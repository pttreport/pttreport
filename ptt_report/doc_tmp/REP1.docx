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10" w:rsidRPr="007B4532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bookmarkStart w:id="0" w:name="_Hlk479687720"/>
      <w:bookmarkEnd w:id="0"/>
      <w:r w:rsidRPr="007B4532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7B4532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7B4532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7B4532" w:rsidRDefault="000C2BA5" w:rsidP="007E37B2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</w:pPr>
    </w:p>
    <w:p w:rsidR="000C2BA5" w:rsidRPr="007B4532" w:rsidRDefault="000C2BA5" w:rsidP="000C2BA5">
      <w:pPr>
        <w:rPr>
          <w:rFonts w:ascii="Cordia New" w:hAnsi="Cordia New" w:cs="Cordia New"/>
          <w:sz w:val="28"/>
        </w:rPr>
        <w:sectPr w:rsidR="000C2BA5" w:rsidRPr="007B4532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DA5564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D660CC">
        <w:rPr>
          <w:rFonts w:asciiTheme="minorBidi" w:hAnsiTheme="minorBidi"/>
          <w:b/>
          <w:bCs/>
          <w:sz w:val="32"/>
          <w:szCs w:val="32"/>
          <w:highlight w:val="lightGray"/>
        </w:rPr>
        <w:t>Executive summary</w:t>
      </w:r>
    </w:p>
    <w:p w:rsidR="004D5B51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>
        <w:rPr>
          <w:rFonts w:ascii="Cordia New" w:hAnsi="Cordia New" w:hint="cs"/>
          <w:sz w:val="28"/>
          <w:cs/>
        </w:rPr>
        <w:t>ความคืบหน้า</w:t>
      </w:r>
      <w:r w:rsidR="004D5B51" w:rsidRPr="004D6676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>
        <w:rPr>
          <w:rFonts w:ascii="Cordia New" w:hAnsi="Cordia New"/>
          <w:sz w:val="28"/>
        </w:rPr>
        <w:t>(</w:t>
      </w:r>
      <w:r w:rsidR="006A516B" w:rsidRPr="006A516B">
        <w:rPr>
          <w:rFonts w:ascii="Cordia New" w:hAnsi="Cordia New"/>
          <w:sz w:val="28"/>
        </w:rPr>
        <w:t xml:space="preserve">Preventive </w:t>
      </w:r>
      <w:r w:rsidR="006A516B" w:rsidRPr="006A516B">
        <w:rPr>
          <w:rFonts w:ascii="Cordia New" w:hAnsi="Cordia New"/>
          <w:sz w:val="28"/>
          <w:cs/>
        </w:rPr>
        <w:t xml:space="preserve">และ </w:t>
      </w:r>
      <w:r w:rsidR="006A516B" w:rsidRPr="006A516B">
        <w:rPr>
          <w:rFonts w:ascii="Cordia New" w:hAnsi="Cordia New"/>
          <w:sz w:val="28"/>
        </w:rPr>
        <w:t>Corrective Maintenance</w:t>
      </w:r>
      <w:r>
        <w:rPr>
          <w:rFonts w:ascii="Cordia New" w:hAnsi="Cordia New"/>
          <w:sz w:val="28"/>
        </w:rPr>
        <w:t>)</w:t>
      </w:r>
      <w:r w:rsidR="005217C1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Tr="005217C1">
        <w:tc>
          <w:tcPr>
            <w:tcW w:w="2376" w:type="dxa"/>
          </w:tcPr>
          <w:p w:rsidR="00077923" w:rsidRPr="000A0F0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0A0F0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0A0F0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0A0F0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0A0F0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0A0F0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0A0F0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0A0F0C">
              <w:rPr>
                <w:rFonts w:asciiTheme="minorBidi" w:hAnsiTheme="minorBidi" w:cstheme="minorBidi"/>
                <w:b/>
                <w:bCs/>
                <w:sz w:val="28"/>
              </w:rPr>
              <w:t>(</w:t>
            </w:r>
            <w:r w:rsidRPr="000A0F0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0A0F0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0A0F0C">
              <w:rPr>
                <w:rFonts w:asciiTheme="minorBidi" w:hAnsiTheme="minorBidi" w:cstheme="minorBidi"/>
                <w:b/>
                <w:bCs/>
                <w:sz w:val="28"/>
              </w:rPr>
              <w:t>)</w:t>
            </w:r>
          </w:p>
        </w:tc>
        <w:tc>
          <w:tcPr>
            <w:tcW w:w="2126" w:type="dxa"/>
          </w:tcPr>
          <w:p w:rsidR="005217C1" w:rsidRPr="000A0F0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0A0F0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0A0F0C">
              <w:rPr>
                <w:rFonts w:asciiTheme="minorBidi" w:hAnsiTheme="minorBidi" w:cstheme="minorBidi"/>
                <w:b/>
                <w:bCs/>
                <w:sz w:val="28"/>
              </w:rPr>
              <w:t xml:space="preserve"> /</w:t>
            </w:r>
            <w:r w:rsidRPr="000A0F0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0A0F0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0A0F0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0A0F0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0A0F0C">
              <w:rPr>
                <w:rFonts w:asciiTheme="minorBidi" w:hAnsiTheme="minorBidi" w:cstheme="minorBidi"/>
                <w:sz w:val="28"/>
              </w:rPr>
              <w:t>3</w:t>
            </w:r>
            <w:r w:rsidRPr="000A0F0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0A0F0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BC6AD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56C0F">
              <w:rPr>
                <w:rFonts w:asciiTheme="minorBidi" w:hAnsiTheme="minorBidi" w:cstheme="minorBidi"/>
                <w:sz w:val="28"/>
                <w:highlight w:val="green"/>
              </w:rPr>
              <w:t>Patroling                       24%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BC6AD1" w:rsidRDefault="00C97E3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 w:rsidRPr="0008608E">
              <w:rPr>
                <w:rFonts w:asciiTheme="minorBidi" w:hAnsiTheme="minorBidi" w:cstheme="minorBidi" w:hint="cs"/>
                <w:sz w:val="28"/>
                <w:highlight w:val="green"/>
                <w:cs/>
              </w:rPr>
              <w:t>ผลการสำรวจอยู่ในความดูแลครบถ้วน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08608E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643FB6" w:rsidTr="004477A6">
        <w:trPr>
          <w:trHeight w:val="390"/>
        </w:trPr>
        <w:tc>
          <w:tcPr>
            <w:tcW w:w="2376" w:type="dxa"/>
            <w:vMerge/>
          </w:tcPr>
          <w:p w:rsidR="00643FB6" w:rsidRPr="000A0F0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BC6AD1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>ROV                                0%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08608E" w:rsidRDefault="00C97E3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อยู่ระหว่างดำเนินการ</w:t>
            </w:r>
            <w:r w:rsidR="00A4053C"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</w:p>
          <w:p w:rsidR="00221752" w:rsidRDefault="00BD445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(</w:t>
            </w:r>
            <w:r w:rsidRPr="0008608E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ปีนี้ไม่มีซ่อม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Free Span)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08608E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643FB6" w:rsidTr="00643FB6">
        <w:trPr>
          <w:trHeight w:val="1536"/>
        </w:trPr>
        <w:tc>
          <w:tcPr>
            <w:tcW w:w="2376" w:type="dxa"/>
            <w:vMerge/>
          </w:tcPr>
          <w:p w:rsidR="00643FB6" w:rsidRPr="000A0F0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56C0F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56C0F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Pr="00156C0F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 55%</w:t>
            </w:r>
          </w:p>
          <w:p w:rsidR="00643FB6" w:rsidRPr="00156C0F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:rsidR="00643FB6" w:rsidRPr="00156C0F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:rsidR="00643FB6" w:rsidRPr="00156C0F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08608E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  <w:cs/>
              </w:rPr>
            </w:pPr>
            <w:r w:rsidRPr="0008608E">
              <w:rPr>
                <w:rFonts w:asciiTheme="minorBidi" w:hAnsiTheme="minorBidi" w:cstheme="minorBidi"/>
                <w:sz w:val="28"/>
                <w:highlight w:val="green"/>
                <w:cs/>
              </w:rPr>
              <w:t xml:space="preserve">แผนงานขุดซ่อม </w:t>
            </w:r>
            <w:r w:rsidR="008906E1" w:rsidRPr="0008608E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="00602443">
              <w:rPr>
                <w:rFonts w:asciiTheme="minorBidi" w:hAnsiTheme="minorBidi" w:cstheme="minorBidi" w:hint="cs"/>
                <w:sz w:val="28"/>
                <w:highlight w:val="green"/>
                <w:cs/>
              </w:rPr>
              <w:t xml:space="preserve">   </w:t>
            </w:r>
            <w:r w:rsidR="008906E1" w:rsidRPr="0008608E">
              <w:rPr>
                <w:rFonts w:asciiTheme="minorBidi" w:hAnsiTheme="minorBidi" w:cstheme="minorBidi"/>
                <w:sz w:val="28"/>
                <w:highlight w:val="green"/>
              </w:rPr>
              <w:t>2</w:t>
            </w:r>
            <w:r w:rsidRPr="0008608E">
              <w:rPr>
                <w:rFonts w:asciiTheme="minorBidi" w:hAnsiTheme="minorBidi" w:cstheme="minorBidi"/>
                <w:sz w:val="28"/>
                <w:highlight w:val="green"/>
              </w:rPr>
              <w:t xml:space="preserve">/17 </w:t>
            </w:r>
            <w:r w:rsidRPr="0008608E">
              <w:rPr>
                <w:rFonts w:asciiTheme="minorBidi" w:hAnsiTheme="minorBidi" w:cstheme="minorBidi"/>
                <w:sz w:val="28"/>
                <w:highlight w:val="green"/>
                <w:cs/>
              </w:rPr>
              <w:t>จุด</w:t>
            </w:r>
          </w:p>
          <w:p w:rsidR="00643FB6" w:rsidRPr="0008608E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green"/>
              </w:rPr>
              <w:t xml:space="preserve">ILI: </w:t>
            </w:r>
            <w:r w:rsidR="008906E1" w:rsidRPr="0008608E">
              <w:rPr>
                <w:rFonts w:asciiTheme="minorBidi" w:hAnsiTheme="minorBidi" w:cstheme="minorBidi"/>
                <w:sz w:val="28"/>
                <w:highlight w:val="green"/>
                <w:cs/>
              </w:rPr>
              <w:t>ขุดแล้ว</w:t>
            </w:r>
            <w:r w:rsidR="00602443">
              <w:rPr>
                <w:rFonts w:asciiTheme="minorBidi" w:hAnsiTheme="minorBidi" w:cstheme="minorBidi" w:hint="cs"/>
                <w:sz w:val="28"/>
                <w:highlight w:val="green"/>
                <w:cs/>
              </w:rPr>
              <w:t xml:space="preserve">   </w:t>
            </w:r>
            <w:r w:rsidR="008906E1" w:rsidRPr="0008608E">
              <w:rPr>
                <w:rFonts w:asciiTheme="minorBidi" w:hAnsiTheme="minorBidi" w:cstheme="minorBidi"/>
                <w:sz w:val="28"/>
                <w:highlight w:val="green"/>
                <w:cs/>
              </w:rPr>
              <w:tab/>
            </w:r>
            <w:r w:rsidR="00602443">
              <w:rPr>
                <w:rFonts w:asciiTheme="minorBidi" w:hAnsiTheme="minorBidi" w:cstheme="minorBidi" w:hint="cs"/>
                <w:sz w:val="28"/>
                <w:highlight w:val="green"/>
                <w:cs/>
              </w:rPr>
              <w:t xml:space="preserve">   </w:t>
            </w:r>
            <w:r w:rsidR="008906E1" w:rsidRPr="0008608E">
              <w:rPr>
                <w:rFonts w:asciiTheme="minorBidi" w:hAnsiTheme="minorBidi" w:cstheme="minorBidi"/>
                <w:sz w:val="28"/>
                <w:highlight w:val="green"/>
              </w:rPr>
              <w:t>0/1</w:t>
            </w:r>
            <w:r w:rsidRPr="0008608E">
              <w:rPr>
                <w:rFonts w:asciiTheme="minorBidi" w:hAnsiTheme="minorBidi" w:cstheme="minorBidi"/>
                <w:sz w:val="28"/>
                <w:highlight w:val="green"/>
                <w:cs/>
              </w:rPr>
              <w:t xml:space="preserve"> จุด</w:t>
            </w:r>
          </w:p>
          <w:p w:rsidR="00643FB6" w:rsidRPr="0008608E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green"/>
              </w:rPr>
              <w:t>DCVG:</w:t>
            </w:r>
            <w:r w:rsidR="008906E1" w:rsidRPr="0008608E">
              <w:rPr>
                <w:rFonts w:asciiTheme="minorBidi" w:hAnsiTheme="minorBidi" w:cstheme="minorBidi"/>
                <w:sz w:val="28"/>
                <w:highlight w:val="green"/>
                <w:cs/>
              </w:rPr>
              <w:t>ขุดแล้ว</w:t>
            </w:r>
            <w:r w:rsidR="008906E1" w:rsidRPr="0008608E">
              <w:rPr>
                <w:rFonts w:asciiTheme="minorBidi" w:hAnsiTheme="minorBidi" w:cstheme="minorBidi"/>
                <w:sz w:val="28"/>
                <w:highlight w:val="green"/>
                <w:cs/>
              </w:rPr>
              <w:tab/>
            </w:r>
            <w:r w:rsidR="00602443">
              <w:rPr>
                <w:rFonts w:asciiTheme="minorBidi" w:hAnsiTheme="minorBidi" w:cstheme="minorBidi" w:hint="cs"/>
                <w:sz w:val="28"/>
                <w:highlight w:val="green"/>
                <w:cs/>
              </w:rPr>
              <w:t xml:space="preserve">   </w:t>
            </w:r>
            <w:r w:rsidR="008906E1" w:rsidRPr="0008608E">
              <w:rPr>
                <w:rFonts w:asciiTheme="minorBidi" w:hAnsiTheme="minorBidi" w:cstheme="minorBidi"/>
                <w:sz w:val="28"/>
                <w:highlight w:val="green"/>
              </w:rPr>
              <w:t>0/3</w:t>
            </w:r>
            <w:r w:rsidRPr="0008608E">
              <w:rPr>
                <w:rFonts w:asciiTheme="minorBidi" w:hAnsiTheme="minorBidi" w:cstheme="minorBidi"/>
                <w:sz w:val="28"/>
                <w:highlight w:val="green"/>
                <w:cs/>
              </w:rPr>
              <w:t xml:space="preserve"> จุด</w:t>
            </w:r>
          </w:p>
          <w:p w:rsidR="00643FB6" w:rsidRDefault="0060244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highlight w:val="green"/>
                <w:cs/>
              </w:rPr>
              <w:t>อื่นๆ</w:t>
            </w:r>
            <w:r w:rsidRPr="0008608E">
              <w:rPr>
                <w:rFonts w:asciiTheme="minorBidi" w:hAnsiTheme="minorBidi" w:cstheme="minorBidi"/>
                <w:sz w:val="28"/>
                <w:highlight w:val="green"/>
              </w:rPr>
              <w:t>:</w:t>
            </w:r>
            <w:r w:rsidRPr="0008608E">
              <w:rPr>
                <w:rFonts w:asciiTheme="minorBidi" w:hAnsiTheme="minorBidi" w:cstheme="minorBidi"/>
                <w:sz w:val="28"/>
                <w:highlight w:val="green"/>
                <w:cs/>
              </w:rPr>
              <w:t>ขุดแล้ว</w:t>
            </w:r>
            <w:r w:rsidR="008906E1" w:rsidRPr="0008608E">
              <w:rPr>
                <w:rFonts w:asciiTheme="minorBidi" w:hAnsiTheme="minorBidi" w:cstheme="minorBidi"/>
                <w:sz w:val="28"/>
                <w:highlight w:val="green"/>
              </w:rPr>
              <w:t xml:space="preserve">           2/13</w:t>
            </w:r>
            <w:r w:rsidR="00643FB6" w:rsidRPr="0008608E">
              <w:rPr>
                <w:rFonts w:asciiTheme="minorBidi" w:hAnsiTheme="minorBidi" w:cstheme="minorBidi"/>
                <w:sz w:val="28"/>
                <w:highlight w:val="green"/>
                <w:cs/>
              </w:rPr>
              <w:t xml:space="preserve"> จุด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08608E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เขต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มีการปรับแก้ไข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TOR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>ใหม่ ทำให้มีผลล่าช้ากว่าแผน</w:t>
            </w:r>
          </w:p>
          <w:p w:rsidR="00643FB6" w:rsidRPr="0008608E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Tr="00643FB6">
        <w:trPr>
          <w:trHeight w:val="3450"/>
        </w:trPr>
        <w:tc>
          <w:tcPr>
            <w:tcW w:w="2376" w:type="dxa"/>
            <w:vMerge/>
          </w:tcPr>
          <w:p w:rsidR="00643FB6" w:rsidRPr="000A0F0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56C0F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       34%</w:t>
            </w:r>
          </w:p>
          <w:p w:rsidR="00643FB6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:rsidR="00643FB6" w:rsidRPr="000A0F0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08608E" w:rsidRDefault="00C97E3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  <w:r w:rsidR="00643FB6"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ซ่อมจุดกัดเซาะที่เกิดขึ้นใหม่ </w:t>
            </w:r>
            <w:r w:rsidR="0080211B"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2/15 </w:t>
            </w:r>
            <w:r w:rsidR="00643FB6"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>จุด</w:t>
            </w:r>
          </w:p>
          <w:p w:rsidR="00643FB6" w:rsidRPr="0008608E" w:rsidRDefault="00643FB6" w:rsidP="00643FB6">
            <w:pPr>
              <w:ind w:left="346"/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R</w:t>
            </w:r>
            <w:r w:rsidR="0080211B"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3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</w:t>
            </w:r>
            <w:r w:rsidR="0080211B"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2/2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>จุด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ดำเนินการแล้วเสร็จ ระหว่างรอ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Final report</w:t>
            </w:r>
          </w:p>
          <w:p w:rsidR="00643FB6" w:rsidRPr="0008608E" w:rsidRDefault="00643FB6" w:rsidP="00643FB6">
            <w:pPr>
              <w:ind w:left="346"/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R</w:t>
            </w:r>
            <w:r w:rsidR="0080211B"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5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</w:t>
            </w:r>
            <w:r w:rsidR="0080211B"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0/13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>จุด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>ระหว่างสรุปซองประมูล</w:t>
            </w:r>
          </w:p>
          <w:p w:rsidR="00643FB6" w:rsidRPr="0008608E" w:rsidRDefault="00643FB6" w:rsidP="00643FB6">
            <w:pPr>
              <w:ind w:left="346"/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R</w:t>
            </w:r>
            <w:r w:rsidR="0080211B"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8  0/8 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จุด แก้ไข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TOR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>แล้วเสร็จระหว่างจัดจ้าง</w:t>
            </w:r>
          </w:p>
          <w:p w:rsidR="00643FB6" w:rsidRPr="0008608E" w:rsidRDefault="00C97E3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  <w:r w:rsidR="00643FB6"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ซ่อมจุดโครงสร้างจุดกัดเซาะเดิม </w:t>
            </w:r>
            <w:r w:rsidR="00643FB6" w:rsidRPr="0008608E">
              <w:rPr>
                <w:rFonts w:asciiTheme="minorBidi" w:hAnsiTheme="minorBidi" w:cstheme="minorBidi"/>
                <w:sz w:val="28"/>
                <w:highlight w:val="yellow"/>
              </w:rPr>
              <w:t>0/80</w:t>
            </w:r>
            <w:r w:rsidR="00643FB6"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จุด ในพื้นที่เขต </w:t>
            </w:r>
            <w:r w:rsidR="00643FB6" w:rsidRPr="0008608E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08608E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เขต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มีการปรับแก้ไข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TOR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>ใหม่ ทำให้มีผลล่าช้ากว่าแผน</w:t>
            </w:r>
          </w:p>
        </w:tc>
      </w:tr>
      <w:tr w:rsidR="00643FB6" w:rsidTr="004477A6">
        <w:trPr>
          <w:trHeight w:val="416"/>
        </w:trPr>
        <w:tc>
          <w:tcPr>
            <w:tcW w:w="2376" w:type="dxa"/>
            <w:vMerge/>
          </w:tcPr>
          <w:p w:rsidR="00643FB6" w:rsidRPr="000A0F0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8D767A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8D767A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8D767A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         </w:t>
            </w:r>
            <w:r w:rsidRPr="008D767A">
              <w:rPr>
                <w:rFonts w:asciiTheme="minorBidi" w:hAnsiTheme="minorBidi" w:cstheme="minorBidi"/>
                <w:sz w:val="28"/>
                <w:highlight w:val="yellow"/>
              </w:rPr>
              <w:t>0%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08608E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แผนเริ่มดำเนินการ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Q2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08608E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Tr="005217C1">
        <w:tc>
          <w:tcPr>
            <w:tcW w:w="2376" w:type="dxa"/>
          </w:tcPr>
          <w:p w:rsidR="00077923" w:rsidRPr="000A0F0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0A0F0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F36DCA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36DCA">
              <w:rPr>
                <w:rFonts w:asciiTheme="minorBidi" w:hAnsiTheme="minorBidi" w:cstheme="minorBidi"/>
                <w:sz w:val="28"/>
                <w:highlight w:val="green"/>
              </w:rPr>
              <w:t>CP system                    28</w:t>
            </w:r>
            <w:r w:rsidR="005217C1" w:rsidRPr="00F36DCA">
              <w:rPr>
                <w:rFonts w:asciiTheme="minorBidi" w:hAnsiTheme="minorBidi" w:cstheme="minorBidi"/>
                <w:sz w:val="28"/>
                <w:highlight w:val="green"/>
              </w:rPr>
              <w:t>%</w:t>
            </w:r>
          </w:p>
          <w:p w:rsidR="003277E5" w:rsidRPr="00F36DCA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36DCA">
              <w:rPr>
                <w:rFonts w:asciiTheme="minorBidi" w:hAnsiTheme="minorBidi" w:cstheme="minorBidi"/>
                <w:sz w:val="28"/>
                <w:highlight w:val="green"/>
              </w:rPr>
              <w:t>CIPS/DCVG                     8%</w:t>
            </w:r>
          </w:p>
        </w:tc>
        <w:tc>
          <w:tcPr>
            <w:tcW w:w="3260" w:type="dxa"/>
          </w:tcPr>
          <w:p w:rsidR="00077923" w:rsidRPr="0008608E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  <w:tc>
          <w:tcPr>
            <w:tcW w:w="2126" w:type="dxa"/>
          </w:tcPr>
          <w:p w:rsidR="00077923" w:rsidRPr="0008608E" w:rsidRDefault="003277E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077923" w:rsidTr="005217C1">
        <w:tc>
          <w:tcPr>
            <w:tcW w:w="2376" w:type="dxa"/>
          </w:tcPr>
          <w:p w:rsidR="00077923" w:rsidRPr="000A0F0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0A0F0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F36DCA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36DCA">
              <w:rPr>
                <w:rFonts w:asciiTheme="minorBidi" w:hAnsiTheme="minorBidi" w:cstheme="minorBidi"/>
                <w:sz w:val="28"/>
                <w:highlight w:val="green"/>
              </w:rPr>
              <w:t>Cleaning Pig                  41</w:t>
            </w:r>
            <w:r w:rsidR="005217C1" w:rsidRPr="00F36DCA">
              <w:rPr>
                <w:rFonts w:asciiTheme="minorBidi" w:hAnsiTheme="minorBidi" w:cstheme="minorBidi"/>
                <w:sz w:val="28"/>
                <w:highlight w:val="green"/>
              </w:rPr>
              <w:t>%</w:t>
            </w:r>
          </w:p>
          <w:p w:rsidR="003277E5" w:rsidRPr="00F36DCA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36DCA">
              <w:rPr>
                <w:rFonts w:asciiTheme="minorBidi" w:hAnsiTheme="minorBidi" w:cstheme="minorBidi"/>
                <w:sz w:val="28"/>
                <w:highlight w:val="green"/>
              </w:rPr>
              <w:t>ILI Pig                              0%</w:t>
            </w:r>
          </w:p>
        </w:tc>
        <w:tc>
          <w:tcPr>
            <w:tcW w:w="3260" w:type="dxa"/>
          </w:tcPr>
          <w:p w:rsidR="00077923" w:rsidRPr="0008608E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สภาพท่อสะอาด พร้อมตรวจสอบ</w:t>
            </w:r>
          </w:p>
          <w:p w:rsidR="003277E5" w:rsidRPr="0008608E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ดำเนินการตรวจสอบ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Q3,Q4</w:t>
            </w:r>
          </w:p>
        </w:tc>
        <w:tc>
          <w:tcPr>
            <w:tcW w:w="2126" w:type="dxa"/>
          </w:tcPr>
          <w:p w:rsidR="00077923" w:rsidRPr="0008608E" w:rsidRDefault="001B3E6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077923" w:rsidTr="005D4362">
        <w:tc>
          <w:tcPr>
            <w:tcW w:w="2376" w:type="dxa"/>
          </w:tcPr>
          <w:p w:rsidR="00077923" w:rsidRPr="000A0F0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0A0F0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0A0F0C">
              <w:rPr>
                <w:rFonts w:asciiTheme="minorBidi" w:hAnsiTheme="minorBidi" w:cstheme="minorBidi"/>
                <w:sz w:val="28"/>
              </w:rPr>
              <w:t xml:space="preserve"> </w:t>
            </w:r>
          </w:p>
        </w:tc>
        <w:tc>
          <w:tcPr>
            <w:tcW w:w="2552" w:type="dxa"/>
          </w:tcPr>
          <w:p w:rsidR="00077923" w:rsidRPr="00F36DCA" w:rsidRDefault="00D04E04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36DCA">
              <w:rPr>
                <w:rFonts w:asciiTheme="minorBidi" w:hAnsiTheme="minorBidi" w:cstheme="minorBidi"/>
                <w:sz w:val="28"/>
                <w:highlight w:val="green"/>
              </w:rPr>
              <w:t>34</w:t>
            </w:r>
            <w:r w:rsidR="005217C1" w:rsidRPr="00F36DCA">
              <w:rPr>
                <w:rFonts w:asciiTheme="minorBidi" w:hAnsiTheme="minorBidi" w:cstheme="minorBidi"/>
                <w:sz w:val="28"/>
                <w:highlight w:val="green"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08608E" w:rsidRDefault="00B3125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ดำเนินงานครบถ้วนตามแผน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PM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และ</w:t>
            </w:r>
            <w:r w:rsidR="00A845B4"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งาน </w:t>
            </w:r>
            <w:r w:rsidR="00A845B4"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CM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เขต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1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ดำเนินการแก้ไข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Soil to air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ตามที่ตรวจพบในปีนี้ </w:t>
            </w:r>
            <w:r w:rsidR="00A845B4"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>ดำเนินการแล้วเสร็จ</w:t>
            </w:r>
            <w:r w:rsidR="00A845B4"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 18 </w:t>
            </w:r>
            <w:r w:rsidR="00A845B4"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>สถานี</w:t>
            </w:r>
          </w:p>
        </w:tc>
        <w:tc>
          <w:tcPr>
            <w:tcW w:w="2126" w:type="dxa"/>
            <w:shd w:val="clear" w:color="auto" w:fill="auto"/>
          </w:tcPr>
          <w:p w:rsidR="00077923" w:rsidRPr="0008608E" w:rsidRDefault="005D4362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077923" w:rsidTr="005D4362">
        <w:tc>
          <w:tcPr>
            <w:tcW w:w="2376" w:type="dxa"/>
          </w:tcPr>
          <w:p w:rsidR="00077923" w:rsidRPr="0008608E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08608E" w:rsidRDefault="005D4362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="005217C1" w:rsidRPr="0008608E">
              <w:rPr>
                <w:rFonts w:asciiTheme="minorBidi" w:hAnsiTheme="minorBidi" w:cstheme="minorBidi"/>
                <w:sz w:val="28"/>
                <w:highlight w:val="yellow"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08608E" w:rsidRDefault="005D4362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จัดเตรียมข้อมูล และแผนดำเนินการแล้วเสร็จ โดยกำหนดการจำนวน </w:t>
            </w:r>
            <w:r w:rsidR="006730D8" w:rsidRPr="0008608E">
              <w:rPr>
                <w:rFonts w:asciiTheme="minorBidi" w:hAnsiTheme="minorBidi" w:cstheme="minorBidi"/>
                <w:sz w:val="28"/>
                <w:highlight w:val="yellow"/>
              </w:rPr>
              <w:t>7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วัน ช่วงวันที่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 29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ก.ค. – </w:t>
            </w:r>
            <w:r w:rsidR="0080211B" w:rsidRPr="0008608E">
              <w:rPr>
                <w:rFonts w:asciiTheme="minorBidi" w:hAnsiTheme="minorBidi" w:cstheme="minorBidi"/>
                <w:sz w:val="28"/>
                <w:highlight w:val="yellow"/>
              </w:rPr>
              <w:t>5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ส.ค. </w:t>
            </w:r>
            <w:r w:rsidR="0080211B" w:rsidRPr="0008608E">
              <w:rPr>
                <w:rFonts w:asciiTheme="minorBidi" w:hAnsiTheme="minorBidi" w:cstheme="minorBidi"/>
                <w:sz w:val="28"/>
                <w:highlight w:val="yellow"/>
              </w:rPr>
              <w:t>59</w:t>
            </w:r>
          </w:p>
        </w:tc>
        <w:tc>
          <w:tcPr>
            <w:tcW w:w="2126" w:type="dxa"/>
            <w:shd w:val="clear" w:color="auto" w:fill="auto"/>
          </w:tcPr>
          <w:p w:rsidR="00077923" w:rsidRPr="0008608E" w:rsidRDefault="005D436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077923" w:rsidTr="00D46B5C">
        <w:tc>
          <w:tcPr>
            <w:tcW w:w="2376" w:type="dxa"/>
          </w:tcPr>
          <w:p w:rsidR="00077923" w:rsidRPr="0008608E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08608E" w:rsidRDefault="006730D8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="005217C1" w:rsidRPr="0008608E">
              <w:rPr>
                <w:rFonts w:asciiTheme="minorBidi" w:hAnsiTheme="minorBidi" w:cstheme="minorBidi"/>
                <w:sz w:val="28"/>
                <w:highlight w:val="yellow"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08608E" w:rsidRDefault="005D436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อยู่ระหว่างจ้างที่ปรึกษาประเมินความเสี่ยง แผนการตรวจสอบใหม่ และระหว่างจัดจ้าง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Inspector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เข้าตรวจสอบ ช่วง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Q4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08608E" w:rsidRDefault="005D4362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การตรวจสอบจะต้องรอผลการ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 xml:space="preserve">Review </w:t>
            </w:r>
            <w:r w:rsidRPr="0008608E">
              <w:rPr>
                <w:rFonts w:asciiTheme="minorBidi" w:hAnsiTheme="minorBidi" w:cstheme="minorBidi"/>
                <w:sz w:val="28"/>
                <w:highlight w:val="yellow"/>
                <w:cs/>
              </w:rPr>
              <w:t>แผนใหม่ก่อน จึงจะเริ่มดำเนินการได้</w:t>
            </w:r>
          </w:p>
        </w:tc>
      </w:tr>
      <w:tr w:rsidR="00D46B5C" w:rsidTr="00156C0F">
        <w:tc>
          <w:tcPr>
            <w:tcW w:w="2376" w:type="dxa"/>
            <w:vMerge w:val="restart"/>
            <w:shd w:val="clear" w:color="auto" w:fill="auto"/>
          </w:tcPr>
          <w:p w:rsidR="00D46B5C" w:rsidRPr="00156C0F" w:rsidRDefault="00D46B5C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งาน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 Project 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ที่สำคัญอื่นๆ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D46B5C" w:rsidRPr="00156C0F" w:rsidRDefault="00D46B5C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งานประเมินความแข็งแรงท่อส่งก๊าซที่ตรวจพบ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Defect  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จากผล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>PIG (FFS)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D46B5C" w:rsidRPr="00156C0F" w:rsidRDefault="00D46B5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56C0F">
              <w:rPr>
                <w:rFonts w:asciiTheme="minorBidi" w:hAnsiTheme="minorBidi" w:cstheme="minorBidi"/>
                <w:b/>
                <w:bCs/>
                <w:sz w:val="28"/>
                <w:highlight w:val="yellow"/>
                <w:u w:val="single"/>
              </w:rPr>
              <w:t>RC650</w:t>
            </w:r>
            <w:r w:rsidR="00A4053C" w:rsidRPr="00156C0F">
              <w:rPr>
                <w:rFonts w:asciiTheme="minorBidi" w:hAnsiTheme="minorBidi" w:cstheme="minorBidi" w:hint="cs"/>
                <w:sz w:val="28"/>
                <w:highlight w:val="yellow"/>
                <w:u w:val="single"/>
                <w:cs/>
              </w:rPr>
              <w:t xml:space="preserve"> </w:t>
            </w:r>
            <w:r w:rsidR="00A4053C"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ต้องดำเนินการแก้ไขทั้ง 2 จุด</w:t>
            </w:r>
          </w:p>
          <w:p w:rsidR="00D46B5C" w:rsidRPr="00156C0F" w:rsidRDefault="00D46B5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56C0F">
              <w:rPr>
                <w:rFonts w:asciiTheme="minorBidi" w:hAnsiTheme="minorBidi" w:cstheme="minorBidi"/>
                <w:sz w:val="28"/>
                <w:highlight w:val="yellow"/>
                <w:u w:val="single"/>
              </w:rPr>
              <w:t>KP.22+339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พบค่า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Strain 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สูงสุด เท่ากับ 10.06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% 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มีความเสี่ยงต่อการเกิด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>Crack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สูง </w:t>
            </w:r>
          </w:p>
          <w:p w:rsidR="00D46B5C" w:rsidRPr="00156C0F" w:rsidRDefault="00D46B5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56C0F">
              <w:rPr>
                <w:rFonts w:asciiTheme="minorBidi" w:hAnsiTheme="minorBidi" w:cstheme="minorBidi"/>
                <w:sz w:val="28"/>
                <w:highlight w:val="yellow"/>
                <w:u w:val="single"/>
              </w:rPr>
              <w:t>KP.22+959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พบค่า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Strain 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สูงสุด เท่ากับ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 9.63% 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มีความเสี่ยงต่อการเกิด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>Crack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สูง </w:t>
            </w:r>
          </w:p>
          <w:p w:rsidR="00D46B5C" w:rsidRPr="00156C0F" w:rsidRDefault="00D46B5C" w:rsidP="00D46B5C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highlight w:val="yellow"/>
                <w:u w:val="single"/>
              </w:rPr>
            </w:pPr>
            <w:r w:rsidRPr="00156C0F">
              <w:rPr>
                <w:rFonts w:asciiTheme="minorBidi" w:hAnsiTheme="minorBidi" w:cstheme="minorBidi"/>
                <w:b/>
                <w:bCs/>
                <w:sz w:val="28"/>
                <w:highlight w:val="yellow"/>
                <w:u w:val="single"/>
              </w:rPr>
              <w:t>RC500</w:t>
            </w:r>
          </w:p>
          <w:p w:rsidR="00D46B5C" w:rsidRPr="00156C0F" w:rsidRDefault="00D46B5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อยู่ระหว่างทำการประเมินความแข็งแรง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D46B5C" w:rsidRPr="0008608E" w:rsidRDefault="00D46B5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08608E">
              <w:rPr>
                <w:rFonts w:asciiTheme="minorBidi" w:hAnsiTheme="minorBidi" w:cstheme="minorBidi"/>
                <w:sz w:val="28"/>
                <w:highlight w:val="yellow"/>
              </w:rPr>
              <w:t>RC</w:t>
            </w:r>
            <w:r w:rsidRPr="0008608E"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650 </w:t>
            </w:r>
            <w:r w:rsidRPr="0008608E">
              <w:rPr>
                <w:rFonts w:asciiTheme="minorBidi" w:hAnsiTheme="minorBidi" w:cs="Cordia New" w:hint="cs"/>
                <w:sz w:val="28"/>
                <w:highlight w:val="yellow"/>
                <w:cs/>
              </w:rPr>
              <w:t>การลดความดันเพื่อลดความเสี่ยงยังอยู่ระหว่างศึกษาผลกระทบต่อลูกค้า</w:t>
            </w:r>
          </w:p>
        </w:tc>
      </w:tr>
      <w:tr w:rsidR="00D46B5C" w:rsidTr="00156C0F">
        <w:tc>
          <w:tcPr>
            <w:tcW w:w="2376" w:type="dxa"/>
            <w:vMerge/>
            <w:shd w:val="clear" w:color="auto" w:fill="auto"/>
          </w:tcPr>
          <w:p w:rsidR="00D46B5C" w:rsidRPr="00156C0F" w:rsidRDefault="00D46B5C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D46B5C" w:rsidRPr="00156C0F" w:rsidRDefault="00D46B5C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56C0F"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งานประเมินความจำเป็นในการเสริมความแข็งแรงโครงสร้างแท่น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>ERP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D46B5C" w:rsidRPr="00156C0F" w:rsidRDefault="00D46B5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Phase 1 </w:t>
            </w:r>
            <w:r w:rsidRPr="00156C0F">
              <w:rPr>
                <w:rFonts w:asciiTheme="minorBidi" w:hAnsiTheme="minorBidi" w:cs="Cordia New"/>
                <w:sz w:val="28"/>
                <w:highlight w:val="yellow"/>
                <w:cs/>
              </w:rPr>
              <w:t>ผลการประเมินความแข็งแรงโครงสร้างแท่น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ค่า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Safety factor 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ของ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Foundation 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ข้อมูลในรอบ 1 ปี 100 ปี และ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>RSR (Reserve Strength Ration)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ผ่านตามเกณฑ์ทั้งหมด จึงไม่มีความจำเป็นต้องเสริมความแข็งแรงโครงสร้างแท่น</w:t>
            </w:r>
          </w:p>
          <w:p w:rsidR="00B002BC" w:rsidRPr="00156C0F" w:rsidRDefault="00B002B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>Phase</w:t>
            </w: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2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ออกใบรับรองการยืดอายุใช้งานโครงสร้างแท่น ให้ถึงปี 2584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>(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  <w:cs/>
              </w:rPr>
              <w:t>25 ปีนับจากปีปัจจุบัน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</w:rPr>
              <w:t xml:space="preserve">) : </w:t>
            </w:r>
            <w:r w:rsidRPr="00156C0F"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อยู่ระหว่างดำเนินการจัดจ้าง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D46B5C" w:rsidRPr="00156C0F" w:rsidRDefault="00B002B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56C0F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>-</w:t>
            </w:r>
          </w:p>
        </w:tc>
      </w:tr>
    </w:tbl>
    <w:p w:rsidR="00077923" w:rsidRDefault="00077923" w:rsidP="00077923">
      <w:pPr>
        <w:jc w:val="left"/>
        <w:rPr>
          <w:rFonts w:ascii="Cordia New" w:hAnsi="Cordia New"/>
          <w:sz w:val="28"/>
        </w:rPr>
      </w:pPr>
    </w:p>
    <w:p w:rsidR="008906E1" w:rsidRDefault="008906E1" w:rsidP="00077923">
      <w:pPr>
        <w:jc w:val="left"/>
        <w:rPr>
          <w:rFonts w:ascii="Cordia New" w:hAnsi="Cordia New"/>
          <w:sz w:val="28"/>
        </w:rPr>
      </w:pPr>
    </w:p>
    <w:p w:rsidR="008906E1" w:rsidRDefault="008906E1" w:rsidP="00077923">
      <w:pPr>
        <w:jc w:val="left"/>
        <w:rPr>
          <w:rFonts w:ascii="Cordia New" w:hAnsi="Cordia New"/>
          <w:sz w:val="28"/>
        </w:rPr>
      </w:pPr>
    </w:p>
    <w:p w:rsidR="008906E1" w:rsidRDefault="008906E1" w:rsidP="00077923">
      <w:pPr>
        <w:jc w:val="left"/>
        <w:rPr>
          <w:rFonts w:ascii="Cordia New" w:hAnsi="Cordia New"/>
          <w:sz w:val="28"/>
        </w:rPr>
      </w:pPr>
    </w:p>
    <w:p w:rsidR="008906E1" w:rsidRDefault="008906E1" w:rsidP="00077923">
      <w:pPr>
        <w:jc w:val="left"/>
        <w:rPr>
          <w:rFonts w:ascii="Cordia New" w:hAnsi="Cordia New"/>
          <w:sz w:val="28"/>
        </w:rPr>
      </w:pPr>
    </w:p>
    <w:p w:rsidR="008906E1" w:rsidRDefault="008906E1" w:rsidP="00077923">
      <w:pPr>
        <w:jc w:val="left"/>
        <w:rPr>
          <w:rFonts w:ascii="Cordia New" w:hAnsi="Cordia New"/>
          <w:sz w:val="28"/>
        </w:rPr>
      </w:pPr>
    </w:p>
    <w:p w:rsidR="008906E1" w:rsidRDefault="008906E1" w:rsidP="00077923">
      <w:pPr>
        <w:jc w:val="left"/>
        <w:rPr>
          <w:rFonts w:ascii="Cordia New" w:hAnsi="Cordia New"/>
          <w:sz w:val="28"/>
        </w:rPr>
      </w:pPr>
    </w:p>
    <w:p w:rsidR="008906E1" w:rsidRDefault="008906E1" w:rsidP="00077923">
      <w:pPr>
        <w:jc w:val="left"/>
        <w:rPr>
          <w:rFonts w:ascii="Cordia New" w:hAnsi="Cordia New"/>
          <w:sz w:val="28"/>
        </w:rPr>
      </w:pPr>
    </w:p>
    <w:p w:rsidR="008906E1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D660C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D660C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Operation and Maintenance (</w:t>
      </w:r>
      <w:r w:rsidRPr="00D660C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รวม </w:t>
      </w:r>
      <w:r w:rsidRPr="00D660C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D660C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D660C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Maintenance)</w:t>
      </w:r>
    </w:p>
    <w:p w:rsidR="007D431A" w:rsidRPr="006730D8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D660C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D660CC">
        <w:rPr>
          <w:rFonts w:asciiTheme="minorBidi" w:hAnsiTheme="minorBidi" w:cstheme="minorBidi"/>
          <w:sz w:val="28"/>
          <w:highlight w:val="lightGray"/>
        </w:rPr>
        <w:t xml:space="preserve">Pipeline Integrity Management System (PIMS) </w:t>
      </w:r>
      <w:r w:rsidR="00764035" w:rsidRPr="00D660C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D660C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D660C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D660CC">
        <w:rPr>
          <w:rFonts w:asciiTheme="minorBidi" w:hAnsiTheme="minorBidi" w:cstheme="minorBidi"/>
          <w:sz w:val="28"/>
          <w:highlight w:val="lightGray"/>
        </w:rPr>
        <w:t xml:space="preserve">ASME B31.8S – 2014 </w:t>
      </w:r>
      <w:r w:rsidR="00764035" w:rsidRPr="00D660C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D660C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D660C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D660C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D660C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D660C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D660C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D660C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D660C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D660C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D660C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D660C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D660CC">
        <w:rPr>
          <w:rFonts w:asciiTheme="minorBidi" w:hAnsiTheme="minorBidi" w:cstheme="minorBidi"/>
          <w:sz w:val="28"/>
          <w:highlight w:val="lightGray"/>
        </w:rPr>
        <w:t xml:space="preserve"> party interference)</w:t>
      </w:r>
      <w:r w:rsidR="001A7EE0" w:rsidRPr="00D660CC">
        <w:rPr>
          <w:rFonts w:asciiTheme="minorBidi" w:hAnsiTheme="minorBidi" w:cstheme="minorBidi"/>
          <w:sz w:val="28"/>
          <w:highlight w:val="lightGray"/>
        </w:rPr>
        <w:t xml:space="preserve"> </w:t>
      </w:r>
      <w:r w:rsidR="001A7EE0" w:rsidRPr="00D660C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D660CC">
        <w:rPr>
          <w:rFonts w:asciiTheme="minorBidi" w:hAnsiTheme="minorBidi" w:cstheme="minorBidi"/>
          <w:sz w:val="28"/>
          <w:highlight w:val="lightGray"/>
        </w:rPr>
        <w:t xml:space="preserve"> </w:t>
      </w:r>
      <w:r w:rsidR="00081FFE" w:rsidRPr="00D660C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D660C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D660C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D660CC">
        <w:rPr>
          <w:rFonts w:asciiTheme="minorBidi" w:hAnsiTheme="minorBidi" w:cstheme="minorBidi"/>
          <w:sz w:val="28"/>
          <w:highlight w:val="lightGray"/>
        </w:rPr>
        <w:t>(Patrolling)</w:t>
      </w:r>
      <w:r w:rsidR="001A7EE0" w:rsidRPr="00D660CC">
        <w:rPr>
          <w:rFonts w:asciiTheme="minorBidi" w:hAnsiTheme="minorBidi" w:cstheme="minorBidi"/>
          <w:sz w:val="28"/>
          <w:highlight w:val="lightGray"/>
        </w:rPr>
        <w:t xml:space="preserve"> </w:t>
      </w:r>
      <w:r w:rsidR="001A7EE0" w:rsidRPr="00D660C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D660C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D660CC">
        <w:rPr>
          <w:rFonts w:asciiTheme="minorBidi" w:hAnsiTheme="minorBidi" w:cstheme="minorBidi"/>
          <w:sz w:val="28"/>
          <w:highlight w:val="lightGray"/>
        </w:rPr>
        <w:t>CP</w:t>
      </w:r>
      <w:r w:rsidRPr="00D660C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D660C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D660C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D660C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D660C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D660C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D660C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D660CC">
        <w:rPr>
          <w:rFonts w:asciiTheme="minorBidi" w:hAnsiTheme="minorBidi" w:cstheme="minorBidi"/>
          <w:sz w:val="28"/>
          <w:highlight w:val="lightGray"/>
        </w:rPr>
        <w:t xml:space="preserve"> (Direct examination</w:t>
      </w:r>
      <w:r w:rsidR="00BB04DF" w:rsidRPr="00D660CC">
        <w:rPr>
          <w:rFonts w:asciiTheme="minorBidi" w:hAnsiTheme="minorBidi" w:cstheme="minorBidi"/>
          <w:sz w:val="28"/>
          <w:highlight w:val="lightGray"/>
        </w:rPr>
        <w:t>, Pipeline repair</w:t>
      </w:r>
      <w:r w:rsidRPr="00D660CC">
        <w:rPr>
          <w:rFonts w:asciiTheme="minorBidi" w:hAnsiTheme="minorBidi" w:cstheme="minorBidi"/>
          <w:sz w:val="28"/>
          <w:highlight w:val="lightGray"/>
        </w:rPr>
        <w:t>)</w:t>
      </w:r>
    </w:p>
    <w:p w:rsidR="009C4D20" w:rsidRPr="00D660C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D660CC">
        <w:rPr>
          <w:rFonts w:asciiTheme="minorBidi" w:hAnsiTheme="minorBidi" w:cstheme="minorBidi"/>
          <w:sz w:val="28"/>
          <w:highlight w:val="lightGray"/>
        </w:rPr>
        <w:t>(Soil erosion)</w:t>
      </w:r>
    </w:p>
    <w:p w:rsidR="00CF208B" w:rsidRPr="00D660C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D660C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D660C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D660CC">
        <w:rPr>
          <w:rFonts w:asciiTheme="minorBidi" w:hAnsiTheme="minorBidi" w:cstheme="minorBidi"/>
          <w:sz w:val="28"/>
          <w:highlight w:val="lightGray"/>
        </w:rPr>
        <w:t xml:space="preserve"> (Free span rectification)</w:t>
      </w:r>
    </w:p>
    <w:p w:rsidR="00447882" w:rsidRPr="00D660C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D660C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D660C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D660C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D660CC">
        <w:rPr>
          <w:rFonts w:asciiTheme="minorBidi" w:hAnsiTheme="minorBidi" w:cstheme="minorBidi"/>
          <w:sz w:val="28"/>
          <w:highlight w:val="lightGray"/>
        </w:rPr>
        <w:t>l corrosion)</w:t>
      </w:r>
      <w:r w:rsidR="006B6B86" w:rsidRPr="00D660C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D660C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D660C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D660C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D660C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D660C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D660C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D660C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D660C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D660CC">
        <w:rPr>
          <w:rFonts w:asciiTheme="minorBidi" w:hAnsiTheme="minorBidi" w:cstheme="minorBidi"/>
          <w:sz w:val="28"/>
          <w:highlight w:val="lightGray"/>
        </w:rPr>
        <w:t>)</w:t>
      </w:r>
    </w:p>
    <w:p w:rsidR="0063074A" w:rsidRPr="00D660C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D660C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D660C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D660C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D660CC">
        <w:rPr>
          <w:rFonts w:asciiTheme="minorBidi" w:hAnsiTheme="minorBidi" w:cstheme="minorBidi"/>
          <w:sz w:val="28"/>
          <w:highlight w:val="lightGray"/>
        </w:rPr>
        <w:t xml:space="preserve">(Internal corrosion) </w:t>
      </w:r>
    </w:p>
    <w:p w:rsidR="00A946B4" w:rsidRPr="00D660C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D660C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D660C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D660CC">
        <w:rPr>
          <w:rFonts w:asciiTheme="minorBidi" w:hAnsiTheme="minorBidi" w:cstheme="minorBidi"/>
          <w:sz w:val="28"/>
          <w:highlight w:val="lightGray"/>
        </w:rPr>
        <w:t>In-Line Instrument PIG (ILI PIG)</w:t>
      </w:r>
    </w:p>
    <w:p w:rsidR="00DC4F5F" w:rsidRPr="00D660C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D660C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D660C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D660C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D660C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D660C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D660C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D660C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D660C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D660C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6730D8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D660C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</w:t>
      </w:r>
      <w:r w:rsidR="0063074A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 </w:t>
      </w:r>
      <w:r w:rsidR="0063074A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="0063074A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Patrolling)</w:t>
      </w:r>
    </w:p>
    <w:p w:rsidR="00081FFE" w:rsidRPr="00D660C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7B4532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D660C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D660C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D660C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D660CC">
        <w:rPr>
          <w:rFonts w:ascii="Cordia New" w:eastAsia="Times New Roman" w:hAnsi="Cordia New"/>
          <w:sz w:val="28"/>
          <w:highlight w:val="lightGray"/>
        </w:rPr>
        <w:t>ASME B31.8S)</w:t>
      </w:r>
    </w:p>
    <w:p w:rsidR="001F4C4D" w:rsidRPr="00D660C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7B4532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D660C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D660C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D660C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7B4532">
        <w:rPr>
          <w:rFonts w:ascii="Cordia New" w:hAnsi="Cordia New"/>
          <w:sz w:val="28"/>
          <w:cs/>
        </w:rPr>
        <w:t xml:space="preserve"> </w:t>
      </w:r>
    </w:p>
    <w:p w:rsidR="008A2665" w:rsidRPr="007B4532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7B4532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7B4532">
        <w:rPr>
          <w:rFonts w:ascii="Cordia New" w:hAnsi="Cordia New"/>
          <w:sz w:val="28"/>
        </w:rPr>
        <w:t xml:space="preserve">Vehicle </w:t>
      </w:r>
    </w:p>
    <w:p w:rsidR="00C923BD" w:rsidRPr="007B4532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7B4532">
        <w:rPr>
          <w:rFonts w:ascii="Cordia New" w:hAnsi="Cordia New"/>
          <w:sz w:val="28"/>
        </w:rPr>
        <w:t xml:space="preserve">patrolling) </w:t>
      </w:r>
      <w:r w:rsidR="00C7717E" w:rsidRPr="007B4532">
        <w:rPr>
          <w:rFonts w:ascii="Cordia New" w:hAnsi="Cordia New"/>
          <w:sz w:val="28"/>
          <w:cs/>
        </w:rPr>
        <w:t xml:space="preserve">จำนวน </w:t>
      </w:r>
      <w:r w:rsidR="00DC4F5F" w:rsidRPr="007B4532">
        <w:rPr>
          <w:rFonts w:ascii="Cordia New" w:hAnsi="Cordia New"/>
          <w:sz w:val="28"/>
        </w:rPr>
        <w:t xml:space="preserve">1 </w:t>
      </w:r>
      <w:r w:rsidR="00DC4F5F" w:rsidRPr="007B4532">
        <w:rPr>
          <w:rFonts w:ascii="Cordia New" w:hAnsi="Cordia New"/>
          <w:sz w:val="28"/>
          <w:cs/>
        </w:rPr>
        <w:t>ครั้ง</w:t>
      </w:r>
      <w:r w:rsidR="00DC4F5F" w:rsidRPr="007B4532">
        <w:rPr>
          <w:rFonts w:ascii="Cordia New" w:hAnsi="Cordia New"/>
          <w:sz w:val="28"/>
        </w:rPr>
        <w:t>/</w:t>
      </w:r>
      <w:r w:rsidR="00DC4F5F" w:rsidRPr="007B4532">
        <w:rPr>
          <w:rFonts w:ascii="Cordia New" w:hAnsi="Cordia New"/>
          <w:sz w:val="28"/>
          <w:cs/>
        </w:rPr>
        <w:t>เดือน</w:t>
      </w:r>
      <w:r w:rsidR="004F4505" w:rsidRPr="007B4532">
        <w:rPr>
          <w:rFonts w:ascii="Cordia New" w:hAnsi="Cordia New"/>
          <w:sz w:val="28"/>
          <w:cs/>
        </w:rPr>
        <w:t xml:space="preserve"> </w:t>
      </w:r>
      <w:r w:rsidR="004F4505" w:rsidRPr="007B4532">
        <w:rPr>
          <w:rFonts w:ascii="Cordia New" w:hAnsi="Cordia New"/>
          <w:sz w:val="28"/>
        </w:rPr>
        <w:t xml:space="preserve">(Class location1,2) </w:t>
      </w:r>
      <w:r w:rsidR="004F4505" w:rsidRPr="007B4532">
        <w:rPr>
          <w:rFonts w:ascii="Cordia New" w:hAnsi="Cordia New"/>
          <w:sz w:val="28"/>
          <w:cs/>
        </w:rPr>
        <w:t xml:space="preserve">และ </w:t>
      </w:r>
      <w:r w:rsidR="00C923BD" w:rsidRPr="007B4532">
        <w:rPr>
          <w:rFonts w:ascii="Cordia New" w:hAnsi="Cordia New"/>
          <w:sz w:val="28"/>
        </w:rPr>
        <w:t>4</w:t>
      </w:r>
      <w:r w:rsidR="00C923BD" w:rsidRPr="007B4532">
        <w:rPr>
          <w:rFonts w:ascii="Cordia New" w:hAnsi="Cordia New"/>
          <w:sz w:val="28"/>
          <w:cs/>
        </w:rPr>
        <w:t xml:space="preserve"> ครั้ง/เดือน</w:t>
      </w:r>
      <w:r w:rsidR="004F4505" w:rsidRPr="007B4532">
        <w:rPr>
          <w:rFonts w:ascii="Cordia New" w:hAnsi="Cordia New"/>
          <w:sz w:val="28"/>
          <w:cs/>
        </w:rPr>
        <w:t xml:space="preserve"> </w:t>
      </w:r>
      <w:r w:rsidR="004F4505" w:rsidRPr="007B4532">
        <w:rPr>
          <w:rFonts w:ascii="Cordia New" w:hAnsi="Cordia New"/>
          <w:sz w:val="28"/>
        </w:rPr>
        <w:t>(Class location 3,4)</w:t>
      </w:r>
    </w:p>
    <w:p w:rsidR="00B224A0" w:rsidRPr="007B4532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1" w:author="NAVASIN HOMHUAL" w:date="2016-09-05T21:25:00Z">
        <w:r>
          <w:rPr>
            <w:rFonts w:ascii="Browallia New" w:hAnsi="Browallia New" w:cs="Browallia New"/>
            <w:noProof/>
            <w:sz w:val="32"/>
            <w:szCs w:val="32"/>
            <w:rPrChange w:id="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29248405" wp14:editId="78E96F28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5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6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248405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" w:author="NAVASIN HOMHUAL" w:date="2016-09-05T21:24:00Z">
                              <w:rPr/>
                            </w:rPrChange>
                          </w:rPr>
                          <w:pPrChange w:id="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9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10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7B4532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7B4532">
        <w:rPr>
          <w:rFonts w:ascii="Cordia New" w:hAnsi="Cordia New"/>
          <w:sz w:val="28"/>
        </w:rPr>
        <w:t xml:space="preserve">Aerial patrolling) </w:t>
      </w:r>
      <w:r w:rsidR="00B224A0" w:rsidRPr="007B4532">
        <w:rPr>
          <w:rFonts w:ascii="Cordia New" w:hAnsi="Cordia New"/>
          <w:sz w:val="28"/>
          <w:cs/>
        </w:rPr>
        <w:t xml:space="preserve">จำนวน </w:t>
      </w:r>
      <w:r w:rsidR="00B224A0" w:rsidRPr="007B4532">
        <w:rPr>
          <w:rFonts w:ascii="Cordia New" w:hAnsi="Cordia New"/>
          <w:sz w:val="28"/>
        </w:rPr>
        <w:t xml:space="preserve"> 2 </w:t>
      </w:r>
      <w:r w:rsidR="00B224A0" w:rsidRPr="007B4532">
        <w:rPr>
          <w:rFonts w:ascii="Cordia New" w:hAnsi="Cordia New"/>
          <w:sz w:val="28"/>
          <w:cs/>
        </w:rPr>
        <w:t>ครั้ง/ปี</w:t>
      </w:r>
    </w:p>
    <w:p w:rsidR="00466710" w:rsidRPr="007B4532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7B4532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7B4532">
        <w:rPr>
          <w:rFonts w:ascii="Cordia New" w:hAnsi="Cordia New"/>
          <w:sz w:val="28"/>
        </w:rPr>
        <w:t xml:space="preserve">Ground patrolling) </w:t>
      </w:r>
      <w:r w:rsidR="00C7717E" w:rsidRPr="007B4532">
        <w:rPr>
          <w:rFonts w:ascii="Cordia New" w:hAnsi="Cordia New"/>
          <w:sz w:val="28"/>
          <w:cs/>
        </w:rPr>
        <w:t xml:space="preserve">จำนวน </w:t>
      </w:r>
      <w:r w:rsidR="00C923BD" w:rsidRPr="007B4532">
        <w:rPr>
          <w:rFonts w:ascii="Cordia New" w:hAnsi="Cordia New"/>
          <w:sz w:val="28"/>
        </w:rPr>
        <w:t xml:space="preserve">1 </w:t>
      </w:r>
      <w:r w:rsidR="00C923BD" w:rsidRPr="007B4532">
        <w:rPr>
          <w:rFonts w:ascii="Cordia New" w:hAnsi="Cordia New"/>
          <w:sz w:val="28"/>
          <w:cs/>
        </w:rPr>
        <w:t>ครั้ง/ปี</w:t>
      </w:r>
    </w:p>
    <w:p w:rsidR="001F4C4D" w:rsidRPr="00D660C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9C1398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9C1398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9C1398">
        <w:rPr>
          <w:rFonts w:ascii="Cordia New" w:hAnsi="Cordia New"/>
          <w:i/>
          <w:iCs/>
          <w:sz w:val="28"/>
          <w:highlight w:val="lightGray"/>
          <w:u w:val="single"/>
          <w:cs/>
        </w:rPr>
        <w:t>ลาดตระเวนตรวจสภาพพื้นที่ตามแนวท่อก๊าซ โดยรถยนต์ และการเดินเท้า</w:t>
      </w:r>
      <w:r w:rsidR="00764035" w:rsidRPr="009C1398">
        <w:rPr>
          <w:rFonts w:ascii="Cordia New" w:hAnsi="Cordia New"/>
          <w:i/>
          <w:iCs/>
          <w:sz w:val="28"/>
          <w:highlight w:val="lightGray"/>
          <w:u w:val="single"/>
        </w:rPr>
        <w:t xml:space="preserve"> </w:t>
      </w:r>
    </w:p>
    <w:p w:rsidR="006B6B86" w:rsidRPr="007B4532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9C1398">
        <w:rPr>
          <w:rFonts w:ascii="Cordia New" w:hAnsi="Cordia New"/>
          <w:sz w:val="28"/>
          <w:highlight w:val="lightGray"/>
          <w:cs/>
        </w:rPr>
        <w:t>ทาง</w:t>
      </w:r>
      <w:r w:rsidR="00C7717E" w:rsidRPr="009C1398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9C1398">
        <w:rPr>
          <w:rFonts w:ascii="Cordia New" w:hAnsi="Cordia New"/>
          <w:sz w:val="28"/>
          <w:highlight w:val="lightGray"/>
          <w:cs/>
        </w:rPr>
        <w:t>ได้</w:t>
      </w:r>
      <w:r w:rsidR="00C7717E" w:rsidRPr="009C1398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9C1398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9C1398">
        <w:rPr>
          <w:rFonts w:ascii="Cordia New" w:hAnsi="Cordia New"/>
          <w:sz w:val="28"/>
          <w:highlight w:val="lightGray"/>
          <w:cs/>
        </w:rPr>
        <w:t>(</w:t>
      </w:r>
      <w:r w:rsidRPr="009C1398">
        <w:rPr>
          <w:rFonts w:ascii="Cordia New" w:hAnsi="Cordia New"/>
          <w:sz w:val="28"/>
          <w:highlight w:val="lightGray"/>
        </w:rPr>
        <w:t>Transmission</w:t>
      </w:r>
      <w:r w:rsidR="00536E73" w:rsidRPr="009C1398">
        <w:rPr>
          <w:rFonts w:ascii="Cordia New" w:hAnsi="Cordia New"/>
          <w:sz w:val="28"/>
          <w:highlight w:val="lightGray"/>
        </w:rPr>
        <w:t xml:space="preserve"> pipeline)</w:t>
      </w:r>
      <w:r w:rsidR="006508FD" w:rsidRPr="009C1398">
        <w:rPr>
          <w:rFonts w:ascii="Cordia New" w:hAnsi="Cordia New"/>
          <w:sz w:val="28"/>
          <w:highlight w:val="lightGray"/>
        </w:rPr>
        <w:t xml:space="preserve"> </w:t>
      </w:r>
      <w:r w:rsidR="006508FD" w:rsidRPr="009C1398">
        <w:rPr>
          <w:rFonts w:ascii="Cordia New" w:hAnsi="Cordia New"/>
          <w:sz w:val="28"/>
          <w:highlight w:val="lightGray"/>
          <w:cs/>
        </w:rPr>
        <w:t>ได้</w:t>
      </w:r>
      <w:r w:rsidRPr="009C1398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9C1398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9C1398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9C1398">
        <w:rPr>
          <w:rFonts w:ascii="Cordia New" w:hAnsi="Cordia New"/>
          <w:sz w:val="28"/>
          <w:highlight w:val="lightGray"/>
          <w:cs/>
        </w:rPr>
        <w:t>ตามที่แสดงในรูปที่</w:t>
      </w:r>
      <w:r w:rsidR="00D0402C" w:rsidRPr="009C1398">
        <w:rPr>
          <w:rFonts w:ascii="Cordia New" w:hAnsi="Cordia New"/>
          <w:sz w:val="28"/>
          <w:highlight w:val="lightGray"/>
        </w:rPr>
        <w:t xml:space="preserve"> </w:t>
      </w:r>
      <w:r w:rsidR="00775211" w:rsidRPr="009C1398">
        <w:rPr>
          <w:rFonts w:ascii="Cordia New" w:hAnsi="Cordia New"/>
          <w:sz w:val="28"/>
          <w:highlight w:val="lightGray"/>
        </w:rPr>
        <w:t>1.1</w:t>
      </w:r>
      <w:r w:rsidR="00D0402C" w:rsidRPr="009C1398">
        <w:rPr>
          <w:rFonts w:ascii="Cordia New" w:hAnsi="Cordia New"/>
          <w:sz w:val="28"/>
          <w:highlight w:val="lightGray"/>
        </w:rPr>
        <w:t xml:space="preserve"> </w:t>
      </w:r>
      <w:r w:rsidR="007D431A" w:rsidRPr="009C1398">
        <w:rPr>
          <w:rFonts w:ascii="Cordia New" w:hAnsi="Cordia New"/>
          <w:sz w:val="28"/>
          <w:highlight w:val="lightGray"/>
          <w:cs/>
        </w:rPr>
        <w:t>พบ</w:t>
      </w:r>
      <w:r w:rsidR="00E40828" w:rsidRPr="009C1398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9C1398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9C1398">
        <w:rPr>
          <w:rFonts w:ascii="Cordia New" w:hAnsi="Cordia New"/>
          <w:sz w:val="28"/>
          <w:highlight w:val="lightGray"/>
        </w:rPr>
        <w:t>,</w:t>
      </w:r>
      <w:r w:rsidR="006B6B86" w:rsidRPr="009C1398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9C1398">
        <w:rPr>
          <w:rFonts w:ascii="Cordia New" w:hAnsi="Cordia New"/>
          <w:sz w:val="28"/>
          <w:highlight w:val="lightGray"/>
          <w:cs/>
        </w:rPr>
        <w:t>ก๊าซ</w:t>
      </w:r>
      <w:r w:rsidR="006B6B86" w:rsidRPr="009C1398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9C1398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9C1398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9C1398">
        <w:rPr>
          <w:rFonts w:ascii="Cordia New" w:hAnsi="Cordia New"/>
          <w:sz w:val="28"/>
          <w:highlight w:val="lightGray"/>
        </w:rPr>
        <w:t xml:space="preserve">Testpost </w:t>
      </w:r>
      <w:r w:rsidR="008A4484" w:rsidRPr="009C1398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7B4532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C923BD" w:rsidRPr="000D25D1" w:rsidRDefault="0012512E" w:rsidP="0012512E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 w:rsidRPr="000D25D1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2E5A4C57" wp14:editId="592F745B">
            <wp:extent cx="5073770" cy="15009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51" cy="1505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6B86" w:rsidRPr="007B4532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0D25D1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0D25D1">
        <w:rPr>
          <w:rFonts w:ascii="Cordia New" w:hAnsi="Cordia New"/>
          <w:sz w:val="28"/>
          <w:highlight w:val="green"/>
        </w:rPr>
        <w:t>1.1</w:t>
      </w:r>
      <w:r w:rsidRPr="000D25D1">
        <w:rPr>
          <w:rFonts w:ascii="Cordia New" w:hAnsi="Cordia New"/>
          <w:sz w:val="28"/>
          <w:highlight w:val="green"/>
        </w:rPr>
        <w:t xml:space="preserve"> </w:t>
      </w:r>
      <w:r w:rsidR="006508FD" w:rsidRPr="000D25D1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7B4532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0D25D1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0D25D1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0D25D1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0D25D1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0D25D1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0D25D1">
        <w:rPr>
          <w:rFonts w:ascii="Cordia New" w:hAnsi="Cordia New"/>
          <w:i/>
          <w:iCs/>
          <w:sz w:val="28"/>
          <w:highlight w:val="green"/>
          <w:u w:val="single"/>
        </w:rPr>
        <w:t>)</w:t>
      </w:r>
    </w:p>
    <w:p w:rsidR="004F4505" w:rsidRPr="000D25D1" w:rsidRDefault="00E020D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 w:rsidRPr="000D25D1"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 w:rsidRPr="000D25D1">
        <w:rPr>
          <w:rFonts w:ascii="Cordia New" w:hAnsi="Cordia New" w:cs="Cordia New"/>
          <w:sz w:val="28"/>
          <w:highlight w:val="green"/>
        </w:rPr>
        <w:t>1</w:t>
      </w:r>
      <w:r w:rsidR="00924C04" w:rsidRPr="000D25D1">
        <w:rPr>
          <w:rFonts w:ascii="Cordia New" w:hAnsi="Cordia New" w:cs="Cordia New"/>
          <w:sz w:val="28"/>
          <w:highlight w:val="green"/>
          <w:cs/>
        </w:rPr>
        <w:t xml:space="preserve"> นั้น</w:t>
      </w:r>
      <w:r w:rsidRPr="000D25D1">
        <w:rPr>
          <w:rFonts w:ascii="Cordia New" w:hAnsi="Cordia New" w:cs="Cordia New"/>
          <w:sz w:val="28"/>
          <w:highlight w:val="green"/>
          <w:cs/>
        </w:rPr>
        <w:t>ยังไม่</w:t>
      </w:r>
      <w:r w:rsidR="00924C04" w:rsidRPr="000D25D1">
        <w:rPr>
          <w:rFonts w:ascii="Cordia New" w:hAnsi="Cordia New" w:cs="Cordia New"/>
          <w:sz w:val="28"/>
          <w:highlight w:val="green"/>
          <w:cs/>
        </w:rPr>
        <w:t>มีแผนการบินลาดตระเวนตามแนวท่อก๊าซธรรมชาติ</w:t>
      </w:r>
      <w:r w:rsidRPr="000D25D1">
        <w:rPr>
          <w:rFonts w:ascii="Cordia New" w:hAnsi="Cordia New" w:cs="Cordia New"/>
          <w:sz w:val="28"/>
          <w:highlight w:val="green"/>
          <w:cs/>
        </w:rPr>
        <w:t xml:space="preserve"> ซึ่งมีแผน </w:t>
      </w:r>
      <w:r w:rsidRPr="000D25D1">
        <w:rPr>
          <w:rFonts w:ascii="Cordia New" w:hAnsi="Cordia New" w:cs="Cordia New"/>
          <w:sz w:val="28"/>
          <w:highlight w:val="green"/>
        </w:rPr>
        <w:t xml:space="preserve">2 </w:t>
      </w:r>
      <w:r w:rsidRPr="000D25D1">
        <w:rPr>
          <w:rFonts w:ascii="Cordia New" w:hAnsi="Cordia New" w:cs="Cordia New"/>
          <w:sz w:val="28"/>
          <w:highlight w:val="green"/>
          <w:cs/>
        </w:rPr>
        <w:t xml:space="preserve">ครั้งต่อปี สำหรับปี พ.ศ. </w:t>
      </w:r>
      <w:r w:rsidRPr="000D25D1">
        <w:rPr>
          <w:rFonts w:ascii="Cordia New" w:hAnsi="Cordia New" w:cs="Cordia New"/>
          <w:sz w:val="28"/>
          <w:highlight w:val="green"/>
        </w:rPr>
        <w:t xml:space="preserve">2559 </w:t>
      </w:r>
      <w:r w:rsidRPr="000D25D1">
        <w:rPr>
          <w:rFonts w:ascii="Cordia New" w:hAnsi="Cordia New" w:cs="Cordia New"/>
          <w:sz w:val="28"/>
          <w:highlight w:val="green"/>
          <w:cs/>
        </w:rPr>
        <w:t>มีแผนสำรวจ</w:t>
      </w:r>
      <w:r w:rsidR="00795C9A" w:rsidRPr="000D25D1">
        <w:rPr>
          <w:rFonts w:ascii="Cordia New" w:hAnsi="Cordia New" w:cs="Cordia New"/>
          <w:sz w:val="28"/>
          <w:highlight w:val="green"/>
          <w:cs/>
        </w:rPr>
        <w:t>ในช่วง</w:t>
      </w:r>
      <w:r w:rsidR="004F4505" w:rsidRPr="000D25D1">
        <w:rPr>
          <w:rFonts w:ascii="Cordia New" w:hAnsi="Cordia New" w:cs="Cordia New"/>
          <w:sz w:val="28"/>
          <w:highlight w:val="green"/>
          <w:cs/>
        </w:rPr>
        <w:t xml:space="preserve">เดือนมิ.ย. และช่วงเดือน พ.ย. </w:t>
      </w:r>
      <w:r w:rsidR="001B5243" w:rsidRPr="000D25D1">
        <w:rPr>
          <w:rFonts w:ascii="Cordia New" w:hAnsi="Cordia New" w:cs="Cordia New"/>
          <w:sz w:val="28"/>
          <w:highlight w:val="green"/>
          <w:cs/>
        </w:rPr>
        <w:t xml:space="preserve">ในพื้นที่เขต </w:t>
      </w:r>
      <w:r w:rsidR="00032A75" w:rsidRPr="000D25D1">
        <w:rPr>
          <w:rFonts w:ascii="Cordia New" w:hAnsi="Cordia New" w:cs="Cordia New"/>
          <w:sz w:val="28"/>
          <w:highlight w:val="green"/>
        </w:rPr>
        <w:t>1</w:t>
      </w:r>
      <w:r w:rsidR="001B5243" w:rsidRPr="000D25D1">
        <w:rPr>
          <w:rFonts w:ascii="Cordia New" w:hAnsi="Cordia New" w:cs="Cordia New"/>
          <w:sz w:val="28"/>
          <w:highlight w:val="green"/>
        </w:rPr>
        <w:t>,2,3,5,6,8</w:t>
      </w:r>
      <w:r w:rsidRPr="000D25D1">
        <w:rPr>
          <w:rFonts w:ascii="Cordia New" w:hAnsi="Cordia New" w:cs="Cordia New"/>
          <w:sz w:val="28"/>
          <w:highlight w:val="green"/>
        </w:rPr>
        <w:t>,9</w:t>
      </w:r>
      <w:r w:rsidR="00FD654A" w:rsidRPr="000D25D1">
        <w:rPr>
          <w:rFonts w:ascii="Cordia New" w:hAnsi="Cordia New" w:cs="Cordia New"/>
          <w:sz w:val="28"/>
          <w:highlight w:val="green"/>
        </w:rPr>
        <w:t>,10</w:t>
      </w:r>
      <w:r w:rsidR="001B5243" w:rsidRPr="000D25D1">
        <w:rPr>
          <w:rFonts w:ascii="Cordia New" w:hAnsi="Cordia New" w:cs="Cordia New"/>
          <w:sz w:val="28"/>
          <w:highlight w:val="green"/>
        </w:rPr>
        <w:t xml:space="preserve"> </w:t>
      </w:r>
      <w:r w:rsidR="001B5243" w:rsidRPr="000D25D1">
        <w:rPr>
          <w:rFonts w:ascii="Cordia New" w:hAnsi="Cordia New" w:cs="Cordia New"/>
          <w:sz w:val="28"/>
          <w:highlight w:val="green"/>
          <w:cs/>
        </w:rPr>
        <w:t xml:space="preserve">และ </w:t>
      </w:r>
      <w:r w:rsidR="00FD654A" w:rsidRPr="000D25D1">
        <w:rPr>
          <w:rFonts w:ascii="Cordia New" w:hAnsi="Cordia New" w:cs="Cordia New"/>
          <w:sz w:val="28"/>
          <w:highlight w:val="green"/>
        </w:rPr>
        <w:t>11</w:t>
      </w:r>
    </w:p>
    <w:p w:rsidR="00AC06BE" w:rsidRPr="00A5045D" w:rsidRDefault="004F450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 w:rsidRPr="000D25D1">
        <w:rPr>
          <w:rFonts w:ascii="Cordia New" w:hAnsi="Cordia New" w:cs="Cordia New"/>
          <w:sz w:val="28"/>
          <w:highlight w:val="green"/>
          <w:u w:val="single"/>
          <w:cs/>
        </w:rPr>
        <w:t>หมายเหตุ</w:t>
      </w:r>
      <w:r w:rsidRPr="000D25D1">
        <w:rPr>
          <w:rFonts w:ascii="Cordia New" w:hAnsi="Cordia New" w:cs="Cordia New"/>
          <w:sz w:val="28"/>
          <w:highlight w:val="green"/>
          <w:cs/>
        </w:rPr>
        <w:t xml:space="preserve"> สำหรับเขตพื้นที่ </w:t>
      </w:r>
      <w:r w:rsidRPr="000D25D1">
        <w:rPr>
          <w:rFonts w:ascii="Cordia New" w:hAnsi="Cordia New" w:cs="Cordia New"/>
          <w:sz w:val="28"/>
          <w:highlight w:val="green"/>
        </w:rPr>
        <w:t xml:space="preserve">4 </w:t>
      </w:r>
      <w:r w:rsidRPr="000D25D1">
        <w:rPr>
          <w:rFonts w:ascii="Cordia New" w:hAnsi="Cordia New" w:cs="Cordia New"/>
          <w:sz w:val="28"/>
          <w:highlight w:val="green"/>
          <w:cs/>
        </w:rPr>
        <w:t xml:space="preserve">และ </w:t>
      </w:r>
      <w:r w:rsidRPr="000D25D1">
        <w:rPr>
          <w:rFonts w:ascii="Cordia New" w:hAnsi="Cordia New" w:cs="Cordia New"/>
          <w:sz w:val="28"/>
          <w:highlight w:val="green"/>
        </w:rPr>
        <w:t xml:space="preserve">7 </w:t>
      </w:r>
      <w:r w:rsidRPr="000D25D1">
        <w:rPr>
          <w:rFonts w:ascii="Cordia New" w:hAnsi="Cordia New" w:cs="Cordia New"/>
          <w:sz w:val="28"/>
          <w:highlight w:val="green"/>
          <w:cs/>
        </w:rPr>
        <w:t xml:space="preserve">และบาง </w:t>
      </w:r>
      <w:r w:rsidRPr="000D25D1">
        <w:rPr>
          <w:rFonts w:ascii="Cordia New" w:hAnsi="Cordia New" w:cs="Cordia New"/>
          <w:sz w:val="28"/>
          <w:highlight w:val="green"/>
        </w:rPr>
        <w:t xml:space="preserve">Zone </w:t>
      </w:r>
      <w:r w:rsidRPr="000D25D1">
        <w:rPr>
          <w:rFonts w:ascii="Cordia New" w:hAnsi="Cordia New" w:cs="Cordia New"/>
          <w:sz w:val="28"/>
          <w:highlight w:val="green"/>
          <w:cs/>
        </w:rPr>
        <w:t xml:space="preserve">ที่ไม่สามารถบินสำรวจได้ จะใช้ผลการตรวจ </w:t>
      </w:r>
      <w:r w:rsidRPr="000D25D1">
        <w:rPr>
          <w:rFonts w:ascii="Cordia New" w:hAnsi="Cordia New" w:cs="Cordia New"/>
          <w:sz w:val="28"/>
          <w:highlight w:val="green"/>
        </w:rPr>
        <w:t xml:space="preserve">Ground Patrolling </w:t>
      </w:r>
      <w:r w:rsidRPr="000D25D1">
        <w:rPr>
          <w:rFonts w:ascii="Cordia New" w:hAnsi="Cordia New" w:cs="Cordia New"/>
          <w:sz w:val="28"/>
          <w:highlight w:val="green"/>
          <w:cs/>
        </w:rPr>
        <w:t>เพื่อสำรวจก๊าซรั่วไหลแทน</w:t>
      </w:r>
    </w:p>
    <w:p w:rsidR="005C0D83" w:rsidRPr="00D660C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7B4532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964D81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964D81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964D81">
        <w:rPr>
          <w:rFonts w:ascii="Cordia New" w:hAnsi="Cordia New"/>
          <w:sz w:val="28"/>
          <w:highlight w:val="lightGray"/>
        </w:rPr>
        <w:t xml:space="preserve">Action plan </w:t>
      </w:r>
      <w:r w:rsidRPr="00964D81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964D81">
        <w:rPr>
          <w:rFonts w:ascii="Cordia New" w:hAnsi="Cordia New"/>
          <w:sz w:val="28"/>
          <w:highlight w:val="lightGray"/>
        </w:rPr>
        <w:t xml:space="preserve"> </w:t>
      </w:r>
      <w:r w:rsidR="001440A3" w:rsidRPr="00964D81">
        <w:rPr>
          <w:rFonts w:ascii="Cordia New" w:hAnsi="Cordia New"/>
          <w:sz w:val="28"/>
          <w:highlight w:val="lightGray"/>
          <w:cs/>
        </w:rPr>
        <w:t>โดยจะอ้างอิงความถี่ในการดำเนินงานตามที่ระบุในหัวข้อ 1.1.1</w:t>
      </w:r>
    </w:p>
    <w:p w:rsidR="005C0D83" w:rsidRPr="00D660C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7B4532" w:rsidRDefault="00D276A6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 w:rsidRPr="00964D81">
        <w:rPr>
          <w:rFonts w:ascii="Cordia New" w:hAnsi="Cordia New"/>
          <w:sz w:val="28"/>
          <w:highlight w:val="yellow"/>
          <w:cs/>
        </w:rPr>
        <w:t>หาก</w:t>
      </w:r>
      <w:r w:rsidR="004F4505" w:rsidRPr="00964D81">
        <w:rPr>
          <w:rFonts w:ascii="Cordia New" w:hAnsi="Cordia New"/>
          <w:sz w:val="28"/>
          <w:highlight w:val="yellow"/>
          <w:cs/>
        </w:rPr>
        <w:t xml:space="preserve">เครื่อง </w:t>
      </w:r>
      <w:r w:rsidR="004F4505" w:rsidRPr="00964D81">
        <w:rPr>
          <w:rFonts w:ascii="Cordia New" w:hAnsi="Cordia New"/>
          <w:sz w:val="28"/>
          <w:highlight w:val="yellow"/>
        </w:rPr>
        <w:t xml:space="preserve">Gas detector </w:t>
      </w:r>
      <w:r w:rsidRPr="00964D81">
        <w:rPr>
          <w:rFonts w:ascii="Cordia New" w:hAnsi="Cordia New"/>
          <w:sz w:val="28"/>
          <w:highlight w:val="yellow"/>
          <w:cs/>
        </w:rPr>
        <w:t>เสีย</w:t>
      </w:r>
      <w:r w:rsidRPr="00964D81">
        <w:rPr>
          <w:rFonts w:ascii="Cordia New" w:hAnsi="Cordia New"/>
          <w:sz w:val="28"/>
          <w:highlight w:val="yellow"/>
        </w:rPr>
        <w:t>/</w:t>
      </w:r>
      <w:r w:rsidRPr="00964D81">
        <w:rPr>
          <w:rFonts w:ascii="Cordia New" w:hAnsi="Cordia New"/>
          <w:sz w:val="28"/>
          <w:highlight w:val="yellow"/>
          <w:cs/>
        </w:rPr>
        <w:t xml:space="preserve">ขัดข้อง </w:t>
      </w:r>
      <w:r w:rsidRPr="00964D81">
        <w:rPr>
          <w:rFonts w:ascii="Cordia New" w:hAnsi="Cordia New"/>
          <w:sz w:val="28"/>
          <w:highlight w:val="yellow"/>
        </w:rPr>
        <w:t>(</w:t>
      </w:r>
      <w:r w:rsidRPr="00964D81">
        <w:rPr>
          <w:rFonts w:ascii="Cordia New" w:hAnsi="Cordia New"/>
          <w:sz w:val="28"/>
          <w:highlight w:val="yellow"/>
          <w:cs/>
        </w:rPr>
        <w:t xml:space="preserve">เหมือน </w:t>
      </w:r>
      <w:r w:rsidRPr="00964D81">
        <w:rPr>
          <w:rFonts w:ascii="Cordia New" w:hAnsi="Cordia New"/>
          <w:sz w:val="28"/>
          <w:highlight w:val="yellow"/>
        </w:rPr>
        <w:t xml:space="preserve">Q4 </w:t>
      </w:r>
      <w:r w:rsidRPr="00964D81">
        <w:rPr>
          <w:rFonts w:ascii="Cordia New" w:hAnsi="Cordia New"/>
          <w:sz w:val="28"/>
          <w:highlight w:val="yellow"/>
          <w:cs/>
        </w:rPr>
        <w:t xml:space="preserve">ปี </w:t>
      </w:r>
      <w:r w:rsidRPr="00964D81">
        <w:rPr>
          <w:rFonts w:ascii="Cordia New" w:hAnsi="Cordia New"/>
          <w:sz w:val="28"/>
          <w:highlight w:val="yellow"/>
        </w:rPr>
        <w:t xml:space="preserve">2558 </w:t>
      </w:r>
      <w:r w:rsidRPr="00964D81">
        <w:rPr>
          <w:rFonts w:ascii="Cordia New" w:hAnsi="Cordia New"/>
          <w:sz w:val="28"/>
          <w:highlight w:val="yellow"/>
          <w:cs/>
        </w:rPr>
        <w:t>ที่ผ่านมา</w:t>
      </w:r>
      <w:r w:rsidRPr="00964D81">
        <w:rPr>
          <w:rFonts w:ascii="Cordia New" w:hAnsi="Cordia New"/>
          <w:sz w:val="28"/>
          <w:highlight w:val="yellow"/>
        </w:rPr>
        <w:t>)</w:t>
      </w:r>
      <w:r w:rsidR="004F4505" w:rsidRPr="00964D81">
        <w:rPr>
          <w:rFonts w:ascii="Cordia New" w:hAnsi="Cordia New"/>
          <w:sz w:val="28"/>
          <w:highlight w:val="yellow"/>
          <w:cs/>
        </w:rPr>
        <w:t xml:space="preserve">การสำรวจก๊าซรั่วจะใช้การ </w:t>
      </w:r>
      <w:r w:rsidR="004F4505" w:rsidRPr="00964D81">
        <w:rPr>
          <w:rFonts w:ascii="Cordia New" w:hAnsi="Cordia New"/>
          <w:sz w:val="28"/>
          <w:highlight w:val="yellow"/>
        </w:rPr>
        <w:t xml:space="preserve">Confirm </w:t>
      </w:r>
      <w:r w:rsidR="004F4505" w:rsidRPr="00964D81">
        <w:rPr>
          <w:rFonts w:ascii="Cordia New" w:hAnsi="Cordia New"/>
          <w:sz w:val="28"/>
          <w:highlight w:val="yellow"/>
          <w:cs/>
        </w:rPr>
        <w:t xml:space="preserve">จาก </w:t>
      </w:r>
      <w:r w:rsidR="004F4505" w:rsidRPr="00964D81">
        <w:rPr>
          <w:rFonts w:ascii="Cordia New" w:hAnsi="Cordia New"/>
          <w:sz w:val="28"/>
          <w:highlight w:val="yellow"/>
        </w:rPr>
        <w:t>Ground Patrolling</w:t>
      </w:r>
      <w:r w:rsidR="004F4505" w:rsidRPr="00964D81">
        <w:rPr>
          <w:rFonts w:ascii="Cordia New" w:hAnsi="Cordia New"/>
          <w:sz w:val="28"/>
          <w:highlight w:val="yellow"/>
          <w:cs/>
        </w:rPr>
        <w:t xml:space="preserve"> แทน</w:t>
      </w:r>
    </w:p>
    <w:p w:rsidR="005C0D83" w:rsidRPr="00D660C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D660C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9C4D20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(Direct examination)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D660C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D660CC">
        <w:rPr>
          <w:rFonts w:ascii="Cordia New" w:hAnsi="Cordia New" w:cs="Cordia New"/>
          <w:sz w:val="28"/>
          <w:highlight w:val="lightGray"/>
        </w:rPr>
        <w:t xml:space="preserve">Coating </w:t>
      </w:r>
      <w:r w:rsidRPr="00D660C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D660CC">
        <w:rPr>
          <w:rFonts w:ascii="Cordia New" w:hAnsi="Cordia New" w:cs="Cordia New"/>
          <w:sz w:val="28"/>
          <w:highlight w:val="lightGray"/>
        </w:rPr>
        <w:t xml:space="preserve">Coating </w:t>
      </w:r>
      <w:r w:rsidRPr="00D660C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D660CC">
        <w:rPr>
          <w:rFonts w:ascii="Cordia New" w:hAnsi="Cordia New" w:cs="Cordia New"/>
          <w:sz w:val="28"/>
          <w:highlight w:val="lightGray"/>
        </w:rPr>
        <w:t>(Direct and In-Direct Inspection)</w:t>
      </w:r>
      <w:r w:rsidRPr="00D660C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D660CC">
        <w:rPr>
          <w:rFonts w:ascii="Cordia New" w:hAnsi="Cordia New" w:cs="Cordia New"/>
          <w:sz w:val="28"/>
          <w:highlight w:val="lightGray"/>
        </w:rPr>
        <w:t xml:space="preserve"> (ASME B31.8)</w:t>
      </w:r>
    </w:p>
    <w:p w:rsidR="002C63E7" w:rsidRPr="00DF16A7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7B4532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7B4532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Pr="007B4532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B4532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7B4532">
        <w:rPr>
          <w:rFonts w:ascii="Cordia New" w:hAnsi="Cordia New" w:cs="Cordia New"/>
          <w:sz w:val="28"/>
        </w:rPr>
        <w:t>1.1</w:t>
      </w:r>
      <w:r w:rsidRPr="007B4532">
        <w:rPr>
          <w:rFonts w:ascii="Cordia New" w:hAnsi="Cordia New" w:cs="Cordia New"/>
          <w:sz w:val="28"/>
        </w:rPr>
        <w:t xml:space="preserve"> </w:t>
      </w:r>
      <w:r w:rsidRPr="007B4532">
        <w:rPr>
          <w:rFonts w:ascii="Cordia New" w:hAnsi="Cordia New" w:cs="Cordia New"/>
          <w:sz w:val="28"/>
          <w:cs/>
        </w:rPr>
        <w:t xml:space="preserve"> </w:t>
      </w:r>
      <w:r w:rsidR="00D13F33" w:rsidRPr="007B4532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7B4532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:rsidR="005C0D83" w:rsidRPr="007B4532" w:rsidRDefault="005C0D83" w:rsidP="00F2467E">
            <w:pPr>
              <w:pStyle w:val="NormalWe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5C0D83" w:rsidRPr="007B4532" w:rsidRDefault="00697C7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7B4532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7B4532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:rsidR="005C0D83" w:rsidRPr="007B4532" w:rsidRDefault="00697C74" w:rsidP="00697C7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:rsidR="005C0D83" w:rsidRPr="007B4532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Length (m)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5C0D83" w:rsidRPr="007B4532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%</w:t>
            </w:r>
          </w:p>
          <w:p w:rsidR="005C0D83" w:rsidRPr="007B4532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:rsidR="005C0D83" w:rsidRPr="007B4532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:rsidR="005C0D83" w:rsidRPr="007B4532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/Status</w:t>
            </w:r>
          </w:p>
        </w:tc>
      </w:tr>
      <w:tr w:rsidR="005C0D83" w:rsidRPr="007B4532" w:rsidTr="00B224A0">
        <w:tc>
          <w:tcPr>
            <w:tcW w:w="425" w:type="dxa"/>
          </w:tcPr>
          <w:p w:rsidR="005C0D83" w:rsidRPr="007B4532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C0D83" w:rsidRPr="007B4532" w:rsidRDefault="005C0D83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KP.</w:t>
            </w:r>
            <w:r w:rsidR="009543F5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184+291</w:t>
            </w:r>
          </w:p>
        </w:tc>
        <w:tc>
          <w:tcPr>
            <w:tcW w:w="1163" w:type="dxa"/>
          </w:tcPr>
          <w:p w:rsidR="005C0D83" w:rsidRPr="007B4532" w:rsidRDefault="00547B64" w:rsidP="00B224A0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C0D83" w:rsidRPr="007B4532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C0D83" w:rsidRPr="007B4532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%</w:t>
            </w:r>
          </w:p>
        </w:tc>
        <w:tc>
          <w:tcPr>
            <w:tcW w:w="3373" w:type="dxa"/>
          </w:tcPr>
          <w:p w:rsidR="005C0D83" w:rsidRPr="007B4532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7B4532" w:rsidTr="00B224A0">
        <w:tc>
          <w:tcPr>
            <w:tcW w:w="425" w:type="dxa"/>
          </w:tcPr>
          <w:p w:rsidR="005C0D83" w:rsidRPr="007B4532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C0D83" w:rsidRPr="007B4532" w:rsidRDefault="009543F5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KP.192+174</w:t>
            </w:r>
          </w:p>
        </w:tc>
        <w:tc>
          <w:tcPr>
            <w:tcW w:w="1163" w:type="dxa"/>
          </w:tcPr>
          <w:p w:rsidR="005C0D83" w:rsidRPr="007B4532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C0D83" w:rsidRPr="007B4532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C0D83" w:rsidRPr="007B4532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%</w:t>
            </w:r>
          </w:p>
        </w:tc>
        <w:tc>
          <w:tcPr>
            <w:tcW w:w="3373" w:type="dxa"/>
          </w:tcPr>
          <w:p w:rsidR="005C0D83" w:rsidRPr="007B4532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7B4532" w:rsidTr="00B224A0">
        <w:tc>
          <w:tcPr>
            <w:tcW w:w="425" w:type="dxa"/>
          </w:tcPr>
          <w:p w:rsidR="005C0D83" w:rsidRPr="007B4532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C0D83" w:rsidRPr="007B4532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KP.19</w:t>
            </w:r>
            <w:r w:rsidR="009543F5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+</w:t>
            </w:r>
            <w:r w:rsidR="00547B64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:rsidR="005C0D83" w:rsidRPr="007B4532" w:rsidRDefault="00967D2B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1" w:author="NAVASIN HOMHUAL" w:date="2016-09-05T21:25:00Z">
              <w:r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0C8F9D3B" wp14:editId="7C8F8F8F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C8F9D3B"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C0D83" w:rsidRPr="007B4532" w:rsidRDefault="00547B64" w:rsidP="00DE5C27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C0D83" w:rsidRPr="007B4532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0%</w:t>
            </w:r>
          </w:p>
        </w:tc>
        <w:tc>
          <w:tcPr>
            <w:tcW w:w="3373" w:type="dxa"/>
          </w:tcPr>
          <w:p w:rsidR="005C0D83" w:rsidRPr="007B4532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7B4532" w:rsidTr="00B224A0">
        <w:tc>
          <w:tcPr>
            <w:tcW w:w="425" w:type="dxa"/>
          </w:tcPr>
          <w:p w:rsidR="00DE5C27" w:rsidRPr="007B4532" w:rsidRDefault="00DE5C27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DE5C27" w:rsidRPr="007B4532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KP.19</w:t>
            </w:r>
            <w:r w:rsidR="00547B64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+</w:t>
            </w:r>
            <w:r w:rsidR="00547B64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:rsidR="00DE5C27" w:rsidRPr="007B4532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DE5C27" w:rsidRPr="007B4532" w:rsidRDefault="00547B6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DE5C27" w:rsidRPr="007B4532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0%</w:t>
            </w:r>
          </w:p>
        </w:tc>
        <w:tc>
          <w:tcPr>
            <w:tcW w:w="3373" w:type="dxa"/>
          </w:tcPr>
          <w:p w:rsidR="00DE5C27" w:rsidRPr="007B4532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7B4532" w:rsidTr="00B224A0">
        <w:tc>
          <w:tcPr>
            <w:tcW w:w="425" w:type="dxa"/>
          </w:tcPr>
          <w:p w:rsidR="009543F5" w:rsidRPr="007B4532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9543F5" w:rsidRPr="007B4532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KP.193</w:t>
            </w: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+</w:t>
            </w:r>
            <w:r w:rsidR="00547B64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9543F5" w:rsidRPr="007B4532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0%</w:t>
            </w:r>
          </w:p>
        </w:tc>
        <w:tc>
          <w:tcPr>
            <w:tcW w:w="3373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7B4532" w:rsidTr="00B224A0">
        <w:tc>
          <w:tcPr>
            <w:tcW w:w="425" w:type="dxa"/>
          </w:tcPr>
          <w:p w:rsidR="009543F5" w:rsidRPr="007B4532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9543F5" w:rsidRPr="007B4532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KP.193</w:t>
            </w: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+</w:t>
            </w:r>
            <w:r w:rsidR="00547B64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9543F5" w:rsidRPr="007B4532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0%</w:t>
            </w:r>
          </w:p>
        </w:tc>
        <w:tc>
          <w:tcPr>
            <w:tcW w:w="3373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7B4532" w:rsidTr="00B224A0">
        <w:tc>
          <w:tcPr>
            <w:tcW w:w="425" w:type="dxa"/>
          </w:tcPr>
          <w:p w:rsidR="009543F5" w:rsidRPr="007B4532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9543F5" w:rsidRPr="007B4532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KP.197</w:t>
            </w:r>
            <w:r w:rsidR="009543F5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+</w:t>
            </w: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0%</w:t>
            </w:r>
          </w:p>
        </w:tc>
        <w:tc>
          <w:tcPr>
            <w:tcW w:w="3373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7B4532" w:rsidTr="00B224A0">
        <w:tc>
          <w:tcPr>
            <w:tcW w:w="425" w:type="dxa"/>
          </w:tcPr>
          <w:p w:rsidR="009543F5" w:rsidRPr="007B4532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9543F5" w:rsidRPr="007B4532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KP.198</w:t>
            </w:r>
            <w:r w:rsidR="009543F5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+</w:t>
            </w: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9543F5" w:rsidRPr="007B4532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0%</w:t>
            </w:r>
          </w:p>
        </w:tc>
        <w:tc>
          <w:tcPr>
            <w:tcW w:w="3373" w:type="dxa"/>
          </w:tcPr>
          <w:p w:rsidR="009543F5" w:rsidRPr="007B4532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7B4532" w:rsidTr="00B224A0">
        <w:tc>
          <w:tcPr>
            <w:tcW w:w="425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KP.205+520</w:t>
            </w:r>
          </w:p>
        </w:tc>
        <w:tc>
          <w:tcPr>
            <w:tcW w:w="1163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60%</w:t>
            </w:r>
          </w:p>
        </w:tc>
        <w:tc>
          <w:tcPr>
            <w:tcW w:w="3373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7B4532" w:rsidTr="00B224A0">
        <w:tc>
          <w:tcPr>
            <w:tcW w:w="425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7B4532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KP.205+658</w:t>
            </w:r>
          </w:p>
        </w:tc>
        <w:tc>
          <w:tcPr>
            <w:tcW w:w="1163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60%</w:t>
            </w:r>
          </w:p>
        </w:tc>
        <w:tc>
          <w:tcPr>
            <w:tcW w:w="3373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7B4532" w:rsidTr="00B224A0">
        <w:tc>
          <w:tcPr>
            <w:tcW w:w="425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7B4532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KP.205+698</w:t>
            </w:r>
          </w:p>
        </w:tc>
        <w:tc>
          <w:tcPr>
            <w:tcW w:w="1163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60%</w:t>
            </w:r>
          </w:p>
        </w:tc>
        <w:tc>
          <w:tcPr>
            <w:tcW w:w="3373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7B4532" w:rsidTr="00B224A0">
        <w:tc>
          <w:tcPr>
            <w:tcW w:w="425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7B4532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KP.217+318</w:t>
            </w:r>
          </w:p>
        </w:tc>
        <w:tc>
          <w:tcPr>
            <w:tcW w:w="1163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60%</w:t>
            </w:r>
          </w:p>
        </w:tc>
        <w:tc>
          <w:tcPr>
            <w:tcW w:w="3373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7B4532" w:rsidTr="00B224A0">
        <w:tc>
          <w:tcPr>
            <w:tcW w:w="425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547B64" w:rsidRPr="007B4532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KP.5+780</w:t>
            </w:r>
          </w:p>
        </w:tc>
        <w:tc>
          <w:tcPr>
            <w:tcW w:w="1163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60%</w:t>
            </w:r>
          </w:p>
        </w:tc>
        <w:tc>
          <w:tcPr>
            <w:tcW w:w="3373" w:type="dxa"/>
          </w:tcPr>
          <w:p w:rsidR="00547B64" w:rsidRPr="007B4532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7B4532" w:rsidTr="00B224A0">
        <w:tc>
          <w:tcPr>
            <w:tcW w:w="425" w:type="dxa"/>
            <w:tcBorders>
              <w:bottom w:val="single" w:sz="4" w:space="0" w:color="auto"/>
            </w:tcBorders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47B64" w:rsidRPr="007B4532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KP.0+200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547B64" w:rsidRPr="007B4532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:rsidR="00547B64" w:rsidRPr="007B4532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7B64" w:rsidRPr="007B4532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:rsidR="00547B64" w:rsidRPr="007B4532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7B4532" w:rsidTr="00B224A0">
        <w:tc>
          <w:tcPr>
            <w:tcW w:w="425" w:type="dxa"/>
            <w:tcBorders>
              <w:bottom w:val="single" w:sz="4" w:space="0" w:color="auto"/>
            </w:tcBorders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KP.0+140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547B64" w:rsidRPr="007B4532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:rsidR="00547B64" w:rsidRPr="007B4532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47B64" w:rsidRPr="007B4532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:rsidR="00547B64" w:rsidRPr="007B4532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7B4532" w:rsidTr="00B224A0">
        <w:tc>
          <w:tcPr>
            <w:tcW w:w="425" w:type="dxa"/>
            <w:shd w:val="clear" w:color="auto" w:fill="auto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KP.22+239</w:t>
            </w:r>
          </w:p>
        </w:tc>
        <w:tc>
          <w:tcPr>
            <w:tcW w:w="1163" w:type="dxa"/>
            <w:shd w:val="clear" w:color="auto" w:fill="auto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:rsidR="00547B64" w:rsidRPr="007B4532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40%</w:t>
            </w:r>
          </w:p>
        </w:tc>
        <w:tc>
          <w:tcPr>
            <w:tcW w:w="3373" w:type="dxa"/>
            <w:shd w:val="clear" w:color="auto" w:fill="auto"/>
          </w:tcPr>
          <w:p w:rsidR="00547B64" w:rsidRPr="007B4532" w:rsidRDefault="00547B64" w:rsidP="009C4B0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7B4532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:rsidR="005C0D83" w:rsidRPr="00D660C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A4053C" w:rsidRPr="00964D81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964D81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964D81">
        <w:rPr>
          <w:rFonts w:ascii="Cordia New" w:eastAsia="Tahoma" w:hAnsi="Cordia New"/>
          <w:kern w:val="24"/>
          <w:sz w:val="28"/>
          <w:highlight w:val="green"/>
        </w:rPr>
        <w:t>5</w:t>
      </w:r>
      <w:r w:rsidRPr="00964D81">
        <w:rPr>
          <w:rFonts w:ascii="Cordia New" w:hAnsi="Cordia New"/>
          <w:sz w:val="28"/>
          <w:highlight w:val="green"/>
        </w:rPr>
        <w:t xml:space="preserve"> RC </w:t>
      </w:r>
      <w:r w:rsidR="002C63E7" w:rsidRPr="00964D81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964D81">
        <w:rPr>
          <w:rFonts w:ascii="Cordia New" w:hAnsi="Cordia New"/>
          <w:sz w:val="28"/>
          <w:highlight w:val="green"/>
        </w:rPr>
        <w:t xml:space="preserve"> </w:t>
      </w:r>
      <w:r w:rsidR="002C63E7" w:rsidRPr="00964D81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964D81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964D81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964D81">
        <w:rPr>
          <w:rFonts w:ascii="Cordia New" w:hAnsi="Cordia New"/>
          <w:sz w:val="28"/>
          <w:highlight w:val="green"/>
        </w:rPr>
        <w:t xml:space="preserve">RC40121 </w:t>
      </w:r>
      <w:r w:rsidR="00D9155A" w:rsidRPr="00964D81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964D81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964D81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5C0D83" w:rsidRPr="00964D81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964D81">
        <w:rPr>
          <w:rFonts w:ascii="Cordia New" w:hAnsi="Cordia New"/>
          <w:sz w:val="28"/>
          <w:highlight w:val="yellow"/>
        </w:rPr>
        <w:t xml:space="preserve">- </w:t>
      </w:r>
      <w:r w:rsidR="00D9155A" w:rsidRPr="00964D81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964D81">
        <w:rPr>
          <w:rFonts w:ascii="Cordia New" w:hAnsi="Cordia New"/>
          <w:sz w:val="28"/>
          <w:highlight w:val="yellow"/>
          <w:cs/>
        </w:rPr>
        <w:t xml:space="preserve"> </w:t>
      </w:r>
      <w:r w:rsidRPr="00964D81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:rsidR="00A4053C" w:rsidRPr="00964D81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964D81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964D81">
        <w:rPr>
          <w:rFonts w:ascii="Cordia New" w:eastAsia="Tahoma" w:hAnsi="Cordia New"/>
          <w:kern w:val="24"/>
          <w:sz w:val="28"/>
          <w:highlight w:val="green"/>
        </w:rPr>
        <w:t>8</w:t>
      </w:r>
      <w:r w:rsidRPr="00964D81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964D81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964D81">
        <w:rPr>
          <w:rFonts w:ascii="Cordia New" w:eastAsia="Tahoma" w:hAnsi="Cordia New"/>
          <w:kern w:val="24"/>
          <w:sz w:val="28"/>
          <w:highlight w:val="green"/>
        </w:rPr>
        <w:t xml:space="preserve"> </w:t>
      </w:r>
      <w:r w:rsidR="00D9155A" w:rsidRPr="00964D81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964D81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964D81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964D81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964D81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964D81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964D81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964D81">
        <w:rPr>
          <w:rFonts w:ascii="Cordia New" w:eastAsia="Tahoma" w:hAnsi="Cordia New"/>
          <w:kern w:val="24"/>
          <w:sz w:val="28"/>
          <w:highlight w:val="green"/>
        </w:rPr>
        <w:t xml:space="preserve"> </w:t>
      </w:r>
      <w:r w:rsidR="00D9155A" w:rsidRPr="00964D81">
        <w:rPr>
          <w:rFonts w:ascii="Cordia New" w:eastAsia="Tahoma" w:hAnsi="Cordia New"/>
          <w:kern w:val="24"/>
          <w:sz w:val="28"/>
          <w:highlight w:val="green"/>
          <w:cs/>
        </w:rPr>
        <w:t xml:space="preserve">จำนวน </w:t>
      </w:r>
      <w:r w:rsidR="002C63E7" w:rsidRPr="00964D81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964D81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:rsidR="005C0D83" w:rsidRPr="00964D81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964D81">
        <w:rPr>
          <w:rFonts w:ascii="Cordia New" w:hAnsi="Cordia New"/>
          <w:sz w:val="28"/>
          <w:highlight w:val="yellow"/>
        </w:rPr>
        <w:t xml:space="preserve">- </w:t>
      </w:r>
      <w:r w:rsidR="00D9155A" w:rsidRPr="00964D81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:rsidR="009C4B05" w:rsidRPr="00964D81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964D81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964D81">
        <w:rPr>
          <w:rFonts w:ascii="Cordia New" w:eastAsia="Tahoma" w:hAnsi="Cordia New"/>
          <w:kern w:val="24"/>
          <w:sz w:val="28"/>
          <w:highlight w:val="green"/>
        </w:rPr>
        <w:t>9</w:t>
      </w:r>
      <w:r w:rsidRPr="00964D81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964D81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964D81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964D81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:rsidR="005C0D83" w:rsidRPr="00964D81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964D81">
        <w:rPr>
          <w:rFonts w:ascii="Cordia New" w:hAnsi="Cordia New"/>
          <w:sz w:val="28"/>
          <w:highlight w:val="yellow"/>
        </w:rPr>
        <w:t>-</w:t>
      </w:r>
      <w:r w:rsidRPr="00964D81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:rsidR="005C0D83" w:rsidRPr="00D660C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D9155A" w:rsidRPr="00DF2B97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DF2B97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DF2B97">
        <w:rPr>
          <w:rFonts w:ascii="Cordia New" w:eastAsia="Tahoma" w:hAnsi="Cordia New"/>
          <w:kern w:val="24"/>
          <w:sz w:val="28"/>
          <w:highlight w:val="green"/>
        </w:rPr>
        <w:t>5</w:t>
      </w:r>
      <w:r w:rsidRPr="00DF2B97">
        <w:rPr>
          <w:rFonts w:ascii="Cordia New" w:hAnsi="Cordia New"/>
          <w:sz w:val="28"/>
          <w:highlight w:val="green"/>
        </w:rPr>
        <w:t xml:space="preserve"> RC </w:t>
      </w:r>
      <w:r w:rsidR="002C63E7" w:rsidRPr="00DF2B97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DF2B97">
        <w:rPr>
          <w:rFonts w:ascii="Cordia New" w:hAnsi="Cordia New"/>
          <w:sz w:val="28"/>
          <w:highlight w:val="green"/>
          <w:cs/>
        </w:rPr>
        <w:t xml:space="preserve"> แผนขุดเดือน เม.ษ.</w:t>
      </w:r>
      <w:r w:rsidRPr="00DF2B97">
        <w:rPr>
          <w:rFonts w:ascii="Cordia New" w:hAnsi="Cordia New"/>
          <w:sz w:val="28"/>
          <w:highlight w:val="green"/>
        </w:rPr>
        <w:t xml:space="preserve"> </w:t>
      </w:r>
      <w:r w:rsidRPr="00DF2B97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DF2B97">
        <w:rPr>
          <w:rFonts w:ascii="Cordia New" w:eastAsia="Tahoma" w:hAnsi="Cordia New"/>
          <w:kern w:val="24"/>
          <w:sz w:val="28"/>
          <w:highlight w:val="green"/>
        </w:rPr>
        <w:t>10</w:t>
      </w:r>
      <w:r w:rsidRPr="00DF2B97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DF2B97">
        <w:rPr>
          <w:rFonts w:ascii="Cordia New" w:eastAsia="Tahoma" w:hAnsi="Cordia New"/>
          <w:kern w:val="24"/>
          <w:sz w:val="28"/>
          <w:highlight w:val="green"/>
        </w:rPr>
        <w:t>5</w:t>
      </w:r>
      <w:r w:rsidRPr="00DF2B97">
        <w:rPr>
          <w:rFonts w:ascii="Cordia New" w:hAnsi="Cordia New"/>
          <w:sz w:val="28"/>
          <w:highlight w:val="green"/>
          <w:cs/>
        </w:rPr>
        <w:t xml:space="preserve"> หลุม</w:t>
      </w:r>
      <w:r w:rsidRPr="00DF2B97">
        <w:rPr>
          <w:rFonts w:ascii="Cordia New" w:hAnsi="Cordia New"/>
          <w:sz w:val="28"/>
          <w:highlight w:val="green"/>
        </w:rPr>
        <w:t xml:space="preserve"> RC40121 </w:t>
      </w:r>
      <w:r w:rsidRPr="00DF2B97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DF2B97">
        <w:rPr>
          <w:rFonts w:ascii="Cordia New" w:eastAsia="Tahoma" w:hAnsi="Cordia New"/>
          <w:kern w:val="24"/>
          <w:sz w:val="28"/>
          <w:highlight w:val="green"/>
        </w:rPr>
        <w:t>1</w:t>
      </w:r>
      <w:r w:rsidRPr="00DF2B97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D9155A" w:rsidRPr="00DF2B97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DF2B97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DF2B97">
        <w:rPr>
          <w:rFonts w:ascii="Cordia New" w:eastAsia="Tahoma" w:hAnsi="Cordia New"/>
          <w:kern w:val="24"/>
          <w:sz w:val="28"/>
          <w:highlight w:val="green"/>
        </w:rPr>
        <w:t>8</w:t>
      </w:r>
      <w:r w:rsidRPr="00DF2B97">
        <w:rPr>
          <w:rFonts w:ascii="Cordia New" w:hAnsi="Cordia New"/>
          <w:sz w:val="28"/>
          <w:highlight w:val="green"/>
          <w:cs/>
        </w:rPr>
        <w:t xml:space="preserve"> </w:t>
      </w:r>
      <w:r w:rsidRPr="00DF2B97">
        <w:rPr>
          <w:rFonts w:ascii="Cordia New" w:hAnsi="Cordia New"/>
          <w:sz w:val="28"/>
          <w:highlight w:val="green"/>
        </w:rPr>
        <w:t xml:space="preserve">RC4000 </w:t>
      </w:r>
      <w:r w:rsidRPr="00DF2B97">
        <w:rPr>
          <w:rFonts w:ascii="Cordia New" w:hAnsi="Cordia New"/>
          <w:sz w:val="28"/>
          <w:highlight w:val="green"/>
          <w:cs/>
        </w:rPr>
        <w:t xml:space="preserve">และ </w:t>
      </w:r>
      <w:r w:rsidRPr="00DF2B97">
        <w:rPr>
          <w:rFonts w:ascii="Cordia New" w:hAnsi="Cordia New"/>
          <w:sz w:val="28"/>
          <w:highlight w:val="green"/>
        </w:rPr>
        <w:t xml:space="preserve">RC4300 </w:t>
      </w:r>
      <w:r w:rsidR="004A7FF2" w:rsidRPr="00DF2B97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DF2B97">
        <w:rPr>
          <w:rFonts w:ascii="Cordia New" w:hAnsi="Cordia New"/>
          <w:sz w:val="28"/>
          <w:highlight w:val="green"/>
        </w:rPr>
        <w:t xml:space="preserve">2 </w:t>
      </w:r>
      <w:r w:rsidR="004A7FF2" w:rsidRPr="00DF2B97">
        <w:rPr>
          <w:rFonts w:ascii="Cordia New" w:hAnsi="Cordia New"/>
          <w:sz w:val="28"/>
          <w:highlight w:val="green"/>
          <w:cs/>
        </w:rPr>
        <w:t>หลุม</w:t>
      </w:r>
    </w:p>
    <w:p w:rsidR="003F2CA2" w:rsidRPr="00DF2B97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DF2B97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DF2B97">
        <w:rPr>
          <w:rFonts w:ascii="Cordia New" w:eastAsia="Tahoma" w:hAnsi="Cordia New"/>
          <w:kern w:val="24"/>
          <w:sz w:val="28"/>
          <w:highlight w:val="green"/>
        </w:rPr>
        <w:t>9</w:t>
      </w:r>
      <w:r w:rsidRPr="00DF2B97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DF2B97">
        <w:rPr>
          <w:rFonts w:ascii="Cordia New" w:hAnsi="Cordia New"/>
          <w:sz w:val="28"/>
          <w:highlight w:val="green"/>
        </w:rPr>
        <w:t xml:space="preserve">RC650 </w:t>
      </w:r>
      <w:r w:rsidRPr="00DF2B97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DF2B97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DF2B97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DF2B97">
        <w:rPr>
          <w:rFonts w:ascii="Cordia New" w:hAnsi="Cordia New"/>
          <w:sz w:val="28"/>
          <w:highlight w:val="green"/>
        </w:rPr>
        <w:t xml:space="preserve"> </w:t>
      </w:r>
      <w:r w:rsidR="004A7FF2" w:rsidRPr="00DF2B97">
        <w:rPr>
          <w:rFonts w:ascii="Cordia New" w:hAnsi="Cordia New"/>
          <w:sz w:val="28"/>
          <w:highlight w:val="green"/>
          <w:cs/>
        </w:rPr>
        <w:t>หลุม</w:t>
      </w:r>
      <w:r w:rsidR="005D2832" w:rsidRPr="00DF2B97">
        <w:rPr>
          <w:rFonts w:ascii="Cordia New" w:hAnsi="Cordia New"/>
          <w:sz w:val="28"/>
          <w:highlight w:val="green"/>
        </w:rPr>
        <w:t xml:space="preserve"> </w:t>
      </w:r>
      <w:r w:rsidR="005D2832" w:rsidRPr="00DF2B97">
        <w:rPr>
          <w:rFonts w:ascii="Cordia New" w:hAnsi="Cordia New"/>
          <w:sz w:val="28"/>
          <w:highlight w:val="green"/>
          <w:cs/>
        </w:rPr>
        <w:t>และ</w:t>
      </w:r>
      <w:r w:rsidR="003F2CA2" w:rsidRPr="00DF2B97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DF2B97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DF2B97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DF2B97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DF2B97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DF2B97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DF2B97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DF2B97">
        <w:rPr>
          <w:rFonts w:ascii="Cordia New" w:hAnsi="Cordia New"/>
          <w:sz w:val="28"/>
          <w:highlight w:val="green"/>
        </w:rPr>
        <w:t>FFS</w:t>
      </w:r>
      <w:r w:rsidR="001F1795" w:rsidRPr="00DF2B97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DF2B97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DF2B97">
        <w:rPr>
          <w:rFonts w:ascii="Cordia New" w:hAnsi="Cordia New"/>
          <w:sz w:val="28"/>
          <w:highlight w:val="green"/>
        </w:rPr>
        <w:t xml:space="preserve"> </w:t>
      </w:r>
      <w:r w:rsidR="001F1795" w:rsidRPr="00DF2B97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DF2B97">
        <w:rPr>
          <w:rFonts w:ascii="Cordia New" w:hAnsi="Cordia New"/>
          <w:sz w:val="28"/>
          <w:highlight w:val="green"/>
        </w:rPr>
        <w:t xml:space="preserve"> KP.22+339 </w:t>
      </w:r>
      <w:r w:rsidR="001F1795" w:rsidRPr="00DF2B97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DF2B97">
        <w:rPr>
          <w:rFonts w:ascii="Cordia New" w:hAnsi="Cordia New"/>
          <w:sz w:val="28"/>
          <w:highlight w:val="green"/>
        </w:rPr>
        <w:t>KP.</w:t>
      </w:r>
      <w:r w:rsidR="002C63E7" w:rsidRPr="00DF2B97">
        <w:rPr>
          <w:rFonts w:ascii="Cordia New" w:hAnsi="Cordia New"/>
          <w:sz w:val="28"/>
          <w:highlight w:val="green"/>
        </w:rPr>
        <w:t xml:space="preserve"> 22+959</w:t>
      </w:r>
      <w:r w:rsidR="002C63E7" w:rsidRPr="00DF2B97">
        <w:rPr>
          <w:rFonts w:ascii="Cordia New" w:eastAsia="Tahoma" w:hAnsi="Cordia New"/>
          <w:kern w:val="24"/>
          <w:sz w:val="28"/>
          <w:highlight w:val="green"/>
        </w:rPr>
        <w:t xml:space="preserve"> </w:t>
      </w:r>
    </w:p>
    <w:p w:rsidR="006F5447" w:rsidRPr="00DF2B97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DF2B97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DF2B97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DF2B97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DF2B97">
        <w:rPr>
          <w:rFonts w:ascii="Cordia New" w:hAnsi="Cordia New"/>
          <w:sz w:val="28"/>
          <w:highlight w:val="green"/>
        </w:rPr>
        <w:t xml:space="preserve"> </w:t>
      </w:r>
      <w:r w:rsidRPr="00DF2B97">
        <w:rPr>
          <w:rFonts w:ascii="Cordia New" w:hAnsi="Cordia New"/>
          <w:sz w:val="28"/>
          <w:highlight w:val="green"/>
        </w:rPr>
        <w:t xml:space="preserve">RC500 </w:t>
      </w:r>
      <w:r w:rsidR="002456B3" w:rsidRPr="00DF2B97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DF2B97">
        <w:rPr>
          <w:rFonts w:ascii="Cordia New" w:hAnsi="Cordia New"/>
          <w:sz w:val="28"/>
          <w:highlight w:val="green"/>
        </w:rPr>
        <w:t>FFS</w:t>
      </w:r>
      <w:r w:rsidR="002456B3" w:rsidRPr="00DF2B97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DF2B97">
        <w:rPr>
          <w:rFonts w:ascii="Cordia New" w:hAnsi="Cordia New"/>
          <w:sz w:val="28"/>
          <w:highlight w:val="green"/>
        </w:rPr>
        <w:t>3</w:t>
      </w:r>
      <w:r w:rsidR="002456B3" w:rsidRPr="00DF2B97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:rsidR="005C0D83" w:rsidRPr="007B4532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7B4532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7B4532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DF2B97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DF2B97">
        <w:rPr>
          <w:rFonts w:ascii="Cordia New" w:hAnsi="Cordia New"/>
          <w:sz w:val="28"/>
          <w:highlight w:val="yellow"/>
        </w:rPr>
        <w:t>9</w:t>
      </w:r>
      <w:r w:rsidRPr="00DF2B97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DF2B97">
        <w:rPr>
          <w:rFonts w:ascii="Cordia New" w:hAnsi="Cordia New"/>
          <w:sz w:val="28"/>
          <w:highlight w:val="yellow"/>
        </w:rPr>
        <w:t xml:space="preserve">RC650 KP 22+239 </w:t>
      </w:r>
      <w:r w:rsidRPr="00DF2B97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DF2B97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DF2B97">
        <w:rPr>
          <w:rFonts w:ascii="Cordia New" w:hAnsi="Cordia New"/>
          <w:sz w:val="28"/>
          <w:highlight w:val="yellow"/>
          <w:cs/>
        </w:rPr>
        <w:t>ง</w:t>
      </w:r>
      <w:r w:rsidR="002177F0" w:rsidRPr="00DF2B97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DF2B97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DF2B97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DF2B97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DF2B97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DF2B97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DF2B97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DF2B97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DF2B97">
        <w:rPr>
          <w:rFonts w:ascii="Cordia New" w:hAnsi="Cordia New"/>
          <w:sz w:val="28"/>
          <w:highlight w:val="yellow"/>
          <w:cs/>
        </w:rPr>
        <w:t>เวลา</w:t>
      </w:r>
      <w:r w:rsidRPr="00DF2B97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DF2B97">
        <w:rPr>
          <w:rFonts w:ascii="Cordia New" w:hAnsi="Cordia New"/>
          <w:sz w:val="28"/>
          <w:highlight w:val="yellow"/>
        </w:rPr>
        <w:t xml:space="preserve">22:00 </w:t>
      </w:r>
      <w:r w:rsidR="007749D6" w:rsidRPr="00DF2B97">
        <w:rPr>
          <w:rFonts w:ascii="Cordia New" w:hAnsi="Cordia New"/>
          <w:sz w:val="28"/>
          <w:highlight w:val="yellow"/>
          <w:cs/>
        </w:rPr>
        <w:t>น.</w:t>
      </w:r>
      <w:r w:rsidR="007749D6" w:rsidRPr="00DF2B97">
        <w:rPr>
          <w:rFonts w:ascii="Cordia New" w:hAnsi="Cordia New"/>
          <w:sz w:val="28"/>
          <w:highlight w:val="yellow"/>
        </w:rPr>
        <w:t xml:space="preserve"> </w:t>
      </w:r>
      <w:r w:rsidRPr="00DF2B97">
        <w:rPr>
          <w:rFonts w:ascii="Cordia New" w:hAnsi="Cordia New"/>
          <w:sz w:val="28"/>
          <w:highlight w:val="yellow"/>
          <w:cs/>
        </w:rPr>
        <w:t>ถึง</w:t>
      </w:r>
      <w:r w:rsidR="007749D6" w:rsidRPr="00DF2B97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DF2B97">
        <w:rPr>
          <w:rFonts w:ascii="Cordia New" w:hAnsi="Cordia New"/>
          <w:sz w:val="28"/>
          <w:highlight w:val="yellow"/>
        </w:rPr>
        <w:t xml:space="preserve">5:00 </w:t>
      </w:r>
      <w:r w:rsidR="007749D6" w:rsidRPr="00DF2B97">
        <w:rPr>
          <w:rFonts w:ascii="Cordia New" w:hAnsi="Cordia New"/>
          <w:sz w:val="28"/>
          <w:highlight w:val="yellow"/>
          <w:cs/>
        </w:rPr>
        <w:t xml:space="preserve">น. </w:t>
      </w:r>
      <w:r w:rsidRPr="00DF2B97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DF2B97">
        <w:rPr>
          <w:rFonts w:ascii="Cordia New" w:hAnsi="Cordia New"/>
          <w:sz w:val="28"/>
          <w:highlight w:val="yellow"/>
          <w:cs/>
        </w:rPr>
        <w:t xml:space="preserve">ซ่อม </w:t>
      </w:r>
      <w:r w:rsidRPr="00DF2B97">
        <w:rPr>
          <w:rFonts w:ascii="Cordia New" w:hAnsi="Cordia New"/>
          <w:sz w:val="28"/>
          <w:highlight w:val="yellow"/>
          <w:cs/>
        </w:rPr>
        <w:t>อื่น</w:t>
      </w:r>
      <w:r w:rsidR="00A774D4" w:rsidRPr="00DF2B97">
        <w:rPr>
          <w:rFonts w:ascii="Cordia New" w:hAnsi="Cordia New"/>
          <w:sz w:val="28"/>
          <w:highlight w:val="yellow"/>
          <w:cs/>
        </w:rPr>
        <w:t>ๆทั่วไป</w:t>
      </w:r>
    </w:p>
    <w:p w:rsidR="005C0D83" w:rsidRPr="007B4532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งานแก้ไขจุดกัดเซาะ 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(Soil erosion)</w:t>
      </w:r>
    </w:p>
    <w:p w:rsidR="00921CE5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EB4C30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EB4C30">
        <w:rPr>
          <w:rFonts w:ascii="Cordia New" w:hAnsi="Cordia New" w:cs="Cordia New"/>
          <w:sz w:val="28"/>
          <w:highlight w:val="yellow"/>
        </w:rPr>
        <w:t>2558</w:t>
      </w:r>
      <w:r w:rsidRPr="00EB4C30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EB4C30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EB4C30">
        <w:rPr>
          <w:rFonts w:ascii="Cordia New" w:hAnsi="Cordia New" w:cs="Cordia New"/>
          <w:sz w:val="28"/>
          <w:highlight w:val="yellow"/>
        </w:rPr>
        <w:t>104</w:t>
      </w:r>
      <w:r w:rsidR="00F86FC5" w:rsidRPr="00EB4C30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EB4C30">
        <w:rPr>
          <w:rFonts w:ascii="Cordia New" w:hAnsi="Cordia New" w:cs="Cordia New"/>
          <w:sz w:val="28"/>
          <w:highlight w:val="yellow"/>
        </w:rPr>
        <w:t>2</w:t>
      </w:r>
      <w:r w:rsidR="00F86FC5" w:rsidRPr="00EB4C30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EB4C30">
        <w:rPr>
          <w:rFonts w:ascii="Cordia New" w:hAnsi="Cordia New" w:cs="Cordia New"/>
          <w:sz w:val="28"/>
          <w:highlight w:val="yellow"/>
        </w:rPr>
        <w:t>24</w:t>
      </w:r>
      <w:r w:rsidR="00F86FC5" w:rsidRPr="00EB4C30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EB4C30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EB4C30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EB4C30">
        <w:rPr>
          <w:rFonts w:ascii="Cordia New" w:hAnsi="Cordia New" w:cs="Cordia New"/>
          <w:sz w:val="28"/>
          <w:highlight w:val="yellow"/>
        </w:rPr>
        <w:t>80</w:t>
      </w:r>
      <w:r w:rsidR="00F86FC5" w:rsidRPr="00EB4C30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EB4C30">
        <w:rPr>
          <w:rFonts w:ascii="Cordia New" w:hAnsi="Cordia New" w:cs="Cordia New"/>
          <w:sz w:val="28"/>
          <w:highlight w:val="yellow"/>
        </w:rPr>
        <w:t>1.1.3.1</w:t>
      </w:r>
    </w:p>
    <w:p w:rsidR="00F01C43" w:rsidRPr="00F86FC5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D660C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7B4532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EB4C30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EB4C30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EB4C30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EB4C30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EB4C30">
        <w:rPr>
          <w:rFonts w:ascii="Cordia New" w:hAnsi="Cordia New" w:cs="Cordia New"/>
          <w:sz w:val="28"/>
          <w:highlight w:val="yellow"/>
        </w:rPr>
        <w:t>4</w:t>
      </w:r>
      <w:r w:rsidRPr="00EB4C30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EB4C30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EB4C30">
        <w:rPr>
          <w:rFonts w:ascii="Cordia New" w:hAnsi="Cordia New" w:cs="Cordia New"/>
          <w:sz w:val="28"/>
          <w:highlight w:val="yellow"/>
          <w:cs/>
        </w:rPr>
        <w:t>,</w:t>
      </w:r>
      <w:r w:rsidRPr="00EB4C30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EB4C30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EB4C30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EB4C30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EB4C30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EB4C30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EB4C30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EB4C30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:rsidR="00775211" w:rsidRPr="00EB4C30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EB4C30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EB4C30">
        <w:rPr>
          <w:rFonts w:ascii="Cordia New" w:hAnsi="Cordia New" w:cs="Cordia New"/>
          <w:sz w:val="28"/>
          <w:highlight w:val="yellow"/>
        </w:rPr>
        <w:t xml:space="preserve">1.2 </w:t>
      </w:r>
      <w:r w:rsidR="008F5405" w:rsidRPr="00EB4C30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EB4C30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987AFB" w:rsidRPr="00EB4C30">
        <w:rPr>
          <w:rFonts w:ascii="Cordia New" w:hAnsi="Cordia New" w:cs="Cordia New"/>
          <w:sz w:val="28"/>
          <w:highlight w:val="yellow"/>
        </w:rPr>
        <w:t>(</w:t>
      </w:r>
      <w:r w:rsidR="00987AFB" w:rsidRPr="00EB4C30">
        <w:rPr>
          <w:rFonts w:ascii="Cordia New" w:hAnsi="Cordia New" w:cs="Cordia New"/>
          <w:sz w:val="28"/>
          <w:highlight w:val="yellow"/>
          <w:cs/>
        </w:rPr>
        <w:t>ที่เกิดขึ้นใหม่</w:t>
      </w:r>
      <w:r w:rsidR="00987AFB" w:rsidRPr="00EB4C30">
        <w:rPr>
          <w:rFonts w:ascii="Cordia New" w:hAnsi="Cordia New" w:cs="Cordia New"/>
          <w:sz w:val="28"/>
          <w:highlight w:val="yellow"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EB4C30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:rsidR="005C0D83" w:rsidRPr="00EB4C30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:rsidR="005C0D83" w:rsidRPr="00EB4C30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:rsidR="005C0D83" w:rsidRPr="00EB4C30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:rsidR="005C0D83" w:rsidRPr="00EB4C30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ผลการดำเนินงาน </w:t>
            </w: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/</w:t>
            </w:r>
          </w:p>
          <w:p w:rsidR="005C0D83" w:rsidRPr="00EB4C30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</w:t>
            </w: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 xml:space="preserve"> /</w:t>
            </w:r>
          </w:p>
          <w:p w:rsidR="005C0D83" w:rsidRPr="00EB4C30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</w:t>
            </w: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 xml:space="preserve"> / </w:t>
            </w: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แนวทางแก้ไข</w:t>
            </w:r>
          </w:p>
        </w:tc>
      </w:tr>
      <w:tr w:rsidR="00230D8D" w:rsidRPr="00EB4C30" w:rsidTr="008E514A">
        <w:trPr>
          <w:trHeight w:val="70"/>
        </w:trPr>
        <w:tc>
          <w:tcPr>
            <w:tcW w:w="798" w:type="dxa"/>
            <w:vMerge w:val="restart"/>
          </w:tcPr>
          <w:p w:rsidR="00230D8D" w:rsidRPr="00EB4C30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230D8D" w:rsidRPr="00EB4C30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 460 (KP 16+430)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230D8D" w:rsidRPr="00EB4C30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230D8D" w:rsidRPr="00EB4C30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EB4C30" w:rsidTr="008E514A">
        <w:trPr>
          <w:trHeight w:val="70"/>
        </w:trPr>
        <w:tc>
          <w:tcPr>
            <w:tcW w:w="798" w:type="dxa"/>
            <w:vMerge/>
          </w:tcPr>
          <w:p w:rsidR="00230D8D" w:rsidRPr="00EB4C30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230D8D" w:rsidRPr="00EB4C30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 5600 (KP 27+350)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230D8D" w:rsidRPr="00EB4C30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230D8D" w:rsidRPr="00EB4C30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EB4C30" w:rsidTr="008E514A">
        <w:trPr>
          <w:trHeight w:val="70"/>
        </w:trPr>
        <w:tc>
          <w:tcPr>
            <w:tcW w:w="798" w:type="dxa"/>
            <w:vMerge w:val="restart"/>
          </w:tcPr>
          <w:p w:rsidR="005C0D83" w:rsidRPr="00EB4C30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5C0D83" w:rsidRPr="00EB4C30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RC4000 (KP.</w:t>
            </w:r>
            <w:r w:rsidR="00230D8D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183+980, 189+500, 196+900, 197+563, 209+050, 209+080, 219+230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) 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ทั้งหมด </w:t>
            </w:r>
            <w:r w:rsidR="00230D8D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 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C0D83" w:rsidRPr="00EB4C30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5C0D83" w:rsidRPr="00EB4C30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EB4C30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:rsidR="005C0D83" w:rsidRPr="00EB4C30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5C0D83" w:rsidRPr="00EB4C30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 (KP.</w:t>
            </w:r>
            <w:r w:rsidR="00230D8D" w:rsidRPr="00EB4C30">
              <w:rPr>
                <w:rFonts w:ascii="Cordia New" w:hAnsi="Cordia New" w:cs="Cordia New"/>
                <w:sz w:val="28"/>
                <w:szCs w:val="28"/>
                <w:highlight w:val="yellow"/>
              </w:rPr>
              <w:t xml:space="preserve"> </w:t>
            </w:r>
            <w:r w:rsidR="00230D8D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3+600, 6+450, 7+100, 7+300, 7+650, 7+900, 8+750) </w:t>
            </w:r>
            <w:r w:rsidR="00230D8D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ทั้งหมด </w:t>
            </w:r>
            <w:r w:rsidR="00230D8D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C0D83" w:rsidRPr="00EB4C30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5C0D83" w:rsidRPr="00EB4C30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EB4C30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EB4C30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:rsidR="005C0D83" w:rsidRPr="00EB4C30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5C0D83" w:rsidRPr="00EB4C30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(KP. </w:t>
            </w:r>
            <w:r w:rsidR="00D73C2C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1+400, 3+270, 8+520, 17+210, 31+300, 32+850, 38+810, 108+950, 111+050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) 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ทั้งหมด </w:t>
            </w:r>
            <w:r w:rsidR="002130DC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:rsidR="005C0D83" w:rsidRPr="00EB4C30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5C0D83" w:rsidRPr="00EB4C30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:rsidR="007A3C83" w:rsidRPr="00EB4C30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:rsidR="007A3C83" w:rsidRPr="00EB4C30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EB4C30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EB4C30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EB4C30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EB4C30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EB4C30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EB4C30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EB4C30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EB4C30">
        <w:rPr>
          <w:rFonts w:ascii="Cordia New" w:eastAsia="Tahoma" w:hAnsi="Cordia New" w:cs="Cordia New"/>
          <w:kern w:val="24"/>
          <w:sz w:val="28"/>
          <w:highlight w:val="yellow"/>
        </w:rPr>
        <w:t>1.3</w:t>
      </w:r>
    </w:p>
    <w:p w:rsidR="00987AFB" w:rsidRPr="00EB4C30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EB4C30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EB4C30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EB4C30">
        <w:rPr>
          <w:rFonts w:ascii="Cordia New" w:hAnsi="Cordia New" w:cs="Cordia New"/>
          <w:sz w:val="28"/>
          <w:highlight w:val="yellow"/>
        </w:rPr>
        <w:t xml:space="preserve">1.3 </w:t>
      </w:r>
      <w:r w:rsidR="00987AFB" w:rsidRPr="00EB4C30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EB4C30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EB4C30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EB4C30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EB4C30">
        <w:rPr>
          <w:rFonts w:ascii="Cordia New" w:hAnsi="Cordia New" w:cs="Cordia New"/>
          <w:sz w:val="28"/>
          <w:highlight w:val="yellow"/>
        </w:rPr>
        <w:t>58)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EB4C30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:rsidR="00987AFB" w:rsidRPr="00EB4C30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:rsidR="00987AFB" w:rsidRPr="00EB4C30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87AFB" w:rsidRPr="00EB4C30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987AFB" w:rsidRPr="00EB4C30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ผลการดำเนินงาน </w:t>
            </w: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/</w:t>
            </w:r>
          </w:p>
          <w:p w:rsidR="00987AFB" w:rsidRPr="00EB4C30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</w:t>
            </w: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 xml:space="preserve"> /</w:t>
            </w:r>
          </w:p>
          <w:p w:rsidR="00987AFB" w:rsidRPr="00EB4C30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</w:t>
            </w: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 xml:space="preserve"> / </w:t>
            </w:r>
            <w:r w:rsidRPr="00EB4C30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แนวทางแก้ไข</w:t>
            </w:r>
          </w:p>
        </w:tc>
      </w:tr>
      <w:tr w:rsidR="00987AFB" w:rsidRPr="007B4532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:rsidR="00987AFB" w:rsidRPr="00EB4C30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:rsidR="00987AFB" w:rsidRPr="00EB4C30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(KP. </w:t>
            </w:r>
            <w:r w:rsidR="00B517D0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0+050, 1+130, 1+300, 1+450, 1+850, 2+010, 2+215, 3+700, 3+725, 4+320, 4+450, 4+720, 4+740, 4+850, 4+900, 4+920, 4+960, 6+300, 6+390, 6+900, 6+990, 7+000, 7+150, 7+500, 7+650, 7+860, 8+200, 8+450, 8+530, 8+700, 8+750, 8+800, 9+900, 10+510, 10+530, 10+820, 10+900, 11+000, 11+750, 12+500, 12+550, 12+670, 12+900, 12+950, 13+390, 13+500, 13+700, 13+810, 14+600, 14+900, 15+610, 18+900, 29+900, 36+750, 37+600, 38+600, 40+300, 45+600, 109+020, 111+970, 112+820, 114+550, 114+770, 114+850, 120+100, 115+720, 116+650, 117+500, 117+750, 117+820, 118+150, 119+580, 120+100, 122+950, 120+960, 123+450, 123+850, 124+050, 124+250, 141+100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) 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ทั้งหมด </w:t>
            </w:r>
            <w:r w:rsidR="00CE3FFF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87AFB" w:rsidRPr="00EB4C30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87AFB" w:rsidRPr="007B4532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EB4C30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:rsidR="005C0D83" w:rsidRPr="00D660C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F10861" w:rsidRPr="00EB4C30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EB4C30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EB4C30">
        <w:rPr>
          <w:rFonts w:ascii="Cordia New" w:eastAsia="Tahoma" w:hAnsi="Cordia New"/>
          <w:kern w:val="24"/>
          <w:sz w:val="28"/>
          <w:highlight w:val="yellow"/>
        </w:rPr>
        <w:t>3</w:t>
      </w:r>
      <w:r w:rsidRPr="00EB4C30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EB4C30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EB4C30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EB4C30">
        <w:rPr>
          <w:rFonts w:ascii="Cordia New" w:hAnsi="Cordia New"/>
          <w:sz w:val="28"/>
          <w:highlight w:val="yellow"/>
        </w:rPr>
        <w:t>2</w:t>
      </w:r>
      <w:r w:rsidR="00F10861" w:rsidRPr="00EB4C30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EB4C30">
        <w:rPr>
          <w:rFonts w:ascii="Cordia New" w:hAnsi="Cordia New"/>
          <w:sz w:val="28"/>
          <w:highlight w:val="yellow"/>
        </w:rPr>
        <w:t>RC</w:t>
      </w:r>
      <w:r w:rsidR="00971425" w:rsidRPr="00EB4C30">
        <w:rPr>
          <w:rFonts w:ascii="Cordia New" w:hAnsi="Cordia New"/>
          <w:sz w:val="28"/>
          <w:highlight w:val="yellow"/>
        </w:rPr>
        <w:t>460</w:t>
      </w:r>
      <w:r w:rsidR="00F10861" w:rsidRPr="00EB4C30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EB4C30">
        <w:rPr>
          <w:rFonts w:ascii="Cordia New" w:hAnsi="Cordia New"/>
          <w:sz w:val="28"/>
          <w:highlight w:val="yellow"/>
        </w:rPr>
        <w:t>RC5600</w:t>
      </w:r>
      <w:r w:rsidR="00F10861" w:rsidRPr="00EB4C30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EB4C30">
        <w:rPr>
          <w:rFonts w:ascii="Cordia New" w:hAnsi="Cordia New"/>
          <w:sz w:val="28"/>
          <w:highlight w:val="yellow"/>
        </w:rPr>
        <w:t xml:space="preserve">Final report </w:t>
      </w:r>
    </w:p>
    <w:p w:rsidR="004F7E76" w:rsidRPr="00EB4C30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EB4C30">
        <w:rPr>
          <w:rFonts w:ascii="Cordia New" w:hAnsi="Cordia New"/>
          <w:sz w:val="28"/>
          <w:highlight w:val="yellow"/>
          <w:cs/>
        </w:rPr>
        <w:t>ผลการแก้ไ</w:t>
      </w:r>
      <w:r w:rsidRPr="00EB4C30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:rsidR="005C0D83" w:rsidRPr="00EB4C30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EB4C30">
        <w:rPr>
          <w:rFonts w:ascii="Cordia New" w:hAnsi="Cordia New"/>
          <w:sz w:val="28"/>
          <w:highlight w:val="yellow"/>
          <w:cs/>
        </w:rPr>
        <w:t xml:space="preserve">เขต </w:t>
      </w:r>
      <w:r w:rsidRPr="00EB4C30">
        <w:rPr>
          <w:rFonts w:ascii="Cordia New" w:hAnsi="Cordia New"/>
          <w:sz w:val="28"/>
          <w:highlight w:val="yellow"/>
        </w:rPr>
        <w:t>5</w:t>
      </w:r>
      <w:r w:rsidR="005C0D83" w:rsidRPr="00EB4C30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EB4C30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EB4C30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EB4C30">
        <w:rPr>
          <w:rFonts w:ascii="Cordia New" w:hAnsi="Cordia New"/>
          <w:sz w:val="28"/>
          <w:highlight w:val="yellow"/>
        </w:rPr>
        <w:t>14</w:t>
      </w:r>
      <w:r w:rsidR="00586836" w:rsidRPr="00EB4C30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EB4C30">
        <w:rPr>
          <w:rFonts w:ascii="Cordia New" w:hAnsi="Cordia New"/>
          <w:sz w:val="28"/>
          <w:highlight w:val="yellow"/>
        </w:rPr>
        <w:t xml:space="preserve">RC4000 </w:t>
      </w:r>
      <w:r w:rsidRPr="00EB4C30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EB4C30">
        <w:rPr>
          <w:rFonts w:ascii="Cordia New" w:hAnsi="Cordia New"/>
          <w:sz w:val="28"/>
          <w:highlight w:val="yellow"/>
        </w:rPr>
        <w:t xml:space="preserve">7 </w:t>
      </w:r>
      <w:r w:rsidR="00586836" w:rsidRPr="00EB4C30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EB4C30">
        <w:rPr>
          <w:rFonts w:ascii="Cordia New" w:hAnsi="Cordia New"/>
          <w:sz w:val="28"/>
          <w:highlight w:val="yellow"/>
        </w:rPr>
        <w:t>RC</w:t>
      </w:r>
      <w:r w:rsidRPr="00EB4C30">
        <w:rPr>
          <w:rFonts w:ascii="Cordia New" w:hAnsi="Cordia New"/>
          <w:sz w:val="28"/>
          <w:highlight w:val="yellow"/>
        </w:rPr>
        <w:t xml:space="preserve">40121 </w:t>
      </w:r>
      <w:r w:rsidRPr="00EB4C30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EB4C30">
        <w:rPr>
          <w:rFonts w:ascii="Cordia New" w:hAnsi="Cordia New"/>
          <w:sz w:val="28"/>
          <w:highlight w:val="yellow"/>
        </w:rPr>
        <w:t>7</w:t>
      </w:r>
      <w:r w:rsidR="00586836" w:rsidRPr="00EB4C30">
        <w:rPr>
          <w:rFonts w:ascii="Cordia New" w:hAnsi="Cordia New"/>
          <w:sz w:val="28"/>
          <w:highlight w:val="yellow"/>
          <w:cs/>
        </w:rPr>
        <w:t xml:space="preserve"> จุด</w:t>
      </w:r>
    </w:p>
    <w:p w:rsidR="005C0D83" w:rsidRPr="00EB4C30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EB4C30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EB4C30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EB4C30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EB4C30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EB4C30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EB4C30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EB4C30">
        <w:rPr>
          <w:rFonts w:ascii="Cordia New" w:hAnsi="Cordia New"/>
          <w:sz w:val="28"/>
          <w:highlight w:val="yellow"/>
        </w:rPr>
        <w:t>RC4000</w:t>
      </w:r>
      <w:r w:rsidR="00387A5B" w:rsidRPr="00EB4C30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EB4C30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EB4C30">
        <w:rPr>
          <w:rFonts w:ascii="Cordia New" w:hAnsi="Cordia New"/>
          <w:sz w:val="28"/>
          <w:highlight w:val="yellow"/>
        </w:rPr>
        <w:t>80</w:t>
      </w:r>
      <w:r w:rsidR="00586836" w:rsidRPr="00EB4C30">
        <w:rPr>
          <w:rFonts w:ascii="Cordia New" w:hAnsi="Cordia New"/>
          <w:sz w:val="28"/>
          <w:highlight w:val="yellow"/>
          <w:cs/>
        </w:rPr>
        <w:t xml:space="preserve"> จุด </w:t>
      </w:r>
    </w:p>
    <w:p w:rsidR="005C0D83" w:rsidRPr="007B4532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7B4532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86836" w:rsidRPr="00EB4C30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EB4C30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EB4C30">
        <w:rPr>
          <w:rFonts w:ascii="Cordia New" w:hAnsi="Cordia New" w:hint="cs"/>
          <w:sz w:val="28"/>
          <w:highlight w:val="yellow"/>
          <w:cs/>
        </w:rPr>
        <w:t xml:space="preserve"> </w:t>
      </w:r>
      <w:r w:rsidRPr="00EB4C30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EB4C30">
        <w:rPr>
          <w:rFonts w:ascii="Cordia New" w:eastAsia="Tahoma" w:hAnsi="Cordia New"/>
          <w:kern w:val="24"/>
          <w:sz w:val="28"/>
          <w:highlight w:val="yellow"/>
        </w:rPr>
        <w:t>3</w:t>
      </w:r>
      <w:r w:rsidRPr="00EB4C30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EB4C30">
        <w:rPr>
          <w:rFonts w:ascii="Cordia New" w:hAnsi="Cordia New"/>
          <w:sz w:val="28"/>
          <w:highlight w:val="yellow"/>
        </w:rPr>
        <w:t xml:space="preserve">Final report </w:t>
      </w:r>
    </w:p>
    <w:p w:rsidR="00586836" w:rsidRPr="00EB4C30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EB4C30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EB4C30">
        <w:rPr>
          <w:rFonts w:ascii="Cordia New" w:hAnsi="Cordia New" w:hint="cs"/>
          <w:sz w:val="28"/>
          <w:highlight w:val="yellow"/>
          <w:cs/>
        </w:rPr>
        <w:t xml:space="preserve"> </w:t>
      </w:r>
      <w:r w:rsidRPr="00EB4C30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EB4C30">
        <w:rPr>
          <w:rFonts w:ascii="Cordia New" w:eastAsia="Tahoma" w:hAnsi="Cordia New"/>
          <w:kern w:val="24"/>
          <w:sz w:val="28"/>
          <w:highlight w:val="yellow"/>
        </w:rPr>
        <w:t>5</w:t>
      </w:r>
      <w:r w:rsidRPr="00EB4C30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EB4C30">
        <w:rPr>
          <w:rFonts w:ascii="Cordia New" w:hAnsi="Cordia New"/>
          <w:sz w:val="28"/>
          <w:highlight w:val="yellow"/>
        </w:rPr>
        <w:t>RC</w:t>
      </w:r>
      <w:r w:rsidR="0027197D" w:rsidRPr="00EB4C30">
        <w:rPr>
          <w:rFonts w:ascii="Cordia New" w:hAnsi="Cordia New"/>
          <w:sz w:val="28"/>
          <w:highlight w:val="yellow"/>
        </w:rPr>
        <w:t xml:space="preserve">4000 </w:t>
      </w:r>
      <w:r w:rsidR="0027197D" w:rsidRPr="00EB4C30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EB4C30">
        <w:rPr>
          <w:rFonts w:ascii="Cordia New" w:hAnsi="Cordia New"/>
          <w:sz w:val="28"/>
          <w:highlight w:val="yellow"/>
        </w:rPr>
        <w:t>7</w:t>
      </w:r>
      <w:r w:rsidRPr="00EB4C30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EB4C30">
        <w:rPr>
          <w:rFonts w:ascii="Cordia New" w:hAnsi="Cordia New"/>
          <w:sz w:val="28"/>
          <w:highlight w:val="yellow"/>
        </w:rPr>
        <w:t>RC</w:t>
      </w:r>
      <w:r w:rsidR="0027197D" w:rsidRPr="00EB4C30">
        <w:rPr>
          <w:rFonts w:ascii="Cordia New" w:hAnsi="Cordia New"/>
          <w:sz w:val="28"/>
          <w:highlight w:val="yellow"/>
        </w:rPr>
        <w:t>4012</w:t>
      </w:r>
      <w:r w:rsidR="00CE3FFF" w:rsidRPr="00EB4C30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EB4C30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EB4C30">
        <w:rPr>
          <w:rFonts w:ascii="Cordia New" w:hAnsi="Cordia New"/>
          <w:sz w:val="28"/>
          <w:highlight w:val="yellow"/>
        </w:rPr>
        <w:t xml:space="preserve">7  </w:t>
      </w:r>
      <w:r w:rsidR="006B6461" w:rsidRPr="00EB4C30">
        <w:rPr>
          <w:rFonts w:ascii="Cordia New" w:hAnsi="Cordia New" w:hint="cs"/>
          <w:sz w:val="28"/>
          <w:highlight w:val="yellow"/>
          <w:cs/>
        </w:rPr>
        <w:t xml:space="preserve"> </w:t>
      </w:r>
      <w:r w:rsidRPr="00EB4C30">
        <w:rPr>
          <w:rFonts w:ascii="Cordia New" w:hAnsi="Cordia New"/>
          <w:sz w:val="28"/>
          <w:highlight w:val="yellow"/>
          <w:cs/>
        </w:rPr>
        <w:t>จุด</w:t>
      </w:r>
      <w:r w:rsidRPr="00EB4C30">
        <w:rPr>
          <w:rFonts w:ascii="Cordia New" w:hAnsi="Cordia New"/>
          <w:sz w:val="28"/>
          <w:highlight w:val="yellow"/>
        </w:rPr>
        <w:t xml:space="preserve"> </w:t>
      </w:r>
      <w:r w:rsidR="0027197D" w:rsidRPr="00EB4C30">
        <w:rPr>
          <w:rFonts w:ascii="Cordia New" w:hAnsi="Cordia New"/>
          <w:sz w:val="28"/>
          <w:highlight w:val="yellow"/>
          <w:cs/>
        </w:rPr>
        <w:t>ใน</w:t>
      </w:r>
      <w:r w:rsidRPr="00EB4C30">
        <w:rPr>
          <w:rFonts w:ascii="Cordia New" w:hAnsi="Cordia New"/>
          <w:sz w:val="28"/>
          <w:highlight w:val="yellow"/>
          <w:cs/>
        </w:rPr>
        <w:t>เดือน ก.ค.</w:t>
      </w:r>
    </w:p>
    <w:p w:rsidR="000C3EF0" w:rsidRPr="007B4532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EB4C30">
        <w:rPr>
          <w:rFonts w:ascii="Cordia New" w:hAnsi="Cordia New"/>
          <w:sz w:val="28"/>
          <w:highlight w:val="yellow"/>
          <w:cs/>
        </w:rPr>
        <w:t>3)</w:t>
      </w:r>
      <w:r w:rsidR="002D032C" w:rsidRPr="00EB4C30">
        <w:rPr>
          <w:rFonts w:ascii="Cordia New" w:hAnsi="Cordia New" w:hint="cs"/>
          <w:sz w:val="28"/>
          <w:highlight w:val="yellow"/>
          <w:cs/>
        </w:rPr>
        <w:t xml:space="preserve"> </w:t>
      </w:r>
      <w:r w:rsidRPr="00EB4C30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EB4C30">
        <w:rPr>
          <w:rFonts w:ascii="Cordia New" w:eastAsia="Tahoma" w:hAnsi="Cordia New"/>
          <w:kern w:val="24"/>
          <w:sz w:val="28"/>
          <w:highlight w:val="yellow"/>
        </w:rPr>
        <w:t>8</w:t>
      </w:r>
      <w:r w:rsidRPr="00EB4C30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EB4C30">
        <w:rPr>
          <w:rFonts w:ascii="Cordia New" w:eastAsia="Tahoma" w:hAnsi="Cordia New"/>
          <w:kern w:val="24"/>
          <w:sz w:val="28"/>
          <w:highlight w:val="yellow"/>
        </w:rPr>
        <w:t>8</w:t>
      </w:r>
      <w:r w:rsidRPr="00EB4C30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EB4C30">
        <w:rPr>
          <w:rFonts w:ascii="Cordia New" w:eastAsia="Tahoma" w:hAnsi="Cordia New"/>
          <w:kern w:val="24"/>
          <w:sz w:val="28"/>
          <w:highlight w:val="yellow"/>
        </w:rPr>
        <w:t>80</w:t>
      </w:r>
      <w:r w:rsidRPr="00EB4C30">
        <w:rPr>
          <w:rFonts w:ascii="Cordia New" w:hAnsi="Cordia New"/>
          <w:sz w:val="28"/>
          <w:highlight w:val="yellow"/>
          <w:cs/>
        </w:rPr>
        <w:t xml:space="preserve"> จุด </w:t>
      </w:r>
      <w:r w:rsidRPr="00EB4C30">
        <w:rPr>
          <w:rFonts w:ascii="Cordia New" w:hAnsi="Cordia New"/>
          <w:sz w:val="28"/>
          <w:highlight w:val="yellow"/>
        </w:rPr>
        <w:t>RC</w:t>
      </w:r>
      <w:r w:rsidR="0027197D" w:rsidRPr="00EB4C30">
        <w:rPr>
          <w:rFonts w:ascii="Cordia New" w:hAnsi="Cordia New"/>
          <w:sz w:val="28"/>
          <w:highlight w:val="yellow"/>
        </w:rPr>
        <w:t>4000</w:t>
      </w:r>
      <w:r w:rsidR="004A7FF2" w:rsidRPr="00EB4C30">
        <w:rPr>
          <w:rFonts w:ascii="Cordia New" w:hAnsi="Cordia New"/>
          <w:sz w:val="28"/>
          <w:highlight w:val="yellow"/>
        </w:rPr>
        <w:t xml:space="preserve"> </w:t>
      </w:r>
      <w:r w:rsidR="004A7FF2" w:rsidRPr="00EB4C30">
        <w:rPr>
          <w:rFonts w:ascii="Cordia New" w:hAnsi="Cordia New"/>
          <w:sz w:val="28"/>
          <w:highlight w:val="yellow"/>
          <w:cs/>
        </w:rPr>
        <w:t>แผนแก้ไขหน้างานเดือน มิ.ย.</w:t>
      </w:r>
    </w:p>
    <w:p w:rsidR="005C0D83" w:rsidRPr="007B4532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7B4532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7B4532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EB4C30">
        <w:rPr>
          <w:rFonts w:ascii="Cordia New" w:hAnsi="Cordia New"/>
          <w:sz w:val="28"/>
          <w:highlight w:val="yellow"/>
          <w:cs/>
        </w:rPr>
        <w:t>ไม่มี</w:t>
      </w:r>
    </w:p>
    <w:p w:rsidR="007F417F" w:rsidRPr="00D660C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(Settlement survey)</w:t>
      </w:r>
    </w:p>
    <w:p w:rsidR="00FD4E1D" w:rsidRPr="00903160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D660C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D660C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D660C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D660CC">
        <w:rPr>
          <w:rFonts w:ascii="Cordia New" w:hAnsi="Cordia New" w:hint="cs"/>
          <w:sz w:val="28"/>
          <w:highlight w:val="lightGray"/>
          <w:cs/>
        </w:rPr>
        <w:t>ราก</w:t>
      </w:r>
      <w:r w:rsidRPr="00D660C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D660C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F74308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481E" w:rsidRPr="007A0ED7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7A0ED7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26481E" w:rsidRPr="007A0ED7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7A0ED7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26481E" w:rsidRPr="007A0ED7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7A0ED7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481E" w:rsidRPr="007A0ED7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7A0ED7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:rsidR="0026481E" w:rsidRPr="00F74308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F74308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 xml:space="preserve">ผลการดำเนินงาน </w:t>
            </w:r>
            <w:r w:rsidRPr="00F74308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  <w:t xml:space="preserve">/ </w:t>
            </w:r>
            <w:r w:rsidRPr="00F74308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สิ่งที่ไม่เป็นไปตามแผน</w:t>
            </w:r>
            <w:r w:rsidRPr="00F74308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  <w:t xml:space="preserve"> /</w:t>
            </w:r>
          </w:p>
          <w:p w:rsidR="0026481E" w:rsidRPr="007A0ED7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F74308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F74308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</w:rPr>
              <w:t xml:space="preserve"> / </w:t>
            </w:r>
            <w:r w:rsidRPr="00F74308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F74308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BV6-BV11 (6)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WN1-WN2 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88D" w:rsidRPr="00CB188D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EPEC 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TCR MR 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1" w:author="NAVASIN HOMHUAL" w:date="2016-09-05T21:25:00Z">
              <w:r>
                <w:rPr>
                  <w:rFonts w:ascii="Browallia New" w:hAnsi="Browallia New" w:cs="Browallia New"/>
                  <w:noProof/>
                  <w:sz w:val="32"/>
                  <w:szCs w:val="32"/>
                  <w:rPrChange w:id="2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2A836AD2" wp14:editId="0EA5B629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3" w:author="NAVASIN HOMHUAL" w:date="2016-09-05T21:24:00Z">
                                          <w:rPr/>
                                        </w:rPrChange>
                                      </w:rPr>
                                      <w:pPrChange w:id="2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2A836AD2"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7" w:author="NAVASIN HOMHUAL" w:date="2016-09-05T21:24:00Z">
                                    <w:rPr/>
                                  </w:rPrChange>
                                </w:rPr>
                                <w:pPrChange w:id="2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3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CB188D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BPP1-BPP2 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WNMR (1)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146AE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BV20 (1)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0373E0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146AE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0373E0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146AE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0373E0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146AE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GUT1-GUT2(2)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0373E0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146AE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0373E0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C146AE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CB188D" w:rsidRPr="00CB188D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RA4-RA5 (2)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SB1-SB6 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7A0ED7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CE06E5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SBMR (1)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7A0ED7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CE06E5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NB1 (1)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7A0ED7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CE06E5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7A0ED7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7A0ED7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7A0ED7">
              <w:rPr>
                <w:rFonts w:ascii="Cordia New" w:hAnsi="Cordia New"/>
                <w:sz w:val="28"/>
              </w:rPr>
              <w:t>RA6 (1)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7A0ED7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E06E5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7A0ED7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7A0ED7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Rangsit MR (1)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E06E5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E06E5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B188D" w:rsidRPr="007A0ED7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7A0ED7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BIP1-BIP2 (1)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E06E5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E06E5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CB188D" w:rsidRPr="007A0ED7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7A0ED7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E06E5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E06E5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F74308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WN3-WN5 (3)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RA7-9 (3)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BV13-19 (7)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GCRN (1)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ab/>
            </w:r>
            <w:r w:rsidRPr="00CB188D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NRMR (1)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NR1 - NR2 (2)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BIC (1)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NNE (1)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DCAP(1)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0%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F74308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88D" w:rsidRPr="00CB188D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188D" w:rsidRPr="00CB188D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AR1-AR2 (2)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88D" w:rsidRPr="00CB188D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CB188D">
              <w:rPr>
                <w:rFonts w:ascii="Cordia New" w:hAnsi="Cordia New"/>
                <w:sz w:val="28"/>
                <w:cs/>
              </w:rPr>
              <w:t>100</w:t>
            </w:r>
            <w:r w:rsidRPr="00CB188D">
              <w:rPr>
                <w:rFonts w:ascii="Cordia New" w:hAnsi="Cordia New"/>
                <w:sz w:val="28"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CB188D" w:rsidRPr="00CB188D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CB188D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:rsidR="00E11736" w:rsidRPr="00D660C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26481E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EB4C30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EB4C30">
        <w:rPr>
          <w:rFonts w:ascii="Cordia New" w:hAnsi="Cordia New"/>
          <w:sz w:val="28"/>
          <w:highlight w:val="yellow"/>
        </w:rPr>
        <w:t>Q1</w:t>
      </w:r>
    </w:p>
    <w:p w:rsidR="00E11736" w:rsidRPr="00D660C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9B1FE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EB4C30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EB4C30">
        <w:rPr>
          <w:rFonts w:ascii="Cordia New" w:hAnsi="Cordia New" w:hint="cs"/>
          <w:sz w:val="28"/>
          <w:highlight w:val="green"/>
          <w:cs/>
        </w:rPr>
        <w:t>เริ่ม</w:t>
      </w:r>
      <w:r w:rsidRPr="00EB4C30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EB4C30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EB4C30">
        <w:rPr>
          <w:rFonts w:ascii="Cordia New" w:hAnsi="Cordia New"/>
          <w:sz w:val="28"/>
          <w:highlight w:val="green"/>
        </w:rPr>
        <w:t>2</w:t>
      </w:r>
      <w:r w:rsidR="00B31197" w:rsidRPr="00EB4C30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EB4C30">
        <w:rPr>
          <w:rFonts w:ascii="Cordia New" w:hAnsi="Cordia New"/>
          <w:sz w:val="28"/>
          <w:highlight w:val="green"/>
        </w:rPr>
        <w:t>9</w:t>
      </w:r>
      <w:r w:rsidR="00B31197" w:rsidRPr="00EB4C30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EB4C30">
        <w:rPr>
          <w:rFonts w:ascii="Cordia New" w:hAnsi="Cordia New"/>
          <w:sz w:val="28"/>
          <w:highlight w:val="green"/>
        </w:rPr>
        <w:t>22</w:t>
      </w:r>
      <w:r w:rsidR="00B31197" w:rsidRPr="00EB4C30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>
        <w:rPr>
          <w:rFonts w:ascii="Cordia New" w:hAnsi="Cordia New" w:hint="cs"/>
          <w:sz w:val="28"/>
          <w:cs/>
        </w:rPr>
        <w:t xml:space="preserve"> </w:t>
      </w:r>
    </w:p>
    <w:p w:rsidR="00E11736" w:rsidRPr="00D660C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EB4C30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:rsidR="00801470" w:rsidRPr="00D660C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1" w:author="NAVASIN HOMHUAL" w:date="2016-09-05T21:25:00Z">
        <w:r>
          <w:rPr>
            <w:rFonts w:ascii="Browallia New" w:hAnsi="Browallia New" w:cs="Browallia New"/>
            <w:noProof/>
            <w:sz w:val="32"/>
            <w:szCs w:val="32"/>
            <w:rPrChange w:id="3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0649FB65" wp14:editId="5F3E03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3" w:author="NAVASIN HOMHUAL" w:date="2016-09-05T21:24:00Z">
                                    <w:rPr/>
                                  </w:rPrChange>
                                </w:rPr>
                                <w:pPrChange w:id="3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649FB65"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5" w:author="NAVASIN HOMHUAL" w:date="2016-09-05T21:24:00Z">
                              <w:rPr/>
                            </w:rPrChange>
                          </w:rPr>
                          <w:pPrChange w:id="3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D660C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D660CC">
        <w:rPr>
          <w:rFonts w:ascii="Cordia New" w:hAnsi="Cordia New" w:cs="Cordia New"/>
          <w:sz w:val="28"/>
          <w:highlight w:val="lightGray"/>
        </w:rPr>
        <w:t xml:space="preserve">Remotely Operated Vehicle (ROV) </w:t>
      </w:r>
      <w:r w:rsidR="00BE2EBC" w:rsidRPr="00D660CC">
        <w:rPr>
          <w:rFonts w:ascii="Cordia New" w:hAnsi="Cordia New" w:cs="Cordia New"/>
          <w:sz w:val="28"/>
          <w:highlight w:val="lightGray"/>
          <w:cs/>
        </w:rPr>
        <w:t>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D660CC">
        <w:rPr>
          <w:rFonts w:ascii="Cordia New" w:hAnsi="Cordia New" w:cs="Cordia New"/>
          <w:sz w:val="28"/>
          <w:highlight w:val="lightGray"/>
        </w:rPr>
        <w:t>Cathodic protection : CP)</w:t>
      </w:r>
      <w:r w:rsidR="00967D2B" w:rsidRPr="00967D2B">
        <w:rPr>
          <w:rFonts w:ascii="Browallia New" w:hAnsi="Browallia New" w:cs="Browallia New"/>
          <w:noProof/>
          <w:sz w:val="32"/>
          <w:szCs w:val="32"/>
        </w:rPr>
        <w:t xml:space="preserve"> </w:t>
      </w:r>
    </w:p>
    <w:p w:rsidR="0030565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7B4532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D660C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7B4532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6162E4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6162E4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6162E4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6162E4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6162E4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6162E4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6162E4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6162E4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6162E4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6162E4">
        <w:rPr>
          <w:rFonts w:ascii="Cordia New" w:hAnsi="Cordia New" w:cs="Cordia New"/>
          <w:sz w:val="28"/>
          <w:highlight w:val="yellow"/>
        </w:rPr>
        <w:t xml:space="preserve">RC260 (36”, ERP – RY.DPCU) </w:t>
      </w:r>
      <w:r w:rsidR="0017316F" w:rsidRPr="006162E4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="0017316F" w:rsidRPr="006162E4">
        <w:rPr>
          <w:rFonts w:ascii="Cordia New" w:hAnsi="Cordia New" w:cs="Cordia New"/>
          <w:sz w:val="28"/>
          <w:highlight w:val="yellow"/>
        </w:rPr>
        <w:t xml:space="preserve">RC5200 (42”, PRP – </w:t>
      </w:r>
      <w:r w:rsidR="00801470" w:rsidRPr="006162E4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6162E4">
        <w:rPr>
          <w:rFonts w:ascii="Cordia New" w:hAnsi="Cordia New" w:cs="Cordia New"/>
          <w:sz w:val="28"/>
          <w:highlight w:val="yellow"/>
        </w:rPr>
        <w:t>RY.DPCU)</w:t>
      </w:r>
      <w:r w:rsidR="0017316F" w:rsidRPr="007B4532">
        <w:rPr>
          <w:rFonts w:ascii="Cordia New" w:hAnsi="Cordia New" w:cs="Cordia New"/>
          <w:sz w:val="28"/>
        </w:rPr>
        <w:t xml:space="preserve"> </w:t>
      </w:r>
    </w:p>
    <w:p w:rsidR="00801470" w:rsidRPr="00D660C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7B4532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6162E4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:rsidR="00801470" w:rsidRPr="00D660C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7B4532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6162E4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6162E4">
        <w:rPr>
          <w:rFonts w:ascii="Cordia New" w:eastAsia="Times New Roman" w:hAnsi="Cordia New"/>
          <w:sz w:val="28"/>
          <w:highlight w:val="yellow"/>
        </w:rPr>
        <w:t xml:space="preserve">2 </w:t>
      </w:r>
      <w:r w:rsidRPr="006162E4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:rsidR="00801470" w:rsidRPr="00D660C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7B4532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6162E4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:rsidR="00CF208B" w:rsidRPr="00D660C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)</w:t>
      </w:r>
    </w:p>
    <w:p w:rsidR="003D04FF" w:rsidRPr="00BE2EB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D660C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D660CC">
        <w:rPr>
          <w:rFonts w:ascii="Cordia New" w:hAnsi="Cordia New" w:cs="Cordia New"/>
          <w:sz w:val="28"/>
          <w:highlight w:val="lightGray"/>
        </w:rPr>
        <w:t xml:space="preserve">Free span </w:t>
      </w:r>
      <w:r w:rsidRPr="00D660C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D660C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D660C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D660CC">
        <w:rPr>
          <w:rFonts w:ascii="Cordia New" w:hAnsi="Cordia New" w:cs="Cordia New"/>
          <w:sz w:val="28"/>
          <w:highlight w:val="lightGray"/>
        </w:rPr>
        <w:t>Remotely Operated Vehicle (ROV)</w:t>
      </w:r>
      <w:r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D660C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6162E4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6162E4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6162E4">
        <w:rPr>
          <w:rFonts w:ascii="Cordia New" w:hAnsi="Cordia New" w:cs="Cordia New"/>
          <w:sz w:val="28"/>
          <w:highlight w:val="yellow"/>
        </w:rPr>
        <w:t xml:space="preserve">DNV-RP-105 </w:t>
      </w:r>
      <w:r w:rsidRPr="006162E4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6162E4">
        <w:rPr>
          <w:rFonts w:ascii="Cordia New" w:hAnsi="Cordia New" w:cs="Cordia New"/>
          <w:sz w:val="28"/>
          <w:highlight w:val="yellow"/>
        </w:rPr>
        <w:t>DNV-OS-101</w:t>
      </w:r>
      <w:r w:rsidRPr="006162E4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6162E4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6162E4">
        <w:rPr>
          <w:rFonts w:ascii="Cordia New" w:hAnsi="Cordia New" w:cs="Cordia New"/>
          <w:sz w:val="28"/>
          <w:highlight w:val="yellow"/>
        </w:rPr>
        <w:t>f</w:t>
      </w:r>
      <w:r w:rsidRPr="006162E4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6162E4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6162E4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6162E4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6162E4">
        <w:rPr>
          <w:rFonts w:ascii="Cordia New" w:hAnsi="Cordia New" w:cs="Cordia New"/>
          <w:sz w:val="28"/>
          <w:highlight w:val="yellow"/>
        </w:rPr>
        <w:t>fr</w:t>
      </w:r>
      <w:ins w:id="37" w:author="NAVASIN HOMHUAL" w:date="2016-09-05T21:25:00Z">
        <w:r w:rsidR="00967D2B" w:rsidRPr="006162E4">
          <w:rPr>
            <w:rFonts w:ascii="Browallia New" w:hAnsi="Browallia New" w:cs="Browallia New"/>
            <w:noProof/>
            <w:sz w:val="32"/>
            <w:szCs w:val="32"/>
            <w:highlight w:val="yellow"/>
            <w:rPrChange w:id="3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6919D723" wp14:editId="1F5F410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9" w:author="NAVASIN HOMHUAL" w:date="2016-09-05T21:24:00Z">
                                    <w:rPr/>
                                  </w:rPrChange>
                                </w:rPr>
                                <w:pPrChange w:id="4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919D723"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1" w:author="NAVASIN HOMHUAL" w:date="2016-09-05T21:24:00Z">
                              <w:rPr/>
                            </w:rPrChange>
                          </w:rPr>
                          <w:pPrChange w:id="4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6162E4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6162E4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6162E4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6162E4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6162E4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6162E4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6162E4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6162E4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6162E4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:rsidR="009F43BE" w:rsidRPr="006162E4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6162E4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6162E4">
        <w:rPr>
          <w:rFonts w:ascii="Cordia New" w:hAnsi="Cordia New" w:cs="Cordia New"/>
          <w:sz w:val="28"/>
          <w:highlight w:val="yellow"/>
        </w:rPr>
        <w:t xml:space="preserve">Free span </w:t>
      </w:r>
      <w:r w:rsidRPr="006162E4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6162E4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Start - 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ECP - 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ERP - 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ERP - 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ECPP - 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PRP - 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BKT - 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ERP - 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SPACP - 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NPACP - 24"PLEM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PLT - 34"PLEM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BECP - 36"PLEM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TWN - 36"PLEM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ACPP - 42"PLEM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JDA - 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6162E4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6162E4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IGS - 3rdP/L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6162E4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6162E4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6162E4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6162E4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6162E4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6162E4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6162E4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6162E4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6162E4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(</w:t>
            </w:r>
            <w:r w:rsidRPr="006162E4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6162E4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6162E4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7C48E1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6162E4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6162E4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6162E4">
        <w:rPr>
          <w:rFonts w:ascii="Cordia New" w:hAnsi="Cordia New" w:cs="Cordia New"/>
          <w:sz w:val="28"/>
          <w:highlight w:val="yellow"/>
        </w:rPr>
        <w:t xml:space="preserve">RC210 24” ERP – KNM </w:t>
      </w:r>
      <w:r w:rsidRPr="006162E4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6162E4">
        <w:rPr>
          <w:rFonts w:ascii="Cordia New" w:hAnsi="Cordia New" w:cs="Cordia New"/>
          <w:sz w:val="28"/>
          <w:highlight w:val="yellow"/>
        </w:rPr>
        <w:t>Phase 2</w:t>
      </w:r>
    </w:p>
    <w:p w:rsidR="00CF208B" w:rsidRPr="00D660C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7B4532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6162E4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7B4532">
        <w:rPr>
          <w:rFonts w:ascii="Cordia New" w:hAnsi="Cordia New"/>
          <w:sz w:val="28"/>
        </w:rPr>
        <w:t xml:space="preserve"> </w:t>
      </w:r>
    </w:p>
    <w:p w:rsidR="00CF208B" w:rsidRPr="00D660C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7B4532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6F1178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6F1178">
        <w:rPr>
          <w:rFonts w:ascii="Cordia New" w:hAnsi="Cordia New" w:cs="Cordia New"/>
          <w:sz w:val="28"/>
          <w:highlight w:val="yellow"/>
        </w:rPr>
        <w:t xml:space="preserve">free span </w:t>
      </w:r>
      <w:r w:rsidRPr="006F1178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6F1178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6F1178">
        <w:rPr>
          <w:rFonts w:ascii="Cordia New" w:hAnsi="Cordia New" w:cs="Cordia New"/>
          <w:sz w:val="28"/>
          <w:highlight w:val="yellow"/>
        </w:rPr>
        <w:t>Final report</w:t>
      </w:r>
      <w:r w:rsidR="00726FB2" w:rsidRPr="006F1178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6F1178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6F1178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7B4532">
        <w:rPr>
          <w:rFonts w:ascii="Cordia New" w:hAnsi="Cordia New" w:cs="Cordia New"/>
          <w:sz w:val="28"/>
        </w:rPr>
        <w:t xml:space="preserve"> </w:t>
      </w:r>
    </w:p>
    <w:p w:rsidR="00CF208B" w:rsidRPr="00D660C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7B4532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6F1178">
        <w:rPr>
          <w:rFonts w:ascii="Cordia New" w:hAnsi="Cordia New" w:cs="Cordia New"/>
          <w:sz w:val="28"/>
          <w:highlight w:val="yellow"/>
          <w:cs/>
        </w:rPr>
        <w:t>ไม่มี</w:t>
      </w:r>
    </w:p>
    <w:p w:rsidR="008B2EF9" w:rsidRPr="00D660C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corrosion)</w:t>
      </w:r>
    </w:p>
    <w:p w:rsidR="00100764" w:rsidRPr="007B4532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3" w:author="NAVASIN HOMHUAL" w:date="2016-09-05T21:25:00Z">
        <w:r>
          <w:rPr>
            <w:rFonts w:ascii="Browallia New" w:hAnsi="Browallia New" w:cs="Browallia New"/>
            <w:noProof/>
            <w:sz w:val="32"/>
            <w:szCs w:val="32"/>
            <w:rPrChange w:id="4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244F08FB" wp14:editId="071851B0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5" w:author="NAVASIN HOMHUAL" w:date="2016-09-05T21:24:00Z">
                                    <w:rPr/>
                                  </w:rPrChange>
                                </w:rPr>
                                <w:pPrChange w:id="4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44F08FB"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7" w:author="NAVASIN HOMHUAL" w:date="2016-09-05T21:24:00Z">
                              <w:rPr/>
                            </w:rPrChange>
                          </w:rPr>
                          <w:pPrChange w:id="4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D660C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D660CC">
        <w:rPr>
          <w:rFonts w:ascii="Cordia New" w:hAnsi="Cordia New"/>
          <w:sz w:val="28"/>
          <w:highlight w:val="lightGray"/>
        </w:rPr>
        <w:t>Cathodic Protection</w:t>
      </w:r>
      <w:r w:rsidR="001A6C7B">
        <w:rPr>
          <w:rFonts w:ascii="Cordia New" w:hAnsi="Cordia New"/>
          <w:sz w:val="28"/>
        </w:rPr>
        <w:t xml:space="preserve"> </w:t>
      </w:r>
    </w:p>
    <w:p w:rsidR="00775211" w:rsidRPr="00D660C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6F1178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6F1178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6F1178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6F1178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6F1178">
        <w:rPr>
          <w:rFonts w:ascii="Cordia New" w:hAnsi="Cordia New" w:cs="Cordia New"/>
          <w:sz w:val="28"/>
          <w:highlight w:val="lightGray"/>
        </w:rPr>
        <w:t>1.4</w:t>
      </w:r>
      <w:r w:rsidRPr="006F1178">
        <w:rPr>
          <w:rFonts w:ascii="Cordia New" w:hAnsi="Cordia New" w:cs="Cordia New"/>
          <w:sz w:val="28"/>
          <w:highlight w:val="lightGray"/>
        </w:rPr>
        <w:t xml:space="preserve"> </w:t>
      </w:r>
      <w:r w:rsidRPr="006F1178">
        <w:rPr>
          <w:rFonts w:ascii="Cordia New" w:hAnsi="Cordia New" w:cs="Cordia New"/>
          <w:sz w:val="28"/>
          <w:highlight w:val="lightGray"/>
          <w:cs/>
        </w:rPr>
        <w:t>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6F1178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6F1178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6F1178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6F1178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6F1178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6F1178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6F1178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6F1178">
              <w:rPr>
                <w:rFonts w:ascii="Cordia New" w:hAnsi="Cordia New" w:cs="Cordia New"/>
                <w:sz w:val="28"/>
                <w:highlight w:val="lightGray"/>
              </w:rPr>
              <w:t xml:space="preserve">P/S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6F1178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6F1178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6F1178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6F1178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6F1178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6F1178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6F1178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6F1178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6F1178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6F1178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6F1178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6F1178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6F1178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6F1178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6F1178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6F1178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6F1178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6F1178">
              <w:rPr>
                <w:rFonts w:ascii="Cordia New" w:hAnsi="Cordia New" w:cs="Cordia New"/>
                <w:sz w:val="28"/>
                <w:highlight w:val="lightGray"/>
              </w:rPr>
              <w:t>Close lnterval Potential Survey (CIPS)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6F1178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6F1178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6F1178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6F1178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6F1178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6F1178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6F1178">
              <w:rPr>
                <w:rFonts w:ascii="Cordia New" w:hAnsi="Cordia New" w:cs="Cordia New"/>
                <w:sz w:val="28"/>
                <w:highlight w:val="lightGray"/>
              </w:rPr>
              <w:t>Coating Defect Survey (DCVG)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6F1178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6F1178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6F1178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6F1178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7B4532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6F1178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6F1178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7B4532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6F1178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7B4532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B4532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C14E97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C14E97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C14E97">
        <w:rPr>
          <w:rFonts w:ascii="Cordia New" w:hAnsi="Cordia New" w:hint="cs"/>
          <w:sz w:val="28"/>
          <w:highlight w:val="lightGray"/>
          <w:cs/>
        </w:rPr>
        <w:t>นอก</w:t>
      </w:r>
      <w:r w:rsidRPr="00C14E97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C14E97">
        <w:rPr>
          <w:rFonts w:ascii="Cordia New" w:hAnsi="Cordia New"/>
          <w:sz w:val="28"/>
          <w:highlight w:val="green"/>
          <w:cs/>
        </w:rPr>
        <w:t>ครบถ้วน</w:t>
      </w:r>
    </w:p>
    <w:p w:rsidR="006C77D6" w:rsidRPr="007B4532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C14E97">
        <w:rPr>
          <w:rFonts w:ascii="Cordia New" w:hAnsi="Cordia New" w:cs="Cordia New"/>
          <w:sz w:val="28"/>
          <w:highlight w:val="lightGray"/>
        </w:rPr>
        <w:tab/>
      </w:r>
      <w:r w:rsidR="006C77D6" w:rsidRPr="00C14E97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C14E97">
        <w:rPr>
          <w:rFonts w:ascii="Cordia New" w:hAnsi="Cordia New" w:cs="Cordia New"/>
          <w:sz w:val="28"/>
          <w:highlight w:val="lightGray"/>
        </w:rPr>
        <w:t>1.5</w:t>
      </w:r>
      <w:r w:rsidR="006C77D6" w:rsidRPr="00C14E97">
        <w:rPr>
          <w:rFonts w:ascii="Cordia New" w:hAnsi="Cordia New" w:cs="Cordia New"/>
          <w:sz w:val="28"/>
          <w:highlight w:val="lightGray"/>
        </w:rPr>
        <w:t xml:space="preserve"> </w:t>
      </w:r>
      <w:r w:rsidR="006C77D6" w:rsidRPr="00C14E97">
        <w:rPr>
          <w:rFonts w:ascii="Cordia New" w:hAnsi="Cordia New" w:cs="Cordia New"/>
          <w:sz w:val="28"/>
          <w:highlight w:val="lightGray"/>
          <w:cs/>
        </w:rPr>
        <w:t>ความครบถ้วนในการดำเนินงาน</w:t>
      </w:r>
      <w:r w:rsidR="00D21AD4" w:rsidRPr="00C14E97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C14E97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C14E97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7B4532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7B4532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7B4532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7B4532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7B4532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7B4532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7B4532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7B4532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7B4532">
              <w:rPr>
                <w:rFonts w:ascii="Cordia New" w:hAnsi="Cordia New" w:cs="Cordia New"/>
                <w:sz w:val="28"/>
              </w:rPr>
              <w:t xml:space="preserve">P/S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3566F2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566F2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3566F2">
              <w:rPr>
                <w:rFonts w:ascii="Cordia New" w:hAnsi="Cordia New" w:cs="Cordia New"/>
                <w:sz w:val="28"/>
                <w:highlight w:val="green"/>
              </w:rPr>
              <w:t>%</w:t>
            </w:r>
          </w:p>
        </w:tc>
      </w:tr>
      <w:tr w:rsidR="006C77D6" w:rsidRPr="007B4532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7B4532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7B4532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3566F2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566F2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3566F2">
              <w:rPr>
                <w:rFonts w:ascii="Cordia New" w:hAnsi="Cordia New" w:cs="Cordia New"/>
                <w:sz w:val="28"/>
                <w:highlight w:val="green"/>
              </w:rPr>
              <w:t>%</w:t>
            </w:r>
          </w:p>
        </w:tc>
      </w:tr>
      <w:tr w:rsidR="006C77D6" w:rsidRPr="007B4532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7B4532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7B4532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3566F2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566F2">
              <w:rPr>
                <w:rFonts w:ascii="Cordia New" w:hAnsi="Cordia New" w:cs="Cordia New"/>
                <w:sz w:val="28"/>
                <w:highlight w:val="green"/>
              </w:rPr>
              <w:t>24.8</w:t>
            </w:r>
            <w:r w:rsidR="006C77D6" w:rsidRPr="003566F2">
              <w:rPr>
                <w:rFonts w:ascii="Cordia New" w:hAnsi="Cordia New" w:cs="Cordia New"/>
                <w:sz w:val="28"/>
                <w:highlight w:val="green"/>
              </w:rPr>
              <w:t>%</w:t>
            </w:r>
          </w:p>
        </w:tc>
      </w:tr>
      <w:tr w:rsidR="006C77D6" w:rsidRPr="007B4532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7B4532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7B4532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3566F2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566F2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3566F2">
              <w:rPr>
                <w:rFonts w:ascii="Cordia New" w:hAnsi="Cordia New" w:cs="Cordia New"/>
                <w:sz w:val="28"/>
                <w:highlight w:val="green"/>
              </w:rPr>
              <w:t>%</w:t>
            </w:r>
          </w:p>
        </w:tc>
      </w:tr>
    </w:tbl>
    <w:p w:rsidR="00C271BD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7B7FC0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7B7FC0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7B7FC0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7B7FC0">
        <w:rPr>
          <w:rFonts w:asciiTheme="minorBidi" w:hAnsiTheme="minorBidi"/>
          <w:sz w:val="28"/>
        </w:rPr>
        <w:t>Cathodic</w:t>
      </w:r>
    </w:p>
    <w:p w:rsidR="00C271BD" w:rsidRPr="00901E99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4B0291DF" wp14:editId="3CA2F60C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7B7FC0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7B7FC0">
        <w:rPr>
          <w:rFonts w:asciiTheme="minorBidi" w:hAnsiTheme="minorBidi"/>
          <w:sz w:val="28"/>
        </w:rPr>
        <w:t>:-</w:t>
      </w:r>
      <w:r>
        <w:rPr>
          <w:rFonts w:asciiTheme="minorBidi" w:hAnsiTheme="minorBidi"/>
          <w:sz w:val="28"/>
        </w:rPr>
        <w:t xml:space="preserve"> </w:t>
      </w:r>
    </w:p>
    <w:p w:rsidR="00C271BD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7B4532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7B4532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B4532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B4532">
        <w:rPr>
          <w:rFonts w:ascii="Cordia New" w:hAnsi="Cordia New" w:cs="Cordia New"/>
          <w:sz w:val="28"/>
        </w:rPr>
        <w:t>1.6</w:t>
      </w:r>
      <w:r w:rsidRPr="007B4532">
        <w:rPr>
          <w:rFonts w:ascii="Cordia New" w:hAnsi="Cordia New" w:cs="Cordia New"/>
          <w:sz w:val="28"/>
        </w:rPr>
        <w:t xml:space="preserve"> </w:t>
      </w:r>
      <w:r w:rsidRPr="007B4532">
        <w:rPr>
          <w:rFonts w:ascii="Cordia New" w:hAnsi="Cordia New" w:cs="Cordia New"/>
          <w:sz w:val="28"/>
          <w:cs/>
        </w:rPr>
        <w:t xml:space="preserve">สถานะงาน </w:t>
      </w:r>
      <w:r w:rsidRPr="007B4532">
        <w:rPr>
          <w:rFonts w:ascii="Cordia New" w:hAnsi="Cordia New" w:cs="Cordia New"/>
          <w:sz w:val="28"/>
        </w:rPr>
        <w:t>CIPS/DCVG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7B4532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7D6" w:rsidRPr="003E5EA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7D6" w:rsidRPr="003E5EA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77D6" w:rsidRPr="003E5EA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3E5EA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BV#6-BV#12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BV#3.4-BCS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BV#20-BV#26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WK#5-RC670(KP41.881)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WNMR-KKPP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RC690(KP28.455)-692R1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BV#1-GSP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BV#2.1-GSP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3E5EA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3E5EA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BV#3.1-GSP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OCS#4(LNG)-GSP LR Station(DPCU)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GSP LR Station (DPCU) - OCS#4 (LNG)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GSP4 -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Yetagun MS - Thailand Border - 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BV#6-BV#12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7B4532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3E5EA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</w:rPr>
              <w:t>BV#3.4-BCS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3E5EA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3E5EA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:rsidR="006C77D6" w:rsidRPr="007B4532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5A00C4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5A00C4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5A00C4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5A00C4">
        <w:rPr>
          <w:rFonts w:ascii="Cordia New" w:hAnsi="Cordia New"/>
          <w:sz w:val="28"/>
        </w:rPr>
        <w:t>1</w:t>
      </w:r>
      <w:r w:rsidRPr="005A00C4">
        <w:rPr>
          <w:rFonts w:ascii="Cordia New" w:hAnsi="Cordia New"/>
          <w:sz w:val="28"/>
        </w:rPr>
        <w:t xml:space="preserve"> </w:t>
      </w:r>
    </w:p>
    <w:p w:rsidR="006C77D6" w:rsidRPr="007B4532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7B4532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7B4532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9"/>
      <w:r w:rsidRPr="003E5EA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2C602A0" wp14:editId="115F8CEB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C77D6" w:rsidRPr="005A3CA5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5A3CA5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5A3CA5">
        <w:rPr>
          <w:rFonts w:ascii="Cordia New" w:hAnsi="Cordia New" w:cs="Cordia New"/>
          <w:sz w:val="28"/>
          <w:highlight w:val="green"/>
        </w:rPr>
        <w:t>1.2</w:t>
      </w:r>
      <w:r w:rsidRPr="005A3CA5">
        <w:rPr>
          <w:rFonts w:ascii="Cordia New" w:hAnsi="Cordia New" w:cs="Cordia New"/>
          <w:sz w:val="28"/>
          <w:highlight w:val="green"/>
        </w:rPr>
        <w:t xml:space="preserve"> </w:t>
      </w:r>
      <w:r w:rsidRPr="005A3CA5">
        <w:rPr>
          <w:rFonts w:ascii="Cordia New" w:hAnsi="Cordia New" w:cs="Cordia New"/>
          <w:sz w:val="28"/>
          <w:highlight w:val="green"/>
          <w:cs/>
        </w:rPr>
        <w:t>สรุปความผิดปกติที่ตรวจพบจากการบำรุงรักษาระบบป้องกันการผุกร่อนจากภายนอก</w:t>
      </w:r>
      <w:commentRangeEnd w:id="49"/>
      <w:r w:rsidR="003E5EAC" w:rsidRPr="005A3CA5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49"/>
      </w:r>
    </w:p>
    <w:p w:rsidR="00771DB6" w:rsidRPr="007B4532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Pr="007B4532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7B4532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19ADD037" wp14:editId="3C199457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C77D6" w:rsidRPr="007B4532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50"/>
      <w:r w:rsidRPr="005A3CA5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5A3CA5">
        <w:rPr>
          <w:rFonts w:ascii="Cordia New" w:hAnsi="Cordia New"/>
          <w:sz w:val="28"/>
          <w:highlight w:val="green"/>
        </w:rPr>
        <w:t>1.3</w:t>
      </w:r>
      <w:r w:rsidRPr="005A3CA5">
        <w:rPr>
          <w:rFonts w:ascii="Cordia New" w:hAnsi="Cordia New"/>
          <w:sz w:val="28"/>
          <w:highlight w:val="green"/>
        </w:rPr>
        <w:t xml:space="preserve"> </w:t>
      </w:r>
      <w:r w:rsidRPr="005A3CA5">
        <w:rPr>
          <w:rFonts w:ascii="Cordia New" w:hAnsi="Cordia New"/>
          <w:sz w:val="28"/>
          <w:highlight w:val="green"/>
          <w:cs/>
        </w:rPr>
        <w:t xml:space="preserve">สรุปจำนวนสิ่งผิดปกติ ที่ตรวจพบด้วยวิธี </w:t>
      </w:r>
      <w:r w:rsidRPr="005A3CA5">
        <w:rPr>
          <w:rFonts w:ascii="Cordia New" w:hAnsi="Cordia New"/>
          <w:sz w:val="28"/>
          <w:highlight w:val="green"/>
        </w:rPr>
        <w:t>DCVG</w:t>
      </w:r>
      <w:r w:rsidR="00A4553E" w:rsidRPr="005A3CA5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5A3CA5">
        <w:rPr>
          <w:rFonts w:ascii="Cordia New" w:hAnsi="Cordia New"/>
          <w:sz w:val="28"/>
          <w:highlight w:val="green"/>
        </w:rPr>
        <w:t>2559</w:t>
      </w:r>
      <w:commentRangeEnd w:id="50"/>
      <w:r w:rsidR="005A3CA5">
        <w:rPr>
          <w:rStyle w:val="CommentReference"/>
          <w:rFonts w:ascii="Angsana New" w:eastAsia="SimSun" w:hAnsi="Angsana New" w:cs="Angsana New"/>
          <w:lang w:eastAsia="zh-CN"/>
        </w:rPr>
        <w:commentReference w:id="50"/>
      </w:r>
    </w:p>
    <w:p w:rsidR="00BD3B7F" w:rsidRPr="007B4532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7B4532">
        <w:rPr>
          <w:rFonts w:ascii="Cordia New" w:hAnsi="Cordia New" w:cs="Cordia New"/>
          <w:noProof/>
          <w:sz w:val="28"/>
        </w:rPr>
        <w:t>(</w:t>
      </w:r>
      <w:r w:rsidRPr="007B4532">
        <w:rPr>
          <w:rFonts w:ascii="Cordia New" w:hAnsi="Cordia New" w:cs="Cordia New"/>
          <w:noProof/>
          <w:sz w:val="28"/>
          <w:cs/>
        </w:rPr>
        <w:t xml:space="preserve">อยู่ระหว่างการดำเนินการ </w:t>
      </w:r>
      <w:r w:rsidRPr="007B4532">
        <w:rPr>
          <w:rFonts w:ascii="Cordia New" w:hAnsi="Cordia New" w:cs="Cordia New"/>
          <w:noProof/>
          <w:sz w:val="28"/>
        </w:rPr>
        <w:t xml:space="preserve">CIPS/DCVG </w:t>
      </w:r>
      <w:r w:rsidRPr="007B4532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7B4532">
        <w:rPr>
          <w:rFonts w:ascii="Cordia New" w:hAnsi="Cordia New" w:cs="Cordia New"/>
          <w:noProof/>
          <w:sz w:val="28"/>
        </w:rPr>
        <w:t>2559)</w:t>
      </w:r>
    </w:p>
    <w:p w:rsidR="00BD3B7F" w:rsidRPr="007B4532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D660C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7B4532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7B4532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>
        <w:rPr>
          <w:rFonts w:ascii="Cordia New" w:hAnsi="Cordia New" w:cs="Cordia New" w:hint="cs"/>
          <w:sz w:val="28"/>
          <w:cs/>
        </w:rPr>
        <w:t xml:space="preserve">ของปี </w:t>
      </w:r>
      <w:r w:rsidR="0063652A">
        <w:rPr>
          <w:rFonts w:ascii="Cordia New" w:hAnsi="Cordia New" w:cs="Cordia New"/>
          <w:sz w:val="28"/>
        </w:rPr>
        <w:t xml:space="preserve">2558 </w:t>
      </w:r>
      <w:r w:rsidRPr="007B4532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:rsidR="00A4553E" w:rsidRPr="007B4532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B4532">
        <w:rPr>
          <w:rFonts w:ascii="Cordia New" w:hAnsi="Cordia New" w:cs="Cordia New"/>
          <w:sz w:val="28"/>
          <w:cs/>
        </w:rPr>
        <w:t>ตารางที่</w:t>
      </w:r>
      <w:r w:rsidRPr="007B4532">
        <w:rPr>
          <w:rFonts w:ascii="Cordia New" w:hAnsi="Cordia New" w:cs="Cordia New"/>
          <w:sz w:val="28"/>
        </w:rPr>
        <w:t xml:space="preserve"> </w:t>
      </w:r>
      <w:r w:rsidR="00FD654A" w:rsidRPr="007B4532">
        <w:rPr>
          <w:rFonts w:ascii="Cordia New" w:hAnsi="Cordia New" w:cs="Cordia New"/>
          <w:sz w:val="28"/>
        </w:rPr>
        <w:t>1.7</w:t>
      </w:r>
      <w:r w:rsidRPr="007B4532">
        <w:rPr>
          <w:rFonts w:ascii="Cordia New" w:hAnsi="Cordia New" w:cs="Cordia New"/>
          <w:sz w:val="28"/>
        </w:rPr>
        <w:t xml:space="preserve"> </w:t>
      </w:r>
      <w:r w:rsidRPr="007B4532">
        <w:rPr>
          <w:rFonts w:ascii="Cordia New" w:hAnsi="Cordia New" w:cs="Cordia New"/>
          <w:sz w:val="28"/>
          <w:cs/>
        </w:rPr>
        <w:t>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300F11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:rsidR="009739A7" w:rsidRPr="00300F11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:rsidR="009739A7" w:rsidRPr="00300F11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:rsidR="009739A7" w:rsidRPr="00300F11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300F11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KP50-73.407 ,</w:t>
            </w:r>
            <w:r w:rsidRPr="00300F11">
              <w:rPr>
                <w:rFonts w:ascii="Cordia New" w:hAnsi="Cordia New" w:cs="Cordia New"/>
                <w:sz w:val="28"/>
                <w:highlight w:val="green"/>
              </w:rPr>
              <w:t xml:space="preserve">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KP143.1-144.4, RC630 KP36.523 RC631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KP1.9-5.159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300F11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20" w:rsidRPr="00300F11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300F11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KP91.3,94.827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300F11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300F11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300F11">
              <w:rPr>
                <w:rFonts w:ascii="Cordia New" w:hAnsi="Cordia New" w:cs="Cordia New"/>
                <w:sz w:val="28"/>
                <w:highlight w:val="green"/>
              </w:rPr>
              <w:t xml:space="preserve">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300F11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300F11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300F11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300F11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300F11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300F11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300F11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300F11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300F11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300F1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7B4532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D" w:rsidRPr="00300F11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300F11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D" w:rsidRPr="00300F11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D" w:rsidRPr="007B4532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300F11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300F11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:rsidR="00775211" w:rsidRPr="007B4532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7B4532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300F11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300F11">
        <w:rPr>
          <w:rFonts w:ascii="Cordia New" w:hAnsi="Cordia New"/>
          <w:sz w:val="28"/>
          <w:highlight w:val="yellow"/>
        </w:rPr>
        <w:t xml:space="preserve">Test Post </w:t>
      </w:r>
      <w:r w:rsidRPr="00300F11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:rsidR="002709A1" w:rsidRPr="00D660C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งานป้องกันท่อก๊าซได้รับความเสียหายจากการกัดกร่อนภายในท่อก๊าซ </w:t>
      </w:r>
      <w:r w:rsidR="002709A1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(Internal corrosion) </w:t>
      </w:r>
    </w:p>
    <w:p w:rsidR="00FE5BBE" w:rsidRDefault="00967D2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1" w:author="NAVASIN HOMHUAL" w:date="2016-09-05T21:25:00Z">
        <w:r>
          <w:rPr>
            <w:rFonts w:ascii="Browallia New" w:hAnsi="Browallia New" w:cs="Browallia New"/>
            <w:noProof/>
            <w:sz w:val="32"/>
            <w:szCs w:val="32"/>
            <w:rPrChange w:id="5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3C5C9696" wp14:editId="4709CF2F">
                  <wp:simplePos x="0" y="0"/>
                  <wp:positionH relativeFrom="column">
                    <wp:posOffset>862282</wp:posOffset>
                  </wp:positionH>
                  <wp:positionV relativeFrom="paragraph">
                    <wp:posOffset>454972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3" w:author="NAVASIN HOMHUAL" w:date="2016-09-05T21:24:00Z">
                                    <w:rPr/>
                                  </w:rPrChange>
                                </w:rPr>
                                <w:pPrChange w:id="5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C5C9696" id="Rectangle 22" o:spid="_x0000_s1032" style="position:absolute;left:0;text-align:left;margin-left:67.9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5" w:author="NAVASIN HOMHUAL" w:date="2016-09-05T21:24:00Z">
                              <w:rPr/>
                            </w:rPrChange>
                          </w:rPr>
                          <w:pPrChange w:id="5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8A2E00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8A2E00">
        <w:rPr>
          <w:rFonts w:ascii="Cordia New" w:hAnsi="Cordia New"/>
          <w:sz w:val="28"/>
          <w:cs/>
        </w:rPr>
        <w:t xml:space="preserve">ใช้การตรวจสอบด้วยกระสวย </w:t>
      </w:r>
      <w:r w:rsidR="00FE5BBE" w:rsidRPr="008A2E00">
        <w:rPr>
          <w:rFonts w:ascii="Cordia New" w:hAnsi="Cordia New"/>
          <w:sz w:val="28"/>
        </w:rPr>
        <w:t xml:space="preserve">(PIG) </w:t>
      </w:r>
      <w:r w:rsidR="00DA0296" w:rsidRPr="008A2E00">
        <w:rPr>
          <w:rFonts w:ascii="Cordia New" w:hAnsi="Cordia New"/>
          <w:sz w:val="28"/>
          <w:cs/>
        </w:rPr>
        <w:t>และ</w:t>
      </w:r>
      <w:r w:rsidR="00FE5BBE" w:rsidRPr="008A2E00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8A2E00">
        <w:rPr>
          <w:rFonts w:ascii="Cordia New" w:hAnsi="Cordia New"/>
          <w:sz w:val="28"/>
        </w:rPr>
        <w:t xml:space="preserve"> Chemical threatment </w:t>
      </w:r>
      <w:r w:rsidR="00FE5BBE" w:rsidRPr="008A2E00">
        <w:rPr>
          <w:rFonts w:ascii="Cordia New" w:hAnsi="Cordia New"/>
          <w:sz w:val="28"/>
          <w:cs/>
        </w:rPr>
        <w:t xml:space="preserve">หรือใช้ </w:t>
      </w:r>
      <w:r w:rsidR="00FE5BBE" w:rsidRPr="008A2E00">
        <w:rPr>
          <w:rFonts w:ascii="Cordia New" w:hAnsi="Cordia New"/>
          <w:sz w:val="28"/>
        </w:rPr>
        <w:t xml:space="preserve">Corrosion Inhibitor </w:t>
      </w:r>
      <w:r w:rsidR="00FE5BBE" w:rsidRPr="008A2E00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8A2E00">
        <w:rPr>
          <w:rFonts w:ascii="Cordia New" w:hAnsi="Cordia New"/>
          <w:sz w:val="28"/>
        </w:rPr>
        <w:t>offshore</w:t>
      </w:r>
      <w:r w:rsidR="005032FE" w:rsidRPr="008A2E00">
        <w:rPr>
          <w:rFonts w:ascii="Cordia New" w:hAnsi="Cordia New"/>
          <w:sz w:val="28"/>
        </w:rPr>
        <w:t xml:space="preserve"> </w:t>
      </w:r>
      <w:r w:rsidR="005032FE" w:rsidRPr="008A2E00">
        <w:rPr>
          <w:rFonts w:ascii="Cordia New" w:hAnsi="Cordia New"/>
          <w:sz w:val="28"/>
          <w:cs/>
        </w:rPr>
        <w:t>โดยหน่วยงาน ปลก.</w:t>
      </w:r>
      <w:r w:rsidR="005032FE" w:rsidRPr="008A2E00">
        <w:rPr>
          <w:rFonts w:ascii="Cordia New" w:hAnsi="Cordia New"/>
          <w:sz w:val="28"/>
        </w:rPr>
        <w:t xml:space="preserve"> </w:t>
      </w:r>
      <w:r w:rsidR="00FE5BBE" w:rsidRPr="008A2E00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8A2E00">
        <w:rPr>
          <w:rFonts w:ascii="Cordia New" w:hAnsi="Cordia New"/>
          <w:sz w:val="28"/>
        </w:rPr>
        <w:t xml:space="preserve">corrosion </w:t>
      </w:r>
      <w:r w:rsidR="00FE5BBE" w:rsidRPr="008A2E00">
        <w:rPr>
          <w:rFonts w:ascii="Cordia New" w:hAnsi="Cordia New"/>
          <w:sz w:val="28"/>
          <w:cs/>
        </w:rPr>
        <w:t xml:space="preserve">มากกว่าท่อ </w:t>
      </w:r>
      <w:r w:rsidR="00FE5BBE" w:rsidRPr="008A2E00">
        <w:rPr>
          <w:rFonts w:ascii="Cordia New" w:hAnsi="Cordia New"/>
          <w:sz w:val="28"/>
        </w:rPr>
        <w:t>onshore</w:t>
      </w:r>
      <w:r w:rsidR="00DA0296" w:rsidRPr="008A2E00">
        <w:rPr>
          <w:rFonts w:ascii="Cordia New" w:hAnsi="Cordia New"/>
          <w:sz w:val="28"/>
          <w:cs/>
        </w:rPr>
        <w:t xml:space="preserve"> นอกจากนี้</w:t>
      </w:r>
      <w:r w:rsidR="00FE5BBE" w:rsidRPr="008A2E00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8A2E00">
        <w:rPr>
          <w:rFonts w:ascii="Cordia New" w:hAnsi="Cordia New"/>
          <w:sz w:val="28"/>
        </w:rPr>
        <w:t xml:space="preserve">Monitor </w:t>
      </w:r>
      <w:r w:rsidR="00FE5BBE" w:rsidRPr="008A2E00">
        <w:rPr>
          <w:rFonts w:ascii="Cordia New" w:hAnsi="Cordia New"/>
          <w:sz w:val="28"/>
          <w:cs/>
        </w:rPr>
        <w:t xml:space="preserve">ค่า </w:t>
      </w:r>
      <w:r w:rsidR="00FE5BBE" w:rsidRPr="008A2E00">
        <w:rPr>
          <w:rFonts w:ascii="Cordia New" w:hAnsi="Cordia New"/>
          <w:sz w:val="28"/>
        </w:rPr>
        <w:t xml:space="preserve">Moisture </w:t>
      </w:r>
      <w:r w:rsidR="00FE5BBE" w:rsidRPr="008A2E00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7B4532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D660C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7B4532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8A2E00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8A2E00">
        <w:rPr>
          <w:rFonts w:ascii="Cordia New" w:hAnsi="Cordia New"/>
          <w:sz w:val="28"/>
        </w:rPr>
        <w:t>Run</w:t>
      </w:r>
      <w:r w:rsidRPr="008A2E00">
        <w:rPr>
          <w:rFonts w:ascii="Cordia New" w:hAnsi="Cordia New"/>
          <w:sz w:val="28"/>
          <w:cs/>
        </w:rPr>
        <w:t xml:space="preserve"> </w:t>
      </w:r>
      <w:r w:rsidRPr="008A2E00">
        <w:rPr>
          <w:rFonts w:ascii="Cordia New" w:hAnsi="Cordia New"/>
          <w:sz w:val="28"/>
        </w:rPr>
        <w:t xml:space="preserve">ILI PIG </w:t>
      </w:r>
      <w:r w:rsidRPr="008A2E00">
        <w:rPr>
          <w:rFonts w:ascii="Cordia New" w:hAnsi="Cordia New"/>
          <w:sz w:val="28"/>
          <w:cs/>
        </w:rPr>
        <w:t>ต่อไป</w:t>
      </w:r>
    </w:p>
    <w:p w:rsidR="00765F92" w:rsidRPr="00D660C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7B4532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7B4532">
        <w:rPr>
          <w:rFonts w:ascii="Cordia New" w:hAnsi="Cordia New"/>
          <w:sz w:val="28"/>
          <w:cs/>
        </w:rPr>
        <w:t xml:space="preserve">แผนงานสำหรับเดือนมกราคม </w:t>
      </w:r>
      <w:r w:rsidRPr="007B4532">
        <w:rPr>
          <w:rFonts w:ascii="Cordia New" w:hAnsi="Cordia New"/>
          <w:sz w:val="28"/>
        </w:rPr>
        <w:t>-</w:t>
      </w:r>
      <w:r w:rsidRPr="007B4532">
        <w:rPr>
          <w:rFonts w:ascii="Cordia New" w:hAnsi="Cordia New"/>
          <w:sz w:val="28"/>
          <w:cs/>
        </w:rPr>
        <w:t xml:space="preserve"> มีนาคมมีทั้งสิ้น </w:t>
      </w:r>
      <w:r w:rsidRPr="007B4532">
        <w:rPr>
          <w:rFonts w:ascii="Cordia New" w:hAnsi="Cordia New"/>
          <w:sz w:val="28"/>
        </w:rPr>
        <w:t xml:space="preserve">12 </w:t>
      </w:r>
      <w:r w:rsidRPr="007B4532">
        <w:rPr>
          <w:rFonts w:ascii="Cordia New" w:hAnsi="Cordia New"/>
          <w:sz w:val="28"/>
          <w:cs/>
        </w:rPr>
        <w:t xml:space="preserve">ลูก รวม </w:t>
      </w:r>
      <w:r w:rsidR="00D3527F" w:rsidRPr="007B4532">
        <w:rPr>
          <w:rFonts w:ascii="Cordia New" w:hAnsi="Cordia New"/>
          <w:sz w:val="28"/>
        </w:rPr>
        <w:t>6</w:t>
      </w:r>
      <w:r w:rsidRPr="007B4532">
        <w:rPr>
          <w:rFonts w:ascii="Cordia New" w:hAnsi="Cordia New"/>
          <w:sz w:val="28"/>
        </w:rPr>
        <w:t xml:space="preserve"> </w:t>
      </w:r>
      <w:r w:rsidRPr="007B4532">
        <w:rPr>
          <w:rFonts w:ascii="Cordia New" w:hAnsi="Cordia New"/>
          <w:sz w:val="28"/>
          <w:cs/>
        </w:rPr>
        <w:t xml:space="preserve">เส้นท่อดังนี้ </w:t>
      </w:r>
      <w:r w:rsidRPr="007B4532">
        <w:rPr>
          <w:rFonts w:ascii="Cordia New" w:hAnsi="Cordia New"/>
          <w:sz w:val="28"/>
        </w:rPr>
        <w:t>(PTT Cleaning PIG)</w:t>
      </w:r>
      <w:r w:rsidR="00967D2B" w:rsidRPr="00967D2B">
        <w:rPr>
          <w:rFonts w:ascii="Browallia New" w:hAnsi="Browallia New" w:cs="Browallia New"/>
          <w:noProof/>
          <w:sz w:val="32"/>
          <w:szCs w:val="32"/>
        </w:rPr>
        <w:t xml:space="preserve"> </w:t>
      </w:r>
    </w:p>
    <w:p w:rsidR="00765F92" w:rsidRPr="001A0BD6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A0BD6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A0BD6">
        <w:rPr>
          <w:rFonts w:ascii="Cordia New" w:hAnsi="Cordia New" w:cs="Cordia New"/>
          <w:sz w:val="28"/>
          <w:highlight w:val="green"/>
        </w:rPr>
        <w:t>1.8</w:t>
      </w:r>
      <w:r w:rsidRPr="001A0BD6">
        <w:rPr>
          <w:rFonts w:ascii="Cordia New" w:hAnsi="Cordia New" w:cs="Cordia New"/>
          <w:sz w:val="28"/>
          <w:highlight w:val="green"/>
        </w:rPr>
        <w:t xml:space="preserve"> </w:t>
      </w:r>
      <w:r w:rsidRPr="001A0BD6">
        <w:rPr>
          <w:rFonts w:ascii="Cordia New" w:hAnsi="Cordia New" w:cs="Cordia New"/>
          <w:sz w:val="28"/>
          <w:highlight w:val="green"/>
          <w:cs/>
        </w:rPr>
        <w:t>แผนงาน</w:t>
      </w:r>
      <w:r w:rsidR="000559DB" w:rsidRPr="001A0BD6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A0BD6">
        <w:rPr>
          <w:rFonts w:ascii="Cordia New" w:hAnsi="Cordia New" w:cs="Cordia New"/>
          <w:sz w:val="28"/>
          <w:highlight w:val="green"/>
        </w:rPr>
        <w:t xml:space="preserve">PIG </w:t>
      </w:r>
      <w:r w:rsidRPr="001A0BD6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A0BD6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A0BD6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A0BD6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A0BD6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A0BD6">
        <w:rPr>
          <w:rFonts w:ascii="Cordia New" w:hAnsi="Cordia New" w:cs="Cordia New"/>
          <w:sz w:val="28"/>
          <w:highlight w:val="green"/>
        </w:rPr>
        <w:t xml:space="preserve">PIG </w:t>
      </w:r>
      <w:r w:rsidRPr="001A0BD6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A0BD6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A0BD6" w:rsidRDefault="006B7CED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>
        <w:rPr>
          <w:rFonts w:ascii="Cordia New" w:hAnsi="Cordia New" w:cs="Cordia New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1E8084" wp14:editId="1DE56EC9">
                <wp:simplePos x="0" y="0"/>
                <wp:positionH relativeFrom="column">
                  <wp:posOffset>209550</wp:posOffset>
                </wp:positionH>
                <wp:positionV relativeFrom="paragraph">
                  <wp:posOffset>208915</wp:posOffset>
                </wp:positionV>
                <wp:extent cx="6318250" cy="908050"/>
                <wp:effectExtent l="0" t="0" r="254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908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90D09" id="Oval 26" o:spid="_x0000_s1026" style="position:absolute;margin-left:16.5pt;margin-top:16.45pt;width:497.5pt;height:71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" filled="f" strokecolor="red" strokeweight="2pt"/>
            </w:pict>
          </mc:Fallback>
        </mc:AlternateContent>
      </w:r>
      <w:r w:rsidR="00C06996" w:rsidRPr="001A0BD6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A0BD6">
        <w:rPr>
          <w:rFonts w:ascii="Cordia New" w:hAnsi="Cordia New" w:cs="Cordia New"/>
          <w:sz w:val="28"/>
          <w:highlight w:val="green"/>
        </w:rPr>
        <w:t>1.9</w:t>
      </w:r>
      <w:r w:rsidR="00C06996" w:rsidRPr="001A0BD6">
        <w:rPr>
          <w:rFonts w:ascii="Cordia New" w:hAnsi="Cordia New" w:cs="Cordia New"/>
          <w:sz w:val="28"/>
          <w:highlight w:val="green"/>
        </w:rPr>
        <w:t xml:space="preserve"> </w:t>
      </w:r>
      <w:r w:rsidR="00C06996" w:rsidRPr="001A0BD6">
        <w:rPr>
          <w:rFonts w:ascii="Cordia New" w:hAnsi="Cordia New" w:cs="Cordia New"/>
          <w:sz w:val="28"/>
          <w:highlight w:val="green"/>
          <w:cs/>
        </w:rPr>
        <w:t>แผนงาน</w:t>
      </w:r>
      <w:r w:rsidR="000559DB" w:rsidRPr="001A0BD6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A0BD6">
        <w:rPr>
          <w:rFonts w:ascii="Cordia New" w:hAnsi="Cordia New" w:cs="Cordia New"/>
          <w:sz w:val="28"/>
          <w:highlight w:val="green"/>
        </w:rPr>
        <w:t xml:space="preserve">PIG </w:t>
      </w:r>
      <w:r w:rsidR="00C06996" w:rsidRPr="001A0BD6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A0BD6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A0BD6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A0BD6" w:rsidRDefault="0035183D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>
        <w:rPr>
          <w:rFonts w:ascii="Cordia New" w:hAnsi="Cordia New"/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6C5CF5" wp14:editId="23F2EB9C">
                <wp:simplePos x="0" y="0"/>
                <wp:positionH relativeFrom="column">
                  <wp:posOffset>3745064</wp:posOffset>
                </wp:positionH>
                <wp:positionV relativeFrom="paragraph">
                  <wp:posOffset>571721</wp:posOffset>
                </wp:positionV>
                <wp:extent cx="453225" cy="611974"/>
                <wp:effectExtent l="38100" t="38100" r="23495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225" cy="611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C0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94.9pt;margin-top:45pt;width:35.7pt;height:48.2pt;flip:x 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 w:rsidR="00945872" w:rsidRPr="001A0BD6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330F8A8A" wp14:editId="6C7AF2A6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A0BD6" w:rsidRDefault="0035183D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A82EF30" wp14:editId="2DF96B27">
                <wp:simplePos x="0" y="0"/>
                <wp:positionH relativeFrom="column">
                  <wp:posOffset>4142630</wp:posOffset>
                </wp:positionH>
                <wp:positionV relativeFrom="paragraph">
                  <wp:posOffset>1142972</wp:posOffset>
                </wp:positionV>
                <wp:extent cx="421419" cy="675861"/>
                <wp:effectExtent l="38100" t="0" r="36195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19" cy="6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65A8A" id="Straight Arrow Connector 32" o:spid="_x0000_s1026" type="#_x0000_t32" style="position:absolute;margin-left:326.2pt;margin-top:90pt;width:33.2pt;height:53.2pt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Pr="006B7CED">
        <w:rPr>
          <w:rFonts w:ascii="Cordia New" w:hAnsi="Cordia New" w:cs="Cordia New"/>
          <w:noProof/>
          <w:sz w:val="28"/>
          <w:highlight w:val="green"/>
          <w:cs/>
        </w:rPr>
        <mc:AlternateContent>
          <mc:Choice Requires="wps">
            <w:drawing>
              <wp:anchor distT="91440" distB="91440" distL="114300" distR="114300" simplePos="0" relativeHeight="251665920" behindDoc="0" locked="0" layoutInCell="1" allowOverlap="1" wp14:anchorId="72D0B18C" wp14:editId="69CE3452">
                <wp:simplePos x="0" y="0"/>
                <wp:positionH relativeFrom="page">
                  <wp:posOffset>3866819</wp:posOffset>
                </wp:positionH>
                <wp:positionV relativeFrom="paragraph">
                  <wp:posOffset>412916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CED" w:rsidRPr="006B7CED" w:rsidRDefault="006B7CED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hint="cs"/>
                                <w:i/>
                                <w:iCs/>
                                <w:color w:val="FF0000"/>
                                <w:cs/>
                              </w:rPr>
                            </w:pPr>
                            <w:r w:rsidRPr="006B7CED">
                              <w:rPr>
                                <w:rFonts w:hint="cs"/>
                                <w:i/>
                                <w:iCs/>
                                <w:color w:val="FF0000"/>
                                <w:szCs w:val="24"/>
                                <w:cs/>
                              </w:rPr>
                              <w:t>อาจจะมีปัญหาเรื่องการจัดตารางใหม่ในแต่ละเดือนและแต่ละปี</w:t>
                            </w:r>
                            <w:r w:rsidRPr="006B7CED">
                              <w:rPr>
                                <w:i/>
                                <w:iCs/>
                                <w:color w:val="FF0000"/>
                                <w:szCs w:val="24"/>
                                <w:cs/>
                              </w:rPr>
                              <w:br/>
                            </w:r>
                            <w:r w:rsidRPr="006B7CED">
                              <w:rPr>
                                <w:i/>
                                <w:iCs/>
                                <w:color w:val="FF0000"/>
                                <w:szCs w:val="24"/>
                              </w:rPr>
                              <w:t>*</w:t>
                            </w:r>
                            <w:r w:rsidRPr="006B7CED">
                              <w:rPr>
                                <w:rFonts w:hint="cs"/>
                                <w:i/>
                                <w:iCs/>
                                <w:color w:val="FF0000"/>
                                <w:szCs w:val="24"/>
                                <w:cs/>
                              </w:rPr>
                              <w:t>อัพโหลดเป็น ภาพได้หรือไม่ครับ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D0B1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left:0;text-align:left;margin-left:304.45pt;margin-top:32.5pt;width:273.6pt;height:110.55pt;z-index:25166592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" filled="f" stroked="f">
                <v:textbox style="mso-fit-shape-to-text:t">
                  <w:txbxContent>
                    <w:p w:rsidR="006B7CED" w:rsidRPr="006B7CED" w:rsidRDefault="006B7CED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hint="cs"/>
                          <w:i/>
                          <w:iCs/>
                          <w:color w:val="FF0000"/>
                          <w:cs/>
                        </w:rPr>
                      </w:pPr>
                      <w:r w:rsidRPr="006B7CED">
                        <w:rPr>
                          <w:rFonts w:hint="cs"/>
                          <w:i/>
                          <w:iCs/>
                          <w:color w:val="FF0000"/>
                          <w:szCs w:val="24"/>
                          <w:cs/>
                        </w:rPr>
                        <w:t>อาจจะมีปัญหาเรื่องการจัดตารางใหม่ในแต่ละเดือนและแต่ละปี</w:t>
                      </w:r>
                      <w:r w:rsidRPr="006B7CED">
                        <w:rPr>
                          <w:i/>
                          <w:iCs/>
                          <w:color w:val="FF0000"/>
                          <w:szCs w:val="24"/>
                          <w:cs/>
                        </w:rPr>
                        <w:br/>
                      </w:r>
                      <w:r w:rsidRPr="006B7CED">
                        <w:rPr>
                          <w:i/>
                          <w:iCs/>
                          <w:color w:val="FF0000"/>
                          <w:szCs w:val="24"/>
                        </w:rPr>
                        <w:t>*</w:t>
                      </w:r>
                      <w:r w:rsidRPr="006B7CED">
                        <w:rPr>
                          <w:rFonts w:hint="cs"/>
                          <w:i/>
                          <w:iCs/>
                          <w:color w:val="FF0000"/>
                          <w:szCs w:val="24"/>
                          <w:cs/>
                        </w:rPr>
                        <w:t>อัพโหลดเป็น ภาพได้หรือไม่ครับ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65F92" w:rsidRPr="001A0BD6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A0BD6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A0BD6">
        <w:rPr>
          <w:rFonts w:ascii="Cordia New" w:hAnsi="Cordia New" w:cs="Cordia New"/>
          <w:sz w:val="28"/>
          <w:highlight w:val="green"/>
        </w:rPr>
        <w:t>1.10</w:t>
      </w:r>
      <w:r w:rsidRPr="001A0BD6">
        <w:rPr>
          <w:rFonts w:ascii="Cordia New" w:hAnsi="Cordia New" w:cs="Cordia New"/>
          <w:sz w:val="28"/>
          <w:highlight w:val="green"/>
        </w:rPr>
        <w:t xml:space="preserve"> </w:t>
      </w:r>
      <w:r w:rsidRPr="001A0BD6">
        <w:rPr>
          <w:rFonts w:ascii="Cordia New" w:hAnsi="Cordia New" w:cs="Cordia New"/>
          <w:sz w:val="28"/>
          <w:highlight w:val="green"/>
          <w:cs/>
        </w:rPr>
        <w:t>แผนงาน</w:t>
      </w:r>
      <w:r w:rsidR="000559DB" w:rsidRPr="001A0BD6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A0BD6">
        <w:rPr>
          <w:rFonts w:ascii="Cordia New" w:hAnsi="Cordia New" w:cs="Cordia New"/>
          <w:sz w:val="28"/>
          <w:highlight w:val="green"/>
        </w:rPr>
        <w:t xml:space="preserve">PIG </w:t>
      </w:r>
      <w:r w:rsidRPr="001A0BD6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A0BD6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A0BD6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A0BD6">
        <w:rPr>
          <w:rFonts w:ascii="Cordia New" w:hAnsi="Cordia New" w:cs="Cordia New"/>
          <w:sz w:val="28"/>
          <w:highlight w:val="green"/>
        </w:rPr>
        <w:t>2559</w:t>
      </w:r>
    </w:p>
    <w:p w:rsidR="00765F92" w:rsidRPr="001A0BD6" w:rsidRDefault="0029621D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376918D" wp14:editId="3CEF5982">
                <wp:simplePos x="0" y="0"/>
                <wp:positionH relativeFrom="column">
                  <wp:posOffset>0</wp:posOffset>
                </wp:positionH>
                <wp:positionV relativeFrom="paragraph">
                  <wp:posOffset>8006</wp:posOffset>
                </wp:positionV>
                <wp:extent cx="6318250" cy="1900361"/>
                <wp:effectExtent l="0" t="0" r="25400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19003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ABAEE" id="Oval 28" o:spid="_x0000_s1026" style="position:absolute;margin-left:0;margin-top:.65pt;width:497.5pt;height:149.6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" filled="f" strokecolor="red" strokeweight="2pt"/>
            </w:pict>
          </mc:Fallback>
        </mc:AlternateContent>
      </w:r>
      <w:r w:rsidR="007C1C1F" w:rsidRPr="001A0BD6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C944A9D" wp14:editId="4FFF276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7B4532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D660C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765F92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7B4532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7B4532">
        <w:rPr>
          <w:rFonts w:ascii="Cordia New" w:hAnsi="Cordia New"/>
          <w:sz w:val="28"/>
        </w:rPr>
        <w:t xml:space="preserve"> run Cleaning PIG </w:t>
      </w:r>
      <w:r w:rsidRPr="007B4532">
        <w:rPr>
          <w:rFonts w:ascii="Cordia New" w:hAnsi="Cordia New"/>
          <w:sz w:val="28"/>
          <w:cs/>
        </w:rPr>
        <w:t xml:space="preserve">ได้ทั้งสิ้น </w:t>
      </w:r>
      <w:r w:rsidRPr="007B4532">
        <w:rPr>
          <w:rFonts w:ascii="Cordia New" w:hAnsi="Cordia New"/>
          <w:sz w:val="28"/>
        </w:rPr>
        <w:t xml:space="preserve">10 </w:t>
      </w:r>
      <w:r w:rsidRPr="007B4532">
        <w:rPr>
          <w:rFonts w:ascii="Cordia New" w:hAnsi="Cordia New"/>
          <w:sz w:val="28"/>
          <w:cs/>
        </w:rPr>
        <w:t xml:space="preserve">ลูก รวม </w:t>
      </w:r>
      <w:r w:rsidRPr="007B4532">
        <w:rPr>
          <w:rFonts w:ascii="Cordia New" w:hAnsi="Cordia New"/>
          <w:sz w:val="28"/>
        </w:rPr>
        <w:t xml:space="preserve">5 </w:t>
      </w:r>
      <w:r w:rsidRPr="007B4532">
        <w:rPr>
          <w:rFonts w:ascii="Cordia New" w:hAnsi="Cordia New"/>
          <w:sz w:val="28"/>
          <w:cs/>
        </w:rPr>
        <w:t>เส้นท่อ</w:t>
      </w:r>
      <w:r w:rsidRPr="007B4532">
        <w:rPr>
          <w:rFonts w:ascii="Cordia New" w:hAnsi="Cordia New"/>
          <w:sz w:val="28"/>
        </w:rPr>
        <w:t xml:space="preserve"> </w:t>
      </w:r>
      <w:r w:rsidR="00E06B6C" w:rsidRPr="007B4532">
        <w:rPr>
          <w:rFonts w:ascii="Cordia New" w:hAnsi="Cordia New"/>
          <w:sz w:val="28"/>
          <w:cs/>
        </w:rPr>
        <w:t>โดย</w:t>
      </w:r>
      <w:r w:rsidRPr="007B4532">
        <w:rPr>
          <w:rFonts w:ascii="Cordia New" w:hAnsi="Cordia New"/>
          <w:sz w:val="28"/>
          <w:cs/>
        </w:rPr>
        <w:t>ปรับ</w:t>
      </w:r>
      <w:r w:rsidR="00E06B6C" w:rsidRPr="007B4532">
        <w:rPr>
          <w:rFonts w:ascii="Cordia New" w:hAnsi="Cordia New"/>
          <w:sz w:val="28"/>
          <w:cs/>
        </w:rPr>
        <w:t>แผน</w:t>
      </w:r>
      <w:r w:rsidRPr="007B4532">
        <w:rPr>
          <w:rFonts w:ascii="Cordia New" w:hAnsi="Cordia New"/>
          <w:sz w:val="28"/>
          <w:cs/>
        </w:rPr>
        <w:t>แก้</w:t>
      </w:r>
      <w:r w:rsidR="00E06B6C" w:rsidRPr="007B4532">
        <w:rPr>
          <w:rFonts w:ascii="Cordia New" w:hAnsi="Cordia New"/>
          <w:sz w:val="28"/>
          <w:cs/>
        </w:rPr>
        <w:t>ไข</w:t>
      </w:r>
      <w:r w:rsidRPr="007B4532">
        <w:rPr>
          <w:rFonts w:ascii="Cordia New" w:hAnsi="Cordia New"/>
          <w:sz w:val="28"/>
          <w:cs/>
        </w:rPr>
        <w:t>ตามความเหมาะสม</w:t>
      </w:r>
      <w:r w:rsidR="0065599B" w:rsidRPr="007B4532">
        <w:rPr>
          <w:rFonts w:ascii="Cordia New" w:hAnsi="Cordia New"/>
          <w:sz w:val="28"/>
          <w:cs/>
        </w:rPr>
        <w:t>กับ</w:t>
      </w:r>
      <w:r w:rsidR="00E06B6C" w:rsidRPr="007B4532">
        <w:rPr>
          <w:rFonts w:ascii="Cordia New" w:hAnsi="Cordia New"/>
          <w:sz w:val="28"/>
          <w:cs/>
        </w:rPr>
        <w:t>ระบบ</w:t>
      </w:r>
      <w:r w:rsidR="0065599B" w:rsidRPr="007B4532">
        <w:rPr>
          <w:rFonts w:ascii="Cordia New" w:hAnsi="Cordia New"/>
          <w:sz w:val="28"/>
          <w:cs/>
        </w:rPr>
        <w:t>การรับ</w:t>
      </w:r>
      <w:r w:rsidR="0065599B" w:rsidRPr="007B4532">
        <w:rPr>
          <w:rFonts w:ascii="Cordia New" w:hAnsi="Cordia New"/>
          <w:sz w:val="28"/>
        </w:rPr>
        <w:t>-</w:t>
      </w:r>
      <w:r w:rsidR="0065599B" w:rsidRPr="007B4532">
        <w:rPr>
          <w:rFonts w:ascii="Cordia New" w:hAnsi="Cordia New"/>
          <w:sz w:val="28"/>
          <w:cs/>
        </w:rPr>
        <w:t xml:space="preserve">จ่ายก๊าซ </w:t>
      </w:r>
      <w:r w:rsidR="00E06B6C" w:rsidRPr="007B4532">
        <w:rPr>
          <w:rFonts w:ascii="Cordia New" w:hAnsi="Cordia New"/>
          <w:sz w:val="28"/>
          <w:cs/>
        </w:rPr>
        <w:t>และ</w:t>
      </w:r>
      <w:r w:rsidR="0065599B" w:rsidRPr="007B4532">
        <w:rPr>
          <w:rFonts w:ascii="Cordia New" w:hAnsi="Cordia New"/>
          <w:sz w:val="28"/>
          <w:cs/>
        </w:rPr>
        <w:t>ข้อจำกัดต่างๆ (</w:t>
      </w:r>
      <w:r w:rsidR="00E06B6C" w:rsidRPr="007B4532">
        <w:rPr>
          <w:rFonts w:ascii="Cordia New" w:hAnsi="Cordia New"/>
          <w:sz w:val="28"/>
        </w:rPr>
        <w:t>Constrain Condition</w:t>
      </w:r>
      <w:r w:rsidR="0065599B" w:rsidRPr="007B4532">
        <w:rPr>
          <w:rFonts w:ascii="Cordia New" w:hAnsi="Cordia New"/>
          <w:sz w:val="28"/>
          <w:cs/>
        </w:rPr>
        <w:t>)</w:t>
      </w:r>
      <w:r w:rsidRPr="007B4532">
        <w:rPr>
          <w:rFonts w:ascii="Cordia New" w:hAnsi="Cordia New"/>
          <w:sz w:val="28"/>
          <w:cs/>
        </w:rPr>
        <w:t xml:space="preserve"> </w:t>
      </w:r>
      <w:r w:rsidR="00E06B6C" w:rsidRPr="007B4532">
        <w:rPr>
          <w:rFonts w:ascii="Cordia New" w:hAnsi="Cordia New"/>
          <w:sz w:val="28"/>
          <w:cs/>
        </w:rPr>
        <w:t xml:space="preserve">โดย </w:t>
      </w:r>
      <w:r w:rsidRPr="007B4532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7B4532">
        <w:rPr>
          <w:rFonts w:ascii="Cordia New" w:hAnsi="Cordia New"/>
          <w:sz w:val="28"/>
        </w:rPr>
        <w:t xml:space="preserve">millscale </w:t>
      </w:r>
      <w:r w:rsidRPr="007B4532">
        <w:rPr>
          <w:rFonts w:ascii="Cordia New" w:hAnsi="Cordia New"/>
          <w:sz w:val="28"/>
          <w:cs/>
        </w:rPr>
        <w:t xml:space="preserve">และ </w:t>
      </w:r>
      <w:r w:rsidRPr="007B4532">
        <w:rPr>
          <w:rFonts w:ascii="Cordia New" w:hAnsi="Cordia New"/>
          <w:sz w:val="28"/>
        </w:rPr>
        <w:t>liquid</w:t>
      </w:r>
      <w:r w:rsidRPr="007B4532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:rsidR="006433F6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6433F6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6433F6" w:rsidRPr="007B4532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:rsidR="00C06996" w:rsidRPr="007B4532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B4532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B4532">
        <w:rPr>
          <w:rFonts w:ascii="Cordia New" w:hAnsi="Cordia New" w:cs="Cordia New"/>
          <w:sz w:val="28"/>
        </w:rPr>
        <w:t>1.11</w:t>
      </w:r>
      <w:r w:rsidRPr="007B4532">
        <w:rPr>
          <w:rFonts w:ascii="Cordia New" w:hAnsi="Cordia New" w:cs="Cordia New"/>
          <w:sz w:val="28"/>
        </w:rPr>
        <w:t xml:space="preserve"> </w:t>
      </w:r>
      <w:r w:rsidRPr="007B4532">
        <w:rPr>
          <w:rFonts w:ascii="Cordia New" w:hAnsi="Cordia New" w:cs="Cordia New"/>
          <w:sz w:val="28"/>
          <w:cs/>
        </w:rPr>
        <w:t>ผลการดำเนินงาน</w:t>
      </w:r>
      <w:r w:rsidR="00C3112F" w:rsidRPr="007B4532">
        <w:rPr>
          <w:rFonts w:ascii="Cordia New" w:hAnsi="Cordia New" w:cs="Cordia New"/>
          <w:sz w:val="28"/>
          <w:cs/>
        </w:rPr>
        <w:t xml:space="preserve"> </w:t>
      </w:r>
      <w:r w:rsidR="00C3112F" w:rsidRPr="007B4532">
        <w:rPr>
          <w:rFonts w:ascii="Cordia New" w:hAnsi="Cordia New" w:cs="Cordia New"/>
          <w:sz w:val="28"/>
        </w:rPr>
        <w:t xml:space="preserve">PIG </w:t>
      </w:r>
      <w:r w:rsidRPr="007B4532">
        <w:rPr>
          <w:rFonts w:ascii="Cordia New" w:hAnsi="Cordia New" w:cs="Cordia New"/>
          <w:sz w:val="28"/>
          <w:cs/>
        </w:rPr>
        <w:t>ในเดือน</w:t>
      </w:r>
      <w:r w:rsidR="0011367E" w:rsidRPr="007B4532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7B4532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7B4532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A60" w:rsidRPr="007B4532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7B4532">
              <w:rPr>
                <w:rFonts w:ascii="Cordia New" w:hAnsi="Cordia New" w:cs="Cordia New"/>
                <w:sz w:val="28"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A60" w:rsidRPr="007B4532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7B4532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7B4532">
              <w:rPr>
                <w:rFonts w:ascii="Cordia New" w:hAnsi="Cordia New" w:cs="Cordia New"/>
                <w:sz w:val="28"/>
              </w:rPr>
              <w:t xml:space="preserve">PIG </w:t>
            </w:r>
            <w:r w:rsidRPr="007B4532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:rsidR="005032FE" w:rsidRPr="007B4532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5032FE" w:rsidRPr="007B4532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B4532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B4532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B4532">
        <w:rPr>
          <w:rFonts w:ascii="Cordia New" w:hAnsi="Cordia New" w:cs="Cordia New"/>
          <w:sz w:val="28"/>
        </w:rPr>
        <w:t>1.12</w:t>
      </w:r>
      <w:r w:rsidRPr="007B4532">
        <w:rPr>
          <w:rFonts w:ascii="Cordia New" w:hAnsi="Cordia New" w:cs="Cordia New"/>
          <w:sz w:val="28"/>
        </w:rPr>
        <w:t xml:space="preserve"> </w:t>
      </w:r>
      <w:r w:rsidRPr="007B4532">
        <w:rPr>
          <w:rFonts w:ascii="Cordia New" w:hAnsi="Cordia New" w:cs="Cordia New"/>
          <w:sz w:val="28"/>
          <w:cs/>
        </w:rPr>
        <w:t>ผลการดำเนินงาน</w:t>
      </w:r>
      <w:r w:rsidR="00C3112F" w:rsidRPr="007B4532">
        <w:rPr>
          <w:rFonts w:ascii="Cordia New" w:hAnsi="Cordia New" w:cs="Cordia New"/>
          <w:sz w:val="28"/>
          <w:cs/>
        </w:rPr>
        <w:t xml:space="preserve"> </w:t>
      </w:r>
      <w:r w:rsidR="00C3112F" w:rsidRPr="007B4532">
        <w:rPr>
          <w:rFonts w:ascii="Cordia New" w:hAnsi="Cordia New" w:cs="Cordia New"/>
          <w:sz w:val="28"/>
        </w:rPr>
        <w:t xml:space="preserve">PIG </w:t>
      </w:r>
      <w:r w:rsidRPr="007B4532">
        <w:rPr>
          <w:rFonts w:ascii="Cordia New" w:hAnsi="Cordia New" w:cs="Cordia New"/>
          <w:sz w:val="28"/>
          <w:cs/>
        </w:rPr>
        <w:t>ใน</w:t>
      </w:r>
      <w:r w:rsidR="00765F92" w:rsidRPr="007B4532">
        <w:rPr>
          <w:rFonts w:ascii="Cordia New" w:hAnsi="Cordia New" w:cs="Cordia New"/>
          <w:sz w:val="28"/>
          <w:cs/>
        </w:rPr>
        <w:t>เดือน</w:t>
      </w:r>
      <w:r w:rsidR="0011367E" w:rsidRPr="007B4532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7B4532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7B4532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67E" w:rsidRPr="00751B99" w:rsidRDefault="00AD2A1A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DB79E4C" wp14:editId="4BF5ACBA">
                      <wp:simplePos x="0" y="0"/>
                      <wp:positionH relativeFrom="margin">
                        <wp:posOffset>1581813</wp:posOffset>
                      </wp:positionH>
                      <wp:positionV relativeFrom="margin">
                        <wp:posOffset>-71562</wp:posOffset>
                      </wp:positionV>
                      <wp:extent cx="1796994" cy="866692"/>
                      <wp:effectExtent l="0" t="0" r="13335" b="10160"/>
                      <wp:wrapSquare wrapText="bothSides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6994" cy="8666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D2A1A" w:rsidRPr="00AD2A1A" w:rsidRDefault="00AD2A1A" w:rsidP="00AD2A1A">
                                  <w:pPr>
                                    <w:jc w:val="left"/>
                                    <w:rPr>
                                      <w:rFonts w:hint="cs"/>
                                      <w:color w:val="FF0000"/>
                                      <w:cs/>
                                    </w:rPr>
                                  </w:pPr>
                                  <w:r w:rsidRPr="00AD2A1A">
                                    <w:rPr>
                                      <w:rFonts w:hint="cs"/>
                                      <w:color w:val="FF0000"/>
                                      <w:cs/>
                                    </w:rPr>
                                    <w:t>ระบบ พรอทกราฟได้ไม่ตรงตามนี้ซะทีเดียว</w:t>
                                  </w:r>
                                  <w:r w:rsidRPr="00AD2A1A">
                                    <w:rPr>
                                      <w:color w:val="FF0000"/>
                                      <w:cs/>
                                    </w:rPr>
                                    <w:br/>
                                  </w:r>
                                  <w:r w:rsidRPr="00AD2A1A">
                                    <w:rPr>
                                      <w:color w:val="FF0000"/>
                                    </w:rPr>
                                    <w:t>*</w:t>
                                  </w:r>
                                  <w:r w:rsidRPr="00AD2A1A">
                                    <w:rPr>
                                      <w:rFonts w:hint="cs"/>
                                      <w:color w:val="FF0000"/>
                                      <w:cs/>
                                    </w:rPr>
                                    <w:t>อัพโหลดเป็นภาพได้หรือไม่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79E4C" id="Text Box 34" o:spid="_x0000_s1034" type="#_x0000_t202" style="position:absolute;margin-left:124.55pt;margin-top:-5.65pt;width:141.5pt;height:68.2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" fillcolor="white [3201]" strokeweight=".5pt">
                      <v:textbox>
                        <w:txbxContent>
                          <w:p w:rsidR="00AD2A1A" w:rsidRPr="00AD2A1A" w:rsidRDefault="00AD2A1A" w:rsidP="00AD2A1A">
                            <w:pPr>
                              <w:jc w:val="left"/>
                              <w:rPr>
                                <w:rFonts w:hint="cs"/>
                                <w:color w:val="FF0000"/>
                                <w:cs/>
                              </w:rPr>
                            </w:pPr>
                            <w:r w:rsidRPr="00AD2A1A">
                              <w:rPr>
                                <w:rFonts w:hint="cs"/>
                                <w:color w:val="FF0000"/>
                                <w:cs/>
                              </w:rPr>
                              <w:t>ระบบ พรอทกราฟได้ไม่ตรงตามนี้ซะทีเดียว</w:t>
                            </w:r>
                            <w:r w:rsidRPr="00AD2A1A">
                              <w:rPr>
                                <w:color w:val="FF0000"/>
                                <w:cs/>
                              </w:rPr>
                              <w:br/>
                            </w:r>
                            <w:r w:rsidRPr="00AD2A1A">
                              <w:rPr>
                                <w:color w:val="FF0000"/>
                              </w:rPr>
                              <w:t>*</w:t>
                            </w:r>
                            <w:r w:rsidRPr="00AD2A1A">
                              <w:rPr>
                                <w:rFonts w:hint="cs"/>
                                <w:color w:val="FF0000"/>
                                <w:cs/>
                              </w:rPr>
                              <w:t>อัพโหลดเป็นภาพได้หรือไม่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="0071792A">
              <w:rPr>
                <w:rFonts w:ascii="Cordia New" w:hAnsi="Cordia New" w:cs="Cordi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E708890" wp14:editId="4362A85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5715</wp:posOffset>
                      </wp:positionV>
                      <wp:extent cx="3490181" cy="1900361"/>
                      <wp:effectExtent l="0" t="0" r="15240" b="2413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0181" cy="190036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172D19" id="Oval 33" o:spid="_x0000_s1026" style="position:absolute;margin-left:-.35pt;margin-top:.45pt;width:274.8pt;height:149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" filled="f" strokecolor="red" strokeweight="2pt"/>
                  </w:pict>
                </mc:Fallback>
              </mc:AlternateContent>
            </w:r>
            <w:r w:rsidR="0011367E" w:rsidRPr="00751B99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0A966C83" wp14:editId="179B627A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7B4532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751B99">
              <w:rPr>
                <w:rFonts w:ascii="Cordia New" w:eastAsia="Calibri" w:hAnsi="Cordia New" w:cs="Cordia New"/>
                <w:sz w:val="28"/>
                <w:highlight w:val="green"/>
              </w:rPr>
              <w:t xml:space="preserve">RC0631  WN2-GNNK </w:t>
            </w:r>
            <w:r w:rsidRPr="00751B99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751B99">
              <w:rPr>
                <w:rFonts w:ascii="Cordia New" w:eastAsia="Calibri" w:hAnsi="Cordia New" w:cs="Cordia New"/>
                <w:sz w:val="28"/>
                <w:highlight w:val="green"/>
              </w:rPr>
              <w:t xml:space="preserve">19.580 km </w:t>
            </w:r>
            <w:r w:rsidRPr="00751B99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751B99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67E" w:rsidRPr="007B4532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7B4532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:rsidR="0011367E" w:rsidRPr="00992B90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992B90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992B90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992B90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:rsidR="0011367E" w:rsidRPr="00992B90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992B90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992B90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992B90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992B90">
              <w:rPr>
                <w:rFonts w:ascii="Cordia New" w:eastAsia="Calibri" w:hAnsi="Cordia New" w:cs="Cordia New"/>
                <w:sz w:val="28"/>
                <w:highlight w:val="green"/>
              </w:rPr>
              <w:t>0.8</w:t>
            </w:r>
            <w:r w:rsidRPr="00992B90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992B90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992B90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992B90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992B90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:rsidR="0011367E" w:rsidRPr="00992B90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992B90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992B90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992B90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992B90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992B90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992B90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992B90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992B90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992B90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:rsidR="0011367E" w:rsidRPr="007B4532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992B90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992B90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992B90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992B90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992B90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:rsidR="00710B07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710B07" w:rsidRPr="00710B07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:rsidR="00765F92" w:rsidRPr="007B4532" w:rsidRDefault="0071792A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noProof/>
          <w:sz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3CA9B28" wp14:editId="511C3FEF">
                <wp:simplePos x="0" y="0"/>
                <wp:positionH relativeFrom="column">
                  <wp:posOffset>2186609</wp:posOffset>
                </wp:positionH>
                <wp:positionV relativeFrom="paragraph">
                  <wp:posOffset>246518</wp:posOffset>
                </wp:positionV>
                <wp:extent cx="1685676" cy="779228"/>
                <wp:effectExtent l="0" t="0" r="10160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6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92A" w:rsidRPr="00AD2A1A" w:rsidRDefault="0071792A" w:rsidP="0071792A">
                            <w:pPr>
                              <w:jc w:val="left"/>
                              <w:rPr>
                                <w:rFonts w:hint="cs"/>
                                <w:color w:val="FF0000"/>
                                <w:cs/>
                              </w:rPr>
                            </w:pPr>
                            <w:r w:rsidRPr="00AD2A1A">
                              <w:rPr>
                                <w:rFonts w:hint="cs"/>
                                <w:color w:val="FF0000"/>
                                <w:cs/>
                              </w:rPr>
                              <w:t>ระบบ พรอทกราฟได้ไม่ตรงตามนี้ซะทีเดียว</w:t>
                            </w:r>
                            <w:r w:rsidRPr="00AD2A1A">
                              <w:rPr>
                                <w:color w:val="FF0000"/>
                                <w:cs/>
                              </w:rPr>
                              <w:br/>
                            </w:r>
                            <w:r w:rsidRPr="00AD2A1A">
                              <w:rPr>
                                <w:color w:val="FF0000"/>
                              </w:rPr>
                              <w:t>*</w:t>
                            </w:r>
                            <w:r w:rsidRPr="00AD2A1A">
                              <w:rPr>
                                <w:rFonts w:hint="cs"/>
                                <w:color w:val="FF0000"/>
                                <w:cs/>
                              </w:rPr>
                              <w:t>อัพโหลดเป็นภาพได้หรือไม่</w:t>
                            </w:r>
                          </w:p>
                          <w:p w:rsidR="0071792A" w:rsidRDefault="00717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A9B28" id="Text Box 36" o:spid="_x0000_s1035" type="#_x0000_t202" style="position:absolute;left:0;text-align:left;margin-left:172.15pt;margin-top:19.4pt;width:132.75pt;height:61.3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" fillcolor="white [3201]" strokeweight=".5pt">
                <v:textbox>
                  <w:txbxContent>
                    <w:p w:rsidR="0071792A" w:rsidRPr="00AD2A1A" w:rsidRDefault="0071792A" w:rsidP="0071792A">
                      <w:pPr>
                        <w:jc w:val="left"/>
                        <w:rPr>
                          <w:rFonts w:hint="cs"/>
                          <w:color w:val="FF0000"/>
                          <w:cs/>
                        </w:rPr>
                      </w:pPr>
                      <w:r w:rsidRPr="00AD2A1A">
                        <w:rPr>
                          <w:rFonts w:hint="cs"/>
                          <w:color w:val="FF0000"/>
                          <w:cs/>
                        </w:rPr>
                        <w:t>ระบบ พรอทกราฟได้ไม่ตรงตามนี้ซะทีเดียว</w:t>
                      </w:r>
                      <w:r w:rsidRPr="00AD2A1A">
                        <w:rPr>
                          <w:color w:val="FF0000"/>
                          <w:cs/>
                        </w:rPr>
                        <w:br/>
                      </w:r>
                      <w:r w:rsidRPr="00AD2A1A">
                        <w:rPr>
                          <w:color w:val="FF0000"/>
                        </w:rPr>
                        <w:t>*</w:t>
                      </w:r>
                      <w:r w:rsidRPr="00AD2A1A">
                        <w:rPr>
                          <w:rFonts w:hint="cs"/>
                          <w:color w:val="FF0000"/>
                          <w:cs/>
                        </w:rPr>
                        <w:t>อัพโหลดเป็นภาพได้หรือไม่</w:t>
                      </w:r>
                    </w:p>
                    <w:p w:rsidR="0071792A" w:rsidRDefault="0071792A"/>
                  </w:txbxContent>
                </v:textbox>
              </v:shape>
            </w:pict>
          </mc:Fallback>
        </mc:AlternateContent>
      </w:r>
      <w:r>
        <w:rPr>
          <w:rFonts w:ascii="Cordia New" w:hAnsi="Cordia New" w:cs="Cordia New"/>
          <w:noProof/>
          <w:sz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882B406" wp14:editId="3DEBD5A7">
                <wp:simplePos x="0" y="0"/>
                <wp:positionH relativeFrom="column">
                  <wp:posOffset>-278296</wp:posOffset>
                </wp:positionH>
                <wp:positionV relativeFrom="paragraph">
                  <wp:posOffset>151102</wp:posOffset>
                </wp:positionV>
                <wp:extent cx="3498574" cy="2790908"/>
                <wp:effectExtent l="0" t="0" r="2603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4" cy="2790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35C2C" id="Oval 35" o:spid="_x0000_s1026" style="position:absolute;margin-left:-21.9pt;margin-top:11.9pt;width:275.5pt;height:219.7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" filled="f" strokecolor="red" strokeweight="2pt"/>
            </w:pict>
          </mc:Fallback>
        </mc:AlternateContent>
      </w:r>
      <w:r w:rsidR="00C06996" w:rsidRPr="007B4532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B4532">
        <w:rPr>
          <w:rFonts w:ascii="Cordia New" w:hAnsi="Cordia New" w:cs="Cordia New"/>
          <w:sz w:val="28"/>
        </w:rPr>
        <w:t>1.13</w:t>
      </w:r>
      <w:r w:rsidR="00C06996" w:rsidRPr="007B4532">
        <w:rPr>
          <w:rFonts w:ascii="Cordia New" w:hAnsi="Cordia New" w:cs="Cordia New"/>
          <w:sz w:val="28"/>
        </w:rPr>
        <w:t xml:space="preserve"> </w:t>
      </w:r>
      <w:r w:rsidR="00C06996" w:rsidRPr="007B4532">
        <w:rPr>
          <w:rFonts w:ascii="Cordia New" w:hAnsi="Cordia New" w:cs="Cordia New"/>
          <w:sz w:val="28"/>
          <w:cs/>
        </w:rPr>
        <w:t>ผลการดำเนินงาน</w:t>
      </w:r>
      <w:r w:rsidR="00184704" w:rsidRPr="007B4532">
        <w:rPr>
          <w:rFonts w:ascii="Cordia New" w:hAnsi="Cordia New" w:cs="Cordia New"/>
          <w:sz w:val="28"/>
          <w:cs/>
        </w:rPr>
        <w:t xml:space="preserve"> </w:t>
      </w:r>
      <w:r w:rsidR="00184704" w:rsidRPr="007B4532">
        <w:rPr>
          <w:rFonts w:ascii="Cordia New" w:hAnsi="Cordia New" w:cs="Cordia New"/>
          <w:sz w:val="28"/>
        </w:rPr>
        <w:t xml:space="preserve">PIG </w:t>
      </w:r>
      <w:r w:rsidR="00184704" w:rsidRPr="007B4532">
        <w:rPr>
          <w:rFonts w:ascii="Cordia New" w:hAnsi="Cordia New" w:cs="Cordia New"/>
          <w:sz w:val="28"/>
          <w:cs/>
        </w:rPr>
        <w:t>ใน</w:t>
      </w:r>
      <w:r w:rsidR="00765F92" w:rsidRPr="007B4532">
        <w:rPr>
          <w:rFonts w:ascii="Cordia New" w:hAnsi="Cordia New" w:cs="Cordia New"/>
          <w:sz w:val="28"/>
          <w:cs/>
        </w:rPr>
        <w:t>เดือน</w:t>
      </w:r>
      <w:r w:rsidR="0011367E" w:rsidRPr="007B4532">
        <w:rPr>
          <w:rFonts w:ascii="Cordia New" w:hAnsi="Cordia New" w:cs="Cordia New"/>
          <w:sz w:val="28"/>
          <w:cs/>
        </w:rPr>
        <w:t>มีนาคม</w:t>
      </w:r>
      <w:r w:rsidR="0011367E" w:rsidRPr="007B4532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7B4532" w:rsidTr="001365E4">
        <w:trPr>
          <w:trHeight w:val="335"/>
          <w:jc w:val="center"/>
        </w:trPr>
        <w:tc>
          <w:tcPr>
            <w:tcW w:w="5698" w:type="dxa"/>
          </w:tcPr>
          <w:p w:rsidR="0011367E" w:rsidRPr="007B4532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7B4532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6A18F90" wp14:editId="6F0D4726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7B4532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7B4532">
              <w:rPr>
                <w:rFonts w:ascii="Cordia New" w:eastAsia="Calibri" w:hAnsi="Cordia New" w:cs="Cordia New"/>
                <w:sz w:val="28"/>
              </w:rPr>
              <w:t xml:space="preserve">RC5200  PRP-DPCU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 418.927 km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7B4532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7B4532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7B4532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7B4532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7B4532">
              <w:rPr>
                <w:rFonts w:ascii="Cordia New" w:eastAsia="Times New Roman" w:hAnsi="Cordia New" w:cs="Cordia New"/>
                <w:sz w:val="28"/>
              </w:rPr>
              <w:t>PIG</w:t>
            </w:r>
            <w:r w:rsidRPr="007B4532">
              <w:rPr>
                <w:rFonts w:ascii="Cordia New" w:hAnsi="Cordia New" w:cs="Cordia New"/>
                <w:sz w:val="28"/>
              </w:rPr>
              <w:t xml:space="preserve"> </w:t>
            </w:r>
            <w:r w:rsidRPr="007B4532">
              <w:rPr>
                <w:rFonts w:ascii="Cordia New" w:eastAsia="Times New Roman" w:hAnsi="Cordia New" w:cs="Cordia New"/>
                <w:sz w:val="28"/>
              </w:rPr>
              <w:t>1</w:t>
            </w:r>
            <w:r w:rsidRPr="007B4532">
              <w:rPr>
                <w:rFonts w:ascii="Cordia New" w:hAnsi="Cordia New" w:cs="Cordia New"/>
                <w:sz w:val="28"/>
              </w:rPr>
              <w:t xml:space="preserve">/59 </w:t>
            </w:r>
            <w:r w:rsidRPr="007B4532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7B4532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7B4532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7B4532">
              <w:rPr>
                <w:rFonts w:ascii="Cordia New" w:hAnsi="Cordia New" w:cs="Cordia New"/>
                <w:sz w:val="28"/>
              </w:rPr>
              <w:t>255</w:t>
            </w:r>
            <w:r w:rsidRPr="007B4532">
              <w:rPr>
                <w:rFonts w:ascii="Cordia New" w:eastAsia="Times New Roman" w:hAnsi="Cordia New" w:cs="Cordia New"/>
                <w:sz w:val="28"/>
              </w:rPr>
              <w:t>9</w:t>
            </w:r>
            <w:r w:rsidRPr="007B4532">
              <w:rPr>
                <w:rFonts w:ascii="Cordia New" w:hAnsi="Cordia New" w:cs="Cordia New"/>
                <w:sz w:val="28"/>
              </w:rPr>
              <w:t xml:space="preserve"> </w:t>
            </w:r>
          </w:p>
          <w:p w:rsidR="00771DB6" w:rsidRPr="007B4532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7B4532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7B4532">
              <w:rPr>
                <w:rFonts w:ascii="Cordia New" w:eastAsiaTheme="minorHAnsi" w:hAnsi="Cordia New"/>
                <w:sz w:val="28"/>
              </w:rPr>
              <w:t xml:space="preserve">PIG :  Sealing Disc </w:t>
            </w:r>
            <w:r w:rsidRPr="007B4532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7B4532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7B4532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7B4532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:rsidR="00771DB6" w:rsidRPr="007B4532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7B4532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7B4532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7B4532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7B4532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7B4532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7B4532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7B4532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7B4532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7B4532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7B4532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:rsidR="00771DB6" w:rsidRPr="007B4532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7B4532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7B4532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7B4532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7B4532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7B4532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7B4532">
              <w:rPr>
                <w:rFonts w:ascii="Cordia New" w:eastAsiaTheme="minorHAnsi" w:hAnsi="Cordia New"/>
                <w:sz w:val="28"/>
              </w:rPr>
              <w:t>criteria</w:t>
            </w:r>
            <w:r w:rsidRPr="007B4532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7B4532">
              <w:rPr>
                <w:rFonts w:ascii="Cordia New" w:eastAsiaTheme="minorHAnsi" w:hAnsi="Cordia New"/>
                <w:sz w:val="28"/>
              </w:rPr>
              <w:t>Rosen</w:t>
            </w:r>
          </w:p>
          <w:p w:rsidR="0011367E" w:rsidRPr="007B4532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7B4532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7B4532">
              <w:rPr>
                <w:rFonts w:ascii="Cordia New" w:hAnsi="Cordia New"/>
                <w:sz w:val="28"/>
              </w:rPr>
              <w:t>Cleaning PIG</w:t>
            </w:r>
            <w:r w:rsidRPr="007B4532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</w:t>
            </w:r>
            <w:r w:rsidRPr="007B4532">
              <w:rPr>
                <w:rFonts w:ascii="Cordia New" w:hAnsi="Cordia New"/>
                <w:sz w:val="28"/>
              </w:rPr>
              <w:t xml:space="preserve"> </w:t>
            </w:r>
          </w:p>
        </w:tc>
      </w:tr>
      <w:tr w:rsidR="0011367E" w:rsidRPr="007B4532" w:rsidTr="001365E4">
        <w:trPr>
          <w:trHeight w:val="335"/>
          <w:jc w:val="center"/>
        </w:trPr>
        <w:tc>
          <w:tcPr>
            <w:tcW w:w="5698" w:type="dxa"/>
          </w:tcPr>
          <w:p w:rsidR="0011367E" w:rsidRPr="007B4532" w:rsidRDefault="00DE6A20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464AF03F" wp14:editId="1ABF4BD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3498574" cy="2790908"/>
                      <wp:effectExtent l="0" t="0" r="26035" b="28575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8574" cy="279090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1FCBED" id="Oval 37" o:spid="_x0000_s1026" style="position:absolute;margin-left:-.2pt;margin-top:.45pt;width:275.5pt;height:219.7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" filled="f" strokecolor="red" strokeweight="2pt"/>
                  </w:pict>
                </mc:Fallback>
              </mc:AlternateContent>
            </w:r>
            <w:r w:rsidR="0011367E" w:rsidRPr="007B4532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B6F73B7" wp14:editId="05050C78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7B4532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7B4532">
              <w:rPr>
                <w:rFonts w:ascii="Cordia New" w:eastAsia="Calibri" w:hAnsi="Cordia New" w:cs="Cordia New"/>
                <w:sz w:val="28"/>
              </w:rPr>
              <w:t xml:space="preserve">RC0631  WN2-GNNK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19.580 km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7B4532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7B4532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7B4532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7B4532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7B4532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7B4532">
              <w:rPr>
                <w:rFonts w:ascii="Cordia New" w:hAnsi="Cordia New" w:cs="Cordia New"/>
                <w:sz w:val="28"/>
              </w:rPr>
              <w:t xml:space="preserve">PIG </w:t>
            </w:r>
            <w:r w:rsidRPr="007B4532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7B4532">
              <w:rPr>
                <w:rFonts w:ascii="Cordia New" w:hAnsi="Cordia New" w:cs="Cordia New"/>
                <w:sz w:val="28"/>
              </w:rPr>
              <w:t xml:space="preserve">Millscale </w:t>
            </w:r>
            <w:r w:rsidRPr="007B4532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7B4532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7B4532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7B4532">
              <w:rPr>
                <w:rFonts w:ascii="Cordia New" w:hAnsi="Cordia New" w:cs="Cordia New"/>
                <w:sz w:val="28"/>
              </w:rPr>
              <w:t>2</w:t>
            </w:r>
            <w:r w:rsidRPr="007B4532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7B4532">
              <w:rPr>
                <w:rFonts w:ascii="Cordia New" w:hAnsi="Cordia New" w:cs="Cordia New"/>
                <w:sz w:val="28"/>
              </w:rPr>
              <w:t>WN2-GNNK</w:t>
            </w:r>
          </w:p>
          <w:p w:rsidR="0011367E" w:rsidRPr="007B4532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7B4532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7B4532">
              <w:rPr>
                <w:rFonts w:ascii="Cordia New" w:hAnsi="Cordia New"/>
                <w:sz w:val="28"/>
              </w:rPr>
              <w:t xml:space="preserve">PIG </w:t>
            </w:r>
            <w:r w:rsidRPr="007B4532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:rsidR="0011367E" w:rsidRPr="007B4532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7B4532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7B4532">
              <w:rPr>
                <w:rFonts w:ascii="Cordia New" w:hAnsi="Cordia New"/>
                <w:sz w:val="28"/>
              </w:rPr>
              <w:t xml:space="preserve">millscale </w:t>
            </w:r>
            <w:r w:rsidRPr="007B4532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7B4532">
              <w:rPr>
                <w:rFonts w:ascii="Cordia New" w:hAnsi="Cordia New"/>
                <w:sz w:val="28"/>
              </w:rPr>
              <w:t>17</w:t>
            </w:r>
            <w:r w:rsidRPr="007B4532">
              <w:rPr>
                <w:rFonts w:ascii="Cordia New" w:hAnsi="Cordia New"/>
                <w:sz w:val="28"/>
                <w:cs/>
              </w:rPr>
              <w:t xml:space="preserve"> </w:t>
            </w:r>
            <w:r w:rsidRPr="007B4532">
              <w:rPr>
                <w:rFonts w:ascii="Cordia New" w:hAnsi="Cordia New"/>
                <w:sz w:val="28"/>
              </w:rPr>
              <w:t>kg</w:t>
            </w:r>
            <w:r w:rsidR="00454380" w:rsidRPr="007B4532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7B4532">
              <w:rPr>
                <w:rFonts w:ascii="Cordia New" w:hAnsi="Cordia New"/>
                <w:sz w:val="28"/>
                <w:cs/>
              </w:rPr>
              <w:t xml:space="preserve"> </w:t>
            </w:r>
            <w:r w:rsidRPr="007B4532">
              <w:rPr>
                <w:rFonts w:ascii="Cordia New" w:hAnsi="Cordia New"/>
                <w:sz w:val="28"/>
              </w:rPr>
              <w:t xml:space="preserve">Liquid                                </w:t>
            </w:r>
          </w:p>
          <w:p w:rsidR="0011367E" w:rsidRPr="007B4532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7B4532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7B4532">
              <w:rPr>
                <w:rFonts w:ascii="Cordia New" w:hAnsi="Cordia New"/>
                <w:sz w:val="28"/>
              </w:rPr>
              <w:t xml:space="preserve"> milscale </w:t>
            </w:r>
            <w:r w:rsidRPr="007B4532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7B4532">
              <w:rPr>
                <w:rFonts w:ascii="Cordia New" w:hAnsi="Cordia New"/>
                <w:sz w:val="28"/>
              </w:rPr>
              <w:t xml:space="preserve">Liquid </w:t>
            </w:r>
            <w:r w:rsidRPr="007B4532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7B4532">
              <w:rPr>
                <w:rFonts w:ascii="Cordia New" w:hAnsi="Cordia New"/>
                <w:sz w:val="28"/>
              </w:rPr>
              <w:t xml:space="preserve">criteria </w:t>
            </w:r>
            <w:r w:rsidRPr="007B4532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7B4532">
              <w:rPr>
                <w:rFonts w:ascii="Cordia New" w:hAnsi="Cordia New"/>
                <w:sz w:val="28"/>
              </w:rPr>
              <w:t>Rosen</w:t>
            </w:r>
          </w:p>
          <w:p w:rsidR="0011367E" w:rsidRPr="007B4532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7B4532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7B4532">
              <w:rPr>
                <w:rFonts w:ascii="Cordia New" w:hAnsi="Cordia New"/>
                <w:sz w:val="28"/>
              </w:rPr>
              <w:t xml:space="preserve">Millscale </w:t>
            </w:r>
            <w:r w:rsidRPr="007B4532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7B4532">
              <w:rPr>
                <w:rFonts w:ascii="Cordia New" w:hAnsi="Cordia New"/>
                <w:sz w:val="28"/>
              </w:rPr>
              <w:t xml:space="preserve">PIG </w:t>
            </w:r>
            <w:r w:rsidRPr="007B4532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7B4532">
              <w:rPr>
                <w:rFonts w:ascii="Cordia New" w:hAnsi="Cordia New"/>
                <w:sz w:val="28"/>
              </w:rPr>
              <w:t xml:space="preserve">Cleaning PIG </w:t>
            </w:r>
            <w:r w:rsidRPr="007B4532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7B4532">
              <w:rPr>
                <w:rFonts w:ascii="Cordia New" w:hAnsi="Cordia New"/>
                <w:sz w:val="28"/>
              </w:rPr>
              <w:t xml:space="preserve">2559 </w:t>
            </w:r>
            <w:r w:rsidRPr="007B4532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7B4532" w:rsidTr="001365E4">
        <w:trPr>
          <w:trHeight w:val="3677"/>
          <w:jc w:val="center"/>
        </w:trPr>
        <w:tc>
          <w:tcPr>
            <w:tcW w:w="5698" w:type="dxa"/>
          </w:tcPr>
          <w:p w:rsidR="0011367E" w:rsidRPr="007B4532" w:rsidRDefault="00DE6A20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>
              <w:rPr>
                <w:rFonts w:ascii="Cordia New" w:hAnsi="Cordia New" w:cs="Cordi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0071E9C1" wp14:editId="525BC975">
                      <wp:simplePos x="0" y="0"/>
                      <wp:positionH relativeFrom="column">
                        <wp:posOffset>-83544</wp:posOffset>
                      </wp:positionH>
                      <wp:positionV relativeFrom="paragraph">
                        <wp:posOffset>89949</wp:posOffset>
                      </wp:positionV>
                      <wp:extent cx="3657600" cy="2075291"/>
                      <wp:effectExtent l="0" t="0" r="19050" b="2032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207529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1648B6" id="Oval 38" o:spid="_x0000_s1026" style="position:absolute;margin-left:-6.6pt;margin-top:7.1pt;width:4in;height:163.4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" filled="f" strokecolor="red" strokeweight="2pt"/>
                  </w:pict>
                </mc:Fallback>
              </mc:AlternateContent>
            </w:r>
            <w:r w:rsidR="0011367E" w:rsidRPr="007B4532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40DC2F2" wp14:editId="7EFCAD41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7B4532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7B4532">
              <w:rPr>
                <w:rFonts w:ascii="Cordia New" w:eastAsia="Calibri" w:hAnsi="Cordia New" w:cs="Cordia New"/>
                <w:sz w:val="28"/>
              </w:rPr>
              <w:t xml:space="preserve">RC5610  IRPC1-IRPC4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7B4532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7B4532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>ลูก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เดือนมีนาคม ปี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:rsidR="0011367E" w:rsidRPr="007B4532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7B4532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7B4532">
              <w:rPr>
                <w:rFonts w:ascii="Cordia New" w:hAnsi="Cordia New" w:cs="Cordia New"/>
                <w:sz w:val="28"/>
              </w:rPr>
              <w:t xml:space="preserve">PIG </w:t>
            </w:r>
            <w:r w:rsidRPr="007B4532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:rsidR="0011367E" w:rsidRPr="007B4532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7B4532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7B4532">
              <w:rPr>
                <w:rFonts w:ascii="Cordia New" w:hAnsi="Cordia New" w:cs="Cordia New"/>
                <w:sz w:val="28"/>
              </w:rPr>
              <w:t xml:space="preserve">millscale </w:t>
            </w:r>
            <w:r w:rsidRPr="007B4532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7B4532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7B4532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7B4532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7B4532">
              <w:rPr>
                <w:rFonts w:ascii="Cordia New" w:hAnsi="Cordia New" w:cs="Cordia New"/>
                <w:sz w:val="28"/>
              </w:rPr>
              <w:t>Liquid</w:t>
            </w:r>
          </w:p>
          <w:p w:rsidR="0011367E" w:rsidRPr="007B4532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7B4532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7B4532">
              <w:rPr>
                <w:rFonts w:ascii="Cordia New" w:hAnsi="Cordia New" w:cs="Cordia New"/>
                <w:sz w:val="28"/>
              </w:rPr>
              <w:t>2559</w:t>
            </w:r>
            <w:r w:rsidRPr="007B4532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7B4532" w:rsidTr="001365E4">
        <w:trPr>
          <w:trHeight w:val="3677"/>
          <w:jc w:val="center"/>
        </w:trPr>
        <w:tc>
          <w:tcPr>
            <w:tcW w:w="5698" w:type="dxa"/>
          </w:tcPr>
          <w:p w:rsidR="0011367E" w:rsidRPr="007B4532" w:rsidRDefault="00DE6A20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>
              <w:rPr>
                <w:rFonts w:ascii="Cordia New" w:hAnsi="Cordia New" w:cs="Cordi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30317182" wp14:editId="1680529B">
                      <wp:simplePos x="0" y="0"/>
                      <wp:positionH relativeFrom="column">
                        <wp:posOffset>-147154</wp:posOffset>
                      </wp:positionH>
                      <wp:positionV relativeFrom="paragraph">
                        <wp:posOffset>30728</wp:posOffset>
                      </wp:positionV>
                      <wp:extent cx="3912041" cy="2647785"/>
                      <wp:effectExtent l="0" t="0" r="12700" b="1968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2041" cy="26477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155249" id="Oval 39" o:spid="_x0000_s1026" style="position:absolute;margin-left:-11.6pt;margin-top:2.4pt;width:308.05pt;height:208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" filled="f" strokecolor="red" strokeweight="2pt"/>
                  </w:pict>
                </mc:Fallback>
              </mc:AlternateContent>
            </w:r>
            <w:r w:rsidR="0011367E" w:rsidRPr="007B4532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E8F93AB" wp14:editId="2520E71B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7B4532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7B4532">
              <w:rPr>
                <w:rFonts w:ascii="Cordia New" w:eastAsia="Calibri" w:hAnsi="Cordia New" w:cs="Cordia New"/>
                <w:sz w:val="28"/>
              </w:rPr>
              <w:t xml:space="preserve">RC4000  BVW1-BVW7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123.198 km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7B4532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7B4532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ลูก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เดือนมีนาคม   ปี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:rsidR="0011367E" w:rsidRPr="007B4532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:rsidR="0011367E" w:rsidRPr="007B4532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7B4532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:rsidR="0011367E" w:rsidRPr="007B4532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7B4532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7B4532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7B4532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7B4532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7B4532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7B4532">
              <w:rPr>
                <w:rFonts w:ascii="Cordia New" w:eastAsia="Calibri" w:hAnsi="Cordia New" w:cs="Cordia New"/>
                <w:sz w:val="28"/>
                <w:cs/>
              </w:rPr>
              <w:t xml:space="preserve">ได้ตามเกณฑ์ความสะอาดที่ยอมรับได้ </w:t>
            </w:r>
            <w:r w:rsidR="00B425B9" w:rsidRPr="007B4532">
              <w:rPr>
                <w:rFonts w:ascii="Cordia New" w:eastAsia="Calibri" w:hAnsi="Cordia New" w:cs="Cordia New"/>
                <w:sz w:val="28"/>
              </w:rPr>
              <w:t xml:space="preserve">(30kg) </w:t>
            </w:r>
            <w:r w:rsidR="00B425B9" w:rsidRPr="007B4532">
              <w:rPr>
                <w:rFonts w:ascii="Cordia New" w:eastAsia="Calibri" w:hAnsi="Cordia New" w:cs="Cordia New"/>
                <w:sz w:val="28"/>
                <w:cs/>
              </w:rPr>
              <w:t xml:space="preserve">โดยตามแผนท่อเส้นนี้จะ </w:t>
            </w:r>
            <w:r w:rsidR="00B425B9" w:rsidRPr="007B4532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7B4532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7B4532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7B4532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7B4532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7B4532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7B4532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7B4532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7B4532" w:rsidTr="001365E4">
        <w:trPr>
          <w:trHeight w:val="3672"/>
          <w:jc w:val="center"/>
        </w:trPr>
        <w:tc>
          <w:tcPr>
            <w:tcW w:w="5698" w:type="dxa"/>
          </w:tcPr>
          <w:p w:rsidR="0011367E" w:rsidRPr="007B4532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7B4532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A4EC46E" wp14:editId="3AD2B70F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67E" w:rsidRPr="007B4532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7B4532">
              <w:rPr>
                <w:rFonts w:ascii="Cordia New" w:eastAsia="Calibri" w:hAnsi="Cordia New" w:cs="Cordia New"/>
                <w:sz w:val="28"/>
              </w:rPr>
              <w:t xml:space="preserve">RC4000  BVW7-RBMR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115.581 km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7B4532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:rsidR="0011367E" w:rsidRPr="007B4532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>2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ลูก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เดือนมีนาคม ปี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:rsidR="0011367E" w:rsidRPr="007B4532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:rsidR="0011367E" w:rsidRPr="007B4532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7B4532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:rsidR="0011367E" w:rsidRPr="007B4532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7B4532">
              <w:rPr>
                <w:rFonts w:ascii="Cordia New" w:eastAsia="Calibri" w:hAnsi="Cordia New" w:cs="Cordia New"/>
                <w:sz w:val="28"/>
              </w:rPr>
              <w:t>2559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ได้ตามเกณฑ์ความสะอาดที่ยอมรับได้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(30kg)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โดยตามแผนท่อเส้นนี้จะ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7B4532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7B4532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:rsidR="00970BE4" w:rsidRPr="007B4532" w:rsidRDefault="00DE6A20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A6E04C5" wp14:editId="4E9743C9">
                <wp:simplePos x="0" y="0"/>
                <wp:positionH relativeFrom="column">
                  <wp:posOffset>-477078</wp:posOffset>
                </wp:positionH>
                <wp:positionV relativeFrom="paragraph">
                  <wp:posOffset>-2709131</wp:posOffset>
                </wp:positionV>
                <wp:extent cx="3753015" cy="2186581"/>
                <wp:effectExtent l="0" t="0" r="19050" b="234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015" cy="21865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693EF" id="Oval 40" o:spid="_x0000_s1026" style="position:absolute;margin-left:-37.55pt;margin-top:-213.3pt;width:295.5pt;height:172.15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" filled="f" strokecolor="red" strokeweight="2pt"/>
            </w:pict>
          </mc:Fallback>
        </mc:AlternateContent>
      </w:r>
    </w:p>
    <w:p w:rsidR="00710B07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7B4532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7B4532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7B4532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760AFD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760AFD">
        <w:rPr>
          <w:rFonts w:ascii="Cordia New" w:hAnsi="Cordia New"/>
          <w:sz w:val="28"/>
          <w:highlight w:val="yellow"/>
          <w:cs/>
        </w:rPr>
        <w:t>ค่า</w:t>
      </w:r>
      <w:r w:rsidRPr="00760AFD">
        <w:rPr>
          <w:rFonts w:ascii="Cordia New" w:hAnsi="Cordia New"/>
          <w:sz w:val="28"/>
          <w:highlight w:val="yellow"/>
        </w:rPr>
        <w:t xml:space="preserve"> roughness </w:t>
      </w:r>
      <w:r w:rsidRPr="00760AFD">
        <w:rPr>
          <w:rFonts w:ascii="Cordia New" w:hAnsi="Cordia New"/>
          <w:sz w:val="28"/>
          <w:highlight w:val="yellow"/>
          <w:cs/>
        </w:rPr>
        <w:t>ของท่อ</w:t>
      </w:r>
      <w:r w:rsidRPr="00760AFD">
        <w:rPr>
          <w:rFonts w:ascii="Cordia New" w:hAnsi="Cordia New"/>
          <w:sz w:val="28"/>
          <w:highlight w:val="yellow"/>
        </w:rPr>
        <w:t xml:space="preserve"> </w:t>
      </w:r>
      <w:r w:rsidRPr="00760AFD">
        <w:rPr>
          <w:rFonts w:ascii="Cordia New" w:hAnsi="Cordia New"/>
          <w:sz w:val="28"/>
          <w:highlight w:val="yellow"/>
          <w:cs/>
        </w:rPr>
        <w:t xml:space="preserve">จะต้องมีการเปรียบเทียบจากการ </w:t>
      </w:r>
      <w:r w:rsidRPr="00760AFD">
        <w:rPr>
          <w:rFonts w:ascii="Cordia New" w:hAnsi="Cordia New"/>
          <w:sz w:val="28"/>
          <w:highlight w:val="yellow"/>
        </w:rPr>
        <w:t xml:space="preserve">test </w:t>
      </w:r>
      <w:r w:rsidRPr="00760AFD">
        <w:rPr>
          <w:rFonts w:ascii="Cordia New" w:hAnsi="Cordia New"/>
          <w:sz w:val="28"/>
          <w:highlight w:val="yellow"/>
          <w:cs/>
        </w:rPr>
        <w:t xml:space="preserve">โดย </w:t>
      </w:r>
      <w:r w:rsidRPr="00760AFD">
        <w:rPr>
          <w:rFonts w:ascii="Cordia New" w:hAnsi="Cordia New"/>
          <w:sz w:val="28"/>
          <w:highlight w:val="yellow"/>
        </w:rPr>
        <w:t xml:space="preserve">Gas control </w:t>
      </w:r>
      <w:r w:rsidRPr="00760AFD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760AFD">
        <w:rPr>
          <w:rFonts w:ascii="Cordia New" w:hAnsi="Cordia New"/>
          <w:sz w:val="28"/>
          <w:highlight w:val="yellow"/>
        </w:rPr>
        <w:t xml:space="preserve">roughness </w:t>
      </w:r>
      <w:r w:rsidRPr="00760AFD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:rsidR="0011367E" w:rsidRPr="00760AFD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760AFD">
        <w:rPr>
          <w:rFonts w:ascii="Cordia New" w:hAnsi="Cordia New"/>
          <w:sz w:val="28"/>
          <w:highlight w:val="yellow"/>
          <w:cs/>
        </w:rPr>
        <w:t>ปริมาณของ</w:t>
      </w:r>
      <w:r w:rsidRPr="00760AFD">
        <w:rPr>
          <w:rFonts w:ascii="Cordia New" w:hAnsi="Cordia New"/>
          <w:sz w:val="28"/>
          <w:highlight w:val="yellow"/>
        </w:rPr>
        <w:t xml:space="preserve"> millscale</w:t>
      </w:r>
      <w:r w:rsidRPr="00760AFD">
        <w:rPr>
          <w:rFonts w:ascii="Cordia New" w:hAnsi="Cordia New"/>
          <w:sz w:val="28"/>
          <w:highlight w:val="yellow"/>
          <w:cs/>
        </w:rPr>
        <w:t xml:space="preserve"> และ </w:t>
      </w:r>
      <w:r w:rsidRPr="00760AFD">
        <w:rPr>
          <w:rFonts w:ascii="Cordia New" w:hAnsi="Cordia New"/>
          <w:sz w:val="28"/>
          <w:highlight w:val="yellow"/>
        </w:rPr>
        <w:t>liquid</w:t>
      </w:r>
      <w:r w:rsidRPr="00760AFD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760AFD">
        <w:rPr>
          <w:rFonts w:ascii="Cordia New" w:hAnsi="Cordia New"/>
          <w:sz w:val="28"/>
          <w:highlight w:val="yellow"/>
        </w:rPr>
        <w:t xml:space="preserve"> Gas control </w:t>
      </w:r>
      <w:r w:rsidRPr="00760AFD">
        <w:rPr>
          <w:rFonts w:ascii="Cordia New" w:hAnsi="Cordia New"/>
          <w:sz w:val="28"/>
          <w:highlight w:val="yellow"/>
          <w:cs/>
        </w:rPr>
        <w:t>รายงาน</w:t>
      </w:r>
    </w:p>
    <w:p w:rsidR="00765F92" w:rsidRPr="007B4532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B453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7B4532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C32958" w:rsidRPr="00760AFD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760AFD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760AFD">
        <w:rPr>
          <w:rFonts w:ascii="Cordia New" w:hAnsi="Cordia New"/>
          <w:sz w:val="28"/>
          <w:highlight w:val="green"/>
        </w:rPr>
        <w:t xml:space="preserve">run Cleaning pig </w:t>
      </w:r>
      <w:r w:rsidRPr="00760AFD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760AFD">
        <w:rPr>
          <w:rFonts w:ascii="Cordia New" w:hAnsi="Cordia New"/>
          <w:sz w:val="28"/>
          <w:highlight w:val="green"/>
        </w:rPr>
        <w:t xml:space="preserve">2 </w:t>
      </w:r>
      <w:r w:rsidRPr="00760AFD">
        <w:rPr>
          <w:rFonts w:ascii="Cordia New" w:hAnsi="Cordia New"/>
          <w:sz w:val="28"/>
          <w:highlight w:val="green"/>
          <w:cs/>
        </w:rPr>
        <w:t xml:space="preserve">ตั้งแต่เดือนเมษายน </w:t>
      </w:r>
      <w:r w:rsidRPr="00760AFD">
        <w:rPr>
          <w:rFonts w:ascii="Cordia New" w:hAnsi="Cordia New"/>
          <w:sz w:val="28"/>
          <w:highlight w:val="green"/>
        </w:rPr>
        <w:t xml:space="preserve">– </w:t>
      </w:r>
      <w:r w:rsidRPr="00760AFD">
        <w:rPr>
          <w:rFonts w:ascii="Cordia New" w:hAnsi="Cordia New"/>
          <w:sz w:val="28"/>
          <w:highlight w:val="green"/>
          <w:cs/>
        </w:rPr>
        <w:t xml:space="preserve">มิถุนายน มีทั้งสิ้น </w:t>
      </w:r>
      <w:r w:rsidRPr="00760AFD">
        <w:rPr>
          <w:rFonts w:ascii="Cordia New" w:hAnsi="Cordia New"/>
          <w:sz w:val="28"/>
          <w:highlight w:val="green"/>
        </w:rPr>
        <w:t xml:space="preserve">42 </w:t>
      </w:r>
      <w:r w:rsidRPr="00760AFD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760AFD">
        <w:rPr>
          <w:rFonts w:ascii="Cordia New" w:hAnsi="Cordia New"/>
          <w:sz w:val="28"/>
          <w:highlight w:val="green"/>
        </w:rPr>
        <w:t xml:space="preserve">19 </w:t>
      </w:r>
      <w:r w:rsidRPr="00760AFD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760AFD">
        <w:rPr>
          <w:rFonts w:ascii="Cordia New" w:hAnsi="Cordia New"/>
          <w:sz w:val="28"/>
          <w:highlight w:val="green"/>
          <w:cs/>
        </w:rPr>
        <w:t xml:space="preserve"> </w:t>
      </w:r>
    </w:p>
    <w:p w:rsidR="006B46C2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</w:t>
      </w:r>
      <w:r w:rsidRPr="006B46C2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765F92" w:rsidRPr="003A6373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3A6373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3A6373">
        <w:rPr>
          <w:rFonts w:ascii="Cordia New" w:hAnsi="Cordia New"/>
          <w:sz w:val="28"/>
          <w:highlight w:val="green"/>
        </w:rPr>
        <w:t xml:space="preserve">1 </w:t>
      </w:r>
      <w:r w:rsidRPr="003A6373">
        <w:rPr>
          <w:rFonts w:ascii="Cordia New" w:hAnsi="Cordia New"/>
          <w:sz w:val="28"/>
          <w:highlight w:val="green"/>
          <w:cs/>
        </w:rPr>
        <w:t xml:space="preserve">ตั้งแต่เดือนมกราคม </w:t>
      </w:r>
      <w:r w:rsidRPr="003A6373">
        <w:rPr>
          <w:rFonts w:ascii="Cordia New" w:hAnsi="Cordia New"/>
          <w:sz w:val="28"/>
          <w:highlight w:val="green"/>
        </w:rPr>
        <w:t>-</w:t>
      </w:r>
      <w:r w:rsidRPr="003A6373">
        <w:rPr>
          <w:rFonts w:ascii="Cordia New" w:hAnsi="Cordia New"/>
          <w:sz w:val="28"/>
          <w:highlight w:val="green"/>
          <w:cs/>
        </w:rPr>
        <w:t xml:space="preserve"> มีนาคม 2559 ไม่เป็น</w:t>
      </w:r>
      <w:r w:rsidR="00366F72" w:rsidRPr="003A6373">
        <w:rPr>
          <w:rFonts w:ascii="Cordia New" w:hAnsi="Cordia New"/>
          <w:sz w:val="28"/>
          <w:highlight w:val="green"/>
          <w:cs/>
        </w:rPr>
        <w:t>ไป</w:t>
      </w:r>
      <w:r w:rsidRPr="003A6373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3A6373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3A6373">
        <w:rPr>
          <w:rFonts w:ascii="Cordia New" w:hAnsi="Cordia New"/>
          <w:sz w:val="28"/>
          <w:highlight w:val="green"/>
        </w:rPr>
        <w:t>1</w:t>
      </w:r>
      <w:r w:rsidRPr="003A6373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</w:t>
      </w:r>
      <w:r w:rsidRPr="003A6373">
        <w:rPr>
          <w:rFonts w:ascii="Cordia New" w:hAnsi="Cordia New"/>
          <w:sz w:val="28"/>
          <w:highlight w:val="green"/>
        </w:rPr>
        <w:t xml:space="preserve"> </w:t>
      </w:r>
      <w:r w:rsidR="00366F72" w:rsidRPr="003A6373">
        <w:rPr>
          <w:rFonts w:ascii="Cordia New" w:hAnsi="Cordia New"/>
          <w:sz w:val="28"/>
          <w:highlight w:val="green"/>
        </w:rPr>
        <w:t xml:space="preserve">Run </w:t>
      </w:r>
      <w:r w:rsidRPr="003A6373">
        <w:rPr>
          <w:rFonts w:ascii="Cordia New" w:hAnsi="Cordia New"/>
          <w:sz w:val="28"/>
          <w:highlight w:val="green"/>
        </w:rPr>
        <w:t xml:space="preserve">PIG </w:t>
      </w:r>
      <w:r w:rsidRPr="003A6373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3A6373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3A6373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3A6373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3A6373">
        <w:rPr>
          <w:rFonts w:ascii="Cordia New" w:hAnsi="Cordia New"/>
          <w:sz w:val="28"/>
          <w:highlight w:val="green"/>
          <w:cs/>
        </w:rPr>
        <w:t>โดยรวม</w:t>
      </w:r>
      <w:r w:rsidRPr="003A6373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7"/>
      <w:r w:rsidR="003A6373">
        <w:rPr>
          <w:rStyle w:val="CommentReference"/>
          <w:rFonts w:ascii="Angsana New" w:eastAsia="SimSun" w:hAnsi="Angsana New" w:cs="Angsana New"/>
          <w:lang w:eastAsia="zh-CN"/>
        </w:rPr>
        <w:commentReference w:id="57"/>
      </w:r>
    </w:p>
    <w:p w:rsidR="00775211" w:rsidRPr="006B46C2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6B46C2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6B46C2">
        <w:rPr>
          <w:rFonts w:ascii="Cordia New" w:hAnsi="Cordia New" w:cs="Cordia New"/>
          <w:sz w:val="28"/>
          <w:highlight w:val="lightGray"/>
        </w:rPr>
        <w:t>1.14</w:t>
      </w:r>
      <w:r w:rsidRPr="006B46C2">
        <w:rPr>
          <w:rFonts w:ascii="Cordia New" w:hAnsi="Cordia New" w:cs="Cordia New"/>
          <w:sz w:val="28"/>
          <w:highlight w:val="lightGray"/>
        </w:rPr>
        <w:t xml:space="preserve"> </w:t>
      </w:r>
      <w:r w:rsidRPr="006B46C2">
        <w:rPr>
          <w:rFonts w:ascii="Cordia New" w:hAnsi="Cordia New" w:cs="Cordia New"/>
          <w:sz w:val="28"/>
          <w:highlight w:val="lightGray"/>
          <w:cs/>
        </w:rPr>
        <w:t xml:space="preserve">แผนงานดำเนินงาน </w:t>
      </w:r>
      <w:r w:rsidRPr="006B46C2">
        <w:rPr>
          <w:rFonts w:ascii="Cordia New" w:hAnsi="Cordia New" w:cs="Cordia New"/>
          <w:sz w:val="28"/>
          <w:highlight w:val="lightGray"/>
        </w:rPr>
        <w:t>PIG</w:t>
      </w:r>
      <w:r w:rsidR="00C843F6" w:rsidRPr="006B46C2">
        <w:rPr>
          <w:rFonts w:ascii="Cordia New" w:hAnsi="Cordia New" w:cs="Cordia New"/>
          <w:sz w:val="28"/>
          <w:highlight w:val="lightGray"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6B46C2" w:rsidTr="000A272E">
        <w:tc>
          <w:tcPr>
            <w:tcW w:w="2347" w:type="dxa"/>
          </w:tcPr>
          <w:p w:rsidR="00366F72" w:rsidRPr="006B46C2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6B46C2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:rsidR="00366F72" w:rsidRPr="006B46C2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6B46C2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:rsidR="00366F72" w:rsidRPr="006B46C2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6B46C2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7B4532" w:rsidTr="000A272E">
        <w:tc>
          <w:tcPr>
            <w:tcW w:w="2347" w:type="dxa"/>
          </w:tcPr>
          <w:p w:rsidR="00366F72" w:rsidRPr="006B46C2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6B46C2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6B46C2">
              <w:rPr>
                <w:rFonts w:ascii="Cordia New" w:hAnsi="Cordia New"/>
                <w:sz w:val="28"/>
                <w:highlight w:val="yellow"/>
              </w:rPr>
              <w:t>RC0630 BCS-WNMR</w:t>
            </w:r>
          </w:p>
        </w:tc>
        <w:tc>
          <w:tcPr>
            <w:tcW w:w="1622" w:type="dxa"/>
          </w:tcPr>
          <w:p w:rsidR="00366F72" w:rsidRPr="006B46C2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6B46C2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:rsidR="00366F72" w:rsidRPr="007B4532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6B46C2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6B46C2">
              <w:rPr>
                <w:rFonts w:ascii="Cordia New" w:hAnsi="Cordia New"/>
                <w:sz w:val="28"/>
                <w:highlight w:val="yellow"/>
              </w:rPr>
              <w:t>21,23</w:t>
            </w:r>
            <w:r w:rsidRPr="006B46C2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6B46C2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6B46C2">
              <w:rPr>
                <w:rFonts w:ascii="Cordia New" w:hAnsi="Cordia New"/>
                <w:sz w:val="28"/>
                <w:highlight w:val="yellow"/>
              </w:rPr>
              <w:t>9</w:t>
            </w:r>
            <w:r w:rsidRPr="006B46C2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6B46C2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6B46C2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6B46C2">
              <w:rPr>
                <w:rFonts w:ascii="Cordia New" w:hAnsi="Cordia New"/>
                <w:sz w:val="28"/>
                <w:highlight w:val="yellow"/>
              </w:rPr>
              <w:t>5</w:t>
            </w:r>
            <w:r w:rsidRPr="006B46C2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:rsidR="00765F92" w:rsidRPr="007B4532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B4532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7B4532">
        <w:rPr>
          <w:rFonts w:ascii="Cordia New" w:hAnsi="Cordia New"/>
          <w:sz w:val="28"/>
          <w:cs/>
        </w:rPr>
        <w:t>กระทบใดๆ</w:t>
      </w:r>
      <w:r w:rsidRPr="007B4532">
        <w:rPr>
          <w:rFonts w:ascii="Cordia New" w:hAnsi="Cordia New"/>
          <w:sz w:val="28"/>
          <w:cs/>
        </w:rPr>
        <w:t>ต่อท่อ</w:t>
      </w:r>
      <w:r w:rsidR="00366F72" w:rsidRPr="007B4532">
        <w:rPr>
          <w:rFonts w:ascii="Cordia New" w:hAnsi="Cordia New"/>
          <w:sz w:val="28"/>
          <w:cs/>
        </w:rPr>
        <w:t xml:space="preserve"> </w:t>
      </w:r>
      <w:r w:rsidRPr="007B4532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7B4532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B4532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 Line Inspection PIG (ILI PIG)</w:t>
      </w:r>
    </w:p>
    <w:p w:rsidR="00334B2C" w:rsidRPr="007B4532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D660CC">
        <w:rPr>
          <w:rFonts w:ascii="Cordia New" w:hAnsi="Cordia New" w:cs="Cordia New"/>
          <w:sz w:val="28"/>
          <w:highlight w:val="lightGray"/>
        </w:rPr>
        <w:t xml:space="preserve">ILI PIG </w:t>
      </w:r>
      <w:r w:rsidRPr="00D660C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D660CC">
        <w:rPr>
          <w:rFonts w:ascii="Cordia New" w:hAnsi="Cordia New" w:cs="Cordia New"/>
          <w:sz w:val="28"/>
          <w:highlight w:val="lightGray"/>
        </w:rPr>
        <w:t xml:space="preserve">2 </w:t>
      </w:r>
      <w:r w:rsidRPr="00D660C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D660CC">
        <w:rPr>
          <w:rFonts w:ascii="Cordia New" w:hAnsi="Cordia New" w:cs="Cordia New"/>
          <w:sz w:val="28"/>
          <w:highlight w:val="lightGray"/>
        </w:rPr>
        <w:t xml:space="preserve">1) MFL PIG </w:t>
      </w:r>
      <w:r w:rsidRPr="00D660C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D660C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D660CC">
        <w:rPr>
          <w:rFonts w:ascii="Cordia New" w:hAnsi="Cordia New" w:cs="Cordia New"/>
          <w:sz w:val="28"/>
          <w:highlight w:val="lightGray"/>
          <w:cs/>
        </w:rPr>
        <w:t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</w:t>
      </w:r>
      <w:r w:rsidRPr="00D660CC">
        <w:rPr>
          <w:rFonts w:ascii="Cordia New" w:hAnsi="Cordia New" w:cs="Cordia New"/>
          <w:sz w:val="28"/>
          <w:highlight w:val="lightGray"/>
        </w:rPr>
        <w:t xml:space="preserve"> </w:t>
      </w:r>
      <w:r w:rsidRPr="00D660CC">
        <w:rPr>
          <w:rFonts w:ascii="Cordia New" w:hAnsi="Cordia New" w:cs="Cordia New"/>
          <w:sz w:val="28"/>
          <w:highlight w:val="lightGray"/>
          <w:cs/>
        </w:rPr>
        <w:t xml:space="preserve">และ </w:t>
      </w:r>
      <w:r w:rsidRPr="00D660CC">
        <w:rPr>
          <w:rFonts w:ascii="Cordia New" w:hAnsi="Cordia New" w:cs="Cordia New"/>
          <w:sz w:val="28"/>
          <w:highlight w:val="lightGray"/>
        </w:rPr>
        <w:t xml:space="preserve">2) Geo PIG </w:t>
      </w:r>
      <w:r w:rsidRPr="00D660C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D660C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3A6373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3A6373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3A6373">
        <w:rPr>
          <w:rFonts w:ascii="Cordia New" w:hAnsi="Cordia New"/>
          <w:sz w:val="28"/>
          <w:highlight w:val="green"/>
        </w:rPr>
        <w:t xml:space="preserve">ILI PIG </w:t>
      </w:r>
      <w:r w:rsidRPr="003A6373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3A6373">
        <w:rPr>
          <w:rFonts w:ascii="Cordia New" w:hAnsi="Cordia New"/>
          <w:sz w:val="28"/>
          <w:highlight w:val="green"/>
        </w:rPr>
        <w:t xml:space="preserve">1.15 </w:t>
      </w:r>
      <w:r w:rsidRPr="003A6373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3A6373">
        <w:rPr>
          <w:rFonts w:ascii="Cordia New" w:hAnsi="Cordia New"/>
          <w:sz w:val="28"/>
          <w:highlight w:val="green"/>
        </w:rPr>
        <w:t xml:space="preserve">2559 </w:t>
      </w:r>
      <w:r w:rsidRPr="003A6373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3A6373">
        <w:rPr>
          <w:rFonts w:ascii="Cordia New" w:hAnsi="Cordia New"/>
          <w:sz w:val="28"/>
          <w:highlight w:val="green"/>
        </w:rPr>
        <w:t>3</w:t>
      </w:r>
      <w:r w:rsidRPr="003A6373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3A6373">
        <w:rPr>
          <w:rFonts w:ascii="Cordia New" w:hAnsi="Cordia New"/>
          <w:sz w:val="28"/>
          <w:highlight w:val="green"/>
        </w:rPr>
        <w:t xml:space="preserve">5 </w:t>
      </w:r>
      <w:r w:rsidRPr="003A6373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3A6373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BC70E7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3A6373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40C5811B" wp14:editId="73F6CDA9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373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3A6373">
        <w:rPr>
          <w:rFonts w:ascii="Cordia New" w:hAnsi="Cordia New" w:cs="Cordia New"/>
          <w:sz w:val="28"/>
          <w:highlight w:val="green"/>
        </w:rPr>
        <w:t xml:space="preserve">1.15  </w:t>
      </w:r>
      <w:r w:rsidRPr="003A6373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3A6373">
        <w:rPr>
          <w:rFonts w:ascii="Cordia New" w:hAnsi="Cordia New" w:cs="Cordia New"/>
          <w:sz w:val="28"/>
          <w:highlight w:val="green"/>
        </w:rPr>
        <w:t>ILI PIG</w:t>
      </w:r>
    </w:p>
    <w:p w:rsidR="00FA2A12" w:rsidRPr="007B4532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:rsidR="00D26206" w:rsidRPr="007B4532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B4532">
        <w:rPr>
          <w:rFonts w:ascii="Cordia New" w:hAnsi="Cordia New"/>
          <w:sz w:val="28"/>
          <w:cs/>
        </w:rPr>
        <w:t xml:space="preserve"> </w:t>
      </w:r>
      <w:r w:rsidR="00D26206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7B4532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096D56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096D56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096D56">
        <w:rPr>
          <w:rFonts w:ascii="Browallia New" w:hAnsi="Browallia New" w:cs="Browallia New"/>
          <w:sz w:val="28"/>
        </w:rPr>
        <w:t>1.16</w:t>
      </w:r>
    </w:p>
    <w:p w:rsidR="008A0DD0" w:rsidRPr="00096D56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Pr="00096D56" w:rsidRDefault="008A0DD0" w:rsidP="008A0DD0">
      <w:pPr>
        <w:rPr>
          <w:rFonts w:ascii="Browallia New" w:hAnsi="Browallia New" w:cs="Browallia New"/>
          <w:sz w:val="28"/>
          <w:cs/>
        </w:rPr>
      </w:pPr>
      <w:r w:rsidRPr="00096D56">
        <w:rPr>
          <w:rFonts w:ascii="Browallia New" w:hAnsi="Browallia New" w:cs="Browallia New"/>
          <w:sz w:val="28"/>
          <w:cs/>
        </w:rPr>
        <w:t xml:space="preserve">ตารางที่ </w:t>
      </w:r>
      <w:r w:rsidRPr="00096D56">
        <w:rPr>
          <w:rFonts w:ascii="Browallia New" w:hAnsi="Browallia New" w:cs="Browallia New"/>
          <w:sz w:val="28"/>
        </w:rPr>
        <w:t xml:space="preserve">1.16 </w:t>
      </w:r>
      <w:r w:rsidRPr="00096D56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096D56" w:rsidTr="007219C0">
        <w:tc>
          <w:tcPr>
            <w:tcW w:w="1985" w:type="dxa"/>
          </w:tcPr>
          <w:p w:rsidR="008A0DD0" w:rsidRPr="008A0DD0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8A0DD0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:rsidR="008A0DD0" w:rsidRPr="008A0DD0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8A0DD0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096D56" w:rsidTr="007219C0">
        <w:tc>
          <w:tcPr>
            <w:tcW w:w="1985" w:type="dxa"/>
          </w:tcPr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>BKT – ERP</w:t>
            </w:r>
          </w:p>
        </w:tc>
        <w:tc>
          <w:tcPr>
            <w:tcW w:w="7371" w:type="dxa"/>
          </w:tcPr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096D56" w:rsidTr="007219C0">
        <w:tc>
          <w:tcPr>
            <w:tcW w:w="1985" w:type="dxa"/>
          </w:tcPr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>BV.Amata – TNP.MR</w:t>
            </w:r>
          </w:p>
        </w:tc>
        <w:tc>
          <w:tcPr>
            <w:tcW w:w="7371" w:type="dxa"/>
          </w:tcPr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>โดยจากการตรวจสอบ</w:t>
            </w:r>
          </w:p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 : </w:t>
            </w:r>
          </w:p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>10%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โดยจุดที่ลึกที่สุดมีค่าร้อยละ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KP007+499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>ที่พบทั้งหมด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เมื่อประเมินความแข็งแรงของท่อก๊าซ ตาม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>ทั้งหมด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 </w:t>
            </w:r>
          </w:p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 : </w:t>
            </w:r>
          </w:p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10 % </w:t>
            </w:r>
          </w:p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 : </w:t>
            </w:r>
          </w:p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6% OD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>ASME B31.8</w:t>
            </w:r>
          </w:p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10%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>ของความหนาท่อ</w:t>
            </w:r>
          </w:p>
        </w:tc>
      </w:tr>
      <w:tr w:rsidR="008A0DD0" w:rsidRPr="00096D56" w:rsidTr="007219C0">
        <w:tc>
          <w:tcPr>
            <w:tcW w:w="1985" w:type="dxa"/>
          </w:tcPr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>IRPC 1 - 4</w:t>
            </w:r>
          </w:p>
        </w:tc>
        <w:tc>
          <w:tcPr>
            <w:tcW w:w="7371" w:type="dxa"/>
          </w:tcPr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096D56" w:rsidTr="007219C0">
        <w:trPr>
          <w:trHeight w:val="778"/>
        </w:trPr>
        <w:tc>
          <w:tcPr>
            <w:tcW w:w="1985" w:type="dxa"/>
          </w:tcPr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>RBMR – RPCL</w:t>
            </w:r>
          </w:p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>NB 1 –NBMR</w:t>
            </w:r>
          </w:p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>BV 9 – BV 20</w:t>
            </w:r>
          </w:p>
        </w:tc>
        <w:tc>
          <w:tcPr>
            <w:tcW w:w="7371" w:type="dxa"/>
          </w:tcPr>
          <w:p w:rsidR="008A0DD0" w:rsidRPr="008A0DD0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8A0DD0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8"/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8"/>
            <w:r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58"/>
            </w:r>
            <w:r w:rsidRPr="008A0DD0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:rsidR="008A0DD0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D26206" w:rsidRPr="00D660C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D26206" w:rsidRPr="007B4532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3A6373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3A6373">
        <w:rPr>
          <w:rFonts w:ascii="Cordia New" w:hAnsi="Cordia New"/>
          <w:sz w:val="28"/>
          <w:highlight w:val="green"/>
        </w:rPr>
        <w:t xml:space="preserve">run ILI pig </w:t>
      </w:r>
      <w:r w:rsidR="00366F72" w:rsidRPr="003A6373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3A6373">
        <w:rPr>
          <w:rFonts w:ascii="Cordia New" w:hAnsi="Cordia New"/>
          <w:sz w:val="28"/>
          <w:highlight w:val="green"/>
        </w:rPr>
        <w:t xml:space="preserve">5 </w:t>
      </w:r>
      <w:r w:rsidR="00366F72" w:rsidRPr="003A6373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3A6373">
        <w:rPr>
          <w:rFonts w:ascii="Cordia New" w:hAnsi="Cordia New"/>
          <w:sz w:val="28"/>
          <w:highlight w:val="green"/>
        </w:rPr>
        <w:t xml:space="preserve">BKT-ERP, Amata-TNP, IRPC1-IRPC4, RB-RPCL </w:t>
      </w:r>
      <w:r w:rsidR="00366F72" w:rsidRPr="003A6373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3A6373">
        <w:rPr>
          <w:rFonts w:ascii="Cordia New" w:hAnsi="Cordia New"/>
          <w:sz w:val="28"/>
          <w:highlight w:val="green"/>
        </w:rPr>
        <w:t xml:space="preserve">NB-NBMR </w:t>
      </w:r>
      <w:r w:rsidR="00366F72" w:rsidRPr="003A6373">
        <w:rPr>
          <w:rFonts w:ascii="Cordia New" w:hAnsi="Cordia New"/>
          <w:sz w:val="28"/>
          <w:highlight w:val="green"/>
          <w:cs/>
        </w:rPr>
        <w:t>ซึ่ง</w:t>
      </w:r>
      <w:r w:rsidR="00FA5D2C" w:rsidRPr="003A6373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3A6373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3A6373">
        <w:rPr>
          <w:rFonts w:ascii="Cordia New" w:hAnsi="Cordia New"/>
          <w:sz w:val="28"/>
          <w:highlight w:val="green"/>
        </w:rPr>
        <w:t xml:space="preserve">Run </w:t>
      </w:r>
      <w:r w:rsidR="00FA5D2C" w:rsidRPr="003A6373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3A6373">
        <w:rPr>
          <w:rFonts w:ascii="Cordia New" w:hAnsi="Cordia New"/>
          <w:sz w:val="28"/>
          <w:highlight w:val="green"/>
        </w:rPr>
        <w:t>-</w:t>
      </w:r>
      <w:r w:rsidR="00FA5D2C" w:rsidRPr="003A6373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3A6373">
        <w:rPr>
          <w:rFonts w:ascii="Cordia New" w:hAnsi="Cordia New"/>
          <w:sz w:val="28"/>
          <w:highlight w:val="green"/>
        </w:rPr>
        <w:t>2559</w:t>
      </w:r>
      <w:r w:rsidRPr="007B4532">
        <w:rPr>
          <w:rFonts w:ascii="Cordia New" w:hAnsi="Cordia New"/>
          <w:sz w:val="28"/>
          <w:cs/>
        </w:rPr>
        <w:t xml:space="preserve"> </w:t>
      </w:r>
    </w:p>
    <w:p w:rsidR="00D26206" w:rsidRPr="00D660C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7B4532">
        <w:rPr>
          <w:rFonts w:ascii="Cordia New" w:hAnsi="Cordia New"/>
          <w:sz w:val="28"/>
          <w:cs/>
        </w:rPr>
        <w:tab/>
      </w:r>
      <w:r w:rsidR="00132A73">
        <w:rPr>
          <w:rFonts w:ascii="Cordia New" w:hAnsi="Cordia New" w:hint="cs"/>
          <w:sz w:val="28"/>
          <w:cs/>
        </w:rPr>
        <w:tab/>
      </w:r>
      <w:r w:rsidR="0025514F" w:rsidRPr="003A6373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3A6373">
        <w:rPr>
          <w:rFonts w:ascii="Cordia New" w:hAnsi="Cordia New"/>
          <w:sz w:val="28"/>
          <w:highlight w:val="green"/>
        </w:rPr>
        <w:t xml:space="preserve">RB-RPCL </w:t>
      </w:r>
      <w:r w:rsidR="00FA5D2C" w:rsidRPr="003A6373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3A6373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3A6373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3A6373">
        <w:rPr>
          <w:rFonts w:ascii="Cordia New" w:hAnsi="Cordia New"/>
          <w:sz w:val="28"/>
          <w:highlight w:val="green"/>
        </w:rPr>
        <w:t xml:space="preserve">Run </w:t>
      </w:r>
      <w:r w:rsidR="0025514F" w:rsidRPr="003A6373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3A6373">
        <w:rPr>
          <w:rFonts w:ascii="Cordia New" w:hAnsi="Cordia New"/>
          <w:sz w:val="28"/>
          <w:highlight w:val="green"/>
        </w:rPr>
        <w:t xml:space="preserve">Constrain </w:t>
      </w:r>
      <w:r w:rsidR="0025514F" w:rsidRPr="003A6373">
        <w:rPr>
          <w:rFonts w:ascii="Cordia New" w:hAnsi="Cordia New"/>
          <w:sz w:val="28"/>
          <w:highlight w:val="green"/>
        </w:rPr>
        <w:t xml:space="preserve">Condition </w:t>
      </w:r>
      <w:r w:rsidR="0025514F" w:rsidRPr="003A6373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3A6373">
        <w:rPr>
          <w:rFonts w:ascii="Cordia New" w:hAnsi="Cordia New"/>
          <w:sz w:val="28"/>
          <w:highlight w:val="green"/>
        </w:rPr>
        <w:t xml:space="preserve">Condition </w:t>
      </w:r>
      <w:r w:rsidR="0025514F" w:rsidRPr="003A6373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3A6373">
        <w:rPr>
          <w:rFonts w:ascii="Cordia New" w:hAnsi="Cordia New"/>
          <w:sz w:val="28"/>
          <w:highlight w:val="green"/>
        </w:rPr>
        <w:t xml:space="preserve">RPCL </w:t>
      </w:r>
      <w:r w:rsidR="0025514F" w:rsidRPr="003A6373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3A6373">
        <w:rPr>
          <w:rFonts w:ascii="Cordia New" w:hAnsi="Cordia New"/>
          <w:sz w:val="28"/>
          <w:highlight w:val="green"/>
        </w:rPr>
        <w:t xml:space="preserve">50-200 MMscfd </w:t>
      </w:r>
      <w:r w:rsidR="0025514F" w:rsidRPr="003A6373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3A6373">
        <w:rPr>
          <w:rFonts w:ascii="Cordia New" w:hAnsi="Cordia New"/>
          <w:sz w:val="28"/>
          <w:highlight w:val="green"/>
        </w:rPr>
        <w:t xml:space="preserve">RPCL </w:t>
      </w:r>
      <w:r w:rsidR="0025514F" w:rsidRPr="003A6373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3A6373">
        <w:rPr>
          <w:rFonts w:ascii="Cordia New" w:hAnsi="Cordia New"/>
          <w:sz w:val="28"/>
          <w:highlight w:val="green"/>
        </w:rPr>
        <w:t xml:space="preserve">250 MMscfd </w:t>
      </w:r>
      <w:r w:rsidR="0025514F" w:rsidRPr="003A6373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:rsidR="00132A73" w:rsidRPr="007B4532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D660C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762310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9"/>
      <w:r w:rsidRPr="00786A03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786A03">
        <w:rPr>
          <w:rFonts w:ascii="Cordia New" w:hAnsi="Cordia New" w:cs="Cordia New"/>
          <w:sz w:val="28"/>
          <w:highlight w:val="yellow"/>
        </w:rPr>
        <w:t xml:space="preserve">Offshore </w:t>
      </w:r>
      <w:r w:rsidRPr="00786A03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786A03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786A03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786A03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9"/>
      <w:r w:rsidR="00786A03">
        <w:rPr>
          <w:rStyle w:val="CommentReference"/>
          <w:rFonts w:ascii="Angsana New" w:eastAsia="SimSun" w:hAnsi="Angsana New"/>
          <w:lang w:eastAsia="zh-CN"/>
        </w:rPr>
        <w:commentReference w:id="59"/>
      </w:r>
    </w:p>
    <w:p w:rsidR="002709A1" w:rsidRPr="00D660C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D660C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D660C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D660C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D660CC">
        <w:rPr>
          <w:rFonts w:ascii="Cordia New" w:hAnsi="Cordia New" w:cs="Cordia New"/>
          <w:sz w:val="28"/>
          <w:highlight w:val="lightGray"/>
        </w:rPr>
        <w:t>5</w:t>
      </w:r>
      <w:r w:rsidR="003626D4" w:rsidRPr="00D660C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D660C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D660C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D660C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D660CC">
        <w:rPr>
          <w:rFonts w:ascii="Cordia New" w:hAnsi="Cordia New"/>
          <w:sz w:val="28"/>
          <w:highlight w:val="lightGray"/>
        </w:rPr>
        <w:t>(Wall Thickness Inspection)</w:t>
      </w:r>
      <w:r w:rsidR="00967D2B" w:rsidRPr="00967D2B">
        <w:rPr>
          <w:rFonts w:ascii="Browallia New" w:hAnsi="Browallia New" w:cs="Browallia New"/>
          <w:noProof/>
          <w:sz w:val="32"/>
          <w:szCs w:val="32"/>
        </w:rPr>
        <w:t xml:space="preserve"> </w:t>
      </w:r>
    </w:p>
    <w:p w:rsidR="00F86FC5" w:rsidRPr="00D660C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D660C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D660C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D660C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D660CC">
        <w:rPr>
          <w:rFonts w:ascii="Cordia New" w:hAnsi="Cordia New"/>
          <w:sz w:val="28"/>
          <w:highlight w:val="lightGray"/>
        </w:rPr>
        <w:t>(Coating Inspection)</w:t>
      </w:r>
    </w:p>
    <w:p w:rsidR="00F86FC5" w:rsidRPr="00D660C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0" w:author="NAVASIN HOMHUAL" w:date="2016-09-05T21:25:00Z">
        <w:r>
          <w:rPr>
            <w:rFonts w:ascii="Browallia New" w:hAnsi="Browallia New" w:cs="Browallia New"/>
            <w:noProof/>
            <w:sz w:val="32"/>
            <w:szCs w:val="32"/>
            <w:rPrChange w:id="6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5E3CB8F7" wp14:editId="5A90BD36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2" w:author="NAVASIN HOMHUAL" w:date="2016-09-05T21:24:00Z">
                                    <w:rPr/>
                                  </w:rPrChange>
                                </w:rPr>
                                <w:pPrChange w:id="6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E3CB8F7" id="Rectangle 23" o:spid="_x0000_s103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CrWqgtaQIAACs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4" w:author="NAVASIN HOMHUAL" w:date="2016-09-05T21:24:00Z">
                              <w:rPr/>
                            </w:rPrChange>
                          </w:rPr>
                          <w:pPrChange w:id="6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D660C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D660C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D660C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D660CC">
        <w:rPr>
          <w:rFonts w:ascii="Cordia New" w:hAnsi="Cordia New"/>
          <w:sz w:val="28"/>
          <w:highlight w:val="lightGray"/>
        </w:rPr>
        <w:t>(Corrosion Under Pipe Support)</w:t>
      </w:r>
    </w:p>
    <w:p w:rsidR="00F86FC5" w:rsidRPr="00D660C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D660C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D660C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D660CC">
        <w:rPr>
          <w:rFonts w:ascii="Cordia New" w:hAnsi="Cordia New"/>
          <w:sz w:val="28"/>
          <w:highlight w:val="lightGray"/>
        </w:rPr>
        <w:t>(Soil to Air Inspection)</w:t>
      </w:r>
    </w:p>
    <w:p w:rsidR="003626D4" w:rsidRPr="00D660C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D660C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D660CC">
        <w:rPr>
          <w:rFonts w:ascii="Cordia New" w:hAnsi="Cordia New"/>
          <w:sz w:val="28"/>
          <w:highlight w:val="lightGray"/>
        </w:rPr>
        <w:t>(Corrsion Under Insulation)</w:t>
      </w:r>
    </w:p>
    <w:p w:rsidR="003626D4" w:rsidRPr="00F86FC5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D660C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9634CF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9634CF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9634CF">
        <w:rPr>
          <w:rFonts w:ascii="Cordia New" w:hAnsi="Cordia New" w:cs="Cordia New"/>
          <w:sz w:val="28"/>
          <w:highlight w:val="green"/>
        </w:rPr>
        <w:t>1.15</w:t>
      </w:r>
      <w:r w:rsidRPr="009634CF">
        <w:rPr>
          <w:rFonts w:ascii="Cordia New" w:hAnsi="Cordia New" w:cs="Cordia New"/>
          <w:sz w:val="28"/>
          <w:highlight w:val="green"/>
        </w:rPr>
        <w:t xml:space="preserve"> </w:t>
      </w:r>
      <w:r w:rsidRPr="009634CF">
        <w:rPr>
          <w:rFonts w:ascii="Cordia New" w:hAnsi="Cordia New" w:cs="Cordia New"/>
          <w:sz w:val="28"/>
          <w:highlight w:val="green"/>
          <w:cs/>
        </w:rPr>
        <w:t>แผนดำเนินงานบำรุงรักษาท่อภายในสถานีก๊าซ</w:t>
      </w:r>
      <w:r w:rsidR="0036101E" w:rsidRPr="009634CF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9634CF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9634CF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9634CF">
        <w:rPr>
          <w:rFonts w:ascii="Cordia New" w:hAnsi="Cordia New" w:cs="Cordia New"/>
          <w:sz w:val="28"/>
          <w:highlight w:val="green"/>
        </w:rPr>
        <w:t>1</w:t>
      </w:r>
    </w:p>
    <w:p w:rsidR="002709A1" w:rsidRPr="007B4532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6"/>
      <w:r w:rsidRPr="009634CF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DB7A684" wp14:editId="097C175C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634CF">
        <w:rPr>
          <w:rStyle w:val="CommentReference"/>
          <w:rFonts w:ascii="Angsana New" w:eastAsia="SimSun" w:hAnsi="Angsana New"/>
          <w:lang w:eastAsia="zh-CN"/>
        </w:rPr>
        <w:commentReference w:id="66"/>
      </w:r>
    </w:p>
    <w:p w:rsidR="006A08FD" w:rsidRPr="007B4532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D660C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7B4532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7B4532">
        <w:rPr>
          <w:rFonts w:ascii="Cordia New" w:hAnsi="Cordia New"/>
          <w:b/>
          <w:bCs/>
          <w:sz w:val="28"/>
          <w:u w:val="single"/>
          <w:cs/>
        </w:rPr>
        <w:t xml:space="preserve">การตรวจสอบระบบท่อภายในสถานีก๊าซ </w:t>
      </w:r>
      <w:r w:rsidRPr="007B4532">
        <w:rPr>
          <w:rFonts w:ascii="Cordia New" w:hAnsi="Cordia New"/>
          <w:b/>
          <w:bCs/>
          <w:sz w:val="28"/>
          <w:u w:val="single"/>
        </w:rPr>
        <w:t>(Preventive maintenance :PM)</w:t>
      </w:r>
    </w:p>
    <w:p w:rsidR="001365E4" w:rsidRPr="00DE1160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7"/>
      <w:r w:rsidRPr="00DE1160">
        <w:rPr>
          <w:rFonts w:ascii="Cordia New" w:hAnsi="Cordia New"/>
          <w:sz w:val="28"/>
          <w:highlight w:val="green"/>
          <w:cs/>
        </w:rPr>
        <w:t xml:space="preserve">เขต </w:t>
      </w:r>
      <w:r w:rsidRPr="00DE1160">
        <w:rPr>
          <w:rFonts w:ascii="Cordia New" w:hAnsi="Cordia New"/>
          <w:sz w:val="28"/>
          <w:highlight w:val="green"/>
        </w:rPr>
        <w:t>1</w:t>
      </w:r>
      <w:r w:rsidR="001365E4" w:rsidRPr="00DE1160">
        <w:rPr>
          <w:rFonts w:ascii="Cordia New" w:hAnsi="Cordia New"/>
          <w:sz w:val="28"/>
          <w:highlight w:val="green"/>
        </w:rPr>
        <w:t xml:space="preserve"> </w:t>
      </w:r>
      <w:r w:rsidR="001365E4" w:rsidRPr="00DE1160">
        <w:rPr>
          <w:rFonts w:ascii="Cordia New" w:hAnsi="Cordia New"/>
          <w:sz w:val="28"/>
          <w:highlight w:val="green"/>
          <w:cs/>
        </w:rPr>
        <w:t xml:space="preserve">พบ </w:t>
      </w:r>
      <w:r w:rsidR="001365E4" w:rsidRPr="00DE1160">
        <w:rPr>
          <w:rFonts w:ascii="Cordia New" w:hAnsi="Cordia New"/>
          <w:sz w:val="28"/>
          <w:highlight w:val="green"/>
        </w:rPr>
        <w:t xml:space="preserve">Coating </w:t>
      </w:r>
      <w:r w:rsidR="001365E4" w:rsidRPr="00DE1160">
        <w:rPr>
          <w:rFonts w:ascii="Cordia New" w:hAnsi="Cordia New"/>
          <w:sz w:val="28"/>
          <w:highlight w:val="green"/>
          <w:cs/>
        </w:rPr>
        <w:t xml:space="preserve">บริเวณท่อโผล่พ้นดิน </w:t>
      </w:r>
      <w:r w:rsidR="001365E4" w:rsidRPr="00DE1160">
        <w:rPr>
          <w:rFonts w:ascii="Cordia New" w:hAnsi="Cordia New"/>
          <w:sz w:val="28"/>
          <w:highlight w:val="green"/>
        </w:rPr>
        <w:t>(Soil to air</w:t>
      </w:r>
      <w:r w:rsidR="0036101E" w:rsidRPr="00DE1160">
        <w:rPr>
          <w:rFonts w:ascii="Cordia New" w:hAnsi="Cordia New"/>
          <w:sz w:val="28"/>
          <w:highlight w:val="green"/>
        </w:rPr>
        <w:t xml:space="preserve">) </w:t>
      </w:r>
      <w:r w:rsidR="00732322" w:rsidRPr="00DE1160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DE1160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DE1160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DE1160">
        <w:rPr>
          <w:rFonts w:ascii="Cordia New" w:hAnsi="Cordia New"/>
          <w:sz w:val="28"/>
          <w:highlight w:val="green"/>
          <w:cs/>
        </w:rPr>
        <w:t>เขต</w:t>
      </w:r>
      <w:r w:rsidR="00183EF3" w:rsidRPr="00DE1160">
        <w:rPr>
          <w:rFonts w:ascii="Cordia New" w:hAnsi="Cordia New"/>
          <w:sz w:val="28"/>
          <w:highlight w:val="green"/>
        </w:rPr>
        <w:t xml:space="preserve"> </w:t>
      </w:r>
      <w:r w:rsidRPr="00DE1160">
        <w:rPr>
          <w:rFonts w:ascii="Cordia New" w:hAnsi="Cordia New"/>
          <w:sz w:val="28"/>
          <w:highlight w:val="green"/>
        </w:rPr>
        <w:t xml:space="preserve">2, 3 </w:t>
      </w:r>
      <w:r w:rsidRPr="00DE1160">
        <w:rPr>
          <w:rFonts w:ascii="Cordia New" w:hAnsi="Cordia New"/>
          <w:sz w:val="28"/>
          <w:highlight w:val="green"/>
          <w:cs/>
        </w:rPr>
        <w:t>และ</w:t>
      </w:r>
      <w:r w:rsidRPr="00DE1160">
        <w:rPr>
          <w:rFonts w:ascii="Cordia New" w:hAnsi="Cordia New"/>
          <w:sz w:val="28"/>
          <w:highlight w:val="green"/>
        </w:rPr>
        <w:t>5</w:t>
      </w:r>
      <w:r w:rsidR="00183EF3" w:rsidRPr="00DE1160">
        <w:rPr>
          <w:rFonts w:ascii="Cordia New" w:hAnsi="Cordia New"/>
          <w:sz w:val="28"/>
          <w:highlight w:val="green"/>
        </w:rPr>
        <w:t xml:space="preserve"> </w:t>
      </w:r>
      <w:r w:rsidR="002709A1" w:rsidRPr="00DE1160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DE1160">
        <w:rPr>
          <w:rFonts w:ascii="Cordia New" w:hAnsi="Cordia New"/>
          <w:sz w:val="28"/>
          <w:highlight w:val="green"/>
        </w:rPr>
        <w:t xml:space="preserve"> Support</w:t>
      </w:r>
      <w:r w:rsidR="002709A1" w:rsidRPr="00DE1160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DE1160">
        <w:rPr>
          <w:rFonts w:ascii="Cordia New" w:hAnsi="Cordia New"/>
          <w:sz w:val="28"/>
          <w:highlight w:val="green"/>
        </w:rPr>
        <w:t xml:space="preserve">Coating </w:t>
      </w:r>
      <w:r w:rsidR="002709A1" w:rsidRPr="00DE1160">
        <w:rPr>
          <w:rFonts w:ascii="Cordia New" w:hAnsi="Cordia New"/>
          <w:sz w:val="28"/>
          <w:highlight w:val="green"/>
          <w:cs/>
        </w:rPr>
        <w:t xml:space="preserve">เสียหายบริเวณท่อโผล่พ้นดิน </w:t>
      </w:r>
      <w:r w:rsidR="002709A1" w:rsidRPr="00DE1160">
        <w:rPr>
          <w:rFonts w:ascii="Cordia New" w:hAnsi="Cordia New"/>
          <w:sz w:val="28"/>
          <w:highlight w:val="green"/>
        </w:rPr>
        <w:t>(Soil to air)</w:t>
      </w:r>
      <w:r w:rsidR="002709A1" w:rsidRPr="00DE1160">
        <w:rPr>
          <w:rFonts w:ascii="Cordia New" w:hAnsi="Cordia New"/>
          <w:sz w:val="28"/>
          <w:highlight w:val="green"/>
          <w:cs/>
        </w:rPr>
        <w:t xml:space="preserve"> และไม่พบการสูญเสียเนื้อเหล็กภายในที่มีนัยสำคัญ</w:t>
      </w:r>
      <w:r w:rsidR="002709A1" w:rsidRPr="00DE1160">
        <w:rPr>
          <w:rFonts w:ascii="Cordia New" w:hAnsi="Cordia New"/>
          <w:sz w:val="28"/>
          <w:highlight w:val="green"/>
        </w:rPr>
        <w:t xml:space="preserve"> </w:t>
      </w:r>
      <w:r w:rsidR="002709A1" w:rsidRPr="00DE1160">
        <w:rPr>
          <w:rFonts w:ascii="Cordia New" w:hAnsi="Cordia New"/>
          <w:sz w:val="28"/>
          <w:highlight w:val="green"/>
          <w:cs/>
        </w:rPr>
        <w:t>โดยรวมระบบท่อยังคงอยู่ในสภาพดี</w:t>
      </w:r>
    </w:p>
    <w:p w:rsidR="002709A1" w:rsidRPr="00DE1160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DE1160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DE1160">
        <w:rPr>
          <w:rFonts w:ascii="Cordia New" w:hAnsi="Cordia New"/>
          <w:sz w:val="28"/>
          <w:highlight w:val="green"/>
        </w:rPr>
        <w:t>4, 5</w:t>
      </w:r>
      <w:r w:rsidR="00732322" w:rsidRPr="00DE1160">
        <w:rPr>
          <w:rFonts w:ascii="Cordia New" w:hAnsi="Cordia New"/>
          <w:sz w:val="28"/>
          <w:highlight w:val="green"/>
        </w:rPr>
        <w:t>,</w:t>
      </w:r>
      <w:r w:rsidR="002709A1" w:rsidRPr="00DE1160">
        <w:rPr>
          <w:rFonts w:ascii="Cordia New" w:hAnsi="Cordia New"/>
          <w:sz w:val="28"/>
          <w:highlight w:val="green"/>
        </w:rPr>
        <w:t xml:space="preserve"> </w:t>
      </w:r>
      <w:r w:rsidR="001365E4" w:rsidRPr="00DE1160">
        <w:rPr>
          <w:rFonts w:ascii="Cordia New" w:hAnsi="Cordia New"/>
          <w:sz w:val="28"/>
          <w:highlight w:val="green"/>
        </w:rPr>
        <w:t>6, 7, 8, 9</w:t>
      </w:r>
      <w:r w:rsidR="001365E4" w:rsidRPr="00DE1160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DE1160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DE1160">
        <w:rPr>
          <w:rFonts w:ascii="Cordia New" w:hAnsi="Cordia New"/>
          <w:sz w:val="28"/>
          <w:highlight w:val="green"/>
        </w:rPr>
        <w:t>10</w:t>
      </w:r>
      <w:r w:rsidR="002709A1" w:rsidRPr="00DE1160">
        <w:rPr>
          <w:rFonts w:ascii="Cordia New" w:hAnsi="Cordia New"/>
          <w:sz w:val="28"/>
          <w:highlight w:val="green"/>
        </w:rPr>
        <w:t xml:space="preserve"> </w:t>
      </w:r>
      <w:r w:rsidR="002709A1" w:rsidRPr="00DE1160">
        <w:rPr>
          <w:rFonts w:ascii="Cordia New" w:hAnsi="Cordia New"/>
          <w:sz w:val="28"/>
          <w:highlight w:val="green"/>
          <w:cs/>
        </w:rPr>
        <w:t>ไ</w:t>
      </w:r>
      <w:r w:rsidRPr="00DE1160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DE1160">
        <w:rPr>
          <w:rFonts w:ascii="Cordia New" w:hAnsi="Cordia New"/>
          <w:sz w:val="28"/>
          <w:highlight w:val="green"/>
        </w:rPr>
        <w:t>1</w:t>
      </w:r>
      <w:commentRangeEnd w:id="67"/>
      <w:r w:rsidR="00481527" w:rsidRPr="00DE1160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67"/>
      </w:r>
    </w:p>
    <w:p w:rsidR="002709A1" w:rsidRPr="007B4532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7B4532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7B4532">
        <w:rPr>
          <w:rFonts w:ascii="Cordia New" w:hAnsi="Cordia New"/>
          <w:b/>
          <w:bCs/>
          <w:sz w:val="28"/>
          <w:u w:val="single"/>
          <w:cs/>
        </w:rPr>
        <w:t xml:space="preserve">านีก๊าซ </w:t>
      </w:r>
      <w:r w:rsidR="002709A1" w:rsidRPr="007B4532">
        <w:rPr>
          <w:rFonts w:ascii="Cordia New" w:hAnsi="Cordia New"/>
          <w:b/>
          <w:bCs/>
          <w:sz w:val="28"/>
          <w:u w:val="single"/>
        </w:rPr>
        <w:t>(Corrective maintenance :CM)</w:t>
      </w:r>
    </w:p>
    <w:p w:rsidR="006D24D4" w:rsidRPr="00DE1160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DE1160">
        <w:rPr>
          <w:rFonts w:ascii="Cordia New" w:hAnsi="Cordia New"/>
          <w:sz w:val="28"/>
          <w:highlight w:val="green"/>
          <w:cs/>
        </w:rPr>
        <w:t xml:space="preserve">เขต </w:t>
      </w:r>
      <w:r w:rsidRPr="00DE1160">
        <w:rPr>
          <w:rFonts w:ascii="Cordia New" w:hAnsi="Cordia New"/>
          <w:sz w:val="28"/>
          <w:highlight w:val="green"/>
        </w:rPr>
        <w:t xml:space="preserve">1 </w:t>
      </w:r>
      <w:r w:rsidRPr="00DE1160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DE1160">
        <w:rPr>
          <w:rFonts w:ascii="Cordia New" w:hAnsi="Cordia New"/>
          <w:sz w:val="28"/>
          <w:highlight w:val="green"/>
        </w:rPr>
        <w:t xml:space="preserve">Soil to air </w:t>
      </w:r>
      <w:r w:rsidR="00755FEA" w:rsidRPr="00DE1160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DE1160">
        <w:rPr>
          <w:rFonts w:ascii="Cordia New" w:hAnsi="Cordia New"/>
          <w:sz w:val="28"/>
          <w:highlight w:val="green"/>
          <w:cs/>
        </w:rPr>
        <w:t xml:space="preserve"> </w:t>
      </w:r>
      <w:r w:rsidRPr="00DE1160">
        <w:rPr>
          <w:rFonts w:ascii="Cordia New" w:hAnsi="Cordia New"/>
          <w:sz w:val="28"/>
          <w:highlight w:val="green"/>
        </w:rPr>
        <w:t>BV</w:t>
      </w:r>
      <w:r w:rsidR="00565AD0" w:rsidRPr="00DE1160">
        <w:rPr>
          <w:rFonts w:ascii="Cordia New" w:hAnsi="Cordia New"/>
          <w:sz w:val="28"/>
          <w:highlight w:val="green"/>
        </w:rPr>
        <w:t>6</w:t>
      </w:r>
      <w:r w:rsidRPr="00DE1160">
        <w:rPr>
          <w:rFonts w:ascii="Cordia New" w:hAnsi="Cordia New"/>
          <w:sz w:val="28"/>
          <w:highlight w:val="green"/>
        </w:rPr>
        <w:t>, BPK, BV</w:t>
      </w:r>
      <w:r w:rsidR="00565AD0" w:rsidRPr="00DE1160">
        <w:rPr>
          <w:rFonts w:ascii="Cordia New" w:hAnsi="Cordia New"/>
          <w:sz w:val="28"/>
          <w:highlight w:val="green"/>
        </w:rPr>
        <w:t>7</w:t>
      </w:r>
      <w:r w:rsidRPr="00DE1160">
        <w:rPr>
          <w:rFonts w:ascii="Cordia New" w:hAnsi="Cordia New"/>
          <w:sz w:val="28"/>
          <w:highlight w:val="green"/>
        </w:rPr>
        <w:t>, BV</w:t>
      </w:r>
      <w:r w:rsidR="00565AD0" w:rsidRPr="00DE1160">
        <w:rPr>
          <w:rFonts w:ascii="Cordia New" w:hAnsi="Cordia New"/>
          <w:sz w:val="28"/>
          <w:highlight w:val="green"/>
        </w:rPr>
        <w:t>8</w:t>
      </w:r>
      <w:r w:rsidRPr="00DE1160">
        <w:rPr>
          <w:rFonts w:ascii="Cordia New" w:hAnsi="Cordia New"/>
          <w:sz w:val="28"/>
          <w:highlight w:val="green"/>
        </w:rPr>
        <w:t>, BV</w:t>
      </w:r>
      <w:r w:rsidR="00565AD0" w:rsidRPr="00DE1160">
        <w:rPr>
          <w:rFonts w:ascii="Cordia New" w:hAnsi="Cordia New"/>
          <w:sz w:val="28"/>
          <w:highlight w:val="green"/>
        </w:rPr>
        <w:t>9</w:t>
      </w:r>
      <w:r w:rsidRPr="00DE1160">
        <w:rPr>
          <w:rFonts w:ascii="Cordia New" w:hAnsi="Cordia New"/>
          <w:sz w:val="28"/>
          <w:highlight w:val="green"/>
        </w:rPr>
        <w:t>, BV</w:t>
      </w:r>
      <w:r w:rsidR="00565AD0" w:rsidRPr="00DE1160">
        <w:rPr>
          <w:rFonts w:ascii="Cordia New" w:hAnsi="Cordia New"/>
          <w:sz w:val="28"/>
          <w:highlight w:val="green"/>
        </w:rPr>
        <w:t>11</w:t>
      </w:r>
      <w:r w:rsidRPr="00DE1160">
        <w:rPr>
          <w:rFonts w:ascii="Cordia New" w:hAnsi="Cordia New"/>
          <w:sz w:val="28"/>
          <w:highlight w:val="green"/>
        </w:rPr>
        <w:t>, BV</w:t>
      </w:r>
      <w:r w:rsidR="007B4532" w:rsidRPr="00DE1160">
        <w:rPr>
          <w:rFonts w:ascii="Cordia New" w:hAnsi="Cordia New"/>
          <w:sz w:val="28"/>
          <w:highlight w:val="green"/>
        </w:rPr>
        <w:t>2.3</w:t>
      </w:r>
      <w:r w:rsidRPr="00DE1160">
        <w:rPr>
          <w:rFonts w:ascii="Cordia New" w:hAnsi="Cordia New"/>
          <w:sz w:val="28"/>
          <w:highlight w:val="green"/>
        </w:rPr>
        <w:t>, BV</w:t>
      </w:r>
      <w:r w:rsidR="007B4532" w:rsidRPr="00DE1160">
        <w:rPr>
          <w:rFonts w:ascii="Cordia New" w:hAnsi="Cordia New"/>
          <w:sz w:val="28"/>
          <w:highlight w:val="green"/>
        </w:rPr>
        <w:t>2.4</w:t>
      </w:r>
      <w:r w:rsidRPr="00DE1160">
        <w:rPr>
          <w:rFonts w:ascii="Cordia New" w:hAnsi="Cordia New"/>
          <w:sz w:val="28"/>
          <w:highlight w:val="green"/>
        </w:rPr>
        <w:t>, BV</w:t>
      </w:r>
      <w:r w:rsidR="007B4532" w:rsidRPr="00DE1160">
        <w:rPr>
          <w:rFonts w:ascii="Cordia New" w:hAnsi="Cordia New"/>
          <w:sz w:val="28"/>
          <w:highlight w:val="green"/>
        </w:rPr>
        <w:t>2</w:t>
      </w:r>
      <w:r w:rsidRPr="00DE1160">
        <w:rPr>
          <w:rFonts w:ascii="Cordia New" w:hAnsi="Cordia New"/>
          <w:sz w:val="28"/>
          <w:highlight w:val="green"/>
          <w:cs/>
        </w:rPr>
        <w:t>.5</w:t>
      </w:r>
      <w:r w:rsidRPr="00DE1160">
        <w:rPr>
          <w:rFonts w:ascii="Cordia New" w:hAnsi="Cordia New"/>
          <w:sz w:val="28"/>
          <w:highlight w:val="green"/>
        </w:rPr>
        <w:t>, BV</w:t>
      </w:r>
      <w:r w:rsidRPr="00DE1160">
        <w:rPr>
          <w:rFonts w:ascii="Cordia New" w:hAnsi="Cordia New"/>
          <w:sz w:val="28"/>
          <w:highlight w:val="green"/>
          <w:cs/>
        </w:rPr>
        <w:t>2.6</w:t>
      </w:r>
      <w:r w:rsidRPr="00DE1160">
        <w:rPr>
          <w:rFonts w:ascii="Cordia New" w:hAnsi="Cordia New"/>
          <w:sz w:val="28"/>
          <w:highlight w:val="green"/>
        </w:rPr>
        <w:t>, BCS, WN</w:t>
      </w:r>
      <w:r w:rsidRPr="00DE1160">
        <w:rPr>
          <w:rFonts w:ascii="Cordia New" w:hAnsi="Cordia New"/>
          <w:sz w:val="28"/>
          <w:highlight w:val="green"/>
          <w:cs/>
        </w:rPr>
        <w:t>1</w:t>
      </w:r>
      <w:r w:rsidRPr="00DE1160">
        <w:rPr>
          <w:rFonts w:ascii="Cordia New" w:hAnsi="Cordia New"/>
          <w:sz w:val="28"/>
          <w:highlight w:val="green"/>
        </w:rPr>
        <w:t>, WN</w:t>
      </w:r>
      <w:r w:rsidRPr="00DE1160">
        <w:rPr>
          <w:rFonts w:ascii="Cordia New" w:hAnsi="Cordia New"/>
          <w:sz w:val="28"/>
          <w:highlight w:val="green"/>
          <w:cs/>
        </w:rPr>
        <w:t>2</w:t>
      </w:r>
      <w:r w:rsidRPr="00DE1160">
        <w:rPr>
          <w:rFonts w:ascii="Cordia New" w:hAnsi="Cordia New"/>
          <w:sz w:val="28"/>
          <w:highlight w:val="green"/>
        </w:rPr>
        <w:t>, BV</w:t>
      </w:r>
      <w:r w:rsidRPr="00DE1160">
        <w:rPr>
          <w:rFonts w:ascii="Cordia New" w:hAnsi="Cordia New"/>
          <w:sz w:val="28"/>
          <w:highlight w:val="green"/>
          <w:cs/>
        </w:rPr>
        <w:t>3.5</w:t>
      </w:r>
      <w:r w:rsidRPr="00DE1160">
        <w:rPr>
          <w:rFonts w:ascii="Cordia New" w:hAnsi="Cordia New"/>
          <w:sz w:val="28"/>
          <w:highlight w:val="green"/>
        </w:rPr>
        <w:t>, BV</w:t>
      </w:r>
      <w:r w:rsidRPr="00DE1160">
        <w:rPr>
          <w:rFonts w:ascii="Cordia New" w:hAnsi="Cordia New"/>
          <w:sz w:val="28"/>
          <w:highlight w:val="green"/>
          <w:cs/>
        </w:rPr>
        <w:t>3.6</w:t>
      </w:r>
      <w:r w:rsidRPr="00DE1160">
        <w:rPr>
          <w:rFonts w:ascii="Cordia New" w:hAnsi="Cordia New"/>
          <w:sz w:val="28"/>
          <w:highlight w:val="green"/>
        </w:rPr>
        <w:t>, BV</w:t>
      </w:r>
      <w:r w:rsidRPr="00DE1160">
        <w:rPr>
          <w:rFonts w:ascii="Cordia New" w:hAnsi="Cordia New"/>
          <w:sz w:val="28"/>
          <w:highlight w:val="green"/>
          <w:cs/>
        </w:rPr>
        <w:t>3.7</w:t>
      </w:r>
      <w:r w:rsidRPr="00DE1160">
        <w:rPr>
          <w:rFonts w:ascii="Cordia New" w:hAnsi="Cordia New"/>
          <w:sz w:val="28"/>
          <w:highlight w:val="green"/>
        </w:rPr>
        <w:t>, SAHA MR, ABP</w:t>
      </w:r>
      <w:r w:rsidRPr="00DE1160">
        <w:rPr>
          <w:rFonts w:ascii="Cordia New" w:hAnsi="Cordia New"/>
          <w:sz w:val="28"/>
          <w:highlight w:val="green"/>
          <w:cs/>
        </w:rPr>
        <w:t>3</w:t>
      </w:r>
    </w:p>
    <w:p w:rsidR="00381516" w:rsidRPr="007B4532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7B4532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DE1160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DE1160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DE1160">
        <w:rPr>
          <w:rFonts w:ascii="Cordia New" w:hAnsi="Cordia New" w:cs="Cordia New"/>
          <w:sz w:val="28"/>
          <w:highlight w:val="yellow"/>
        </w:rPr>
        <w:t>1.16</w:t>
      </w:r>
      <w:r w:rsidRPr="00DE1160">
        <w:rPr>
          <w:rFonts w:ascii="Cordia New" w:hAnsi="Cordia New" w:cs="Cordia New"/>
          <w:sz w:val="28"/>
          <w:highlight w:val="yellow"/>
        </w:rPr>
        <w:t xml:space="preserve"> </w:t>
      </w:r>
      <w:r w:rsidRPr="00DE1160">
        <w:rPr>
          <w:rFonts w:ascii="Cordia New" w:hAnsi="Cordia New" w:cs="Cordia New"/>
          <w:sz w:val="28"/>
          <w:highlight w:val="yellow"/>
          <w:cs/>
        </w:rPr>
        <w:t xml:space="preserve">แผนดำเนินงานบำรุงรักษาท่อภายในสถานีก๊าซ </w:t>
      </w:r>
      <w:r w:rsidRPr="00DE1160">
        <w:rPr>
          <w:rFonts w:ascii="Cordia New" w:hAnsi="Cordia New" w:cs="Cordia New"/>
          <w:sz w:val="28"/>
          <w:highlight w:val="yellow"/>
        </w:rPr>
        <w:t xml:space="preserve">Quarter </w:t>
      </w:r>
      <w:r w:rsidRPr="00DE1160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7B4532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E1160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7898CC35" wp14:editId="18DEF867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D660C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D660C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8" w:author="NAVASIN HOMHUAL" w:date="2016-09-05T21:25:00Z">
        <w:r>
          <w:rPr>
            <w:rFonts w:ascii="Browallia New" w:hAnsi="Browallia New" w:cs="Browallia New"/>
            <w:noProof/>
            <w:sz w:val="32"/>
            <w:szCs w:val="32"/>
            <w:rPrChange w:id="6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3CEC57AB" wp14:editId="51EC0334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0" w:author="NAVASIN HOMHUAL" w:date="2016-09-05T21:24:00Z">
                                    <w:rPr/>
                                  </w:rPrChange>
                                </w:rPr>
                                <w:pPrChange w:id="7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CEC57AB" id="Rectangle 24" o:spid="_x0000_s103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2" w:author="NAVASIN HOMHUAL" w:date="2016-09-05T21:24:00Z">
                              <w:rPr/>
                            </w:rPrChange>
                          </w:rPr>
                          <w:pPrChange w:id="7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D660C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D660C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D660C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D660C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D660CC">
        <w:rPr>
          <w:rFonts w:ascii="Cordia New" w:hAnsi="Cordia New" w:cs="Cordia New"/>
          <w:sz w:val="28"/>
          <w:highlight w:val="lightGray"/>
        </w:rPr>
        <w:t>(API580)</w:t>
      </w:r>
      <w:r w:rsidR="00067074" w:rsidRPr="00D660C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D660C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D660C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D660C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D660CC">
        <w:rPr>
          <w:rFonts w:ascii="Cordia New" w:hAnsi="Cordia New" w:cs="Cordia New"/>
          <w:sz w:val="28"/>
          <w:highlight w:val="lightGray"/>
        </w:rPr>
        <w:t>,</w:t>
      </w:r>
      <w:r w:rsidR="009A5F84" w:rsidRPr="00D660C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D660C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D660C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D660C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D660C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D660C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D660CC">
        <w:rPr>
          <w:rFonts w:ascii="Cordia New" w:hAnsi="Cordia New" w:cs="Cordia New"/>
          <w:sz w:val="28"/>
          <w:highlight w:val="lightGray"/>
        </w:rPr>
        <w:t xml:space="preserve"> </w:t>
      </w:r>
      <w:r w:rsidR="004306B4" w:rsidRPr="00D660C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D660C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D660C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D660C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D660C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37470E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37470E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37470E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37470E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37470E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37470E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37470E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37470E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37470E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37470E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37470E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37470E">
        <w:rPr>
          <w:rFonts w:ascii="Cordia New" w:hAnsi="Cordia New" w:cs="Cordia New"/>
          <w:sz w:val="28"/>
          <w:highlight w:val="yellow"/>
        </w:rPr>
        <w:t xml:space="preserve"> </w:t>
      </w:r>
      <w:r w:rsidR="00805C9E" w:rsidRPr="0037470E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37470E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37470E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37470E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37470E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37470E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37470E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37470E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37470E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37470E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37470E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37470E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7B4532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37470E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37470E">
        <w:rPr>
          <w:rFonts w:ascii="Cordia New" w:hAnsi="Cordia New" w:cs="Cordia New"/>
          <w:sz w:val="28"/>
          <w:highlight w:val="yellow"/>
        </w:rPr>
        <w:t xml:space="preserve">Crack </w:t>
      </w:r>
      <w:r w:rsidRPr="0037470E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7B4532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37470E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37470E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D660C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7B4532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37470E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37470E">
        <w:rPr>
          <w:rFonts w:ascii="Cordia New" w:hAnsi="Cordia New"/>
          <w:sz w:val="28"/>
          <w:highlight w:val="yellow"/>
        </w:rPr>
        <w:t xml:space="preserve"> 29 </w:t>
      </w:r>
      <w:r w:rsidRPr="0037470E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D660C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37470E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37470E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D660C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D660C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37470E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37470E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37470E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37470E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37470E">
        <w:rPr>
          <w:rFonts w:ascii="Cordia New" w:hAnsi="Cordia New"/>
          <w:sz w:val="28"/>
          <w:highlight w:val="yellow"/>
        </w:rPr>
        <w:t xml:space="preserve">coating </w:t>
      </w:r>
      <w:r w:rsidRPr="0037470E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37470E">
        <w:rPr>
          <w:rFonts w:ascii="Cordia New" w:hAnsi="Cordia New"/>
          <w:sz w:val="28"/>
          <w:highlight w:val="yellow"/>
        </w:rPr>
        <w:t xml:space="preserve"> </w:t>
      </w:r>
      <w:r w:rsidR="000D3C8D" w:rsidRPr="0037470E">
        <w:rPr>
          <w:rFonts w:ascii="Cordia New" w:hAnsi="Cordia New"/>
          <w:sz w:val="28"/>
          <w:highlight w:val="yellow"/>
          <w:cs/>
        </w:rPr>
        <w:t xml:space="preserve">บริเวณ </w:t>
      </w:r>
      <w:r w:rsidR="000D3C8D" w:rsidRPr="0037470E">
        <w:rPr>
          <w:rFonts w:ascii="Cordia New" w:hAnsi="Cordia New"/>
          <w:sz w:val="28"/>
          <w:highlight w:val="yellow"/>
        </w:rPr>
        <w:t xml:space="preserve">Pipe support </w:t>
      </w:r>
      <w:r w:rsidR="000D3C8D" w:rsidRPr="0037470E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37470E">
        <w:rPr>
          <w:rFonts w:ascii="Cordia New" w:hAnsi="Cordia New"/>
          <w:sz w:val="28"/>
          <w:highlight w:val="yellow"/>
        </w:rPr>
        <w:t xml:space="preserve">7 </w:t>
      </w:r>
      <w:r w:rsidR="000D3C8D" w:rsidRPr="0037470E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37470E">
        <w:rPr>
          <w:rFonts w:ascii="Cordia New" w:hAnsi="Cordia New"/>
          <w:sz w:val="28"/>
          <w:highlight w:val="yellow"/>
        </w:rPr>
        <w:t xml:space="preserve">ERP </w:t>
      </w:r>
      <w:r w:rsidR="000D3C8D" w:rsidRPr="0037470E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37470E">
        <w:rPr>
          <w:rFonts w:ascii="Cordia New" w:hAnsi="Cordia New"/>
          <w:sz w:val="28"/>
          <w:highlight w:val="yellow"/>
        </w:rPr>
        <w:t xml:space="preserve">3 </w:t>
      </w:r>
      <w:r w:rsidR="000D3C8D" w:rsidRPr="0037470E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37470E">
        <w:rPr>
          <w:rFonts w:ascii="Cordia New" w:hAnsi="Cordia New"/>
          <w:sz w:val="28"/>
          <w:highlight w:val="yellow"/>
        </w:rPr>
        <w:t xml:space="preserve"> PRP </w:t>
      </w:r>
      <w:r w:rsidR="000D3C8D" w:rsidRPr="0037470E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37470E">
        <w:rPr>
          <w:rFonts w:ascii="Cordia New" w:hAnsi="Cordia New"/>
          <w:sz w:val="28"/>
          <w:highlight w:val="yellow"/>
        </w:rPr>
        <w:t xml:space="preserve">4 </w:t>
      </w:r>
      <w:r w:rsidR="000D3C8D" w:rsidRPr="0037470E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37470E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37470E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37470E">
        <w:rPr>
          <w:rFonts w:ascii="Cordia New" w:hAnsi="Cordia New"/>
          <w:sz w:val="28"/>
          <w:highlight w:val="yellow"/>
        </w:rPr>
        <w:t xml:space="preserve">Insulation </w:t>
      </w:r>
      <w:r w:rsidRPr="0037470E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37470E">
        <w:rPr>
          <w:rFonts w:ascii="Cordia New" w:hAnsi="Cordia New"/>
          <w:sz w:val="28"/>
          <w:highlight w:val="yellow"/>
        </w:rPr>
        <w:t xml:space="preserve">ERP </w:t>
      </w:r>
      <w:r w:rsidRPr="0037470E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37470E">
        <w:rPr>
          <w:rFonts w:ascii="Cordia New" w:hAnsi="Cordia New"/>
          <w:sz w:val="28"/>
          <w:highlight w:val="yellow"/>
        </w:rPr>
        <w:t xml:space="preserve">1 </w:t>
      </w:r>
      <w:r w:rsidRPr="0037470E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37470E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37470E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37470E">
        <w:rPr>
          <w:rFonts w:ascii="Cordia New" w:hAnsi="Cordia New"/>
          <w:sz w:val="28"/>
          <w:highlight w:val="yellow"/>
        </w:rPr>
        <w:t xml:space="preserve">coating </w:t>
      </w:r>
      <w:r w:rsidRPr="0037470E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37470E">
        <w:rPr>
          <w:rFonts w:ascii="Cordia New" w:hAnsi="Cordia New"/>
          <w:sz w:val="28"/>
          <w:highlight w:val="yellow"/>
        </w:rPr>
        <w:t xml:space="preserve">Splash zone </w:t>
      </w:r>
      <w:r w:rsidRPr="0037470E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37470E">
        <w:rPr>
          <w:rFonts w:ascii="Cordia New" w:hAnsi="Cordia New"/>
          <w:sz w:val="28"/>
          <w:highlight w:val="yellow"/>
        </w:rPr>
        <w:t xml:space="preserve">2 </w:t>
      </w:r>
      <w:r w:rsidRPr="0037470E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37470E">
        <w:rPr>
          <w:rFonts w:ascii="Cordia New" w:hAnsi="Cordia New"/>
          <w:sz w:val="28"/>
          <w:highlight w:val="yellow"/>
        </w:rPr>
        <w:t>ERP)</w:t>
      </w:r>
    </w:p>
    <w:p w:rsidR="009E506A" w:rsidRPr="00D660C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37470E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37470E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D660C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6470A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37470E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37470E">
        <w:rPr>
          <w:rFonts w:ascii="Cordia New" w:hAnsi="Cordia New"/>
          <w:sz w:val="28"/>
          <w:highlight w:val="yellow"/>
        </w:rPr>
        <w:t>Q4</w:t>
      </w:r>
    </w:p>
    <w:p w:rsidR="009E506A" w:rsidRPr="00D660C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6470A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37470E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D660C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4306B4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D660C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D660CC">
        <w:rPr>
          <w:rFonts w:ascii="Cordia New" w:hAnsi="Cordia New" w:cs="Cordia New"/>
          <w:sz w:val="28"/>
          <w:highlight w:val="lightGray"/>
        </w:rPr>
        <w:t>(Top Side)</w:t>
      </w:r>
      <w:r w:rsidRPr="00D660C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D660C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D660C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D660CC">
        <w:rPr>
          <w:rFonts w:ascii="Cordia New" w:hAnsi="Cordia New" w:cs="Cordia New"/>
          <w:sz w:val="28"/>
          <w:highlight w:val="lightGray"/>
        </w:rPr>
        <w:t>Structure integrity Management (SIM)</w:t>
      </w:r>
      <w:r w:rsidRPr="00D660C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D660C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D660C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D660CC">
        <w:rPr>
          <w:rFonts w:ascii="Cordia New" w:hAnsi="Cordia New" w:cs="Cordia New" w:hint="cs"/>
          <w:sz w:val="28"/>
          <w:highlight w:val="lightGray"/>
          <w:cs/>
        </w:rPr>
        <w:t>เ</w:t>
      </w:r>
      <w:ins w:id="74" w:author="NAVASIN HOMHUAL" w:date="2016-09-05T21:25:00Z">
        <w:r w:rsidR="00967D2B">
          <w:rPr>
            <w:rFonts w:ascii="Browallia New" w:hAnsi="Browallia New" w:cs="Browallia New"/>
            <w:noProof/>
            <w:sz w:val="32"/>
            <w:szCs w:val="32"/>
            <w:rPrChange w:id="7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6643B1B0" wp14:editId="4E0497E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6" w:author="NAVASIN HOMHUAL" w:date="2016-09-05T21:24:00Z">
                                    <w:rPr/>
                                  </w:rPrChange>
                                </w:rPr>
                                <w:pPrChange w:id="7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643B1B0" id="Rectangle 25" o:spid="_x0000_s103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BJJ+tNaQIAACs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8" w:author="NAVASIN HOMHUAL" w:date="2016-09-05T21:24:00Z">
                              <w:rPr/>
                            </w:rPrChange>
                          </w:rPr>
                          <w:pPrChange w:id="7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D660C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D660CC">
        <w:rPr>
          <w:rFonts w:ascii="Cordia New" w:hAnsi="Cordia New" w:cs="Cordia New"/>
          <w:sz w:val="28"/>
          <w:highlight w:val="lightGray"/>
        </w:rPr>
        <w:t>SIM</w:t>
      </w:r>
      <w:r w:rsidR="001C2B26" w:rsidRPr="00D660C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D660C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D660C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37470E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37470E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37470E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37470E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37470E">
        <w:rPr>
          <w:rFonts w:asciiTheme="minorBidi" w:hAnsiTheme="minorBidi" w:cstheme="minorBidi"/>
          <w:sz w:val="28"/>
          <w:highlight w:val="yellow"/>
        </w:rPr>
        <w:t>PRP</w:t>
      </w:r>
      <w:r w:rsidRPr="0037470E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37470E">
        <w:rPr>
          <w:rFonts w:asciiTheme="minorBidi" w:hAnsiTheme="minorBidi" w:cstheme="minorBidi"/>
          <w:sz w:val="28"/>
          <w:highlight w:val="yellow"/>
        </w:rPr>
        <w:t xml:space="preserve"> Structure integrity management (SIM) </w:t>
      </w:r>
      <w:r w:rsidRPr="0037470E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37470E">
        <w:rPr>
          <w:rFonts w:asciiTheme="minorBidi" w:hAnsiTheme="minorBidi" w:cstheme="minorBidi"/>
          <w:sz w:val="28"/>
          <w:highlight w:val="yellow"/>
        </w:rPr>
        <w:t xml:space="preserve">API EP2A-WSD </w:t>
      </w:r>
      <w:r w:rsidRPr="0037470E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37470E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37470E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37470E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37470E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37470E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37470E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37470E">
        <w:rPr>
          <w:rFonts w:ascii="Cordia New" w:hAnsi="Cordia New"/>
          <w:sz w:val="28"/>
          <w:highlight w:val="yellow"/>
          <w:cs/>
        </w:rPr>
        <w:t xml:space="preserve">จ้าง </w:t>
      </w:r>
      <w:r w:rsidRPr="0037470E">
        <w:rPr>
          <w:rFonts w:ascii="Cordia New" w:hAnsi="Cordia New"/>
          <w:sz w:val="28"/>
          <w:highlight w:val="yellow"/>
        </w:rPr>
        <w:t xml:space="preserve">Inspector </w:t>
      </w:r>
      <w:r w:rsidRPr="0037470E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37470E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37470E">
        <w:rPr>
          <w:rFonts w:ascii="Cordia New" w:hAnsi="Cordia New"/>
          <w:sz w:val="28"/>
          <w:highlight w:val="yellow"/>
        </w:rPr>
        <w:t xml:space="preserve">ERP </w:t>
      </w:r>
      <w:r w:rsidR="00B725C7" w:rsidRPr="0037470E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37470E">
        <w:rPr>
          <w:rFonts w:ascii="Cordia New" w:hAnsi="Cordia New"/>
          <w:sz w:val="28"/>
          <w:highlight w:val="yellow"/>
        </w:rPr>
        <w:t>PRP</w:t>
      </w:r>
      <w:r w:rsidRPr="0037470E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37470E">
        <w:rPr>
          <w:rFonts w:ascii="Cordia New" w:hAnsi="Cordia New"/>
          <w:sz w:val="28"/>
          <w:highlight w:val="yellow"/>
        </w:rPr>
        <w:t>rope access)</w:t>
      </w:r>
      <w:r w:rsidRPr="0037470E">
        <w:rPr>
          <w:rFonts w:ascii="Cordia New" w:hAnsi="Cordia New"/>
          <w:sz w:val="28"/>
          <w:highlight w:val="yellow"/>
          <w:cs/>
        </w:rPr>
        <w:t xml:space="preserve"> ตามผล</w:t>
      </w:r>
      <w:r w:rsidR="00B725C7" w:rsidRPr="0037470E">
        <w:rPr>
          <w:rFonts w:ascii="Cordia New" w:hAnsi="Cordia New"/>
          <w:sz w:val="28"/>
          <w:highlight w:val="yellow"/>
          <w:cs/>
        </w:rPr>
        <w:t>ปร</w:t>
      </w:r>
      <w:r w:rsidR="0036101E" w:rsidRPr="0037470E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37470E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37470E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37470E">
        <w:rPr>
          <w:rFonts w:ascii="Cordia New" w:hAnsi="Cordia New"/>
          <w:sz w:val="28"/>
          <w:highlight w:val="yellow"/>
          <w:cs/>
        </w:rPr>
        <w:t>เริ่ม</w:t>
      </w:r>
      <w:r w:rsidR="00B725C7" w:rsidRPr="0037470E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37470E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D660C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37470E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37470E">
        <w:rPr>
          <w:rFonts w:ascii="Cordia New" w:hAnsi="Cordia New"/>
          <w:sz w:val="28"/>
          <w:highlight w:val="yellow"/>
          <w:cs/>
        </w:rPr>
        <w:t>1</w:t>
      </w:r>
      <w:r w:rsidRPr="0037470E">
        <w:rPr>
          <w:rFonts w:ascii="Cordia New" w:hAnsi="Cordia New"/>
          <w:sz w:val="28"/>
          <w:highlight w:val="yellow"/>
        </w:rPr>
        <w:t xml:space="preserve">) </w:t>
      </w:r>
      <w:r w:rsidRPr="0037470E">
        <w:rPr>
          <w:rFonts w:ascii="Cordia New" w:hAnsi="Cordia New"/>
          <w:sz w:val="28"/>
          <w:highlight w:val="yellow"/>
          <w:cs/>
        </w:rPr>
        <w:t>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B4532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37470E">
        <w:rPr>
          <w:rFonts w:ascii="Cordia New" w:hAnsi="Cordia New"/>
          <w:sz w:val="28"/>
          <w:highlight w:val="yellow"/>
          <w:cs/>
        </w:rPr>
        <w:t>2</w:t>
      </w:r>
      <w:r w:rsidRPr="0037470E">
        <w:rPr>
          <w:rFonts w:ascii="Cordia New" w:hAnsi="Cordia New"/>
          <w:sz w:val="28"/>
          <w:highlight w:val="yellow"/>
        </w:rPr>
        <w:t>)</w:t>
      </w:r>
      <w:r w:rsidRPr="0037470E">
        <w:rPr>
          <w:rFonts w:ascii="Cordia New" w:hAnsi="Cordia New"/>
          <w:sz w:val="28"/>
          <w:highlight w:val="yellow"/>
          <w:cs/>
        </w:rPr>
        <w:t xml:space="preserve"> อยู่ระหว่างการจัดจ้าง</w:t>
      </w:r>
      <w:r w:rsidR="00715838" w:rsidRPr="0037470E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37470E">
        <w:rPr>
          <w:rFonts w:ascii="Cordia New" w:hAnsi="Cordia New"/>
          <w:sz w:val="28"/>
          <w:highlight w:val="yellow"/>
        </w:rPr>
        <w:t xml:space="preserve">Inspector </w:t>
      </w:r>
      <w:r w:rsidR="00715838" w:rsidRPr="0037470E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37470E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37470E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37470E">
        <w:rPr>
          <w:rFonts w:ascii="Cordia New" w:hAnsi="Cordia New"/>
          <w:sz w:val="28"/>
          <w:highlight w:val="yellow"/>
        </w:rPr>
        <w:t xml:space="preserve">Rope Access) </w:t>
      </w:r>
      <w:r w:rsidR="00A169E9" w:rsidRPr="0037470E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37470E">
        <w:rPr>
          <w:rFonts w:ascii="Cordia New" w:hAnsi="Cordia New"/>
          <w:sz w:val="28"/>
          <w:highlight w:val="yellow"/>
        </w:rPr>
        <w:t>ERP</w:t>
      </w:r>
      <w:r w:rsidR="00A169E9" w:rsidRPr="0037470E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37470E">
        <w:rPr>
          <w:rFonts w:ascii="Cordia New" w:hAnsi="Cordia New"/>
          <w:sz w:val="28"/>
          <w:highlight w:val="yellow"/>
        </w:rPr>
        <w:t>PRP</w:t>
      </w:r>
    </w:p>
    <w:p w:rsidR="00FA764B" w:rsidRPr="00D660C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37470E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37470E">
        <w:rPr>
          <w:rFonts w:ascii="Cordia New" w:hAnsi="Cordia New" w:cs="Cordia New"/>
          <w:sz w:val="28"/>
          <w:highlight w:val="yellow"/>
          <w:cs/>
        </w:rPr>
        <w:t>1</w:t>
      </w:r>
      <w:r w:rsidRPr="0037470E">
        <w:rPr>
          <w:rFonts w:ascii="Cordia New" w:hAnsi="Cordia New" w:cs="Cordia New"/>
          <w:sz w:val="28"/>
          <w:highlight w:val="yellow"/>
        </w:rPr>
        <w:t xml:space="preserve">) </w:t>
      </w:r>
      <w:r w:rsidR="0086556A" w:rsidRPr="0037470E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37470E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37470E">
        <w:rPr>
          <w:rFonts w:ascii="Cordia New" w:hAnsi="Cordia New" w:cs="Cordia New"/>
          <w:sz w:val="28"/>
          <w:highlight w:val="yellow"/>
        </w:rPr>
        <w:t xml:space="preserve">ERP </w:t>
      </w:r>
      <w:r w:rsidRPr="0037470E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37470E">
        <w:rPr>
          <w:rFonts w:ascii="Cordia New" w:hAnsi="Cordia New" w:cs="Cordia New"/>
          <w:sz w:val="28"/>
          <w:highlight w:val="yellow"/>
        </w:rPr>
        <w:t>PRP</w:t>
      </w:r>
      <w:r w:rsidRPr="0037470E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7B4532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37470E">
        <w:rPr>
          <w:rFonts w:ascii="Cordia New" w:hAnsi="Cordia New" w:cs="Cordia New"/>
          <w:sz w:val="28"/>
          <w:highlight w:val="yellow"/>
          <w:cs/>
        </w:rPr>
        <w:t>2</w:t>
      </w:r>
      <w:r w:rsidRPr="0037470E">
        <w:rPr>
          <w:rFonts w:ascii="Cordia New" w:hAnsi="Cordia New" w:cs="Cordia New"/>
          <w:sz w:val="28"/>
          <w:highlight w:val="yellow"/>
        </w:rPr>
        <w:t xml:space="preserve">) </w:t>
      </w:r>
      <w:r w:rsidRPr="0037470E">
        <w:rPr>
          <w:rFonts w:ascii="Cordia New" w:hAnsi="Cordia New" w:cs="Cordia New"/>
          <w:sz w:val="28"/>
          <w:highlight w:val="yellow"/>
          <w:cs/>
        </w:rPr>
        <w:t xml:space="preserve">ตรวจสอบโครงสร้างแท่น </w:t>
      </w:r>
      <w:r w:rsidRPr="0037470E">
        <w:rPr>
          <w:rFonts w:ascii="Cordia New" w:hAnsi="Cordia New" w:cs="Cordia New"/>
          <w:sz w:val="28"/>
          <w:highlight w:val="yellow"/>
        </w:rPr>
        <w:t>ERP</w:t>
      </w:r>
      <w:r w:rsidRPr="0037470E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37470E">
        <w:rPr>
          <w:rFonts w:ascii="Cordia New" w:hAnsi="Cordia New" w:cs="Cordia New"/>
          <w:sz w:val="28"/>
          <w:highlight w:val="yellow"/>
        </w:rPr>
        <w:t>PRP</w:t>
      </w:r>
      <w:r w:rsidRPr="0037470E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D660C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37470E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37470E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D660C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D660C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6470A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37470E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37470E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37470E">
        <w:rPr>
          <w:rFonts w:ascii="Cordia New" w:hAnsi="Cordia New"/>
          <w:sz w:val="28"/>
          <w:highlight w:val="yellow"/>
        </w:rPr>
        <w:t>I</w:t>
      </w:r>
      <w:r w:rsidRPr="0037470E">
        <w:rPr>
          <w:rFonts w:ascii="Cordia New" w:hAnsi="Cordia New"/>
          <w:sz w:val="28"/>
          <w:highlight w:val="yellow"/>
        </w:rPr>
        <w:t>-Beam</w:t>
      </w:r>
      <w:r w:rsidR="004D29CE" w:rsidRPr="0037470E">
        <w:rPr>
          <w:rFonts w:ascii="Cordia New" w:hAnsi="Cordia New"/>
          <w:sz w:val="28"/>
          <w:highlight w:val="yellow"/>
        </w:rPr>
        <w:t xml:space="preserve"> </w:t>
      </w:r>
      <w:r w:rsidR="004D29CE" w:rsidRPr="0037470E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37470E">
        <w:rPr>
          <w:rFonts w:ascii="Cordia New" w:hAnsi="Cordia New"/>
          <w:sz w:val="28"/>
          <w:highlight w:val="yellow"/>
        </w:rPr>
        <w:t xml:space="preserve">Cellar deck </w:t>
      </w:r>
      <w:r w:rsidR="004D29CE" w:rsidRPr="0037470E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37470E">
        <w:rPr>
          <w:rFonts w:ascii="Cordia New" w:hAnsi="Cordia New"/>
          <w:sz w:val="28"/>
          <w:highlight w:val="yellow"/>
        </w:rPr>
        <w:t>ERP</w:t>
      </w:r>
      <w:r w:rsidR="004D29CE" w:rsidRPr="006470AC">
        <w:rPr>
          <w:rFonts w:ascii="Cordia New" w:hAnsi="Cordia New"/>
          <w:sz w:val="28"/>
          <w:cs/>
        </w:rPr>
        <w:t xml:space="preserve"> </w:t>
      </w:r>
      <w:r w:rsidRPr="006470AC">
        <w:rPr>
          <w:rFonts w:ascii="Cordia New" w:hAnsi="Cordia New"/>
          <w:sz w:val="28"/>
        </w:rPr>
        <w:t xml:space="preserve">  </w:t>
      </w:r>
    </w:p>
    <w:p w:rsidR="004D29CE" w:rsidRPr="00D660C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6470A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37470E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7B4532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6470A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37470E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37470E">
        <w:rPr>
          <w:rFonts w:ascii="Cordia New" w:hAnsi="Cordia New"/>
          <w:sz w:val="28"/>
          <w:highlight w:val="yellow"/>
        </w:rPr>
        <w:t>Q4</w:t>
      </w:r>
    </w:p>
    <w:p w:rsidR="004D29CE" w:rsidRPr="00D660C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37470E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D660C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D660C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D660C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D660C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D660C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37470E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37470E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37470E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37470E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37470E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37470E">
        <w:rPr>
          <w:rFonts w:ascii="Cordia New" w:hAnsi="Cordia New"/>
          <w:sz w:val="28"/>
          <w:highlight w:val="yellow"/>
        </w:rPr>
        <w:t xml:space="preserve">ILI PIG </w:t>
      </w:r>
      <w:r w:rsidRPr="0037470E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37470E">
        <w:rPr>
          <w:rFonts w:ascii="Cordia New" w:hAnsi="Cordia New"/>
          <w:sz w:val="28"/>
          <w:highlight w:val="yellow"/>
        </w:rPr>
        <w:t xml:space="preserve">ASME B31.8 ,PDAM, UKOPA, API579 </w:t>
      </w:r>
      <w:r w:rsidRPr="0037470E">
        <w:rPr>
          <w:rFonts w:ascii="Cordia New" w:hAnsi="Cordia New" w:hint="cs"/>
          <w:sz w:val="28"/>
          <w:highlight w:val="yellow"/>
          <w:cs/>
        </w:rPr>
        <w:t>และ</w:t>
      </w:r>
      <w:r w:rsidRPr="0037470E">
        <w:rPr>
          <w:rFonts w:ascii="Cordia New" w:hAnsi="Cordia New"/>
          <w:sz w:val="28"/>
          <w:highlight w:val="yellow"/>
        </w:rPr>
        <w:t xml:space="preserve"> Enbridge </w:t>
      </w:r>
      <w:r w:rsidR="00F04569" w:rsidRPr="0037470E">
        <w:rPr>
          <w:rFonts w:ascii="Cordia New" w:hAnsi="Cordia New" w:hint="cs"/>
          <w:sz w:val="28"/>
          <w:highlight w:val="yellow"/>
          <w:cs/>
        </w:rPr>
        <w:t>เพื่อ</w:t>
      </w:r>
      <w:r w:rsidRPr="0037470E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37470E">
        <w:rPr>
          <w:rFonts w:ascii="Cordia New" w:hAnsi="Cordia New" w:hint="cs"/>
          <w:sz w:val="28"/>
          <w:highlight w:val="yellow"/>
          <w:cs/>
        </w:rPr>
        <w:t xml:space="preserve"> </w:t>
      </w:r>
      <w:r w:rsidRPr="0037470E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37470E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37470E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37470E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37470E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37470E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37470E">
        <w:rPr>
          <w:rFonts w:ascii="Cordia New" w:hAnsi="Cordia New"/>
          <w:sz w:val="28"/>
          <w:highlight w:val="yellow"/>
        </w:rPr>
        <w:t>RC</w:t>
      </w:r>
      <w:r w:rsidRPr="0037470E">
        <w:rPr>
          <w:rFonts w:ascii="Cordia New" w:hAnsi="Cordia New" w:hint="cs"/>
          <w:sz w:val="28"/>
          <w:highlight w:val="yellow"/>
          <w:cs/>
        </w:rPr>
        <w:t>650</w:t>
      </w:r>
      <w:r w:rsidR="00F04569" w:rsidRPr="0037470E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37470E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37470E">
        <w:rPr>
          <w:rFonts w:ascii="Cordia New" w:hAnsi="Cordia New"/>
          <w:sz w:val="28"/>
          <w:highlight w:val="yellow"/>
        </w:rPr>
        <w:t>KP</w:t>
      </w:r>
      <w:r w:rsidRPr="0037470E">
        <w:rPr>
          <w:rFonts w:ascii="Cordia New" w:hAnsi="Cordia New" w:hint="cs"/>
          <w:sz w:val="28"/>
          <w:highlight w:val="yellow"/>
          <w:cs/>
        </w:rPr>
        <w:t>.</w:t>
      </w:r>
      <w:r w:rsidRPr="0037470E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37470E">
        <w:rPr>
          <w:rFonts w:ascii="Cordia New" w:hAnsi="Cordia New"/>
          <w:sz w:val="28"/>
          <w:highlight w:val="yellow"/>
        </w:rPr>
        <w:t>KP.</w:t>
      </w:r>
      <w:r w:rsidRPr="0037470E">
        <w:rPr>
          <w:rFonts w:ascii="Cordia New" w:hAnsi="Cordia New"/>
          <w:sz w:val="28"/>
          <w:highlight w:val="yellow"/>
          <w:cs/>
        </w:rPr>
        <w:t>22+959</w:t>
      </w:r>
    </w:p>
    <w:p w:rsidR="00750852" w:rsidRPr="00967D2B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37470E">
        <w:rPr>
          <w:rFonts w:ascii="Cordia New" w:hAnsi="Cordia New"/>
          <w:sz w:val="28"/>
          <w:highlight w:val="yellow"/>
        </w:rPr>
        <w:t xml:space="preserve">RC500 </w:t>
      </w:r>
      <w:r w:rsidR="00F04569" w:rsidRPr="0037470E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37470E">
        <w:rPr>
          <w:rFonts w:ascii="Cordia New" w:hAnsi="Cordia New"/>
          <w:sz w:val="28"/>
          <w:highlight w:val="yellow"/>
        </w:rPr>
        <w:t xml:space="preserve"> </w:t>
      </w:r>
      <w:r w:rsidRPr="0037470E">
        <w:rPr>
          <w:rFonts w:ascii="Cordia New" w:hAnsi="Cordia New"/>
          <w:sz w:val="28"/>
          <w:highlight w:val="yellow"/>
        </w:rPr>
        <w:t xml:space="preserve">3 </w:t>
      </w:r>
      <w:r w:rsidRPr="0037470E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37470E">
        <w:rPr>
          <w:rFonts w:ascii="Cordia New" w:hAnsi="Cordia New"/>
          <w:sz w:val="28"/>
          <w:highlight w:val="yellow"/>
        </w:rPr>
        <w:t>KP</w:t>
      </w:r>
      <w:r w:rsidR="00B46618" w:rsidRPr="0037470E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F1592B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F1592B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F1592B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F1592B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F1592B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F1592B">
        <w:rPr>
          <w:rFonts w:asciiTheme="minorBidi" w:hAnsiTheme="minorBidi" w:cstheme="minorBidi"/>
          <w:sz w:val="28"/>
          <w:highlight w:val="yellow"/>
        </w:rPr>
        <w:t>KP.</w:t>
      </w:r>
      <w:r w:rsidR="00B46618" w:rsidRPr="00F1592B">
        <w:rPr>
          <w:rFonts w:asciiTheme="minorBidi" w:hAnsiTheme="minorBidi" w:cstheme="minorBidi"/>
          <w:sz w:val="28"/>
          <w:highlight w:val="yellow"/>
        </w:rPr>
        <w:t xml:space="preserve">22+339 </w:t>
      </w:r>
      <w:r w:rsidR="00B46618" w:rsidRPr="00F1592B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F1592B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F1592B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F1592B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F1592B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F1592B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F1592B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F1592B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F1592B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F1592B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F1592B">
        <w:rPr>
          <w:rFonts w:asciiTheme="minorBidi" w:hAnsiTheme="minorBidi" w:cstheme="minorBidi"/>
          <w:sz w:val="28"/>
          <w:highlight w:val="yellow"/>
        </w:rPr>
        <w:t xml:space="preserve">% </w:t>
      </w:r>
      <w:r w:rsidR="00F04569" w:rsidRPr="00F1592B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F1592B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F1592B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F1592B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F1592B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F1592B">
        <w:rPr>
          <w:rFonts w:asciiTheme="minorBidi" w:hAnsiTheme="minorBidi" w:cstheme="minorBidi"/>
          <w:sz w:val="28"/>
          <w:highlight w:val="yellow"/>
        </w:rPr>
        <w:t xml:space="preserve">KP.22+959 </w:t>
      </w:r>
      <w:r w:rsidRPr="00F1592B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F1592B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F1592B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F1592B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F1592B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F1592B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F1592B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F1592B">
        <w:rPr>
          <w:rFonts w:asciiTheme="minorBidi" w:hAnsiTheme="minorBidi" w:cstheme="minorBidi"/>
          <w:sz w:val="28"/>
          <w:highlight w:val="yellow"/>
        </w:rPr>
        <w:t>%</w:t>
      </w:r>
      <w:r w:rsidRPr="00F1592B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F1592B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F1592B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F1592B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F1592B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F1592B">
        <w:rPr>
          <w:rFonts w:asciiTheme="minorBidi" w:hAnsiTheme="minorBidi" w:cstheme="minorBidi"/>
          <w:sz w:val="28"/>
          <w:highlight w:val="yellow"/>
        </w:rPr>
        <w:t xml:space="preserve">gmjkdy[ 9.63% </w:t>
      </w:r>
      <w:r w:rsidR="008338CF" w:rsidRPr="00F1592B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F1592B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F1592B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F1592B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F1592B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F1592B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F1592B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F1592B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F1592B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F1592B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F1592B">
        <w:rPr>
          <w:rFonts w:ascii="Cordia New" w:hAnsi="Cordia New"/>
          <w:sz w:val="28"/>
          <w:highlight w:val="yellow"/>
        </w:rPr>
        <w:t xml:space="preserve">RC650 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F1592B">
        <w:rPr>
          <w:rFonts w:ascii="Cordia New" w:hAnsi="Cordia New"/>
          <w:sz w:val="28"/>
          <w:highlight w:val="yellow"/>
        </w:rPr>
        <w:t>%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F1592B">
        <w:rPr>
          <w:rFonts w:ascii="Cordia New" w:hAnsi="Cordia New"/>
          <w:sz w:val="28"/>
          <w:highlight w:val="yellow"/>
        </w:rPr>
        <w:t xml:space="preserve">Maximum Operating pressure 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F1592B">
        <w:rPr>
          <w:rFonts w:ascii="Cordia New" w:hAnsi="Cordia New"/>
          <w:sz w:val="28"/>
          <w:highlight w:val="yellow"/>
        </w:rPr>
        <w:t>MOP (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F1592B">
        <w:rPr>
          <w:rFonts w:ascii="Cordia New" w:hAnsi="Cordia New"/>
          <w:sz w:val="28"/>
          <w:highlight w:val="yellow"/>
        </w:rPr>
        <w:t>RUN ILI PIG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F1592B">
        <w:rPr>
          <w:rFonts w:ascii="Cordia New" w:hAnsi="Cordia New"/>
          <w:sz w:val="28"/>
          <w:highlight w:val="yellow"/>
        </w:rPr>
        <w:t>)</w:t>
      </w:r>
    </w:p>
    <w:p w:rsidR="008338CF" w:rsidRPr="00F1592B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F1592B">
        <w:rPr>
          <w:rFonts w:ascii="Cordia New" w:hAnsi="Cordia New"/>
          <w:sz w:val="28"/>
          <w:highlight w:val="yellow"/>
        </w:rPr>
        <w:t xml:space="preserve">RC500 </w:t>
      </w:r>
      <w:r w:rsidRPr="00F1592B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F1592B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F1592B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F1592B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F1592B">
        <w:rPr>
          <w:rFonts w:ascii="Cordia New" w:hAnsi="Cordia New"/>
          <w:sz w:val="28"/>
          <w:highlight w:val="yellow"/>
        </w:rPr>
        <w:t xml:space="preserve">RC650 </w:t>
      </w:r>
      <w:r w:rsidRPr="00F1592B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F1592B">
        <w:rPr>
          <w:rFonts w:ascii="Cordia New" w:hAnsi="Cordia New" w:hint="cs"/>
          <w:sz w:val="28"/>
          <w:highlight w:val="yellow"/>
          <w:cs/>
        </w:rPr>
        <w:t xml:space="preserve"> </w:t>
      </w:r>
      <w:r w:rsidRPr="00F1592B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F1592B">
        <w:rPr>
          <w:rFonts w:ascii="Cordia New" w:hAnsi="Cordia New" w:hint="cs"/>
          <w:sz w:val="28"/>
          <w:highlight w:val="yellow"/>
          <w:cs/>
        </w:rPr>
        <w:t xml:space="preserve"> </w:t>
      </w:r>
      <w:r w:rsidRPr="00F1592B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F1592B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F1592B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F1592B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F1592B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F1592B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F1592B">
        <w:rPr>
          <w:rFonts w:ascii="Cordia New" w:hAnsi="Cordia New"/>
          <w:sz w:val="28"/>
          <w:highlight w:val="yellow"/>
        </w:rPr>
        <w:t>ERP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F1592B">
        <w:rPr>
          <w:rFonts w:ascii="Cordia New" w:hAnsi="Cordia New"/>
          <w:sz w:val="28"/>
          <w:highlight w:val="yellow"/>
        </w:rPr>
        <w:t xml:space="preserve">API RP2A-WSD </w:t>
      </w:r>
      <w:r w:rsidRPr="00F1592B">
        <w:rPr>
          <w:rFonts w:ascii="Cordia New" w:hAnsi="Cordia New" w:hint="cs"/>
          <w:sz w:val="28"/>
          <w:highlight w:val="yellow"/>
          <w:cs/>
        </w:rPr>
        <w:t>และ</w:t>
      </w:r>
      <w:r w:rsidRPr="00F1592B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F1592B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F1592B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 </w:t>
      </w:r>
      <w:r w:rsidR="00AA48BE" w:rsidRPr="00F1592B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F1592B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F1592B">
        <w:rPr>
          <w:rFonts w:ascii="Cordia New" w:hAnsi="Cordia New"/>
          <w:sz w:val="28"/>
          <w:highlight w:val="yellow"/>
        </w:rPr>
        <w:t xml:space="preserve">Phase 1 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F1592B">
        <w:rPr>
          <w:rFonts w:ascii="Cordia New" w:hAnsi="Cordia New"/>
          <w:sz w:val="28"/>
          <w:highlight w:val="yellow"/>
        </w:rPr>
        <w:t>ERP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F1592B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F1592B">
        <w:rPr>
          <w:rFonts w:ascii="Cordia New" w:hAnsi="Cordia New"/>
          <w:sz w:val="28"/>
          <w:highlight w:val="yellow"/>
        </w:rPr>
        <w:t xml:space="preserve">Phase 2 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F1592B">
        <w:rPr>
          <w:rFonts w:ascii="Cordia New" w:hAnsi="Cordia New"/>
          <w:sz w:val="28"/>
          <w:highlight w:val="yellow"/>
        </w:rPr>
        <w:t>(</w:t>
      </w:r>
      <w:r w:rsidRPr="00F1592B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F1592B">
        <w:rPr>
          <w:rFonts w:ascii="Cordia New" w:hAnsi="Cordia New"/>
          <w:sz w:val="28"/>
          <w:highlight w:val="yellow"/>
        </w:rPr>
        <w:t>)</w:t>
      </w:r>
    </w:p>
    <w:p w:rsidR="00094E3B" w:rsidRPr="00F1592B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F1592B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F1592B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F1592B">
        <w:rPr>
          <w:rFonts w:ascii="Cordia New" w:hAnsi="Cordia New"/>
          <w:sz w:val="28"/>
          <w:highlight w:val="yellow"/>
        </w:rPr>
        <w:t xml:space="preserve">Phase 1 </w:t>
      </w:r>
      <w:r w:rsidRPr="00F1592B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F1592B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F1592B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F1592B">
        <w:rPr>
          <w:rFonts w:ascii="Cordia New" w:hAnsi="Cordia New" w:hint="cs"/>
          <w:sz w:val="28"/>
          <w:highlight w:val="yellow"/>
        </w:rPr>
        <w:t xml:space="preserve">Safety factor 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F1592B">
        <w:rPr>
          <w:rFonts w:ascii="Cordia New" w:hAnsi="Cordia New" w:hint="cs"/>
          <w:sz w:val="28"/>
          <w:highlight w:val="yellow"/>
        </w:rPr>
        <w:t xml:space="preserve">Foundation 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F1592B">
        <w:rPr>
          <w:rFonts w:ascii="Cordia New" w:hAnsi="Cordia New" w:hint="cs"/>
          <w:sz w:val="28"/>
          <w:highlight w:val="yellow"/>
        </w:rPr>
        <w:t xml:space="preserve">Metocian 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F1592B">
        <w:rPr>
          <w:rFonts w:ascii="Cordia New" w:hAnsi="Cordia New" w:hint="cs"/>
          <w:sz w:val="28"/>
          <w:highlight w:val="yellow"/>
        </w:rPr>
        <w:t xml:space="preserve">&gt;= </w:t>
      </w:r>
      <w:r w:rsidRPr="00F1592B">
        <w:rPr>
          <w:rFonts w:ascii="Cordia New" w:hAnsi="Cordia New" w:hint="cs"/>
          <w:sz w:val="28"/>
          <w:highlight w:val="yellow"/>
          <w:cs/>
        </w:rPr>
        <w:t>2.0 )</w:t>
      </w:r>
    </w:p>
    <w:p w:rsidR="00094E3B" w:rsidRPr="00F1592B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F1592B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F1592B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F1592B">
        <w:rPr>
          <w:rFonts w:ascii="Cordia New" w:hAnsi="Cordia New" w:hint="cs"/>
          <w:sz w:val="28"/>
          <w:highlight w:val="yellow"/>
          <w:cs/>
        </w:rPr>
        <w:t>ของ</w:t>
      </w:r>
      <w:r w:rsidRPr="00F1592B">
        <w:rPr>
          <w:rFonts w:ascii="Cordia New" w:hAnsi="Cordia New" w:hint="cs"/>
          <w:sz w:val="28"/>
          <w:highlight w:val="yellow"/>
        </w:rPr>
        <w:t xml:space="preserve">Foundation 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F1592B">
        <w:rPr>
          <w:rFonts w:ascii="Cordia New" w:hAnsi="Cordia New" w:hint="cs"/>
          <w:sz w:val="28"/>
          <w:highlight w:val="yellow"/>
        </w:rPr>
        <w:t xml:space="preserve">Metocian </w:t>
      </w:r>
      <w:r w:rsidRPr="00F1592B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F1592B">
        <w:rPr>
          <w:rFonts w:ascii="Cordia New" w:hAnsi="Cordia New" w:hint="cs"/>
          <w:sz w:val="28"/>
          <w:highlight w:val="yellow"/>
          <w:cs/>
        </w:rPr>
        <w:t>00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F1592B">
        <w:rPr>
          <w:rFonts w:ascii="Cordia New" w:hAnsi="Cordia New" w:hint="cs"/>
          <w:sz w:val="28"/>
          <w:highlight w:val="yellow"/>
        </w:rPr>
        <w:t xml:space="preserve">&gt;= </w:t>
      </w:r>
      <w:r w:rsidRPr="00F1592B">
        <w:rPr>
          <w:rFonts w:ascii="Cordia New" w:hAnsi="Cordia New" w:hint="cs"/>
          <w:sz w:val="28"/>
          <w:highlight w:val="yellow"/>
          <w:cs/>
        </w:rPr>
        <w:t>1.5 )</w:t>
      </w:r>
    </w:p>
    <w:p w:rsidR="00094E3B" w:rsidRPr="00F1592B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F1592B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F1592B">
        <w:rPr>
          <w:rFonts w:ascii="Cordia New" w:hAnsi="Cordia New" w:hint="cs"/>
          <w:sz w:val="28"/>
          <w:highlight w:val="yellow"/>
        </w:rPr>
        <w:t xml:space="preserve">RSR (Reserve Strength Ration) 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ผลที่ได้เท่ากับ 1.96 (ผ่านตามเกณฑ์ เพราะ </w:t>
      </w:r>
      <w:r w:rsidRPr="00F1592B">
        <w:rPr>
          <w:rFonts w:ascii="Cordia New" w:hAnsi="Cordia New" w:hint="cs"/>
          <w:sz w:val="28"/>
          <w:highlight w:val="yellow"/>
        </w:rPr>
        <w:t xml:space="preserve">&gt;= </w:t>
      </w:r>
      <w:r w:rsidRPr="00F1592B">
        <w:rPr>
          <w:rFonts w:ascii="Cordia New" w:hAnsi="Cordia New" w:hint="cs"/>
          <w:sz w:val="28"/>
          <w:highlight w:val="yellow"/>
          <w:cs/>
        </w:rPr>
        <w:t>1.6)</w:t>
      </w:r>
    </w:p>
    <w:p w:rsidR="00094E3B" w:rsidRPr="00F1592B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F1592B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F1592B">
        <w:rPr>
          <w:rFonts w:ascii="Cordia New" w:hAnsi="Cordia New" w:hint="cs"/>
          <w:sz w:val="28"/>
          <w:highlight w:val="yellow"/>
        </w:rPr>
        <w:t>API RP</w:t>
      </w:r>
      <w:r w:rsidRPr="00F1592B">
        <w:rPr>
          <w:rFonts w:ascii="Cordia New" w:hAnsi="Cordia New" w:hint="cs"/>
          <w:sz w:val="28"/>
          <w:highlight w:val="yellow"/>
          <w:cs/>
        </w:rPr>
        <w:t>2</w:t>
      </w:r>
      <w:r w:rsidRPr="00F1592B">
        <w:rPr>
          <w:rFonts w:ascii="Cordia New" w:hAnsi="Cordia New" w:hint="cs"/>
          <w:sz w:val="28"/>
          <w:highlight w:val="yellow"/>
        </w:rPr>
        <w:t xml:space="preserve">D) </w:t>
      </w:r>
      <w:r w:rsidRPr="00F1592B">
        <w:rPr>
          <w:rFonts w:ascii="Cordia New" w:hAnsi="Cordia New" w:hint="cs"/>
          <w:sz w:val="28"/>
          <w:highlight w:val="yellow"/>
          <w:cs/>
        </w:rPr>
        <w:t>จึงไม่มีความจำเป็นต้องเสริมความแข็งแรงโครงสร้างแท่</w:t>
      </w:r>
      <w:r w:rsidRPr="00F1592B">
        <w:rPr>
          <w:rFonts w:ascii="Cordia New" w:hAnsi="Cordia New"/>
          <w:sz w:val="28"/>
          <w:highlight w:val="yellow"/>
          <w:cs/>
        </w:rPr>
        <w:t>น</w:t>
      </w:r>
    </w:p>
    <w:p w:rsidR="00094E3B" w:rsidRPr="00F1592B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F1592B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F1592B">
        <w:rPr>
          <w:rFonts w:ascii="Cordia New" w:hAnsi="Cordia New"/>
          <w:sz w:val="28"/>
          <w:highlight w:val="yellow"/>
        </w:rPr>
        <w:t xml:space="preserve">Phase 2 </w:t>
      </w:r>
      <w:r w:rsidRPr="00F1592B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F1592B">
        <w:rPr>
          <w:rFonts w:ascii="Cordia New" w:hAnsi="Cordia New"/>
          <w:sz w:val="28"/>
          <w:highlight w:val="yellow"/>
        </w:rPr>
        <w:t>(</w:t>
      </w:r>
      <w:r w:rsidRPr="00F1592B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F1592B">
        <w:rPr>
          <w:rFonts w:ascii="Cordia New" w:hAnsi="Cordia New"/>
          <w:sz w:val="28"/>
          <w:highlight w:val="yellow"/>
        </w:rPr>
        <w:t xml:space="preserve">) : </w:t>
      </w:r>
      <w:r w:rsidRPr="00F1592B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F1592B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F1592B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F1592B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F1592B">
        <w:rPr>
          <w:rFonts w:ascii="Cordia New" w:hAnsi="Cordia New"/>
          <w:sz w:val="28"/>
          <w:highlight w:val="yellow"/>
        </w:rPr>
        <w:t xml:space="preserve">Phase 2 </w:t>
      </w:r>
      <w:r w:rsidRPr="00F1592B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F1592B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F1592B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</w:t>
      </w:r>
      <w:r w:rsidRPr="00F1592B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)</w:t>
      </w:r>
    </w:p>
    <w:p w:rsidR="00094E3B" w:rsidRPr="00094E3B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F1592B">
        <w:rPr>
          <w:rFonts w:ascii="Cordia New" w:hAnsi="Cordia New"/>
          <w:sz w:val="28"/>
          <w:highlight w:val="yellow"/>
        </w:rPr>
        <w:t>-</w:t>
      </w:r>
    </w:p>
    <w:p w:rsidR="00DF2622" w:rsidRPr="007B4532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7B4532" w:rsidSect="0058437D">
      <w:headerReference w:type="default" r:id="rId25"/>
      <w:footerReference w:type="default" r:id="rId26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9" w:author="SuurBuur" w:date="2017-01-06T11:48:00Z" w:initials="S">
    <w:p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50" w:author="SuurBuur" w:date="2017-01-06T11:49:00Z" w:initials="S">
    <w:p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7" w:author="SuurBuur" w:date="2017-01-06T11:28:00Z" w:initials="S">
    <w:p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8" w:author="SuurBuur" w:date="2017-01-06T11:35:00Z" w:initials="S">
    <w:p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9" w:author="SuurBuur" w:date="2017-01-06T11:38:00Z" w:initials="S">
    <w:p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6" w:author="SuurBuur" w:date="2017-01-06T11:40:00Z" w:initials="S">
    <w:p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(Customer Type = </w:t>
      </w:r>
      <w:r>
        <w:rPr>
          <w:rFonts w:hint="cs"/>
          <w:cs/>
        </w:rPr>
        <w:t>ท่อประธาน</w:t>
      </w:r>
      <w:r>
        <w:t>)</w:t>
      </w:r>
    </w:p>
  </w:comment>
  <w:comment w:id="67" w:author="SuurBuur" w:date="2017-01-06T11:41:00Z" w:initials="S">
    <w:p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B22" w:rsidRDefault="00585B22">
      <w:r>
        <w:separator/>
      </w:r>
    </w:p>
  </w:endnote>
  <w:endnote w:type="continuationSeparator" w:id="0">
    <w:p w:rsidR="00585B22" w:rsidRDefault="00585B22">
      <w:r>
        <w:continuationSeparator/>
      </w:r>
    </w:p>
  </w:endnote>
  <w:endnote w:type="continuationNotice" w:id="1">
    <w:p w:rsidR="00585B22" w:rsidRDefault="00585B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30B4BB" wp14:editId="59922FE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0318E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>หน้า</w:t>
            </w:r>
            <w:r w:rsidRPr="00E32510">
              <w:rPr>
                <w:rFonts w:ascii="Browallia New" w:hAnsi="Browallia New" w:cs="Browallia New"/>
                <w:sz w:val="26"/>
                <w:szCs w:val="26"/>
              </w:rPr>
              <w:t xml:space="preserve">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D04B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D04B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2ADF21" wp14:editId="06BEADB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589A7F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>หน้า</w:t>
            </w:r>
            <w:r w:rsidRPr="00E32510">
              <w:rPr>
                <w:rFonts w:ascii="Browallia New" w:hAnsi="Browallia New" w:cs="Browallia New"/>
                <w:sz w:val="26"/>
                <w:szCs w:val="26"/>
              </w:rPr>
              <w:t xml:space="preserve">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D04B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D04B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B22" w:rsidRDefault="00585B22">
      <w:r>
        <w:separator/>
      </w:r>
    </w:p>
  </w:footnote>
  <w:footnote w:type="continuationSeparator" w:id="0">
    <w:p w:rsidR="00585B22" w:rsidRDefault="00585B22">
      <w:r>
        <w:continuationSeparator/>
      </w:r>
    </w:p>
  </w:footnote>
  <w:footnote w:type="continuationNotice" w:id="1">
    <w:p w:rsidR="00585B22" w:rsidRDefault="00585B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4384" behindDoc="0" locked="0" layoutInCell="1" allowOverlap="1" wp14:anchorId="61678AD8" wp14:editId="5C465F54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1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255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9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2C3F1B6" wp14:editId="021C7E94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8452DE0" wp14:editId="70FDCC9A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1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255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9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539F352B" wp14:editId="1DC78AF7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64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21D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3D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22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B7CED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92A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0A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2A1A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20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B8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F7938B"/>
  <w15:docId w15:val="{38DF18B7-B914-4ABD-AD0D-6C76D537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2.xml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AA3-4DCE-BBF9-FEF15F6DFF3E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AA3-4DCE-BBF9-FEF15F6DFF3E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AA3-4DCE-BBF9-FEF15F6DFF3E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AA3-4DCE-BBF9-FEF15F6DFF3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AA3-4DCE-BBF9-FEF15F6DFF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61143680"/>
        <c:axId val="61141760"/>
      </c:barChart>
      <c:valAx>
        <c:axId val="6114176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61143680"/>
        <c:crosses val="autoZero"/>
        <c:crossBetween val="between"/>
      </c:valAx>
      <c:catAx>
        <c:axId val="6114368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6114176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E2-4B7C-A070-97441893C4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E2-4B7C-A070-97441893C4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E2-4B7C-A070-97441893C4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AE2-4B7C-A070-97441893C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835136"/>
        <c:axId val="167836672"/>
      </c:barChart>
      <c:catAx>
        <c:axId val="167835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167836672"/>
        <c:crosses val="autoZero"/>
        <c:auto val="1"/>
        <c:lblAlgn val="ctr"/>
        <c:lblOffset val="100"/>
        <c:noMultiLvlLbl val="0"/>
      </c:catAx>
      <c:valAx>
        <c:axId val="16783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16783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5BE8F-681E-424D-A5D0-612A8DF5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5278</Words>
  <Characters>30091</Characters>
  <Application>Microsoft Office Word</Application>
  <DocSecurity>0</DocSecurity>
  <Lines>250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Jiraporn</dc:creator>
  <cp:lastModifiedBy>SANSILVIA SILVIA</cp:lastModifiedBy>
  <cp:revision>1</cp:revision>
  <cp:lastPrinted>2016-06-06T07:45:00Z</cp:lastPrinted>
  <dcterms:created xsi:type="dcterms:W3CDTF">2017-04-11T08:38:00Z</dcterms:created>
  <dcterms:modified xsi:type="dcterms:W3CDTF">2017-04-11T08:38:00Z</dcterms:modified>
</cp:coreProperties>
</file>