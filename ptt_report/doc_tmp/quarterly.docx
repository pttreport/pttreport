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510" w:rsidRPr="0012516C" w:rsidRDefault="00E32510" w:rsidP="00E32510">
      <w:pPr>
        <w:pStyle w:val="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9"/>
          <w:footerReference w:type="default" r:id="rId10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t>Executive summary</w:t>
      </w:r>
    </w:p>
    <w:p w:rsidR="004D5B51" w:rsidRPr="0012516C" w:rsidRDefault="008906E1" w:rsidP="005217C1">
      <w:pPr>
        <w:pStyle w:val="ac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a8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Patroling                       24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C97E36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 w:rsidRPr="0012516C">
              <w:rPr>
                <w:rFonts w:asciiTheme="minorBidi" w:hAnsiTheme="minorBidi" w:cstheme="minorBidi" w:hint="cs"/>
                <w:sz w:val="28"/>
                <w:highlight w:val="green"/>
                <w:cs/>
              </w:rPr>
              <w:t>ผลการสำรวจอยู่ในความดูแลครบถ้วน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-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                                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97E3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>อยู่ระหว่างดำเนินการ</w:t>
            </w:r>
            <w:r w:rsidR="00A4053C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</w:t>
            </w:r>
          </w:p>
          <w:p w:rsidR="00221752" w:rsidRPr="0012516C" w:rsidRDefault="00BD445D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ปีนี้ไม่มีซ่อม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Free Span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-</w:t>
            </w:r>
          </w:p>
        </w:tc>
      </w:tr>
      <w:tr w:rsidR="00643FB6" w:rsidRPr="0012516C" w:rsidTr="00643FB6">
        <w:trPr>
          <w:trHeight w:val="153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   55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 xml:space="preserve">แผนงานขุดซ่อม </w:t>
            </w:r>
            <w:r w:rsidR="008906E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 xml:space="preserve"> </w:t>
            </w:r>
            <w:r w:rsidR="00602443" w:rsidRPr="0012516C">
              <w:rPr>
                <w:rFonts w:asciiTheme="minorBidi" w:hAnsiTheme="minorBidi" w:cstheme="minorBidi" w:hint="cs"/>
                <w:sz w:val="28"/>
                <w:highlight w:val="green"/>
                <w:cs/>
              </w:rPr>
              <w:t xml:space="preserve">   </w:t>
            </w:r>
            <w:r w:rsidR="008906E1" w:rsidRPr="0012516C">
              <w:rPr>
                <w:rFonts w:asciiTheme="minorBidi" w:hAnsiTheme="minorBidi" w:cstheme="minorBidi"/>
                <w:sz w:val="28"/>
                <w:highlight w:val="green"/>
              </w:rPr>
              <w:t>2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17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จุด</w:t>
            </w:r>
          </w:p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ILI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 xml:space="preserve">: </w:t>
            </w:r>
            <w:r w:rsidR="008906E1"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ขุดแล้ว</w:t>
            </w:r>
            <w:r w:rsidR="00602443" w:rsidRPr="0012516C">
              <w:rPr>
                <w:rFonts w:asciiTheme="minorBidi" w:hAnsiTheme="minorBidi" w:cstheme="minorBidi" w:hint="cs"/>
                <w:sz w:val="28"/>
                <w:highlight w:val="green"/>
                <w:cs/>
              </w:rPr>
              <w:t xml:space="preserve">   </w:t>
            </w:r>
            <w:r w:rsidR="008906E1"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ab/>
            </w:r>
            <w:r w:rsidR="00602443" w:rsidRPr="0012516C">
              <w:rPr>
                <w:rFonts w:asciiTheme="minorBidi" w:hAnsiTheme="minorBidi" w:cstheme="minorBidi" w:hint="cs"/>
                <w:sz w:val="28"/>
                <w:highlight w:val="green"/>
                <w:cs/>
              </w:rPr>
              <w:t xml:space="preserve">   </w:t>
            </w:r>
            <w:r w:rsidR="008906E1" w:rsidRPr="0012516C">
              <w:rPr>
                <w:rFonts w:asciiTheme="minorBidi" w:hAnsiTheme="minorBidi" w:cstheme="minorBidi"/>
                <w:sz w:val="28"/>
                <w:highlight w:val="green"/>
              </w:rPr>
              <w:t>0</w:t>
            </w:r>
            <w:r w:rsidR="008906E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="008906E1" w:rsidRPr="0012516C">
              <w:rPr>
                <w:rFonts w:asciiTheme="minorBidi" w:hAnsiTheme="minorBidi" w:cstheme="minorBidi"/>
                <w:sz w:val="28"/>
                <w:highlight w:val="green"/>
              </w:rPr>
              <w:t>1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 xml:space="preserve"> จุด</w:t>
            </w:r>
          </w:p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DCVG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:</w:t>
            </w:r>
            <w:r w:rsidR="008906E1"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ขุดแล้ว</w:t>
            </w:r>
            <w:r w:rsidR="008906E1"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ab/>
            </w:r>
            <w:r w:rsidR="00602443" w:rsidRPr="0012516C">
              <w:rPr>
                <w:rFonts w:asciiTheme="minorBidi" w:hAnsiTheme="minorBidi" w:cstheme="minorBidi" w:hint="cs"/>
                <w:sz w:val="28"/>
                <w:highlight w:val="green"/>
                <w:cs/>
              </w:rPr>
              <w:t xml:space="preserve">   </w:t>
            </w:r>
            <w:r w:rsidR="008906E1" w:rsidRPr="0012516C">
              <w:rPr>
                <w:rFonts w:asciiTheme="minorBidi" w:hAnsiTheme="minorBidi" w:cstheme="minorBidi"/>
                <w:sz w:val="28"/>
                <w:highlight w:val="green"/>
              </w:rPr>
              <w:t>0</w:t>
            </w:r>
            <w:r w:rsidR="008906E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="008906E1" w:rsidRPr="0012516C">
              <w:rPr>
                <w:rFonts w:asciiTheme="minorBidi" w:hAnsiTheme="minorBidi" w:cstheme="minorBidi"/>
                <w:sz w:val="28"/>
                <w:highlight w:val="green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 xml:space="preserve"> จุด</w:t>
            </w:r>
          </w:p>
          <w:p w:rsidR="00643FB6" w:rsidRPr="0012516C" w:rsidRDefault="00602443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 w:hint="cs"/>
                <w:sz w:val="28"/>
                <w:highlight w:val="green"/>
                <w:cs/>
              </w:rPr>
              <w:t>อื่นๆ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: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ขุดแล้ว</w:t>
            </w:r>
            <w:r w:rsidR="008906E1"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  2</w:t>
            </w:r>
            <w:r w:rsidR="008906E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="008906E1" w:rsidRPr="0012516C">
              <w:rPr>
                <w:rFonts w:asciiTheme="minorBidi" w:hAnsiTheme="minorBidi" w:cstheme="minorBidi"/>
                <w:sz w:val="28"/>
                <w:highlight w:val="green"/>
              </w:rPr>
              <w:t>13</w:t>
            </w:r>
            <w:r w:rsidR="00643FB6"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 xml:space="preserve"> จุด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เขต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มีการปรับแก้ไข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TOR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ใหม่ ทำให้มีผลล่าช้ากว่าแผน</w:t>
            </w:r>
          </w:p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643FB6">
        <w:trPr>
          <w:trHeight w:val="34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    34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97E3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-</w:t>
            </w:r>
            <w:r w:rsidR="00643FB6"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ซ่อมจุดกัดเซาะที่เกิดขึ้นใหม่ </w:t>
            </w:r>
            <w:r w:rsidR="0080211B" w:rsidRPr="0012516C">
              <w:rPr>
                <w:rFonts w:asciiTheme="minorBidi" w:hAnsiTheme="minorBidi" w:cstheme="minorBidi"/>
                <w:sz w:val="28"/>
                <w:highlight w:val="yellow"/>
              </w:rPr>
              <w:t>2</w:t>
            </w:r>
            <w:r w:rsidR="0080211B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/</w:t>
            </w:r>
            <w:r w:rsidR="0080211B"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15 </w:t>
            </w:r>
            <w:r w:rsidR="00643FB6"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จุด</w:t>
            </w:r>
          </w:p>
          <w:p w:rsidR="00643FB6" w:rsidRPr="0012516C" w:rsidRDefault="00643FB6" w:rsidP="00643FB6">
            <w:pPr>
              <w:ind w:left="346"/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</w:t>
            </w:r>
            <w:r w:rsidR="0080211B"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3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</w:t>
            </w:r>
            <w:r w:rsidR="0080211B" w:rsidRPr="0012516C">
              <w:rPr>
                <w:rFonts w:asciiTheme="minorBidi" w:hAnsiTheme="minorBidi" w:cstheme="minorBidi"/>
                <w:sz w:val="28"/>
                <w:highlight w:val="yellow"/>
              </w:rPr>
              <w:t>2</w:t>
            </w:r>
            <w:r w:rsidR="0080211B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/</w:t>
            </w:r>
            <w:r w:rsidR="0080211B"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2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จุด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ดำเนินการแล้วเสร็จ ระหว่างรอ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Final report</w:t>
            </w:r>
          </w:p>
          <w:p w:rsidR="00643FB6" w:rsidRPr="0012516C" w:rsidRDefault="00643FB6" w:rsidP="00643FB6">
            <w:pPr>
              <w:ind w:left="346"/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</w:t>
            </w:r>
            <w:r w:rsidR="0080211B"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5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</w:t>
            </w:r>
            <w:r w:rsidR="0080211B" w:rsidRPr="0012516C">
              <w:rPr>
                <w:rFonts w:asciiTheme="minorBidi" w:hAnsiTheme="minorBidi" w:cstheme="minorBidi"/>
                <w:sz w:val="28"/>
                <w:highlight w:val="yellow"/>
              </w:rPr>
              <w:t>0</w:t>
            </w:r>
            <w:r w:rsidR="0080211B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/</w:t>
            </w:r>
            <w:r w:rsidR="0080211B"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13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จุด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ระหว่างสรุปซองประมูล</w:t>
            </w:r>
          </w:p>
          <w:p w:rsidR="00643FB6" w:rsidRPr="0012516C" w:rsidRDefault="00643FB6" w:rsidP="00643FB6">
            <w:pPr>
              <w:ind w:left="346"/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</w:t>
            </w:r>
            <w:r w:rsidR="0080211B" w:rsidRPr="0012516C">
              <w:rPr>
                <w:rFonts w:asciiTheme="minorBidi" w:hAnsiTheme="minorBidi" w:cstheme="minorBidi"/>
                <w:sz w:val="28"/>
                <w:highlight w:val="yellow"/>
              </w:rPr>
              <w:t>8  0</w:t>
            </w:r>
            <w:r w:rsidR="0080211B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/</w:t>
            </w:r>
            <w:r w:rsidR="0080211B"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8 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จุด แก้ไข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TOR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แล้วเสร็จระหว่างจัดจ้าง</w:t>
            </w:r>
          </w:p>
          <w:p w:rsidR="00643FB6" w:rsidRPr="0012516C" w:rsidRDefault="00C97E3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-</w:t>
            </w:r>
            <w:r w:rsidR="00643FB6"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ซ่อมจุดโครงสร้างจุดกัดเซาะเดิม </w:t>
            </w:r>
            <w:r w:rsidR="00643FB6" w:rsidRPr="0012516C">
              <w:rPr>
                <w:rFonts w:asciiTheme="minorBidi" w:hAnsiTheme="minorBidi" w:cstheme="minorBidi"/>
                <w:sz w:val="28"/>
                <w:highlight w:val="yellow"/>
              </w:rPr>
              <w:t>0</w:t>
            </w:r>
            <w:r w:rsidR="00643FB6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/</w:t>
            </w:r>
            <w:r w:rsidR="00643FB6" w:rsidRPr="0012516C">
              <w:rPr>
                <w:rFonts w:asciiTheme="minorBidi" w:hAnsiTheme="minorBidi" w:cstheme="minorBidi"/>
                <w:sz w:val="28"/>
                <w:highlight w:val="yellow"/>
              </w:rPr>
              <w:t>80</w:t>
            </w:r>
            <w:r w:rsidR="00643FB6"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จุด ในพื้นที่เขต </w:t>
            </w:r>
            <w:r w:rsidR="00643FB6" w:rsidRPr="0012516C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เขต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มีการปรับแก้ไข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TOR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ใหม่ ทำให้มีผลล่าช้ากว่าแผน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        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แผนเริ่มดำเนินการ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Q2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CP system                    28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DCVG                     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-</w:t>
            </w:r>
          </w:p>
        </w:tc>
        <w:tc>
          <w:tcPr>
            <w:tcW w:w="2126" w:type="dxa"/>
          </w:tcPr>
          <w:p w:rsidR="00077923" w:rsidRPr="0012516C" w:rsidRDefault="003277E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-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Cleaning Pig                  41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ILI Pig                              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>สภาพท่อสะอาด พร้อมตรวจสอบ</w:t>
            </w:r>
          </w:p>
          <w:p w:rsidR="003277E5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ดำเนินการตรวจสอบ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Q3,Q4</w:t>
            </w:r>
          </w:p>
        </w:tc>
        <w:tc>
          <w:tcPr>
            <w:tcW w:w="2126" w:type="dxa"/>
          </w:tcPr>
          <w:p w:rsidR="00077923" w:rsidRPr="0012516C" w:rsidRDefault="001B3E6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-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D04E04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34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B3125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ดำเนินงานครบถ้วนตามแผน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PM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และ</w:t>
            </w:r>
            <w:r w:rsidR="00A845B4"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งาน </w:t>
            </w:r>
            <w:r w:rsidR="00A845B4"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CM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เขต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1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ดำเนินการแก้ไข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Soil to air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ตามที่ตรวจพบในปีนี้ </w:t>
            </w:r>
            <w:r w:rsidR="00A845B4"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ดำเนินการแล้วเสร็จ</w:t>
            </w:r>
            <w:r w:rsidR="00A845B4"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18 </w:t>
            </w:r>
            <w:r w:rsidR="00A845B4"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สถานี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5D4362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-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D4362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5D4362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จัดเตรียมข้อมูล และแผนดำเนินการแล้วเสร็จ โดยกำหนดการจำนวน </w:t>
            </w:r>
            <w:r w:rsidR="006730D8" w:rsidRPr="0012516C">
              <w:rPr>
                <w:rFonts w:asciiTheme="minorBidi" w:hAnsiTheme="minorBidi" w:cstheme="minorBidi"/>
                <w:sz w:val="28"/>
                <w:highlight w:val="yellow"/>
              </w:rPr>
              <w:t>7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วัน ช่วงวันที่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29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ก.ค. – </w:t>
            </w:r>
            <w:r w:rsidR="0080211B" w:rsidRPr="0012516C">
              <w:rPr>
                <w:rFonts w:asciiTheme="minorBidi" w:hAnsiTheme="minorBidi" w:cstheme="minorBidi"/>
                <w:sz w:val="28"/>
                <w:highlight w:val="yellow"/>
              </w:rPr>
              <w:t>5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ส.ค. </w:t>
            </w:r>
            <w:r w:rsidR="0080211B" w:rsidRPr="0012516C">
              <w:rPr>
                <w:rFonts w:asciiTheme="minorBidi" w:hAnsiTheme="minorBidi" w:cstheme="minorBidi"/>
                <w:sz w:val="28"/>
                <w:highlight w:val="yellow"/>
              </w:rPr>
              <w:t>59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5D436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-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6730D8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5D436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อยู่ระหว่างจ้างที่ปรึกษาประเมินความเสี่ยง แผนการตรวจสอบใหม่ และระหว่างจัดจ้าง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Inspector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เข้าตรวจสอบ ช่วง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Q4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5D436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การตรวจสอบจะต้องรอผลการ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Review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แผนใหม่ก่อน จึงจะเริ่มดำเนินการได้</w:t>
            </w:r>
          </w:p>
        </w:tc>
      </w:tr>
      <w:tr w:rsidR="00D46B5C" w:rsidRPr="0012516C" w:rsidTr="00156C0F">
        <w:tc>
          <w:tcPr>
            <w:tcW w:w="2376" w:type="dxa"/>
            <w:vMerge w:val="restart"/>
            <w:shd w:val="clear" w:color="auto" w:fill="auto"/>
          </w:tcPr>
          <w:p w:rsidR="00D46B5C" w:rsidRPr="0012516C" w:rsidRDefault="00D46B5C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>งาน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Project 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>ที่สำคัญอื่นๆ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D46B5C" w:rsidRPr="0012516C" w:rsidRDefault="00D46B5C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งานประเมินความแข็งแรงท่อส่งก๊าซที่ตรวจพบ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Defect  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จากผล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PIG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FFS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D46B5C" w:rsidRPr="0012516C" w:rsidRDefault="00D46B5C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highlight w:val="yellow"/>
                <w:u w:val="single"/>
              </w:rPr>
              <w:t>RC650</w:t>
            </w:r>
            <w:r w:rsidR="00A4053C" w:rsidRPr="0012516C">
              <w:rPr>
                <w:rFonts w:asciiTheme="minorBidi" w:hAnsiTheme="minorBidi" w:cstheme="minorBidi" w:hint="cs"/>
                <w:sz w:val="28"/>
                <w:highlight w:val="yellow"/>
                <w:u w:val="single"/>
                <w:cs/>
              </w:rPr>
              <w:t xml:space="preserve"> </w:t>
            </w:r>
            <w:r w:rsidR="00A4053C"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>ต้องดำเนินการแก้ไขทั้ง 2 จุด</w:t>
            </w:r>
          </w:p>
          <w:p w:rsidR="00D46B5C" w:rsidRPr="0012516C" w:rsidRDefault="00D46B5C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u w:val="single"/>
              </w:rPr>
              <w:t>KP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u w:val="single"/>
                <w:cs/>
              </w:rPr>
              <w:t>.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u w:val="single"/>
              </w:rPr>
              <w:t>22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u w:val="single"/>
                <w:cs/>
              </w:rPr>
              <w:t>+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u w:val="single"/>
              </w:rPr>
              <w:t>339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พบค่า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Strain 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>สูงสุด เท่ากับ 10.06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% 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มีความเสี่ยงต่อการเกิด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Crack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สูง </w:t>
            </w:r>
          </w:p>
          <w:p w:rsidR="00D46B5C" w:rsidRPr="0012516C" w:rsidRDefault="00D46B5C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u w:val="single"/>
              </w:rPr>
              <w:t>KP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u w:val="single"/>
                <w:cs/>
              </w:rPr>
              <w:t>.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u w:val="single"/>
              </w:rPr>
              <w:t>22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u w:val="single"/>
                <w:cs/>
              </w:rPr>
              <w:t>+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u w:val="single"/>
              </w:rPr>
              <w:t>959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พบค่า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Strain 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>สูงสุด เท่ากับ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9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.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63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% 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มีความเสี่ยงต่อการเกิด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Crack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สูง </w:t>
            </w:r>
          </w:p>
          <w:p w:rsidR="00D46B5C" w:rsidRPr="0012516C" w:rsidRDefault="00D46B5C" w:rsidP="00D46B5C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highlight w:val="yellow"/>
                <w:u w:val="single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highlight w:val="yellow"/>
                <w:u w:val="single"/>
              </w:rPr>
              <w:t>RC500</w:t>
            </w:r>
          </w:p>
          <w:p w:rsidR="00D46B5C" w:rsidRPr="0012516C" w:rsidRDefault="00D46B5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>อยู่ระหว่างทำการประเมินความแข็งแรง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D46B5C" w:rsidRPr="0012516C" w:rsidRDefault="00D46B5C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RC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650 </w:t>
            </w:r>
            <w:r w:rsidRPr="0012516C">
              <w:rPr>
                <w:rFonts w:asciiTheme="minorBidi" w:hAnsiTheme="minorBidi" w:cs="Cordia New" w:hint="cs"/>
                <w:sz w:val="28"/>
                <w:highlight w:val="yellow"/>
                <w:cs/>
              </w:rPr>
              <w:t>การลดความดันเพื่อลดความเสี่ยงยังอยู่ระหว่างศึกษาผลกระทบต่อลูกค้า</w:t>
            </w:r>
          </w:p>
        </w:tc>
      </w:tr>
      <w:tr w:rsidR="00D46B5C" w:rsidRPr="0012516C" w:rsidTr="00156C0F">
        <w:tc>
          <w:tcPr>
            <w:tcW w:w="2376" w:type="dxa"/>
            <w:vMerge/>
            <w:shd w:val="clear" w:color="auto" w:fill="auto"/>
          </w:tcPr>
          <w:p w:rsidR="00D46B5C" w:rsidRPr="0012516C" w:rsidRDefault="00D46B5C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D46B5C" w:rsidRPr="0012516C" w:rsidRDefault="00D46B5C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งานประเมินความจำเป็นในการเสริมความแข็งแรงโครงสร้างแท่น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ERP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D46B5C" w:rsidRPr="0012516C" w:rsidRDefault="00D46B5C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Phase 1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ผลการประเมินความแข็งแรงโครงสร้างแท่น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ค่า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Safety factor 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ของ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Foundation 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ข้อมูลในรอบ 1 ปี 100 ปี และ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RSR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Reserve Strength Ration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)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ผ่านตามเกณฑ์ทั้งหมด จึงไม่มีความจำเป็นต้องเสริมความแข็งแรงโครงสร้างแท่น</w:t>
            </w:r>
          </w:p>
          <w:p w:rsidR="00B002BC" w:rsidRPr="0012516C" w:rsidRDefault="00B002BC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Phase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2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ออกใบรับรองการยืดอายุใช้งานโครงสร้างแท่น ให้ถึงปี 2584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25 ปีนับจากปีปัจจุบัน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) : 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อยู่ระหว่างดำเนินการจัดจ้าง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D46B5C" w:rsidRPr="0012516C" w:rsidRDefault="00B002BC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>-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ac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ac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ac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ac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ac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ac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ac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ac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ac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ac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ac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ac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ac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ac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ac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ac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02006D" w:rsidP="0002006D">
      <w:pPr>
        <w:pStyle w:val="ac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1F5E9172" wp14:editId="09FE7538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264795</wp:posOffset>
                  </wp:positionV>
                  <wp:extent cx="4373245" cy="793115"/>
                  <wp:effectExtent l="57150" t="38100" r="84455" b="102235"/>
                  <wp:wrapNone/>
                  <wp:docPr id="808" name="Rectangle 8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Patrolling</w:t>
                              </w:r>
                              <w:ins w:id="4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5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808" o:spid="_x0000_s1026" style="position:absolute;left:0;text-align:left;margin-left:96.45pt;margin-top:20.85pt;width:344.35pt;height:6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dGZwIAACU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" w:author="NAVASIN HOMHUAL" w:date="2016-09-05T21:24:00Z">
                              <w:rPr/>
                            </w:rPrChange>
                          </w:rPr>
                          <w:pPrChange w:id="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Patrolling</w:t>
                        </w:r>
                        <w:ins w:id="8" w:author="NAVASIN HOMHUAL" w:date="2016-09-05T21:23:00Z">
                          <w:r w:rsidRPr="009E316F">
                            <w:rPr>
                              <w:b/>
                              <w:bCs/>
                              <w:sz w:val="72"/>
                              <w:szCs w:val="72"/>
                              <w:rPrChange w:id="9" w:author="NAVASIN HOMHUAL" w:date="2016-09-05T21:24:00Z">
                                <w:rPr/>
                              </w:rPrChange>
                            </w:rPr>
                            <w:t xml:space="preserve"> On web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764035"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="00764035" w:rsidRPr="0012516C">
        <w:rPr>
          <w:rFonts w:ascii="Cordia New" w:hAnsi="Cordia New"/>
          <w:sz w:val="28"/>
        </w:rPr>
        <w:t>Aerial patrolling</w:t>
      </w:r>
      <w:r w:rsidR="00764035"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ac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ac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ac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ac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ac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C923BD" w:rsidRPr="0012516C" w:rsidRDefault="0012512E" w:rsidP="0012512E">
      <w:pPr>
        <w:pStyle w:val="ac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01E39EAB" wp14:editId="144AB7E0">
            <wp:extent cx="5073770" cy="150099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651" cy="1505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ac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ac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ac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E020D3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="00924C04" w:rsidRPr="0012516C">
        <w:rPr>
          <w:rFonts w:ascii="Cordia New" w:hAnsi="Cordia New" w:cs="Cordia New"/>
          <w:sz w:val="28"/>
          <w:highlight w:val="green"/>
          <w:cs/>
        </w:rPr>
        <w:t xml:space="preserve"> นั้น</w:t>
      </w:r>
      <w:r w:rsidRPr="0012516C">
        <w:rPr>
          <w:rFonts w:ascii="Cordia New" w:hAnsi="Cordia New" w:cs="Cordia New"/>
          <w:sz w:val="28"/>
          <w:highlight w:val="green"/>
          <w:cs/>
        </w:rPr>
        <w:t>ยังไม่</w:t>
      </w:r>
      <w:r w:rsidR="00924C04" w:rsidRPr="0012516C">
        <w:rPr>
          <w:rFonts w:ascii="Cordia New" w:hAnsi="Cordia New" w:cs="Cordia New"/>
          <w:sz w:val="28"/>
          <w:highlight w:val="green"/>
          <w:cs/>
        </w:rPr>
        <w:t>มีแผนการบินลาดตระเวนตามแนวท่อก๊าซธรรมชาติ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ซึ่งมีแผน </w:t>
      </w:r>
      <w:r w:rsidRPr="0012516C">
        <w:rPr>
          <w:rFonts w:ascii="Cordia New" w:hAnsi="Cordia New" w:cs="Cordia New"/>
          <w:sz w:val="28"/>
          <w:highlight w:val="green"/>
        </w:rPr>
        <w:t xml:space="preserve">2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ครั้งต่อปี สำหรับปี พ.ศ. </w:t>
      </w:r>
      <w:r w:rsidRPr="0012516C">
        <w:rPr>
          <w:rFonts w:ascii="Cordia New" w:hAnsi="Cordia New" w:cs="Cordia New"/>
          <w:sz w:val="28"/>
          <w:highlight w:val="green"/>
        </w:rPr>
        <w:t xml:space="preserve">2559 </w:t>
      </w:r>
      <w:r w:rsidRPr="0012516C">
        <w:rPr>
          <w:rFonts w:ascii="Cordia New" w:hAnsi="Cordia New" w:cs="Cordia New"/>
          <w:sz w:val="28"/>
          <w:highlight w:val="green"/>
          <w:cs/>
        </w:rPr>
        <w:t>มีแผนสำรวจ</w:t>
      </w:r>
      <w:r w:rsidR="00795C9A" w:rsidRPr="0012516C">
        <w:rPr>
          <w:rFonts w:ascii="Cordia New" w:hAnsi="Cordia New" w:cs="Cordia New"/>
          <w:sz w:val="28"/>
          <w:highlight w:val="green"/>
          <w:cs/>
        </w:rPr>
        <w:t>ในช่วง</w:t>
      </w:r>
      <w:r w:rsidR="004F4505" w:rsidRPr="0012516C">
        <w:rPr>
          <w:rFonts w:ascii="Cordia New" w:hAnsi="Cordia New" w:cs="Cordia New"/>
          <w:sz w:val="28"/>
          <w:highlight w:val="green"/>
          <w:cs/>
        </w:rPr>
        <w:t xml:space="preserve">เดือนมิ.ย. และช่วงเดือน พ.ย. </w:t>
      </w:r>
      <w:r w:rsidR="001B5243" w:rsidRPr="0012516C">
        <w:rPr>
          <w:rFonts w:ascii="Cordia New" w:hAnsi="Cordia New" w:cs="Cordia New"/>
          <w:sz w:val="28"/>
          <w:highlight w:val="green"/>
          <w:cs/>
        </w:rPr>
        <w:t xml:space="preserve">ในพื้นที่เขต </w:t>
      </w:r>
      <w:r w:rsidR="00032A75" w:rsidRPr="0012516C">
        <w:rPr>
          <w:rFonts w:ascii="Cordia New" w:hAnsi="Cordia New" w:cs="Cordia New"/>
          <w:sz w:val="28"/>
          <w:highlight w:val="green"/>
        </w:rPr>
        <w:t>1</w:t>
      </w:r>
      <w:r w:rsidR="001B5243" w:rsidRPr="0012516C">
        <w:rPr>
          <w:rFonts w:ascii="Cordia New" w:hAnsi="Cordia New" w:cs="Cordia New"/>
          <w:sz w:val="28"/>
          <w:highlight w:val="green"/>
        </w:rPr>
        <w:t>,2,3,5,6,8</w:t>
      </w:r>
      <w:r w:rsidRPr="0012516C">
        <w:rPr>
          <w:rFonts w:ascii="Cordia New" w:hAnsi="Cordia New" w:cs="Cordia New"/>
          <w:sz w:val="28"/>
          <w:highlight w:val="green"/>
        </w:rPr>
        <w:t>,9</w:t>
      </w:r>
      <w:r w:rsidR="00FD654A" w:rsidRPr="0012516C">
        <w:rPr>
          <w:rFonts w:ascii="Cordia New" w:hAnsi="Cordia New" w:cs="Cordia New"/>
          <w:sz w:val="28"/>
          <w:highlight w:val="green"/>
        </w:rPr>
        <w:t>,10</w:t>
      </w:r>
      <w:r w:rsidR="001B5243" w:rsidRPr="0012516C">
        <w:rPr>
          <w:rFonts w:ascii="Cordia New" w:hAnsi="Cordia New" w:cs="Cordia New"/>
          <w:sz w:val="28"/>
          <w:highlight w:val="green"/>
          <w:cs/>
        </w:rPr>
        <w:t xml:space="preserve"> และ </w:t>
      </w:r>
      <w:r w:rsidR="00FD654A" w:rsidRPr="0012516C"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4F4505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green"/>
          <w:u w:val="single"/>
          <w:cs/>
        </w:rPr>
        <w:t>หมายเหตุ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สำหรับเขตพื้นที่ </w:t>
      </w:r>
      <w:r w:rsidRPr="0012516C">
        <w:rPr>
          <w:rFonts w:ascii="Cordia New" w:hAnsi="Cordia New" w:cs="Cordia New"/>
          <w:sz w:val="28"/>
          <w:highlight w:val="green"/>
        </w:rPr>
        <w:t xml:space="preserve">4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green"/>
        </w:rPr>
        <w:t xml:space="preserve">7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และบาง </w:t>
      </w:r>
      <w:r w:rsidRPr="0012516C">
        <w:rPr>
          <w:rFonts w:ascii="Cordia New" w:hAnsi="Cordia New" w:cs="Cordia New"/>
          <w:sz w:val="28"/>
          <w:highlight w:val="green"/>
        </w:rPr>
        <w:t xml:space="preserve">Zone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ที่ไม่สามารถบินสำรวจได้ จะใช้ผลการตรวจ </w:t>
      </w:r>
      <w:r w:rsidRPr="0012516C">
        <w:rPr>
          <w:rFonts w:ascii="Cordia New" w:hAnsi="Cordia New" w:cs="Cordia New"/>
          <w:sz w:val="28"/>
          <w:highlight w:val="green"/>
        </w:rPr>
        <w:t xml:space="preserve">Ground Patrolling </w:t>
      </w:r>
      <w:r w:rsidRPr="0012516C">
        <w:rPr>
          <w:rFonts w:ascii="Cordia New" w:hAnsi="Cordia New" w:cs="Cordia New"/>
          <w:sz w:val="28"/>
          <w:highlight w:val="green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ac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ac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ac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D276A6" w:rsidP="00010D9C">
      <w:pPr>
        <w:pStyle w:val="ac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หาก</w:t>
      </w:r>
      <w:r w:rsidR="004F4505" w:rsidRPr="0012516C">
        <w:rPr>
          <w:rFonts w:ascii="Cordia New" w:hAnsi="Cordia New"/>
          <w:sz w:val="28"/>
          <w:highlight w:val="yellow"/>
          <w:cs/>
        </w:rPr>
        <w:t xml:space="preserve">เครื่อง </w:t>
      </w:r>
      <w:r w:rsidR="004F4505" w:rsidRPr="0012516C">
        <w:rPr>
          <w:rFonts w:ascii="Cordia New" w:hAnsi="Cordia New"/>
          <w:sz w:val="28"/>
          <w:highlight w:val="yellow"/>
        </w:rPr>
        <w:t xml:space="preserve">Gas detector </w:t>
      </w:r>
      <w:r w:rsidRPr="0012516C">
        <w:rPr>
          <w:rFonts w:ascii="Cordia New" w:hAnsi="Cordia New"/>
          <w:sz w:val="28"/>
          <w:highlight w:val="yellow"/>
          <w:cs/>
        </w:rPr>
        <w:t xml:space="preserve">เสีย/ขัดข้อง (เหมือน </w:t>
      </w:r>
      <w:r w:rsidRPr="0012516C">
        <w:rPr>
          <w:rFonts w:ascii="Cordia New" w:hAnsi="Cordia New"/>
          <w:sz w:val="28"/>
          <w:highlight w:val="yellow"/>
        </w:rPr>
        <w:t xml:space="preserve">Q4 </w:t>
      </w:r>
      <w:r w:rsidRPr="0012516C">
        <w:rPr>
          <w:rFonts w:ascii="Cordia New" w:hAnsi="Cordia New"/>
          <w:sz w:val="28"/>
          <w:highlight w:val="yellow"/>
          <w:cs/>
        </w:rPr>
        <w:t xml:space="preserve">ปี </w:t>
      </w:r>
      <w:r w:rsidRPr="0012516C">
        <w:rPr>
          <w:rFonts w:ascii="Cordia New" w:hAnsi="Cordia New"/>
          <w:sz w:val="28"/>
          <w:highlight w:val="yellow"/>
        </w:rPr>
        <w:t xml:space="preserve">2558 </w:t>
      </w:r>
      <w:r w:rsidRPr="0012516C">
        <w:rPr>
          <w:rFonts w:ascii="Cordia New" w:hAnsi="Cordia New"/>
          <w:sz w:val="28"/>
          <w:highlight w:val="yellow"/>
          <w:cs/>
        </w:rPr>
        <w:t>ที่ผ่านมา)</w:t>
      </w:r>
      <w:r w:rsidR="004F4505" w:rsidRPr="0012516C">
        <w:rPr>
          <w:rFonts w:ascii="Cordia New" w:hAnsi="Cordia New"/>
          <w:sz w:val="28"/>
          <w:highlight w:val="yellow"/>
          <w:cs/>
        </w:rPr>
        <w:t xml:space="preserve">การสำรวจก๊าซรั่วจะใช้การ </w:t>
      </w:r>
      <w:r w:rsidR="004F4505" w:rsidRPr="0012516C">
        <w:rPr>
          <w:rFonts w:ascii="Cordia New" w:hAnsi="Cordia New"/>
          <w:sz w:val="28"/>
          <w:highlight w:val="yellow"/>
        </w:rPr>
        <w:t xml:space="preserve">Confirm </w:t>
      </w:r>
      <w:r w:rsidR="004F4505" w:rsidRPr="0012516C">
        <w:rPr>
          <w:rFonts w:ascii="Cordia New" w:hAnsi="Cordia New"/>
          <w:sz w:val="28"/>
          <w:highlight w:val="yellow"/>
          <w:cs/>
        </w:rPr>
        <w:t xml:space="preserve">จาก </w:t>
      </w:r>
      <w:r w:rsidR="004F4505" w:rsidRPr="0012516C">
        <w:rPr>
          <w:rFonts w:ascii="Cordia New" w:hAnsi="Cordia New"/>
          <w:sz w:val="28"/>
          <w:highlight w:val="yellow"/>
        </w:rPr>
        <w:t>Ground Patrolling</w:t>
      </w:r>
      <w:r w:rsidR="004F4505" w:rsidRPr="0012516C">
        <w:rPr>
          <w:rFonts w:ascii="Cordia New" w:hAnsi="Cordia New"/>
          <w:sz w:val="28"/>
          <w:highlight w:val="yellow"/>
          <w:cs/>
        </w:rPr>
        <w:t xml:space="preserve"> แทน</w:t>
      </w:r>
    </w:p>
    <w:p w:rsidR="005C0D83" w:rsidRPr="0012516C" w:rsidRDefault="005C0D83" w:rsidP="00081FFE">
      <w:pPr>
        <w:pStyle w:val="ac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ac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Pr="0012516C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Style w:val="a8"/>
        <w:tblW w:w="8505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1163"/>
        <w:gridCol w:w="787"/>
        <w:gridCol w:w="630"/>
        <w:gridCol w:w="3373"/>
      </w:tblGrid>
      <w:tr w:rsidR="005C0D83" w:rsidRPr="0012516C" w:rsidTr="00B224A0">
        <w:trPr>
          <w:tblHeader/>
        </w:trPr>
        <w:tc>
          <w:tcPr>
            <w:tcW w:w="425" w:type="dxa"/>
            <w:shd w:val="clear" w:color="auto" w:fill="BFBFBF" w:themeFill="background1" w:themeFillShade="BF"/>
          </w:tcPr>
          <w:p w:rsidR="005C0D83" w:rsidRPr="0012516C" w:rsidRDefault="005C0D83" w:rsidP="00F2467E">
            <w:pPr>
              <w:pStyle w:val="ab"/>
              <w:spacing w:before="0" w:beforeAutospacing="0" w:after="0" w:afterAutospacing="0"/>
              <w:ind w:left="-108" w:right="-108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เขต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5C0D83" w:rsidRPr="0012516C" w:rsidRDefault="00697C74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 xml:space="preserve"> ตำแหน่ง</w:t>
            </w:r>
          </w:p>
        </w:tc>
        <w:tc>
          <w:tcPr>
            <w:tcW w:w="1163" w:type="dxa"/>
            <w:shd w:val="clear" w:color="auto" w:fill="BFBFBF" w:themeFill="background1" w:themeFillShade="BF"/>
          </w:tcPr>
          <w:p w:rsidR="005C0D83" w:rsidRPr="0012516C" w:rsidRDefault="00697C74" w:rsidP="00697C74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ขุดซ่อมเนื่องจาก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:rsidR="005C0D83" w:rsidRPr="0012516C" w:rsidRDefault="005C0D83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Length 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m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)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5C0D83" w:rsidRPr="0012516C" w:rsidRDefault="005C0D83" w:rsidP="00F2467E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%</w:t>
            </w:r>
          </w:p>
          <w:p w:rsidR="005C0D83" w:rsidRPr="0012516C" w:rsidRDefault="005C0D83" w:rsidP="00F2467E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Actual</w:t>
            </w:r>
          </w:p>
        </w:tc>
        <w:tc>
          <w:tcPr>
            <w:tcW w:w="3373" w:type="dxa"/>
            <w:shd w:val="clear" w:color="auto" w:fill="BFBFBF" w:themeFill="background1" w:themeFillShade="BF"/>
          </w:tcPr>
          <w:p w:rsidR="005C0D83" w:rsidRPr="0012516C" w:rsidRDefault="005C0D83" w:rsidP="00F2467E">
            <w:pPr>
              <w:pStyle w:val="a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Plan</w:t>
            </w:r>
          </w:p>
          <w:p w:rsidR="005C0D83" w:rsidRPr="0012516C" w:rsidRDefault="005C0D83" w:rsidP="00F2467E">
            <w:pPr>
              <w:pStyle w:val="a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/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Status</w:t>
            </w:r>
          </w:p>
        </w:tc>
      </w:tr>
      <w:tr w:rsidR="005C0D83" w:rsidRPr="0012516C" w:rsidTr="00B224A0">
        <w:tc>
          <w:tcPr>
            <w:tcW w:w="425" w:type="dxa"/>
          </w:tcPr>
          <w:p w:rsidR="005C0D83" w:rsidRPr="0012516C" w:rsidRDefault="009543F5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5C0D83" w:rsidRPr="0012516C" w:rsidRDefault="005C0D83" w:rsidP="00F2467E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184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291</w:t>
            </w:r>
          </w:p>
        </w:tc>
        <w:tc>
          <w:tcPr>
            <w:tcW w:w="1163" w:type="dxa"/>
          </w:tcPr>
          <w:p w:rsidR="005C0D83" w:rsidRPr="0012516C" w:rsidRDefault="00547B64" w:rsidP="00B224A0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:rsidR="005C0D83" w:rsidRPr="0012516C" w:rsidRDefault="005C0D83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5C0D83" w:rsidRPr="0012516C" w:rsidRDefault="00547B64" w:rsidP="00F2467E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5C0D83" w:rsidRPr="0012516C" w:rsidRDefault="00547B64" w:rsidP="00697C74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12516C" w:rsidTr="00B224A0">
        <w:tc>
          <w:tcPr>
            <w:tcW w:w="425" w:type="dxa"/>
          </w:tcPr>
          <w:p w:rsidR="005C0D83" w:rsidRPr="0012516C" w:rsidRDefault="009543F5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5C0D83" w:rsidRPr="0012516C" w:rsidRDefault="009543F5" w:rsidP="00F2467E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192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174</w:t>
            </w:r>
          </w:p>
        </w:tc>
        <w:tc>
          <w:tcPr>
            <w:tcW w:w="1163" w:type="dxa"/>
          </w:tcPr>
          <w:p w:rsidR="005C0D83" w:rsidRPr="0012516C" w:rsidRDefault="00547B64" w:rsidP="00F2467E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:rsidR="005C0D83" w:rsidRPr="0012516C" w:rsidRDefault="005C0D83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5C0D83" w:rsidRPr="0012516C" w:rsidRDefault="00547B64" w:rsidP="00F2467E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5C0D83" w:rsidRPr="0012516C" w:rsidRDefault="00547B64" w:rsidP="00697C74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12516C" w:rsidTr="00B224A0">
        <w:tc>
          <w:tcPr>
            <w:tcW w:w="425" w:type="dxa"/>
          </w:tcPr>
          <w:p w:rsidR="005C0D83" w:rsidRPr="0012516C" w:rsidRDefault="005C0D83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5C0D83" w:rsidRPr="0012516C" w:rsidRDefault="00DE5C27" w:rsidP="0099259B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573</w:t>
            </w:r>
          </w:p>
        </w:tc>
        <w:tc>
          <w:tcPr>
            <w:tcW w:w="1163" w:type="dxa"/>
          </w:tcPr>
          <w:p w:rsidR="005C0D83" w:rsidRPr="0012516C" w:rsidRDefault="00967D2B" w:rsidP="00F2467E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ins w:id="10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11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3632" behindDoc="0" locked="0" layoutInCell="1" allowOverlap="1" wp14:anchorId="117CD73C" wp14:editId="7D59CE84">
                        <wp:simplePos x="0" y="0"/>
                        <wp:positionH relativeFrom="column">
                          <wp:posOffset>-1406393</wp:posOffset>
                        </wp:positionH>
                        <wp:positionV relativeFrom="paragraph">
                          <wp:posOffset>102080</wp:posOffset>
                        </wp:positionV>
                        <wp:extent cx="4373593" cy="793631"/>
                        <wp:effectExtent l="57150" t="38100" r="84455" b="102235"/>
                        <wp:wrapNone/>
                        <wp:docPr id="13" name="Rectangle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593" cy="79363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12" w:author="NAVASIN HOMHUAL" w:date="2016-09-05T21:24:00Z">
                                          <w:rPr/>
                                        </w:rPrChange>
                                      </w:rPr>
                                      <w:pPrChange w:id="13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DA</w:t>
                                    </w:r>
                                    <w:ins w:id="14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15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id="Rectangle 13" o:spid="_x0000_s1027" style="position:absolute;left:0;text-align:left;margin-left:-110.75pt;margin-top:8.05pt;width:344.4pt;height:62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0LZw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6" w:author="NAVASIN HOMHUAL" w:date="2016-09-05T21:24:00Z">
                                    <w:rPr/>
                                  </w:rPrChange>
                                </w:rPr>
                                <w:pPrChange w:id="1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DA</w:t>
                              </w:r>
                              <w:ins w:id="18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19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:rsidR="005C0D83" w:rsidRPr="0012516C" w:rsidRDefault="00547B64" w:rsidP="00DE5C27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5C0D83" w:rsidRPr="0012516C" w:rsidRDefault="00547B64" w:rsidP="00F2467E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5C0D83" w:rsidRPr="0012516C" w:rsidRDefault="00547B64" w:rsidP="00F2467E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DE5C27" w:rsidRPr="0012516C" w:rsidTr="00B224A0">
        <w:tc>
          <w:tcPr>
            <w:tcW w:w="425" w:type="dxa"/>
          </w:tcPr>
          <w:p w:rsidR="00DE5C27" w:rsidRPr="0012516C" w:rsidRDefault="00DE5C27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DE5C27" w:rsidRPr="0012516C" w:rsidRDefault="00DE5C27" w:rsidP="0099259B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581</w:t>
            </w:r>
          </w:p>
        </w:tc>
        <w:tc>
          <w:tcPr>
            <w:tcW w:w="1163" w:type="dxa"/>
          </w:tcPr>
          <w:p w:rsidR="00DE5C27" w:rsidRPr="0012516C" w:rsidRDefault="00547B64" w:rsidP="00F2467E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:rsidR="00DE5C27" w:rsidRPr="0012516C" w:rsidRDefault="00547B64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DE5C27" w:rsidRPr="0012516C" w:rsidRDefault="00547B64" w:rsidP="00F2467E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DE5C27" w:rsidRPr="0012516C" w:rsidRDefault="00547B64" w:rsidP="00F2467E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:rsidTr="00B224A0">
        <w:tc>
          <w:tcPr>
            <w:tcW w:w="425" w:type="dxa"/>
          </w:tcPr>
          <w:p w:rsidR="009543F5" w:rsidRPr="0012516C" w:rsidRDefault="009543F5" w:rsidP="009543F5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9543F5" w:rsidRPr="0012516C" w:rsidRDefault="009543F5" w:rsidP="0099259B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774</w:t>
            </w:r>
          </w:p>
        </w:tc>
        <w:tc>
          <w:tcPr>
            <w:tcW w:w="1163" w:type="dxa"/>
          </w:tcPr>
          <w:p w:rsidR="009543F5" w:rsidRPr="0012516C" w:rsidRDefault="00547B64" w:rsidP="009543F5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:rsidR="009543F5" w:rsidRPr="0012516C" w:rsidRDefault="009543F5" w:rsidP="009543F5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9543F5" w:rsidRPr="0012516C" w:rsidRDefault="00547B64" w:rsidP="009543F5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9543F5" w:rsidRPr="0012516C" w:rsidRDefault="00547B64" w:rsidP="009543F5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:rsidTr="00B224A0">
        <w:tc>
          <w:tcPr>
            <w:tcW w:w="425" w:type="dxa"/>
          </w:tcPr>
          <w:p w:rsidR="009543F5" w:rsidRPr="0012516C" w:rsidRDefault="009543F5" w:rsidP="009543F5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9543F5" w:rsidRPr="0012516C" w:rsidRDefault="009543F5" w:rsidP="0099259B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818</w:t>
            </w:r>
          </w:p>
        </w:tc>
        <w:tc>
          <w:tcPr>
            <w:tcW w:w="1163" w:type="dxa"/>
          </w:tcPr>
          <w:p w:rsidR="009543F5" w:rsidRPr="0012516C" w:rsidRDefault="00547B64" w:rsidP="009543F5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:rsidR="009543F5" w:rsidRPr="0012516C" w:rsidRDefault="009543F5" w:rsidP="009543F5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9543F5" w:rsidRPr="0012516C" w:rsidRDefault="00547B64" w:rsidP="009543F5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9543F5" w:rsidRPr="0012516C" w:rsidRDefault="00547B64" w:rsidP="009543F5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:rsidTr="00B224A0">
        <w:tc>
          <w:tcPr>
            <w:tcW w:w="425" w:type="dxa"/>
          </w:tcPr>
          <w:p w:rsidR="009543F5" w:rsidRPr="0012516C" w:rsidRDefault="009543F5" w:rsidP="009543F5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9543F5" w:rsidRPr="0012516C" w:rsidRDefault="00547B64" w:rsidP="0099259B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197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583</w:t>
            </w:r>
          </w:p>
        </w:tc>
        <w:tc>
          <w:tcPr>
            <w:tcW w:w="1163" w:type="dxa"/>
          </w:tcPr>
          <w:p w:rsidR="009543F5" w:rsidRPr="0012516C" w:rsidRDefault="00547B64" w:rsidP="009543F5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:rsidR="009543F5" w:rsidRPr="0012516C" w:rsidRDefault="00547B64" w:rsidP="009543F5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9543F5" w:rsidRPr="0012516C" w:rsidRDefault="00547B64" w:rsidP="009543F5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9543F5" w:rsidRPr="0012516C" w:rsidRDefault="00547B64" w:rsidP="009543F5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:rsidTr="00B224A0">
        <w:tc>
          <w:tcPr>
            <w:tcW w:w="425" w:type="dxa"/>
          </w:tcPr>
          <w:p w:rsidR="009543F5" w:rsidRPr="0012516C" w:rsidRDefault="009543F5" w:rsidP="009543F5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9543F5" w:rsidRPr="0012516C" w:rsidRDefault="00547B64" w:rsidP="0099259B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198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053</w:t>
            </w:r>
          </w:p>
        </w:tc>
        <w:tc>
          <w:tcPr>
            <w:tcW w:w="1163" w:type="dxa"/>
          </w:tcPr>
          <w:p w:rsidR="009543F5" w:rsidRPr="0012516C" w:rsidRDefault="00547B64" w:rsidP="009543F5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:rsidR="009543F5" w:rsidRPr="0012516C" w:rsidRDefault="00547B64" w:rsidP="009543F5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9543F5" w:rsidRPr="0012516C" w:rsidRDefault="00547B64" w:rsidP="009543F5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9543F5" w:rsidRPr="0012516C" w:rsidRDefault="00547B64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:rsidTr="00B224A0">
        <w:tc>
          <w:tcPr>
            <w:tcW w:w="425" w:type="dxa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520</w:t>
            </w:r>
          </w:p>
        </w:tc>
        <w:tc>
          <w:tcPr>
            <w:tcW w:w="1163" w:type="dxa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:rsidTr="00B224A0">
        <w:tc>
          <w:tcPr>
            <w:tcW w:w="425" w:type="dxa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547B64" w:rsidRPr="0012516C" w:rsidRDefault="00547B64" w:rsidP="0099259B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658</w:t>
            </w:r>
          </w:p>
        </w:tc>
        <w:tc>
          <w:tcPr>
            <w:tcW w:w="1163" w:type="dxa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:rsidTr="00B224A0">
        <w:tc>
          <w:tcPr>
            <w:tcW w:w="425" w:type="dxa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547B64" w:rsidRPr="0012516C" w:rsidRDefault="00547B64" w:rsidP="0099259B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698</w:t>
            </w:r>
          </w:p>
        </w:tc>
        <w:tc>
          <w:tcPr>
            <w:tcW w:w="1163" w:type="dxa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:rsidTr="00B224A0">
        <w:tc>
          <w:tcPr>
            <w:tcW w:w="425" w:type="dxa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547B64" w:rsidRPr="0012516C" w:rsidRDefault="00547B64" w:rsidP="0099259B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217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318</w:t>
            </w:r>
          </w:p>
        </w:tc>
        <w:tc>
          <w:tcPr>
            <w:tcW w:w="1163" w:type="dxa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:rsidTr="00B224A0">
        <w:tc>
          <w:tcPr>
            <w:tcW w:w="425" w:type="dxa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547B64" w:rsidRPr="0012516C" w:rsidRDefault="00547B64" w:rsidP="0099259B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RC40121,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780</w:t>
            </w:r>
          </w:p>
        </w:tc>
        <w:tc>
          <w:tcPr>
            <w:tcW w:w="1163" w:type="dxa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DCVG</w:t>
            </w:r>
          </w:p>
        </w:tc>
        <w:tc>
          <w:tcPr>
            <w:tcW w:w="787" w:type="dxa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547B64" w:rsidRPr="0012516C" w:rsidRDefault="00547B64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47B64" w:rsidRPr="0012516C" w:rsidTr="00B224A0">
        <w:tc>
          <w:tcPr>
            <w:tcW w:w="425" w:type="dxa"/>
            <w:tcBorders>
              <w:bottom w:val="single" w:sz="4" w:space="0" w:color="auto"/>
            </w:tcBorders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547B64" w:rsidRPr="0012516C" w:rsidRDefault="00547B64" w:rsidP="0099259B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:rsidR="00547B64" w:rsidRPr="0012516C" w:rsidRDefault="00D9155A" w:rsidP="00547B64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:rsidR="00547B64" w:rsidRPr="0012516C" w:rsidRDefault="00D9155A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547B64" w:rsidRPr="0012516C" w:rsidRDefault="00D9155A" w:rsidP="00547B64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:rsidR="00547B64" w:rsidRPr="0012516C" w:rsidRDefault="00D9155A" w:rsidP="00547B64">
            <w:pPr>
              <w:pStyle w:val="a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12516C" w:rsidTr="00B224A0">
        <w:tc>
          <w:tcPr>
            <w:tcW w:w="425" w:type="dxa"/>
            <w:tcBorders>
              <w:bottom w:val="single" w:sz="4" w:space="0" w:color="auto"/>
            </w:tcBorders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RC4300,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140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:rsidR="00547B64" w:rsidRPr="0012516C" w:rsidRDefault="00D9155A" w:rsidP="00547B64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:rsidR="00547B64" w:rsidRPr="0012516C" w:rsidRDefault="00D9155A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547B64" w:rsidRPr="0012516C" w:rsidRDefault="00D9155A" w:rsidP="00547B64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:rsidR="00547B64" w:rsidRPr="0012516C" w:rsidRDefault="00D9155A" w:rsidP="00547B64">
            <w:pPr>
              <w:pStyle w:val="a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12516C" w:rsidTr="00B224A0">
        <w:tc>
          <w:tcPr>
            <w:tcW w:w="425" w:type="dxa"/>
            <w:shd w:val="clear" w:color="auto" w:fill="auto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</w:t>
            </w:r>
          </w:p>
        </w:tc>
        <w:tc>
          <w:tcPr>
            <w:tcW w:w="2127" w:type="dxa"/>
            <w:shd w:val="clear" w:color="auto" w:fill="auto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RC650,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22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239</w:t>
            </w:r>
          </w:p>
        </w:tc>
        <w:tc>
          <w:tcPr>
            <w:tcW w:w="1163" w:type="dxa"/>
            <w:shd w:val="clear" w:color="auto" w:fill="auto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GEO PIG</w:t>
            </w:r>
          </w:p>
        </w:tc>
        <w:tc>
          <w:tcPr>
            <w:tcW w:w="787" w:type="dxa"/>
            <w:shd w:val="clear" w:color="auto" w:fill="auto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10</w:t>
            </w:r>
          </w:p>
        </w:tc>
        <w:tc>
          <w:tcPr>
            <w:tcW w:w="630" w:type="dxa"/>
            <w:shd w:val="clear" w:color="auto" w:fill="auto"/>
          </w:tcPr>
          <w:p w:rsidR="00547B64" w:rsidRPr="0012516C" w:rsidRDefault="00547B64" w:rsidP="00547B64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shd w:val="clear" w:color="auto" w:fill="auto"/>
          </w:tcPr>
          <w:p w:rsidR="00547B64" w:rsidRPr="0012516C" w:rsidRDefault="00547B64" w:rsidP="009C4B05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, </w:t>
            </w:r>
            <w:r w:rsidR="009C4B0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อยู่ระหว่างขออนุญาตจ</w:t>
            </w:r>
            <w:r w:rsidR="009C4B05" w:rsidRPr="0012516C">
              <w:rPr>
                <w:rFonts w:ascii="Cordia New" w:eastAsia="Tahoma" w:hAnsi="Cordia New" w:cs="Cordia New" w:hint="cs"/>
                <w:kern w:val="24"/>
                <w:sz w:val="28"/>
                <w:szCs w:val="28"/>
                <w:cs/>
              </w:rPr>
              <w:t>าก</w:t>
            </w:r>
            <w:r w:rsidR="008A266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กรมทางฯ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แผนเริ่มขุดซ่อม เดือน </w:t>
            </w:r>
            <w:r w:rsidR="008A266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พ.ค.</w:t>
            </w:r>
          </w:p>
        </w:tc>
      </w:tr>
    </w:tbl>
    <w:p w:rsidR="005C0D83" w:rsidRPr="0012516C" w:rsidRDefault="00A5045D" w:rsidP="000D3C8D">
      <w:pPr>
        <w:pStyle w:val="ac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A4053C" w:rsidRPr="0012516C" w:rsidRDefault="005C0D83" w:rsidP="000D3C8D">
      <w:pPr>
        <w:pStyle w:val="ac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และ </w:t>
      </w:r>
      <w:r w:rsidR="00D9155A" w:rsidRPr="0012516C">
        <w:rPr>
          <w:rFonts w:ascii="Cordia New" w:hAnsi="Cordia New"/>
          <w:sz w:val="28"/>
          <w:highlight w:val="green"/>
        </w:rPr>
        <w:t xml:space="preserve">RC40121 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5C0D83" w:rsidRPr="0012516C" w:rsidRDefault="00A4053C" w:rsidP="00A4053C">
      <w:pPr>
        <w:pStyle w:val="ac"/>
        <w:spacing w:line="264" w:lineRule="auto"/>
        <w:ind w:left="2498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ดำเนินการจัดจ้างแล้วเสร็จ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โดยผลจะรายงานในไตรมาสถัดไป</w:t>
      </w:r>
    </w:p>
    <w:p w:rsidR="00A4053C" w:rsidRPr="0012516C" w:rsidRDefault="005C0D83" w:rsidP="000D3C8D">
      <w:pPr>
        <w:pStyle w:val="ac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E95F68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 xml:space="preserve">4000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>จำนวน</w:t>
      </w:r>
      <w:r w:rsidR="002C63E7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 หลุม และ </w:t>
      </w:r>
      <w:r w:rsidR="00E95F68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4300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หลุม </w:t>
      </w:r>
    </w:p>
    <w:p w:rsidR="005C0D83" w:rsidRPr="0012516C" w:rsidRDefault="00A4053C" w:rsidP="00A4053C">
      <w:pPr>
        <w:pStyle w:val="ac"/>
        <w:spacing w:line="264" w:lineRule="auto"/>
        <w:ind w:left="2498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</w:p>
    <w:p w:rsidR="009C4B05" w:rsidRPr="0012516C" w:rsidRDefault="005C0D83" w:rsidP="009C4B05">
      <w:pPr>
        <w:pStyle w:val="ac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>RC650</w:t>
      </w:r>
      <w:r w:rsidR="009C4B05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จำนวน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 xml:space="preserve">1 </w:t>
      </w:r>
    </w:p>
    <w:p w:rsidR="005C0D83" w:rsidRPr="0012516C" w:rsidRDefault="009C4B05" w:rsidP="009C4B05">
      <w:pPr>
        <w:pStyle w:val="ac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อยู่ระหว่างขออนุญาต</w:t>
      </w:r>
    </w:p>
    <w:p w:rsidR="005C0D83" w:rsidRPr="0012516C" w:rsidRDefault="005C0D83" w:rsidP="000D3C8D">
      <w:pPr>
        <w:pStyle w:val="ac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D9155A" w:rsidRPr="0012516C" w:rsidRDefault="00D9155A" w:rsidP="000D3C8D">
      <w:pPr>
        <w:pStyle w:val="ac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Pr="0012516C">
        <w:rPr>
          <w:rFonts w:ascii="Cordia New" w:hAnsi="Cordia New"/>
          <w:sz w:val="28"/>
          <w:highlight w:val="green"/>
          <w:cs/>
        </w:rPr>
        <w:t xml:space="preserve"> 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10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 และ แผนขุดเดือน มิ.ย.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Pr="0012516C">
        <w:rPr>
          <w:rFonts w:ascii="Cordia New" w:hAnsi="Cordia New"/>
          <w:sz w:val="28"/>
          <w:highlight w:val="green"/>
        </w:rPr>
        <w:t xml:space="preserve"> RC40121 </w:t>
      </w:r>
      <w:r w:rsidRPr="0012516C">
        <w:rPr>
          <w:rFonts w:ascii="Cordia New" w:hAnsi="Cordia New"/>
          <w:sz w:val="28"/>
          <w:highlight w:val="green"/>
          <w:cs/>
        </w:rPr>
        <w:t xml:space="preserve">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D9155A" w:rsidRPr="0012516C" w:rsidRDefault="00D9155A" w:rsidP="000D3C8D">
      <w:pPr>
        <w:pStyle w:val="ac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RC4000 </w:t>
      </w:r>
      <w:r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Pr="0012516C">
        <w:rPr>
          <w:rFonts w:ascii="Cordia New" w:hAnsi="Cordia New"/>
          <w:sz w:val="28"/>
          <w:highlight w:val="green"/>
        </w:rPr>
        <w:t xml:space="preserve">RC4300 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แผนขุดเดือน มิ.ย. จำนวน </w:t>
      </w:r>
      <w:r w:rsidR="004A7FF2" w:rsidRPr="0012516C">
        <w:rPr>
          <w:rFonts w:ascii="Cordia New" w:hAnsi="Cordia New"/>
          <w:sz w:val="28"/>
          <w:highlight w:val="green"/>
        </w:rPr>
        <w:t xml:space="preserve">2 </w:t>
      </w:r>
      <w:r w:rsidR="004A7FF2" w:rsidRPr="0012516C">
        <w:rPr>
          <w:rFonts w:ascii="Cordia New" w:hAnsi="Cordia New"/>
          <w:sz w:val="28"/>
          <w:highlight w:val="green"/>
          <w:cs/>
        </w:rPr>
        <w:t>หลุม</w:t>
      </w:r>
    </w:p>
    <w:p w:rsidR="003F2CA2" w:rsidRPr="0012516C" w:rsidRDefault="00D9155A" w:rsidP="000D3C8D">
      <w:pPr>
        <w:pStyle w:val="ac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B749FF" w:rsidRPr="0012516C">
        <w:rPr>
          <w:rFonts w:ascii="Cordia New" w:hAnsi="Cordia New"/>
          <w:sz w:val="28"/>
          <w:highlight w:val="green"/>
        </w:rPr>
        <w:t xml:space="preserve">RC650 </w:t>
      </w:r>
      <w:r w:rsidRPr="0012516C">
        <w:rPr>
          <w:rFonts w:ascii="Cordia New" w:hAnsi="Cordia New"/>
          <w:sz w:val="28"/>
          <w:highlight w:val="green"/>
          <w:cs/>
        </w:rPr>
        <w:t>แผนขุดเดือน พ.ค.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="005D2832" w:rsidRPr="0012516C">
        <w:rPr>
          <w:rFonts w:ascii="Cordia New" w:hAnsi="Cordia New"/>
          <w:sz w:val="28"/>
          <w:highlight w:val="green"/>
          <w:cs/>
        </w:rPr>
        <w:t xml:space="preserve"> และ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พิจารณาความเป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็นไปได้ในการขุด อีก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2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หลุม 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จาก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ผล</w:t>
      </w:r>
      <w:r w:rsidR="003F2CA2" w:rsidRPr="0012516C">
        <w:rPr>
          <w:rFonts w:ascii="Cordia New" w:hAnsi="Cordia New" w:hint="cs"/>
          <w:sz w:val="28"/>
          <w:highlight w:val="green"/>
          <w:cs/>
        </w:rPr>
        <w:t xml:space="preserve">ประเมิน </w:t>
      </w:r>
      <w:r w:rsidR="003F2CA2" w:rsidRPr="0012516C">
        <w:rPr>
          <w:rFonts w:ascii="Cordia New" w:hAnsi="Cordia New"/>
          <w:sz w:val="28"/>
          <w:highlight w:val="green"/>
        </w:rPr>
        <w:t>FFS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มี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ความจำเป็นต้องขุดซ่อม</w:t>
      </w:r>
      <w:r w:rsidR="001F1795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ที่</w:t>
      </w:r>
      <w:r w:rsidR="001F1795" w:rsidRPr="0012516C">
        <w:rPr>
          <w:rFonts w:ascii="Cordia New" w:hAnsi="Cordia New"/>
          <w:sz w:val="28"/>
          <w:highlight w:val="green"/>
        </w:rPr>
        <w:t xml:space="preserve"> 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1F1795" w:rsidRPr="0012516C">
        <w:rPr>
          <w:rFonts w:ascii="Cordia New" w:hAnsi="Cordia New"/>
          <w:sz w:val="28"/>
          <w:highlight w:val="green"/>
        </w:rPr>
        <w:t>22</w:t>
      </w:r>
      <w:r w:rsidR="001F1795" w:rsidRPr="0012516C">
        <w:rPr>
          <w:rFonts w:ascii="Cordia New" w:hAnsi="Cordia New"/>
          <w:sz w:val="28"/>
          <w:highlight w:val="green"/>
          <w:cs/>
        </w:rPr>
        <w:t>+</w:t>
      </w:r>
      <w:r w:rsidR="001F1795" w:rsidRPr="0012516C">
        <w:rPr>
          <w:rFonts w:ascii="Cordia New" w:hAnsi="Cordia New"/>
          <w:sz w:val="28"/>
          <w:highlight w:val="green"/>
        </w:rPr>
        <w:t xml:space="preserve">339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และ </w:t>
      </w:r>
      <w:r w:rsidR="001F1795" w:rsidRPr="0012516C">
        <w:rPr>
          <w:rFonts w:ascii="Cordia New" w:hAnsi="Cordia New"/>
          <w:sz w:val="28"/>
          <w:highlight w:val="green"/>
        </w:rPr>
        <w:t>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2C63E7" w:rsidRPr="0012516C">
        <w:rPr>
          <w:rFonts w:ascii="Cordia New" w:hAnsi="Cordia New"/>
          <w:sz w:val="28"/>
          <w:highlight w:val="green"/>
        </w:rPr>
        <w:t xml:space="preserve"> 22</w:t>
      </w:r>
      <w:r w:rsidR="002C63E7" w:rsidRPr="0012516C">
        <w:rPr>
          <w:rFonts w:ascii="Cordia New" w:hAnsi="Cordia New"/>
          <w:sz w:val="28"/>
          <w:highlight w:val="green"/>
          <w:cs/>
        </w:rPr>
        <w:t>+</w:t>
      </w:r>
      <w:r w:rsidR="002C63E7" w:rsidRPr="0012516C">
        <w:rPr>
          <w:rFonts w:ascii="Cordia New" w:hAnsi="Cordia New"/>
          <w:sz w:val="28"/>
          <w:highlight w:val="green"/>
        </w:rPr>
        <w:t>959</w:t>
      </w:r>
      <w:r w:rsidR="002C63E7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</w:p>
    <w:p w:rsidR="006F5447" w:rsidRPr="0012516C" w:rsidRDefault="005D2832" w:rsidP="000D3C8D">
      <w:pPr>
        <w:pStyle w:val="ac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hAnsi="Cordia New" w:hint="cs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2456B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RC500 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อยู่ระหว่างประเมิน </w:t>
      </w:r>
      <w:r w:rsidR="002456B3" w:rsidRPr="0012516C">
        <w:rPr>
          <w:rFonts w:ascii="Cordia New" w:hAnsi="Cordia New"/>
          <w:sz w:val="28"/>
          <w:highlight w:val="green"/>
        </w:rPr>
        <w:t>FFS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เพื่อพิจารณาความจำเป็นในการขุดซ่อม จำนวน </w:t>
      </w:r>
      <w:r w:rsidR="002456B3" w:rsidRPr="0012516C">
        <w:rPr>
          <w:rFonts w:ascii="Cordia New" w:hAnsi="Cordia New"/>
          <w:sz w:val="28"/>
          <w:highlight w:val="green"/>
        </w:rPr>
        <w:t>3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จุด</w:t>
      </w:r>
    </w:p>
    <w:p w:rsidR="005C0D83" w:rsidRPr="0012516C" w:rsidRDefault="005C0D83" w:rsidP="000D3C8D">
      <w:pPr>
        <w:pStyle w:val="ac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5C0D83" w:rsidP="00010D9C">
      <w:pPr>
        <w:pStyle w:val="ac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2428F5" w:rsidRPr="0012516C">
        <w:rPr>
          <w:rFonts w:ascii="Cordia New" w:hAnsi="Cordia New"/>
          <w:sz w:val="28"/>
          <w:highlight w:val="yellow"/>
        </w:rPr>
        <w:t>9</w:t>
      </w:r>
      <w:r w:rsidRPr="0012516C">
        <w:rPr>
          <w:rFonts w:ascii="Cordia New" w:hAnsi="Cordia New"/>
          <w:sz w:val="28"/>
          <w:highlight w:val="yellow"/>
          <w:cs/>
        </w:rPr>
        <w:t xml:space="preserve"> เนื่องด้วยจุดขุด </w:t>
      </w:r>
      <w:r w:rsidRPr="0012516C">
        <w:rPr>
          <w:rFonts w:ascii="Cordia New" w:hAnsi="Cordia New"/>
          <w:sz w:val="28"/>
          <w:highlight w:val="yellow"/>
        </w:rPr>
        <w:t>RC650 KP 22</w:t>
      </w:r>
      <w:r w:rsidRPr="0012516C">
        <w:rPr>
          <w:rFonts w:ascii="Cordia New" w:hAnsi="Cordia New"/>
          <w:sz w:val="28"/>
          <w:highlight w:val="yellow"/>
          <w:cs/>
        </w:rPr>
        <w:t>+</w:t>
      </w:r>
      <w:r w:rsidRPr="0012516C">
        <w:rPr>
          <w:rFonts w:ascii="Cordia New" w:hAnsi="Cordia New"/>
          <w:sz w:val="28"/>
          <w:highlight w:val="yellow"/>
        </w:rPr>
        <w:t xml:space="preserve">239 </w:t>
      </w:r>
      <w:r w:rsidRPr="0012516C">
        <w:rPr>
          <w:rFonts w:ascii="Cordia New" w:hAnsi="Cordia New"/>
          <w:sz w:val="28"/>
          <w:highlight w:val="yellow"/>
          <w:cs/>
        </w:rPr>
        <w:t>อยู่บริเวณกลางถ</w:t>
      </w:r>
      <w:r w:rsidR="002177F0" w:rsidRPr="0012516C">
        <w:rPr>
          <w:rFonts w:ascii="Cordia New" w:hAnsi="Cordia New"/>
          <w:sz w:val="28"/>
          <w:highlight w:val="yellow"/>
          <w:cs/>
        </w:rPr>
        <w:t>นนที่มีการจราจรหนาแน่น และอยู่ในพื้นที่ความรับผิดชอบของกรมทางหลวง ดังนั้นจึ</w:t>
      </w:r>
      <w:r w:rsidR="00387A5B" w:rsidRPr="0012516C">
        <w:rPr>
          <w:rFonts w:ascii="Cordia New" w:hAnsi="Cordia New"/>
          <w:sz w:val="28"/>
          <w:highlight w:val="yellow"/>
          <w:cs/>
        </w:rPr>
        <w:t>ง</w:t>
      </w:r>
      <w:r w:rsidR="002177F0" w:rsidRPr="0012516C">
        <w:rPr>
          <w:rFonts w:ascii="Cordia New" w:hAnsi="Cordia New"/>
          <w:sz w:val="28"/>
          <w:highlight w:val="yellow"/>
          <w:cs/>
        </w:rPr>
        <w:t>จำเป็นต้องได้รับการอนุญาตจาก</w:t>
      </w:r>
      <w:r w:rsidRPr="0012516C">
        <w:rPr>
          <w:rFonts w:ascii="Cordia New" w:hAnsi="Cordia New"/>
          <w:sz w:val="28"/>
          <w:highlight w:val="yellow"/>
          <w:cs/>
        </w:rPr>
        <w:t>กรมทางหลวงก่อน</w:t>
      </w:r>
      <w:r w:rsidR="00D9155A" w:rsidRPr="0012516C">
        <w:rPr>
          <w:rFonts w:ascii="Cordia New" w:hAnsi="Cordia New"/>
          <w:sz w:val="28"/>
          <w:highlight w:val="yellow"/>
          <w:cs/>
        </w:rPr>
        <w:t xml:space="preserve"> อีกทั้งกรมทางได้มีการขอแก้แบบ</w:t>
      </w:r>
      <w:r w:rsidR="00B749FF" w:rsidRPr="0012516C">
        <w:rPr>
          <w:rFonts w:ascii="Cordia New" w:hAnsi="Cordia New"/>
          <w:sz w:val="28"/>
          <w:highlight w:val="yellow"/>
          <w:cs/>
        </w:rPr>
        <w:t>โครงสร้างหลุม</w:t>
      </w:r>
      <w:r w:rsidR="00D9155A" w:rsidRPr="0012516C">
        <w:rPr>
          <w:rFonts w:ascii="Cordia New" w:hAnsi="Cordia New"/>
          <w:sz w:val="28"/>
          <w:highlight w:val="yellow"/>
          <w:cs/>
        </w:rPr>
        <w:t>หลายครั้ง จึงทำให้งานล่าช้ากว่าแผนมาก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2177F0" w:rsidRPr="0012516C">
        <w:rPr>
          <w:rFonts w:ascii="Cordia New" w:hAnsi="Cordia New"/>
          <w:sz w:val="28"/>
          <w:highlight w:val="yellow"/>
          <w:cs/>
        </w:rPr>
        <w:t>ประกอบกับกรมทางหลวงแจ้งกรณีที่อนุญาตให้ขุดได้นั้น งานขุดจะ</w:t>
      </w:r>
      <w:r w:rsidRPr="0012516C">
        <w:rPr>
          <w:rFonts w:ascii="Cordia New" w:hAnsi="Cordia New"/>
          <w:sz w:val="28"/>
          <w:highlight w:val="yellow"/>
          <w:cs/>
        </w:rPr>
        <w:t>สามารถทำได้เพียงช่วง</w:t>
      </w:r>
      <w:r w:rsidR="007749D6" w:rsidRPr="0012516C">
        <w:rPr>
          <w:rFonts w:ascii="Cordia New" w:hAnsi="Cordia New"/>
          <w:sz w:val="28"/>
          <w:highlight w:val="yellow"/>
          <w:cs/>
        </w:rPr>
        <w:t>เวลา</w:t>
      </w:r>
      <w:r w:rsidRPr="0012516C">
        <w:rPr>
          <w:rFonts w:ascii="Cordia New" w:hAnsi="Cordia New"/>
          <w:sz w:val="28"/>
          <w:highlight w:val="yellow"/>
          <w:cs/>
        </w:rPr>
        <w:t xml:space="preserve">กลางคืน คือ </w:t>
      </w:r>
      <w:r w:rsidR="007749D6" w:rsidRPr="0012516C">
        <w:rPr>
          <w:rFonts w:ascii="Cordia New" w:hAnsi="Cordia New"/>
          <w:sz w:val="28"/>
          <w:highlight w:val="yellow"/>
        </w:rPr>
        <w:t>22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>ถึง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749D6" w:rsidRPr="0012516C">
        <w:rPr>
          <w:rFonts w:ascii="Cordia New" w:hAnsi="Cordia New"/>
          <w:sz w:val="28"/>
          <w:highlight w:val="yellow"/>
        </w:rPr>
        <w:t>5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 xml:space="preserve"> เท่านั้น จึงทำให้ระยะเวลาการทำงานมากกว่าจุดขุด</w:t>
      </w:r>
      <w:r w:rsidR="008A2665" w:rsidRPr="0012516C">
        <w:rPr>
          <w:rFonts w:ascii="Cordia New" w:hAnsi="Cordia New"/>
          <w:sz w:val="28"/>
          <w:highlight w:val="yellow"/>
          <w:cs/>
        </w:rPr>
        <w:t xml:space="preserve">ซ่อม </w:t>
      </w:r>
      <w:r w:rsidRPr="0012516C">
        <w:rPr>
          <w:rFonts w:ascii="Cordia New" w:hAnsi="Cordia New"/>
          <w:sz w:val="28"/>
          <w:highlight w:val="yellow"/>
          <w:cs/>
        </w:rPr>
        <w:t>อื่น</w:t>
      </w:r>
      <w:r w:rsidR="00A774D4" w:rsidRPr="0012516C">
        <w:rPr>
          <w:rFonts w:ascii="Cordia New" w:hAnsi="Cordia New"/>
          <w:sz w:val="28"/>
          <w:highlight w:val="yellow"/>
          <w:cs/>
        </w:rPr>
        <w:t>ๆทั่วไป</w:t>
      </w:r>
    </w:p>
    <w:p w:rsidR="005C0D83" w:rsidRPr="0012516C" w:rsidRDefault="005C0D83" w:rsidP="00010D9C">
      <w:pPr>
        <w:pStyle w:val="ac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921CE5" w:rsidRPr="0012516C" w:rsidRDefault="002456B3" w:rsidP="005B200B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งานแก้ไขจุดกัดเซาะ จากผลการลาดตระเวนตรวจสภาพพื้นที่ตามแนวท่อส่งก๊าซธรรมชาติ ในปี </w:t>
      </w:r>
      <w:r w:rsidR="00F86FC5" w:rsidRPr="0012516C">
        <w:rPr>
          <w:rFonts w:ascii="Cordia New" w:hAnsi="Cordia New" w:cs="Cordia New"/>
          <w:sz w:val="28"/>
          <w:highlight w:val="yellow"/>
        </w:rPr>
        <w:t>2558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พบ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ทั้งหมด </w:t>
      </w:r>
      <w:r w:rsidR="00F86FC5" w:rsidRPr="0012516C">
        <w:rPr>
          <w:rFonts w:ascii="Cordia New" w:hAnsi="Cordia New" w:cs="Cordia New"/>
          <w:sz w:val="28"/>
          <w:highlight w:val="yellow"/>
        </w:rPr>
        <w:t>104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โดยแบ่งเป็น </w:t>
      </w:r>
      <w:r w:rsidR="00F86FC5" w:rsidRPr="0012516C">
        <w:rPr>
          <w:rFonts w:ascii="Cordia New" w:hAnsi="Cordia New" w:cs="Cordia New"/>
          <w:sz w:val="28"/>
          <w:highlight w:val="yellow"/>
        </w:rPr>
        <w:t>2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ประเภท คือ งานแก้ไขจุดกัดเซาะที่เกิดขึ้นใหม่ </w:t>
      </w:r>
      <w:r w:rsidR="00F86FC5" w:rsidRPr="0012516C">
        <w:rPr>
          <w:rFonts w:ascii="Cordia New" w:hAnsi="Cordia New" w:cs="Cordia New"/>
          <w:sz w:val="28"/>
          <w:highlight w:val="yellow"/>
        </w:rPr>
        <w:t>24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งานแก้ไขโครงสร้างป้องกันจุดกัดเซาะเดิม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</w:t>
      </w:r>
      <w:r w:rsidR="00F86FC5" w:rsidRPr="0012516C">
        <w:rPr>
          <w:rFonts w:ascii="Cordia New" w:hAnsi="Cordia New" w:cs="Cordia New"/>
          <w:sz w:val="28"/>
          <w:highlight w:val="yellow"/>
        </w:rPr>
        <w:t>80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โดยมีแผนงานแก้ไขดังข้อ 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3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</w:p>
    <w:p w:rsidR="00F01C43" w:rsidRPr="0012516C" w:rsidRDefault="00F01C43" w:rsidP="0015769D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ac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งานแก้ไขจุดกัดเซาะที่เกิดขึ้นใหม่ และยังไม่มีโครงสร้างป้องกัน โดยในปี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มีทั้งหมด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</w:t>
      </w:r>
      <w:r w:rsidR="00F23AFC" w:rsidRPr="0012516C">
        <w:rPr>
          <w:rFonts w:ascii="Cordia New" w:hAnsi="Cordia New" w:cs="Cordia New"/>
          <w:sz w:val="28"/>
          <w:highlight w:val="yellow"/>
        </w:rPr>
        <w:t>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,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5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 xml:space="preserve"> 2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Style w:val="a8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2905"/>
        <w:gridCol w:w="1048"/>
        <w:gridCol w:w="3471"/>
      </w:tblGrid>
      <w:tr w:rsidR="00230D8D" w:rsidRPr="0012516C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:rsidR="005C0D83" w:rsidRPr="0012516C" w:rsidRDefault="005C0D83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2905" w:type="dxa"/>
            <w:shd w:val="clear" w:color="auto" w:fill="BFBFBF" w:themeFill="background1" w:themeFillShade="BF"/>
          </w:tcPr>
          <w:p w:rsidR="005C0D83" w:rsidRPr="0012516C" w:rsidRDefault="00010D9C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1048" w:type="dxa"/>
            <w:shd w:val="clear" w:color="auto" w:fill="BFBFBF" w:themeFill="background1" w:themeFillShade="BF"/>
          </w:tcPr>
          <w:p w:rsidR="005C0D83" w:rsidRPr="0012516C" w:rsidRDefault="005C0D83" w:rsidP="00F2467E">
            <w:pPr>
              <w:pStyle w:val="a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3471" w:type="dxa"/>
            <w:shd w:val="clear" w:color="auto" w:fill="BFBFBF" w:themeFill="background1" w:themeFillShade="BF"/>
          </w:tcPr>
          <w:p w:rsidR="005C0D83" w:rsidRPr="0012516C" w:rsidRDefault="005C0D83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:rsidR="005C0D83" w:rsidRPr="0012516C" w:rsidRDefault="005C0D83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:rsidR="005C0D83" w:rsidRPr="0012516C" w:rsidRDefault="005C0D83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230D8D" w:rsidRPr="0012516C" w:rsidTr="008E514A">
        <w:trPr>
          <w:trHeight w:val="70"/>
        </w:trPr>
        <w:tc>
          <w:tcPr>
            <w:tcW w:w="798" w:type="dxa"/>
            <w:vMerge w:val="restart"/>
          </w:tcPr>
          <w:p w:rsidR="00230D8D" w:rsidRPr="0012516C" w:rsidRDefault="00230D8D" w:rsidP="00230D8D">
            <w:pPr>
              <w:pStyle w:val="a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230D8D" w:rsidRPr="0012516C" w:rsidRDefault="00230D8D" w:rsidP="00230D8D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460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16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:rsidR="00230D8D" w:rsidRPr="0012516C" w:rsidRDefault="00F23AFC" w:rsidP="00230D8D">
            <w:pPr>
              <w:pStyle w:val="a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:rsidR="00230D8D" w:rsidRPr="0012516C" w:rsidRDefault="00230D8D" w:rsidP="00230D8D">
            <w:pPr>
              <w:pStyle w:val="a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230D8D" w:rsidRPr="0012516C" w:rsidTr="008E514A">
        <w:trPr>
          <w:trHeight w:val="70"/>
        </w:trPr>
        <w:tc>
          <w:tcPr>
            <w:tcW w:w="798" w:type="dxa"/>
            <w:vMerge/>
          </w:tcPr>
          <w:p w:rsidR="00230D8D" w:rsidRPr="0012516C" w:rsidRDefault="00230D8D" w:rsidP="00230D8D">
            <w:pPr>
              <w:pStyle w:val="a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230D8D" w:rsidRPr="0012516C" w:rsidRDefault="00230D8D" w:rsidP="00230D8D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5600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27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:rsidR="00230D8D" w:rsidRPr="0012516C" w:rsidRDefault="00F23AFC" w:rsidP="00230D8D">
            <w:pPr>
              <w:pStyle w:val="a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:rsidR="00230D8D" w:rsidRPr="0012516C" w:rsidRDefault="00230D8D" w:rsidP="00230D8D">
            <w:pPr>
              <w:pStyle w:val="a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5C0D83" w:rsidRPr="0012516C" w:rsidTr="008E514A">
        <w:trPr>
          <w:trHeight w:val="70"/>
        </w:trPr>
        <w:tc>
          <w:tcPr>
            <w:tcW w:w="798" w:type="dxa"/>
            <w:vMerge w:val="restart"/>
          </w:tcPr>
          <w:p w:rsidR="005C0D83" w:rsidRPr="0012516C" w:rsidRDefault="005C0D83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5C0D83" w:rsidRPr="0012516C" w:rsidRDefault="005C0D83" w:rsidP="0012512E">
            <w:pPr>
              <w:pStyle w:val="a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183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980, 189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500, 196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900, 197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563, 209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080, 219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:rsidR="005C0D83" w:rsidRPr="0012516C" w:rsidRDefault="00F23AFC" w:rsidP="00F2467E">
            <w:pPr>
              <w:pStyle w:val="a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:rsidR="005C0D83" w:rsidRPr="0012516C" w:rsidRDefault="00230D8D">
            <w:pPr>
              <w:pStyle w:val="a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พ.ค.</w:t>
            </w:r>
          </w:p>
        </w:tc>
      </w:tr>
      <w:tr w:rsidR="005C0D83" w:rsidRPr="0012516C" w:rsidTr="008E514A">
        <w:trPr>
          <w:trHeight w:val="70"/>
        </w:trPr>
        <w:tc>
          <w:tcPr>
            <w:tcW w:w="798" w:type="dxa"/>
            <w:vMerge/>
            <w:tcBorders>
              <w:bottom w:val="single" w:sz="4" w:space="0" w:color="auto"/>
            </w:tcBorders>
          </w:tcPr>
          <w:p w:rsidR="005C0D83" w:rsidRPr="0012516C" w:rsidRDefault="005C0D83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5C0D83" w:rsidRPr="0012516C" w:rsidRDefault="00586836" w:rsidP="0012512E">
            <w:pPr>
              <w:pStyle w:val="a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RC40121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(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hAnsi="Cordia New" w:cs="Cordia New"/>
                <w:sz w:val="28"/>
                <w:szCs w:val="28"/>
                <w:highlight w:val="yellow"/>
                <w:cs/>
              </w:rPr>
              <w:t xml:space="preserve">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7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:rsidR="005C0D83" w:rsidRPr="0012516C" w:rsidRDefault="00230D8D" w:rsidP="00F2467E">
            <w:pPr>
              <w:pStyle w:val="a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:rsidR="005C0D83" w:rsidRPr="0012516C" w:rsidRDefault="00230D8D">
            <w:pPr>
              <w:pStyle w:val="a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ก.ค.</w:t>
            </w:r>
            <w:r w:rsidRPr="0012516C" w:rsidDel="00230D8D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</w:t>
            </w:r>
          </w:p>
        </w:tc>
      </w:tr>
      <w:tr w:rsidR="005C0D83" w:rsidRPr="0012516C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:rsidR="005C0D83" w:rsidRPr="0012516C" w:rsidRDefault="005C0D83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5C0D83" w:rsidRPr="0012516C" w:rsidRDefault="005C0D83" w:rsidP="0012512E">
            <w:pPr>
              <w:pStyle w:val="a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400, 3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270, 8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520, 17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210, 31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300, 32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850, 38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810, 108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950, 111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130D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:rsidR="005C0D83" w:rsidRPr="0012516C" w:rsidRDefault="007A3C83" w:rsidP="00F2467E">
            <w:pPr>
              <w:pStyle w:val="a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:rsidR="005C0D83" w:rsidRPr="0012516C" w:rsidRDefault="007A3C83" w:rsidP="00F2467E">
            <w:pPr>
              <w:pStyle w:val="a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 แผนงานแก้ไขจุดกัดเซาะ เดือน พ.ค.</w:t>
            </w:r>
          </w:p>
        </w:tc>
      </w:tr>
    </w:tbl>
    <w:p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</w:p>
    <w:p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งานแก้ไขโครงสร้างป้องกันจุดกัดเซาะเดิม ที่เกิดการชำรุดเสียหาย โดยในปี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มีแผนแก้ไขทั้งหมด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80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  <w:cs/>
        </w:rPr>
        <w:t>.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</w:p>
    <w:p w:rsidR="00987AFB" w:rsidRPr="0012516C" w:rsidRDefault="007A3C83" w:rsidP="002130D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ารางที่ </w:t>
      </w:r>
      <w:r w:rsidR="00987AFB" w:rsidRPr="0012516C">
        <w:rPr>
          <w:rFonts w:ascii="Cordia New" w:hAnsi="Cordia New" w:cs="Cordia New"/>
          <w:sz w:val="28"/>
          <w:highlight w:val="yellow"/>
        </w:rPr>
        <w:t>1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987AFB" w:rsidRPr="0012516C">
        <w:rPr>
          <w:rFonts w:ascii="Cordia New" w:hAnsi="Cordia New" w:cs="Cordia New"/>
          <w:sz w:val="28"/>
          <w:highlight w:val="yellow"/>
        </w:rPr>
        <w:t xml:space="preserve">3 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สถานะงานซ่อมโครงสร้างจุดกัดเซาะ</w:t>
      </w:r>
      <w:r w:rsidRPr="0012516C">
        <w:rPr>
          <w:rFonts w:ascii="Cordia New" w:hAnsi="Cordia New" w:cs="Cordia New"/>
          <w:sz w:val="28"/>
          <w:highlight w:val="yellow"/>
          <w:cs/>
        </w:rPr>
        <w:t>ที่ชำรุดเสียหาย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 xml:space="preserve">(ตรวจพบในปี </w:t>
      </w:r>
      <w:r w:rsidR="008A2665" w:rsidRPr="0012516C">
        <w:rPr>
          <w:rFonts w:ascii="Cordia New" w:hAnsi="Cordia New" w:cs="Cordia New"/>
          <w:sz w:val="28"/>
          <w:highlight w:val="yellow"/>
        </w:rPr>
        <w:t>58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)</w:t>
      </w:r>
    </w:p>
    <w:tbl>
      <w:tblPr>
        <w:tblStyle w:val="a8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3455"/>
        <w:gridCol w:w="992"/>
        <w:gridCol w:w="2977"/>
      </w:tblGrid>
      <w:tr w:rsidR="00987AFB" w:rsidRPr="0012516C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:rsidR="00987AFB" w:rsidRPr="0012516C" w:rsidRDefault="00987AFB" w:rsidP="00987AFB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3455" w:type="dxa"/>
            <w:shd w:val="clear" w:color="auto" w:fill="BFBFBF" w:themeFill="background1" w:themeFillShade="BF"/>
          </w:tcPr>
          <w:p w:rsidR="00987AFB" w:rsidRPr="0012516C" w:rsidRDefault="00987AFB" w:rsidP="00987AFB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987AFB" w:rsidRPr="0012516C" w:rsidRDefault="00987AFB" w:rsidP="00987AFB">
            <w:pPr>
              <w:pStyle w:val="a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987AFB" w:rsidRPr="0012516C" w:rsidRDefault="00987AFB" w:rsidP="00987AFB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:rsidR="00987AFB" w:rsidRPr="0012516C" w:rsidRDefault="00987AFB" w:rsidP="00987AFB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:rsidR="00987AFB" w:rsidRPr="0012516C" w:rsidRDefault="00987AFB" w:rsidP="00987AFB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987AFB" w:rsidRPr="0012516C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:rsidR="00987AFB" w:rsidRPr="0012516C" w:rsidRDefault="00987AFB" w:rsidP="00987AFB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3455" w:type="dxa"/>
            <w:tcBorders>
              <w:bottom w:val="single" w:sz="4" w:space="0" w:color="auto"/>
            </w:tcBorders>
          </w:tcPr>
          <w:p w:rsidR="00987AFB" w:rsidRPr="0012516C" w:rsidRDefault="00987AFB" w:rsidP="0012512E">
            <w:pPr>
              <w:pStyle w:val="a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130, 1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010, 2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215, 3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725, 4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740, 4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990, 7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860, 8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800, 9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510, 10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670, 12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610, 18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900, 29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900, 36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750, 37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600, 38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600, 40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300, 45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600, 109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020, 111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970, 112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770, 114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720, 116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150, 119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580, 120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100, 122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250, 141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CE3FFF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87AFB" w:rsidRPr="0012516C" w:rsidRDefault="00B517D0" w:rsidP="00987AFB">
            <w:pPr>
              <w:pStyle w:val="a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987AFB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87AFB" w:rsidRPr="0012516C" w:rsidRDefault="00B517D0" w:rsidP="00987AFB">
            <w:pPr>
              <w:pStyle w:val="a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</w:t>
            </w:r>
          </w:p>
        </w:tc>
      </w:tr>
    </w:tbl>
    <w:p w:rsidR="005C0D83" w:rsidRPr="0012516C" w:rsidRDefault="005C0D83" w:rsidP="000D3C8D">
      <w:pPr>
        <w:pStyle w:val="ac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F10861" w:rsidRPr="0012516C" w:rsidRDefault="005C0D83" w:rsidP="000D3C8D">
      <w:pPr>
        <w:pStyle w:val="ac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0C3EF0" w:rsidRPr="0012516C">
        <w:rPr>
          <w:rFonts w:ascii="Cordia New" w:hAnsi="Cordia New"/>
          <w:sz w:val="28"/>
          <w:highlight w:val="yellow"/>
          <w:cs/>
        </w:rPr>
        <w:t>ดำเนินการแก้ไข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จุดกัดเซาะ แล้วเสร็จทั้ง </w:t>
      </w:r>
      <w:r w:rsidR="00971425" w:rsidRPr="0012516C">
        <w:rPr>
          <w:rFonts w:ascii="Cordia New" w:hAnsi="Cordia New"/>
          <w:sz w:val="28"/>
          <w:highlight w:val="yellow"/>
        </w:rPr>
        <w:t>2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F10861" w:rsidRPr="0012516C">
        <w:rPr>
          <w:rFonts w:ascii="Cordia New" w:hAnsi="Cordia New"/>
          <w:sz w:val="28"/>
          <w:highlight w:val="yellow"/>
        </w:rPr>
        <w:t>RC</w:t>
      </w:r>
      <w:r w:rsidR="00971425" w:rsidRPr="0012516C">
        <w:rPr>
          <w:rFonts w:ascii="Cordia New" w:hAnsi="Cordia New"/>
          <w:sz w:val="28"/>
          <w:highlight w:val="yellow"/>
        </w:rPr>
        <w:t>460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F10861" w:rsidRPr="0012516C">
        <w:rPr>
          <w:rFonts w:ascii="Cordia New" w:hAnsi="Cordia New"/>
          <w:sz w:val="28"/>
          <w:highlight w:val="yellow"/>
        </w:rPr>
        <w:t>RC5600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คงเหลือ </w:t>
      </w:r>
      <w:r w:rsidR="00F10861" w:rsidRPr="0012516C">
        <w:rPr>
          <w:rFonts w:ascii="Cordia New" w:hAnsi="Cordia New"/>
          <w:sz w:val="28"/>
          <w:highlight w:val="yellow"/>
        </w:rPr>
        <w:t xml:space="preserve">Final report </w:t>
      </w:r>
    </w:p>
    <w:p w:rsidR="004F7E76" w:rsidRPr="0012516C" w:rsidRDefault="00C02F36" w:rsidP="004F7E76">
      <w:pPr>
        <w:pStyle w:val="ac"/>
        <w:spacing w:line="264" w:lineRule="auto"/>
        <w:ind w:left="241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ผลการแก้ไ</w:t>
      </w:r>
      <w:r w:rsidRPr="0012516C">
        <w:rPr>
          <w:rFonts w:ascii="Cordia New" w:hAnsi="Cordia New" w:hint="cs"/>
          <w:sz w:val="28"/>
          <w:highlight w:val="yellow"/>
          <w:cs/>
        </w:rPr>
        <w:t>ข ดำเนินการขุดทำร่องเพื่อเปลี่ยนทางน้ำไหล พร้อมทั้งวางคอนกรีตป้องกันการกัดเซาะบริเวณเหนือแนวท่อแล้วเสร็จ</w:t>
      </w:r>
    </w:p>
    <w:p w:rsidR="005C0D83" w:rsidRPr="0012516C" w:rsidRDefault="00971425" w:rsidP="000D3C8D">
      <w:pPr>
        <w:pStyle w:val="ac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Pr="0012516C">
        <w:rPr>
          <w:rFonts w:ascii="Cordia New" w:hAnsi="Cordia New"/>
          <w:sz w:val="28"/>
          <w:highlight w:val="yellow"/>
        </w:rPr>
        <w:t>5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อยู่ระหว่างสรุปการจ</w:t>
      </w:r>
      <w:r w:rsidRPr="0012516C">
        <w:rPr>
          <w:rFonts w:ascii="Cordia New" w:hAnsi="Cordia New"/>
          <w:sz w:val="28"/>
          <w:highlight w:val="yellow"/>
          <w:cs/>
        </w:rPr>
        <w:t xml:space="preserve">ัดจ้างการแก้ไขจุดกัดเซาะ ทั้ง </w:t>
      </w:r>
      <w:r w:rsidRPr="0012516C">
        <w:rPr>
          <w:rFonts w:ascii="Cordia New" w:hAnsi="Cordia New"/>
          <w:sz w:val="28"/>
          <w:highlight w:val="yellow"/>
        </w:rPr>
        <w:t>14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586836" w:rsidRPr="0012516C">
        <w:rPr>
          <w:rFonts w:ascii="Cordia New" w:hAnsi="Cordia New"/>
          <w:sz w:val="28"/>
          <w:highlight w:val="yellow"/>
        </w:rPr>
        <w:t xml:space="preserve">RC4000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586836" w:rsidRPr="0012516C">
        <w:rPr>
          <w:rFonts w:ascii="Cordia New" w:hAnsi="Cordia New"/>
          <w:sz w:val="28"/>
          <w:highlight w:val="yellow"/>
        </w:rPr>
        <w:t xml:space="preserve">7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 </w:t>
      </w:r>
      <w:r w:rsidR="00586836"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/>
          <w:sz w:val="28"/>
          <w:highlight w:val="yellow"/>
        </w:rPr>
        <w:t xml:space="preserve">40121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>7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</w:t>
      </w:r>
    </w:p>
    <w:p w:rsidR="005C0D83" w:rsidRPr="0012516C" w:rsidRDefault="000C3EF0" w:rsidP="000D3C8D">
      <w:pPr>
        <w:pStyle w:val="ac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อยู่ระหว่างดำเนินการจัดจ้างการแก้ไขจุดกัดเซาะ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 xml:space="preserve"> 8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และการแก้ไขโครงสร้างป้องกันจุดกัดเซาะเดิม </w:t>
      </w:r>
      <w:r w:rsidR="00387A5B" w:rsidRPr="0012516C">
        <w:rPr>
          <w:rFonts w:ascii="Cordia New" w:hAnsi="Cordia New"/>
          <w:sz w:val="28"/>
          <w:highlight w:val="yellow"/>
        </w:rPr>
        <w:t>RC4000</w:t>
      </w:r>
      <w:r w:rsidR="00387A5B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18362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8362D" w:rsidRPr="0012516C">
        <w:rPr>
          <w:rFonts w:ascii="Cordia New" w:hAnsi="Cordia New"/>
          <w:sz w:val="28"/>
          <w:highlight w:val="yellow"/>
        </w:rPr>
        <w:t>80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</w:p>
    <w:p w:rsidR="005C0D83" w:rsidRPr="0012516C" w:rsidRDefault="005C0D83" w:rsidP="000D3C8D">
      <w:pPr>
        <w:pStyle w:val="ac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86836" w:rsidRPr="0012516C" w:rsidRDefault="00586836" w:rsidP="0012512E">
      <w:pPr>
        <w:pStyle w:val="ac"/>
        <w:spacing w:before="240" w:line="264" w:lineRule="auto"/>
        <w:ind w:left="1440" w:firstLine="68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รอผู้รับเหมาส่ง </w:t>
      </w:r>
      <w:r w:rsidRPr="0012516C">
        <w:rPr>
          <w:rFonts w:ascii="Cordia New" w:hAnsi="Cordia New"/>
          <w:sz w:val="28"/>
          <w:highlight w:val="yellow"/>
        </w:rPr>
        <w:t xml:space="preserve">Final report </w:t>
      </w:r>
    </w:p>
    <w:p w:rsidR="00586836" w:rsidRPr="0012516C" w:rsidRDefault="00586836" w:rsidP="002D032C">
      <w:pPr>
        <w:pStyle w:val="ac"/>
        <w:spacing w:before="240"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2)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5</w:t>
      </w:r>
      <w:r w:rsidRPr="0012516C">
        <w:rPr>
          <w:rFonts w:ascii="Cordia New" w:hAnsi="Cordia New"/>
          <w:sz w:val="28"/>
          <w:highlight w:val="yellow"/>
          <w:cs/>
        </w:rPr>
        <w:t xml:space="preserve"> แผนแก้ไขจุดกัดเซาะ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 xml:space="preserve">4000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27197D" w:rsidRPr="0012516C">
        <w:rPr>
          <w:rFonts w:ascii="Cordia New" w:hAnsi="Cordia New"/>
          <w:sz w:val="28"/>
          <w:highlight w:val="yellow"/>
        </w:rPr>
        <w:t>7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เดือน พ.ค. และ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4012</w:t>
      </w:r>
      <w:r w:rsidR="00CE3FFF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C6A30" w:rsidRPr="0012516C">
        <w:rPr>
          <w:rFonts w:ascii="Cordia New" w:hAnsi="Cordia New"/>
          <w:sz w:val="28"/>
          <w:highlight w:val="yellow"/>
        </w:rPr>
        <w:t xml:space="preserve">7  </w:t>
      </w:r>
      <w:r w:rsidR="006B6461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จุด </w:t>
      </w:r>
      <w:r w:rsidR="0027197D" w:rsidRPr="0012516C">
        <w:rPr>
          <w:rFonts w:ascii="Cordia New" w:hAnsi="Cordia New"/>
          <w:sz w:val="28"/>
          <w:highlight w:val="yellow"/>
          <w:cs/>
        </w:rPr>
        <w:t>ใน</w:t>
      </w:r>
      <w:r w:rsidRPr="0012516C">
        <w:rPr>
          <w:rFonts w:ascii="Cordia New" w:hAnsi="Cordia New"/>
          <w:sz w:val="28"/>
          <w:highlight w:val="yellow"/>
          <w:cs/>
        </w:rPr>
        <w:t>เดือน ก.ค.</w:t>
      </w:r>
    </w:p>
    <w:p w:rsidR="000C3EF0" w:rsidRPr="0012516C" w:rsidRDefault="00586836" w:rsidP="006B6461">
      <w:pPr>
        <w:pStyle w:val="ac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3)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 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อยู่ระหว่างดำเนินการจัดจ้างการแก้ไขจุดกัดเซาะ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และการแก้ไขโครงสร้างป้องกันจุดกัดเซาะเดิม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80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4000</w:t>
      </w:r>
      <w:r w:rsidR="004A7FF2" w:rsidRPr="0012516C">
        <w:rPr>
          <w:rFonts w:ascii="Cordia New" w:hAnsi="Cordia New"/>
          <w:sz w:val="28"/>
          <w:highlight w:val="yellow"/>
          <w:cs/>
        </w:rPr>
        <w:t xml:space="preserve"> แผนแก้ไขหน้างานเดือน มิ.ย.</w:t>
      </w:r>
    </w:p>
    <w:p w:rsidR="005C0D83" w:rsidRPr="0012516C" w:rsidRDefault="005C0D83" w:rsidP="000D3C8D">
      <w:pPr>
        <w:pStyle w:val="ac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010D9C" w:rsidP="008F5405">
      <w:pPr>
        <w:pStyle w:val="ac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7F417F" w:rsidRPr="0012516C" w:rsidRDefault="007F417F" w:rsidP="00801470">
      <w:pPr>
        <w:pStyle w:val="ac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ac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Pr="0012516C" w:rsidRDefault="00E11736" w:rsidP="00E11736">
      <w:pPr>
        <w:pStyle w:val="ac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7841" w:type="dxa"/>
        <w:tblInd w:w="1368" w:type="dxa"/>
        <w:tblLook w:val="04A0" w:firstRow="1" w:lastRow="0" w:firstColumn="1" w:lastColumn="0" w:noHBand="0" w:noVBand="1"/>
      </w:tblPr>
      <w:tblGrid>
        <w:gridCol w:w="690"/>
        <w:gridCol w:w="1339"/>
        <w:gridCol w:w="1080"/>
        <w:gridCol w:w="843"/>
        <w:gridCol w:w="3889"/>
      </w:tblGrid>
      <w:tr w:rsidR="0026481E" w:rsidRPr="0012516C" w:rsidTr="00B31197">
        <w:trPr>
          <w:trHeight w:val="360"/>
          <w:tblHeader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6481E" w:rsidRPr="0012516C" w:rsidRDefault="0026481E" w:rsidP="008A2E00">
            <w:pPr>
              <w:ind w:left="-108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Region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26481E" w:rsidRPr="0012516C" w:rsidRDefault="0026481E" w:rsidP="008A2E00">
            <w:pPr>
              <w:ind w:left="-104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26481E" w:rsidRPr="0012516C" w:rsidRDefault="0026481E" w:rsidP="008A2E00">
            <w:pPr>
              <w:ind w:left="-104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Action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6481E" w:rsidRPr="0012516C" w:rsidRDefault="0026481E" w:rsidP="008A2E00">
            <w:pPr>
              <w:ind w:left="-108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  <w:cs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Progress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26481E" w:rsidRPr="0012516C" w:rsidRDefault="0026481E" w:rsidP="008A2E00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  <w:cs/>
              </w:rPr>
              <w:t>ผลการดำเนินงาน / สิ่งที่ไม่เป็นไปตามแผน /</w:t>
            </w:r>
          </w:p>
          <w:p w:rsidR="0026481E" w:rsidRPr="0012516C" w:rsidRDefault="0026481E" w:rsidP="008A2E00">
            <w:pPr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ปัญหาอุปสรรค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cs/>
              </w:rPr>
              <w:t xml:space="preserve"> / </w:t>
            </w: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แนวทางแก้ไข</w:t>
            </w:r>
          </w:p>
        </w:tc>
      </w:tr>
      <w:tr w:rsidR="00CB188D" w:rsidRPr="0012516C" w:rsidTr="00B31197">
        <w:trPr>
          <w:trHeight w:val="46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12516C" w:rsidRDefault="00CB188D" w:rsidP="008A2E00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BV6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BV11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12516C" w:rsidRDefault="00CB188D" w:rsidP="008A2E00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EPEC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TCR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12516C" w:rsidRDefault="00967D2B" w:rsidP="00CB188D">
            <w:pPr>
              <w:rPr>
                <w:rFonts w:ascii="Cordia New" w:hAnsi="Cordia New"/>
                <w:sz w:val="28"/>
                <w:cs/>
              </w:rPr>
            </w:pPr>
            <w:ins w:id="20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21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4656" behindDoc="0" locked="0" layoutInCell="1" allowOverlap="1" wp14:anchorId="7954A738" wp14:editId="3FA0068E">
                        <wp:simplePos x="0" y="0"/>
                        <wp:positionH relativeFrom="column">
                          <wp:posOffset>-2726055</wp:posOffset>
                        </wp:positionH>
                        <wp:positionV relativeFrom="paragraph">
                          <wp:posOffset>201930</wp:posOffset>
                        </wp:positionV>
                        <wp:extent cx="4373245" cy="793115"/>
                        <wp:effectExtent l="57150" t="38100" r="84455" b="102235"/>
                        <wp:wrapNone/>
                        <wp:docPr id="14" name="Rectangle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245" cy="7931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22" w:author="NAVASIN HOMHUAL" w:date="2016-09-05T21:24:00Z">
                                          <w:rPr/>
                                        </w:rPrChange>
                                      </w:rPr>
                                      <w:pPrChange w:id="23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Piping</w:t>
                                    </w:r>
                                    <w:ins w:id="24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25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id="Rectangle 14" o:spid="_x0000_s1028" style="position:absolute;left:0;text-align:left;margin-left:-214.65pt;margin-top:15.9pt;width:344.35pt;height:62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6" w:author="NAVASIN HOMHUAL" w:date="2016-09-05T21:24:00Z">
                                    <w:rPr/>
                                  </w:rPrChange>
                                </w:rPr>
                                <w:pPrChange w:id="2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</w:t>
                              </w:r>
                              <w:ins w:id="28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29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CB188D"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ABP3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BPP1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BPP2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WNMR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BV20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NS1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GUT1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>GUT2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RJN1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RA4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RA5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ส.ค.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SB1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SB6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SBMR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NB1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Rangsit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BIP1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BIP2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:rsidTr="00B31197">
        <w:trPr>
          <w:trHeight w:val="60"/>
        </w:trPr>
        <w:tc>
          <w:tcPr>
            <w:tcW w:w="69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9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RA7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19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7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GCRN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12516C" w:rsidRDefault="00CB188D" w:rsidP="00CB188D">
            <w:pPr>
              <w:tabs>
                <w:tab w:val="left" w:pos="225"/>
                <w:tab w:val="center" w:pos="434"/>
              </w:tabs>
              <w:ind w:left="-104" w:right="-108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ab/>
            </w:r>
            <w:r w:rsidRPr="0012516C">
              <w:rPr>
                <w:rFonts w:ascii="Cordia New" w:hAnsi="Cordia New"/>
                <w:sz w:val="28"/>
              </w:rPr>
              <w:tab/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12516C">
              <w:rPr>
                <w:rFonts w:ascii="Cordia New" w:hAnsi="Cordia New"/>
                <w:sz w:val="28"/>
              </w:rPr>
              <w:t xml:space="preserve">NR2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BIC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NNE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DCAP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AR1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AR2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100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</w:tbl>
    <w:p w:rsidR="00E11736" w:rsidRPr="0012516C" w:rsidRDefault="00E11736" w:rsidP="00E11736">
      <w:pPr>
        <w:pStyle w:val="ac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26481E" w:rsidP="00B31197">
      <w:pPr>
        <w:pStyle w:val="ac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ไม่มีแผนดำเนินงานใน </w:t>
      </w:r>
      <w:r w:rsidRPr="0012516C">
        <w:rPr>
          <w:rFonts w:ascii="Cordia New" w:hAnsi="Cordia New"/>
          <w:sz w:val="28"/>
          <w:highlight w:val="yellow"/>
        </w:rPr>
        <w:t>Q1</w:t>
      </w:r>
    </w:p>
    <w:p w:rsidR="00E11736" w:rsidRPr="0012516C" w:rsidRDefault="00E11736" w:rsidP="00E11736">
      <w:pPr>
        <w:pStyle w:val="ac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9B1FEC" w:rsidP="00B31197">
      <w:pPr>
        <w:pStyle w:val="ac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green"/>
          <w:cs/>
        </w:rPr>
        <w:t>แผน</w:t>
      </w:r>
      <w:r w:rsidR="00B31197" w:rsidRPr="0012516C">
        <w:rPr>
          <w:rFonts w:ascii="Cordia New" w:hAnsi="Cordia New" w:hint="cs"/>
          <w:sz w:val="28"/>
          <w:highlight w:val="green"/>
          <w:cs/>
        </w:rPr>
        <w:t>เริ่ม</w:t>
      </w:r>
      <w:r w:rsidRPr="0012516C">
        <w:rPr>
          <w:rFonts w:ascii="Cordia New" w:hAnsi="Cordia New" w:hint="cs"/>
          <w:sz w:val="28"/>
          <w:highlight w:val="green"/>
          <w:cs/>
        </w:rPr>
        <w:t>ดำเนินงานช่วง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ไตรมาศที่ </w:t>
      </w:r>
      <w:r w:rsidR="00B31197" w:rsidRPr="0012516C">
        <w:rPr>
          <w:rFonts w:ascii="Cordia New" w:hAnsi="Cordia New"/>
          <w:sz w:val="28"/>
          <w:highlight w:val="green"/>
        </w:rPr>
        <w:t>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ในพื้นที่เขต </w:t>
      </w:r>
      <w:r w:rsidR="00B31197" w:rsidRPr="0012516C">
        <w:rPr>
          <w:rFonts w:ascii="Cordia New" w:hAnsi="Cordia New"/>
          <w:sz w:val="28"/>
          <w:highlight w:val="green"/>
        </w:rPr>
        <w:t>9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จำนวน </w:t>
      </w:r>
      <w:r w:rsidR="00B31197" w:rsidRPr="0012516C">
        <w:rPr>
          <w:rFonts w:ascii="Cordia New" w:hAnsi="Cordia New"/>
          <w:sz w:val="28"/>
          <w:highlight w:val="green"/>
        </w:rPr>
        <w:t>22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สถานี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ac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E11736" w:rsidP="00B31197">
      <w:pPr>
        <w:pStyle w:val="ac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:rsidR="00801470" w:rsidRPr="0012516C" w:rsidRDefault="00801470" w:rsidP="00801470">
      <w:pPr>
        <w:pStyle w:val="ac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6162E4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ins w:id="3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3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79284F1F" wp14:editId="1A705AC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271145</wp:posOffset>
                  </wp:positionV>
                  <wp:extent cx="4373245" cy="793115"/>
                  <wp:effectExtent l="57150" t="38100" r="84455" b="10223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2" w:author="NAVASIN HOMHUAL" w:date="2016-09-05T21:24:00Z">
                                    <w:rPr/>
                                  </w:rPrChange>
                                </w:rPr>
                                <w:pPrChange w:id="3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16" o:spid="_x0000_s1029" style="position:absolute;left:0;text-align:left;margin-left:0;margin-top:21.35pt;width:344.35pt;height: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4" w:author="NAVASIN HOMHUAL" w:date="2016-09-05T21:24:00Z">
                              <w:rPr/>
                            </w:rPrChange>
                          </w:rPr>
                          <w:pPrChange w:id="3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BE2EBC" w:rsidRPr="0012516C">
        <w:rPr>
          <w:rFonts w:ascii="Cordia New" w:hAnsi="Cordia New" w:cs="Cordia New"/>
          <w:sz w:val="28"/>
          <w:highlight w:val="lightGray"/>
        </w:rPr>
        <w:t>ROV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="00BE2EBC" w:rsidRPr="0012516C">
        <w:rPr>
          <w:rFonts w:ascii="Cordia New" w:hAnsi="Cordia New" w:cs="Cordia New"/>
          <w:sz w:val="28"/>
          <w:highlight w:val="lightGray"/>
        </w:rPr>
        <w:t>CP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ac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CC571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การ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จ้างเรือพร้อมหุ่นยนต์ </w:t>
      </w:r>
      <w:r w:rsidR="00801470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ไปสำรวจสภาพท่อในทะเล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ในปี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2559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มีแผนสำรวจฯ จำนวน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เส้นท่อ ได้แก่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RC260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36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ERP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) และ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RC5200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42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PRP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)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ac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17316F" w:rsidP="0017316F">
      <w:pPr>
        <w:pStyle w:val="ac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อยู่ระหว่างดำเนินงานจัดจ้าง</w:t>
      </w:r>
    </w:p>
    <w:p w:rsidR="00801470" w:rsidRPr="0012516C" w:rsidRDefault="00801470" w:rsidP="00801470">
      <w:pPr>
        <w:pStyle w:val="ac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17316F" w:rsidP="0017316F">
      <w:pPr>
        <w:pStyle w:val="ac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 xml:space="preserve">ดำเนินงานสำรวจภาคสนาม โดยคาดว่าใช้ระยะเวลา </w:t>
      </w:r>
      <w:r w:rsidRPr="0012516C">
        <w:rPr>
          <w:rFonts w:ascii="Cordia New" w:eastAsia="Times New Roman" w:hAnsi="Cordia New"/>
          <w:sz w:val="28"/>
          <w:highlight w:val="yellow"/>
        </w:rPr>
        <w:t xml:space="preserve">2 </w:t>
      </w:r>
      <w:r w:rsidRPr="0012516C">
        <w:rPr>
          <w:rFonts w:ascii="Cordia New" w:eastAsia="Times New Roman" w:hAnsi="Cordia New"/>
          <w:sz w:val="28"/>
          <w:highlight w:val="yellow"/>
          <w:cs/>
        </w:rPr>
        <w:t>เดือน และสรุปผล</w:t>
      </w:r>
    </w:p>
    <w:p w:rsidR="00801470" w:rsidRPr="0012516C" w:rsidRDefault="00801470" w:rsidP="00801470">
      <w:pPr>
        <w:pStyle w:val="ac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17316F" w:rsidP="0017316F">
      <w:pPr>
        <w:pStyle w:val="ac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:rsidR="00CF208B" w:rsidRPr="0012516C" w:rsidRDefault="00CF208B" w:rsidP="00CF208B">
      <w:pPr>
        <w:pStyle w:val="ac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ac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6B346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จ้างที่ปรึกษาประเมินความเสียหายของท่อในขั้นสูง ตามมาตรฐาน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RP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 xml:space="preserve">105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OS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101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สำหรับตำแหน่ง </w:t>
      </w:r>
      <w:r w:rsidR="00831BBF" w:rsidRPr="0012516C">
        <w:rPr>
          <w:rFonts w:ascii="Cordia New" w:hAnsi="Cordia New" w:cs="Cordia New"/>
          <w:sz w:val="28"/>
          <w:highlight w:val="yellow"/>
        </w:rPr>
        <w:t>f</w:t>
      </w:r>
      <w:r w:rsidRPr="0012516C">
        <w:rPr>
          <w:rFonts w:ascii="Cordia New" w:hAnsi="Cordia New" w:cs="Cordia New"/>
          <w:sz w:val="28"/>
          <w:highlight w:val="yellow"/>
        </w:rPr>
        <w:t xml:space="preserve">ree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ที่ไม่ได้รับการแก้ไขโดย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ในปีที่ผ่านๆมา เช่น จุดดังกล่าวมีอวนประมง เข้ามาคลุมตลอดช่วง </w:t>
      </w:r>
      <w:r w:rsidR="00831BBF" w:rsidRPr="0012516C">
        <w:rPr>
          <w:rFonts w:ascii="Cordia New" w:hAnsi="Cordia New" w:cs="Cordia New"/>
          <w:sz w:val="28"/>
          <w:highlight w:val="yellow"/>
        </w:rPr>
        <w:t>fr</w:t>
      </w:r>
      <w:ins w:id="36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highlight w:val="yellow"/>
            <w:rPrChange w:id="37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6357BAE4" wp14:editId="37A9AFE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579755</wp:posOffset>
                  </wp:positionV>
                  <wp:extent cx="4373593" cy="793631"/>
                  <wp:effectExtent l="57150" t="38100" r="84455" b="102235"/>
                  <wp:wrapNone/>
                  <wp:docPr id="18" name="Rectangle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8" w:author="NAVASIN HOMHUAL" w:date="2016-09-05T21:24:00Z">
                                    <w:rPr/>
                                  </w:rPrChange>
                                </w:rPr>
                                <w:pPrChange w:id="3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18" o:spid="_x0000_s1030" style="position:absolute;left:0;text-align:left;margin-left:0;margin-top:45.65pt;width:344.4pt;height:6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2fM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0" w:author="NAVASIN HOMHUAL" w:date="2016-09-05T21:24:00Z">
                              <w:rPr/>
                            </w:rPrChange>
                          </w:rPr>
                          <w:pPrChange w:id="4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831BBF" w:rsidRPr="0012516C">
        <w:rPr>
          <w:rFonts w:ascii="Cordia New" w:hAnsi="Cordia New" w:cs="Cordia New"/>
          <w:sz w:val="28"/>
          <w:highlight w:val="yellow"/>
        </w:rPr>
        <w:t xml:space="preserve">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ซึ่งเป็นอุปสรรคต่อ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ที่จะเข้าไปทำงาน เป็นต้น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381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และดำเนินการประเมินเอง ภายหลังจากได้แนวทางการประเมินจากที่ปรึกษา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144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ac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8D0BD9" w:rsidRPr="0012516C" w:rsidRDefault="006B3467" w:rsidP="008D0BD9">
      <w:pPr>
        <w:pStyle w:val="ac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ac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93070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สรุปผลตำแหน่ง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/>
          <w:sz w:val="28"/>
          <w:highlight w:val="yellow"/>
          <w:cs/>
        </w:rPr>
        <w:t>ที่ต้องซ่อมแซม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กำหนดการส่ง </w:t>
      </w:r>
      <w:r w:rsidR="00726FB2" w:rsidRPr="0012516C">
        <w:rPr>
          <w:rFonts w:ascii="Cordia New" w:hAnsi="Cordia New" w:cs="Cordia New"/>
          <w:sz w:val="28"/>
          <w:highlight w:val="yellow"/>
        </w:rPr>
        <w:t>Final report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ส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>.ค.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ac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8D0BD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ไม่มี</w:t>
      </w:r>
    </w:p>
    <w:p w:rsidR="008B2EF9" w:rsidRPr="0012516C" w:rsidRDefault="00BF5E34" w:rsidP="00A51090">
      <w:pPr>
        <w:pStyle w:val="ac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C14E97" w:rsidP="00100764">
      <w:pPr>
        <w:pStyle w:val="ac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ins w:id="42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43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03CEA437" wp14:editId="297E7D4A">
                  <wp:simplePos x="0" y="0"/>
                  <wp:positionH relativeFrom="column">
                    <wp:posOffset>1043305</wp:posOffset>
                  </wp:positionH>
                  <wp:positionV relativeFrom="paragraph">
                    <wp:posOffset>193675</wp:posOffset>
                  </wp:positionV>
                  <wp:extent cx="4373245" cy="793115"/>
                  <wp:effectExtent l="57150" t="38100" r="84455" b="102235"/>
                  <wp:wrapNone/>
                  <wp:docPr id="21" name="Rectangle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4" w:author="NAVASIN HOMHUAL" w:date="2016-09-05T21:24:00Z">
                                    <w:rPr/>
                                  </w:rPrChange>
                                </w:rPr>
                                <w:pPrChange w:id="45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CP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21" o:spid="_x0000_s1031" style="position:absolute;left:0;text-align:left;margin-left:82.15pt;margin-top:15.25pt;width:344.35pt;height:6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6" w:author="NAVASIN HOMHUAL" w:date="2016-09-05T21:24:00Z">
                              <w:rPr/>
                            </w:rPrChange>
                          </w:rPr>
                          <w:pPrChange w:id="4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CP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A6C7B"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="001A6C7B" w:rsidRPr="0012516C">
        <w:rPr>
          <w:rFonts w:ascii="Cordia New" w:hAnsi="Cordia New"/>
          <w:sz w:val="28"/>
          <w:highlight w:val="lightGray"/>
        </w:rPr>
        <w:t>Cathodic Protection</w:t>
      </w:r>
      <w:r w:rsidR="001A6C7B"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ac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ac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ac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ac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12516C">
        <w:rPr>
          <w:rFonts w:ascii="Cordia New" w:hAnsi="Cordia New"/>
          <w:sz w:val="28"/>
          <w:highlight w:val="green"/>
          <w:cs/>
        </w:rPr>
        <w:t>ครบถ้วน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ac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ac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74995945" wp14:editId="3A02A0A8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ac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12516C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12516C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Yetagun MS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:rsidR="006C77D6" w:rsidRPr="0012516C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ac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48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11DA18C9" wp14:editId="76F5A2FE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48"/>
      <w:r w:rsidR="003E5EAC" w:rsidRPr="0012516C">
        <w:rPr>
          <w:rStyle w:val="af9"/>
          <w:rFonts w:ascii="Angsana New" w:eastAsia="SimSun" w:hAnsi="Angsana New"/>
          <w:highlight w:val="green"/>
          <w:lang w:eastAsia="zh-CN"/>
        </w:rPr>
        <w:commentReference w:id="48"/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487AF185" wp14:editId="2F904FE9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C77D6" w:rsidRPr="0012516C" w:rsidRDefault="006C77D6" w:rsidP="006C77D6">
      <w:pPr>
        <w:pStyle w:val="ac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49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49"/>
      <w:r w:rsidR="005A3CA5" w:rsidRPr="0012516C">
        <w:rPr>
          <w:rStyle w:val="af9"/>
          <w:rFonts w:ascii="Angsana New" w:eastAsia="SimSun" w:hAnsi="Angsana New" w:cs="Angsana New"/>
          <w:lang w:eastAsia="zh-CN"/>
        </w:rPr>
        <w:commentReference w:id="49"/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ac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ac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12516C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:rsidR="009739A7" w:rsidRPr="0012516C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12516C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73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407 ,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144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4, RC630 KP36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523 RC631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9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5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20" w:rsidRPr="0012516C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3,94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12516C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12516C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12516C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D" w:rsidRPr="0012516C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:rsidR="00775211" w:rsidRPr="0012516C" w:rsidRDefault="00775211" w:rsidP="000D3C8D">
      <w:pPr>
        <w:pStyle w:val="ac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FD5A4B" w:rsidP="00741F60">
      <w:pPr>
        <w:pStyle w:val="ac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12516C">
        <w:rPr>
          <w:rFonts w:ascii="Cordia New" w:hAnsi="Cordia New"/>
          <w:sz w:val="28"/>
          <w:highlight w:val="yellow"/>
        </w:rPr>
        <w:t xml:space="preserve">Test Post </w:t>
      </w:r>
      <w:r w:rsidRPr="0012516C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:rsidR="002709A1" w:rsidRPr="0012516C" w:rsidRDefault="00003EC7" w:rsidP="002709A1">
      <w:pPr>
        <w:pStyle w:val="ac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105463" w:rsidP="00FE5BBE">
      <w:pPr>
        <w:pStyle w:val="ac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5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4E567A41" wp14:editId="669CFCEE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52" w:author="NAVASIN HOMHUAL" w:date="2016-09-05T21:24:00Z">
                                    <w:rPr/>
                                  </w:rPrChange>
                                </w:rPr>
                                <w:pPrChange w:id="5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22" o:spid="_x0000_s1032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qSag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4" w:author="NAVASIN HOMHUAL" w:date="2016-09-05T21:24:00Z">
                              <w:rPr/>
                            </w:rPrChange>
                          </w:rPr>
                          <w:pPrChange w:id="5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="00DA0296"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="00DA0296"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ac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ac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ac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ac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ac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12516C" w:rsidRDefault="00945872" w:rsidP="00771DB6">
      <w:pPr>
        <w:pStyle w:val="ac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ac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2FA03730" wp14:editId="30720887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21BDDF96" wp14:editId="0C374E58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ac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765F92" w:rsidRPr="0012516C" w:rsidRDefault="0011367E" w:rsidP="008B2EF9">
      <w:pPr>
        <w:pStyle w:val="ac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:rsidR="006433F6" w:rsidRPr="0012516C" w:rsidRDefault="006433F6" w:rsidP="008B2EF9">
      <w:pPr>
        <w:pStyle w:val="ac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:rsidR="006433F6" w:rsidRPr="0012516C" w:rsidRDefault="006433F6" w:rsidP="008B2EF9">
      <w:pPr>
        <w:pStyle w:val="ac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:rsidR="006433F6" w:rsidRPr="0012516C" w:rsidRDefault="006433F6" w:rsidP="008B2EF9">
      <w:pPr>
        <w:pStyle w:val="ac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40C53912" wp14:editId="692B3CBB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:rsidTr="001365E4">
        <w:trPr>
          <w:trHeight w:val="335"/>
          <w:jc w:val="center"/>
        </w:trPr>
        <w:tc>
          <w:tcPr>
            <w:tcW w:w="5698" w:type="dxa"/>
          </w:tcPr>
          <w:p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AC5BFEE" wp14:editId="4F60D9D0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:rsidR="00771DB6" w:rsidRPr="0012516C" w:rsidRDefault="0011367E" w:rsidP="000D3C8D">
            <w:pPr>
              <w:pStyle w:val="ac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:rsidR="00771DB6" w:rsidRPr="0012516C" w:rsidRDefault="0011367E" w:rsidP="000D3C8D">
            <w:pPr>
              <w:pStyle w:val="ac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:rsidR="00771DB6" w:rsidRPr="0012516C" w:rsidRDefault="0011367E" w:rsidP="000D3C8D">
            <w:pPr>
              <w:pStyle w:val="ac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:rsidR="0011367E" w:rsidRPr="0012516C" w:rsidRDefault="0011367E" w:rsidP="000D3C8D">
            <w:pPr>
              <w:pStyle w:val="ac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:rsidTr="001365E4">
        <w:trPr>
          <w:trHeight w:val="335"/>
          <w:jc w:val="center"/>
        </w:trPr>
        <w:tc>
          <w:tcPr>
            <w:tcW w:w="5698" w:type="dxa"/>
          </w:tcPr>
          <w:p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5190DDEC" wp14:editId="3D9E8D03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:rsidR="0011367E" w:rsidRPr="0012516C" w:rsidRDefault="0011367E" w:rsidP="000D3C8D">
            <w:pPr>
              <w:pStyle w:val="ac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:rsidR="0011367E" w:rsidRPr="0012516C" w:rsidRDefault="0011367E" w:rsidP="000D3C8D">
            <w:pPr>
              <w:pStyle w:val="ac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:rsidR="0011367E" w:rsidRPr="0012516C" w:rsidRDefault="0011367E" w:rsidP="000D3C8D">
            <w:pPr>
              <w:pStyle w:val="ac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:rsidR="0011367E" w:rsidRPr="0012516C" w:rsidRDefault="0011367E" w:rsidP="000D3C8D">
            <w:pPr>
              <w:pStyle w:val="ac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:rsidTr="001365E4">
        <w:trPr>
          <w:trHeight w:val="3677"/>
          <w:jc w:val="center"/>
        </w:trPr>
        <w:tc>
          <w:tcPr>
            <w:tcW w:w="5698" w:type="dxa"/>
          </w:tcPr>
          <w:p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694839C" wp14:editId="0A89B125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:rsidTr="001365E4">
        <w:trPr>
          <w:trHeight w:val="3677"/>
          <w:jc w:val="center"/>
        </w:trPr>
        <w:tc>
          <w:tcPr>
            <w:tcW w:w="5698" w:type="dxa"/>
          </w:tcPr>
          <w:p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5F5D9821" wp14:editId="24A212F7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:rsidTr="001365E4">
        <w:trPr>
          <w:trHeight w:val="3672"/>
          <w:jc w:val="center"/>
        </w:trPr>
        <w:tc>
          <w:tcPr>
            <w:tcW w:w="5698" w:type="dxa"/>
          </w:tcPr>
          <w:p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78BE538F" wp14:editId="3898A03E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0D3C8D">
      <w:pPr>
        <w:pStyle w:val="ac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:rsidR="0011367E" w:rsidRPr="0012516C" w:rsidRDefault="0011367E" w:rsidP="000D3C8D">
      <w:pPr>
        <w:pStyle w:val="ac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12516C" w:rsidRDefault="00765F92" w:rsidP="000D3C8D">
      <w:pPr>
        <w:pStyle w:val="ac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C32958" w:rsidRPr="0012516C" w:rsidRDefault="0011367E" w:rsidP="00132A73">
      <w:pPr>
        <w:pStyle w:val="ac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:rsidR="006B46C2" w:rsidRPr="0012516C" w:rsidRDefault="00765F92" w:rsidP="006B46C2">
      <w:pPr>
        <w:pStyle w:val="ac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11367E" w:rsidP="007964F7">
      <w:pPr>
        <w:pStyle w:val="ac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56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56"/>
      <w:r w:rsidR="003A6373" w:rsidRPr="0012516C">
        <w:rPr>
          <w:rStyle w:val="af9"/>
          <w:rFonts w:ascii="Angsana New" w:eastAsia="SimSun" w:hAnsi="Angsana New" w:cs="Angsana New"/>
          <w:lang w:eastAsia="zh-CN"/>
        </w:rPr>
        <w:commentReference w:id="56"/>
      </w:r>
    </w:p>
    <w:p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:rsidTr="000A272E">
        <w:tc>
          <w:tcPr>
            <w:tcW w:w="2347" w:type="dxa"/>
          </w:tcPr>
          <w:p w:rsidR="00366F72" w:rsidRPr="0012516C" w:rsidRDefault="00366F72" w:rsidP="001365E4">
            <w:pPr>
              <w:pStyle w:val="ac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:rsidR="00366F72" w:rsidRPr="0012516C" w:rsidRDefault="00366F72" w:rsidP="001365E4">
            <w:pPr>
              <w:pStyle w:val="ac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:rsidR="00366F72" w:rsidRPr="0012516C" w:rsidRDefault="00366F72" w:rsidP="001365E4">
            <w:pPr>
              <w:pStyle w:val="ac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:rsidTr="000A272E">
        <w:tc>
          <w:tcPr>
            <w:tcW w:w="2347" w:type="dxa"/>
          </w:tcPr>
          <w:p w:rsidR="00366F72" w:rsidRPr="0012516C" w:rsidRDefault="00334B2C" w:rsidP="00334B2C">
            <w:pPr>
              <w:pStyle w:val="ac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:rsidR="00366F72" w:rsidRPr="0012516C" w:rsidRDefault="00366F72" w:rsidP="001365E4">
            <w:pPr>
              <w:pStyle w:val="ac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:rsidR="00366F72" w:rsidRPr="0012516C" w:rsidRDefault="00366F72" w:rsidP="001365E4">
            <w:pPr>
              <w:pStyle w:val="ac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:rsidR="00765F92" w:rsidRPr="0012516C" w:rsidRDefault="00765F92" w:rsidP="00765F92">
      <w:pPr>
        <w:pStyle w:val="ac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ac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ac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ac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ac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ac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524837C6" wp14:editId="37908B2F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:rsidR="00FA2A12" w:rsidRPr="0012516C" w:rsidRDefault="00FA2A12" w:rsidP="0012512E">
      <w:pPr>
        <w:pStyle w:val="ac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ac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ac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a8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:rsidTr="007219C0">
        <w:tc>
          <w:tcPr>
            <w:tcW w:w="1985" w:type="dxa"/>
          </w:tcPr>
          <w:p w:rsidR="008A0DD0" w:rsidRPr="0012516C" w:rsidRDefault="008A0DD0" w:rsidP="007219C0">
            <w:pPr>
              <w:pStyle w:val="ac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:rsidR="008A0DD0" w:rsidRPr="0012516C" w:rsidRDefault="008A0DD0" w:rsidP="007219C0">
            <w:pPr>
              <w:pStyle w:val="ac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:rsidTr="007219C0">
        <w:tc>
          <w:tcPr>
            <w:tcW w:w="1985" w:type="dxa"/>
          </w:tcPr>
          <w:p w:rsidR="008A0DD0" w:rsidRPr="0012516C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:rsidR="008A0DD0" w:rsidRPr="0012516C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:rsidTr="007219C0">
        <w:tc>
          <w:tcPr>
            <w:tcW w:w="1985" w:type="dxa"/>
          </w:tcPr>
          <w:p w:rsidR="008A0DD0" w:rsidRPr="0012516C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:rsidR="008A0DD0" w:rsidRPr="0012516C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:rsidR="008A0DD0" w:rsidRPr="0012516C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:rsidR="008A0DD0" w:rsidRPr="0012516C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:rsidR="008A0DD0" w:rsidRPr="0012516C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:rsidR="008A0DD0" w:rsidRPr="0012516C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:rsidR="008A0DD0" w:rsidRPr="0012516C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:rsidR="008A0DD0" w:rsidRPr="0012516C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:rsidR="008A0DD0" w:rsidRPr="0012516C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:rsidTr="007219C0">
        <w:tc>
          <w:tcPr>
            <w:tcW w:w="1985" w:type="dxa"/>
          </w:tcPr>
          <w:p w:rsidR="008A0DD0" w:rsidRPr="0012516C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:rsidR="008A0DD0" w:rsidRPr="0012516C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:rsidTr="007219C0">
        <w:trPr>
          <w:trHeight w:val="778"/>
        </w:trPr>
        <w:tc>
          <w:tcPr>
            <w:tcW w:w="1985" w:type="dxa"/>
          </w:tcPr>
          <w:p w:rsidR="008A0DD0" w:rsidRPr="0012516C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:rsidR="008A0DD0" w:rsidRPr="0012516C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:rsidR="008A0DD0" w:rsidRPr="0012516C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:rsidR="008A0DD0" w:rsidRPr="0012516C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57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57"/>
            <w:r w:rsidRPr="0012516C">
              <w:rPr>
                <w:rStyle w:val="af9"/>
                <w:rFonts w:ascii="Angsana New" w:eastAsia="SimSun" w:hAnsi="Angsana New" w:cs="Angsana New"/>
                <w:lang w:eastAsia="zh-CN"/>
              </w:rPr>
              <w:commentReference w:id="57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:rsidR="008A0DD0" w:rsidRPr="0012516C" w:rsidRDefault="008A0DD0" w:rsidP="008A0DD0">
      <w:pPr>
        <w:pStyle w:val="ac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D26206" w:rsidRPr="0012516C" w:rsidRDefault="00D26206" w:rsidP="00D26206">
      <w:pPr>
        <w:pStyle w:val="ac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D26206" w:rsidRPr="0012516C" w:rsidRDefault="00D26206" w:rsidP="00132A73">
      <w:pPr>
        <w:pStyle w:val="ac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D26206" w:rsidRPr="0012516C" w:rsidRDefault="00D26206" w:rsidP="00D26206">
      <w:pPr>
        <w:pStyle w:val="ac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ac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:rsidR="00132A73" w:rsidRPr="0012516C" w:rsidRDefault="00132A73" w:rsidP="00D91498">
      <w:pPr>
        <w:pStyle w:val="ac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ac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58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58"/>
      <w:r w:rsidR="00786A03" w:rsidRPr="0012516C">
        <w:rPr>
          <w:rStyle w:val="af9"/>
          <w:rFonts w:ascii="Angsana New" w:eastAsia="SimSun" w:hAnsi="Angsana New"/>
          <w:lang w:eastAsia="zh-CN"/>
        </w:rPr>
        <w:commentReference w:id="58"/>
      </w:r>
    </w:p>
    <w:p w:rsidR="002709A1" w:rsidRPr="0012516C" w:rsidRDefault="002709A1" w:rsidP="002709A1">
      <w:pPr>
        <w:pStyle w:val="ac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ac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ac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ac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59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60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3F386543" wp14:editId="71919759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1" w:author="NAVASIN HOMHUAL" w:date="2016-09-05T21:24:00Z">
                                    <w:rPr/>
                                  </w:rPrChange>
                                </w:rPr>
                                <w:pPrChange w:id="62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23" o:spid="_x0000_s1033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dcsaQIAACoFAAAOAAAAZHJzL2Uyb0RvYy54bWysVNtOGzEQfa/Uf7D8XjY3S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3" w:author="NAVASIN HOMHUAL" w:date="2016-09-05T21:24:00Z">
                              <w:rPr/>
                            </w:rPrChange>
                          </w:rPr>
                          <w:pPrChange w:id="64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ac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ac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2709A1" w:rsidRPr="0012516C" w:rsidRDefault="002709A1" w:rsidP="002709A1">
      <w:pPr>
        <w:pStyle w:val="ac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65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96833A1" wp14:editId="2D91A2E6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5"/>
      <w:r w:rsidR="009634CF" w:rsidRPr="0012516C">
        <w:rPr>
          <w:rStyle w:val="af9"/>
          <w:rFonts w:ascii="Angsana New" w:eastAsia="SimSun" w:hAnsi="Angsana New"/>
          <w:lang w:eastAsia="zh-CN"/>
        </w:rPr>
        <w:commentReference w:id="65"/>
      </w: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ac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ac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ac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66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ac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ac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66"/>
      <w:r w:rsidR="00481527" w:rsidRPr="0012516C">
        <w:rPr>
          <w:rStyle w:val="af9"/>
          <w:rFonts w:ascii="Angsana New" w:eastAsia="SimSun" w:hAnsi="Angsana New" w:cs="Angsana New"/>
          <w:highlight w:val="green"/>
          <w:lang w:eastAsia="zh-CN"/>
        </w:rPr>
        <w:commentReference w:id="66"/>
      </w:r>
    </w:p>
    <w:p w:rsidR="002709A1" w:rsidRPr="0012516C" w:rsidRDefault="00C06996" w:rsidP="006D24D4">
      <w:pPr>
        <w:pStyle w:val="ac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D24D4" w:rsidRPr="0012516C" w:rsidRDefault="001365E4" w:rsidP="000D3C8D">
      <w:pPr>
        <w:pStyle w:val="ac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:rsidR="00381516" w:rsidRPr="0012516C" w:rsidRDefault="00381516" w:rsidP="00381516">
      <w:pPr>
        <w:pStyle w:val="ac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47230B53" wp14:editId="26764AB7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A1" w:rsidRPr="0012516C" w:rsidRDefault="002709A1" w:rsidP="00381516">
      <w:pPr>
        <w:pStyle w:val="ac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67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68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231D26F9" wp14:editId="306CE5CA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9" w:author="NAVASIN HOMHUAL" w:date="2016-09-05T21:24:00Z">
                                    <w:rPr/>
                                  </w:rPrChange>
                                </w:rPr>
                                <w:pPrChange w:id="7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24" o:spid="_x0000_s1034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cFyQF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1" w:author="NAVASIN HOMHUAL" w:date="2016-09-05T21:24:00Z">
                              <w:rPr/>
                            </w:rPrChange>
                          </w:rPr>
                          <w:pPrChange w:id="7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ac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ac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:rsidR="00765F92" w:rsidRPr="0012516C" w:rsidRDefault="00765F92" w:rsidP="009E506A">
      <w:pPr>
        <w:pStyle w:val="ac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:rsidR="00765F92" w:rsidRPr="0012516C" w:rsidRDefault="00765F92" w:rsidP="009E506A">
      <w:pPr>
        <w:pStyle w:val="ac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805C9E" w:rsidP="006470AC">
      <w:pPr>
        <w:pStyle w:val="ac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:rsidR="00FA764B" w:rsidRPr="0012516C" w:rsidRDefault="00FA764B" w:rsidP="009E506A">
      <w:pPr>
        <w:pStyle w:val="ac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9E506A" w:rsidRPr="0012516C" w:rsidRDefault="009E506A" w:rsidP="000D3C8D">
      <w:pPr>
        <w:pStyle w:val="ac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ac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:rsidR="000D3C8D" w:rsidRPr="0012516C" w:rsidRDefault="009E506A" w:rsidP="000D3C8D">
      <w:pPr>
        <w:pStyle w:val="ac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:rsidR="009E506A" w:rsidRPr="0012516C" w:rsidRDefault="000D3C8D" w:rsidP="000D3C8D">
      <w:pPr>
        <w:pStyle w:val="ac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:rsidR="000D3C8D" w:rsidRPr="0012516C" w:rsidRDefault="000D3C8D" w:rsidP="000D3C8D">
      <w:pPr>
        <w:pStyle w:val="ac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9E506A" w:rsidRPr="0012516C" w:rsidRDefault="009E506A" w:rsidP="000D3C8D">
      <w:pPr>
        <w:pStyle w:val="ac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:rsidR="009E506A" w:rsidRPr="0012516C" w:rsidRDefault="009E506A" w:rsidP="000D3C8D">
      <w:pPr>
        <w:pStyle w:val="ac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:rsidR="009E506A" w:rsidRPr="0012516C" w:rsidRDefault="009E506A" w:rsidP="000D3C8D">
      <w:pPr>
        <w:pStyle w:val="ac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2709A1" w:rsidRPr="0012516C" w:rsidRDefault="002709A1" w:rsidP="000D3C8D">
      <w:pPr>
        <w:pStyle w:val="ac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73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4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5CB84D39" wp14:editId="2577718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75" w:author="NAVASIN HOMHUAL" w:date="2016-09-05T21:24:00Z">
                                    <w:rPr/>
                                  </w:rPrChange>
                                </w:rPr>
                                <w:pPrChange w:id="7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25" o:spid="_x0000_s1035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72raQIAACoFAAAOAAAAZHJzL2Uyb0RvYy54bWysVNtOGzEQfa/Uf7D8XjY3o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2172r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7" w:author="NAVASIN HOMHUAL" w:date="2016-09-05T21:24:00Z">
                              <w:rPr/>
                            </w:rPrChange>
                          </w:rPr>
                          <w:pPrChange w:id="7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ac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ac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ac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ac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ac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ac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ac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ac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ac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ac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ac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ac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ac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ac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ac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:rsidR="0015769D" w:rsidRPr="0012516C" w:rsidRDefault="003F76AD" w:rsidP="00967D2B">
      <w:pPr>
        <w:pStyle w:val="ac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:rsidR="00B46618" w:rsidRPr="0012516C" w:rsidRDefault="00B46618" w:rsidP="00967D2B">
      <w:pPr>
        <w:pStyle w:val="ac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:rsidR="003F76AD" w:rsidRPr="0012516C" w:rsidRDefault="003F76AD" w:rsidP="003F76AD">
      <w:pPr>
        <w:pStyle w:val="ac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3F76AD" w:rsidRPr="0012516C" w:rsidRDefault="003F76AD" w:rsidP="00B46618">
      <w:pPr>
        <w:pStyle w:val="ac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:rsidR="00750852" w:rsidRPr="0012516C" w:rsidRDefault="00750852" w:rsidP="00B46618">
      <w:pPr>
        <w:pStyle w:val="ac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:rsidR="003F76AD" w:rsidRPr="0012516C" w:rsidRDefault="00750852" w:rsidP="003F76AD">
      <w:pPr>
        <w:pStyle w:val="ac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:rsidR="008338CF" w:rsidRPr="0012516C" w:rsidRDefault="008338CF" w:rsidP="008338CF">
      <w:pPr>
        <w:pStyle w:val="ac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8338CF" w:rsidRPr="0012516C" w:rsidRDefault="008338CF" w:rsidP="008338CF">
      <w:pPr>
        <w:pStyle w:val="ac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8338CF" w:rsidRPr="0012516C" w:rsidRDefault="008338CF" w:rsidP="008338CF">
      <w:pPr>
        <w:pStyle w:val="ac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:rsidR="008338CF" w:rsidRPr="0012516C" w:rsidRDefault="008338CF" w:rsidP="008338CF">
      <w:pPr>
        <w:pStyle w:val="ac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:rsidR="008338CF" w:rsidRPr="0012516C" w:rsidRDefault="008338CF" w:rsidP="008338CF">
      <w:pPr>
        <w:pStyle w:val="ac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:rsidR="001502FC" w:rsidRPr="0012516C" w:rsidRDefault="001502FC" w:rsidP="001502FC">
      <w:pPr>
        <w:pStyle w:val="ac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:rsidR="001502FC" w:rsidRPr="0012516C" w:rsidRDefault="00AA48BE" w:rsidP="00AA48BE">
      <w:pPr>
        <w:pStyle w:val="ac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:rsidR="001502FC" w:rsidRPr="0012516C" w:rsidRDefault="001502FC" w:rsidP="001502FC">
      <w:pPr>
        <w:pStyle w:val="ac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338CF" w:rsidRPr="0012516C" w:rsidRDefault="00AA48BE" w:rsidP="00AA48BE">
      <w:pPr>
        <w:pStyle w:val="ac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:rsidR="00AA48BE" w:rsidRPr="0012516C" w:rsidRDefault="00AA48BE" w:rsidP="00AA48BE">
      <w:pPr>
        <w:pStyle w:val="ac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094E3B" w:rsidRPr="0012516C" w:rsidRDefault="00094E3B" w:rsidP="00094E3B">
      <w:pPr>
        <w:pStyle w:val="ac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15769D" w:rsidRPr="0012516C" w:rsidRDefault="00094E3B" w:rsidP="00094E3B">
      <w:pPr>
        <w:pStyle w:val="ac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:rsidR="00094E3B" w:rsidRPr="0012516C" w:rsidRDefault="00094E3B" w:rsidP="00094E3B">
      <w:pPr>
        <w:pStyle w:val="ac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:rsidR="00094E3B" w:rsidRPr="0012516C" w:rsidRDefault="00094E3B" w:rsidP="00094E3B">
      <w:pPr>
        <w:pStyle w:val="ac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:rsidR="00094E3B" w:rsidRPr="0012516C" w:rsidRDefault="00094E3B" w:rsidP="00094E3B">
      <w:pPr>
        <w:pStyle w:val="ac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:rsidR="00094E3B" w:rsidRPr="0012516C" w:rsidRDefault="00094E3B" w:rsidP="00094E3B">
      <w:pPr>
        <w:pStyle w:val="ac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:rsidR="00094E3B" w:rsidRPr="0012516C" w:rsidRDefault="00094E3B" w:rsidP="00094E3B">
      <w:pPr>
        <w:pStyle w:val="ac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:rsidR="00094E3B" w:rsidRPr="0012516C" w:rsidRDefault="00094E3B" w:rsidP="00094E3B">
      <w:pPr>
        <w:pStyle w:val="ac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:rsidR="00094E3B" w:rsidRPr="0012516C" w:rsidRDefault="00094E3B" w:rsidP="00094E3B">
      <w:pPr>
        <w:pStyle w:val="ac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:rsidR="00094E3B" w:rsidRPr="0012516C" w:rsidRDefault="00094E3B" w:rsidP="00094E3B">
      <w:pPr>
        <w:pStyle w:val="ac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:rsidR="00DF2622" w:rsidRPr="0012516C" w:rsidRDefault="00DF2622" w:rsidP="004D29CE">
      <w:pPr>
        <w:pStyle w:val="ac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6"/>
      <w:footerReference w:type="default" r:id="rId27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8" w:author="SuurBuur" w:date="2017-01-06T11:48:00Z" w:initials="S">
    <w:p w:rsidR="003E5EAC" w:rsidRDefault="003E5EAC">
      <w:pPr>
        <w:pStyle w:val="afa"/>
      </w:pPr>
      <w:r>
        <w:rPr>
          <w:rStyle w:val="af9"/>
        </w:rPr>
        <w:annotationRef/>
      </w:r>
      <w:r w:rsidR="00853B57">
        <w:rPr>
          <w:rFonts w:hint="cs"/>
          <w:cs/>
        </w:rPr>
        <w:t>ส่งมาเป็นรูปทั้งกราฟเลย</w:t>
      </w:r>
    </w:p>
  </w:comment>
  <w:comment w:id="49" w:author="SuurBuur" w:date="2017-01-06T11:49:00Z" w:initials="S">
    <w:p w:rsidR="005A3CA5" w:rsidRDefault="005A3CA5">
      <w:pPr>
        <w:pStyle w:val="afa"/>
      </w:pPr>
      <w:r>
        <w:rPr>
          <w:rStyle w:val="af9"/>
        </w:rPr>
        <w:annotationRef/>
      </w:r>
      <w:r w:rsidR="00853B57">
        <w:rPr>
          <w:rFonts w:hint="cs"/>
          <w:cs/>
        </w:rPr>
        <w:t>ส่งมาทั้งกราฟเป็นรูป</w:t>
      </w:r>
    </w:p>
  </w:comment>
  <w:comment w:id="56" w:author="SuurBuur" w:date="2017-01-06T11:28:00Z" w:initials="S">
    <w:p w:rsidR="003A6373" w:rsidRDefault="003A6373">
      <w:pPr>
        <w:pStyle w:val="afa"/>
        <w:rPr>
          <w:cs/>
        </w:rPr>
      </w:pPr>
      <w:r>
        <w:rPr>
          <w:rStyle w:val="af9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57" w:author="SuurBuur" w:date="2017-01-06T11:35:00Z" w:initials="S">
    <w:p w:rsidR="008A0DD0" w:rsidRDefault="008A0DD0">
      <w:pPr>
        <w:pStyle w:val="afa"/>
        <w:rPr>
          <w:cs/>
        </w:rPr>
      </w:pPr>
      <w:r>
        <w:rPr>
          <w:rStyle w:val="af9"/>
        </w:rPr>
        <w:annotationRef/>
      </w:r>
      <w:r w:rsidR="00853B57">
        <w:rPr>
          <w:rFonts w:hint="cs"/>
          <w:cs/>
        </w:rPr>
        <w:t>รบกวนพี่กู่ช่วย</w:t>
      </w:r>
      <w:r w:rsidR="00853B57">
        <w:t xml:space="preserve"> Set up format </w:t>
      </w:r>
      <w:r w:rsidR="00853B57">
        <w:rPr>
          <w:rFonts w:hint="cs"/>
          <w:cs/>
        </w:rPr>
        <w:t>ในการแสดงผลรายงาน</w:t>
      </w:r>
    </w:p>
  </w:comment>
  <w:comment w:id="58" w:author="SuurBuur" w:date="2017-01-06T11:38:00Z" w:initials="S">
    <w:p w:rsidR="00786A03" w:rsidRDefault="00786A03">
      <w:pPr>
        <w:pStyle w:val="afa"/>
        <w:rPr>
          <w:cs/>
        </w:rPr>
      </w:pPr>
      <w:r>
        <w:rPr>
          <w:rStyle w:val="af9"/>
        </w:rPr>
        <w:annotationRef/>
      </w:r>
      <w:r w:rsidR="00853B57">
        <w:rPr>
          <w:rFonts w:hint="cs"/>
          <w:cs/>
        </w:rPr>
        <w:t>ใส่</w:t>
      </w:r>
      <w:r w:rsidR="00853B57">
        <w:t xml:space="preserve"> Manual </w:t>
      </w:r>
      <w:r w:rsidR="00853B57">
        <w:rPr>
          <w:rFonts w:hint="cs"/>
          <w:cs/>
        </w:rPr>
        <w:t>แค่ช่องเดียว</w:t>
      </w:r>
    </w:p>
  </w:comment>
  <w:comment w:id="65" w:author="SuurBuur" w:date="2017-01-06T11:40:00Z" w:initials="S">
    <w:p w:rsidR="009634CF" w:rsidRDefault="009634CF">
      <w:pPr>
        <w:pStyle w:val="afa"/>
      </w:pPr>
      <w:r>
        <w:rPr>
          <w:rStyle w:val="af9"/>
        </w:rPr>
        <w:annotationRef/>
      </w:r>
      <w:r w:rsidR="00853B57">
        <w:rPr>
          <w:rFonts w:hint="cs"/>
          <w:cs/>
        </w:rPr>
        <w:t>ตัวเลขข้างในเป็นเลขสถานี</w:t>
      </w:r>
    </w:p>
    <w:p w:rsidR="009634CF" w:rsidRDefault="00853B57">
      <w:pPr>
        <w:pStyle w:val="afa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:rsidR="009634CF" w:rsidRDefault="00853B57">
      <w:pPr>
        <w:pStyle w:val="afa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66" w:author="SuurBuur" w:date="2017-01-06T11:41:00Z" w:initials="S">
    <w:p w:rsidR="00481527" w:rsidRDefault="00481527">
      <w:pPr>
        <w:pStyle w:val="afa"/>
        <w:rPr>
          <w:cs/>
        </w:rPr>
      </w:pPr>
      <w:r>
        <w:rPr>
          <w:rStyle w:val="af9"/>
        </w:rPr>
        <w:annotationRef/>
      </w:r>
      <w:r w:rsidR="00853B57">
        <w:rPr>
          <w:rFonts w:hint="cs"/>
          <w:cs/>
        </w:rPr>
        <w:t>ดึงจาก</w:t>
      </w:r>
      <w:r w:rsidR="00853B57">
        <w:t xml:space="preserve"> Report </w:t>
      </w:r>
      <w:r w:rsidR="00853B57">
        <w:rPr>
          <w:rFonts w:hint="cs"/>
          <w:cs/>
        </w:rPr>
        <w:t>รูปแบบตารางมาใส่ โดยจะต้องรอ</w:t>
      </w:r>
      <w:r w:rsidR="00853B57">
        <w:t xml:space="preserve"> Report  Piping</w:t>
      </w:r>
      <w:r w:rsidR="00853B57">
        <w:rPr>
          <w:rFonts w:hint="cs"/>
          <w:cs/>
        </w:rPr>
        <w:t xml:space="preserve"> ขึ้นก่อน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7DB" w:rsidRDefault="00CD37DB">
      <w:r>
        <w:separator/>
      </w:r>
    </w:p>
  </w:endnote>
  <w:endnote w:type="continuationSeparator" w:id="0">
    <w:p w:rsidR="00CD37DB" w:rsidRDefault="00CD37DB">
      <w:r>
        <w:continuationSeparator/>
      </w:r>
    </w:p>
  </w:endnote>
  <w:endnote w:type="continuationNotice" w:id="1">
    <w:p w:rsidR="00CD37DB" w:rsidRDefault="00CD37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1A0BD6" w:rsidRDefault="001A0BD6" w:rsidP="00566EAE">
            <w:pPr>
              <w:pStyle w:val="a5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35C7DB" wp14:editId="5A41127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1A0BD6" w:rsidRPr="00E32510" w:rsidRDefault="001A0BD6" w:rsidP="00566EAE">
            <w:pPr>
              <w:pStyle w:val="a5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2516C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2516C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1A0BD6" w:rsidRPr="00456DA4" w:rsidRDefault="001A0BD6" w:rsidP="00456DA4">
    <w:pPr>
      <w:pStyle w:val="a3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1A0BD6" w:rsidRDefault="001A0BD6" w:rsidP="00566EAE">
            <w:pPr>
              <w:pStyle w:val="a5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01AABF" wp14:editId="010053CE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1A0BD6" w:rsidRPr="00E32510" w:rsidRDefault="001A0BD6" w:rsidP="00566EAE">
            <w:pPr>
              <w:pStyle w:val="a5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2516C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3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2516C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1A0BD6" w:rsidRPr="00456DA4" w:rsidRDefault="001A0BD6" w:rsidP="00456DA4">
    <w:pPr>
      <w:pStyle w:val="a3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7DB" w:rsidRDefault="00CD37DB">
      <w:r>
        <w:separator/>
      </w:r>
    </w:p>
  </w:footnote>
  <w:footnote w:type="continuationSeparator" w:id="0">
    <w:p w:rsidR="00CD37DB" w:rsidRDefault="00CD37DB">
      <w:r>
        <w:continuationSeparator/>
      </w:r>
    </w:p>
  </w:footnote>
  <w:footnote w:type="continuationNotice" w:id="1">
    <w:p w:rsidR="00CD37DB" w:rsidRDefault="00CD37D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BD6" w:rsidRDefault="001A0BD6" w:rsidP="00A12DEF">
    <w:pPr>
      <w:pStyle w:val="a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4384" behindDoc="0" locked="0" layoutInCell="1" allowOverlap="1" wp14:anchorId="6AE78886" wp14:editId="4F6D65F4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1A0BD6" w:rsidRPr="00A12DEF" w:rsidRDefault="001A0BD6" w:rsidP="00A12DEF">
    <w:pPr>
      <w:pStyle w:val="a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1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255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9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1A0BD6" w:rsidRPr="00E32510" w:rsidRDefault="001A0BD6" w:rsidP="00A12DEF">
    <w:pPr>
      <w:pStyle w:val="a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2ED236C" wp14:editId="4E74C1A5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BD6" w:rsidRDefault="001A0BD6" w:rsidP="00A12DEF">
    <w:pPr>
      <w:pStyle w:val="a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35F63D26" wp14:editId="42949CF7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1A0BD6" w:rsidRPr="00A12DEF" w:rsidRDefault="001A0BD6" w:rsidP="00A12DEF">
    <w:pPr>
      <w:pStyle w:val="a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1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255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9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1A0BD6" w:rsidRPr="00E32510" w:rsidRDefault="001A0BD6" w:rsidP="00A12DEF">
    <w:pPr>
      <w:pStyle w:val="a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5A56987B" wp14:editId="47247DFA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64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BAD"/>
    <w:rPr>
      <w:sz w:val="24"/>
      <w:szCs w:val="28"/>
    </w:rPr>
  </w:style>
  <w:style w:type="paragraph" w:styleId="1">
    <w:name w:val="heading 1"/>
    <w:basedOn w:val="a"/>
    <w:next w:val="a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5">
    <w:name w:val="heading 5"/>
    <w:basedOn w:val="a"/>
    <w:next w:val="a"/>
    <w:link w:val="50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52B64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E52B64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E52B64"/>
  </w:style>
  <w:style w:type="table" w:styleId="a8">
    <w:name w:val="Table Grid"/>
    <w:basedOn w:val="a1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rsid w:val="00B70E63"/>
    <w:rPr>
      <w:color w:val="0000FF"/>
      <w:u w:val="single"/>
    </w:rPr>
  </w:style>
  <w:style w:type="character" w:styleId="aa">
    <w:name w:val="FollowedHyperlink"/>
    <w:basedOn w:val="a0"/>
    <w:rsid w:val="00EB3832"/>
    <w:rPr>
      <w:color w:val="800080"/>
      <w:u w:val="single"/>
    </w:rPr>
  </w:style>
  <w:style w:type="paragraph" w:styleId="ab">
    <w:name w:val="Normal (Web)"/>
    <w:basedOn w:val="a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a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ac">
    <w:name w:val="List Paragraph"/>
    <w:basedOn w:val="a"/>
    <w:link w:val="ad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ae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af">
    <w:name w:val="Strong"/>
    <w:basedOn w:val="a0"/>
    <w:uiPriority w:val="22"/>
    <w:qFormat/>
    <w:rsid w:val="00F95561"/>
    <w:rPr>
      <w:b/>
      <w:bCs/>
    </w:rPr>
  </w:style>
  <w:style w:type="character" w:styleId="af0">
    <w:name w:val="Emphasis"/>
    <w:basedOn w:val="a0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a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af1">
    <w:name w:val="footnote text"/>
    <w:basedOn w:val="a"/>
    <w:link w:val="af2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af2">
    <w:name w:val="ข้อความเชิงอรรถ อักขระ"/>
    <w:basedOn w:val="a0"/>
    <w:link w:val="af1"/>
    <w:uiPriority w:val="99"/>
    <w:rsid w:val="002D5FE6"/>
    <w:rPr>
      <w:rFonts w:ascii="Calibri" w:eastAsia="Times New Roman" w:hAnsi="Calibri" w:cs="Cordia New"/>
      <w:lang w:bidi="ar-SA"/>
    </w:rPr>
  </w:style>
  <w:style w:type="character" w:styleId="af3">
    <w:name w:val="Subtle Emphasis"/>
    <w:basedOn w:val="a0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a1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f4">
    <w:name w:val="Balloon Text"/>
    <w:basedOn w:val="a"/>
    <w:link w:val="af5"/>
    <w:rsid w:val="00B657A3"/>
    <w:rPr>
      <w:rFonts w:ascii="Tahoma" w:hAnsi="Tahoma"/>
      <w:sz w:val="16"/>
      <w:szCs w:val="20"/>
    </w:rPr>
  </w:style>
  <w:style w:type="character" w:customStyle="1" w:styleId="af5">
    <w:name w:val="ข้อความบอลลูน อักขระ"/>
    <w:basedOn w:val="a0"/>
    <w:link w:val="af4"/>
    <w:rsid w:val="00B657A3"/>
    <w:rPr>
      <w:rFonts w:ascii="Tahoma" w:hAnsi="Tahoma"/>
      <w:sz w:val="16"/>
    </w:rPr>
  </w:style>
  <w:style w:type="character" w:styleId="af6">
    <w:name w:val="Placeholder Text"/>
    <w:basedOn w:val="a0"/>
    <w:uiPriority w:val="99"/>
    <w:semiHidden/>
    <w:rsid w:val="00A971CD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f7">
    <w:name w:val="Subtitle"/>
    <w:basedOn w:val="a"/>
    <w:link w:val="af8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af8">
    <w:name w:val="ชื่อเรื่องรอง อักขระ"/>
    <w:basedOn w:val="a0"/>
    <w:link w:val="af7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af9">
    <w:name w:val="annotation reference"/>
    <w:basedOn w:val="a0"/>
    <w:rsid w:val="005004FA"/>
    <w:rPr>
      <w:sz w:val="16"/>
      <w:szCs w:val="16"/>
    </w:rPr>
  </w:style>
  <w:style w:type="paragraph" w:styleId="afa">
    <w:name w:val="annotation text"/>
    <w:basedOn w:val="a"/>
    <w:link w:val="afb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afb">
    <w:name w:val="ข้อความข้อคิดเห็น อักขระ"/>
    <w:basedOn w:val="a0"/>
    <w:link w:val="afa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a0"/>
    <w:rsid w:val="00F01828"/>
  </w:style>
  <w:style w:type="character" w:styleId="HTML">
    <w:name w:val="HTML Cite"/>
    <w:basedOn w:val="a0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a0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a0"/>
    <w:rsid w:val="008D4348"/>
    <w:rPr>
      <w:color w:val="009900"/>
    </w:rPr>
  </w:style>
  <w:style w:type="paragraph" w:styleId="afc">
    <w:name w:val="Document Map"/>
    <w:basedOn w:val="a"/>
    <w:link w:val="afd"/>
    <w:rsid w:val="008D4348"/>
    <w:rPr>
      <w:rFonts w:ascii="Tahoma" w:hAnsi="Tahoma"/>
      <w:sz w:val="16"/>
      <w:szCs w:val="20"/>
    </w:rPr>
  </w:style>
  <w:style w:type="character" w:customStyle="1" w:styleId="afd">
    <w:name w:val="ผังเอกสาร อักขระ"/>
    <w:basedOn w:val="a0"/>
    <w:link w:val="afc"/>
    <w:rsid w:val="008D4348"/>
    <w:rPr>
      <w:rFonts w:ascii="Tahoma" w:hAnsi="Tahoma"/>
      <w:sz w:val="16"/>
    </w:rPr>
  </w:style>
  <w:style w:type="character" w:customStyle="1" w:styleId="txthead1">
    <w:name w:val="txt_head1"/>
    <w:basedOn w:val="a0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a6">
    <w:name w:val="ท้ายกระดาษ อักขระ"/>
    <w:basedOn w:val="a0"/>
    <w:link w:val="a5"/>
    <w:uiPriority w:val="99"/>
    <w:rsid w:val="005900EC"/>
    <w:rPr>
      <w:sz w:val="24"/>
      <w:szCs w:val="28"/>
    </w:rPr>
  </w:style>
  <w:style w:type="character" w:customStyle="1" w:styleId="50">
    <w:name w:val="หัวเรื่อง 5 อักขระ"/>
    <w:basedOn w:val="a0"/>
    <w:link w:val="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a4">
    <w:name w:val="หัวกระดาษ อักขระ"/>
    <w:basedOn w:val="a0"/>
    <w:link w:val="a3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a1"/>
    <w:next w:val="a8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รายการย่อหน้า อักขระ"/>
    <w:basedOn w:val="a0"/>
    <w:link w:val="ac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a1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e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aff">
    <w:name w:val="annotation subject"/>
    <w:basedOn w:val="afa"/>
    <w:next w:val="afa"/>
    <w:link w:val="aff0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aff0">
    <w:name w:val="ชื่อเรื่องของข้อคิดเห็น อักขระ"/>
    <w:basedOn w:val="afb"/>
    <w:link w:val="aff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BAD"/>
    <w:rPr>
      <w:sz w:val="24"/>
      <w:szCs w:val="28"/>
    </w:rPr>
  </w:style>
  <w:style w:type="paragraph" w:styleId="1">
    <w:name w:val="heading 1"/>
    <w:basedOn w:val="a"/>
    <w:next w:val="a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5">
    <w:name w:val="heading 5"/>
    <w:basedOn w:val="a"/>
    <w:next w:val="a"/>
    <w:link w:val="50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52B64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E52B64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E52B64"/>
  </w:style>
  <w:style w:type="table" w:styleId="a8">
    <w:name w:val="Table Grid"/>
    <w:basedOn w:val="a1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rsid w:val="00B70E63"/>
    <w:rPr>
      <w:color w:val="0000FF"/>
      <w:u w:val="single"/>
    </w:rPr>
  </w:style>
  <w:style w:type="character" w:styleId="aa">
    <w:name w:val="FollowedHyperlink"/>
    <w:basedOn w:val="a0"/>
    <w:rsid w:val="00EB3832"/>
    <w:rPr>
      <w:color w:val="800080"/>
      <w:u w:val="single"/>
    </w:rPr>
  </w:style>
  <w:style w:type="paragraph" w:styleId="ab">
    <w:name w:val="Normal (Web)"/>
    <w:basedOn w:val="a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a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ac">
    <w:name w:val="List Paragraph"/>
    <w:basedOn w:val="a"/>
    <w:link w:val="ad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ae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af">
    <w:name w:val="Strong"/>
    <w:basedOn w:val="a0"/>
    <w:uiPriority w:val="22"/>
    <w:qFormat/>
    <w:rsid w:val="00F95561"/>
    <w:rPr>
      <w:b/>
      <w:bCs/>
    </w:rPr>
  </w:style>
  <w:style w:type="character" w:styleId="af0">
    <w:name w:val="Emphasis"/>
    <w:basedOn w:val="a0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a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af1">
    <w:name w:val="footnote text"/>
    <w:basedOn w:val="a"/>
    <w:link w:val="af2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af2">
    <w:name w:val="ข้อความเชิงอรรถ อักขระ"/>
    <w:basedOn w:val="a0"/>
    <w:link w:val="af1"/>
    <w:uiPriority w:val="99"/>
    <w:rsid w:val="002D5FE6"/>
    <w:rPr>
      <w:rFonts w:ascii="Calibri" w:eastAsia="Times New Roman" w:hAnsi="Calibri" w:cs="Cordia New"/>
      <w:lang w:bidi="ar-SA"/>
    </w:rPr>
  </w:style>
  <w:style w:type="character" w:styleId="af3">
    <w:name w:val="Subtle Emphasis"/>
    <w:basedOn w:val="a0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a1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f4">
    <w:name w:val="Balloon Text"/>
    <w:basedOn w:val="a"/>
    <w:link w:val="af5"/>
    <w:rsid w:val="00B657A3"/>
    <w:rPr>
      <w:rFonts w:ascii="Tahoma" w:hAnsi="Tahoma"/>
      <w:sz w:val="16"/>
      <w:szCs w:val="20"/>
    </w:rPr>
  </w:style>
  <w:style w:type="character" w:customStyle="1" w:styleId="af5">
    <w:name w:val="ข้อความบอลลูน อักขระ"/>
    <w:basedOn w:val="a0"/>
    <w:link w:val="af4"/>
    <w:rsid w:val="00B657A3"/>
    <w:rPr>
      <w:rFonts w:ascii="Tahoma" w:hAnsi="Tahoma"/>
      <w:sz w:val="16"/>
    </w:rPr>
  </w:style>
  <w:style w:type="character" w:styleId="af6">
    <w:name w:val="Placeholder Text"/>
    <w:basedOn w:val="a0"/>
    <w:uiPriority w:val="99"/>
    <w:semiHidden/>
    <w:rsid w:val="00A971CD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f7">
    <w:name w:val="Subtitle"/>
    <w:basedOn w:val="a"/>
    <w:link w:val="af8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af8">
    <w:name w:val="ชื่อเรื่องรอง อักขระ"/>
    <w:basedOn w:val="a0"/>
    <w:link w:val="af7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af9">
    <w:name w:val="annotation reference"/>
    <w:basedOn w:val="a0"/>
    <w:rsid w:val="005004FA"/>
    <w:rPr>
      <w:sz w:val="16"/>
      <w:szCs w:val="16"/>
    </w:rPr>
  </w:style>
  <w:style w:type="paragraph" w:styleId="afa">
    <w:name w:val="annotation text"/>
    <w:basedOn w:val="a"/>
    <w:link w:val="afb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afb">
    <w:name w:val="ข้อความข้อคิดเห็น อักขระ"/>
    <w:basedOn w:val="a0"/>
    <w:link w:val="afa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a0"/>
    <w:rsid w:val="00F01828"/>
  </w:style>
  <w:style w:type="character" w:styleId="HTML">
    <w:name w:val="HTML Cite"/>
    <w:basedOn w:val="a0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a0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a0"/>
    <w:rsid w:val="008D4348"/>
    <w:rPr>
      <w:color w:val="009900"/>
    </w:rPr>
  </w:style>
  <w:style w:type="paragraph" w:styleId="afc">
    <w:name w:val="Document Map"/>
    <w:basedOn w:val="a"/>
    <w:link w:val="afd"/>
    <w:rsid w:val="008D4348"/>
    <w:rPr>
      <w:rFonts w:ascii="Tahoma" w:hAnsi="Tahoma"/>
      <w:sz w:val="16"/>
      <w:szCs w:val="20"/>
    </w:rPr>
  </w:style>
  <w:style w:type="character" w:customStyle="1" w:styleId="afd">
    <w:name w:val="ผังเอกสาร อักขระ"/>
    <w:basedOn w:val="a0"/>
    <w:link w:val="afc"/>
    <w:rsid w:val="008D4348"/>
    <w:rPr>
      <w:rFonts w:ascii="Tahoma" w:hAnsi="Tahoma"/>
      <w:sz w:val="16"/>
    </w:rPr>
  </w:style>
  <w:style w:type="character" w:customStyle="1" w:styleId="txthead1">
    <w:name w:val="txt_head1"/>
    <w:basedOn w:val="a0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a6">
    <w:name w:val="ท้ายกระดาษ อักขระ"/>
    <w:basedOn w:val="a0"/>
    <w:link w:val="a5"/>
    <w:uiPriority w:val="99"/>
    <w:rsid w:val="005900EC"/>
    <w:rPr>
      <w:sz w:val="24"/>
      <w:szCs w:val="28"/>
    </w:rPr>
  </w:style>
  <w:style w:type="character" w:customStyle="1" w:styleId="50">
    <w:name w:val="หัวเรื่อง 5 อักขระ"/>
    <w:basedOn w:val="a0"/>
    <w:link w:val="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a4">
    <w:name w:val="หัวกระดาษ อักขระ"/>
    <w:basedOn w:val="a0"/>
    <w:link w:val="a3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a1"/>
    <w:next w:val="a8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รายการย่อหน้า อักขระ"/>
    <w:basedOn w:val="a0"/>
    <w:link w:val="ac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a1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e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aff">
    <w:name w:val="annotation subject"/>
    <w:basedOn w:val="afa"/>
    <w:next w:val="afa"/>
    <w:link w:val="aff0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aff0">
    <w:name w:val="ชื่อเรื่องของข้อคิดเห็น อักขระ"/>
    <w:basedOn w:val="afb"/>
    <w:link w:val="aff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4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emf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23" Type="http://schemas.openxmlformats.org/officeDocument/2006/relationships/image" Target="media/image12.emf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openxmlformats.org/officeDocument/2006/relationships/image" Target="media/image11.png"/><Relationship Id="rId27" Type="http://schemas.openxmlformats.org/officeDocument/2006/relationships/footer" Target="foot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3731840"/>
        <c:axId val="263729920"/>
      </c:barChart>
      <c:valAx>
        <c:axId val="2637299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3731840"/>
        <c:crosses val="autoZero"/>
        <c:crossBetween val="between"/>
      </c:valAx>
      <c:catAx>
        <c:axId val="26373184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37299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th-TH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th-TH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th-TH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th-TH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3756800"/>
        <c:axId val="263774976"/>
      </c:barChart>
      <c:catAx>
        <c:axId val="2637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th-TH"/>
          </a:p>
        </c:txPr>
        <c:crossAx val="263774976"/>
        <c:crosses val="autoZero"/>
        <c:auto val="1"/>
        <c:lblAlgn val="ctr"/>
        <c:lblOffset val="100"/>
        <c:noMultiLvlLbl val="0"/>
      </c:catAx>
      <c:valAx>
        <c:axId val="2637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th-TH"/>
          </a:p>
        </c:txPr>
        <c:crossAx val="2637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th-TH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37DDE-7935-4E67-91A5-43AB34EF2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5277</Words>
  <Characters>30079</Characters>
  <Application>Microsoft Office Word</Application>
  <DocSecurity>0</DocSecurity>
  <Lines>250</Lines>
  <Paragraphs>70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35286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Jiraporn</dc:creator>
  <cp:lastModifiedBy>Farang</cp:lastModifiedBy>
  <cp:revision>1</cp:revision>
  <cp:lastPrinted>2016-06-06T07:45:00Z</cp:lastPrinted>
  <dcterms:created xsi:type="dcterms:W3CDTF">2017-05-16T02:08:00Z</dcterms:created>
  <dcterms:modified xsi:type="dcterms:W3CDTF">2017-05-16T02:08:00Z</dcterms:modified>
</cp:coreProperties>
</file>