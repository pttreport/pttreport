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omments.xml" ContentType="application/vnd.openxmlformats-officedocument.wordprocessingml.comments+xml"/>
  <Override PartName="/word/charts/chart2.xml" ContentType="application/vnd.openxmlformats-officedocument.drawingml.chart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2510" w:rsidRDefault="00E32510" w:rsidP="00E32510">
      <w:pPr>
        <w:pStyle w:val="1"/>
        <w:spacing w:after="200" w:line="264" w:lineRule="auto"/>
        <w:jc w:val="left"/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</w:rPr>
      </w:pPr>
      <w:r w:rsidRPr="00D01751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  <w:cs/>
        </w:rPr>
        <w:t>สารบัญ</w:t>
      </w:r>
    </w:p>
    <w:p w:rsidR="00901D5D" w:rsidRPr="00901D5D" w:rsidRDefault="00901D5D" w:rsidP="00901D5D"/>
    <w:p w:rsidR="00E32510" w:rsidRPr="00D01751" w:rsidRDefault="00E32510" w:rsidP="00EC2BCD">
      <w:pPr>
        <w:pStyle w:val="1"/>
        <w:spacing w:line="264" w:lineRule="auto"/>
        <w:jc w:val="left"/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</w:rPr>
      </w:pPr>
      <w:r w:rsidRPr="00D01751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  <w:cs/>
        </w:rPr>
        <w:t>บทนำ</w:t>
      </w:r>
    </w:p>
    <w:p w:rsidR="000C2BA5" w:rsidRPr="00D01751" w:rsidRDefault="000C2BA5" w:rsidP="007E37B2">
      <w:pPr>
        <w:rPr>
          <w:rFonts w:ascii="Cordia New" w:hAnsi="Cordia New" w:cs="Cordia New"/>
          <w:sz w:val="28"/>
        </w:rPr>
      </w:pPr>
    </w:p>
    <w:p w:rsidR="000C2BA5" w:rsidRPr="00D01751" w:rsidRDefault="000C2BA5" w:rsidP="000C2BA5">
      <w:pPr>
        <w:rPr>
          <w:rFonts w:ascii="Cordia New" w:hAnsi="Cordia New" w:cs="Cordia New"/>
          <w:sz w:val="28"/>
        </w:rPr>
      </w:pPr>
    </w:p>
    <w:p w:rsidR="000C2BA5" w:rsidRPr="00D01751" w:rsidRDefault="000C2BA5" w:rsidP="000C2BA5">
      <w:pPr>
        <w:rPr>
          <w:rFonts w:ascii="Cordia New" w:hAnsi="Cordia New" w:cs="Cordia New"/>
          <w:sz w:val="28"/>
        </w:rPr>
      </w:pPr>
    </w:p>
    <w:p w:rsidR="000C2BA5" w:rsidRPr="00D01751" w:rsidRDefault="000C2BA5" w:rsidP="000C2BA5">
      <w:pPr>
        <w:rPr>
          <w:rFonts w:ascii="Cordia New" w:hAnsi="Cordia New" w:cs="Cordia New"/>
          <w:sz w:val="28"/>
        </w:rPr>
      </w:pPr>
    </w:p>
    <w:p w:rsidR="000C2BA5" w:rsidRPr="00D01751" w:rsidRDefault="000C2BA5" w:rsidP="000C2BA5">
      <w:pPr>
        <w:rPr>
          <w:rFonts w:ascii="Cordia New" w:hAnsi="Cordia New" w:cs="Cordia New"/>
          <w:sz w:val="28"/>
        </w:rPr>
      </w:pPr>
    </w:p>
    <w:p w:rsidR="000C2BA5" w:rsidRPr="00D01751" w:rsidRDefault="000C2BA5" w:rsidP="000C2BA5">
      <w:pPr>
        <w:rPr>
          <w:rFonts w:ascii="Cordia New" w:hAnsi="Cordia New" w:cs="Cordia New"/>
          <w:sz w:val="28"/>
        </w:rPr>
      </w:pPr>
    </w:p>
    <w:p w:rsidR="000C2BA5" w:rsidRPr="00D01751" w:rsidRDefault="000C2BA5" w:rsidP="000C2BA5">
      <w:pPr>
        <w:rPr>
          <w:rFonts w:ascii="Cordia New" w:hAnsi="Cordia New" w:cs="Cordia New"/>
          <w:sz w:val="28"/>
        </w:rPr>
      </w:pPr>
    </w:p>
    <w:p w:rsidR="000C2BA5" w:rsidRPr="00D01751" w:rsidRDefault="000C2BA5" w:rsidP="000C2BA5">
      <w:pPr>
        <w:rPr>
          <w:rFonts w:ascii="Cordia New" w:hAnsi="Cordia New" w:cs="Cordia New"/>
          <w:sz w:val="28"/>
        </w:rPr>
      </w:pPr>
    </w:p>
    <w:p w:rsidR="000C2BA5" w:rsidRPr="00D01751" w:rsidRDefault="000C2BA5" w:rsidP="000C2BA5">
      <w:pPr>
        <w:rPr>
          <w:rFonts w:ascii="Cordia New" w:hAnsi="Cordia New" w:cs="Cordia New"/>
          <w:sz w:val="28"/>
        </w:rPr>
      </w:pPr>
    </w:p>
    <w:p w:rsidR="000C2BA5" w:rsidRPr="00D01751" w:rsidRDefault="000C2BA5" w:rsidP="000C2BA5">
      <w:pPr>
        <w:rPr>
          <w:rFonts w:ascii="Cordia New" w:hAnsi="Cordia New" w:cs="Cordia New"/>
          <w:sz w:val="28"/>
        </w:rPr>
      </w:pPr>
    </w:p>
    <w:p w:rsidR="000C2BA5" w:rsidRPr="00D01751" w:rsidRDefault="000C2BA5" w:rsidP="000C2BA5">
      <w:pPr>
        <w:rPr>
          <w:rFonts w:ascii="Cordia New" w:hAnsi="Cordia New" w:cs="Cordia New"/>
          <w:sz w:val="28"/>
        </w:rPr>
      </w:pPr>
    </w:p>
    <w:p w:rsidR="000C2BA5" w:rsidRPr="00D01751" w:rsidRDefault="000C2BA5" w:rsidP="000C2BA5">
      <w:pPr>
        <w:rPr>
          <w:rFonts w:ascii="Cordia New" w:hAnsi="Cordia New" w:cs="Cordia New"/>
          <w:sz w:val="28"/>
        </w:rPr>
      </w:pPr>
    </w:p>
    <w:p w:rsidR="000C2BA5" w:rsidRPr="00D01751" w:rsidRDefault="000C2BA5" w:rsidP="000C2BA5">
      <w:pPr>
        <w:rPr>
          <w:rFonts w:ascii="Cordia New" w:hAnsi="Cordia New" w:cs="Cordia New"/>
          <w:sz w:val="28"/>
        </w:rPr>
      </w:pPr>
    </w:p>
    <w:p w:rsidR="000C2BA5" w:rsidRPr="00D01751" w:rsidRDefault="000C2BA5" w:rsidP="000C2BA5">
      <w:pPr>
        <w:rPr>
          <w:rFonts w:ascii="Cordia New" w:hAnsi="Cordia New" w:cs="Cordia New"/>
          <w:sz w:val="28"/>
        </w:rPr>
      </w:pPr>
    </w:p>
    <w:p w:rsidR="000C2BA5" w:rsidRPr="00D01751" w:rsidRDefault="000C2BA5" w:rsidP="000C2BA5">
      <w:pPr>
        <w:rPr>
          <w:rFonts w:ascii="Cordia New" w:hAnsi="Cordia New" w:cs="Cordia New"/>
          <w:sz w:val="28"/>
        </w:rPr>
      </w:pPr>
    </w:p>
    <w:p w:rsidR="000C2BA5" w:rsidRPr="00D01751" w:rsidRDefault="000C2BA5" w:rsidP="000C2BA5">
      <w:pPr>
        <w:rPr>
          <w:rFonts w:ascii="Cordia New" w:hAnsi="Cordia New" w:cs="Cordia New"/>
          <w:sz w:val="28"/>
        </w:rPr>
      </w:pPr>
    </w:p>
    <w:p w:rsidR="000C2BA5" w:rsidRPr="00D01751" w:rsidRDefault="000C2BA5" w:rsidP="000C2BA5">
      <w:pPr>
        <w:rPr>
          <w:rFonts w:ascii="Cordia New" w:hAnsi="Cordia New" w:cs="Cordia New"/>
          <w:sz w:val="28"/>
        </w:rPr>
      </w:pPr>
    </w:p>
    <w:p w:rsidR="000C2BA5" w:rsidRPr="00D01751" w:rsidRDefault="000C2BA5" w:rsidP="000C2BA5">
      <w:pPr>
        <w:rPr>
          <w:rFonts w:ascii="Cordia New" w:hAnsi="Cordia New" w:cs="Cordia New"/>
          <w:sz w:val="28"/>
        </w:rPr>
      </w:pPr>
    </w:p>
    <w:p w:rsidR="000C2BA5" w:rsidRPr="00D01751" w:rsidRDefault="000C2BA5" w:rsidP="000C2BA5">
      <w:pPr>
        <w:rPr>
          <w:rFonts w:ascii="Cordia New" w:hAnsi="Cordia New" w:cs="Cordia New"/>
          <w:sz w:val="28"/>
        </w:rPr>
      </w:pPr>
    </w:p>
    <w:p w:rsidR="000C2BA5" w:rsidRPr="00D01751" w:rsidRDefault="000C2BA5" w:rsidP="000C2BA5">
      <w:pPr>
        <w:rPr>
          <w:rFonts w:ascii="Cordia New" w:hAnsi="Cordia New" w:cs="Cordia New"/>
          <w:sz w:val="28"/>
        </w:rPr>
      </w:pPr>
    </w:p>
    <w:p w:rsidR="000C2BA5" w:rsidRPr="00D01751" w:rsidRDefault="000C2BA5" w:rsidP="000C2BA5">
      <w:pPr>
        <w:rPr>
          <w:rFonts w:ascii="Cordia New" w:hAnsi="Cordia New" w:cs="Cordia New"/>
          <w:sz w:val="28"/>
          <w:cs/>
        </w:rPr>
        <w:sectPr w:rsidR="000C2BA5" w:rsidRPr="00D01751" w:rsidSect="007D431A">
          <w:headerReference w:type="default" r:id="rId9"/>
          <w:footerReference w:type="default" r:id="rId10"/>
          <w:pgSz w:w="11906" w:h="16838" w:code="9"/>
          <w:pgMar w:top="1440" w:right="1440" w:bottom="1440" w:left="1440" w:header="624" w:footer="624" w:gutter="0"/>
          <w:cols w:space="720"/>
          <w:docGrid w:linePitch="360"/>
        </w:sectPr>
      </w:pPr>
    </w:p>
    <w:p w:rsidR="004D5B51" w:rsidRPr="00D01751" w:rsidRDefault="004D5B51" w:rsidP="004D5B51">
      <w:pPr>
        <w:spacing w:before="240"/>
        <w:rPr>
          <w:rFonts w:asciiTheme="minorBidi" w:hAnsiTheme="minorBidi"/>
          <w:b/>
          <w:bCs/>
          <w:sz w:val="32"/>
          <w:szCs w:val="32"/>
        </w:rPr>
      </w:pPr>
      <w:r w:rsidRPr="00D01751">
        <w:rPr>
          <w:rFonts w:asciiTheme="minorBidi" w:hAnsiTheme="minorBidi"/>
          <w:b/>
          <w:bCs/>
          <w:sz w:val="32"/>
          <w:szCs w:val="32"/>
        </w:rPr>
        <w:lastRenderedPageBreak/>
        <w:t>Executive summary</w:t>
      </w:r>
    </w:p>
    <w:p w:rsidR="004D5B51" w:rsidRPr="00D01751" w:rsidRDefault="008906E1" w:rsidP="005217C1">
      <w:pPr>
        <w:pStyle w:val="ac"/>
        <w:spacing w:after="0" w:line="240" w:lineRule="auto"/>
        <w:ind w:left="502"/>
        <w:jc w:val="left"/>
        <w:rPr>
          <w:rFonts w:ascii="Cordia New" w:hAnsi="Cordia New"/>
          <w:sz w:val="28"/>
        </w:rPr>
      </w:pPr>
      <w:r w:rsidRPr="00D01751">
        <w:rPr>
          <w:rFonts w:ascii="Cordia New" w:hAnsi="Cordia New" w:hint="cs"/>
          <w:sz w:val="28"/>
          <w:cs/>
        </w:rPr>
        <w:t>ความคืบหน้า</w:t>
      </w:r>
      <w:r w:rsidR="004D5B51" w:rsidRPr="00D01751">
        <w:rPr>
          <w:rFonts w:ascii="Cordia New" w:hAnsi="Cordia New" w:hint="cs"/>
          <w:sz w:val="28"/>
          <w:cs/>
        </w:rPr>
        <w:t xml:space="preserve">การตรวจสอบและบำรุงรักษาระบบท่อตามแผนงาน </w:t>
      </w:r>
      <w:r w:rsidRPr="00D01751">
        <w:rPr>
          <w:rFonts w:ascii="Cordia New" w:hAnsi="Cordia New"/>
          <w:sz w:val="28"/>
          <w:cs/>
        </w:rPr>
        <w:t>(</w:t>
      </w:r>
      <w:r w:rsidR="006A516B" w:rsidRPr="00D01751">
        <w:rPr>
          <w:rFonts w:ascii="Cordia New" w:hAnsi="Cordia New"/>
          <w:sz w:val="28"/>
        </w:rPr>
        <w:t xml:space="preserve">Preventive </w:t>
      </w:r>
      <w:r w:rsidR="006A516B" w:rsidRPr="00D01751">
        <w:rPr>
          <w:rFonts w:ascii="Cordia New" w:hAnsi="Cordia New"/>
          <w:sz w:val="28"/>
          <w:cs/>
        </w:rPr>
        <w:t xml:space="preserve">และ </w:t>
      </w:r>
      <w:r w:rsidR="006A516B" w:rsidRPr="00D01751">
        <w:rPr>
          <w:rFonts w:ascii="Cordia New" w:hAnsi="Cordia New"/>
          <w:sz w:val="28"/>
        </w:rPr>
        <w:t>Corrective Maintenance</w:t>
      </w:r>
      <w:r w:rsidRPr="00D01751">
        <w:rPr>
          <w:rFonts w:ascii="Cordia New" w:hAnsi="Cordia New"/>
          <w:sz w:val="28"/>
          <w:cs/>
        </w:rPr>
        <w:t>)</w:t>
      </w:r>
      <w:r w:rsidR="005217C1" w:rsidRPr="00D01751">
        <w:rPr>
          <w:rFonts w:ascii="Cordia New" w:hAnsi="Cordia New" w:hint="cs"/>
          <w:sz w:val="28"/>
          <w:cs/>
        </w:rPr>
        <w:t>โดยสรุป</w:t>
      </w:r>
    </w:p>
    <w:tbl>
      <w:tblPr>
        <w:tblStyle w:val="a8"/>
        <w:tblW w:w="10314" w:type="dxa"/>
        <w:tblLook w:val="04A0" w:firstRow="1" w:lastRow="0" w:firstColumn="1" w:lastColumn="0" w:noHBand="0" w:noVBand="1"/>
      </w:tblPr>
      <w:tblGrid>
        <w:gridCol w:w="2376"/>
        <w:gridCol w:w="2552"/>
        <w:gridCol w:w="3260"/>
        <w:gridCol w:w="2126"/>
      </w:tblGrid>
      <w:tr w:rsidR="00077923" w:rsidRPr="00D01751" w:rsidTr="005217C1">
        <w:tc>
          <w:tcPr>
            <w:tcW w:w="2376" w:type="dxa"/>
          </w:tcPr>
          <w:p w:rsidR="00077923" w:rsidRPr="00D01751" w:rsidRDefault="005217C1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  <w:cs/>
              </w:rPr>
            </w:pPr>
            <w:r w:rsidRPr="00D01751">
              <w:rPr>
                <w:rFonts w:asciiTheme="minorBidi" w:hAnsiTheme="minorBidi" w:cstheme="minorBidi"/>
                <w:b/>
                <w:bCs/>
                <w:sz w:val="28"/>
                <w:cs/>
              </w:rPr>
              <w:t>หัวข้องานตรวจสอบและบำรุงรักษา</w:t>
            </w:r>
          </w:p>
        </w:tc>
        <w:tc>
          <w:tcPr>
            <w:tcW w:w="2552" w:type="dxa"/>
          </w:tcPr>
          <w:p w:rsidR="00077923" w:rsidRPr="00D01751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D01751">
              <w:rPr>
                <w:rFonts w:asciiTheme="minorBidi" w:hAnsiTheme="minorBidi" w:cstheme="minorBidi"/>
                <w:b/>
                <w:bCs/>
                <w:sz w:val="28"/>
                <w:cs/>
              </w:rPr>
              <w:t>ความครบถ้วนตามแผนงาน</w:t>
            </w:r>
          </w:p>
        </w:tc>
        <w:tc>
          <w:tcPr>
            <w:tcW w:w="3260" w:type="dxa"/>
          </w:tcPr>
          <w:p w:rsidR="005217C1" w:rsidRPr="00D01751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D01751">
              <w:rPr>
                <w:rFonts w:asciiTheme="minorBidi" w:hAnsiTheme="minorBidi" w:cstheme="minorBidi"/>
                <w:b/>
                <w:bCs/>
                <w:sz w:val="28"/>
                <w:cs/>
              </w:rPr>
              <w:t xml:space="preserve">ผลสรุปและวิเคราะห์เบื้องต้น </w:t>
            </w:r>
          </w:p>
          <w:p w:rsidR="00077923" w:rsidRPr="00D01751" w:rsidRDefault="005217C1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D01751">
              <w:rPr>
                <w:rFonts w:asciiTheme="minorBidi" w:hAnsiTheme="minorBidi" w:cs="Cordia New"/>
                <w:b/>
                <w:bCs/>
                <w:sz w:val="28"/>
                <w:cs/>
              </w:rPr>
              <w:t>(</w:t>
            </w:r>
            <w:r w:rsidRPr="00D01751">
              <w:rPr>
                <w:rFonts w:asciiTheme="minorBidi" w:hAnsiTheme="minorBidi" w:cstheme="minorBidi"/>
                <w:b/>
                <w:bCs/>
                <w:sz w:val="28"/>
                <w:cs/>
              </w:rPr>
              <w:t>ที่ได้</w:t>
            </w:r>
            <w:r w:rsidR="00077923" w:rsidRPr="00D01751">
              <w:rPr>
                <w:rFonts w:asciiTheme="minorBidi" w:hAnsiTheme="minorBidi" w:cstheme="minorBidi"/>
                <w:b/>
                <w:bCs/>
                <w:sz w:val="28"/>
                <w:cs/>
              </w:rPr>
              <w:t>ดำเนินการแล้ว</w:t>
            </w:r>
            <w:r w:rsidRPr="00D01751">
              <w:rPr>
                <w:rFonts w:asciiTheme="minorBidi" w:hAnsiTheme="minorBidi" w:cs="Cordia New"/>
                <w:b/>
                <w:bCs/>
                <w:sz w:val="28"/>
                <w:cs/>
              </w:rPr>
              <w:t>)</w:t>
            </w:r>
          </w:p>
        </w:tc>
        <w:tc>
          <w:tcPr>
            <w:tcW w:w="2126" w:type="dxa"/>
          </w:tcPr>
          <w:p w:rsidR="005217C1" w:rsidRPr="00D01751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D01751">
              <w:rPr>
                <w:rFonts w:asciiTheme="minorBidi" w:hAnsiTheme="minorBidi" w:cstheme="minorBidi"/>
                <w:b/>
                <w:bCs/>
                <w:sz w:val="28"/>
                <w:cs/>
              </w:rPr>
              <w:t>ประเด็นปัญหา</w:t>
            </w:r>
            <w:r w:rsidR="005217C1" w:rsidRPr="00D01751">
              <w:rPr>
                <w:rFonts w:asciiTheme="minorBidi" w:hAnsiTheme="minorBidi" w:cs="Cordia New"/>
                <w:b/>
                <w:bCs/>
                <w:sz w:val="28"/>
                <w:cs/>
              </w:rPr>
              <w:t xml:space="preserve"> /</w:t>
            </w:r>
            <w:r w:rsidRPr="00D01751">
              <w:rPr>
                <w:rFonts w:asciiTheme="minorBidi" w:hAnsiTheme="minorBidi" w:cstheme="minorBidi"/>
                <w:b/>
                <w:bCs/>
                <w:sz w:val="28"/>
                <w:cs/>
              </w:rPr>
              <w:t xml:space="preserve"> </w:t>
            </w:r>
          </w:p>
          <w:p w:rsidR="00077923" w:rsidRPr="00D01751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D01751">
              <w:rPr>
                <w:rFonts w:asciiTheme="minorBidi" w:hAnsiTheme="minorBidi" w:cstheme="minorBidi"/>
                <w:b/>
                <w:bCs/>
                <w:sz w:val="28"/>
                <w:cs/>
              </w:rPr>
              <w:t>อุปสรรค์</w:t>
            </w:r>
          </w:p>
        </w:tc>
      </w:tr>
      <w:tr w:rsidR="00643FB6" w:rsidRPr="00D01751" w:rsidTr="004477A6">
        <w:trPr>
          <w:trHeight w:val="375"/>
        </w:trPr>
        <w:tc>
          <w:tcPr>
            <w:tcW w:w="2376" w:type="dxa"/>
            <w:vMerge w:val="restart"/>
          </w:tcPr>
          <w:p w:rsidR="00643FB6" w:rsidRPr="00D01751" w:rsidRDefault="00643FB6" w:rsidP="00077923">
            <w:pPr>
              <w:rPr>
                <w:rFonts w:asciiTheme="minorBidi" w:hAnsiTheme="minorBidi" w:cstheme="minorBidi"/>
                <w:sz w:val="28"/>
              </w:rPr>
            </w:pPr>
            <w:r w:rsidRPr="00D01751">
              <w:rPr>
                <w:rFonts w:asciiTheme="minorBidi" w:hAnsiTheme="minorBidi" w:cstheme="minorBidi"/>
                <w:sz w:val="28"/>
              </w:rPr>
              <w:t>3</w:t>
            </w:r>
            <w:r w:rsidRPr="00D01751">
              <w:rPr>
                <w:rFonts w:asciiTheme="minorBidi" w:hAnsiTheme="minorBidi" w:cstheme="minorBidi"/>
                <w:sz w:val="28"/>
                <w:vertAlign w:val="superscript"/>
              </w:rPr>
              <w:t>rd</w:t>
            </w:r>
            <w:r w:rsidRPr="00D01751">
              <w:rPr>
                <w:rFonts w:asciiTheme="minorBidi" w:hAnsiTheme="minorBidi" w:cstheme="minorBidi"/>
                <w:sz w:val="28"/>
              </w:rPr>
              <w:t xml:space="preserve"> party interference</w:t>
            </w:r>
          </w:p>
        </w:tc>
        <w:tc>
          <w:tcPr>
            <w:tcW w:w="2552" w:type="dxa"/>
            <w:tcBorders>
              <w:bottom w:val="dotted" w:sz="4" w:space="0" w:color="auto"/>
            </w:tcBorders>
          </w:tcPr>
          <w:p w:rsidR="00643FB6" w:rsidRPr="00D01751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proofErr w:type="spellStart"/>
            <w:r w:rsidRPr="00D01751">
              <w:rPr>
                <w:rFonts w:asciiTheme="minorBidi" w:hAnsiTheme="minorBidi" w:cstheme="minorBidi"/>
                <w:sz w:val="28"/>
              </w:rPr>
              <w:t>Patroling</w:t>
            </w:r>
            <w:proofErr w:type="spellEnd"/>
            <w:r w:rsidRPr="00D01751">
              <w:rPr>
                <w:rFonts w:asciiTheme="minorBidi" w:hAnsiTheme="minorBidi" w:cstheme="minorBidi"/>
                <w:sz w:val="28"/>
              </w:rPr>
              <w:t xml:space="preserve">                       24</w:t>
            </w:r>
            <w:r w:rsidRPr="00D01751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  <w:tcBorders>
              <w:bottom w:val="dotted" w:sz="4" w:space="0" w:color="auto"/>
            </w:tcBorders>
          </w:tcPr>
          <w:p w:rsidR="00643FB6" w:rsidRPr="00D01751" w:rsidRDefault="00C97E36" w:rsidP="00643FB6">
            <w:pPr>
              <w:jc w:val="left"/>
              <w:rPr>
                <w:rFonts w:asciiTheme="minorBidi" w:hAnsiTheme="minorBidi" w:cstheme="minorBidi"/>
                <w:sz w:val="28"/>
                <w:cs/>
              </w:rPr>
            </w:pPr>
            <w:r w:rsidRPr="00D01751">
              <w:rPr>
                <w:rFonts w:asciiTheme="minorBidi" w:hAnsiTheme="minorBidi" w:cstheme="minorBidi" w:hint="cs"/>
                <w:sz w:val="28"/>
                <w:cs/>
              </w:rPr>
              <w:t>ผลการสำรวจอยู่ในความดูแลครบถ้วน</w:t>
            </w:r>
          </w:p>
        </w:tc>
        <w:tc>
          <w:tcPr>
            <w:tcW w:w="2126" w:type="dxa"/>
            <w:tcBorders>
              <w:bottom w:val="dotted" w:sz="4" w:space="0" w:color="auto"/>
            </w:tcBorders>
          </w:tcPr>
          <w:p w:rsidR="00643FB6" w:rsidRPr="00D01751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 w:rsidRPr="00D01751">
              <w:rPr>
                <w:rFonts w:asciiTheme="minorBidi" w:hAnsiTheme="minorBidi" w:cs="Cordia New"/>
                <w:sz w:val="28"/>
                <w:cs/>
              </w:rPr>
              <w:t>-</w:t>
            </w:r>
          </w:p>
        </w:tc>
      </w:tr>
      <w:tr w:rsidR="00643FB6" w:rsidRPr="00D01751" w:rsidTr="004477A6">
        <w:trPr>
          <w:trHeight w:val="390"/>
        </w:trPr>
        <w:tc>
          <w:tcPr>
            <w:tcW w:w="2376" w:type="dxa"/>
            <w:vMerge/>
          </w:tcPr>
          <w:p w:rsidR="00643FB6" w:rsidRPr="00D01751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D01751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 w:rsidRPr="00D01751">
              <w:rPr>
                <w:rFonts w:asciiTheme="minorBidi" w:hAnsiTheme="minorBidi" w:cstheme="minorBidi"/>
                <w:sz w:val="28"/>
              </w:rPr>
              <w:t>ROV                                0</w:t>
            </w:r>
            <w:r w:rsidRPr="00D01751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D01751" w:rsidRDefault="00C97E3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 w:rsidRPr="00D01751">
              <w:rPr>
                <w:rFonts w:asciiTheme="minorBidi" w:hAnsiTheme="minorBidi" w:cstheme="minorBidi" w:hint="cs"/>
                <w:sz w:val="28"/>
                <w:cs/>
              </w:rPr>
              <w:t>อยู่ระหว่างดำเนินการ</w:t>
            </w:r>
            <w:r w:rsidR="00A4053C" w:rsidRPr="00D01751">
              <w:rPr>
                <w:rFonts w:asciiTheme="minorBidi" w:hAnsiTheme="minorBidi" w:cs="Cordia New"/>
                <w:sz w:val="28"/>
                <w:cs/>
              </w:rPr>
              <w:t xml:space="preserve"> </w:t>
            </w:r>
          </w:p>
          <w:p w:rsidR="00221752" w:rsidRPr="00D01751" w:rsidRDefault="00BD445D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 w:rsidRPr="00D01751">
              <w:rPr>
                <w:rFonts w:asciiTheme="minorBidi" w:hAnsiTheme="minorBidi" w:cs="Cordia New"/>
                <w:sz w:val="28"/>
                <w:cs/>
              </w:rPr>
              <w:t>(</w:t>
            </w:r>
            <w:r w:rsidRPr="00D01751">
              <w:rPr>
                <w:rFonts w:asciiTheme="minorBidi" w:hAnsiTheme="minorBidi" w:cstheme="minorBidi" w:hint="cs"/>
                <w:sz w:val="28"/>
                <w:cs/>
              </w:rPr>
              <w:t xml:space="preserve">ปีนี้ไม่มีซ่อม </w:t>
            </w:r>
            <w:r w:rsidRPr="00D01751">
              <w:rPr>
                <w:rFonts w:asciiTheme="minorBidi" w:hAnsiTheme="minorBidi" w:cstheme="minorBidi"/>
                <w:sz w:val="28"/>
              </w:rPr>
              <w:t>Free Span</w:t>
            </w:r>
            <w:r w:rsidRPr="00D01751">
              <w:rPr>
                <w:rFonts w:asciiTheme="minorBidi" w:hAnsiTheme="minorBidi" w:cs="Cordia New"/>
                <w:sz w:val="28"/>
                <w:cs/>
              </w:rPr>
              <w:t>)</w:t>
            </w: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D01751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 w:rsidRPr="00D01751">
              <w:rPr>
                <w:rFonts w:asciiTheme="minorBidi" w:hAnsiTheme="minorBidi" w:cs="Cordia New"/>
                <w:sz w:val="28"/>
                <w:cs/>
              </w:rPr>
              <w:t>-</w:t>
            </w:r>
          </w:p>
        </w:tc>
      </w:tr>
      <w:tr w:rsidR="00643FB6" w:rsidRPr="00D01751" w:rsidTr="00643FB6">
        <w:trPr>
          <w:trHeight w:val="1536"/>
        </w:trPr>
        <w:tc>
          <w:tcPr>
            <w:tcW w:w="2376" w:type="dxa"/>
            <w:vMerge/>
          </w:tcPr>
          <w:p w:rsidR="00643FB6" w:rsidRPr="00D01751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D01751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 w:rsidRPr="00D01751">
              <w:rPr>
                <w:rFonts w:asciiTheme="minorBidi" w:hAnsiTheme="minorBidi" w:cstheme="minorBidi"/>
                <w:sz w:val="28"/>
                <w:cs/>
              </w:rPr>
              <w:t>งานขุดซ่อม</w:t>
            </w:r>
            <w:r w:rsidRPr="00D01751">
              <w:rPr>
                <w:rFonts w:asciiTheme="minorBidi" w:hAnsiTheme="minorBidi" w:cstheme="minorBidi"/>
                <w:sz w:val="28"/>
              </w:rPr>
              <w:t xml:space="preserve">                    55</w:t>
            </w:r>
            <w:r w:rsidRPr="00D01751">
              <w:rPr>
                <w:rFonts w:asciiTheme="minorBidi" w:hAnsiTheme="minorBidi" w:cs="Cordia New"/>
                <w:sz w:val="28"/>
                <w:cs/>
              </w:rPr>
              <w:t>%</w:t>
            </w:r>
          </w:p>
          <w:p w:rsidR="00643FB6" w:rsidRPr="00D01751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</w:p>
          <w:p w:rsidR="00643FB6" w:rsidRPr="00D01751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</w:p>
          <w:p w:rsidR="00643FB6" w:rsidRPr="00D01751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D01751" w:rsidRDefault="00643FB6" w:rsidP="00643FB6">
            <w:pPr>
              <w:jc w:val="left"/>
              <w:rPr>
                <w:rFonts w:asciiTheme="minorBidi" w:hAnsiTheme="minorBidi" w:cstheme="minorBidi"/>
                <w:sz w:val="28"/>
                <w:cs/>
              </w:rPr>
            </w:pPr>
            <w:r w:rsidRPr="00D01751">
              <w:rPr>
                <w:rFonts w:asciiTheme="minorBidi" w:hAnsiTheme="minorBidi" w:cstheme="minorBidi"/>
                <w:sz w:val="28"/>
                <w:cs/>
              </w:rPr>
              <w:t xml:space="preserve">แผนงานขุดซ่อม </w:t>
            </w:r>
            <w:r w:rsidR="008906E1" w:rsidRPr="00D01751">
              <w:rPr>
                <w:rFonts w:asciiTheme="minorBidi" w:hAnsiTheme="minorBidi" w:cs="Cordia New"/>
                <w:sz w:val="28"/>
                <w:cs/>
              </w:rPr>
              <w:t xml:space="preserve"> </w:t>
            </w:r>
            <w:r w:rsidR="00602443" w:rsidRPr="00D01751">
              <w:rPr>
                <w:rFonts w:asciiTheme="minorBidi" w:hAnsiTheme="minorBidi" w:cstheme="minorBidi" w:hint="cs"/>
                <w:sz w:val="28"/>
                <w:cs/>
              </w:rPr>
              <w:t xml:space="preserve">   </w:t>
            </w:r>
            <w:r w:rsidR="008906E1" w:rsidRPr="00D01751">
              <w:rPr>
                <w:rFonts w:asciiTheme="minorBidi" w:hAnsiTheme="minorBidi" w:cstheme="minorBidi"/>
                <w:sz w:val="28"/>
              </w:rPr>
              <w:t>2</w:t>
            </w:r>
            <w:r w:rsidRPr="00D01751">
              <w:rPr>
                <w:rFonts w:asciiTheme="minorBidi" w:hAnsiTheme="minorBidi" w:cs="Cordia New"/>
                <w:sz w:val="28"/>
                <w:cs/>
              </w:rPr>
              <w:t>/</w:t>
            </w:r>
            <w:r w:rsidRPr="00D01751">
              <w:rPr>
                <w:rFonts w:asciiTheme="minorBidi" w:hAnsiTheme="minorBidi" w:cstheme="minorBidi"/>
                <w:sz w:val="28"/>
              </w:rPr>
              <w:t xml:space="preserve">17 </w:t>
            </w:r>
            <w:r w:rsidRPr="00D01751">
              <w:rPr>
                <w:rFonts w:asciiTheme="minorBidi" w:hAnsiTheme="minorBidi" w:cstheme="minorBidi"/>
                <w:sz w:val="28"/>
                <w:cs/>
              </w:rPr>
              <w:t>จุด</w:t>
            </w:r>
          </w:p>
          <w:p w:rsidR="00643FB6" w:rsidRPr="00D01751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 w:rsidRPr="00D01751">
              <w:rPr>
                <w:rFonts w:asciiTheme="minorBidi" w:hAnsiTheme="minorBidi" w:cstheme="minorBidi"/>
                <w:sz w:val="28"/>
              </w:rPr>
              <w:t>ILI</w:t>
            </w:r>
            <w:r w:rsidRPr="00D01751">
              <w:rPr>
                <w:rFonts w:asciiTheme="minorBidi" w:hAnsiTheme="minorBidi" w:cs="Cordia New"/>
                <w:sz w:val="28"/>
                <w:cs/>
              </w:rPr>
              <w:t xml:space="preserve">: </w:t>
            </w:r>
            <w:r w:rsidR="008906E1" w:rsidRPr="00D01751">
              <w:rPr>
                <w:rFonts w:asciiTheme="minorBidi" w:hAnsiTheme="minorBidi" w:cstheme="minorBidi"/>
                <w:sz w:val="28"/>
                <w:cs/>
              </w:rPr>
              <w:t>ขุดแล้ว</w:t>
            </w:r>
            <w:r w:rsidR="00602443" w:rsidRPr="00D01751">
              <w:rPr>
                <w:rFonts w:asciiTheme="minorBidi" w:hAnsiTheme="minorBidi" w:cstheme="minorBidi" w:hint="cs"/>
                <w:sz w:val="28"/>
                <w:cs/>
              </w:rPr>
              <w:t xml:space="preserve">   </w:t>
            </w:r>
            <w:r w:rsidR="008906E1" w:rsidRPr="00D01751">
              <w:rPr>
                <w:rFonts w:asciiTheme="minorBidi" w:hAnsiTheme="minorBidi" w:cstheme="minorBidi"/>
                <w:sz w:val="28"/>
                <w:cs/>
              </w:rPr>
              <w:tab/>
            </w:r>
            <w:r w:rsidR="00602443" w:rsidRPr="00D01751">
              <w:rPr>
                <w:rFonts w:asciiTheme="minorBidi" w:hAnsiTheme="minorBidi" w:cstheme="minorBidi" w:hint="cs"/>
                <w:sz w:val="28"/>
                <w:cs/>
              </w:rPr>
              <w:t xml:space="preserve">   </w:t>
            </w:r>
            <w:r w:rsidR="008906E1" w:rsidRPr="00D01751">
              <w:rPr>
                <w:rFonts w:asciiTheme="minorBidi" w:hAnsiTheme="minorBidi" w:cstheme="minorBidi"/>
                <w:sz w:val="28"/>
              </w:rPr>
              <w:t>0</w:t>
            </w:r>
            <w:r w:rsidR="008906E1" w:rsidRPr="00D01751">
              <w:rPr>
                <w:rFonts w:asciiTheme="minorBidi" w:hAnsiTheme="minorBidi" w:cs="Cordia New"/>
                <w:sz w:val="28"/>
                <w:cs/>
              </w:rPr>
              <w:t>/</w:t>
            </w:r>
            <w:r w:rsidR="008906E1" w:rsidRPr="00D01751">
              <w:rPr>
                <w:rFonts w:asciiTheme="minorBidi" w:hAnsiTheme="minorBidi" w:cstheme="minorBidi"/>
                <w:sz w:val="28"/>
              </w:rPr>
              <w:t>1</w:t>
            </w:r>
            <w:r w:rsidRPr="00D01751">
              <w:rPr>
                <w:rFonts w:asciiTheme="minorBidi" w:hAnsiTheme="minorBidi" w:cstheme="minorBidi"/>
                <w:sz w:val="28"/>
                <w:cs/>
              </w:rPr>
              <w:t xml:space="preserve"> จุด</w:t>
            </w:r>
          </w:p>
          <w:p w:rsidR="00643FB6" w:rsidRPr="00D01751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 w:rsidRPr="00D01751">
              <w:rPr>
                <w:rFonts w:asciiTheme="minorBidi" w:hAnsiTheme="minorBidi" w:cstheme="minorBidi"/>
                <w:sz w:val="28"/>
              </w:rPr>
              <w:t>DCVG</w:t>
            </w:r>
            <w:r w:rsidRPr="00D01751">
              <w:rPr>
                <w:rFonts w:asciiTheme="minorBidi" w:hAnsiTheme="minorBidi" w:cs="Cordia New"/>
                <w:sz w:val="28"/>
                <w:cs/>
              </w:rPr>
              <w:t>:</w:t>
            </w:r>
            <w:r w:rsidR="008906E1" w:rsidRPr="00D01751">
              <w:rPr>
                <w:rFonts w:asciiTheme="minorBidi" w:hAnsiTheme="minorBidi" w:cstheme="minorBidi"/>
                <w:sz w:val="28"/>
                <w:cs/>
              </w:rPr>
              <w:t>ขุดแล้ว</w:t>
            </w:r>
            <w:r w:rsidR="008906E1" w:rsidRPr="00D01751">
              <w:rPr>
                <w:rFonts w:asciiTheme="minorBidi" w:hAnsiTheme="minorBidi" w:cstheme="minorBidi"/>
                <w:sz w:val="28"/>
                <w:cs/>
              </w:rPr>
              <w:tab/>
            </w:r>
            <w:r w:rsidR="00602443" w:rsidRPr="00D01751">
              <w:rPr>
                <w:rFonts w:asciiTheme="minorBidi" w:hAnsiTheme="minorBidi" w:cstheme="minorBidi" w:hint="cs"/>
                <w:sz w:val="28"/>
                <w:cs/>
              </w:rPr>
              <w:t xml:space="preserve">   </w:t>
            </w:r>
            <w:r w:rsidR="008906E1" w:rsidRPr="00D01751">
              <w:rPr>
                <w:rFonts w:asciiTheme="minorBidi" w:hAnsiTheme="minorBidi" w:cstheme="minorBidi"/>
                <w:sz w:val="28"/>
              </w:rPr>
              <w:t>0</w:t>
            </w:r>
            <w:r w:rsidR="008906E1" w:rsidRPr="00D01751">
              <w:rPr>
                <w:rFonts w:asciiTheme="minorBidi" w:hAnsiTheme="minorBidi" w:cs="Cordia New"/>
                <w:sz w:val="28"/>
                <w:cs/>
              </w:rPr>
              <w:t>/</w:t>
            </w:r>
            <w:r w:rsidR="008906E1" w:rsidRPr="00D01751">
              <w:rPr>
                <w:rFonts w:asciiTheme="minorBidi" w:hAnsiTheme="minorBidi" w:cstheme="minorBidi"/>
                <w:sz w:val="28"/>
              </w:rPr>
              <w:t>3</w:t>
            </w:r>
            <w:r w:rsidRPr="00D01751">
              <w:rPr>
                <w:rFonts w:asciiTheme="minorBidi" w:hAnsiTheme="minorBidi" w:cstheme="minorBidi"/>
                <w:sz w:val="28"/>
                <w:cs/>
              </w:rPr>
              <w:t xml:space="preserve"> จุด</w:t>
            </w:r>
          </w:p>
          <w:p w:rsidR="00643FB6" w:rsidRPr="00D01751" w:rsidRDefault="00602443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 w:rsidRPr="00D01751">
              <w:rPr>
                <w:rFonts w:asciiTheme="minorBidi" w:hAnsiTheme="minorBidi" w:cstheme="minorBidi" w:hint="cs"/>
                <w:sz w:val="28"/>
                <w:cs/>
              </w:rPr>
              <w:t>อื่นๆ</w:t>
            </w:r>
            <w:r w:rsidRPr="00D01751">
              <w:rPr>
                <w:rFonts w:asciiTheme="minorBidi" w:hAnsiTheme="minorBidi" w:cs="Cordia New"/>
                <w:sz w:val="28"/>
                <w:cs/>
              </w:rPr>
              <w:t>:</w:t>
            </w:r>
            <w:r w:rsidRPr="00D01751">
              <w:rPr>
                <w:rFonts w:asciiTheme="minorBidi" w:hAnsiTheme="minorBidi" w:cstheme="minorBidi"/>
                <w:sz w:val="28"/>
                <w:cs/>
              </w:rPr>
              <w:t>ขุดแล้ว</w:t>
            </w:r>
            <w:r w:rsidR="008906E1" w:rsidRPr="00D01751">
              <w:rPr>
                <w:rFonts w:asciiTheme="minorBidi" w:hAnsiTheme="minorBidi" w:cstheme="minorBidi"/>
                <w:sz w:val="28"/>
              </w:rPr>
              <w:t xml:space="preserve">           2</w:t>
            </w:r>
            <w:r w:rsidR="008906E1" w:rsidRPr="00D01751">
              <w:rPr>
                <w:rFonts w:asciiTheme="minorBidi" w:hAnsiTheme="minorBidi" w:cs="Cordia New"/>
                <w:sz w:val="28"/>
                <w:cs/>
              </w:rPr>
              <w:t>/</w:t>
            </w:r>
            <w:r w:rsidR="008906E1" w:rsidRPr="00D01751">
              <w:rPr>
                <w:rFonts w:asciiTheme="minorBidi" w:hAnsiTheme="minorBidi" w:cstheme="minorBidi"/>
                <w:sz w:val="28"/>
              </w:rPr>
              <w:t>13</w:t>
            </w:r>
            <w:r w:rsidR="00643FB6" w:rsidRPr="00D01751">
              <w:rPr>
                <w:rFonts w:asciiTheme="minorBidi" w:hAnsiTheme="minorBidi" w:cstheme="minorBidi"/>
                <w:sz w:val="28"/>
                <w:cs/>
              </w:rPr>
              <w:t xml:space="preserve"> จุด</w:t>
            </w: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D01751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 w:rsidRPr="00D01751">
              <w:rPr>
                <w:rFonts w:asciiTheme="minorBidi" w:hAnsiTheme="minorBidi" w:cstheme="minorBidi"/>
                <w:sz w:val="28"/>
                <w:cs/>
              </w:rPr>
              <w:t xml:space="preserve">เขต </w:t>
            </w:r>
            <w:r w:rsidRPr="00D01751">
              <w:rPr>
                <w:rFonts w:asciiTheme="minorBidi" w:hAnsiTheme="minorBidi" w:cstheme="minorBidi"/>
                <w:sz w:val="28"/>
              </w:rPr>
              <w:t>8</w:t>
            </w:r>
            <w:r w:rsidRPr="00D01751">
              <w:rPr>
                <w:rFonts w:asciiTheme="minorBidi" w:hAnsiTheme="minorBidi" w:cstheme="minorBidi"/>
                <w:sz w:val="28"/>
                <w:cs/>
              </w:rPr>
              <w:t xml:space="preserve"> มีการปรับแก้ไข </w:t>
            </w:r>
            <w:r w:rsidRPr="00D01751">
              <w:rPr>
                <w:rFonts w:asciiTheme="minorBidi" w:hAnsiTheme="minorBidi" w:cstheme="minorBidi"/>
                <w:sz w:val="28"/>
              </w:rPr>
              <w:t xml:space="preserve">TOR </w:t>
            </w:r>
            <w:r w:rsidRPr="00D01751">
              <w:rPr>
                <w:rFonts w:asciiTheme="minorBidi" w:hAnsiTheme="minorBidi" w:cstheme="minorBidi"/>
                <w:sz w:val="28"/>
                <w:cs/>
              </w:rPr>
              <w:t>ใหม่ ทำให้มีผลล่าช้ากว่าแผน</w:t>
            </w:r>
          </w:p>
          <w:p w:rsidR="00643FB6" w:rsidRPr="00D01751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</w:p>
        </w:tc>
      </w:tr>
      <w:tr w:rsidR="00643FB6" w:rsidRPr="00D01751" w:rsidTr="00643FB6">
        <w:trPr>
          <w:trHeight w:val="3450"/>
        </w:trPr>
        <w:tc>
          <w:tcPr>
            <w:tcW w:w="2376" w:type="dxa"/>
            <w:vMerge/>
          </w:tcPr>
          <w:p w:rsidR="00643FB6" w:rsidRPr="00D01751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D01751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 w:rsidRPr="00D01751">
              <w:rPr>
                <w:rFonts w:asciiTheme="minorBidi" w:hAnsiTheme="minorBidi" w:cstheme="minorBidi"/>
                <w:sz w:val="28"/>
                <w:cs/>
              </w:rPr>
              <w:t>งานแก้ไขจุดกัดเซาะ</w:t>
            </w:r>
            <w:r w:rsidRPr="00D01751">
              <w:rPr>
                <w:rFonts w:asciiTheme="minorBidi" w:hAnsiTheme="minorBidi" w:cstheme="minorBidi"/>
                <w:sz w:val="28"/>
              </w:rPr>
              <w:t xml:space="preserve">       34</w:t>
            </w:r>
            <w:r w:rsidRPr="00D01751">
              <w:rPr>
                <w:rFonts w:asciiTheme="minorBidi" w:hAnsiTheme="minorBidi" w:cs="Cordia New"/>
                <w:sz w:val="28"/>
                <w:cs/>
              </w:rPr>
              <w:t>%</w:t>
            </w:r>
          </w:p>
          <w:p w:rsidR="00643FB6" w:rsidRPr="00D01751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</w:p>
          <w:p w:rsidR="00643FB6" w:rsidRPr="00D01751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</w:p>
          <w:p w:rsidR="00643FB6" w:rsidRPr="00D01751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</w:p>
          <w:p w:rsidR="00643FB6" w:rsidRPr="00D01751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</w:p>
          <w:p w:rsidR="00643FB6" w:rsidRPr="00D01751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</w:p>
          <w:p w:rsidR="00643FB6" w:rsidRPr="00D01751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</w:p>
          <w:p w:rsidR="00643FB6" w:rsidRPr="00D01751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</w:p>
          <w:p w:rsidR="00643FB6" w:rsidRPr="00D01751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D01751" w:rsidRDefault="00C97E3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 w:rsidRPr="00D01751">
              <w:rPr>
                <w:rFonts w:asciiTheme="minorBidi" w:hAnsiTheme="minorBidi" w:cs="Cordia New"/>
                <w:sz w:val="28"/>
                <w:cs/>
              </w:rPr>
              <w:t>-</w:t>
            </w:r>
            <w:r w:rsidR="00643FB6" w:rsidRPr="00D01751">
              <w:rPr>
                <w:rFonts w:asciiTheme="minorBidi" w:hAnsiTheme="minorBidi" w:cstheme="minorBidi"/>
                <w:sz w:val="28"/>
                <w:cs/>
              </w:rPr>
              <w:t xml:space="preserve">ซ่อมจุดกัดเซาะที่เกิดขึ้นใหม่ </w:t>
            </w:r>
            <w:r w:rsidR="0080211B" w:rsidRPr="00D01751">
              <w:rPr>
                <w:rFonts w:asciiTheme="minorBidi" w:hAnsiTheme="minorBidi" w:cstheme="minorBidi"/>
                <w:sz w:val="28"/>
              </w:rPr>
              <w:t>2</w:t>
            </w:r>
            <w:r w:rsidR="0080211B" w:rsidRPr="00D01751">
              <w:rPr>
                <w:rFonts w:asciiTheme="minorBidi" w:hAnsiTheme="minorBidi" w:cs="Cordia New"/>
                <w:sz w:val="28"/>
                <w:cs/>
              </w:rPr>
              <w:t>/</w:t>
            </w:r>
            <w:r w:rsidR="0080211B" w:rsidRPr="00D01751">
              <w:rPr>
                <w:rFonts w:asciiTheme="minorBidi" w:hAnsiTheme="minorBidi" w:cstheme="minorBidi"/>
                <w:sz w:val="28"/>
              </w:rPr>
              <w:t xml:space="preserve">15 </w:t>
            </w:r>
            <w:r w:rsidR="00643FB6" w:rsidRPr="00D01751">
              <w:rPr>
                <w:rFonts w:asciiTheme="minorBidi" w:hAnsiTheme="minorBidi" w:cstheme="minorBidi"/>
                <w:sz w:val="28"/>
                <w:cs/>
              </w:rPr>
              <w:t>จุด</w:t>
            </w:r>
          </w:p>
          <w:p w:rsidR="00643FB6" w:rsidRPr="00D01751" w:rsidRDefault="00643FB6" w:rsidP="00643FB6">
            <w:pPr>
              <w:ind w:left="346"/>
              <w:jc w:val="left"/>
              <w:rPr>
                <w:rFonts w:asciiTheme="minorBidi" w:hAnsiTheme="minorBidi" w:cstheme="minorBidi"/>
                <w:sz w:val="28"/>
              </w:rPr>
            </w:pPr>
            <w:r w:rsidRPr="00D01751">
              <w:rPr>
                <w:rFonts w:asciiTheme="minorBidi" w:hAnsiTheme="minorBidi" w:cstheme="minorBidi"/>
                <w:sz w:val="28"/>
              </w:rPr>
              <w:t>R</w:t>
            </w:r>
            <w:r w:rsidR="0080211B" w:rsidRPr="00D01751">
              <w:rPr>
                <w:rFonts w:asciiTheme="minorBidi" w:hAnsiTheme="minorBidi" w:cstheme="minorBidi"/>
                <w:sz w:val="28"/>
              </w:rPr>
              <w:t xml:space="preserve">3 </w:t>
            </w:r>
            <w:r w:rsidRPr="00D01751">
              <w:rPr>
                <w:rFonts w:asciiTheme="minorBidi" w:hAnsiTheme="minorBidi" w:cstheme="minorBidi"/>
                <w:sz w:val="28"/>
                <w:cs/>
              </w:rPr>
              <w:t xml:space="preserve"> </w:t>
            </w:r>
            <w:r w:rsidR="0080211B" w:rsidRPr="00D01751">
              <w:rPr>
                <w:rFonts w:asciiTheme="minorBidi" w:hAnsiTheme="minorBidi" w:cstheme="minorBidi"/>
                <w:sz w:val="28"/>
              </w:rPr>
              <w:t>2</w:t>
            </w:r>
            <w:r w:rsidR="0080211B" w:rsidRPr="00D01751">
              <w:rPr>
                <w:rFonts w:asciiTheme="minorBidi" w:hAnsiTheme="minorBidi" w:cs="Cordia New"/>
                <w:sz w:val="28"/>
                <w:cs/>
              </w:rPr>
              <w:t>/</w:t>
            </w:r>
            <w:r w:rsidR="0080211B" w:rsidRPr="00D01751">
              <w:rPr>
                <w:rFonts w:asciiTheme="minorBidi" w:hAnsiTheme="minorBidi" w:cstheme="minorBidi"/>
                <w:sz w:val="28"/>
              </w:rPr>
              <w:t xml:space="preserve">2 </w:t>
            </w:r>
            <w:r w:rsidRPr="00D01751">
              <w:rPr>
                <w:rFonts w:asciiTheme="minorBidi" w:hAnsiTheme="minorBidi" w:cstheme="minorBidi"/>
                <w:sz w:val="28"/>
                <w:cs/>
              </w:rPr>
              <w:t>จุด</w:t>
            </w:r>
            <w:r w:rsidRPr="00D01751">
              <w:rPr>
                <w:rFonts w:asciiTheme="minorBidi" w:hAnsiTheme="minorBidi" w:cs="Cordia New"/>
                <w:sz w:val="28"/>
                <w:cs/>
              </w:rPr>
              <w:t xml:space="preserve"> </w:t>
            </w:r>
            <w:r w:rsidRPr="00D01751">
              <w:rPr>
                <w:rFonts w:asciiTheme="minorBidi" w:hAnsiTheme="minorBidi" w:cstheme="minorBidi"/>
                <w:sz w:val="28"/>
                <w:cs/>
              </w:rPr>
              <w:t xml:space="preserve">ดำเนินการแล้วเสร็จ ระหว่างรอ </w:t>
            </w:r>
            <w:r w:rsidRPr="00D01751">
              <w:rPr>
                <w:rFonts w:asciiTheme="minorBidi" w:hAnsiTheme="minorBidi" w:cstheme="minorBidi"/>
                <w:sz w:val="28"/>
              </w:rPr>
              <w:t>Final report</w:t>
            </w:r>
          </w:p>
          <w:p w:rsidR="00643FB6" w:rsidRPr="00D01751" w:rsidRDefault="00643FB6" w:rsidP="00643FB6">
            <w:pPr>
              <w:ind w:left="346"/>
              <w:jc w:val="left"/>
              <w:rPr>
                <w:rFonts w:asciiTheme="minorBidi" w:hAnsiTheme="minorBidi" w:cstheme="minorBidi"/>
                <w:sz w:val="28"/>
                <w:cs/>
              </w:rPr>
            </w:pPr>
            <w:r w:rsidRPr="00D01751">
              <w:rPr>
                <w:rFonts w:asciiTheme="minorBidi" w:hAnsiTheme="minorBidi" w:cstheme="minorBidi"/>
                <w:sz w:val="28"/>
              </w:rPr>
              <w:t>R</w:t>
            </w:r>
            <w:r w:rsidR="0080211B" w:rsidRPr="00D01751">
              <w:rPr>
                <w:rFonts w:asciiTheme="minorBidi" w:hAnsiTheme="minorBidi" w:cstheme="minorBidi"/>
                <w:sz w:val="28"/>
              </w:rPr>
              <w:t xml:space="preserve">5 </w:t>
            </w:r>
            <w:r w:rsidRPr="00D01751">
              <w:rPr>
                <w:rFonts w:asciiTheme="minorBidi" w:hAnsiTheme="minorBidi" w:cstheme="minorBidi"/>
                <w:sz w:val="28"/>
                <w:cs/>
              </w:rPr>
              <w:t xml:space="preserve"> </w:t>
            </w:r>
            <w:r w:rsidR="0080211B" w:rsidRPr="00D01751">
              <w:rPr>
                <w:rFonts w:asciiTheme="minorBidi" w:hAnsiTheme="minorBidi" w:cstheme="minorBidi"/>
                <w:sz w:val="28"/>
              </w:rPr>
              <w:t>0</w:t>
            </w:r>
            <w:r w:rsidR="0080211B" w:rsidRPr="00D01751">
              <w:rPr>
                <w:rFonts w:asciiTheme="minorBidi" w:hAnsiTheme="minorBidi" w:cs="Cordia New"/>
                <w:sz w:val="28"/>
                <w:cs/>
              </w:rPr>
              <w:t>/</w:t>
            </w:r>
            <w:r w:rsidR="0080211B" w:rsidRPr="00D01751">
              <w:rPr>
                <w:rFonts w:asciiTheme="minorBidi" w:hAnsiTheme="minorBidi" w:cstheme="minorBidi"/>
                <w:sz w:val="28"/>
              </w:rPr>
              <w:t xml:space="preserve">13 </w:t>
            </w:r>
            <w:r w:rsidRPr="00D01751">
              <w:rPr>
                <w:rFonts w:asciiTheme="minorBidi" w:hAnsiTheme="minorBidi" w:cstheme="minorBidi"/>
                <w:sz w:val="28"/>
                <w:cs/>
              </w:rPr>
              <w:t>จุด</w:t>
            </w:r>
            <w:r w:rsidRPr="00D01751">
              <w:rPr>
                <w:rFonts w:asciiTheme="minorBidi" w:hAnsiTheme="minorBidi" w:cs="Cordia New"/>
                <w:sz w:val="28"/>
                <w:cs/>
              </w:rPr>
              <w:t xml:space="preserve"> </w:t>
            </w:r>
            <w:r w:rsidRPr="00D01751">
              <w:rPr>
                <w:rFonts w:asciiTheme="minorBidi" w:hAnsiTheme="minorBidi" w:cstheme="minorBidi"/>
                <w:sz w:val="28"/>
                <w:cs/>
              </w:rPr>
              <w:t>ระหว่างสรุปซองประมูล</w:t>
            </w:r>
          </w:p>
          <w:p w:rsidR="00643FB6" w:rsidRPr="00D01751" w:rsidRDefault="00643FB6" w:rsidP="00643FB6">
            <w:pPr>
              <w:ind w:left="346"/>
              <w:jc w:val="left"/>
              <w:rPr>
                <w:rFonts w:asciiTheme="minorBidi" w:hAnsiTheme="minorBidi" w:cstheme="minorBidi"/>
                <w:sz w:val="28"/>
              </w:rPr>
            </w:pPr>
            <w:r w:rsidRPr="00D01751">
              <w:rPr>
                <w:rFonts w:asciiTheme="minorBidi" w:hAnsiTheme="minorBidi" w:cstheme="minorBidi"/>
                <w:sz w:val="28"/>
              </w:rPr>
              <w:t>R</w:t>
            </w:r>
            <w:r w:rsidR="0080211B" w:rsidRPr="00D01751">
              <w:rPr>
                <w:rFonts w:asciiTheme="minorBidi" w:hAnsiTheme="minorBidi" w:cstheme="minorBidi"/>
                <w:sz w:val="28"/>
              </w:rPr>
              <w:t>8  0</w:t>
            </w:r>
            <w:r w:rsidR="0080211B" w:rsidRPr="00D01751">
              <w:rPr>
                <w:rFonts w:asciiTheme="minorBidi" w:hAnsiTheme="minorBidi" w:cs="Cordia New"/>
                <w:sz w:val="28"/>
                <w:cs/>
              </w:rPr>
              <w:t>/</w:t>
            </w:r>
            <w:r w:rsidR="0080211B" w:rsidRPr="00D01751">
              <w:rPr>
                <w:rFonts w:asciiTheme="minorBidi" w:hAnsiTheme="minorBidi" w:cstheme="minorBidi"/>
                <w:sz w:val="28"/>
              </w:rPr>
              <w:t xml:space="preserve">8  </w:t>
            </w:r>
            <w:r w:rsidRPr="00D01751">
              <w:rPr>
                <w:rFonts w:asciiTheme="minorBidi" w:hAnsiTheme="minorBidi" w:cstheme="minorBidi"/>
                <w:sz w:val="28"/>
                <w:cs/>
              </w:rPr>
              <w:t xml:space="preserve">จุด แก้ไข </w:t>
            </w:r>
            <w:r w:rsidRPr="00D01751">
              <w:rPr>
                <w:rFonts w:asciiTheme="minorBidi" w:hAnsiTheme="minorBidi" w:cstheme="minorBidi"/>
                <w:sz w:val="28"/>
              </w:rPr>
              <w:t xml:space="preserve">TOR </w:t>
            </w:r>
            <w:r w:rsidRPr="00D01751">
              <w:rPr>
                <w:rFonts w:asciiTheme="minorBidi" w:hAnsiTheme="minorBidi" w:cstheme="minorBidi"/>
                <w:sz w:val="28"/>
                <w:cs/>
              </w:rPr>
              <w:t>แล้วเสร็จระหว่างจัดจ้าง</w:t>
            </w:r>
          </w:p>
          <w:p w:rsidR="00643FB6" w:rsidRPr="00D01751" w:rsidRDefault="00C97E36" w:rsidP="00643FB6">
            <w:pPr>
              <w:jc w:val="left"/>
              <w:rPr>
                <w:rFonts w:asciiTheme="minorBidi" w:hAnsiTheme="minorBidi" w:cstheme="minorBidi"/>
                <w:sz w:val="28"/>
                <w:cs/>
              </w:rPr>
            </w:pPr>
            <w:r w:rsidRPr="00D01751">
              <w:rPr>
                <w:rFonts w:asciiTheme="minorBidi" w:hAnsiTheme="minorBidi" w:cs="Cordia New"/>
                <w:sz w:val="28"/>
                <w:cs/>
              </w:rPr>
              <w:t>-</w:t>
            </w:r>
            <w:r w:rsidR="00643FB6" w:rsidRPr="00D01751">
              <w:rPr>
                <w:rFonts w:asciiTheme="minorBidi" w:hAnsiTheme="minorBidi" w:cstheme="minorBidi"/>
                <w:sz w:val="28"/>
                <w:cs/>
              </w:rPr>
              <w:t xml:space="preserve">ซ่อมจุดโครงสร้างจุดกัดเซาะเดิม </w:t>
            </w:r>
            <w:r w:rsidR="00643FB6" w:rsidRPr="00D01751">
              <w:rPr>
                <w:rFonts w:asciiTheme="minorBidi" w:hAnsiTheme="minorBidi" w:cstheme="minorBidi"/>
                <w:sz w:val="28"/>
              </w:rPr>
              <w:t>0</w:t>
            </w:r>
            <w:r w:rsidR="00643FB6" w:rsidRPr="00D01751">
              <w:rPr>
                <w:rFonts w:asciiTheme="minorBidi" w:hAnsiTheme="minorBidi" w:cs="Cordia New"/>
                <w:sz w:val="28"/>
                <w:cs/>
              </w:rPr>
              <w:t>/</w:t>
            </w:r>
            <w:r w:rsidR="00643FB6" w:rsidRPr="00D01751">
              <w:rPr>
                <w:rFonts w:asciiTheme="minorBidi" w:hAnsiTheme="minorBidi" w:cstheme="minorBidi"/>
                <w:sz w:val="28"/>
              </w:rPr>
              <w:t>80</w:t>
            </w:r>
            <w:r w:rsidR="00643FB6" w:rsidRPr="00D01751">
              <w:rPr>
                <w:rFonts w:asciiTheme="minorBidi" w:hAnsiTheme="minorBidi" w:cstheme="minorBidi"/>
                <w:sz w:val="28"/>
                <w:cs/>
              </w:rPr>
              <w:t xml:space="preserve"> จุด ในพื้นที่เขต </w:t>
            </w:r>
            <w:r w:rsidR="00643FB6" w:rsidRPr="00D01751">
              <w:rPr>
                <w:rFonts w:asciiTheme="minorBidi" w:hAnsiTheme="minorBidi" w:cstheme="minorBidi"/>
                <w:sz w:val="28"/>
              </w:rPr>
              <w:t>8</w:t>
            </w: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D01751" w:rsidRDefault="00643FB6" w:rsidP="00643FB6">
            <w:pPr>
              <w:jc w:val="left"/>
              <w:rPr>
                <w:rFonts w:asciiTheme="minorBidi" w:hAnsiTheme="minorBidi" w:cstheme="minorBidi"/>
                <w:sz w:val="28"/>
                <w:cs/>
              </w:rPr>
            </w:pPr>
            <w:r w:rsidRPr="00D01751">
              <w:rPr>
                <w:rFonts w:asciiTheme="minorBidi" w:hAnsiTheme="minorBidi" w:cstheme="minorBidi"/>
                <w:sz w:val="28"/>
                <w:cs/>
              </w:rPr>
              <w:t xml:space="preserve">เขต </w:t>
            </w:r>
            <w:r w:rsidRPr="00D01751">
              <w:rPr>
                <w:rFonts w:asciiTheme="minorBidi" w:hAnsiTheme="minorBidi" w:cstheme="minorBidi"/>
                <w:sz w:val="28"/>
              </w:rPr>
              <w:t>8</w:t>
            </w:r>
            <w:r w:rsidRPr="00D01751">
              <w:rPr>
                <w:rFonts w:asciiTheme="minorBidi" w:hAnsiTheme="minorBidi" w:cstheme="minorBidi"/>
                <w:sz w:val="28"/>
                <w:cs/>
              </w:rPr>
              <w:t xml:space="preserve"> มีการปรับแก้ไข </w:t>
            </w:r>
            <w:r w:rsidRPr="00D01751">
              <w:rPr>
                <w:rFonts w:asciiTheme="minorBidi" w:hAnsiTheme="minorBidi" w:cstheme="minorBidi"/>
                <w:sz w:val="28"/>
              </w:rPr>
              <w:t xml:space="preserve">TOR </w:t>
            </w:r>
            <w:r w:rsidRPr="00D01751">
              <w:rPr>
                <w:rFonts w:asciiTheme="minorBidi" w:hAnsiTheme="minorBidi" w:cstheme="minorBidi"/>
                <w:sz w:val="28"/>
                <w:cs/>
              </w:rPr>
              <w:t>ใหม่ ทำให้มีผลล่าช้ากว่าแผน</w:t>
            </w:r>
          </w:p>
        </w:tc>
      </w:tr>
      <w:tr w:rsidR="00643FB6" w:rsidRPr="00D01751" w:rsidTr="004477A6">
        <w:trPr>
          <w:trHeight w:val="416"/>
        </w:trPr>
        <w:tc>
          <w:tcPr>
            <w:tcW w:w="2376" w:type="dxa"/>
            <w:vMerge/>
          </w:tcPr>
          <w:p w:rsidR="00643FB6" w:rsidRPr="00D01751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</w:tcBorders>
          </w:tcPr>
          <w:p w:rsidR="00643FB6" w:rsidRPr="00D01751" w:rsidRDefault="00643FB6" w:rsidP="00643FB6">
            <w:pPr>
              <w:jc w:val="left"/>
              <w:rPr>
                <w:rFonts w:asciiTheme="minorBidi" w:hAnsiTheme="minorBidi" w:cstheme="minorBidi"/>
                <w:sz w:val="28"/>
                <w:cs/>
              </w:rPr>
            </w:pPr>
            <w:r w:rsidRPr="00D01751">
              <w:rPr>
                <w:rFonts w:asciiTheme="minorBidi" w:hAnsiTheme="minorBidi" w:cstheme="minorBidi"/>
                <w:sz w:val="28"/>
                <w:cs/>
              </w:rPr>
              <w:t>การทรุดตัวของท่อ</w:t>
            </w:r>
            <w:r w:rsidRPr="00D01751">
              <w:rPr>
                <w:rFonts w:asciiTheme="minorBidi" w:hAnsiTheme="minorBidi" w:cstheme="minorBidi" w:hint="cs"/>
                <w:sz w:val="28"/>
                <w:cs/>
              </w:rPr>
              <w:t xml:space="preserve">             </w:t>
            </w:r>
            <w:r w:rsidRPr="00D01751">
              <w:rPr>
                <w:rFonts w:asciiTheme="minorBidi" w:hAnsiTheme="minorBidi" w:cstheme="minorBidi"/>
                <w:sz w:val="28"/>
              </w:rPr>
              <w:t>0</w:t>
            </w:r>
            <w:r w:rsidRPr="00D01751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  <w:tcBorders>
              <w:top w:val="dotted" w:sz="4" w:space="0" w:color="auto"/>
            </w:tcBorders>
          </w:tcPr>
          <w:p w:rsidR="00643FB6" w:rsidRPr="00D01751" w:rsidRDefault="00643FB6" w:rsidP="00643FB6">
            <w:pPr>
              <w:jc w:val="left"/>
              <w:rPr>
                <w:rFonts w:asciiTheme="minorBidi" w:hAnsiTheme="minorBidi" w:cstheme="minorBidi"/>
                <w:sz w:val="28"/>
                <w:cs/>
              </w:rPr>
            </w:pPr>
            <w:r w:rsidRPr="00D01751">
              <w:rPr>
                <w:rFonts w:asciiTheme="minorBidi" w:hAnsiTheme="minorBidi" w:cstheme="minorBidi"/>
                <w:sz w:val="28"/>
                <w:cs/>
              </w:rPr>
              <w:t xml:space="preserve">แผนเริ่มดำเนินการ </w:t>
            </w:r>
            <w:r w:rsidRPr="00D01751">
              <w:rPr>
                <w:rFonts w:asciiTheme="minorBidi" w:hAnsiTheme="minorBidi" w:cstheme="minorBidi"/>
                <w:sz w:val="28"/>
              </w:rPr>
              <w:t>Q2</w:t>
            </w:r>
          </w:p>
        </w:tc>
        <w:tc>
          <w:tcPr>
            <w:tcW w:w="2126" w:type="dxa"/>
            <w:tcBorders>
              <w:top w:val="dotted" w:sz="4" w:space="0" w:color="auto"/>
            </w:tcBorders>
          </w:tcPr>
          <w:p w:rsidR="00643FB6" w:rsidRPr="00D01751" w:rsidRDefault="00643FB6" w:rsidP="00643FB6">
            <w:pPr>
              <w:jc w:val="left"/>
              <w:rPr>
                <w:rFonts w:asciiTheme="minorBidi" w:hAnsiTheme="minorBidi" w:cstheme="minorBidi"/>
                <w:sz w:val="28"/>
                <w:cs/>
              </w:rPr>
            </w:pPr>
          </w:p>
        </w:tc>
      </w:tr>
      <w:tr w:rsidR="00077923" w:rsidRPr="00D01751" w:rsidTr="005217C1">
        <w:tc>
          <w:tcPr>
            <w:tcW w:w="2376" w:type="dxa"/>
          </w:tcPr>
          <w:p w:rsidR="00077923" w:rsidRPr="00D01751" w:rsidRDefault="00077923" w:rsidP="00077923">
            <w:pPr>
              <w:rPr>
                <w:rFonts w:asciiTheme="minorBidi" w:hAnsiTheme="minorBidi" w:cstheme="minorBidi"/>
                <w:sz w:val="28"/>
              </w:rPr>
            </w:pPr>
            <w:r w:rsidRPr="00D01751">
              <w:rPr>
                <w:rFonts w:asciiTheme="minorBidi" w:hAnsiTheme="minorBidi" w:cstheme="minorBidi"/>
                <w:sz w:val="28"/>
              </w:rPr>
              <w:t>External corrosion</w:t>
            </w:r>
          </w:p>
        </w:tc>
        <w:tc>
          <w:tcPr>
            <w:tcW w:w="2552" w:type="dxa"/>
          </w:tcPr>
          <w:p w:rsidR="00077923" w:rsidRPr="00D01751" w:rsidRDefault="003277E5" w:rsidP="00F36DCA">
            <w:pPr>
              <w:jc w:val="left"/>
              <w:rPr>
                <w:rFonts w:asciiTheme="minorBidi" w:hAnsiTheme="minorBidi" w:cstheme="minorBidi"/>
                <w:sz w:val="28"/>
              </w:rPr>
            </w:pPr>
            <w:r w:rsidRPr="00D01751">
              <w:rPr>
                <w:rFonts w:asciiTheme="minorBidi" w:hAnsiTheme="minorBidi" w:cstheme="minorBidi"/>
                <w:sz w:val="28"/>
              </w:rPr>
              <w:t>CP system                    28</w:t>
            </w:r>
            <w:r w:rsidR="005217C1" w:rsidRPr="00D01751">
              <w:rPr>
                <w:rFonts w:asciiTheme="minorBidi" w:hAnsiTheme="minorBidi" w:cs="Cordia New"/>
                <w:sz w:val="28"/>
                <w:cs/>
              </w:rPr>
              <w:t>%</w:t>
            </w:r>
          </w:p>
          <w:p w:rsidR="003277E5" w:rsidRPr="00D01751" w:rsidRDefault="003277E5" w:rsidP="00F36DCA">
            <w:pPr>
              <w:jc w:val="left"/>
              <w:rPr>
                <w:rFonts w:asciiTheme="minorBidi" w:hAnsiTheme="minorBidi" w:cstheme="minorBidi"/>
                <w:sz w:val="28"/>
              </w:rPr>
            </w:pPr>
            <w:r w:rsidRPr="00D01751">
              <w:rPr>
                <w:rFonts w:asciiTheme="minorBidi" w:hAnsiTheme="minorBidi" w:cstheme="minorBidi"/>
                <w:sz w:val="28"/>
              </w:rPr>
              <w:t>CIPS</w:t>
            </w:r>
            <w:r w:rsidRPr="00D01751">
              <w:rPr>
                <w:rFonts w:asciiTheme="minorBidi" w:hAnsiTheme="minorBidi" w:cs="Cordia New"/>
                <w:sz w:val="28"/>
                <w:cs/>
              </w:rPr>
              <w:t>/</w:t>
            </w:r>
            <w:r w:rsidRPr="00D01751">
              <w:rPr>
                <w:rFonts w:asciiTheme="minorBidi" w:hAnsiTheme="minorBidi" w:cstheme="minorBidi"/>
                <w:sz w:val="28"/>
              </w:rPr>
              <w:t>DCVG                     8</w:t>
            </w:r>
            <w:r w:rsidRPr="00D01751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</w:tcPr>
          <w:p w:rsidR="00077923" w:rsidRPr="00D01751" w:rsidRDefault="003277E5" w:rsidP="00F36DCA">
            <w:pPr>
              <w:jc w:val="left"/>
              <w:rPr>
                <w:rFonts w:asciiTheme="minorBidi" w:hAnsiTheme="minorBidi" w:cstheme="minorBidi"/>
                <w:sz w:val="28"/>
              </w:rPr>
            </w:pPr>
            <w:r w:rsidRPr="00D01751">
              <w:rPr>
                <w:rFonts w:asciiTheme="minorBidi" w:hAnsiTheme="minorBidi" w:cs="Cordia New"/>
                <w:sz w:val="28"/>
                <w:cs/>
              </w:rPr>
              <w:t>-</w:t>
            </w:r>
          </w:p>
        </w:tc>
        <w:tc>
          <w:tcPr>
            <w:tcW w:w="2126" w:type="dxa"/>
          </w:tcPr>
          <w:p w:rsidR="00077923" w:rsidRPr="00D01751" w:rsidRDefault="003277E5" w:rsidP="00077923">
            <w:pPr>
              <w:jc w:val="left"/>
              <w:rPr>
                <w:rFonts w:asciiTheme="minorBidi" w:hAnsiTheme="minorBidi" w:cstheme="minorBidi"/>
                <w:sz w:val="28"/>
              </w:rPr>
            </w:pPr>
            <w:r w:rsidRPr="00D01751">
              <w:rPr>
                <w:rFonts w:asciiTheme="minorBidi" w:hAnsiTheme="minorBidi" w:cs="Cordia New"/>
                <w:sz w:val="28"/>
                <w:cs/>
              </w:rPr>
              <w:t>-</w:t>
            </w:r>
          </w:p>
        </w:tc>
      </w:tr>
      <w:tr w:rsidR="00077923" w:rsidRPr="00D01751" w:rsidTr="005217C1">
        <w:tc>
          <w:tcPr>
            <w:tcW w:w="2376" w:type="dxa"/>
          </w:tcPr>
          <w:p w:rsidR="00077923" w:rsidRPr="00D01751" w:rsidRDefault="00077923" w:rsidP="00077923">
            <w:pPr>
              <w:rPr>
                <w:rFonts w:asciiTheme="minorBidi" w:hAnsiTheme="minorBidi" w:cstheme="minorBidi"/>
                <w:sz w:val="28"/>
              </w:rPr>
            </w:pPr>
            <w:r w:rsidRPr="00D01751">
              <w:rPr>
                <w:rFonts w:asciiTheme="minorBidi" w:hAnsiTheme="minorBidi" w:cstheme="minorBidi"/>
                <w:sz w:val="28"/>
              </w:rPr>
              <w:t>Internal corrosion</w:t>
            </w:r>
          </w:p>
        </w:tc>
        <w:tc>
          <w:tcPr>
            <w:tcW w:w="2552" w:type="dxa"/>
          </w:tcPr>
          <w:p w:rsidR="00077923" w:rsidRPr="00D01751" w:rsidRDefault="003277E5" w:rsidP="00F36DCA">
            <w:pPr>
              <w:jc w:val="left"/>
              <w:rPr>
                <w:rFonts w:asciiTheme="minorBidi" w:hAnsiTheme="minorBidi" w:cstheme="minorBidi"/>
                <w:sz w:val="28"/>
              </w:rPr>
            </w:pPr>
            <w:r w:rsidRPr="00D01751">
              <w:rPr>
                <w:rFonts w:asciiTheme="minorBidi" w:hAnsiTheme="minorBidi" w:cstheme="minorBidi"/>
                <w:sz w:val="28"/>
              </w:rPr>
              <w:t>Cleaning Pig                  41</w:t>
            </w:r>
            <w:r w:rsidR="005217C1" w:rsidRPr="00D01751">
              <w:rPr>
                <w:rFonts w:asciiTheme="minorBidi" w:hAnsiTheme="minorBidi" w:cs="Cordia New"/>
                <w:sz w:val="28"/>
                <w:cs/>
              </w:rPr>
              <w:t>%</w:t>
            </w:r>
          </w:p>
          <w:p w:rsidR="003277E5" w:rsidRPr="00D01751" w:rsidRDefault="003277E5" w:rsidP="00F36DCA">
            <w:pPr>
              <w:jc w:val="left"/>
              <w:rPr>
                <w:rFonts w:asciiTheme="minorBidi" w:hAnsiTheme="minorBidi" w:cstheme="minorBidi"/>
                <w:sz w:val="28"/>
              </w:rPr>
            </w:pPr>
            <w:r w:rsidRPr="00D01751">
              <w:rPr>
                <w:rFonts w:asciiTheme="minorBidi" w:hAnsiTheme="minorBidi" w:cstheme="minorBidi"/>
                <w:sz w:val="28"/>
              </w:rPr>
              <w:t>ILI Pig                              0</w:t>
            </w:r>
            <w:r w:rsidRPr="00D01751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</w:tcPr>
          <w:p w:rsidR="00077923" w:rsidRPr="00D01751" w:rsidRDefault="003277E5" w:rsidP="003277E5">
            <w:pPr>
              <w:jc w:val="left"/>
              <w:rPr>
                <w:rFonts w:asciiTheme="minorBidi" w:hAnsiTheme="minorBidi" w:cstheme="minorBidi"/>
                <w:sz w:val="28"/>
              </w:rPr>
            </w:pPr>
            <w:r w:rsidRPr="00D01751">
              <w:rPr>
                <w:rFonts w:asciiTheme="minorBidi" w:hAnsiTheme="minorBidi" w:cstheme="minorBidi" w:hint="cs"/>
                <w:sz w:val="28"/>
                <w:cs/>
              </w:rPr>
              <w:t>สภาพท่อสะอาด พร้อมตรวจสอบ</w:t>
            </w:r>
          </w:p>
          <w:p w:rsidR="003277E5" w:rsidRPr="00D01751" w:rsidRDefault="003277E5" w:rsidP="003277E5">
            <w:pPr>
              <w:jc w:val="left"/>
              <w:rPr>
                <w:rFonts w:asciiTheme="minorBidi" w:hAnsiTheme="minorBidi" w:cstheme="minorBidi"/>
                <w:sz w:val="28"/>
              </w:rPr>
            </w:pPr>
            <w:r w:rsidRPr="00D01751">
              <w:rPr>
                <w:rFonts w:asciiTheme="minorBidi" w:hAnsiTheme="minorBidi" w:cstheme="minorBidi" w:hint="cs"/>
                <w:sz w:val="28"/>
                <w:cs/>
              </w:rPr>
              <w:t xml:space="preserve">ดำเนินการตรวจสอบ </w:t>
            </w:r>
            <w:r w:rsidRPr="00D01751">
              <w:rPr>
                <w:rFonts w:asciiTheme="minorBidi" w:hAnsiTheme="minorBidi" w:cstheme="minorBidi"/>
                <w:sz w:val="28"/>
              </w:rPr>
              <w:t>Q3,Q4</w:t>
            </w:r>
          </w:p>
        </w:tc>
        <w:tc>
          <w:tcPr>
            <w:tcW w:w="2126" w:type="dxa"/>
          </w:tcPr>
          <w:p w:rsidR="00077923" w:rsidRPr="00D01751" w:rsidRDefault="001B3E6D" w:rsidP="00077923">
            <w:pPr>
              <w:jc w:val="left"/>
              <w:rPr>
                <w:rFonts w:asciiTheme="minorBidi" w:hAnsiTheme="minorBidi" w:cstheme="minorBidi"/>
                <w:sz w:val="28"/>
              </w:rPr>
            </w:pPr>
            <w:r w:rsidRPr="00D01751">
              <w:rPr>
                <w:rFonts w:asciiTheme="minorBidi" w:hAnsiTheme="minorBidi" w:cs="Cordia New"/>
                <w:sz w:val="28"/>
                <w:cs/>
              </w:rPr>
              <w:t>-</w:t>
            </w:r>
          </w:p>
        </w:tc>
      </w:tr>
      <w:tr w:rsidR="00077923" w:rsidRPr="00D01751" w:rsidTr="005D4362">
        <w:tc>
          <w:tcPr>
            <w:tcW w:w="2376" w:type="dxa"/>
          </w:tcPr>
          <w:p w:rsidR="00077923" w:rsidRPr="00D01751" w:rsidRDefault="00077923" w:rsidP="00077923">
            <w:pPr>
              <w:rPr>
                <w:rFonts w:asciiTheme="minorBidi" w:hAnsiTheme="minorBidi" w:cstheme="minorBidi"/>
                <w:sz w:val="28"/>
              </w:rPr>
            </w:pPr>
            <w:r w:rsidRPr="00D01751">
              <w:rPr>
                <w:rFonts w:asciiTheme="minorBidi" w:hAnsiTheme="minorBidi" w:cstheme="minorBidi"/>
                <w:sz w:val="28"/>
                <w:cs/>
              </w:rPr>
              <w:t>งานบำรุงรักษาท่อภายในสถานีก๊าซ</w:t>
            </w:r>
            <w:r w:rsidRPr="00D01751">
              <w:rPr>
                <w:rFonts w:asciiTheme="minorBidi" w:hAnsiTheme="minorBidi" w:cs="Cordia New"/>
                <w:sz w:val="28"/>
                <w:cs/>
              </w:rPr>
              <w:t xml:space="preserve"> </w:t>
            </w:r>
          </w:p>
        </w:tc>
        <w:tc>
          <w:tcPr>
            <w:tcW w:w="2552" w:type="dxa"/>
          </w:tcPr>
          <w:p w:rsidR="00077923" w:rsidRPr="00D01751" w:rsidRDefault="00D04E04" w:rsidP="00F36DCA">
            <w:pPr>
              <w:jc w:val="center"/>
              <w:rPr>
                <w:rFonts w:asciiTheme="minorBidi" w:hAnsiTheme="minorBidi" w:cstheme="minorBidi"/>
                <w:sz w:val="28"/>
              </w:rPr>
            </w:pPr>
            <w:r w:rsidRPr="00D01751">
              <w:rPr>
                <w:rFonts w:asciiTheme="minorBidi" w:hAnsiTheme="minorBidi" w:cstheme="minorBidi"/>
                <w:sz w:val="28"/>
              </w:rPr>
              <w:t>34</w:t>
            </w:r>
            <w:r w:rsidR="005217C1" w:rsidRPr="00D01751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  <w:shd w:val="clear" w:color="auto" w:fill="auto"/>
          </w:tcPr>
          <w:p w:rsidR="00077923" w:rsidRPr="00D01751" w:rsidRDefault="00B3125F" w:rsidP="00077923">
            <w:pPr>
              <w:jc w:val="left"/>
              <w:rPr>
                <w:rFonts w:asciiTheme="minorBidi" w:hAnsiTheme="minorBidi" w:cstheme="minorBidi"/>
                <w:sz w:val="28"/>
              </w:rPr>
            </w:pPr>
            <w:r w:rsidRPr="00D01751">
              <w:rPr>
                <w:rFonts w:asciiTheme="minorBidi" w:hAnsiTheme="minorBidi" w:cstheme="minorBidi"/>
                <w:sz w:val="28"/>
                <w:cs/>
              </w:rPr>
              <w:t xml:space="preserve">ดำเนินงานครบถ้วนตามแผน </w:t>
            </w:r>
            <w:r w:rsidRPr="00D01751">
              <w:rPr>
                <w:rFonts w:asciiTheme="minorBidi" w:hAnsiTheme="minorBidi" w:cstheme="minorBidi"/>
                <w:sz w:val="28"/>
              </w:rPr>
              <w:t>PM</w:t>
            </w:r>
            <w:r w:rsidRPr="00D01751">
              <w:rPr>
                <w:rFonts w:asciiTheme="minorBidi" w:hAnsiTheme="minorBidi" w:cstheme="minorBidi"/>
                <w:sz w:val="28"/>
                <w:cs/>
              </w:rPr>
              <w:t xml:space="preserve"> และ</w:t>
            </w:r>
            <w:r w:rsidR="00A845B4" w:rsidRPr="00D01751">
              <w:rPr>
                <w:rFonts w:asciiTheme="minorBidi" w:hAnsiTheme="minorBidi" w:cstheme="minorBidi"/>
                <w:sz w:val="28"/>
                <w:cs/>
              </w:rPr>
              <w:t xml:space="preserve">งาน </w:t>
            </w:r>
            <w:r w:rsidR="00A845B4" w:rsidRPr="00D01751">
              <w:rPr>
                <w:rFonts w:asciiTheme="minorBidi" w:hAnsiTheme="minorBidi" w:cstheme="minorBidi"/>
                <w:sz w:val="28"/>
              </w:rPr>
              <w:t xml:space="preserve">CM </w:t>
            </w:r>
            <w:r w:rsidRPr="00D01751">
              <w:rPr>
                <w:rFonts w:asciiTheme="minorBidi" w:hAnsiTheme="minorBidi" w:cstheme="minorBidi"/>
                <w:sz w:val="28"/>
                <w:cs/>
              </w:rPr>
              <w:t xml:space="preserve">เขต </w:t>
            </w:r>
            <w:r w:rsidRPr="00D01751">
              <w:rPr>
                <w:rFonts w:asciiTheme="minorBidi" w:hAnsiTheme="minorBidi" w:cstheme="minorBidi"/>
                <w:sz w:val="28"/>
              </w:rPr>
              <w:t>1</w:t>
            </w:r>
            <w:r w:rsidRPr="00D01751">
              <w:rPr>
                <w:rFonts w:asciiTheme="minorBidi" w:hAnsiTheme="minorBidi" w:cstheme="minorBidi"/>
                <w:sz w:val="28"/>
                <w:cs/>
              </w:rPr>
              <w:t xml:space="preserve"> ดำเนินการแก้ไข </w:t>
            </w:r>
            <w:r w:rsidRPr="00D01751">
              <w:rPr>
                <w:rFonts w:asciiTheme="minorBidi" w:hAnsiTheme="minorBidi" w:cstheme="minorBidi"/>
                <w:sz w:val="28"/>
              </w:rPr>
              <w:t xml:space="preserve">Soil to air </w:t>
            </w:r>
            <w:r w:rsidRPr="00D01751">
              <w:rPr>
                <w:rFonts w:asciiTheme="minorBidi" w:hAnsiTheme="minorBidi" w:cstheme="minorBidi"/>
                <w:sz w:val="28"/>
                <w:cs/>
              </w:rPr>
              <w:t xml:space="preserve">ตามที่ตรวจพบในปีนี้ </w:t>
            </w:r>
            <w:r w:rsidR="00A845B4" w:rsidRPr="00D01751">
              <w:rPr>
                <w:rFonts w:asciiTheme="minorBidi" w:hAnsiTheme="minorBidi" w:cstheme="minorBidi"/>
                <w:sz w:val="28"/>
                <w:cs/>
              </w:rPr>
              <w:t>ดำเนินการแล้วเสร็จ</w:t>
            </w:r>
            <w:r w:rsidR="00A845B4" w:rsidRPr="00D01751">
              <w:rPr>
                <w:rFonts w:asciiTheme="minorBidi" w:hAnsiTheme="minorBidi" w:cstheme="minorBidi"/>
                <w:sz w:val="28"/>
              </w:rPr>
              <w:t xml:space="preserve"> 18 </w:t>
            </w:r>
            <w:r w:rsidR="00A845B4" w:rsidRPr="00D01751">
              <w:rPr>
                <w:rFonts w:asciiTheme="minorBidi" w:hAnsiTheme="minorBidi" w:cstheme="minorBidi"/>
                <w:sz w:val="28"/>
                <w:cs/>
              </w:rPr>
              <w:t>สถานี</w:t>
            </w:r>
          </w:p>
        </w:tc>
        <w:tc>
          <w:tcPr>
            <w:tcW w:w="2126" w:type="dxa"/>
            <w:shd w:val="clear" w:color="auto" w:fill="auto"/>
          </w:tcPr>
          <w:p w:rsidR="00077923" w:rsidRPr="00D01751" w:rsidRDefault="005D4362" w:rsidP="005D4362">
            <w:pPr>
              <w:jc w:val="both"/>
              <w:rPr>
                <w:rFonts w:asciiTheme="minorBidi" w:hAnsiTheme="minorBidi" w:cstheme="minorBidi"/>
                <w:sz w:val="28"/>
                <w:cs/>
              </w:rPr>
            </w:pPr>
            <w:r w:rsidRPr="00D01751">
              <w:rPr>
                <w:rFonts w:asciiTheme="minorBidi" w:hAnsiTheme="minorBidi" w:cs="Cordia New"/>
                <w:sz w:val="28"/>
                <w:cs/>
              </w:rPr>
              <w:t>-</w:t>
            </w:r>
          </w:p>
        </w:tc>
      </w:tr>
      <w:tr w:rsidR="00077923" w:rsidRPr="00D01751" w:rsidTr="005D4362">
        <w:tc>
          <w:tcPr>
            <w:tcW w:w="2376" w:type="dxa"/>
          </w:tcPr>
          <w:p w:rsidR="00077923" w:rsidRPr="00D01751" w:rsidRDefault="00077923" w:rsidP="00077923">
            <w:pPr>
              <w:rPr>
                <w:rFonts w:asciiTheme="minorBidi" w:hAnsiTheme="minorBidi" w:cstheme="minorBidi"/>
                <w:sz w:val="28"/>
              </w:rPr>
            </w:pPr>
            <w:r w:rsidRPr="00D01751">
              <w:rPr>
                <w:rFonts w:asciiTheme="minorBidi" w:hAnsiTheme="minorBidi" w:cstheme="minorBidi"/>
                <w:sz w:val="28"/>
                <w:cs/>
              </w:rPr>
              <w:t>งานบำรุงรักษาท่อบนแท่นพักท่อก๊าซในทะเล</w:t>
            </w:r>
          </w:p>
        </w:tc>
        <w:tc>
          <w:tcPr>
            <w:tcW w:w="2552" w:type="dxa"/>
            <w:shd w:val="clear" w:color="auto" w:fill="auto"/>
          </w:tcPr>
          <w:p w:rsidR="00077923" w:rsidRPr="00D01751" w:rsidRDefault="005D4362" w:rsidP="00F36DCA">
            <w:pPr>
              <w:jc w:val="center"/>
              <w:rPr>
                <w:rFonts w:asciiTheme="minorBidi" w:hAnsiTheme="minorBidi" w:cstheme="minorBidi"/>
                <w:sz w:val="28"/>
              </w:rPr>
            </w:pPr>
            <w:r w:rsidRPr="00D01751">
              <w:rPr>
                <w:rFonts w:asciiTheme="minorBidi" w:hAnsiTheme="minorBidi" w:cstheme="minorBidi"/>
                <w:sz w:val="28"/>
              </w:rPr>
              <w:t>20</w:t>
            </w:r>
            <w:r w:rsidR="005217C1" w:rsidRPr="00D01751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  <w:shd w:val="clear" w:color="auto" w:fill="auto"/>
          </w:tcPr>
          <w:p w:rsidR="00077923" w:rsidRPr="00D01751" w:rsidRDefault="005D4362" w:rsidP="005D4362">
            <w:pPr>
              <w:jc w:val="left"/>
              <w:rPr>
                <w:rFonts w:asciiTheme="minorBidi" w:hAnsiTheme="minorBidi" w:cstheme="minorBidi"/>
                <w:sz w:val="28"/>
              </w:rPr>
            </w:pPr>
            <w:r w:rsidRPr="00D01751">
              <w:rPr>
                <w:rFonts w:asciiTheme="minorBidi" w:hAnsiTheme="minorBidi" w:cstheme="minorBidi"/>
                <w:sz w:val="28"/>
                <w:cs/>
              </w:rPr>
              <w:t xml:space="preserve">จัดเตรียมข้อมูล และแผนดำเนินการแล้วเสร็จ โดยกำหนดการจำนวน </w:t>
            </w:r>
            <w:r w:rsidR="006730D8" w:rsidRPr="00D01751">
              <w:rPr>
                <w:rFonts w:asciiTheme="minorBidi" w:hAnsiTheme="minorBidi" w:cstheme="minorBidi"/>
                <w:sz w:val="28"/>
              </w:rPr>
              <w:t>7</w:t>
            </w:r>
            <w:r w:rsidRPr="00D01751">
              <w:rPr>
                <w:rFonts w:asciiTheme="minorBidi" w:hAnsiTheme="minorBidi" w:cstheme="minorBidi"/>
                <w:sz w:val="28"/>
                <w:cs/>
              </w:rPr>
              <w:t xml:space="preserve"> วัน ช่วงวันที่</w:t>
            </w:r>
            <w:r w:rsidRPr="00D01751">
              <w:rPr>
                <w:rFonts w:asciiTheme="minorBidi" w:hAnsiTheme="minorBidi" w:cstheme="minorBidi"/>
                <w:sz w:val="28"/>
              </w:rPr>
              <w:t xml:space="preserve"> 29 </w:t>
            </w:r>
            <w:r w:rsidRPr="00D01751">
              <w:rPr>
                <w:rFonts w:asciiTheme="minorBidi" w:hAnsiTheme="minorBidi" w:cstheme="minorBidi"/>
                <w:sz w:val="28"/>
                <w:cs/>
              </w:rPr>
              <w:t xml:space="preserve">ก.ค. – </w:t>
            </w:r>
            <w:r w:rsidR="0080211B" w:rsidRPr="00D01751">
              <w:rPr>
                <w:rFonts w:asciiTheme="minorBidi" w:hAnsiTheme="minorBidi" w:cstheme="minorBidi"/>
                <w:sz w:val="28"/>
              </w:rPr>
              <w:t>5</w:t>
            </w:r>
            <w:r w:rsidRPr="00D01751">
              <w:rPr>
                <w:rFonts w:asciiTheme="minorBidi" w:hAnsiTheme="minorBidi" w:cstheme="minorBidi"/>
                <w:sz w:val="28"/>
                <w:cs/>
              </w:rPr>
              <w:t xml:space="preserve"> ส.ค. </w:t>
            </w:r>
            <w:r w:rsidR="0080211B" w:rsidRPr="00D01751">
              <w:rPr>
                <w:rFonts w:asciiTheme="minorBidi" w:hAnsiTheme="minorBidi" w:cstheme="minorBidi"/>
                <w:sz w:val="28"/>
              </w:rPr>
              <w:t>59</w:t>
            </w:r>
          </w:p>
        </w:tc>
        <w:tc>
          <w:tcPr>
            <w:tcW w:w="2126" w:type="dxa"/>
            <w:shd w:val="clear" w:color="auto" w:fill="auto"/>
          </w:tcPr>
          <w:p w:rsidR="00077923" w:rsidRPr="00D01751" w:rsidRDefault="005D4362" w:rsidP="00077923">
            <w:pPr>
              <w:jc w:val="left"/>
              <w:rPr>
                <w:rFonts w:asciiTheme="minorBidi" w:hAnsiTheme="minorBidi" w:cstheme="minorBidi"/>
                <w:sz w:val="28"/>
                <w:cs/>
              </w:rPr>
            </w:pPr>
            <w:r w:rsidRPr="00D01751">
              <w:rPr>
                <w:rFonts w:asciiTheme="minorBidi" w:hAnsiTheme="minorBidi" w:cs="Cordia New"/>
                <w:sz w:val="28"/>
                <w:cs/>
              </w:rPr>
              <w:t>-</w:t>
            </w:r>
          </w:p>
        </w:tc>
      </w:tr>
      <w:tr w:rsidR="00077923" w:rsidRPr="00D01751" w:rsidTr="00D46B5C">
        <w:tc>
          <w:tcPr>
            <w:tcW w:w="2376" w:type="dxa"/>
          </w:tcPr>
          <w:p w:rsidR="00077923" w:rsidRPr="00D01751" w:rsidRDefault="00077923" w:rsidP="00077923">
            <w:pPr>
              <w:rPr>
                <w:rFonts w:asciiTheme="minorBidi" w:hAnsiTheme="minorBidi" w:cstheme="minorBidi"/>
                <w:sz w:val="28"/>
              </w:rPr>
            </w:pPr>
            <w:r w:rsidRPr="00D01751">
              <w:rPr>
                <w:rFonts w:asciiTheme="minorBidi" w:hAnsiTheme="minorBidi" w:cstheme="minorBidi"/>
                <w:sz w:val="28"/>
                <w:cs/>
              </w:rPr>
              <w:lastRenderedPageBreak/>
              <w:t>งานบำรุงรักษาโครงสร้างแท่นพักของท่อในทะเล</w:t>
            </w: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:rsidR="00077923" w:rsidRPr="00D01751" w:rsidRDefault="006730D8" w:rsidP="005217C1">
            <w:pPr>
              <w:jc w:val="center"/>
              <w:rPr>
                <w:rFonts w:asciiTheme="minorBidi" w:hAnsiTheme="minorBidi" w:cstheme="minorBidi"/>
                <w:sz w:val="28"/>
              </w:rPr>
            </w:pPr>
            <w:r w:rsidRPr="00D01751">
              <w:rPr>
                <w:rFonts w:asciiTheme="minorBidi" w:hAnsiTheme="minorBidi" w:cstheme="minorBidi"/>
                <w:sz w:val="28"/>
              </w:rPr>
              <w:t>20</w:t>
            </w:r>
            <w:r w:rsidR="005217C1" w:rsidRPr="00D01751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:rsidR="00077923" w:rsidRPr="00D01751" w:rsidRDefault="005D4362" w:rsidP="00077923">
            <w:pPr>
              <w:jc w:val="left"/>
              <w:rPr>
                <w:rFonts w:asciiTheme="minorBidi" w:hAnsiTheme="minorBidi" w:cstheme="minorBidi"/>
                <w:sz w:val="28"/>
                <w:cs/>
              </w:rPr>
            </w:pPr>
            <w:r w:rsidRPr="00D01751">
              <w:rPr>
                <w:rFonts w:asciiTheme="minorBidi" w:hAnsiTheme="minorBidi" w:cstheme="minorBidi"/>
                <w:sz w:val="28"/>
                <w:cs/>
              </w:rPr>
              <w:t xml:space="preserve">อยู่ระหว่างจ้างที่ปรึกษาประเมินความเสี่ยง แผนการตรวจสอบใหม่ และระหว่างจัดจ้าง </w:t>
            </w:r>
            <w:r w:rsidRPr="00D01751">
              <w:rPr>
                <w:rFonts w:asciiTheme="minorBidi" w:hAnsiTheme="minorBidi" w:cstheme="minorBidi"/>
                <w:sz w:val="28"/>
              </w:rPr>
              <w:t xml:space="preserve">Inspector </w:t>
            </w:r>
            <w:r w:rsidRPr="00D01751">
              <w:rPr>
                <w:rFonts w:asciiTheme="minorBidi" w:hAnsiTheme="minorBidi" w:cstheme="minorBidi"/>
                <w:sz w:val="28"/>
                <w:cs/>
              </w:rPr>
              <w:t xml:space="preserve">เข้าตรวจสอบ ช่วง </w:t>
            </w:r>
            <w:r w:rsidRPr="00D01751">
              <w:rPr>
                <w:rFonts w:asciiTheme="minorBidi" w:hAnsiTheme="minorBidi" w:cstheme="minorBidi"/>
                <w:sz w:val="28"/>
              </w:rPr>
              <w:t>Q4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077923" w:rsidRPr="00D01751" w:rsidRDefault="005D4362" w:rsidP="00077923">
            <w:pPr>
              <w:jc w:val="left"/>
              <w:rPr>
                <w:rFonts w:asciiTheme="minorBidi" w:hAnsiTheme="minorBidi" w:cstheme="minorBidi"/>
                <w:sz w:val="28"/>
                <w:cs/>
              </w:rPr>
            </w:pPr>
            <w:r w:rsidRPr="00D01751">
              <w:rPr>
                <w:rFonts w:asciiTheme="minorBidi" w:hAnsiTheme="minorBidi" w:cstheme="minorBidi"/>
                <w:sz w:val="28"/>
                <w:cs/>
              </w:rPr>
              <w:t xml:space="preserve">การตรวจสอบจะต้องรอผลการ </w:t>
            </w:r>
            <w:r w:rsidRPr="00D01751">
              <w:rPr>
                <w:rFonts w:asciiTheme="minorBidi" w:hAnsiTheme="minorBidi" w:cstheme="minorBidi"/>
                <w:sz w:val="28"/>
              </w:rPr>
              <w:t xml:space="preserve">Review </w:t>
            </w:r>
            <w:r w:rsidRPr="00D01751">
              <w:rPr>
                <w:rFonts w:asciiTheme="minorBidi" w:hAnsiTheme="minorBidi" w:cstheme="minorBidi"/>
                <w:sz w:val="28"/>
                <w:cs/>
              </w:rPr>
              <w:t>แผนใหม่ก่อน จึงจะเริ่มดำเนินการได้</w:t>
            </w:r>
          </w:p>
        </w:tc>
      </w:tr>
      <w:tr w:rsidR="00D46B5C" w:rsidRPr="00D01751" w:rsidTr="00156C0F">
        <w:tc>
          <w:tcPr>
            <w:tcW w:w="2376" w:type="dxa"/>
            <w:vMerge w:val="restart"/>
            <w:shd w:val="clear" w:color="auto" w:fill="auto"/>
          </w:tcPr>
          <w:p w:rsidR="00D46B5C" w:rsidRPr="00D01751" w:rsidRDefault="00D46B5C" w:rsidP="00077923">
            <w:pPr>
              <w:rPr>
                <w:rFonts w:asciiTheme="minorBidi" w:hAnsiTheme="minorBidi" w:cstheme="minorBidi"/>
                <w:sz w:val="28"/>
                <w:cs/>
              </w:rPr>
            </w:pPr>
            <w:r w:rsidRPr="00D01751">
              <w:rPr>
                <w:rFonts w:asciiTheme="minorBidi" w:hAnsiTheme="minorBidi" w:cstheme="minorBidi" w:hint="cs"/>
                <w:sz w:val="28"/>
                <w:cs/>
              </w:rPr>
              <w:t>งาน</w:t>
            </w:r>
            <w:r w:rsidRPr="00D01751">
              <w:rPr>
                <w:rFonts w:asciiTheme="minorBidi" w:hAnsiTheme="minorBidi" w:cstheme="minorBidi"/>
                <w:sz w:val="28"/>
              </w:rPr>
              <w:t xml:space="preserve"> Project </w:t>
            </w:r>
            <w:r w:rsidRPr="00D01751">
              <w:rPr>
                <w:rFonts w:asciiTheme="minorBidi" w:hAnsiTheme="minorBidi" w:cstheme="minorBidi" w:hint="cs"/>
                <w:sz w:val="28"/>
                <w:cs/>
              </w:rPr>
              <w:t>ที่สำคัญอื่นๆ</w:t>
            </w:r>
          </w:p>
        </w:tc>
        <w:tc>
          <w:tcPr>
            <w:tcW w:w="2552" w:type="dxa"/>
            <w:tcBorders>
              <w:bottom w:val="dotted" w:sz="4" w:space="0" w:color="auto"/>
            </w:tcBorders>
            <w:shd w:val="clear" w:color="auto" w:fill="auto"/>
          </w:tcPr>
          <w:p w:rsidR="00D46B5C" w:rsidRPr="00D01751" w:rsidRDefault="00D46B5C" w:rsidP="00B74017">
            <w:pPr>
              <w:jc w:val="left"/>
              <w:rPr>
                <w:rFonts w:asciiTheme="minorBidi" w:hAnsiTheme="minorBidi" w:cstheme="minorBidi"/>
                <w:sz w:val="28"/>
                <w:cs/>
              </w:rPr>
            </w:pPr>
            <w:r w:rsidRPr="00D01751">
              <w:rPr>
                <w:rFonts w:asciiTheme="minorBidi" w:hAnsiTheme="minorBidi" w:cstheme="minorBidi" w:hint="cs"/>
                <w:sz w:val="28"/>
                <w:cs/>
              </w:rPr>
              <w:t xml:space="preserve">งานประเมินความแข็งแรงท่อส่งก๊าซที่ตรวจพบ </w:t>
            </w:r>
            <w:r w:rsidRPr="00D01751">
              <w:rPr>
                <w:rFonts w:asciiTheme="minorBidi" w:hAnsiTheme="minorBidi" w:cstheme="minorBidi"/>
                <w:sz w:val="28"/>
              </w:rPr>
              <w:t xml:space="preserve">Defect  </w:t>
            </w:r>
            <w:r w:rsidRPr="00D01751">
              <w:rPr>
                <w:rFonts w:asciiTheme="minorBidi" w:hAnsiTheme="minorBidi" w:cstheme="minorBidi" w:hint="cs"/>
                <w:sz w:val="28"/>
                <w:cs/>
              </w:rPr>
              <w:t xml:space="preserve">จากผล </w:t>
            </w:r>
            <w:r w:rsidRPr="00D01751">
              <w:rPr>
                <w:rFonts w:asciiTheme="minorBidi" w:hAnsiTheme="minorBidi" w:cstheme="minorBidi"/>
                <w:sz w:val="28"/>
              </w:rPr>
              <w:t xml:space="preserve">PIG </w:t>
            </w:r>
            <w:r w:rsidRPr="00D01751">
              <w:rPr>
                <w:rFonts w:asciiTheme="minorBidi" w:hAnsiTheme="minorBidi" w:cs="Cordia New"/>
                <w:sz w:val="28"/>
                <w:cs/>
              </w:rPr>
              <w:t>(</w:t>
            </w:r>
            <w:r w:rsidRPr="00D01751">
              <w:rPr>
                <w:rFonts w:asciiTheme="minorBidi" w:hAnsiTheme="minorBidi" w:cstheme="minorBidi"/>
                <w:sz w:val="28"/>
              </w:rPr>
              <w:t>FFS</w:t>
            </w:r>
            <w:r w:rsidRPr="00D01751">
              <w:rPr>
                <w:rFonts w:asciiTheme="minorBidi" w:hAnsiTheme="minorBidi" w:cs="Cordia New"/>
                <w:sz w:val="28"/>
                <w:cs/>
              </w:rPr>
              <w:t>)</w:t>
            </w:r>
          </w:p>
        </w:tc>
        <w:tc>
          <w:tcPr>
            <w:tcW w:w="3260" w:type="dxa"/>
            <w:tcBorders>
              <w:bottom w:val="dotted" w:sz="4" w:space="0" w:color="auto"/>
            </w:tcBorders>
            <w:shd w:val="clear" w:color="auto" w:fill="auto"/>
          </w:tcPr>
          <w:p w:rsidR="00D46B5C" w:rsidRPr="00D01751" w:rsidRDefault="00D46B5C" w:rsidP="00D46B5C">
            <w:pPr>
              <w:jc w:val="left"/>
              <w:rPr>
                <w:rFonts w:asciiTheme="minorBidi" w:hAnsiTheme="minorBidi" w:cstheme="minorBidi"/>
                <w:sz w:val="28"/>
                <w:cs/>
              </w:rPr>
            </w:pPr>
            <w:r w:rsidRPr="00D01751">
              <w:rPr>
                <w:rFonts w:asciiTheme="minorBidi" w:hAnsiTheme="minorBidi" w:cstheme="minorBidi"/>
                <w:b/>
                <w:bCs/>
                <w:sz w:val="28"/>
                <w:u w:val="single"/>
              </w:rPr>
              <w:t>RC650</w:t>
            </w:r>
            <w:r w:rsidR="00A4053C" w:rsidRPr="00D01751">
              <w:rPr>
                <w:rFonts w:asciiTheme="minorBidi" w:hAnsiTheme="minorBidi" w:cstheme="minorBidi" w:hint="cs"/>
                <w:sz w:val="28"/>
                <w:u w:val="single"/>
                <w:cs/>
              </w:rPr>
              <w:t xml:space="preserve"> </w:t>
            </w:r>
            <w:r w:rsidR="00A4053C" w:rsidRPr="00D01751">
              <w:rPr>
                <w:rFonts w:asciiTheme="minorBidi" w:hAnsiTheme="minorBidi" w:cstheme="minorBidi" w:hint="cs"/>
                <w:sz w:val="28"/>
                <w:cs/>
              </w:rPr>
              <w:t>ต้องดำเนินการแก้ไขทั้ง 2 จุด</w:t>
            </w:r>
          </w:p>
          <w:p w:rsidR="00D46B5C" w:rsidRPr="00D01751" w:rsidRDefault="00D46B5C" w:rsidP="00D46B5C">
            <w:pPr>
              <w:jc w:val="left"/>
              <w:rPr>
                <w:rFonts w:asciiTheme="minorBidi" w:hAnsiTheme="minorBidi" w:cstheme="minorBidi"/>
                <w:sz w:val="28"/>
              </w:rPr>
            </w:pPr>
            <w:r w:rsidRPr="00D01751">
              <w:rPr>
                <w:rFonts w:asciiTheme="minorBidi" w:hAnsiTheme="minorBidi" w:cstheme="minorBidi"/>
                <w:sz w:val="28"/>
                <w:u w:val="single"/>
              </w:rPr>
              <w:t>KP</w:t>
            </w:r>
            <w:r w:rsidRPr="00D01751">
              <w:rPr>
                <w:rFonts w:asciiTheme="minorBidi" w:hAnsiTheme="minorBidi" w:cs="Cordia New"/>
                <w:sz w:val="28"/>
                <w:u w:val="single"/>
                <w:cs/>
              </w:rPr>
              <w:t>.</w:t>
            </w:r>
            <w:r w:rsidRPr="00D01751">
              <w:rPr>
                <w:rFonts w:asciiTheme="minorBidi" w:hAnsiTheme="minorBidi" w:cstheme="minorBidi"/>
                <w:sz w:val="28"/>
                <w:u w:val="single"/>
              </w:rPr>
              <w:t>22</w:t>
            </w:r>
            <w:r w:rsidRPr="00D01751">
              <w:rPr>
                <w:rFonts w:asciiTheme="minorBidi" w:hAnsiTheme="minorBidi" w:cs="Cordia New"/>
                <w:sz w:val="28"/>
                <w:u w:val="single"/>
                <w:cs/>
              </w:rPr>
              <w:t>+</w:t>
            </w:r>
            <w:r w:rsidRPr="00D01751">
              <w:rPr>
                <w:rFonts w:asciiTheme="minorBidi" w:hAnsiTheme="minorBidi" w:cstheme="minorBidi"/>
                <w:sz w:val="28"/>
                <w:u w:val="single"/>
              </w:rPr>
              <w:t>339</w:t>
            </w:r>
            <w:r w:rsidRPr="00D01751">
              <w:rPr>
                <w:rFonts w:asciiTheme="minorBidi" w:hAnsiTheme="minorBidi" w:cs="Cordia New"/>
                <w:sz w:val="28"/>
                <w:cs/>
              </w:rPr>
              <w:t xml:space="preserve"> </w:t>
            </w:r>
            <w:r w:rsidRPr="00D01751">
              <w:rPr>
                <w:rFonts w:asciiTheme="minorBidi" w:hAnsiTheme="minorBidi" w:cstheme="minorBidi" w:hint="cs"/>
                <w:sz w:val="28"/>
                <w:cs/>
              </w:rPr>
              <w:t xml:space="preserve">พบค่า </w:t>
            </w:r>
            <w:r w:rsidRPr="00D01751">
              <w:rPr>
                <w:rFonts w:asciiTheme="minorBidi" w:hAnsiTheme="minorBidi" w:cstheme="minorBidi"/>
                <w:sz w:val="28"/>
              </w:rPr>
              <w:t xml:space="preserve">Strain </w:t>
            </w:r>
            <w:r w:rsidRPr="00D01751">
              <w:rPr>
                <w:rFonts w:asciiTheme="minorBidi" w:hAnsiTheme="minorBidi" w:cstheme="minorBidi" w:hint="cs"/>
                <w:sz w:val="28"/>
                <w:cs/>
              </w:rPr>
              <w:t>สูงสุด เท่ากับ 10.06</w:t>
            </w:r>
            <w:r w:rsidRPr="00D01751">
              <w:rPr>
                <w:rFonts w:asciiTheme="minorBidi" w:hAnsiTheme="minorBidi" w:cs="Cordia New"/>
                <w:sz w:val="28"/>
                <w:cs/>
              </w:rPr>
              <w:t xml:space="preserve">% </w:t>
            </w:r>
            <w:r w:rsidRPr="00D01751">
              <w:rPr>
                <w:rFonts w:asciiTheme="minorBidi" w:hAnsiTheme="minorBidi" w:cstheme="minorBidi" w:hint="cs"/>
                <w:sz w:val="28"/>
                <w:cs/>
              </w:rPr>
              <w:t xml:space="preserve">มีความเสี่ยงต่อการเกิด </w:t>
            </w:r>
            <w:r w:rsidRPr="00D01751">
              <w:rPr>
                <w:rFonts w:asciiTheme="minorBidi" w:hAnsiTheme="minorBidi" w:cstheme="minorBidi"/>
                <w:sz w:val="28"/>
              </w:rPr>
              <w:t>Crack</w:t>
            </w:r>
            <w:r w:rsidRPr="00D01751">
              <w:rPr>
                <w:rFonts w:asciiTheme="minorBidi" w:hAnsiTheme="minorBidi" w:cstheme="minorBidi" w:hint="cs"/>
                <w:sz w:val="28"/>
                <w:cs/>
              </w:rPr>
              <w:t xml:space="preserve">สูง </w:t>
            </w:r>
          </w:p>
          <w:p w:rsidR="00D46B5C" w:rsidRPr="00D01751" w:rsidRDefault="00D46B5C" w:rsidP="00D46B5C">
            <w:pPr>
              <w:jc w:val="left"/>
              <w:rPr>
                <w:rFonts w:asciiTheme="minorBidi" w:hAnsiTheme="minorBidi" w:cstheme="minorBidi"/>
                <w:sz w:val="28"/>
              </w:rPr>
            </w:pPr>
            <w:r w:rsidRPr="00D01751">
              <w:rPr>
                <w:rFonts w:asciiTheme="minorBidi" w:hAnsiTheme="minorBidi" w:cstheme="minorBidi"/>
                <w:sz w:val="28"/>
                <w:u w:val="single"/>
              </w:rPr>
              <w:t>KP</w:t>
            </w:r>
            <w:r w:rsidRPr="00D01751">
              <w:rPr>
                <w:rFonts w:asciiTheme="minorBidi" w:hAnsiTheme="minorBidi" w:cs="Cordia New"/>
                <w:sz w:val="28"/>
                <w:u w:val="single"/>
                <w:cs/>
              </w:rPr>
              <w:t>.</w:t>
            </w:r>
            <w:r w:rsidRPr="00D01751">
              <w:rPr>
                <w:rFonts w:asciiTheme="minorBidi" w:hAnsiTheme="minorBidi" w:cstheme="minorBidi"/>
                <w:sz w:val="28"/>
                <w:u w:val="single"/>
              </w:rPr>
              <w:t>22</w:t>
            </w:r>
            <w:r w:rsidRPr="00D01751">
              <w:rPr>
                <w:rFonts w:asciiTheme="minorBidi" w:hAnsiTheme="minorBidi" w:cs="Cordia New"/>
                <w:sz w:val="28"/>
                <w:u w:val="single"/>
                <w:cs/>
              </w:rPr>
              <w:t>+</w:t>
            </w:r>
            <w:r w:rsidRPr="00D01751">
              <w:rPr>
                <w:rFonts w:asciiTheme="minorBidi" w:hAnsiTheme="minorBidi" w:cstheme="minorBidi"/>
                <w:sz w:val="28"/>
                <w:u w:val="single"/>
              </w:rPr>
              <w:t>959</w:t>
            </w:r>
            <w:r w:rsidRPr="00D01751">
              <w:rPr>
                <w:rFonts w:asciiTheme="minorBidi" w:hAnsiTheme="minorBidi" w:cs="Cordia New"/>
                <w:sz w:val="28"/>
                <w:cs/>
              </w:rPr>
              <w:t xml:space="preserve"> </w:t>
            </w:r>
            <w:r w:rsidRPr="00D01751">
              <w:rPr>
                <w:rFonts w:asciiTheme="minorBidi" w:hAnsiTheme="minorBidi" w:cstheme="minorBidi" w:hint="cs"/>
                <w:sz w:val="28"/>
                <w:cs/>
              </w:rPr>
              <w:t xml:space="preserve">พบค่า </w:t>
            </w:r>
            <w:r w:rsidRPr="00D01751">
              <w:rPr>
                <w:rFonts w:asciiTheme="minorBidi" w:hAnsiTheme="minorBidi" w:cstheme="minorBidi"/>
                <w:sz w:val="28"/>
              </w:rPr>
              <w:t xml:space="preserve">Strain </w:t>
            </w:r>
            <w:r w:rsidRPr="00D01751">
              <w:rPr>
                <w:rFonts w:asciiTheme="minorBidi" w:hAnsiTheme="minorBidi" w:cstheme="minorBidi" w:hint="cs"/>
                <w:sz w:val="28"/>
                <w:cs/>
              </w:rPr>
              <w:t>สูงสุด เท่ากับ</w:t>
            </w:r>
            <w:r w:rsidRPr="00D01751">
              <w:rPr>
                <w:rFonts w:asciiTheme="minorBidi" w:hAnsiTheme="minorBidi" w:cstheme="minorBidi"/>
                <w:sz w:val="28"/>
              </w:rPr>
              <w:t xml:space="preserve"> 9</w:t>
            </w:r>
            <w:r w:rsidRPr="00D01751">
              <w:rPr>
                <w:rFonts w:asciiTheme="minorBidi" w:hAnsiTheme="minorBidi" w:cs="Cordia New"/>
                <w:sz w:val="28"/>
                <w:cs/>
              </w:rPr>
              <w:t>.</w:t>
            </w:r>
            <w:r w:rsidRPr="00D01751">
              <w:rPr>
                <w:rFonts w:asciiTheme="minorBidi" w:hAnsiTheme="minorBidi" w:cstheme="minorBidi"/>
                <w:sz w:val="28"/>
              </w:rPr>
              <w:t>63</w:t>
            </w:r>
            <w:r w:rsidRPr="00D01751">
              <w:rPr>
                <w:rFonts w:asciiTheme="minorBidi" w:hAnsiTheme="minorBidi" w:cs="Cordia New"/>
                <w:sz w:val="28"/>
                <w:cs/>
              </w:rPr>
              <w:t xml:space="preserve">% </w:t>
            </w:r>
            <w:r w:rsidRPr="00D01751">
              <w:rPr>
                <w:rFonts w:asciiTheme="minorBidi" w:hAnsiTheme="minorBidi" w:cstheme="minorBidi" w:hint="cs"/>
                <w:sz w:val="28"/>
                <w:cs/>
              </w:rPr>
              <w:t xml:space="preserve">มีความเสี่ยงต่อการเกิด </w:t>
            </w:r>
            <w:r w:rsidRPr="00D01751">
              <w:rPr>
                <w:rFonts w:asciiTheme="minorBidi" w:hAnsiTheme="minorBidi" w:cstheme="minorBidi"/>
                <w:sz w:val="28"/>
              </w:rPr>
              <w:t>Crack</w:t>
            </w:r>
            <w:r w:rsidRPr="00D01751">
              <w:rPr>
                <w:rFonts w:asciiTheme="minorBidi" w:hAnsiTheme="minorBidi" w:cstheme="minorBidi" w:hint="cs"/>
                <w:sz w:val="28"/>
                <w:cs/>
              </w:rPr>
              <w:t xml:space="preserve">สูง </w:t>
            </w:r>
          </w:p>
          <w:p w:rsidR="00D46B5C" w:rsidRPr="00D01751" w:rsidRDefault="00D46B5C" w:rsidP="00D46B5C">
            <w:pPr>
              <w:jc w:val="left"/>
              <w:rPr>
                <w:rFonts w:asciiTheme="minorBidi" w:hAnsiTheme="minorBidi" w:cstheme="minorBidi"/>
                <w:b/>
                <w:bCs/>
                <w:sz w:val="28"/>
                <w:u w:val="single"/>
              </w:rPr>
            </w:pPr>
            <w:r w:rsidRPr="00D01751">
              <w:rPr>
                <w:rFonts w:asciiTheme="minorBidi" w:hAnsiTheme="minorBidi" w:cstheme="minorBidi"/>
                <w:b/>
                <w:bCs/>
                <w:sz w:val="28"/>
                <w:u w:val="single"/>
              </w:rPr>
              <w:t>RC500</w:t>
            </w:r>
          </w:p>
          <w:p w:rsidR="00D46B5C" w:rsidRPr="00D01751" w:rsidRDefault="00D46B5C" w:rsidP="00077923">
            <w:pPr>
              <w:jc w:val="left"/>
              <w:rPr>
                <w:rFonts w:asciiTheme="minorBidi" w:hAnsiTheme="minorBidi" w:cstheme="minorBidi"/>
                <w:sz w:val="28"/>
              </w:rPr>
            </w:pPr>
            <w:r w:rsidRPr="00D01751">
              <w:rPr>
                <w:rFonts w:asciiTheme="minorBidi" w:hAnsiTheme="minorBidi" w:cstheme="minorBidi" w:hint="cs"/>
                <w:sz w:val="28"/>
                <w:cs/>
              </w:rPr>
              <w:t>อยู่ระหว่างทำการประเมินความแข็งแรง</w:t>
            </w:r>
          </w:p>
        </w:tc>
        <w:tc>
          <w:tcPr>
            <w:tcW w:w="2126" w:type="dxa"/>
            <w:tcBorders>
              <w:bottom w:val="dotted" w:sz="4" w:space="0" w:color="auto"/>
            </w:tcBorders>
            <w:shd w:val="clear" w:color="auto" w:fill="auto"/>
          </w:tcPr>
          <w:p w:rsidR="00D46B5C" w:rsidRPr="00D01751" w:rsidRDefault="00D46B5C" w:rsidP="00D46B5C">
            <w:pPr>
              <w:jc w:val="left"/>
              <w:rPr>
                <w:rFonts w:asciiTheme="minorBidi" w:hAnsiTheme="minorBidi" w:cstheme="minorBidi"/>
                <w:sz w:val="28"/>
                <w:cs/>
              </w:rPr>
            </w:pPr>
            <w:r w:rsidRPr="00D01751">
              <w:rPr>
                <w:rFonts w:asciiTheme="minorBidi" w:hAnsiTheme="minorBidi" w:cstheme="minorBidi"/>
                <w:sz w:val="28"/>
              </w:rPr>
              <w:t>RC</w:t>
            </w:r>
            <w:r w:rsidRPr="00D01751">
              <w:rPr>
                <w:rFonts w:asciiTheme="minorBidi" w:hAnsiTheme="minorBidi" w:cs="Cordia New"/>
                <w:sz w:val="28"/>
                <w:cs/>
              </w:rPr>
              <w:t xml:space="preserve">650 </w:t>
            </w:r>
            <w:r w:rsidRPr="00D01751">
              <w:rPr>
                <w:rFonts w:asciiTheme="minorBidi" w:hAnsiTheme="minorBidi" w:cs="Cordia New" w:hint="cs"/>
                <w:sz w:val="28"/>
                <w:cs/>
              </w:rPr>
              <w:t>การลดความดันเพื่อลดความเสี่ยงยังอยู่ระหว่างศึกษาผลกระทบต่อลูกค้า</w:t>
            </w:r>
          </w:p>
        </w:tc>
      </w:tr>
      <w:tr w:rsidR="00D46B5C" w:rsidRPr="00D01751" w:rsidTr="00156C0F">
        <w:tc>
          <w:tcPr>
            <w:tcW w:w="2376" w:type="dxa"/>
            <w:vMerge/>
            <w:shd w:val="clear" w:color="auto" w:fill="auto"/>
          </w:tcPr>
          <w:p w:rsidR="00D46B5C" w:rsidRPr="00D01751" w:rsidRDefault="00D46B5C" w:rsidP="00077923">
            <w:pPr>
              <w:rPr>
                <w:rFonts w:asciiTheme="minorBidi" w:hAnsiTheme="minorBidi" w:cstheme="minorBidi"/>
                <w:sz w:val="28"/>
                <w:cs/>
              </w:rPr>
            </w:pPr>
          </w:p>
        </w:tc>
        <w:tc>
          <w:tcPr>
            <w:tcW w:w="2552" w:type="dxa"/>
            <w:tcBorders>
              <w:top w:val="dotted" w:sz="4" w:space="0" w:color="auto"/>
            </w:tcBorders>
            <w:shd w:val="clear" w:color="auto" w:fill="auto"/>
          </w:tcPr>
          <w:p w:rsidR="00D46B5C" w:rsidRPr="00D01751" w:rsidRDefault="00D46B5C" w:rsidP="00B74017">
            <w:pPr>
              <w:jc w:val="left"/>
              <w:rPr>
                <w:rFonts w:asciiTheme="minorBidi" w:hAnsiTheme="minorBidi" w:cstheme="minorBidi"/>
                <w:sz w:val="28"/>
                <w:cs/>
              </w:rPr>
            </w:pPr>
            <w:r w:rsidRPr="00D01751">
              <w:rPr>
                <w:rFonts w:asciiTheme="minorBidi" w:hAnsiTheme="minorBidi" w:cs="Cordia New"/>
                <w:sz w:val="28"/>
                <w:cs/>
              </w:rPr>
              <w:t xml:space="preserve">งานประเมินความจำเป็นในการเสริมความแข็งแรงโครงสร้างแท่น </w:t>
            </w:r>
            <w:r w:rsidRPr="00D01751">
              <w:rPr>
                <w:rFonts w:asciiTheme="minorBidi" w:hAnsiTheme="minorBidi" w:cstheme="minorBidi"/>
                <w:sz w:val="28"/>
              </w:rPr>
              <w:t>ERP</w:t>
            </w:r>
          </w:p>
        </w:tc>
        <w:tc>
          <w:tcPr>
            <w:tcW w:w="3260" w:type="dxa"/>
            <w:tcBorders>
              <w:top w:val="dotted" w:sz="4" w:space="0" w:color="auto"/>
            </w:tcBorders>
            <w:shd w:val="clear" w:color="auto" w:fill="auto"/>
          </w:tcPr>
          <w:p w:rsidR="00D46B5C" w:rsidRPr="00D01751" w:rsidRDefault="00D46B5C" w:rsidP="00D46B5C">
            <w:pPr>
              <w:jc w:val="left"/>
              <w:rPr>
                <w:rFonts w:asciiTheme="minorBidi" w:hAnsiTheme="minorBidi" w:cstheme="minorBidi"/>
                <w:sz w:val="28"/>
              </w:rPr>
            </w:pPr>
            <w:r w:rsidRPr="00D01751">
              <w:rPr>
                <w:rFonts w:asciiTheme="minorBidi" w:hAnsiTheme="minorBidi" w:cstheme="minorBidi"/>
                <w:sz w:val="28"/>
              </w:rPr>
              <w:t xml:space="preserve">Phase 1 </w:t>
            </w:r>
            <w:r w:rsidRPr="00D01751">
              <w:rPr>
                <w:rFonts w:asciiTheme="minorBidi" w:hAnsiTheme="minorBidi" w:cs="Cordia New"/>
                <w:sz w:val="28"/>
                <w:cs/>
              </w:rPr>
              <w:t>ผลการประเมินความแข็งแรงโครงสร้างแท่น</w:t>
            </w:r>
            <w:r w:rsidRPr="00D01751">
              <w:rPr>
                <w:rFonts w:asciiTheme="minorBidi" w:hAnsiTheme="minorBidi" w:cstheme="minorBidi" w:hint="cs"/>
                <w:sz w:val="28"/>
                <w:cs/>
              </w:rPr>
              <w:t xml:space="preserve">ค่า </w:t>
            </w:r>
            <w:r w:rsidRPr="00D01751">
              <w:rPr>
                <w:rFonts w:asciiTheme="minorBidi" w:hAnsiTheme="minorBidi" w:cstheme="minorBidi"/>
                <w:sz w:val="28"/>
              </w:rPr>
              <w:t xml:space="preserve">Safety factor </w:t>
            </w:r>
            <w:r w:rsidRPr="00D01751">
              <w:rPr>
                <w:rFonts w:asciiTheme="minorBidi" w:hAnsiTheme="minorBidi" w:cstheme="minorBidi" w:hint="cs"/>
                <w:sz w:val="28"/>
                <w:cs/>
              </w:rPr>
              <w:t xml:space="preserve">ของ </w:t>
            </w:r>
            <w:r w:rsidRPr="00D01751">
              <w:rPr>
                <w:rFonts w:asciiTheme="minorBidi" w:hAnsiTheme="minorBidi" w:cstheme="minorBidi"/>
                <w:sz w:val="28"/>
              </w:rPr>
              <w:t xml:space="preserve">Foundation </w:t>
            </w:r>
            <w:r w:rsidRPr="00D01751">
              <w:rPr>
                <w:rFonts w:asciiTheme="minorBidi" w:hAnsiTheme="minorBidi" w:cstheme="minorBidi" w:hint="cs"/>
                <w:sz w:val="28"/>
                <w:cs/>
              </w:rPr>
              <w:t xml:space="preserve">ข้อมูลในรอบ 1 ปี 100 ปี และ </w:t>
            </w:r>
            <w:r w:rsidRPr="00D01751">
              <w:rPr>
                <w:rFonts w:asciiTheme="minorBidi" w:hAnsiTheme="minorBidi" w:cstheme="minorBidi"/>
                <w:sz w:val="28"/>
              </w:rPr>
              <w:t xml:space="preserve">RSR </w:t>
            </w:r>
            <w:r w:rsidRPr="00D01751">
              <w:rPr>
                <w:rFonts w:asciiTheme="minorBidi" w:hAnsiTheme="minorBidi" w:cs="Cordia New"/>
                <w:sz w:val="28"/>
                <w:cs/>
              </w:rPr>
              <w:t>(</w:t>
            </w:r>
            <w:r w:rsidRPr="00D01751">
              <w:rPr>
                <w:rFonts w:asciiTheme="minorBidi" w:hAnsiTheme="minorBidi" w:cstheme="minorBidi"/>
                <w:sz w:val="28"/>
              </w:rPr>
              <w:t>Reserve Strength Ration</w:t>
            </w:r>
            <w:r w:rsidRPr="00D01751">
              <w:rPr>
                <w:rFonts w:asciiTheme="minorBidi" w:hAnsiTheme="minorBidi" w:cs="Cordia New"/>
                <w:sz w:val="28"/>
                <w:cs/>
              </w:rPr>
              <w:t>)</w:t>
            </w:r>
            <w:r w:rsidRPr="00D01751">
              <w:rPr>
                <w:rFonts w:asciiTheme="minorBidi" w:hAnsiTheme="minorBidi" w:cstheme="minorBidi" w:hint="cs"/>
                <w:sz w:val="28"/>
                <w:cs/>
              </w:rPr>
              <w:t xml:space="preserve"> ผ่านตามเกณฑ์ทั้งหมด จึงไม่มีความจำเป็นต้องเสริมความแข็งแรงโครงสร้างแท่น</w:t>
            </w:r>
          </w:p>
          <w:p w:rsidR="00B002BC" w:rsidRPr="00D01751" w:rsidRDefault="00B002BC" w:rsidP="00D46B5C">
            <w:pPr>
              <w:jc w:val="left"/>
              <w:rPr>
                <w:rFonts w:asciiTheme="minorBidi" w:hAnsiTheme="minorBidi" w:cstheme="minorBidi"/>
                <w:sz w:val="28"/>
                <w:cs/>
              </w:rPr>
            </w:pPr>
            <w:r w:rsidRPr="00D01751">
              <w:rPr>
                <w:rFonts w:asciiTheme="minorBidi" w:hAnsiTheme="minorBidi" w:cstheme="minorBidi"/>
                <w:sz w:val="28"/>
              </w:rPr>
              <w:t>Phase</w:t>
            </w:r>
            <w:r w:rsidRPr="00D01751">
              <w:rPr>
                <w:rFonts w:asciiTheme="minorBidi" w:hAnsiTheme="minorBidi" w:cstheme="minorBidi" w:hint="cs"/>
                <w:sz w:val="28"/>
                <w:cs/>
              </w:rPr>
              <w:t xml:space="preserve"> 2 </w:t>
            </w:r>
            <w:r w:rsidRPr="00D01751">
              <w:rPr>
                <w:rFonts w:asciiTheme="minorBidi" w:hAnsiTheme="minorBidi" w:cstheme="minorBidi"/>
                <w:sz w:val="28"/>
                <w:cs/>
              </w:rPr>
              <w:t xml:space="preserve">ออกใบรับรองการยืดอายุใช้งานโครงสร้างแท่น ให้ถึงปี 2584 </w:t>
            </w:r>
            <w:r w:rsidRPr="00D01751">
              <w:rPr>
                <w:rFonts w:asciiTheme="minorBidi" w:hAnsiTheme="minorBidi" w:cs="Cordia New"/>
                <w:sz w:val="28"/>
                <w:cs/>
              </w:rPr>
              <w:t>(</w:t>
            </w:r>
            <w:r w:rsidRPr="00D01751">
              <w:rPr>
                <w:rFonts w:asciiTheme="minorBidi" w:hAnsiTheme="minorBidi" w:cstheme="minorBidi"/>
                <w:sz w:val="28"/>
                <w:cs/>
              </w:rPr>
              <w:t>25 ปีนับจากปีปัจจุบัน</w:t>
            </w:r>
            <w:r w:rsidRPr="00D01751">
              <w:rPr>
                <w:rFonts w:asciiTheme="minorBidi" w:hAnsiTheme="minorBidi" w:cs="Cordia New"/>
                <w:sz w:val="28"/>
                <w:cs/>
              </w:rPr>
              <w:t xml:space="preserve">) : </w:t>
            </w:r>
            <w:r w:rsidRPr="00D01751">
              <w:rPr>
                <w:rFonts w:asciiTheme="minorBidi" w:hAnsiTheme="minorBidi" w:cstheme="minorBidi"/>
                <w:sz w:val="28"/>
                <w:cs/>
              </w:rPr>
              <w:t>อยู่ระหว่างดำเนินการจัดจ้าง</w:t>
            </w:r>
          </w:p>
        </w:tc>
        <w:tc>
          <w:tcPr>
            <w:tcW w:w="2126" w:type="dxa"/>
            <w:tcBorders>
              <w:top w:val="dotted" w:sz="4" w:space="0" w:color="auto"/>
            </w:tcBorders>
            <w:shd w:val="clear" w:color="auto" w:fill="auto"/>
          </w:tcPr>
          <w:p w:rsidR="00D46B5C" w:rsidRPr="00D01751" w:rsidRDefault="00B002BC" w:rsidP="00D46B5C">
            <w:pPr>
              <w:jc w:val="left"/>
              <w:rPr>
                <w:rFonts w:asciiTheme="minorBidi" w:hAnsiTheme="minorBidi" w:cstheme="minorBidi"/>
                <w:sz w:val="28"/>
              </w:rPr>
            </w:pPr>
            <w:r w:rsidRPr="00D01751">
              <w:rPr>
                <w:rFonts w:asciiTheme="minorBidi" w:hAnsiTheme="minorBidi" w:cstheme="minorBidi" w:hint="cs"/>
                <w:sz w:val="28"/>
                <w:cs/>
              </w:rPr>
              <w:t>-</w:t>
            </w:r>
          </w:p>
        </w:tc>
      </w:tr>
    </w:tbl>
    <w:p w:rsidR="00077923" w:rsidRPr="00D01751" w:rsidRDefault="00077923" w:rsidP="00077923">
      <w:pPr>
        <w:jc w:val="left"/>
        <w:rPr>
          <w:rFonts w:ascii="Cordia New" w:hAnsi="Cordia New"/>
          <w:sz w:val="28"/>
        </w:rPr>
      </w:pPr>
    </w:p>
    <w:p w:rsidR="008906E1" w:rsidRPr="00D01751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D01751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D01751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D01751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D01751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D01751" w:rsidRDefault="008906E1" w:rsidP="00077923">
      <w:pPr>
        <w:jc w:val="left"/>
        <w:rPr>
          <w:rFonts w:ascii="Cordia New" w:hAnsi="Cordia New"/>
          <w:sz w:val="28"/>
        </w:rPr>
      </w:pPr>
      <w:bookmarkStart w:id="0" w:name="_GoBack"/>
      <w:bookmarkEnd w:id="0"/>
    </w:p>
    <w:p w:rsidR="008906E1" w:rsidRPr="00D01751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D01751" w:rsidRDefault="008906E1" w:rsidP="00077923">
      <w:pPr>
        <w:jc w:val="left"/>
        <w:rPr>
          <w:rFonts w:ascii="Cordia New" w:hAnsi="Cordia New"/>
          <w:sz w:val="28"/>
        </w:rPr>
      </w:pPr>
    </w:p>
    <w:p w:rsidR="0073232B" w:rsidRPr="00D01751" w:rsidRDefault="001F4C4D" w:rsidP="000D3C8D">
      <w:pPr>
        <w:pStyle w:val="1"/>
        <w:numPr>
          <w:ilvl w:val="0"/>
          <w:numId w:val="4"/>
        </w:numPr>
        <w:spacing w:before="240" w:line="264" w:lineRule="auto"/>
        <w:ind w:left="426" w:hanging="426"/>
        <w:jc w:val="left"/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</w:rPr>
      </w:pPr>
      <w:r w:rsidRPr="00D01751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</w:rPr>
        <w:lastRenderedPageBreak/>
        <w:t xml:space="preserve">Operation and Maintenance </w:t>
      </w:r>
      <w:r w:rsidRPr="00D01751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  <w:cs/>
        </w:rPr>
        <w:t xml:space="preserve">(รวม </w:t>
      </w:r>
      <w:r w:rsidRPr="00D01751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</w:rPr>
        <w:t xml:space="preserve">Preventive </w:t>
      </w:r>
      <w:r w:rsidRPr="00D01751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  <w:cs/>
        </w:rPr>
        <w:t xml:space="preserve">และ </w:t>
      </w:r>
      <w:r w:rsidRPr="00D01751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</w:rPr>
        <w:t>Corrective Maintenance</w:t>
      </w:r>
      <w:r w:rsidRPr="00D01751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  <w:cs/>
        </w:rPr>
        <w:t>)</w:t>
      </w:r>
    </w:p>
    <w:p w:rsidR="007D431A" w:rsidRPr="00D01751" w:rsidRDefault="0063074A" w:rsidP="007E1B55">
      <w:pPr>
        <w:pStyle w:val="ac"/>
        <w:spacing w:before="120" w:after="0" w:line="264" w:lineRule="auto"/>
        <w:ind w:left="851" w:firstLine="590"/>
        <w:contextualSpacing w:val="0"/>
        <w:outlineLvl w:val="0"/>
        <w:rPr>
          <w:rFonts w:asciiTheme="minorBidi" w:hAnsiTheme="minorBidi" w:cstheme="minorBidi"/>
          <w:sz w:val="28"/>
        </w:rPr>
      </w:pPr>
      <w:r w:rsidRPr="00D01751">
        <w:rPr>
          <w:rFonts w:asciiTheme="minorBidi" w:hAnsiTheme="minorBidi" w:cstheme="minorBidi"/>
          <w:sz w:val="28"/>
          <w:cs/>
        </w:rPr>
        <w:t xml:space="preserve">สายงานระบบท่อส่งก๊าซธรรมชาติ </w:t>
      </w:r>
      <w:r w:rsidR="00764035" w:rsidRPr="00D01751">
        <w:rPr>
          <w:rFonts w:asciiTheme="minorBidi" w:hAnsiTheme="minorBidi" w:cstheme="minorBidi"/>
          <w:sz w:val="28"/>
          <w:cs/>
        </w:rPr>
        <w:t xml:space="preserve">ได้ดำเนินงานบำรุงรักษาระบบท่อส่งก๊าซฯ ตามแผน </w:t>
      </w:r>
      <w:r w:rsidR="00764035" w:rsidRPr="00D01751">
        <w:rPr>
          <w:rFonts w:asciiTheme="minorBidi" w:hAnsiTheme="minorBidi" w:cstheme="minorBidi"/>
          <w:sz w:val="28"/>
        </w:rPr>
        <w:t xml:space="preserve">Pipeline Integrity Management System </w:t>
      </w:r>
      <w:r w:rsidR="00764035" w:rsidRPr="00D01751">
        <w:rPr>
          <w:rFonts w:asciiTheme="minorBidi" w:hAnsiTheme="minorBidi"/>
          <w:sz w:val="28"/>
          <w:cs/>
        </w:rPr>
        <w:t>(</w:t>
      </w:r>
      <w:r w:rsidR="00764035" w:rsidRPr="00D01751">
        <w:rPr>
          <w:rFonts w:asciiTheme="minorBidi" w:hAnsiTheme="minorBidi" w:cstheme="minorBidi"/>
          <w:sz w:val="28"/>
        </w:rPr>
        <w:t>PIMS</w:t>
      </w:r>
      <w:r w:rsidR="00764035" w:rsidRPr="00D01751">
        <w:rPr>
          <w:rFonts w:asciiTheme="minorBidi" w:hAnsiTheme="minorBidi"/>
          <w:sz w:val="28"/>
          <w:cs/>
        </w:rPr>
        <w:t xml:space="preserve">) </w:t>
      </w:r>
      <w:r w:rsidR="00764035" w:rsidRPr="00D01751">
        <w:rPr>
          <w:rFonts w:asciiTheme="minorBidi" w:hAnsiTheme="minorBidi" w:cstheme="minorBidi"/>
          <w:sz w:val="28"/>
          <w:cs/>
        </w:rPr>
        <w:t xml:space="preserve">มาตั้งแต่ปี </w:t>
      </w:r>
      <w:r w:rsidR="006730D8" w:rsidRPr="00D01751">
        <w:rPr>
          <w:rFonts w:asciiTheme="minorBidi" w:hAnsiTheme="minorBidi" w:cstheme="minorBidi"/>
          <w:sz w:val="28"/>
        </w:rPr>
        <w:t>2548</w:t>
      </w:r>
      <w:r w:rsidR="00764035" w:rsidRPr="00D01751">
        <w:rPr>
          <w:rFonts w:asciiTheme="minorBidi" w:hAnsiTheme="minorBidi" w:cstheme="minorBidi"/>
          <w:sz w:val="28"/>
          <w:cs/>
        </w:rPr>
        <w:t xml:space="preserve"> ตามมาตรฐานสากล </w:t>
      </w:r>
      <w:r w:rsidR="00764035" w:rsidRPr="00D01751">
        <w:rPr>
          <w:rFonts w:asciiTheme="minorBidi" w:hAnsiTheme="minorBidi" w:cstheme="minorBidi"/>
          <w:sz w:val="28"/>
        </w:rPr>
        <w:t>ASME B31</w:t>
      </w:r>
      <w:r w:rsidR="00764035" w:rsidRPr="00D01751">
        <w:rPr>
          <w:rFonts w:asciiTheme="minorBidi" w:hAnsiTheme="minorBidi"/>
          <w:sz w:val="28"/>
          <w:cs/>
        </w:rPr>
        <w:t>.</w:t>
      </w:r>
      <w:r w:rsidR="00764035" w:rsidRPr="00D01751">
        <w:rPr>
          <w:rFonts w:asciiTheme="minorBidi" w:hAnsiTheme="minorBidi" w:cstheme="minorBidi"/>
          <w:sz w:val="28"/>
        </w:rPr>
        <w:t xml:space="preserve">8S </w:t>
      </w:r>
      <w:r w:rsidR="00764035" w:rsidRPr="00D01751">
        <w:rPr>
          <w:rFonts w:asciiTheme="minorBidi" w:hAnsiTheme="minorBidi"/>
          <w:sz w:val="28"/>
          <w:cs/>
        </w:rPr>
        <w:t xml:space="preserve">– </w:t>
      </w:r>
      <w:r w:rsidR="00764035" w:rsidRPr="00D01751">
        <w:rPr>
          <w:rFonts w:asciiTheme="minorBidi" w:hAnsiTheme="minorBidi" w:cstheme="minorBidi"/>
          <w:sz w:val="28"/>
        </w:rPr>
        <w:t xml:space="preserve">2014 </w:t>
      </w:r>
      <w:r w:rsidR="00764035" w:rsidRPr="00D01751">
        <w:rPr>
          <w:rFonts w:asciiTheme="minorBidi" w:hAnsiTheme="minorBidi" w:cstheme="minorBidi"/>
          <w:sz w:val="28"/>
          <w:cs/>
        </w:rPr>
        <w:t xml:space="preserve">โดยมีวัตถุประสงค์เพื่อดูแลความมั่นคงของทุกเส้นท่อ โดยพิจารณาจากโอกาสและผลกระทบของการเกิด </w:t>
      </w:r>
      <w:r w:rsidR="00764035" w:rsidRPr="00D01751">
        <w:rPr>
          <w:rFonts w:asciiTheme="minorBidi" w:hAnsiTheme="minorBidi" w:cstheme="minorBidi"/>
          <w:sz w:val="28"/>
        </w:rPr>
        <w:t xml:space="preserve">Pipeline Breakdown </w:t>
      </w:r>
      <w:r w:rsidR="00764035" w:rsidRPr="00D01751">
        <w:rPr>
          <w:rFonts w:asciiTheme="minorBidi" w:hAnsiTheme="minorBidi" w:cstheme="minorBidi"/>
          <w:sz w:val="28"/>
          <w:cs/>
        </w:rPr>
        <w:t>และนำมากำหนดเป็นมาตรการควบคุม แผนการบำรุงรักษาซ่อมแซม  และติดตามความก้าวหน้าอย่างสม่ำเสมอ เพื่อให้มั่นใจว่าระบบท่อส่งก๊าซฯ ได้รับการดูแลและบำรุงรักษาให้มีความ</w:t>
      </w:r>
      <w:r w:rsidR="001A7EE0" w:rsidRPr="00D01751">
        <w:rPr>
          <w:rFonts w:asciiTheme="minorBidi" w:hAnsiTheme="minorBidi" w:cstheme="minorBidi"/>
          <w:sz w:val="28"/>
          <w:cs/>
        </w:rPr>
        <w:t>มั่นคง</w:t>
      </w:r>
      <w:r w:rsidR="00764035" w:rsidRPr="00D01751">
        <w:rPr>
          <w:rFonts w:asciiTheme="minorBidi" w:hAnsiTheme="minorBidi" w:cstheme="minorBidi"/>
          <w:sz w:val="28"/>
          <w:cs/>
        </w:rPr>
        <w:t>สมบูรณ์อยู่เสมอ  เป็นการลดความเสี่ยงของอุบัติเหตุที่จะเกิดกับท่อส่งก๊าซฯ อันส่งผลกระทบที่รุนแรงแก่ชุมชนและสิ่งแวดล้อม</w:t>
      </w:r>
    </w:p>
    <w:p w:rsidR="0063074A" w:rsidRPr="00D01751" w:rsidRDefault="0063074A" w:rsidP="00A946B4">
      <w:pPr>
        <w:pStyle w:val="ac"/>
        <w:spacing w:before="120" w:after="0" w:line="264" w:lineRule="auto"/>
        <w:ind w:left="851" w:firstLine="590"/>
        <w:contextualSpacing w:val="0"/>
        <w:outlineLvl w:val="0"/>
        <w:rPr>
          <w:rFonts w:asciiTheme="minorBidi" w:hAnsiTheme="minorBidi" w:cstheme="minorBidi"/>
          <w:sz w:val="28"/>
        </w:rPr>
      </w:pPr>
      <w:r w:rsidRPr="00D01751">
        <w:rPr>
          <w:rFonts w:asciiTheme="minorBidi" w:hAnsiTheme="minorBidi" w:cstheme="minorBidi"/>
          <w:sz w:val="28"/>
          <w:cs/>
        </w:rPr>
        <w:t>หัวข้องาน</w:t>
      </w:r>
      <w:r w:rsidR="001A7EE0" w:rsidRPr="00D01751">
        <w:rPr>
          <w:rFonts w:asciiTheme="minorBidi" w:hAnsiTheme="minorBidi" w:cstheme="minorBidi"/>
          <w:sz w:val="28"/>
          <w:cs/>
        </w:rPr>
        <w:t>ตรวจสอบและ</w:t>
      </w:r>
      <w:r w:rsidRPr="00D01751">
        <w:rPr>
          <w:rFonts w:asciiTheme="minorBidi" w:hAnsiTheme="minorBidi" w:cstheme="minorBidi"/>
          <w:sz w:val="28"/>
          <w:cs/>
        </w:rPr>
        <w:t xml:space="preserve">บำรุงรักษา โดยหลักแล้วสามารถจำแนกได้ดังนี้ </w:t>
      </w:r>
    </w:p>
    <w:p w:rsidR="00081FFE" w:rsidRPr="00D01751" w:rsidRDefault="0063074A" w:rsidP="000D3C8D">
      <w:pPr>
        <w:pStyle w:val="ac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</w:rPr>
      </w:pPr>
      <w:r w:rsidRPr="00D01751">
        <w:rPr>
          <w:rFonts w:asciiTheme="minorBidi" w:hAnsiTheme="minorBidi" w:cstheme="minorBidi"/>
          <w:sz w:val="28"/>
          <w:cs/>
        </w:rPr>
        <w:t xml:space="preserve">งานป้องกันท่อก๊าซได้รับความเสียหายจากแรงภายนอก เนื่องจากบุคคลที่สาม </w:t>
      </w:r>
      <w:r w:rsidR="006B6B86" w:rsidRPr="00D01751">
        <w:rPr>
          <w:rFonts w:asciiTheme="minorBidi" w:hAnsiTheme="minorBidi" w:cstheme="minorBidi"/>
          <w:sz w:val="28"/>
          <w:cs/>
        </w:rPr>
        <w:t>(</w:t>
      </w:r>
      <w:r w:rsidR="006B6B86" w:rsidRPr="00D01751">
        <w:rPr>
          <w:rFonts w:asciiTheme="minorBidi" w:hAnsiTheme="minorBidi" w:cstheme="minorBidi"/>
          <w:sz w:val="28"/>
        </w:rPr>
        <w:t>3</w:t>
      </w:r>
      <w:r w:rsidR="006B6B86" w:rsidRPr="00D01751">
        <w:rPr>
          <w:rFonts w:asciiTheme="minorBidi" w:hAnsiTheme="minorBidi" w:cstheme="minorBidi"/>
          <w:sz w:val="28"/>
          <w:vertAlign w:val="superscript"/>
        </w:rPr>
        <w:t>rd</w:t>
      </w:r>
      <w:r w:rsidR="006B6B86" w:rsidRPr="00D01751">
        <w:rPr>
          <w:rFonts w:asciiTheme="minorBidi" w:hAnsiTheme="minorBidi" w:cstheme="minorBidi"/>
          <w:sz w:val="28"/>
        </w:rPr>
        <w:t xml:space="preserve"> party interference</w:t>
      </w:r>
      <w:r w:rsidR="006B6B86" w:rsidRPr="00D01751">
        <w:rPr>
          <w:rFonts w:asciiTheme="minorBidi" w:hAnsiTheme="minorBidi"/>
          <w:sz w:val="28"/>
          <w:cs/>
        </w:rPr>
        <w:t>)</w:t>
      </w:r>
      <w:r w:rsidR="001A7EE0" w:rsidRPr="00D01751">
        <w:rPr>
          <w:rFonts w:asciiTheme="minorBidi" w:hAnsiTheme="minorBidi"/>
          <w:sz w:val="28"/>
          <w:cs/>
        </w:rPr>
        <w:t xml:space="preserve"> </w:t>
      </w:r>
      <w:r w:rsidR="001A7EE0" w:rsidRPr="00D01751">
        <w:rPr>
          <w:rFonts w:asciiTheme="minorBidi" w:hAnsiTheme="minorBidi" w:cstheme="minorBidi"/>
          <w:sz w:val="28"/>
          <w:cs/>
        </w:rPr>
        <w:t>และจากการเปลี่ยนแปลงสภาพแวดล้อมรอบท่อ</w:t>
      </w:r>
      <w:r w:rsidR="006B6B86" w:rsidRPr="00D01751">
        <w:rPr>
          <w:rFonts w:asciiTheme="minorBidi" w:hAnsiTheme="minorBidi"/>
          <w:sz w:val="28"/>
          <w:cs/>
        </w:rPr>
        <w:t xml:space="preserve"> </w:t>
      </w:r>
      <w:r w:rsidR="00081FFE" w:rsidRPr="00D01751">
        <w:rPr>
          <w:rFonts w:asciiTheme="minorBidi" w:hAnsiTheme="minorBidi" w:cstheme="minorBidi"/>
          <w:sz w:val="28"/>
          <w:cs/>
        </w:rPr>
        <w:t>ประกอบด้วยหัวข้องานย่อย ได้แก่</w:t>
      </w:r>
    </w:p>
    <w:p w:rsidR="0063074A" w:rsidRPr="00D01751" w:rsidRDefault="00081FFE" w:rsidP="000D3C8D">
      <w:pPr>
        <w:pStyle w:val="ac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D01751">
        <w:rPr>
          <w:rFonts w:asciiTheme="minorBidi" w:hAnsiTheme="minorBidi" w:cstheme="minorBidi"/>
          <w:sz w:val="28"/>
          <w:cs/>
        </w:rPr>
        <w:t>งาน</w:t>
      </w:r>
      <w:r w:rsidR="0063074A" w:rsidRPr="00D01751">
        <w:rPr>
          <w:rFonts w:asciiTheme="minorBidi" w:hAnsiTheme="minorBidi" w:cstheme="minorBidi"/>
          <w:sz w:val="28"/>
          <w:cs/>
        </w:rPr>
        <w:t xml:space="preserve">ลาดตระเวนตามแนวท่อก๊าซ </w:t>
      </w:r>
      <w:r w:rsidR="006B6B86" w:rsidRPr="00D01751">
        <w:rPr>
          <w:rFonts w:asciiTheme="minorBidi" w:hAnsiTheme="minorBidi"/>
          <w:sz w:val="28"/>
          <w:cs/>
        </w:rPr>
        <w:t>(</w:t>
      </w:r>
      <w:r w:rsidR="006B6B86" w:rsidRPr="00D01751">
        <w:rPr>
          <w:rFonts w:asciiTheme="minorBidi" w:hAnsiTheme="minorBidi" w:cstheme="minorBidi"/>
          <w:sz w:val="28"/>
        </w:rPr>
        <w:t>Patrolling</w:t>
      </w:r>
      <w:r w:rsidR="006B6B86" w:rsidRPr="00D01751">
        <w:rPr>
          <w:rFonts w:asciiTheme="minorBidi" w:hAnsiTheme="minorBidi"/>
          <w:sz w:val="28"/>
          <w:cs/>
        </w:rPr>
        <w:t>)</w:t>
      </w:r>
      <w:r w:rsidR="001A7EE0" w:rsidRPr="00D01751">
        <w:rPr>
          <w:rFonts w:asciiTheme="minorBidi" w:hAnsiTheme="minorBidi"/>
          <w:sz w:val="28"/>
          <w:cs/>
        </w:rPr>
        <w:t xml:space="preserve"> </w:t>
      </w:r>
      <w:r w:rsidR="001A7EE0" w:rsidRPr="00D01751">
        <w:rPr>
          <w:rFonts w:asciiTheme="minorBidi" w:hAnsiTheme="minorBidi" w:cstheme="minorBidi"/>
          <w:sz w:val="28"/>
          <w:cs/>
        </w:rPr>
        <w:t>หรืองานสำรวจก๊าซรั่ว</w:t>
      </w:r>
    </w:p>
    <w:p w:rsidR="001A7EE0" w:rsidRPr="00D01751" w:rsidRDefault="001A7EE0" w:rsidP="001A7EE0">
      <w:pPr>
        <w:pStyle w:val="ac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D01751">
        <w:rPr>
          <w:rFonts w:asciiTheme="minorBidi" w:hAnsiTheme="minorBidi" w:cstheme="minorBidi"/>
          <w:sz w:val="28"/>
          <w:cs/>
        </w:rPr>
        <w:t xml:space="preserve">งานสำรวจ และตรวจวัดค่า </w:t>
      </w:r>
      <w:r w:rsidRPr="00D01751">
        <w:rPr>
          <w:rFonts w:asciiTheme="minorBidi" w:hAnsiTheme="minorBidi" w:cstheme="minorBidi"/>
          <w:sz w:val="28"/>
        </w:rPr>
        <w:t>CP</w:t>
      </w:r>
      <w:r w:rsidRPr="00D01751">
        <w:rPr>
          <w:rFonts w:asciiTheme="minorBidi" w:hAnsiTheme="minorBidi" w:cstheme="minorBidi"/>
          <w:sz w:val="28"/>
          <w:cs/>
        </w:rPr>
        <w:t xml:space="preserve"> ท่อใต้ทะเล ด้วยหุ่นยนต์</w:t>
      </w:r>
      <w:r w:rsidRPr="00D01751">
        <w:rPr>
          <w:rFonts w:asciiTheme="minorBidi" w:hAnsiTheme="minorBidi" w:cstheme="minorBidi"/>
          <w:sz w:val="28"/>
        </w:rPr>
        <w:t xml:space="preserve"> ROV</w:t>
      </w:r>
    </w:p>
    <w:p w:rsidR="00081FFE" w:rsidRPr="00D01751" w:rsidRDefault="009C4D20" w:rsidP="000D3C8D">
      <w:pPr>
        <w:pStyle w:val="ac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D01751">
        <w:rPr>
          <w:rFonts w:asciiTheme="minorBidi" w:hAnsiTheme="minorBidi" w:cstheme="minorBidi"/>
          <w:sz w:val="28"/>
          <w:cs/>
        </w:rPr>
        <w:t xml:space="preserve">งานขุดเปิดดิน สำหรับซ่อม </w:t>
      </w:r>
      <w:r w:rsidRPr="00D01751">
        <w:rPr>
          <w:rFonts w:asciiTheme="minorBidi" w:hAnsiTheme="minorBidi" w:cstheme="minorBidi"/>
          <w:sz w:val="28"/>
        </w:rPr>
        <w:t xml:space="preserve">coating </w:t>
      </w:r>
      <w:r w:rsidRPr="00D01751">
        <w:rPr>
          <w:rFonts w:asciiTheme="minorBidi" w:hAnsiTheme="minorBidi" w:cstheme="minorBidi"/>
          <w:sz w:val="28"/>
          <w:cs/>
        </w:rPr>
        <w:t>รวมถึงการ</w:t>
      </w:r>
      <w:r w:rsidR="001A7EE0" w:rsidRPr="00D01751">
        <w:rPr>
          <w:rFonts w:asciiTheme="minorBidi" w:hAnsiTheme="minorBidi" w:cstheme="minorBidi"/>
          <w:sz w:val="28"/>
          <w:cs/>
        </w:rPr>
        <w:t>ตรวจสอบความแข็งแรงและ</w:t>
      </w:r>
      <w:r w:rsidRPr="00D01751">
        <w:rPr>
          <w:rFonts w:asciiTheme="minorBidi" w:hAnsiTheme="minorBidi" w:cstheme="minorBidi"/>
          <w:sz w:val="28"/>
          <w:cs/>
        </w:rPr>
        <w:t>ซ่อมเสริมความแข็งแรงของท่อก๊าซ</w:t>
      </w:r>
      <w:r w:rsidRPr="00D01751">
        <w:rPr>
          <w:rFonts w:asciiTheme="minorBidi" w:hAnsiTheme="minorBidi"/>
          <w:sz w:val="28"/>
          <w:cs/>
        </w:rPr>
        <w:t xml:space="preserve"> (</w:t>
      </w:r>
      <w:r w:rsidRPr="00D01751">
        <w:rPr>
          <w:rFonts w:asciiTheme="minorBidi" w:hAnsiTheme="minorBidi" w:cstheme="minorBidi"/>
          <w:sz w:val="28"/>
        </w:rPr>
        <w:t>Direct examination</w:t>
      </w:r>
      <w:r w:rsidR="00BB04DF" w:rsidRPr="00D01751">
        <w:rPr>
          <w:rFonts w:asciiTheme="minorBidi" w:hAnsiTheme="minorBidi" w:cstheme="minorBidi"/>
          <w:sz w:val="28"/>
        </w:rPr>
        <w:t>, Pipeline repair</w:t>
      </w:r>
      <w:r w:rsidRPr="00D01751">
        <w:rPr>
          <w:rFonts w:asciiTheme="minorBidi" w:hAnsiTheme="minorBidi"/>
          <w:sz w:val="28"/>
          <w:cs/>
        </w:rPr>
        <w:t>)</w:t>
      </w:r>
    </w:p>
    <w:p w:rsidR="009C4D20" w:rsidRPr="00D01751" w:rsidRDefault="009C4D20" w:rsidP="000D3C8D">
      <w:pPr>
        <w:pStyle w:val="ac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D01751">
        <w:rPr>
          <w:rFonts w:asciiTheme="minorBidi" w:hAnsiTheme="minorBidi" w:cstheme="minorBidi"/>
          <w:sz w:val="28"/>
          <w:cs/>
        </w:rPr>
        <w:t xml:space="preserve">งานซ่อมจุดกัดเซาะตามแนวท่อก๊าซ </w:t>
      </w:r>
      <w:r w:rsidRPr="00D01751">
        <w:rPr>
          <w:rFonts w:asciiTheme="minorBidi" w:hAnsiTheme="minorBidi"/>
          <w:sz w:val="28"/>
          <w:cs/>
        </w:rPr>
        <w:t>(</w:t>
      </w:r>
      <w:r w:rsidRPr="00D01751">
        <w:rPr>
          <w:rFonts w:asciiTheme="minorBidi" w:hAnsiTheme="minorBidi" w:cstheme="minorBidi"/>
          <w:sz w:val="28"/>
        </w:rPr>
        <w:t>Soil erosion</w:t>
      </w:r>
      <w:r w:rsidRPr="00D01751">
        <w:rPr>
          <w:rFonts w:asciiTheme="minorBidi" w:hAnsiTheme="minorBidi"/>
          <w:sz w:val="28"/>
          <w:cs/>
        </w:rPr>
        <w:t>)</w:t>
      </w:r>
    </w:p>
    <w:p w:rsidR="00CF208B" w:rsidRPr="00D01751" w:rsidRDefault="00CF208B" w:rsidP="000D3C8D">
      <w:pPr>
        <w:pStyle w:val="ac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D01751">
        <w:rPr>
          <w:rFonts w:asciiTheme="minorBidi" w:hAnsiTheme="minorBidi" w:cstheme="minorBidi"/>
          <w:sz w:val="28"/>
          <w:cs/>
        </w:rPr>
        <w:t>งาน</w:t>
      </w:r>
      <w:r w:rsidR="008611E4" w:rsidRPr="00D01751">
        <w:rPr>
          <w:rFonts w:asciiTheme="minorBidi" w:hAnsiTheme="minorBidi" w:cstheme="minorBidi"/>
          <w:sz w:val="28"/>
          <w:cs/>
        </w:rPr>
        <w:t>แก้ไขดินรองรับใต้ท่อที่หายไป ของท่อ</w:t>
      </w:r>
      <w:r w:rsidRPr="00D01751">
        <w:rPr>
          <w:rFonts w:asciiTheme="minorBidi" w:hAnsiTheme="minorBidi" w:cstheme="minorBidi"/>
          <w:sz w:val="28"/>
          <w:cs/>
        </w:rPr>
        <w:t>ในทะเล</w:t>
      </w:r>
      <w:r w:rsidR="008611E4" w:rsidRPr="00D01751">
        <w:rPr>
          <w:rFonts w:asciiTheme="minorBidi" w:hAnsiTheme="minorBidi"/>
          <w:sz w:val="28"/>
          <w:cs/>
        </w:rPr>
        <w:t xml:space="preserve"> (</w:t>
      </w:r>
      <w:r w:rsidR="008611E4" w:rsidRPr="00D01751">
        <w:rPr>
          <w:rFonts w:asciiTheme="minorBidi" w:hAnsiTheme="minorBidi" w:cstheme="minorBidi"/>
          <w:sz w:val="28"/>
        </w:rPr>
        <w:t>Free span rectification</w:t>
      </w:r>
      <w:r w:rsidR="008611E4" w:rsidRPr="00D01751">
        <w:rPr>
          <w:rFonts w:asciiTheme="minorBidi" w:hAnsiTheme="minorBidi"/>
          <w:sz w:val="28"/>
          <w:cs/>
        </w:rPr>
        <w:t>)</w:t>
      </w:r>
    </w:p>
    <w:p w:rsidR="00447882" w:rsidRPr="00D01751" w:rsidRDefault="0063074A" w:rsidP="000D3C8D">
      <w:pPr>
        <w:pStyle w:val="ac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</w:rPr>
      </w:pPr>
      <w:r w:rsidRPr="00D01751">
        <w:rPr>
          <w:rFonts w:asciiTheme="minorBidi" w:hAnsiTheme="minorBidi" w:cstheme="minorBidi"/>
          <w:sz w:val="28"/>
          <w:cs/>
        </w:rPr>
        <w:t>งานป้องกันท่อก๊าซได้รับความเสียหายจากการกัดกร่อนภายนอก</w:t>
      </w:r>
      <w:r w:rsidR="006B6B86" w:rsidRPr="00D01751">
        <w:rPr>
          <w:rFonts w:asciiTheme="minorBidi" w:hAnsiTheme="minorBidi" w:cstheme="minorBidi"/>
          <w:sz w:val="28"/>
          <w:cs/>
        </w:rPr>
        <w:t xml:space="preserve"> (</w:t>
      </w:r>
      <w:r w:rsidR="006B6B86" w:rsidRPr="00D01751">
        <w:rPr>
          <w:rFonts w:asciiTheme="minorBidi" w:hAnsiTheme="minorBidi" w:cstheme="minorBidi"/>
          <w:sz w:val="28"/>
        </w:rPr>
        <w:t>Extern</w:t>
      </w:r>
      <w:r w:rsidR="00B224A0" w:rsidRPr="00D01751">
        <w:rPr>
          <w:rFonts w:asciiTheme="minorBidi" w:hAnsiTheme="minorBidi" w:cstheme="minorBidi"/>
          <w:sz w:val="28"/>
        </w:rPr>
        <w:t>a</w:t>
      </w:r>
      <w:r w:rsidR="006B6B86" w:rsidRPr="00D01751">
        <w:rPr>
          <w:rFonts w:asciiTheme="minorBidi" w:hAnsiTheme="minorBidi" w:cstheme="minorBidi"/>
          <w:sz w:val="28"/>
        </w:rPr>
        <w:t>l corrosion</w:t>
      </w:r>
      <w:r w:rsidR="006B6B86" w:rsidRPr="00D01751">
        <w:rPr>
          <w:rFonts w:asciiTheme="minorBidi" w:hAnsiTheme="minorBidi"/>
          <w:sz w:val="28"/>
          <w:cs/>
        </w:rPr>
        <w:t>)</w:t>
      </w:r>
      <w:r w:rsidR="006B6B86" w:rsidRPr="00D01751">
        <w:rPr>
          <w:rFonts w:asciiTheme="minorBidi" w:hAnsiTheme="minorBidi" w:cstheme="minorBidi"/>
          <w:sz w:val="28"/>
          <w:cs/>
        </w:rPr>
        <w:t xml:space="preserve"> </w:t>
      </w:r>
    </w:p>
    <w:p w:rsidR="0063074A" w:rsidRPr="00D01751" w:rsidRDefault="00447882" w:rsidP="000D3C8D">
      <w:pPr>
        <w:pStyle w:val="ac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D01751">
        <w:rPr>
          <w:rFonts w:asciiTheme="minorBidi" w:hAnsiTheme="minorBidi" w:cstheme="minorBidi"/>
          <w:sz w:val="28"/>
          <w:cs/>
        </w:rPr>
        <w:t>งาน</w:t>
      </w:r>
      <w:r w:rsidR="00DC4F5F" w:rsidRPr="00D01751">
        <w:rPr>
          <w:rFonts w:asciiTheme="minorBidi" w:hAnsiTheme="minorBidi" w:cstheme="minorBidi"/>
          <w:sz w:val="28"/>
          <w:cs/>
        </w:rPr>
        <w:t>ตรวจสอบและ</w:t>
      </w:r>
      <w:r w:rsidRPr="00D01751">
        <w:rPr>
          <w:rFonts w:asciiTheme="minorBidi" w:hAnsiTheme="minorBidi" w:cstheme="minorBidi"/>
          <w:sz w:val="28"/>
          <w:cs/>
        </w:rPr>
        <w:t>บำรุงรักษา</w:t>
      </w:r>
      <w:r w:rsidR="006B6B86" w:rsidRPr="00D01751">
        <w:rPr>
          <w:rFonts w:asciiTheme="minorBidi" w:hAnsiTheme="minorBidi" w:cstheme="minorBidi"/>
          <w:sz w:val="28"/>
          <w:cs/>
        </w:rPr>
        <w:t>ระบบ</w:t>
      </w:r>
      <w:r w:rsidR="008967CB" w:rsidRPr="00D01751">
        <w:rPr>
          <w:rFonts w:asciiTheme="minorBidi" w:hAnsiTheme="minorBidi" w:cstheme="minorBidi"/>
          <w:sz w:val="28"/>
          <w:cs/>
        </w:rPr>
        <w:t>ป้องกันการผุกร่อนภายนอก</w:t>
      </w:r>
      <w:r w:rsidR="00DC4F5F" w:rsidRPr="00D01751">
        <w:rPr>
          <w:rFonts w:asciiTheme="minorBidi" w:hAnsiTheme="minorBidi" w:cstheme="minorBidi"/>
          <w:sz w:val="28"/>
          <w:cs/>
        </w:rPr>
        <w:t>ของท่อใต้ดิน</w:t>
      </w:r>
      <w:r w:rsidR="008967CB" w:rsidRPr="00D01751">
        <w:rPr>
          <w:rFonts w:asciiTheme="minorBidi" w:hAnsiTheme="minorBidi" w:cstheme="minorBidi"/>
          <w:sz w:val="28"/>
          <w:cs/>
        </w:rPr>
        <w:t xml:space="preserve"> (</w:t>
      </w:r>
      <w:r w:rsidR="00DC4F5F" w:rsidRPr="00D01751">
        <w:rPr>
          <w:rFonts w:asciiTheme="minorBidi" w:hAnsiTheme="minorBidi" w:cstheme="minorBidi"/>
          <w:sz w:val="28"/>
        </w:rPr>
        <w:t>Cathodic Protection</w:t>
      </w:r>
      <w:r w:rsidR="006B6B86" w:rsidRPr="00D01751">
        <w:rPr>
          <w:rFonts w:asciiTheme="minorBidi" w:hAnsiTheme="minorBidi"/>
          <w:sz w:val="28"/>
          <w:cs/>
        </w:rPr>
        <w:t>)</w:t>
      </w:r>
    </w:p>
    <w:p w:rsidR="0063074A" w:rsidRPr="00D01751" w:rsidRDefault="0063074A" w:rsidP="000D3C8D">
      <w:pPr>
        <w:pStyle w:val="ac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</w:rPr>
      </w:pPr>
      <w:r w:rsidRPr="00D01751">
        <w:rPr>
          <w:rFonts w:asciiTheme="minorBidi" w:hAnsiTheme="minorBidi" w:cstheme="minorBidi"/>
          <w:sz w:val="28"/>
          <w:cs/>
        </w:rPr>
        <w:t>งาน</w:t>
      </w:r>
      <w:r w:rsidR="00DC4F5F" w:rsidRPr="00D01751">
        <w:rPr>
          <w:rFonts w:asciiTheme="minorBidi" w:hAnsiTheme="minorBidi" w:cstheme="minorBidi"/>
          <w:sz w:val="28"/>
          <w:cs/>
        </w:rPr>
        <w:t>ตรวจสอบภายในท่อและงาน</w:t>
      </w:r>
      <w:r w:rsidRPr="00D01751">
        <w:rPr>
          <w:rFonts w:asciiTheme="minorBidi" w:hAnsiTheme="minorBidi" w:cstheme="minorBidi"/>
          <w:sz w:val="28"/>
          <w:cs/>
        </w:rPr>
        <w:t>ป้องกันท่อก๊าซได้รับความเสียหายจากการกัดกร่อนภายใน</w:t>
      </w:r>
      <w:r w:rsidR="006B6B86" w:rsidRPr="00D01751">
        <w:rPr>
          <w:rFonts w:asciiTheme="minorBidi" w:hAnsiTheme="minorBidi" w:cstheme="minorBidi"/>
          <w:sz w:val="28"/>
          <w:cs/>
        </w:rPr>
        <w:t xml:space="preserve"> </w:t>
      </w:r>
      <w:r w:rsidR="006B6B86" w:rsidRPr="00D01751">
        <w:rPr>
          <w:rFonts w:asciiTheme="minorBidi" w:hAnsiTheme="minorBidi"/>
          <w:sz w:val="28"/>
          <w:cs/>
        </w:rPr>
        <w:t>(</w:t>
      </w:r>
      <w:r w:rsidR="006B6B86" w:rsidRPr="00D01751">
        <w:rPr>
          <w:rFonts w:asciiTheme="minorBidi" w:hAnsiTheme="minorBidi" w:cstheme="minorBidi"/>
          <w:sz w:val="28"/>
        </w:rPr>
        <w:t>Internal corrosion</w:t>
      </w:r>
      <w:r w:rsidR="006B6B86" w:rsidRPr="00D01751">
        <w:rPr>
          <w:rFonts w:asciiTheme="minorBidi" w:hAnsiTheme="minorBidi"/>
          <w:sz w:val="28"/>
          <w:cs/>
        </w:rPr>
        <w:t xml:space="preserve">) </w:t>
      </w:r>
    </w:p>
    <w:p w:rsidR="00A946B4" w:rsidRPr="00D01751" w:rsidRDefault="00A946B4" w:rsidP="000D3C8D">
      <w:pPr>
        <w:pStyle w:val="ac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D01751">
        <w:rPr>
          <w:rFonts w:asciiTheme="minorBidi" w:hAnsiTheme="minorBidi" w:cstheme="minorBidi"/>
          <w:sz w:val="28"/>
          <w:cs/>
        </w:rPr>
        <w:t xml:space="preserve">งานทำความสะอาดภายในท่อด้วย </w:t>
      </w:r>
      <w:r w:rsidRPr="00D01751">
        <w:rPr>
          <w:rFonts w:asciiTheme="minorBidi" w:hAnsiTheme="minorBidi" w:cstheme="minorBidi"/>
          <w:sz w:val="28"/>
        </w:rPr>
        <w:t>Cleaning PIG</w:t>
      </w:r>
    </w:p>
    <w:p w:rsidR="00A946B4" w:rsidRPr="00D01751" w:rsidRDefault="00A946B4" w:rsidP="000D3C8D">
      <w:pPr>
        <w:pStyle w:val="ac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D01751">
        <w:rPr>
          <w:rFonts w:asciiTheme="minorBidi" w:hAnsiTheme="minorBidi" w:cstheme="minorBidi"/>
          <w:sz w:val="28"/>
          <w:cs/>
        </w:rPr>
        <w:t xml:space="preserve">งานตรวจสภาพความเสียหายท่อด้วย </w:t>
      </w:r>
      <w:r w:rsidRPr="00D01751">
        <w:rPr>
          <w:rFonts w:asciiTheme="minorBidi" w:hAnsiTheme="minorBidi" w:cstheme="minorBidi"/>
          <w:sz w:val="28"/>
        </w:rPr>
        <w:t>In</w:t>
      </w:r>
      <w:r w:rsidRPr="00D01751">
        <w:rPr>
          <w:rFonts w:asciiTheme="minorBidi" w:hAnsiTheme="minorBidi"/>
          <w:sz w:val="28"/>
          <w:cs/>
        </w:rPr>
        <w:t>-</w:t>
      </w:r>
      <w:r w:rsidRPr="00D01751">
        <w:rPr>
          <w:rFonts w:asciiTheme="minorBidi" w:hAnsiTheme="minorBidi" w:cstheme="minorBidi"/>
          <w:sz w:val="28"/>
        </w:rPr>
        <w:t xml:space="preserve">Line Instrument PIG </w:t>
      </w:r>
      <w:r w:rsidRPr="00D01751">
        <w:rPr>
          <w:rFonts w:asciiTheme="minorBidi" w:hAnsiTheme="minorBidi"/>
          <w:sz w:val="28"/>
          <w:cs/>
        </w:rPr>
        <w:t>(</w:t>
      </w:r>
      <w:r w:rsidRPr="00D01751">
        <w:rPr>
          <w:rFonts w:asciiTheme="minorBidi" w:hAnsiTheme="minorBidi" w:cstheme="minorBidi"/>
          <w:sz w:val="28"/>
        </w:rPr>
        <w:t>ILI PIG</w:t>
      </w:r>
      <w:r w:rsidRPr="00D01751">
        <w:rPr>
          <w:rFonts w:asciiTheme="minorBidi" w:hAnsiTheme="minorBidi"/>
          <w:sz w:val="28"/>
          <w:cs/>
        </w:rPr>
        <w:t>)</w:t>
      </w:r>
    </w:p>
    <w:p w:rsidR="00DC4F5F" w:rsidRPr="00D01751" w:rsidRDefault="00DC4F5F" w:rsidP="000D3C8D">
      <w:pPr>
        <w:pStyle w:val="ac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D01751">
        <w:rPr>
          <w:rFonts w:asciiTheme="minorBidi" w:hAnsiTheme="minorBidi" w:cstheme="minorBidi"/>
          <w:sz w:val="28"/>
          <w:cs/>
        </w:rPr>
        <w:t xml:space="preserve">งานป้องกันการกัดกร่อนภายในด้วย </w:t>
      </w:r>
      <w:r w:rsidRPr="00D01751">
        <w:rPr>
          <w:rFonts w:asciiTheme="minorBidi" w:hAnsiTheme="minorBidi" w:cstheme="minorBidi"/>
          <w:sz w:val="28"/>
        </w:rPr>
        <w:t xml:space="preserve">Chemical </w:t>
      </w:r>
      <w:proofErr w:type="spellStart"/>
      <w:r w:rsidRPr="00D01751">
        <w:rPr>
          <w:rFonts w:asciiTheme="minorBidi" w:hAnsiTheme="minorBidi" w:cstheme="minorBidi"/>
          <w:sz w:val="28"/>
        </w:rPr>
        <w:t>Threatment</w:t>
      </w:r>
      <w:proofErr w:type="spellEnd"/>
    </w:p>
    <w:p w:rsidR="00DC4F5F" w:rsidRPr="00D01751" w:rsidRDefault="00DC4F5F" w:rsidP="000D3C8D">
      <w:pPr>
        <w:pStyle w:val="ac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D01751">
        <w:rPr>
          <w:rFonts w:asciiTheme="minorBidi" w:hAnsiTheme="minorBidi" w:cstheme="minorBidi"/>
          <w:sz w:val="28"/>
          <w:cs/>
        </w:rPr>
        <w:t xml:space="preserve">งานตรวจสอบ </w:t>
      </w:r>
      <w:r w:rsidRPr="00D01751">
        <w:rPr>
          <w:rFonts w:asciiTheme="minorBidi" w:hAnsiTheme="minorBidi" w:cstheme="minorBidi"/>
          <w:sz w:val="28"/>
        </w:rPr>
        <w:t>Monitor moisture</w:t>
      </w:r>
    </w:p>
    <w:p w:rsidR="007526C2" w:rsidRPr="00D01751" w:rsidRDefault="00320120" w:rsidP="000D3C8D">
      <w:pPr>
        <w:pStyle w:val="ac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</w:rPr>
      </w:pPr>
      <w:r w:rsidRPr="00D01751">
        <w:rPr>
          <w:rFonts w:asciiTheme="minorBidi" w:hAnsiTheme="minorBidi" w:cstheme="minorBidi"/>
          <w:sz w:val="28"/>
          <w:cs/>
        </w:rPr>
        <w:t>งานบำรุงรักษาท่อภายในสถานีก๊าซ</w:t>
      </w:r>
    </w:p>
    <w:p w:rsidR="00320120" w:rsidRPr="00D01751" w:rsidRDefault="00320120" w:rsidP="000D3C8D">
      <w:pPr>
        <w:pStyle w:val="ac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</w:rPr>
      </w:pPr>
      <w:r w:rsidRPr="00D01751">
        <w:rPr>
          <w:rFonts w:asciiTheme="minorBidi" w:hAnsiTheme="minorBidi" w:cstheme="minorBidi"/>
          <w:sz w:val="28"/>
          <w:cs/>
        </w:rPr>
        <w:t>งานบำรุงรักษาท่อบนแท่นพักท่อก๊าซในทะเล</w:t>
      </w:r>
    </w:p>
    <w:p w:rsidR="00320120" w:rsidRPr="00D01751" w:rsidRDefault="00320120" w:rsidP="000D3C8D">
      <w:pPr>
        <w:pStyle w:val="ac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</w:rPr>
      </w:pPr>
      <w:r w:rsidRPr="00D01751">
        <w:rPr>
          <w:rFonts w:asciiTheme="minorBidi" w:hAnsiTheme="minorBidi" w:cstheme="minorBidi"/>
          <w:sz w:val="28"/>
          <w:cs/>
        </w:rPr>
        <w:t>งานบำรุงรักษาโครงสร้างแท่นพัก</w:t>
      </w:r>
      <w:r w:rsidR="00DC4F5F" w:rsidRPr="00D01751">
        <w:rPr>
          <w:rFonts w:asciiTheme="minorBidi" w:hAnsiTheme="minorBidi" w:cstheme="minorBidi"/>
          <w:sz w:val="28"/>
          <w:cs/>
        </w:rPr>
        <w:t>ของท่อ</w:t>
      </w:r>
      <w:r w:rsidRPr="00D01751">
        <w:rPr>
          <w:rFonts w:asciiTheme="minorBidi" w:hAnsiTheme="minorBidi" w:cstheme="minorBidi"/>
          <w:sz w:val="28"/>
          <w:cs/>
        </w:rPr>
        <w:t>ในทะเล</w:t>
      </w:r>
    </w:p>
    <w:p w:rsidR="00775211" w:rsidRPr="00D01751" w:rsidRDefault="00775211" w:rsidP="00775211">
      <w:pPr>
        <w:pStyle w:val="ac"/>
        <w:spacing w:after="0" w:line="264" w:lineRule="auto"/>
        <w:ind w:left="1702"/>
        <w:contextualSpacing w:val="0"/>
        <w:outlineLvl w:val="0"/>
        <w:rPr>
          <w:rFonts w:asciiTheme="minorBidi" w:hAnsiTheme="minorBidi" w:cstheme="minorBidi"/>
          <w:sz w:val="28"/>
        </w:rPr>
      </w:pPr>
    </w:p>
    <w:p w:rsidR="005C0D83" w:rsidRPr="00D01751" w:rsidRDefault="005C0D83" w:rsidP="00690DAF">
      <w:pPr>
        <w:pStyle w:val="ac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D01751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lastRenderedPageBreak/>
        <w:t>งาน</w:t>
      </w:r>
      <w:r w:rsidR="0063074A" w:rsidRPr="00D01751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ป้องกันท่อก๊าซ ได้รับความเสียหายจากแรงภายนอก เนื่องจากบุคคลที่สาม ด้วยวิธีลาดตระเวน (</w:t>
      </w:r>
      <w:r w:rsidR="0063074A" w:rsidRPr="00D01751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Patrolling</w:t>
      </w:r>
      <w:r w:rsidR="0063074A" w:rsidRPr="00D01751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)</w:t>
      </w:r>
    </w:p>
    <w:p w:rsidR="00081FFE" w:rsidRPr="00D01751" w:rsidRDefault="00081FFE" w:rsidP="00E23958">
      <w:pPr>
        <w:pStyle w:val="ac"/>
        <w:numPr>
          <w:ilvl w:val="2"/>
          <w:numId w:val="1"/>
        </w:numPr>
        <w:spacing w:before="12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D01751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งานลาดตระเวนตามแนวท่อก๊าซ</w:t>
      </w:r>
    </w:p>
    <w:p w:rsidR="00081FFE" w:rsidRPr="00D01751" w:rsidRDefault="00081FFE" w:rsidP="00081FFE">
      <w:pPr>
        <w:pStyle w:val="ac"/>
        <w:spacing w:line="264" w:lineRule="auto"/>
        <w:ind w:left="1418" w:firstLine="720"/>
        <w:contextualSpacing w:val="0"/>
        <w:outlineLvl w:val="0"/>
        <w:rPr>
          <w:rFonts w:ascii="Cordia New" w:eastAsia="Times New Roman" w:hAnsi="Cordia New"/>
          <w:sz w:val="28"/>
        </w:rPr>
      </w:pPr>
      <w:r w:rsidRPr="00D01751">
        <w:rPr>
          <w:rFonts w:ascii="Cordia New" w:eastAsia="Times New Roman" w:hAnsi="Cordia New"/>
          <w:sz w:val="28"/>
          <w:cs/>
        </w:rPr>
        <w:t xml:space="preserve">สายงานระบบท่อส่งก๊าซธรรมชาติ บริษัท ปตท. จำกัด (มหาชน) ดำเนินการลาดตระเวนตรวจแนววางท่อส่งก๊าซฯ  เพื่อป้องกันอันตรายที่อาจเกิดขึ้นกับท่อส่งก๊าซฯ บนบก จากกิจกรรมของบุคคลที่สามในบริเวณใกล้แนวท่อ  </w:t>
      </w:r>
      <w:r w:rsidR="009B72C5" w:rsidRPr="00D01751">
        <w:rPr>
          <w:rFonts w:ascii="Cordia New" w:eastAsia="Times New Roman" w:hAnsi="Cordia New"/>
          <w:sz w:val="28"/>
          <w:cs/>
        </w:rPr>
        <w:t>ป้องกันการบุกรุกก่อสร้างสิ่งปลูก</w:t>
      </w:r>
      <w:r w:rsidRPr="00D01751">
        <w:rPr>
          <w:rFonts w:ascii="Cordia New" w:eastAsia="Times New Roman" w:hAnsi="Cordia New"/>
          <w:sz w:val="28"/>
          <w:cs/>
        </w:rPr>
        <w:t>สร้างถาวรบนแนววางท่อ ขณะลาดตระเวนจะดำเนินการตรวจสอบการรั่วไหลและการเปลี่ยนแปลงของสภาพพื้นที่ตามแนวท่อด้วย เช่น การชะล้างของดิน การทรุดตัวของดินและท่อส่งก๊าซฯ เพื่อทำการแก้ไขป้องกันต่อไป  สายงานระบบท่อส่งก๊าซฯ ได้ดำเนินการลาดตระเวนตรวจแนววางท่อส่งก๊าซฯ อย่างต่อเนื่อง ทั้งทางรถยนต์ การเดินเท้า และการตรวจทางอากาศโดยเฮลิคอปเตอร์ โดยมีความถี่ที่เหมาะสมตามสภาพพื้นที่ของแนวท่อส่งก๊าซฯ และความหนาแน่นของชุมชนตามแนวท่อส่งก๊าซฯ ซึ่งเป็นไปตามมาตรฐานสากล (</w:t>
      </w:r>
      <w:r w:rsidRPr="00D01751">
        <w:rPr>
          <w:rFonts w:ascii="Cordia New" w:eastAsia="Times New Roman" w:hAnsi="Cordia New"/>
          <w:sz w:val="28"/>
        </w:rPr>
        <w:t>ASME B31</w:t>
      </w:r>
      <w:r w:rsidRPr="00D01751">
        <w:rPr>
          <w:rFonts w:ascii="Cordia New" w:eastAsia="Times New Roman" w:hAnsi="Cordia New"/>
          <w:sz w:val="28"/>
          <w:cs/>
        </w:rPr>
        <w:t>.</w:t>
      </w:r>
      <w:r w:rsidRPr="00D01751">
        <w:rPr>
          <w:rFonts w:ascii="Cordia New" w:eastAsia="Times New Roman" w:hAnsi="Cordia New"/>
          <w:sz w:val="28"/>
        </w:rPr>
        <w:t>8S</w:t>
      </w:r>
      <w:r w:rsidRPr="00D01751">
        <w:rPr>
          <w:rFonts w:ascii="Cordia New" w:eastAsia="Times New Roman" w:hAnsi="Cordia New"/>
          <w:sz w:val="28"/>
          <w:cs/>
        </w:rPr>
        <w:t>)</w:t>
      </w:r>
    </w:p>
    <w:p w:rsidR="001F4C4D" w:rsidRPr="00D01751" w:rsidRDefault="001F4C4D" w:rsidP="000D3C8D">
      <w:pPr>
        <w:pStyle w:val="ac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D01751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แผนงาน </w:t>
      </w:r>
    </w:p>
    <w:p w:rsidR="004E18DC" w:rsidRPr="00D01751" w:rsidRDefault="00C923BD" w:rsidP="00081FFE">
      <w:pPr>
        <w:pStyle w:val="ac"/>
        <w:spacing w:line="264" w:lineRule="auto"/>
        <w:ind w:left="1421" w:firstLine="717"/>
        <w:outlineLvl w:val="0"/>
        <w:rPr>
          <w:rFonts w:ascii="Cordia New" w:hAnsi="Cordia New"/>
          <w:sz w:val="28"/>
        </w:rPr>
      </w:pPr>
      <w:r w:rsidRPr="00D01751">
        <w:rPr>
          <w:rFonts w:ascii="Cordia New" w:hAnsi="Cordia New"/>
          <w:sz w:val="28"/>
          <w:cs/>
        </w:rPr>
        <w:t xml:space="preserve">งานบำรุงรักษาด้วยการ </w:t>
      </w:r>
      <w:r w:rsidRPr="00D01751">
        <w:rPr>
          <w:rFonts w:ascii="Cordia New" w:hAnsi="Cordia New"/>
          <w:sz w:val="28"/>
        </w:rPr>
        <w:t xml:space="preserve">Patrolling </w:t>
      </w:r>
      <w:r w:rsidR="00C7717E" w:rsidRPr="00D01751">
        <w:rPr>
          <w:rFonts w:ascii="Cordia New" w:hAnsi="Cordia New"/>
          <w:sz w:val="28"/>
          <w:cs/>
        </w:rPr>
        <w:t xml:space="preserve">ประกอบด้วย </w:t>
      </w:r>
    </w:p>
    <w:p w:rsidR="008A2665" w:rsidRPr="00D01751" w:rsidRDefault="00764035" w:rsidP="0002006D">
      <w:pPr>
        <w:pStyle w:val="ac"/>
        <w:numPr>
          <w:ilvl w:val="0"/>
          <w:numId w:val="5"/>
        </w:numPr>
        <w:shd w:val="clear" w:color="auto" w:fill="D9D9D9" w:themeFill="background1" w:themeFillShade="D9"/>
        <w:spacing w:line="264" w:lineRule="auto"/>
        <w:ind w:left="2410" w:hanging="283"/>
        <w:outlineLvl w:val="0"/>
        <w:rPr>
          <w:rFonts w:ascii="Cordia New" w:hAnsi="Cordia New"/>
          <w:sz w:val="28"/>
        </w:rPr>
      </w:pPr>
      <w:r w:rsidRPr="00D01751">
        <w:rPr>
          <w:rFonts w:ascii="Cordia New" w:hAnsi="Cordia New"/>
          <w:sz w:val="28"/>
          <w:cs/>
        </w:rPr>
        <w:t>งานลาดตระเวนตรวจสภาพพื้นที่ตามแนวท่อก๊าซโดยรถยนต์ (</w:t>
      </w:r>
      <w:r w:rsidRPr="00D01751">
        <w:rPr>
          <w:rFonts w:ascii="Cordia New" w:hAnsi="Cordia New"/>
          <w:sz w:val="28"/>
        </w:rPr>
        <w:t xml:space="preserve">Vehicle </w:t>
      </w:r>
    </w:p>
    <w:p w:rsidR="00C923BD" w:rsidRPr="00D01751" w:rsidRDefault="00764035" w:rsidP="0002006D">
      <w:pPr>
        <w:pStyle w:val="ac"/>
        <w:shd w:val="clear" w:color="auto" w:fill="D9D9D9" w:themeFill="background1" w:themeFillShade="D9"/>
        <w:spacing w:line="264" w:lineRule="auto"/>
        <w:ind w:left="2410"/>
        <w:outlineLvl w:val="0"/>
        <w:rPr>
          <w:rFonts w:ascii="Cordia New" w:hAnsi="Cordia New"/>
          <w:sz w:val="28"/>
        </w:rPr>
      </w:pPr>
      <w:proofErr w:type="gramStart"/>
      <w:r w:rsidRPr="00D01751">
        <w:rPr>
          <w:rFonts w:ascii="Cordia New" w:hAnsi="Cordia New"/>
          <w:sz w:val="28"/>
        </w:rPr>
        <w:t>patrolling</w:t>
      </w:r>
      <w:proofErr w:type="gramEnd"/>
      <w:r w:rsidRPr="00D01751">
        <w:rPr>
          <w:rFonts w:ascii="Cordia New" w:hAnsi="Cordia New"/>
          <w:sz w:val="28"/>
          <w:cs/>
        </w:rPr>
        <w:t xml:space="preserve">) </w:t>
      </w:r>
      <w:r w:rsidR="00C7717E" w:rsidRPr="00D01751">
        <w:rPr>
          <w:rFonts w:ascii="Cordia New" w:hAnsi="Cordia New"/>
          <w:sz w:val="28"/>
          <w:cs/>
        </w:rPr>
        <w:t xml:space="preserve">จำนวน </w:t>
      </w:r>
      <w:r w:rsidR="00DC4F5F" w:rsidRPr="00D01751">
        <w:rPr>
          <w:rFonts w:ascii="Cordia New" w:hAnsi="Cordia New"/>
          <w:sz w:val="28"/>
        </w:rPr>
        <w:t xml:space="preserve">1 </w:t>
      </w:r>
      <w:r w:rsidR="00DC4F5F" w:rsidRPr="00D01751">
        <w:rPr>
          <w:rFonts w:ascii="Cordia New" w:hAnsi="Cordia New"/>
          <w:sz w:val="28"/>
          <w:cs/>
        </w:rPr>
        <w:t>ครั้ง/เดือน</w:t>
      </w:r>
      <w:r w:rsidR="004F4505" w:rsidRPr="00D01751">
        <w:rPr>
          <w:rFonts w:ascii="Cordia New" w:hAnsi="Cordia New"/>
          <w:sz w:val="28"/>
          <w:cs/>
        </w:rPr>
        <w:t xml:space="preserve"> (</w:t>
      </w:r>
      <w:r w:rsidR="004F4505" w:rsidRPr="00D01751">
        <w:rPr>
          <w:rFonts w:ascii="Cordia New" w:hAnsi="Cordia New"/>
          <w:sz w:val="28"/>
        </w:rPr>
        <w:t>Class location1,2</w:t>
      </w:r>
      <w:r w:rsidR="004F4505" w:rsidRPr="00D01751">
        <w:rPr>
          <w:rFonts w:ascii="Cordia New" w:hAnsi="Cordia New"/>
          <w:sz w:val="28"/>
          <w:cs/>
        </w:rPr>
        <w:t xml:space="preserve">) และ </w:t>
      </w:r>
      <w:r w:rsidR="00C923BD" w:rsidRPr="00D01751">
        <w:rPr>
          <w:rFonts w:ascii="Cordia New" w:hAnsi="Cordia New"/>
          <w:sz w:val="28"/>
        </w:rPr>
        <w:t>4</w:t>
      </w:r>
      <w:r w:rsidR="00C923BD" w:rsidRPr="00D01751">
        <w:rPr>
          <w:rFonts w:ascii="Cordia New" w:hAnsi="Cordia New"/>
          <w:sz w:val="28"/>
          <w:cs/>
        </w:rPr>
        <w:t xml:space="preserve"> ครั้ง/เดือน</w:t>
      </w:r>
      <w:r w:rsidR="004F4505" w:rsidRPr="00D01751">
        <w:rPr>
          <w:rFonts w:ascii="Cordia New" w:hAnsi="Cordia New"/>
          <w:sz w:val="28"/>
          <w:cs/>
        </w:rPr>
        <w:t xml:space="preserve"> (</w:t>
      </w:r>
      <w:r w:rsidR="004F4505" w:rsidRPr="00D01751">
        <w:rPr>
          <w:rFonts w:ascii="Cordia New" w:hAnsi="Cordia New"/>
          <w:sz w:val="28"/>
        </w:rPr>
        <w:t>Class location 3,4</w:t>
      </w:r>
      <w:r w:rsidR="004F4505" w:rsidRPr="00D01751">
        <w:rPr>
          <w:rFonts w:ascii="Cordia New" w:hAnsi="Cordia New"/>
          <w:sz w:val="28"/>
          <w:cs/>
        </w:rPr>
        <w:t>)</w:t>
      </w:r>
    </w:p>
    <w:p w:rsidR="00B224A0" w:rsidRPr="00D01751" w:rsidRDefault="0002006D" w:rsidP="0002006D">
      <w:pPr>
        <w:pStyle w:val="ac"/>
        <w:numPr>
          <w:ilvl w:val="0"/>
          <w:numId w:val="5"/>
        </w:numPr>
        <w:shd w:val="clear" w:color="auto" w:fill="D9D9D9" w:themeFill="background1" w:themeFillShade="D9"/>
        <w:spacing w:line="264" w:lineRule="auto"/>
        <w:ind w:left="2410" w:hanging="283"/>
        <w:outlineLvl w:val="0"/>
        <w:rPr>
          <w:rFonts w:ascii="Cordia New" w:hAnsi="Cordia New"/>
          <w:sz w:val="28"/>
        </w:rPr>
      </w:pPr>
      <w:ins w:id="1" w:author="NAVASIN HOMHUAL" w:date="2016-09-05T21:25:00Z">
        <w:r w:rsidRPr="00D01751">
          <w:rPr>
            <w:rFonts w:ascii="Browallia New" w:hAnsi="Browallia New" w:cs="Browallia New"/>
            <w:noProof/>
            <w:sz w:val="32"/>
            <w:szCs w:val="32"/>
            <w:rPrChange w:id="2">
              <w:rPr>
                <w:noProof/>
              </w:rPr>
            </w:rPrChange>
          </w:rPr>
          <mc:AlternateContent>
            <mc:Choice Requires="wps">
              <w:drawing>
                <wp:anchor distT="0" distB="0" distL="114300" distR="114300" simplePos="0" relativeHeight="251652608" behindDoc="0" locked="0" layoutInCell="1" allowOverlap="1" wp14:anchorId="4A7C095A" wp14:editId="137F8F06">
                  <wp:simplePos x="0" y="0"/>
                  <wp:positionH relativeFrom="column">
                    <wp:posOffset>1224915</wp:posOffset>
                  </wp:positionH>
                  <wp:positionV relativeFrom="paragraph">
                    <wp:posOffset>264795</wp:posOffset>
                  </wp:positionV>
                  <wp:extent cx="4373245" cy="793115"/>
                  <wp:effectExtent l="57150" t="38100" r="84455" b="102235"/>
                  <wp:wrapNone/>
                  <wp:docPr id="808" name="Rectangle 808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373245" cy="7931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A0BD6" w:rsidRPr="009E316F" w:rsidRDefault="001A0BD6">
                              <w:pPr>
                                <w:jc w:val="center"/>
                                <w:rPr>
                                  <w:b/>
                                  <w:bCs/>
                                  <w:sz w:val="72"/>
                                  <w:szCs w:val="72"/>
                                  <w:rPrChange w:id="3" w:author="NAVASIN HOMHUAL" w:date="2016-09-05T21:24:00Z">
                                    <w:rPr/>
                                  </w:rPrChange>
                                </w:rPr>
                                <w:pPrChange w:id="4" w:author="NAVASIN HOMHUAL" w:date="2016-09-05T21:23:00Z">
                                  <w:pPr/>
                                </w:pPrChange>
                              </w:pPr>
                              <w:r>
                                <w:rPr>
                                  <w:b/>
                                  <w:bCs/>
                                  <w:sz w:val="72"/>
                                  <w:szCs w:val="72"/>
                                </w:rPr>
                                <w:t>Patrolling</w:t>
                              </w:r>
                              <w:ins w:id="5" w:author="NAVASIN HOMHUAL" w:date="2016-09-05T21:23:00Z">
                                <w:r w:rsidRPr="009E316F">
                                  <w:rPr>
                                    <w:b/>
                                    <w:bCs/>
                                    <w:sz w:val="72"/>
                                    <w:szCs w:val="72"/>
                                    <w:rPrChange w:id="6" w:author="NAVASIN HOMHUAL" w:date="2016-09-05T21:24:00Z">
                                      <w:rPr/>
                                    </w:rPrChange>
                                  </w:rPr>
                                  <w:t xml:space="preserve"> On web</w:t>
                                </w:r>
                              </w:ins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id="Rectangle 808" o:spid="_x0000_s1026" style="position:absolute;left:0;text-align:left;margin-left:96.45pt;margin-top:20.85pt;width:344.35pt;height:62.4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  <v:textbox>
                    <w:txbxContent>
                      <w:p w:rsidR="001A0BD6" w:rsidRPr="009E316F" w:rsidRDefault="001A0BD6">
                        <w:pPr>
                          <w:jc w:val="center"/>
                          <w:rPr>
                            <w:b/>
                            <w:bCs/>
                            <w:sz w:val="72"/>
                            <w:szCs w:val="72"/>
                            <w:rPrChange w:id="6" w:author="NAVASIN HOMHUAL" w:date="2016-09-05T21:24:00Z">
                              <w:rPr/>
                            </w:rPrChange>
                          </w:rPr>
                          <w:pPrChange w:id="7" w:author="NAVASIN HOMHUAL" w:date="2016-09-05T21:23:00Z">
                            <w:pPr/>
                          </w:pPrChange>
                        </w:pPr>
                        <w:r>
                          <w:rPr>
                            <w:b/>
                            <w:bCs/>
                            <w:sz w:val="72"/>
                            <w:szCs w:val="72"/>
                          </w:rPr>
                          <w:t>Patrolling</w:t>
                        </w:r>
                        <w:ins w:id="8" w:author="NAVASIN HOMHUAL" w:date="2016-09-05T21:23:00Z">
                          <w:r w:rsidRPr="009E316F">
                            <w:rPr>
                              <w:b/>
                              <w:bCs/>
                              <w:sz w:val="72"/>
                              <w:szCs w:val="72"/>
                              <w:rPrChange w:id="9" w:author="NAVASIN HOMHUAL" w:date="2016-09-05T21:24:00Z">
                                <w:rPr/>
                              </w:rPrChange>
                            </w:rPr>
                            <w:t xml:space="preserve"> On web</w:t>
                          </w:r>
                        </w:ins>
                      </w:p>
                    </w:txbxContent>
                  </v:textbox>
                </v:rect>
              </w:pict>
            </mc:Fallback>
          </mc:AlternateContent>
        </w:r>
      </w:ins>
      <w:r w:rsidR="00764035" w:rsidRPr="00D01751">
        <w:rPr>
          <w:rFonts w:ascii="Cordia New" w:hAnsi="Cordia New"/>
          <w:sz w:val="28"/>
          <w:cs/>
        </w:rPr>
        <w:t>งานลาดตระเวนตรวจสภาพพื้นที่ตามแนวท่อก๊าซโดยเครื่องบิน (</w:t>
      </w:r>
      <w:r w:rsidR="00764035" w:rsidRPr="00D01751">
        <w:rPr>
          <w:rFonts w:ascii="Cordia New" w:hAnsi="Cordia New"/>
          <w:sz w:val="28"/>
        </w:rPr>
        <w:t>Aerial patrolling</w:t>
      </w:r>
      <w:r w:rsidR="00764035" w:rsidRPr="00D01751">
        <w:rPr>
          <w:rFonts w:ascii="Cordia New" w:hAnsi="Cordia New"/>
          <w:sz w:val="28"/>
          <w:cs/>
        </w:rPr>
        <w:t xml:space="preserve">) </w:t>
      </w:r>
      <w:r w:rsidR="00B224A0" w:rsidRPr="00D01751">
        <w:rPr>
          <w:rFonts w:ascii="Cordia New" w:hAnsi="Cordia New"/>
          <w:sz w:val="28"/>
          <w:cs/>
        </w:rPr>
        <w:t xml:space="preserve">จำนวน </w:t>
      </w:r>
      <w:r w:rsidR="00B224A0" w:rsidRPr="00D01751">
        <w:rPr>
          <w:rFonts w:ascii="Cordia New" w:hAnsi="Cordia New"/>
          <w:sz w:val="28"/>
        </w:rPr>
        <w:t xml:space="preserve"> 2 </w:t>
      </w:r>
      <w:r w:rsidR="00B224A0" w:rsidRPr="00D01751">
        <w:rPr>
          <w:rFonts w:ascii="Cordia New" w:hAnsi="Cordia New"/>
          <w:sz w:val="28"/>
          <w:cs/>
        </w:rPr>
        <w:t>ครั้ง/ปี</w:t>
      </w:r>
    </w:p>
    <w:p w:rsidR="00466710" w:rsidRPr="00D01751" w:rsidRDefault="00764035" w:rsidP="0002006D">
      <w:pPr>
        <w:pStyle w:val="ac"/>
        <w:numPr>
          <w:ilvl w:val="0"/>
          <w:numId w:val="5"/>
        </w:numPr>
        <w:shd w:val="clear" w:color="auto" w:fill="D9D9D9" w:themeFill="background1" w:themeFillShade="D9"/>
        <w:spacing w:line="264" w:lineRule="auto"/>
        <w:ind w:left="2410" w:hanging="283"/>
        <w:contextualSpacing w:val="0"/>
        <w:outlineLvl w:val="0"/>
        <w:rPr>
          <w:rFonts w:ascii="Cordia New" w:hAnsi="Cordia New"/>
          <w:sz w:val="28"/>
        </w:rPr>
      </w:pPr>
      <w:r w:rsidRPr="00D01751">
        <w:rPr>
          <w:rFonts w:ascii="Cordia New" w:hAnsi="Cordia New"/>
          <w:sz w:val="28"/>
          <w:cs/>
        </w:rPr>
        <w:t>งานลาดตระเวนตรวจสภาพพื้นที่ตามแนวท่อก๊าซโดยการเดินเท้า (</w:t>
      </w:r>
      <w:r w:rsidRPr="00D01751">
        <w:rPr>
          <w:rFonts w:ascii="Cordia New" w:hAnsi="Cordia New"/>
          <w:sz w:val="28"/>
        </w:rPr>
        <w:t>Ground patrolling</w:t>
      </w:r>
      <w:r w:rsidRPr="00D01751">
        <w:rPr>
          <w:rFonts w:ascii="Cordia New" w:hAnsi="Cordia New"/>
          <w:sz w:val="28"/>
          <w:cs/>
        </w:rPr>
        <w:t xml:space="preserve">) </w:t>
      </w:r>
      <w:r w:rsidR="00C7717E" w:rsidRPr="00D01751">
        <w:rPr>
          <w:rFonts w:ascii="Cordia New" w:hAnsi="Cordia New"/>
          <w:sz w:val="28"/>
          <w:cs/>
        </w:rPr>
        <w:t xml:space="preserve">จำนวน </w:t>
      </w:r>
      <w:r w:rsidR="00C923BD" w:rsidRPr="00D01751">
        <w:rPr>
          <w:rFonts w:ascii="Cordia New" w:hAnsi="Cordia New"/>
          <w:sz w:val="28"/>
        </w:rPr>
        <w:t xml:space="preserve">1 </w:t>
      </w:r>
      <w:r w:rsidR="00C923BD" w:rsidRPr="00D01751">
        <w:rPr>
          <w:rFonts w:ascii="Cordia New" w:hAnsi="Cordia New"/>
          <w:sz w:val="28"/>
          <w:cs/>
        </w:rPr>
        <w:t>ครั้ง/ปี</w:t>
      </w:r>
    </w:p>
    <w:p w:rsidR="001F4C4D" w:rsidRPr="00D01751" w:rsidRDefault="001F4C4D" w:rsidP="000D3C8D">
      <w:pPr>
        <w:pStyle w:val="ac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D01751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ผลการดำเนินงาน </w:t>
      </w:r>
    </w:p>
    <w:p w:rsidR="005F5FB5" w:rsidRPr="00D01751" w:rsidRDefault="00C923BD" w:rsidP="000D3C8D">
      <w:pPr>
        <w:pStyle w:val="ac"/>
        <w:numPr>
          <w:ilvl w:val="0"/>
          <w:numId w:val="6"/>
        </w:numPr>
        <w:spacing w:line="264" w:lineRule="auto"/>
        <w:ind w:left="2410" w:hanging="283"/>
        <w:outlineLvl w:val="0"/>
        <w:rPr>
          <w:rFonts w:ascii="Cordia New" w:hAnsi="Cordia New"/>
          <w:i/>
          <w:iCs/>
          <w:sz w:val="28"/>
          <w:u w:val="single"/>
        </w:rPr>
      </w:pPr>
      <w:r w:rsidRPr="00D01751">
        <w:rPr>
          <w:rFonts w:ascii="Cordia New" w:hAnsi="Cordia New"/>
          <w:i/>
          <w:iCs/>
          <w:sz w:val="28"/>
          <w:u w:val="single"/>
          <w:cs/>
        </w:rPr>
        <w:t>งาน</w:t>
      </w:r>
      <w:r w:rsidR="00764035" w:rsidRPr="00D01751">
        <w:rPr>
          <w:rFonts w:ascii="Cordia New" w:hAnsi="Cordia New"/>
          <w:i/>
          <w:iCs/>
          <w:sz w:val="28"/>
          <w:u w:val="single"/>
          <w:cs/>
        </w:rPr>
        <w:t xml:space="preserve">ลาดตระเวนตรวจสภาพพื้นที่ตามแนวท่อก๊าซ โดยรถยนต์ และการเดินเท้า </w:t>
      </w:r>
    </w:p>
    <w:p w:rsidR="006B6B86" w:rsidRPr="00D01751" w:rsidRDefault="00C923BD" w:rsidP="00167424">
      <w:pPr>
        <w:pStyle w:val="ac"/>
        <w:spacing w:after="0" w:line="264" w:lineRule="auto"/>
        <w:ind w:left="2410" w:firstLine="720"/>
        <w:contextualSpacing w:val="0"/>
        <w:outlineLvl w:val="0"/>
        <w:rPr>
          <w:rFonts w:ascii="Cordia New" w:hAnsi="Cordia New"/>
          <w:sz w:val="28"/>
        </w:rPr>
      </w:pPr>
      <w:r w:rsidRPr="00D01751">
        <w:rPr>
          <w:rFonts w:ascii="Cordia New" w:hAnsi="Cordia New"/>
          <w:sz w:val="28"/>
          <w:cs/>
        </w:rPr>
        <w:t>ทาง</w:t>
      </w:r>
      <w:r w:rsidR="00C7717E" w:rsidRPr="00D01751">
        <w:rPr>
          <w:rFonts w:ascii="Cordia New" w:hAnsi="Cordia New"/>
          <w:sz w:val="28"/>
          <w:cs/>
        </w:rPr>
        <w:t xml:space="preserve">สายงานระบบท่อส่งก๊าซฯ </w:t>
      </w:r>
      <w:r w:rsidRPr="00D01751">
        <w:rPr>
          <w:rFonts w:ascii="Cordia New" w:hAnsi="Cordia New"/>
          <w:sz w:val="28"/>
          <w:cs/>
        </w:rPr>
        <w:t>ได้</w:t>
      </w:r>
      <w:r w:rsidR="00C7717E" w:rsidRPr="00D01751">
        <w:rPr>
          <w:rFonts w:ascii="Cordia New" w:hAnsi="Cordia New"/>
          <w:sz w:val="28"/>
          <w:cs/>
        </w:rPr>
        <w:t>ดำเนินงาน</w:t>
      </w:r>
      <w:r w:rsidR="006508FD" w:rsidRPr="00D01751">
        <w:rPr>
          <w:rFonts w:ascii="Cordia New" w:hAnsi="Cordia New"/>
          <w:sz w:val="28"/>
          <w:cs/>
        </w:rPr>
        <w:t xml:space="preserve">บำรุงรักษาระบบท่อส่งก๊าซธรรมชาติ </w:t>
      </w:r>
      <w:r w:rsidR="00536E73" w:rsidRPr="00D01751">
        <w:rPr>
          <w:rFonts w:ascii="Cordia New" w:hAnsi="Cordia New"/>
          <w:sz w:val="28"/>
          <w:cs/>
        </w:rPr>
        <w:t>(</w:t>
      </w:r>
      <w:r w:rsidRPr="00D01751">
        <w:rPr>
          <w:rFonts w:ascii="Cordia New" w:hAnsi="Cordia New"/>
          <w:sz w:val="28"/>
        </w:rPr>
        <w:t>Transmission</w:t>
      </w:r>
      <w:r w:rsidR="00536E73" w:rsidRPr="00D01751">
        <w:rPr>
          <w:rFonts w:ascii="Cordia New" w:hAnsi="Cordia New"/>
          <w:sz w:val="28"/>
        </w:rPr>
        <w:t xml:space="preserve"> pipeline</w:t>
      </w:r>
      <w:r w:rsidR="00536E73" w:rsidRPr="00D01751">
        <w:rPr>
          <w:rFonts w:ascii="Cordia New" w:hAnsi="Cordia New"/>
          <w:sz w:val="28"/>
          <w:cs/>
        </w:rPr>
        <w:t>)</w:t>
      </w:r>
      <w:r w:rsidR="006508FD" w:rsidRPr="00D01751">
        <w:rPr>
          <w:rFonts w:ascii="Cordia New" w:hAnsi="Cordia New"/>
          <w:sz w:val="28"/>
          <w:cs/>
        </w:rPr>
        <w:t xml:space="preserve"> ได้</w:t>
      </w:r>
      <w:r w:rsidRPr="00D01751">
        <w:rPr>
          <w:rFonts w:ascii="Cordia New" w:hAnsi="Cordia New"/>
          <w:sz w:val="28"/>
          <w:cs/>
        </w:rPr>
        <w:t>ครบถ้วนตามแผน</w:t>
      </w:r>
      <w:r w:rsidR="00167424" w:rsidRPr="00D01751">
        <w:rPr>
          <w:rFonts w:ascii="Cordia New" w:hAnsi="Cordia New"/>
          <w:sz w:val="28"/>
          <w:cs/>
        </w:rPr>
        <w:t xml:space="preserve"> </w:t>
      </w:r>
      <w:r w:rsidR="007D431A" w:rsidRPr="00D01751">
        <w:rPr>
          <w:rFonts w:ascii="Cordia New" w:hAnsi="Cordia New"/>
          <w:sz w:val="28"/>
          <w:cs/>
        </w:rPr>
        <w:t>ผลการดำเนินงาน</w:t>
      </w:r>
      <w:r w:rsidR="00D0402C" w:rsidRPr="00D01751">
        <w:rPr>
          <w:rFonts w:ascii="Cordia New" w:hAnsi="Cordia New"/>
          <w:sz w:val="28"/>
          <w:cs/>
        </w:rPr>
        <w:t xml:space="preserve">ตามที่แสดงในรูปที่ </w:t>
      </w:r>
      <w:r w:rsidR="00775211" w:rsidRPr="00D01751">
        <w:rPr>
          <w:rFonts w:ascii="Cordia New" w:hAnsi="Cordia New"/>
          <w:sz w:val="28"/>
        </w:rPr>
        <w:t>1</w:t>
      </w:r>
      <w:r w:rsidR="00775211" w:rsidRPr="00D01751">
        <w:rPr>
          <w:rFonts w:ascii="Cordia New" w:hAnsi="Cordia New"/>
          <w:sz w:val="28"/>
          <w:cs/>
        </w:rPr>
        <w:t>.</w:t>
      </w:r>
      <w:r w:rsidR="00775211" w:rsidRPr="00D01751">
        <w:rPr>
          <w:rFonts w:ascii="Cordia New" w:hAnsi="Cordia New"/>
          <w:sz w:val="28"/>
        </w:rPr>
        <w:t>1</w:t>
      </w:r>
      <w:r w:rsidR="00D0402C" w:rsidRPr="00D01751">
        <w:rPr>
          <w:rFonts w:ascii="Cordia New" w:hAnsi="Cordia New"/>
          <w:sz w:val="28"/>
          <w:cs/>
        </w:rPr>
        <w:t xml:space="preserve"> </w:t>
      </w:r>
      <w:r w:rsidR="007D431A" w:rsidRPr="00D01751">
        <w:rPr>
          <w:rFonts w:ascii="Cordia New" w:hAnsi="Cordia New"/>
          <w:sz w:val="28"/>
          <w:cs/>
        </w:rPr>
        <w:t>พบ</w:t>
      </w:r>
      <w:r w:rsidR="00E40828" w:rsidRPr="00D01751">
        <w:rPr>
          <w:rFonts w:ascii="Cordia New" w:hAnsi="Cordia New"/>
          <w:sz w:val="28"/>
          <w:cs/>
        </w:rPr>
        <w:t xml:space="preserve">สิ่งผิดปกติตามแนวท่อก๊าซ ประกอบด้วย </w:t>
      </w:r>
      <w:r w:rsidR="006B6B86" w:rsidRPr="00D01751">
        <w:rPr>
          <w:rFonts w:ascii="Cordia New" w:hAnsi="Cordia New"/>
          <w:sz w:val="28"/>
          <w:cs/>
        </w:rPr>
        <w:t>งานก่อสร้างตามแนวท่อก๊าซ เช่น งานก่อสร้างถนน</w:t>
      </w:r>
      <w:r w:rsidR="006B6B86" w:rsidRPr="00D01751">
        <w:rPr>
          <w:rFonts w:ascii="Cordia New" w:hAnsi="Cordia New"/>
          <w:sz w:val="28"/>
        </w:rPr>
        <w:t>,</w:t>
      </w:r>
      <w:r w:rsidR="006B6B86" w:rsidRPr="00D01751">
        <w:rPr>
          <w:rFonts w:ascii="Cordia New" w:hAnsi="Cordia New"/>
          <w:sz w:val="28"/>
          <w:cs/>
        </w:rPr>
        <w:t>วางท่อระบายน้ำ เป็นต้น ทั้งนี้ทางเจ้าหน้าที่เขตปฏิบัติการประจำแต่ละพื้นที่แนวท่อก๊าซ ได้เข้าไปชี้แจง ระบุตำแหน่งแนวท่อก๊าซ เพื่อป้องกันท่อก๊าซได้รับความเสียหายจากเครื่องจักร นอกจากนี้เจ้าหน้าที่เขตฯ ยังได้ตรวจพบจุดกัดเซาะตามแนวท่อ</w:t>
      </w:r>
      <w:r w:rsidR="00536E73" w:rsidRPr="00D01751">
        <w:rPr>
          <w:rFonts w:ascii="Cordia New" w:hAnsi="Cordia New"/>
          <w:sz w:val="28"/>
          <w:cs/>
        </w:rPr>
        <w:t>ก๊าซ</w:t>
      </w:r>
      <w:r w:rsidR="006B6B86" w:rsidRPr="00D01751">
        <w:rPr>
          <w:rFonts w:ascii="Cordia New" w:hAnsi="Cordia New"/>
          <w:sz w:val="28"/>
          <w:cs/>
        </w:rPr>
        <w:t xml:space="preserve"> ซึ่งมักจะเกิดขึ้นในช่วงฤดูฝน ทั้งนี้จุดกัดเซาะดังกล่าว ประกอบด้วย</w:t>
      </w:r>
      <w:r w:rsidR="00D0402C" w:rsidRPr="00D01751">
        <w:rPr>
          <w:rFonts w:ascii="Cordia New" w:hAnsi="Cordia New"/>
          <w:sz w:val="28"/>
          <w:cs/>
        </w:rPr>
        <w:t>จุดที่</w:t>
      </w:r>
      <w:r w:rsidR="00D0402C" w:rsidRPr="00D01751">
        <w:rPr>
          <w:rFonts w:ascii="Cordia New" w:hAnsi="Cordia New"/>
          <w:sz w:val="28"/>
          <w:cs/>
        </w:rPr>
        <w:lastRenderedPageBreak/>
        <w:t>ความเสี่ยงต่ำ เช่น พบเห็นทางน้ำไหล ตัดผ่านแนวท่อ ซึ่งต้องเฝ้าระวังต่อไป เป็นต้น และจุดที่ความเสี่ยงสูง ซึ่งจะต้องกำหนดแผนแก้ไขต่อไป</w:t>
      </w:r>
      <w:r w:rsidR="008A4484" w:rsidRPr="00D01751">
        <w:rPr>
          <w:rFonts w:ascii="Cordia New" w:hAnsi="Cordia New"/>
          <w:sz w:val="28"/>
          <w:cs/>
        </w:rPr>
        <w:t xml:space="preserve"> สำหรับป้ายแนวท่อ และ </w:t>
      </w:r>
      <w:proofErr w:type="spellStart"/>
      <w:r w:rsidR="008A4484" w:rsidRPr="00D01751">
        <w:rPr>
          <w:rFonts w:ascii="Cordia New" w:hAnsi="Cordia New"/>
          <w:sz w:val="28"/>
        </w:rPr>
        <w:t>Testpost</w:t>
      </w:r>
      <w:proofErr w:type="spellEnd"/>
      <w:r w:rsidR="008A4484" w:rsidRPr="00D01751">
        <w:rPr>
          <w:rFonts w:ascii="Cordia New" w:hAnsi="Cordia New"/>
          <w:sz w:val="28"/>
        </w:rPr>
        <w:t xml:space="preserve"> </w:t>
      </w:r>
      <w:r w:rsidR="008A4484" w:rsidRPr="00D01751">
        <w:rPr>
          <w:rFonts w:ascii="Cordia New" w:hAnsi="Cordia New"/>
          <w:sz w:val="28"/>
          <w:cs/>
        </w:rPr>
        <w:t>ชำรุด ได้ดำเนินการแก้ไขหรือเปลี่ยนใหม่จนครบถ้วน</w:t>
      </w:r>
    </w:p>
    <w:p w:rsidR="002C2973" w:rsidRPr="00D01751" w:rsidRDefault="002C2973" w:rsidP="00167424">
      <w:pPr>
        <w:pStyle w:val="ac"/>
        <w:spacing w:after="0" w:line="264" w:lineRule="auto"/>
        <w:ind w:left="2410" w:firstLine="720"/>
        <w:contextualSpacing w:val="0"/>
        <w:outlineLvl w:val="0"/>
        <w:rPr>
          <w:rFonts w:ascii="Cordia New" w:hAnsi="Cordia New"/>
          <w:sz w:val="28"/>
          <w:cs/>
        </w:rPr>
      </w:pPr>
    </w:p>
    <w:p w:rsidR="00C923BD" w:rsidRPr="00D01751" w:rsidRDefault="0012512E" w:rsidP="0012512E">
      <w:pPr>
        <w:pStyle w:val="ac"/>
        <w:spacing w:line="264" w:lineRule="auto"/>
        <w:ind w:left="851" w:firstLine="270"/>
        <w:jc w:val="center"/>
        <w:outlineLvl w:val="0"/>
        <w:rPr>
          <w:rFonts w:ascii="Cordia New" w:hAnsi="Cordia New"/>
          <w:sz w:val="28"/>
        </w:rPr>
      </w:pPr>
      <w:r w:rsidRPr="00D01751">
        <w:rPr>
          <w:rFonts w:ascii="Cordia New" w:hAnsi="Cordia New"/>
          <w:noProof/>
          <w:sz w:val="28"/>
        </w:rPr>
        <w:drawing>
          <wp:inline distT="0" distB="0" distL="0" distR="0" wp14:anchorId="1F9E9E0B" wp14:editId="2321BCB4">
            <wp:extent cx="5073770" cy="1500997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0651" cy="150599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B6B86" w:rsidRPr="00D01751" w:rsidRDefault="006B6B86" w:rsidP="008A7F26">
      <w:pPr>
        <w:pStyle w:val="ac"/>
        <w:spacing w:line="264" w:lineRule="auto"/>
        <w:ind w:left="1420" w:firstLine="281"/>
        <w:jc w:val="center"/>
        <w:outlineLvl w:val="0"/>
        <w:rPr>
          <w:rFonts w:ascii="Cordia New" w:hAnsi="Cordia New"/>
          <w:sz w:val="28"/>
          <w:cs/>
        </w:rPr>
      </w:pPr>
      <w:r w:rsidRPr="00D01751">
        <w:rPr>
          <w:rFonts w:ascii="Cordia New" w:hAnsi="Cordia New"/>
          <w:sz w:val="28"/>
          <w:cs/>
        </w:rPr>
        <w:t xml:space="preserve">รูปที่ </w:t>
      </w:r>
      <w:r w:rsidR="00775211" w:rsidRPr="00D01751">
        <w:rPr>
          <w:rFonts w:ascii="Cordia New" w:hAnsi="Cordia New"/>
          <w:sz w:val="28"/>
        </w:rPr>
        <w:t>1</w:t>
      </w:r>
      <w:r w:rsidR="00775211" w:rsidRPr="00D01751">
        <w:rPr>
          <w:rFonts w:ascii="Cordia New" w:hAnsi="Cordia New"/>
          <w:sz w:val="28"/>
          <w:cs/>
        </w:rPr>
        <w:t>.</w:t>
      </w:r>
      <w:r w:rsidR="00775211" w:rsidRPr="00D01751">
        <w:rPr>
          <w:rFonts w:ascii="Cordia New" w:hAnsi="Cordia New"/>
          <w:sz w:val="28"/>
        </w:rPr>
        <w:t>1</w:t>
      </w:r>
      <w:r w:rsidRPr="00D01751">
        <w:rPr>
          <w:rFonts w:ascii="Cordia New" w:hAnsi="Cordia New"/>
          <w:sz w:val="28"/>
          <w:cs/>
        </w:rPr>
        <w:t xml:space="preserve"> </w:t>
      </w:r>
      <w:r w:rsidR="006508FD" w:rsidRPr="00D01751">
        <w:rPr>
          <w:rFonts w:ascii="Cordia New" w:hAnsi="Cordia New"/>
          <w:sz w:val="28"/>
          <w:cs/>
        </w:rPr>
        <w:t>สิ่งผิดปกติตามแนวระบบส่งก๊าซธรรมชาติ</w:t>
      </w:r>
    </w:p>
    <w:p w:rsidR="00C923BD" w:rsidRPr="00D01751" w:rsidRDefault="00C923BD" w:rsidP="00C923BD">
      <w:pPr>
        <w:pStyle w:val="ac"/>
        <w:spacing w:line="264" w:lineRule="auto"/>
        <w:ind w:left="450"/>
        <w:outlineLvl w:val="0"/>
        <w:rPr>
          <w:rFonts w:ascii="Cordia New" w:hAnsi="Cordia New"/>
          <w:sz w:val="28"/>
          <w:cs/>
        </w:rPr>
      </w:pPr>
    </w:p>
    <w:p w:rsidR="00C923BD" w:rsidRPr="00D01751" w:rsidRDefault="001440A3" w:rsidP="000D3C8D">
      <w:pPr>
        <w:pStyle w:val="ac"/>
        <w:numPr>
          <w:ilvl w:val="0"/>
          <w:numId w:val="6"/>
        </w:numPr>
        <w:spacing w:after="0" w:line="264" w:lineRule="auto"/>
        <w:ind w:left="2410" w:hanging="284"/>
        <w:contextualSpacing w:val="0"/>
        <w:outlineLvl w:val="0"/>
        <w:rPr>
          <w:rFonts w:ascii="Cordia New" w:hAnsi="Cordia New"/>
          <w:i/>
          <w:iCs/>
          <w:sz w:val="28"/>
          <w:u w:val="single"/>
        </w:rPr>
      </w:pPr>
      <w:r w:rsidRPr="00D01751">
        <w:rPr>
          <w:rFonts w:ascii="Cordia New" w:hAnsi="Cordia New"/>
          <w:i/>
          <w:iCs/>
          <w:sz w:val="28"/>
          <w:u w:val="single"/>
          <w:cs/>
        </w:rPr>
        <w:t>งานบิน</w:t>
      </w:r>
      <w:r w:rsidR="00081FFE" w:rsidRPr="00D01751">
        <w:rPr>
          <w:rFonts w:ascii="Cordia New" w:hAnsi="Cordia New"/>
          <w:i/>
          <w:iCs/>
          <w:sz w:val="28"/>
          <w:u w:val="single"/>
          <w:cs/>
        </w:rPr>
        <w:t>ลาดตระเวน</w:t>
      </w:r>
      <w:r w:rsidRPr="00D01751">
        <w:rPr>
          <w:rFonts w:ascii="Cordia New" w:hAnsi="Cordia New"/>
          <w:i/>
          <w:iCs/>
          <w:sz w:val="28"/>
          <w:u w:val="single"/>
          <w:cs/>
        </w:rPr>
        <w:t xml:space="preserve"> และตรวจจับการรั่วไหลของก๊าซ ตามแนวท่อก๊าซ (</w:t>
      </w:r>
      <w:r w:rsidR="00C923BD" w:rsidRPr="00D01751">
        <w:rPr>
          <w:rFonts w:ascii="Cordia New" w:hAnsi="Cordia New"/>
          <w:i/>
          <w:iCs/>
          <w:sz w:val="28"/>
          <w:u w:val="single"/>
        </w:rPr>
        <w:t>Aerial Patrolling</w:t>
      </w:r>
      <w:r w:rsidRPr="00D01751">
        <w:rPr>
          <w:rFonts w:ascii="Cordia New" w:hAnsi="Cordia New"/>
          <w:i/>
          <w:iCs/>
          <w:sz w:val="28"/>
          <w:u w:val="single"/>
          <w:cs/>
        </w:rPr>
        <w:t>)</w:t>
      </w:r>
    </w:p>
    <w:p w:rsidR="004F4505" w:rsidRPr="00D01751" w:rsidRDefault="00E020D3" w:rsidP="004F4505">
      <w:pPr>
        <w:spacing w:line="264" w:lineRule="auto"/>
        <w:ind w:left="2410" w:firstLine="720"/>
        <w:outlineLvl w:val="0"/>
        <w:rPr>
          <w:rFonts w:ascii="Cordia New" w:hAnsi="Cordia New" w:cs="Cordia New"/>
          <w:sz w:val="28"/>
        </w:rPr>
      </w:pPr>
      <w:r w:rsidRPr="00D01751">
        <w:rPr>
          <w:rFonts w:ascii="Cordia New" w:hAnsi="Cordia New" w:cs="Cordia New"/>
          <w:sz w:val="28"/>
          <w:cs/>
        </w:rPr>
        <w:t xml:space="preserve">ในไตรมาศที่ </w:t>
      </w:r>
      <w:r w:rsidRPr="00D01751">
        <w:rPr>
          <w:rFonts w:ascii="Cordia New" w:hAnsi="Cordia New" w:cs="Cordia New"/>
          <w:sz w:val="28"/>
        </w:rPr>
        <w:t>1</w:t>
      </w:r>
      <w:r w:rsidR="00924C04" w:rsidRPr="00D01751">
        <w:rPr>
          <w:rFonts w:ascii="Cordia New" w:hAnsi="Cordia New" w:cs="Cordia New"/>
          <w:sz w:val="28"/>
          <w:cs/>
        </w:rPr>
        <w:t xml:space="preserve"> นั้น</w:t>
      </w:r>
      <w:r w:rsidRPr="00D01751">
        <w:rPr>
          <w:rFonts w:ascii="Cordia New" w:hAnsi="Cordia New" w:cs="Cordia New"/>
          <w:sz w:val="28"/>
          <w:cs/>
        </w:rPr>
        <w:t>ยังไม่</w:t>
      </w:r>
      <w:r w:rsidR="00924C04" w:rsidRPr="00D01751">
        <w:rPr>
          <w:rFonts w:ascii="Cordia New" w:hAnsi="Cordia New" w:cs="Cordia New"/>
          <w:sz w:val="28"/>
          <w:cs/>
        </w:rPr>
        <w:t>มีแผนการบินลาดตระเวนตามแนวท่อก๊าซธรรมชาติ</w:t>
      </w:r>
      <w:r w:rsidRPr="00D01751">
        <w:rPr>
          <w:rFonts w:ascii="Cordia New" w:hAnsi="Cordia New" w:cs="Cordia New"/>
          <w:sz w:val="28"/>
          <w:cs/>
        </w:rPr>
        <w:t xml:space="preserve"> ซึ่งมีแผน </w:t>
      </w:r>
      <w:r w:rsidRPr="00D01751">
        <w:rPr>
          <w:rFonts w:ascii="Cordia New" w:hAnsi="Cordia New" w:cs="Cordia New"/>
          <w:sz w:val="28"/>
        </w:rPr>
        <w:t xml:space="preserve">2 </w:t>
      </w:r>
      <w:r w:rsidRPr="00D01751">
        <w:rPr>
          <w:rFonts w:ascii="Cordia New" w:hAnsi="Cordia New" w:cs="Cordia New"/>
          <w:sz w:val="28"/>
          <w:cs/>
        </w:rPr>
        <w:t xml:space="preserve">ครั้งต่อปี สำหรับปี พ.ศ. </w:t>
      </w:r>
      <w:r w:rsidRPr="00D01751">
        <w:rPr>
          <w:rFonts w:ascii="Cordia New" w:hAnsi="Cordia New" w:cs="Cordia New"/>
          <w:sz w:val="28"/>
        </w:rPr>
        <w:t xml:space="preserve">2559 </w:t>
      </w:r>
      <w:r w:rsidRPr="00D01751">
        <w:rPr>
          <w:rFonts w:ascii="Cordia New" w:hAnsi="Cordia New" w:cs="Cordia New"/>
          <w:sz w:val="28"/>
          <w:cs/>
        </w:rPr>
        <w:t>มีแผนสำรวจ</w:t>
      </w:r>
      <w:r w:rsidR="00795C9A" w:rsidRPr="00D01751">
        <w:rPr>
          <w:rFonts w:ascii="Cordia New" w:hAnsi="Cordia New" w:cs="Cordia New"/>
          <w:sz w:val="28"/>
          <w:cs/>
        </w:rPr>
        <w:t>ในช่วง</w:t>
      </w:r>
      <w:r w:rsidR="004F4505" w:rsidRPr="00D01751">
        <w:rPr>
          <w:rFonts w:ascii="Cordia New" w:hAnsi="Cordia New" w:cs="Cordia New"/>
          <w:sz w:val="28"/>
          <w:cs/>
        </w:rPr>
        <w:t xml:space="preserve">เดือนมิ.ย. และช่วงเดือน พ.ย. </w:t>
      </w:r>
      <w:r w:rsidR="001B5243" w:rsidRPr="00D01751">
        <w:rPr>
          <w:rFonts w:ascii="Cordia New" w:hAnsi="Cordia New" w:cs="Cordia New"/>
          <w:sz w:val="28"/>
          <w:cs/>
        </w:rPr>
        <w:t xml:space="preserve">ในพื้นที่เขต </w:t>
      </w:r>
      <w:r w:rsidR="00032A75" w:rsidRPr="00D01751">
        <w:rPr>
          <w:rFonts w:ascii="Cordia New" w:hAnsi="Cordia New" w:cs="Cordia New"/>
          <w:sz w:val="28"/>
        </w:rPr>
        <w:t>1</w:t>
      </w:r>
      <w:r w:rsidR="001B5243" w:rsidRPr="00D01751">
        <w:rPr>
          <w:rFonts w:ascii="Cordia New" w:hAnsi="Cordia New" w:cs="Cordia New"/>
          <w:sz w:val="28"/>
        </w:rPr>
        <w:t>,2,3,5,6,8</w:t>
      </w:r>
      <w:r w:rsidRPr="00D01751">
        <w:rPr>
          <w:rFonts w:ascii="Cordia New" w:hAnsi="Cordia New" w:cs="Cordia New"/>
          <w:sz w:val="28"/>
        </w:rPr>
        <w:t>,9</w:t>
      </w:r>
      <w:r w:rsidR="00FD654A" w:rsidRPr="00D01751">
        <w:rPr>
          <w:rFonts w:ascii="Cordia New" w:hAnsi="Cordia New" w:cs="Cordia New"/>
          <w:sz w:val="28"/>
        </w:rPr>
        <w:t>,10</w:t>
      </w:r>
      <w:r w:rsidR="001B5243" w:rsidRPr="00D01751">
        <w:rPr>
          <w:rFonts w:ascii="Cordia New" w:hAnsi="Cordia New" w:cs="Cordia New"/>
          <w:sz w:val="28"/>
          <w:cs/>
        </w:rPr>
        <w:t xml:space="preserve"> และ </w:t>
      </w:r>
      <w:r w:rsidR="00FD654A" w:rsidRPr="00D01751">
        <w:rPr>
          <w:rFonts w:ascii="Cordia New" w:hAnsi="Cordia New" w:cs="Cordia New"/>
          <w:sz w:val="28"/>
        </w:rPr>
        <w:t>11</w:t>
      </w:r>
    </w:p>
    <w:p w:rsidR="00AC06BE" w:rsidRPr="00D01751" w:rsidRDefault="004F4505" w:rsidP="00A5045D">
      <w:pPr>
        <w:spacing w:line="264" w:lineRule="auto"/>
        <w:ind w:left="2138" w:firstLine="970"/>
        <w:outlineLvl w:val="0"/>
        <w:rPr>
          <w:rFonts w:ascii="Cordia New" w:hAnsi="Cordia New" w:cs="Cordia New"/>
          <w:sz w:val="28"/>
          <w:cs/>
        </w:rPr>
      </w:pPr>
      <w:r w:rsidRPr="00D01751">
        <w:rPr>
          <w:rFonts w:ascii="Cordia New" w:hAnsi="Cordia New" w:cs="Cordia New"/>
          <w:sz w:val="28"/>
          <w:u w:val="single"/>
          <w:cs/>
        </w:rPr>
        <w:t>หมายเหตุ</w:t>
      </w:r>
      <w:r w:rsidRPr="00D01751">
        <w:rPr>
          <w:rFonts w:ascii="Cordia New" w:hAnsi="Cordia New" w:cs="Cordia New"/>
          <w:sz w:val="28"/>
          <w:cs/>
        </w:rPr>
        <w:t xml:space="preserve"> สำหรับเขตพื้นที่ </w:t>
      </w:r>
      <w:r w:rsidRPr="00D01751">
        <w:rPr>
          <w:rFonts w:ascii="Cordia New" w:hAnsi="Cordia New" w:cs="Cordia New"/>
          <w:sz w:val="28"/>
        </w:rPr>
        <w:t xml:space="preserve">4 </w:t>
      </w:r>
      <w:r w:rsidRPr="00D01751">
        <w:rPr>
          <w:rFonts w:ascii="Cordia New" w:hAnsi="Cordia New" w:cs="Cordia New"/>
          <w:sz w:val="28"/>
          <w:cs/>
        </w:rPr>
        <w:t xml:space="preserve">และ </w:t>
      </w:r>
      <w:r w:rsidRPr="00D01751">
        <w:rPr>
          <w:rFonts w:ascii="Cordia New" w:hAnsi="Cordia New" w:cs="Cordia New"/>
          <w:sz w:val="28"/>
        </w:rPr>
        <w:t xml:space="preserve">7 </w:t>
      </w:r>
      <w:r w:rsidRPr="00D01751">
        <w:rPr>
          <w:rFonts w:ascii="Cordia New" w:hAnsi="Cordia New" w:cs="Cordia New"/>
          <w:sz w:val="28"/>
          <w:cs/>
        </w:rPr>
        <w:t xml:space="preserve">และบาง </w:t>
      </w:r>
      <w:r w:rsidRPr="00D01751">
        <w:rPr>
          <w:rFonts w:ascii="Cordia New" w:hAnsi="Cordia New" w:cs="Cordia New"/>
          <w:sz w:val="28"/>
        </w:rPr>
        <w:t xml:space="preserve">Zone </w:t>
      </w:r>
      <w:r w:rsidRPr="00D01751">
        <w:rPr>
          <w:rFonts w:ascii="Cordia New" w:hAnsi="Cordia New" w:cs="Cordia New"/>
          <w:sz w:val="28"/>
          <w:cs/>
        </w:rPr>
        <w:t xml:space="preserve">ที่ไม่สามารถบินสำรวจได้ จะใช้ผลการตรวจ </w:t>
      </w:r>
      <w:r w:rsidRPr="00D01751">
        <w:rPr>
          <w:rFonts w:ascii="Cordia New" w:hAnsi="Cordia New" w:cs="Cordia New"/>
          <w:sz w:val="28"/>
        </w:rPr>
        <w:t xml:space="preserve">Ground Patrolling </w:t>
      </w:r>
      <w:r w:rsidRPr="00D01751">
        <w:rPr>
          <w:rFonts w:ascii="Cordia New" w:hAnsi="Cordia New" w:cs="Cordia New"/>
          <w:sz w:val="28"/>
          <w:cs/>
        </w:rPr>
        <w:t>เพื่อสำรวจก๊าซรั่วไหลแทน</w:t>
      </w:r>
    </w:p>
    <w:p w:rsidR="005C0D83" w:rsidRPr="00D01751" w:rsidRDefault="005C0D83" w:rsidP="000D3C8D">
      <w:pPr>
        <w:pStyle w:val="ac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D01751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การดำเนินงานในอนาคต </w:t>
      </w:r>
    </w:p>
    <w:p w:rsidR="00C607D3" w:rsidRPr="00D01751" w:rsidRDefault="00173B1C" w:rsidP="00081FFE">
      <w:pPr>
        <w:pStyle w:val="ac"/>
        <w:spacing w:after="0" w:line="264" w:lineRule="auto"/>
        <w:ind w:left="2138" w:firstLine="720"/>
        <w:contextualSpacing w:val="0"/>
        <w:outlineLvl w:val="0"/>
        <w:rPr>
          <w:rFonts w:ascii="Cordia New" w:hAnsi="Cordia New"/>
          <w:sz w:val="28"/>
        </w:rPr>
      </w:pPr>
      <w:r w:rsidRPr="00D01751">
        <w:rPr>
          <w:rFonts w:ascii="Cordia New" w:hAnsi="Cordia New"/>
          <w:sz w:val="28"/>
          <w:cs/>
        </w:rPr>
        <w:t>การดำเนินงานในอนาคต ทางเขตจะดำเนินการลาดตระเวนตามแผน</w:t>
      </w:r>
      <w:r w:rsidR="001440A3" w:rsidRPr="00D01751">
        <w:rPr>
          <w:rFonts w:ascii="Cordia New" w:hAnsi="Cordia New"/>
          <w:sz w:val="28"/>
          <w:cs/>
        </w:rPr>
        <w:t xml:space="preserve"> </w:t>
      </w:r>
      <w:r w:rsidR="001440A3" w:rsidRPr="00D01751">
        <w:rPr>
          <w:rFonts w:ascii="Cordia New" w:hAnsi="Cordia New"/>
          <w:sz w:val="28"/>
        </w:rPr>
        <w:t xml:space="preserve">Action plan </w:t>
      </w:r>
      <w:r w:rsidRPr="00D01751">
        <w:rPr>
          <w:rFonts w:ascii="Cordia New" w:hAnsi="Cordia New"/>
          <w:sz w:val="28"/>
          <w:cs/>
        </w:rPr>
        <w:t>ที่เตรียมไว้</w:t>
      </w:r>
      <w:r w:rsidR="001440A3" w:rsidRPr="00D01751">
        <w:rPr>
          <w:rFonts w:ascii="Cordia New" w:hAnsi="Cordia New"/>
          <w:sz w:val="28"/>
          <w:cs/>
        </w:rPr>
        <w:t xml:space="preserve"> โดยจะอ้างอิงความถี่ในการดำเนินงานตามที่ระบุในหัวข้อ 1.1.1</w:t>
      </w:r>
    </w:p>
    <w:p w:rsidR="005C0D83" w:rsidRPr="00D01751" w:rsidRDefault="005C0D83" w:rsidP="000D3C8D">
      <w:pPr>
        <w:pStyle w:val="ac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D01751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ปัญหาอุปสรรค (ถ้ามี) </w:t>
      </w:r>
    </w:p>
    <w:p w:rsidR="003576E0" w:rsidRPr="00D01751" w:rsidRDefault="00D276A6" w:rsidP="00010D9C">
      <w:pPr>
        <w:pStyle w:val="ac"/>
        <w:spacing w:line="264" w:lineRule="auto"/>
        <w:ind w:left="2138" w:firstLine="720"/>
        <w:contextualSpacing w:val="0"/>
        <w:outlineLvl w:val="0"/>
        <w:rPr>
          <w:rFonts w:ascii="Cordia New" w:hAnsi="Cordia New"/>
          <w:sz w:val="28"/>
          <w:cs/>
        </w:rPr>
      </w:pPr>
      <w:r w:rsidRPr="00D01751">
        <w:rPr>
          <w:rFonts w:ascii="Cordia New" w:hAnsi="Cordia New"/>
          <w:sz w:val="28"/>
          <w:cs/>
        </w:rPr>
        <w:t>หาก</w:t>
      </w:r>
      <w:r w:rsidR="004F4505" w:rsidRPr="00D01751">
        <w:rPr>
          <w:rFonts w:ascii="Cordia New" w:hAnsi="Cordia New"/>
          <w:sz w:val="28"/>
          <w:cs/>
        </w:rPr>
        <w:t xml:space="preserve">เครื่อง </w:t>
      </w:r>
      <w:r w:rsidR="004F4505" w:rsidRPr="00D01751">
        <w:rPr>
          <w:rFonts w:ascii="Cordia New" w:hAnsi="Cordia New"/>
          <w:sz w:val="28"/>
        </w:rPr>
        <w:t xml:space="preserve">Gas detector </w:t>
      </w:r>
      <w:r w:rsidRPr="00D01751">
        <w:rPr>
          <w:rFonts w:ascii="Cordia New" w:hAnsi="Cordia New"/>
          <w:sz w:val="28"/>
          <w:cs/>
        </w:rPr>
        <w:t xml:space="preserve">เสีย/ขัดข้อง (เหมือน </w:t>
      </w:r>
      <w:r w:rsidRPr="00D01751">
        <w:rPr>
          <w:rFonts w:ascii="Cordia New" w:hAnsi="Cordia New"/>
          <w:sz w:val="28"/>
        </w:rPr>
        <w:t xml:space="preserve">Q4 </w:t>
      </w:r>
      <w:r w:rsidRPr="00D01751">
        <w:rPr>
          <w:rFonts w:ascii="Cordia New" w:hAnsi="Cordia New"/>
          <w:sz w:val="28"/>
          <w:cs/>
        </w:rPr>
        <w:t xml:space="preserve">ปี </w:t>
      </w:r>
      <w:r w:rsidRPr="00D01751">
        <w:rPr>
          <w:rFonts w:ascii="Cordia New" w:hAnsi="Cordia New"/>
          <w:sz w:val="28"/>
        </w:rPr>
        <w:t xml:space="preserve">2558 </w:t>
      </w:r>
      <w:r w:rsidRPr="00D01751">
        <w:rPr>
          <w:rFonts w:ascii="Cordia New" w:hAnsi="Cordia New"/>
          <w:sz w:val="28"/>
          <w:cs/>
        </w:rPr>
        <w:t>ที่ผ่านมา)</w:t>
      </w:r>
      <w:r w:rsidR="004F4505" w:rsidRPr="00D01751">
        <w:rPr>
          <w:rFonts w:ascii="Cordia New" w:hAnsi="Cordia New"/>
          <w:sz w:val="28"/>
          <w:cs/>
        </w:rPr>
        <w:t xml:space="preserve">การสำรวจก๊าซรั่วจะใช้การ </w:t>
      </w:r>
      <w:r w:rsidR="004F4505" w:rsidRPr="00D01751">
        <w:rPr>
          <w:rFonts w:ascii="Cordia New" w:hAnsi="Cordia New"/>
          <w:sz w:val="28"/>
        </w:rPr>
        <w:t xml:space="preserve">Confirm </w:t>
      </w:r>
      <w:r w:rsidR="004F4505" w:rsidRPr="00D01751">
        <w:rPr>
          <w:rFonts w:ascii="Cordia New" w:hAnsi="Cordia New"/>
          <w:sz w:val="28"/>
          <w:cs/>
        </w:rPr>
        <w:t xml:space="preserve">จาก </w:t>
      </w:r>
      <w:r w:rsidR="004F4505" w:rsidRPr="00D01751">
        <w:rPr>
          <w:rFonts w:ascii="Cordia New" w:hAnsi="Cordia New"/>
          <w:sz w:val="28"/>
        </w:rPr>
        <w:t>Ground Patrolling</w:t>
      </w:r>
      <w:r w:rsidR="004F4505" w:rsidRPr="00D01751">
        <w:rPr>
          <w:rFonts w:ascii="Cordia New" w:hAnsi="Cordia New"/>
          <w:sz w:val="28"/>
          <w:cs/>
        </w:rPr>
        <w:t xml:space="preserve"> แทน</w:t>
      </w:r>
    </w:p>
    <w:p w:rsidR="005C0D83" w:rsidRPr="00D01751" w:rsidRDefault="005C0D83" w:rsidP="00081FFE">
      <w:pPr>
        <w:pStyle w:val="ac"/>
        <w:numPr>
          <w:ilvl w:val="2"/>
          <w:numId w:val="1"/>
        </w:numPr>
        <w:spacing w:before="12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D01751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งานขุด</w:t>
      </w:r>
      <w:r w:rsidR="008759EB" w:rsidRPr="00D01751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เปิดดินสำหรับ</w:t>
      </w:r>
      <w:r w:rsidRPr="00D01751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ซ่อม</w:t>
      </w:r>
      <w:r w:rsidR="00DF16A7" w:rsidRPr="00D01751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>หรือ</w:t>
      </w:r>
      <w:r w:rsidR="009C4D20" w:rsidRPr="00D01751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ตรวจสภาพ</w:t>
      </w:r>
      <w:r w:rsidR="008759EB" w:rsidRPr="00D01751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  <w:r w:rsidR="008759EB" w:rsidRPr="00D01751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 xml:space="preserve">Coating </w:t>
      </w:r>
      <w:r w:rsidR="008759EB" w:rsidRPr="00D01751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ท่อก๊าซ</w:t>
      </w:r>
      <w:r w:rsidR="009C4D20" w:rsidRPr="00D01751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(</w:t>
      </w:r>
      <w:r w:rsidR="009C4D20" w:rsidRPr="00D01751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Direct examination</w:t>
      </w:r>
      <w:r w:rsidR="009C4D20" w:rsidRPr="00D01751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)</w:t>
      </w:r>
      <w:r w:rsidRPr="00D01751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  <w:r w:rsidR="008759EB" w:rsidRPr="00D01751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รวมถึงการ</w:t>
      </w:r>
      <w:r w:rsidRPr="00D01751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เสริมความแข็งแรง ตัดเปลี่ยน หรือยกเลิก</w:t>
      </w:r>
      <w:r w:rsidR="001440A3" w:rsidRPr="00D01751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</w:t>
      </w:r>
      <w:r w:rsidRPr="00D01751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ารใช้งาน</w:t>
      </w:r>
      <w:r w:rsidR="008759EB" w:rsidRPr="00D01751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ท่อก๊าซ</w:t>
      </w:r>
    </w:p>
    <w:p w:rsidR="00DF16A7" w:rsidRPr="00D01751" w:rsidRDefault="00DF16A7" w:rsidP="00D276A6">
      <w:pPr>
        <w:spacing w:before="120" w:line="264" w:lineRule="auto"/>
        <w:ind w:left="1440" w:firstLine="698"/>
        <w:outlineLvl w:val="0"/>
        <w:rPr>
          <w:rFonts w:ascii="Cordia New" w:hAnsi="Cordia New" w:cs="Cordia New"/>
          <w:sz w:val="28"/>
        </w:rPr>
      </w:pPr>
      <w:r w:rsidRPr="00D01751">
        <w:rPr>
          <w:rFonts w:ascii="Cordia New" w:hAnsi="Cordia New" w:cs="Cordia New" w:hint="cs"/>
          <w:sz w:val="28"/>
          <w:cs/>
        </w:rPr>
        <w:t xml:space="preserve">งานขุดเปิดดินสำหรับซ่อม หรือตรวจสภาพ </w:t>
      </w:r>
      <w:r w:rsidRPr="00D01751">
        <w:rPr>
          <w:rFonts w:ascii="Cordia New" w:hAnsi="Cordia New" w:cs="Cordia New"/>
          <w:sz w:val="28"/>
        </w:rPr>
        <w:t xml:space="preserve">Coating </w:t>
      </w:r>
      <w:r w:rsidRPr="00D01751">
        <w:rPr>
          <w:rFonts w:ascii="Cordia New" w:hAnsi="Cordia New" w:cs="Cordia New" w:hint="cs"/>
          <w:sz w:val="28"/>
          <w:cs/>
        </w:rPr>
        <w:t xml:space="preserve">ท่อส่งก๊าซ ดำเนินการจากผลการตรวจสอบท่อ และ </w:t>
      </w:r>
      <w:r w:rsidRPr="00D01751">
        <w:rPr>
          <w:rFonts w:ascii="Cordia New" w:hAnsi="Cordia New" w:cs="Cordia New"/>
          <w:sz w:val="28"/>
        </w:rPr>
        <w:t xml:space="preserve">Coating </w:t>
      </w:r>
      <w:r w:rsidRPr="00D01751">
        <w:rPr>
          <w:rFonts w:ascii="Cordia New" w:hAnsi="Cordia New" w:cs="Cordia New" w:hint="cs"/>
          <w:sz w:val="28"/>
          <w:cs/>
        </w:rPr>
        <w:t xml:space="preserve">ทั้งแบบวิธีทางตรง หรือทางอ้อม </w:t>
      </w:r>
      <w:r w:rsidRPr="00D01751">
        <w:rPr>
          <w:rFonts w:ascii="Cordia New" w:hAnsi="Cordia New" w:cs="Cordia New"/>
          <w:sz w:val="28"/>
          <w:cs/>
        </w:rPr>
        <w:t>(</w:t>
      </w:r>
      <w:r w:rsidRPr="00D01751">
        <w:rPr>
          <w:rFonts w:ascii="Cordia New" w:hAnsi="Cordia New" w:cs="Cordia New"/>
          <w:sz w:val="28"/>
        </w:rPr>
        <w:t>Direct and In</w:t>
      </w:r>
      <w:r w:rsidRPr="00D01751">
        <w:rPr>
          <w:rFonts w:ascii="Cordia New" w:hAnsi="Cordia New" w:cs="Cordia New"/>
          <w:sz w:val="28"/>
          <w:cs/>
        </w:rPr>
        <w:t>-</w:t>
      </w:r>
      <w:r w:rsidRPr="00D01751">
        <w:rPr>
          <w:rFonts w:ascii="Cordia New" w:hAnsi="Cordia New" w:cs="Cordia New"/>
          <w:sz w:val="28"/>
        </w:rPr>
        <w:t>Direct Inspection</w:t>
      </w:r>
      <w:r w:rsidRPr="00D01751">
        <w:rPr>
          <w:rFonts w:ascii="Cordia New" w:hAnsi="Cordia New" w:cs="Cordia New"/>
          <w:sz w:val="28"/>
          <w:cs/>
        </w:rPr>
        <w:t>)</w:t>
      </w:r>
      <w:r w:rsidRPr="00D01751">
        <w:rPr>
          <w:rFonts w:ascii="Cordia New" w:hAnsi="Cordia New" w:cs="Cordia New" w:hint="cs"/>
          <w:sz w:val="28"/>
          <w:cs/>
        </w:rPr>
        <w:t xml:space="preserve"> ที่ตรวจพบสิ่งผิดปกติที่มีนัยสำคัญ รวมถึงความเสี่ยงอื่นๆ ที่อาจส่งผลต่อความมั่นคงแข็งแรงของท่อ โดยมีวิธีดำเนินการตรวจสอบหรือ ซ่อม ตามมาตรฐานสากล</w:t>
      </w:r>
      <w:r w:rsidRPr="00D01751">
        <w:rPr>
          <w:rFonts w:ascii="Cordia New" w:hAnsi="Cordia New" w:cs="Cordia New"/>
          <w:sz w:val="28"/>
          <w:cs/>
        </w:rPr>
        <w:t xml:space="preserve"> (</w:t>
      </w:r>
      <w:r w:rsidRPr="00D01751">
        <w:rPr>
          <w:rFonts w:ascii="Cordia New" w:hAnsi="Cordia New" w:cs="Cordia New"/>
          <w:sz w:val="28"/>
        </w:rPr>
        <w:t>ASME B31</w:t>
      </w:r>
      <w:r w:rsidRPr="00D01751">
        <w:rPr>
          <w:rFonts w:ascii="Cordia New" w:hAnsi="Cordia New" w:cs="Cordia New"/>
          <w:sz w:val="28"/>
          <w:cs/>
        </w:rPr>
        <w:t>.</w:t>
      </w:r>
      <w:r w:rsidRPr="00D01751">
        <w:rPr>
          <w:rFonts w:ascii="Cordia New" w:hAnsi="Cordia New" w:cs="Cordia New"/>
          <w:sz w:val="28"/>
        </w:rPr>
        <w:t>8</w:t>
      </w:r>
      <w:r w:rsidRPr="00D01751">
        <w:rPr>
          <w:rFonts w:ascii="Cordia New" w:hAnsi="Cordia New" w:cs="Cordia New"/>
          <w:sz w:val="28"/>
          <w:cs/>
        </w:rPr>
        <w:t>)</w:t>
      </w:r>
    </w:p>
    <w:p w:rsidR="002C63E7" w:rsidRPr="00D01751" w:rsidRDefault="002C63E7" w:rsidP="00D276A6">
      <w:pPr>
        <w:spacing w:before="120" w:line="264" w:lineRule="auto"/>
        <w:ind w:left="1440" w:firstLine="698"/>
        <w:outlineLvl w:val="0"/>
        <w:rPr>
          <w:rFonts w:ascii="Cordia New" w:hAnsi="Cordia New" w:cs="Cordia New"/>
          <w:sz w:val="28"/>
        </w:rPr>
      </w:pPr>
    </w:p>
    <w:p w:rsidR="005C0D83" w:rsidRPr="00D01751" w:rsidRDefault="005C0D83" w:rsidP="000D3C8D">
      <w:pPr>
        <w:pStyle w:val="ac"/>
        <w:numPr>
          <w:ilvl w:val="0"/>
          <w:numId w:val="9"/>
        </w:numPr>
        <w:spacing w:line="264" w:lineRule="auto"/>
        <w:ind w:hanging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D01751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แผนงาน </w:t>
      </w:r>
    </w:p>
    <w:p w:rsidR="008759EB" w:rsidRPr="00D01751" w:rsidRDefault="008759EB" w:rsidP="008759EB">
      <w:pPr>
        <w:spacing w:line="264" w:lineRule="auto"/>
        <w:ind w:firstLine="720"/>
        <w:outlineLvl w:val="0"/>
        <w:rPr>
          <w:rFonts w:ascii="Cordia New" w:hAnsi="Cordia New" w:cs="Cordia New"/>
          <w:sz w:val="28"/>
          <w:cs/>
        </w:rPr>
      </w:pPr>
      <w:r w:rsidRPr="00D01751">
        <w:rPr>
          <w:rFonts w:ascii="Cordia New" w:hAnsi="Cordia New" w:cs="Cordia New"/>
          <w:sz w:val="28"/>
          <w:cs/>
        </w:rPr>
        <w:t xml:space="preserve">ตารางที่ </w:t>
      </w:r>
      <w:r w:rsidR="00775211" w:rsidRPr="00D01751">
        <w:rPr>
          <w:rFonts w:ascii="Cordia New" w:hAnsi="Cordia New" w:cs="Cordia New"/>
          <w:sz w:val="28"/>
        </w:rPr>
        <w:t>1</w:t>
      </w:r>
      <w:r w:rsidR="00775211" w:rsidRPr="00D01751">
        <w:rPr>
          <w:rFonts w:ascii="Cordia New" w:hAnsi="Cordia New" w:cs="Cordia New"/>
          <w:sz w:val="28"/>
          <w:cs/>
        </w:rPr>
        <w:t>.</w:t>
      </w:r>
      <w:r w:rsidR="00775211" w:rsidRPr="00D01751">
        <w:rPr>
          <w:rFonts w:ascii="Cordia New" w:hAnsi="Cordia New" w:cs="Cordia New"/>
          <w:sz w:val="28"/>
        </w:rPr>
        <w:t>1</w:t>
      </w:r>
      <w:r w:rsidRPr="00D01751">
        <w:rPr>
          <w:rFonts w:ascii="Cordia New" w:hAnsi="Cordia New" w:cs="Cordia New"/>
          <w:sz w:val="28"/>
          <w:cs/>
        </w:rPr>
        <w:t xml:space="preserve">  </w:t>
      </w:r>
      <w:r w:rsidR="00D13F33" w:rsidRPr="00D01751">
        <w:rPr>
          <w:rFonts w:ascii="Cordia New" w:hAnsi="Cordia New" w:cs="Cordia New"/>
          <w:sz w:val="28"/>
          <w:cs/>
        </w:rPr>
        <w:t>รายการเส้นท่อ และตำแหน่งท่อก๊าซที่ขุดเปิด</w:t>
      </w:r>
    </w:p>
    <w:tbl>
      <w:tblPr>
        <w:tblStyle w:val="a8"/>
        <w:tblW w:w="8505" w:type="dxa"/>
        <w:tblInd w:w="704" w:type="dxa"/>
        <w:tblLayout w:type="fixed"/>
        <w:tblLook w:val="04A0" w:firstRow="1" w:lastRow="0" w:firstColumn="1" w:lastColumn="0" w:noHBand="0" w:noVBand="1"/>
      </w:tblPr>
      <w:tblGrid>
        <w:gridCol w:w="425"/>
        <w:gridCol w:w="2127"/>
        <w:gridCol w:w="1163"/>
        <w:gridCol w:w="787"/>
        <w:gridCol w:w="630"/>
        <w:gridCol w:w="3373"/>
      </w:tblGrid>
      <w:tr w:rsidR="005C0D83" w:rsidRPr="00D01751" w:rsidTr="00B224A0">
        <w:trPr>
          <w:tblHeader/>
        </w:trPr>
        <w:tc>
          <w:tcPr>
            <w:tcW w:w="425" w:type="dxa"/>
            <w:shd w:val="clear" w:color="auto" w:fill="BFBFBF" w:themeFill="background1" w:themeFillShade="BF"/>
          </w:tcPr>
          <w:p w:rsidR="005C0D83" w:rsidRPr="00D01751" w:rsidRDefault="005C0D83" w:rsidP="00F2467E">
            <w:pPr>
              <w:pStyle w:val="ab"/>
              <w:spacing w:before="0" w:beforeAutospacing="0" w:after="0" w:afterAutospacing="0"/>
              <w:ind w:left="-108" w:right="-108"/>
              <w:jc w:val="center"/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cs/>
              </w:rPr>
            </w:pPr>
            <w:r w:rsidRPr="00D01751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cs/>
              </w:rPr>
              <w:t>เขต</w:t>
            </w:r>
          </w:p>
        </w:tc>
        <w:tc>
          <w:tcPr>
            <w:tcW w:w="2127" w:type="dxa"/>
            <w:shd w:val="clear" w:color="auto" w:fill="BFBFBF" w:themeFill="background1" w:themeFillShade="BF"/>
          </w:tcPr>
          <w:p w:rsidR="005C0D83" w:rsidRPr="00D01751" w:rsidRDefault="00697C74" w:rsidP="00F2467E">
            <w:pPr>
              <w:pStyle w:val="a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</w:rPr>
            </w:pPr>
            <w:r w:rsidRPr="00D01751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cs/>
              </w:rPr>
              <w:t>เส้นท่อ</w:t>
            </w:r>
            <w:r w:rsidRPr="00D01751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</w:rPr>
              <w:t>,</w:t>
            </w:r>
            <w:r w:rsidRPr="00D01751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cs/>
              </w:rPr>
              <w:t xml:space="preserve"> ตำแหน่ง</w:t>
            </w:r>
          </w:p>
        </w:tc>
        <w:tc>
          <w:tcPr>
            <w:tcW w:w="1163" w:type="dxa"/>
            <w:shd w:val="clear" w:color="auto" w:fill="BFBFBF" w:themeFill="background1" w:themeFillShade="BF"/>
          </w:tcPr>
          <w:p w:rsidR="005C0D83" w:rsidRPr="00D01751" w:rsidRDefault="00697C74" w:rsidP="00697C74">
            <w:pPr>
              <w:pStyle w:val="ab"/>
              <w:spacing w:before="0" w:beforeAutospacing="0" w:after="0" w:afterAutospacing="0"/>
              <w:ind w:left="-104" w:right="-113"/>
              <w:jc w:val="center"/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</w:rPr>
            </w:pPr>
            <w:r w:rsidRPr="00D01751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cs/>
              </w:rPr>
              <w:t>ขุดซ่อมเนื่องจาก</w:t>
            </w:r>
          </w:p>
        </w:tc>
        <w:tc>
          <w:tcPr>
            <w:tcW w:w="787" w:type="dxa"/>
            <w:shd w:val="clear" w:color="auto" w:fill="BFBFBF" w:themeFill="background1" w:themeFillShade="BF"/>
          </w:tcPr>
          <w:p w:rsidR="005C0D83" w:rsidRPr="00D01751" w:rsidRDefault="005C0D83" w:rsidP="00F2467E">
            <w:pPr>
              <w:pStyle w:val="a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</w:rPr>
            </w:pPr>
            <w:r w:rsidRPr="00D01751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</w:rPr>
              <w:t xml:space="preserve">Length </w:t>
            </w:r>
            <w:r w:rsidRPr="00D01751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cs/>
              </w:rPr>
              <w:t>(</w:t>
            </w:r>
            <w:r w:rsidRPr="00D01751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</w:rPr>
              <w:t>m</w:t>
            </w:r>
            <w:r w:rsidRPr="00D01751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cs/>
              </w:rPr>
              <w:t>)</w:t>
            </w:r>
          </w:p>
        </w:tc>
        <w:tc>
          <w:tcPr>
            <w:tcW w:w="630" w:type="dxa"/>
            <w:shd w:val="clear" w:color="auto" w:fill="BFBFBF" w:themeFill="background1" w:themeFillShade="BF"/>
          </w:tcPr>
          <w:p w:rsidR="005C0D83" w:rsidRPr="00D01751" w:rsidRDefault="005C0D83" w:rsidP="00F2467E">
            <w:pPr>
              <w:pStyle w:val="ab"/>
              <w:spacing w:before="0" w:beforeAutospacing="0" w:after="0" w:afterAutospacing="0"/>
              <w:ind w:left="-119" w:right="-117"/>
              <w:jc w:val="center"/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</w:rPr>
            </w:pPr>
            <w:r w:rsidRPr="00D01751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cs/>
              </w:rPr>
              <w:t>%</w:t>
            </w:r>
          </w:p>
          <w:p w:rsidR="005C0D83" w:rsidRPr="00D01751" w:rsidRDefault="005C0D83" w:rsidP="00F2467E">
            <w:pPr>
              <w:pStyle w:val="ab"/>
              <w:spacing w:before="0" w:beforeAutospacing="0" w:after="0" w:afterAutospacing="0"/>
              <w:ind w:left="-119" w:right="-117"/>
              <w:jc w:val="center"/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</w:rPr>
            </w:pPr>
            <w:r w:rsidRPr="00D01751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</w:rPr>
              <w:t>Actual</w:t>
            </w:r>
          </w:p>
        </w:tc>
        <w:tc>
          <w:tcPr>
            <w:tcW w:w="3373" w:type="dxa"/>
            <w:shd w:val="clear" w:color="auto" w:fill="BFBFBF" w:themeFill="background1" w:themeFillShade="BF"/>
          </w:tcPr>
          <w:p w:rsidR="005C0D83" w:rsidRPr="00D01751" w:rsidRDefault="005C0D83" w:rsidP="00F2467E">
            <w:pPr>
              <w:pStyle w:val="ab"/>
              <w:spacing w:before="0" w:beforeAutospacing="0" w:after="0" w:afterAutospacing="0"/>
              <w:ind w:left="-105" w:right="-126"/>
              <w:jc w:val="center"/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</w:rPr>
            </w:pPr>
            <w:r w:rsidRPr="00D01751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</w:rPr>
              <w:t>Plan</w:t>
            </w:r>
          </w:p>
          <w:p w:rsidR="005C0D83" w:rsidRPr="00D01751" w:rsidRDefault="005C0D83" w:rsidP="00F2467E">
            <w:pPr>
              <w:pStyle w:val="ab"/>
              <w:spacing w:before="0" w:beforeAutospacing="0" w:after="0" w:afterAutospacing="0"/>
              <w:ind w:left="-105" w:right="-126"/>
              <w:jc w:val="center"/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cs/>
              </w:rPr>
            </w:pPr>
            <w:r w:rsidRPr="00D01751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cs/>
              </w:rPr>
              <w:t>/</w:t>
            </w:r>
            <w:r w:rsidRPr="00D01751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</w:rPr>
              <w:t>Status</w:t>
            </w:r>
          </w:p>
        </w:tc>
      </w:tr>
      <w:tr w:rsidR="005C0D83" w:rsidRPr="00D01751" w:rsidTr="00B224A0">
        <w:tc>
          <w:tcPr>
            <w:tcW w:w="425" w:type="dxa"/>
          </w:tcPr>
          <w:p w:rsidR="005C0D83" w:rsidRPr="00D01751" w:rsidRDefault="009543F5" w:rsidP="00F2467E">
            <w:pPr>
              <w:pStyle w:val="a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D01751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5</w:t>
            </w:r>
          </w:p>
        </w:tc>
        <w:tc>
          <w:tcPr>
            <w:tcW w:w="2127" w:type="dxa"/>
          </w:tcPr>
          <w:p w:rsidR="005C0D83" w:rsidRPr="00D01751" w:rsidRDefault="005C0D83" w:rsidP="00F2467E">
            <w:pPr>
              <w:pStyle w:val="ab"/>
              <w:spacing w:before="0" w:beforeAutospacing="0" w:after="0" w:afterAutospacing="0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D01751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RC</w:t>
            </w:r>
            <w:r w:rsidR="009543F5" w:rsidRPr="00D01751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4000</w:t>
            </w:r>
            <w:r w:rsidRPr="00D01751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, KP</w:t>
            </w:r>
            <w:r w:rsidRPr="00D01751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.</w:t>
            </w:r>
            <w:r w:rsidR="009543F5" w:rsidRPr="00D01751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184</w:t>
            </w:r>
            <w:r w:rsidR="009543F5" w:rsidRPr="00D01751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+</w:t>
            </w:r>
            <w:r w:rsidR="009543F5" w:rsidRPr="00D01751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291</w:t>
            </w:r>
          </w:p>
        </w:tc>
        <w:tc>
          <w:tcPr>
            <w:tcW w:w="1163" w:type="dxa"/>
          </w:tcPr>
          <w:p w:rsidR="005C0D83" w:rsidRPr="00D01751" w:rsidRDefault="00547B64" w:rsidP="00B224A0">
            <w:pPr>
              <w:pStyle w:val="ab"/>
              <w:spacing w:before="0" w:beforeAutospacing="0" w:after="0" w:afterAutospacing="0"/>
              <w:ind w:left="-104" w:right="-113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proofErr w:type="spellStart"/>
            <w:r w:rsidRPr="00D01751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Bistering</w:t>
            </w:r>
            <w:proofErr w:type="spellEnd"/>
            <w:r w:rsidRPr="00D01751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 xml:space="preserve"> defect</w:t>
            </w:r>
          </w:p>
        </w:tc>
        <w:tc>
          <w:tcPr>
            <w:tcW w:w="787" w:type="dxa"/>
          </w:tcPr>
          <w:p w:rsidR="005C0D83" w:rsidRPr="00D01751" w:rsidRDefault="005C0D83" w:rsidP="00F2467E">
            <w:pPr>
              <w:pStyle w:val="a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D01751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5</w:t>
            </w:r>
          </w:p>
        </w:tc>
        <w:tc>
          <w:tcPr>
            <w:tcW w:w="630" w:type="dxa"/>
          </w:tcPr>
          <w:p w:rsidR="005C0D83" w:rsidRPr="00D01751" w:rsidRDefault="00547B64" w:rsidP="00F2467E">
            <w:pPr>
              <w:pStyle w:val="ab"/>
              <w:spacing w:before="0" w:beforeAutospacing="0" w:after="0" w:afterAutospacing="0"/>
              <w:ind w:left="-119" w:right="-117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D01751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6</w:t>
            </w:r>
            <w:r w:rsidR="00DE5C27" w:rsidRPr="00D01751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0</w:t>
            </w:r>
            <w:r w:rsidR="005C0D83" w:rsidRPr="00D01751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%</w:t>
            </w:r>
          </w:p>
        </w:tc>
        <w:tc>
          <w:tcPr>
            <w:tcW w:w="3373" w:type="dxa"/>
          </w:tcPr>
          <w:p w:rsidR="005C0D83" w:rsidRPr="00D01751" w:rsidRDefault="00547B64" w:rsidP="00697C74">
            <w:pPr>
              <w:pStyle w:val="ab"/>
              <w:spacing w:before="0" w:beforeAutospacing="0" w:after="0" w:afterAutospacing="0"/>
              <w:ind w:right="-126"/>
              <w:jc w:val="left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D01751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จัดจ้างแล้วเสร็จ แผนขุด เดือน เม.ย.</w:t>
            </w:r>
          </w:p>
        </w:tc>
      </w:tr>
      <w:tr w:rsidR="005C0D83" w:rsidRPr="00D01751" w:rsidTr="00B224A0">
        <w:tc>
          <w:tcPr>
            <w:tcW w:w="425" w:type="dxa"/>
          </w:tcPr>
          <w:p w:rsidR="005C0D83" w:rsidRPr="00D01751" w:rsidRDefault="009543F5" w:rsidP="00F2467E">
            <w:pPr>
              <w:pStyle w:val="a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D01751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5</w:t>
            </w:r>
          </w:p>
        </w:tc>
        <w:tc>
          <w:tcPr>
            <w:tcW w:w="2127" w:type="dxa"/>
          </w:tcPr>
          <w:p w:rsidR="005C0D83" w:rsidRPr="00D01751" w:rsidRDefault="009543F5" w:rsidP="00F2467E">
            <w:pPr>
              <w:pStyle w:val="ab"/>
              <w:spacing w:before="0" w:beforeAutospacing="0" w:after="0" w:afterAutospacing="0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D01751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RC4000, KP</w:t>
            </w:r>
            <w:r w:rsidRPr="00D01751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.</w:t>
            </w:r>
            <w:r w:rsidRPr="00D01751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192</w:t>
            </w:r>
            <w:r w:rsidRPr="00D01751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+</w:t>
            </w:r>
            <w:r w:rsidRPr="00D01751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174</w:t>
            </w:r>
          </w:p>
        </w:tc>
        <w:tc>
          <w:tcPr>
            <w:tcW w:w="1163" w:type="dxa"/>
          </w:tcPr>
          <w:p w:rsidR="005C0D83" w:rsidRPr="00D01751" w:rsidRDefault="00547B64" w:rsidP="00F2467E">
            <w:pPr>
              <w:pStyle w:val="ab"/>
              <w:spacing w:before="0" w:beforeAutospacing="0" w:after="0" w:afterAutospacing="0"/>
              <w:ind w:left="-104" w:right="-113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proofErr w:type="spellStart"/>
            <w:r w:rsidRPr="00D01751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Bistering</w:t>
            </w:r>
            <w:proofErr w:type="spellEnd"/>
            <w:r w:rsidRPr="00D01751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 xml:space="preserve"> defect</w:t>
            </w:r>
          </w:p>
        </w:tc>
        <w:tc>
          <w:tcPr>
            <w:tcW w:w="787" w:type="dxa"/>
          </w:tcPr>
          <w:p w:rsidR="005C0D83" w:rsidRPr="00D01751" w:rsidRDefault="005C0D83" w:rsidP="00F2467E">
            <w:pPr>
              <w:pStyle w:val="a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D01751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5</w:t>
            </w:r>
          </w:p>
        </w:tc>
        <w:tc>
          <w:tcPr>
            <w:tcW w:w="630" w:type="dxa"/>
          </w:tcPr>
          <w:p w:rsidR="005C0D83" w:rsidRPr="00D01751" w:rsidRDefault="00547B64" w:rsidP="00F2467E">
            <w:pPr>
              <w:pStyle w:val="ab"/>
              <w:spacing w:before="0" w:beforeAutospacing="0" w:after="0" w:afterAutospacing="0"/>
              <w:ind w:left="-119" w:right="-117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D01751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6</w:t>
            </w:r>
            <w:r w:rsidR="00DE5C27" w:rsidRPr="00D01751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0</w:t>
            </w:r>
            <w:r w:rsidR="005C0D83" w:rsidRPr="00D01751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%</w:t>
            </w:r>
          </w:p>
        </w:tc>
        <w:tc>
          <w:tcPr>
            <w:tcW w:w="3373" w:type="dxa"/>
          </w:tcPr>
          <w:p w:rsidR="005C0D83" w:rsidRPr="00D01751" w:rsidRDefault="00547B64" w:rsidP="00697C74">
            <w:pPr>
              <w:pStyle w:val="ab"/>
              <w:spacing w:before="0" w:beforeAutospacing="0" w:after="0" w:afterAutospacing="0"/>
              <w:ind w:right="-126"/>
              <w:jc w:val="left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D01751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จัดจ้างแล้วเสร็จ แผนขุด เดือน เม.ย.</w:t>
            </w:r>
          </w:p>
        </w:tc>
      </w:tr>
      <w:tr w:rsidR="005C0D83" w:rsidRPr="00D01751" w:rsidTr="00B224A0">
        <w:tc>
          <w:tcPr>
            <w:tcW w:w="425" w:type="dxa"/>
          </w:tcPr>
          <w:p w:rsidR="005C0D83" w:rsidRPr="00D01751" w:rsidRDefault="005C0D83" w:rsidP="00F2467E">
            <w:pPr>
              <w:pStyle w:val="a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D01751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5</w:t>
            </w:r>
          </w:p>
        </w:tc>
        <w:tc>
          <w:tcPr>
            <w:tcW w:w="2127" w:type="dxa"/>
          </w:tcPr>
          <w:p w:rsidR="005C0D83" w:rsidRPr="00D01751" w:rsidRDefault="00DE5C27" w:rsidP="0099259B">
            <w:pPr>
              <w:pStyle w:val="ab"/>
              <w:spacing w:before="0" w:beforeAutospacing="0" w:after="0" w:afterAutospacing="0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D01751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RC4000, KP</w:t>
            </w:r>
            <w:r w:rsidRPr="00D01751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.</w:t>
            </w:r>
            <w:r w:rsidRPr="00D01751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19</w:t>
            </w:r>
            <w:r w:rsidR="009543F5" w:rsidRPr="00D01751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3</w:t>
            </w:r>
            <w:r w:rsidRPr="00D01751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+</w:t>
            </w:r>
            <w:r w:rsidR="00547B64" w:rsidRPr="00D01751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573</w:t>
            </w:r>
          </w:p>
        </w:tc>
        <w:tc>
          <w:tcPr>
            <w:tcW w:w="1163" w:type="dxa"/>
          </w:tcPr>
          <w:p w:rsidR="005C0D83" w:rsidRPr="00D01751" w:rsidRDefault="00967D2B" w:rsidP="00F2467E">
            <w:pPr>
              <w:pStyle w:val="ab"/>
              <w:spacing w:before="0" w:beforeAutospacing="0" w:after="0" w:afterAutospacing="0"/>
              <w:ind w:left="-104" w:right="-113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ins w:id="7" w:author="NAVASIN HOMHUAL" w:date="2016-09-05T21:25:00Z">
              <w:r w:rsidRPr="00D01751">
                <w:rPr>
                  <w:rFonts w:ascii="Browallia New" w:hAnsi="Browallia New" w:cs="Browallia New"/>
                  <w:noProof/>
                  <w:sz w:val="32"/>
                  <w:szCs w:val="32"/>
                  <w:rPrChange w:id="8">
                    <w:rPr>
                      <w:noProof/>
                    </w:rPr>
                  </w:rPrChange>
                </w:rPr>
                <mc:AlternateContent>
                  <mc:Choice Requires="wps">
                    <w:drawing>
                      <wp:anchor distT="0" distB="0" distL="114300" distR="114300" simplePos="0" relativeHeight="251653632" behindDoc="0" locked="0" layoutInCell="1" allowOverlap="1" wp14:anchorId="6050FB6A" wp14:editId="1DC9E9ED">
                        <wp:simplePos x="0" y="0"/>
                        <wp:positionH relativeFrom="column">
                          <wp:posOffset>-1406393</wp:posOffset>
                        </wp:positionH>
                        <wp:positionV relativeFrom="paragraph">
                          <wp:posOffset>102080</wp:posOffset>
                        </wp:positionV>
                        <wp:extent cx="4373593" cy="793631"/>
                        <wp:effectExtent l="57150" t="38100" r="84455" b="102235"/>
                        <wp:wrapNone/>
                        <wp:docPr id="13" name="Rectangle 13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/>
                              <wps:spPr>
                                <a:xfrm>
                                  <a:off x="0" y="0"/>
                                  <a:ext cx="4373593" cy="793631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2"/>
                                </a:lnRef>
                                <a:fillRef idx="2">
                                  <a:schemeClr val="accent2"/>
                                </a:fillRef>
                                <a:effectRef idx="1">
                                  <a:schemeClr val="accent2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A0BD6" w:rsidRPr="009E316F" w:rsidRDefault="001A0BD6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sz w:val="72"/>
                                        <w:szCs w:val="72"/>
                                        <w:rPrChange w:id="9" w:author="NAVASIN HOMHUAL" w:date="2016-09-05T21:24:00Z">
                                          <w:rPr/>
                                        </w:rPrChange>
                                      </w:rPr>
                                      <w:pPrChange w:id="10" w:author="NAVASIN HOMHUAL" w:date="2016-09-05T21:23:00Z">
                                        <w:pPr/>
                                      </w:pPrChange>
                                    </w:pPr>
                                    <w:r>
                                      <w:rPr>
                                        <w:b/>
                                        <w:bCs/>
                                        <w:sz w:val="72"/>
                                        <w:szCs w:val="72"/>
                                      </w:rPr>
                                      <w:t>DA</w:t>
                                    </w:r>
                                    <w:ins w:id="11" w:author="NAVASIN HOMHUAL" w:date="2016-09-05T21:23:00Z">
                                      <w:r w:rsidRPr="009E316F">
                                        <w:rPr>
                                          <w:b/>
                                          <w:bCs/>
                                          <w:sz w:val="72"/>
                                          <w:szCs w:val="72"/>
                                          <w:rPrChange w:id="12" w:author="NAVASIN HOMHUAL" w:date="2016-09-05T21:24:00Z">
                                            <w:rPr/>
                                          </w:rPrChange>
                                        </w:rPr>
                                        <w:t xml:space="preserve"> On web</w:t>
                                      </w:r>
                                    </w:ins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rect id="Rectangle 13" o:spid="_x0000_s1027" style="position:absolute;left:0;text-align:left;margin-left:-110.75pt;margin-top:8.05pt;width:344.4pt;height:62.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" fillcolor="#dfa7a6 [1621]" strokecolor="#bc4542 [3045]">
                        <v:fill color2="#f5e4e4 [501]" rotate="t" angle="180" colors="0 #ffa2a1;22938f #ffbebd;1 #ffe5e5" focus="100%" type="gradient"/>
                        <v:shadow on="t" color="black" opacity="24903f" origin=",.5" offset="0,.55556mm"/>
                        <v:textbox>
                          <w:txbxContent>
                            <w:p w:rsidR="001A0BD6" w:rsidRPr="009E316F" w:rsidRDefault="001A0BD6">
                              <w:pPr>
                                <w:jc w:val="center"/>
                                <w:rPr>
                                  <w:b/>
                                  <w:bCs/>
                                  <w:sz w:val="72"/>
                                  <w:szCs w:val="72"/>
                                  <w:rPrChange w:id="16" w:author="NAVASIN HOMHUAL" w:date="2016-09-05T21:24:00Z">
                                    <w:rPr/>
                                  </w:rPrChange>
                                </w:rPr>
                                <w:pPrChange w:id="17" w:author="NAVASIN HOMHUAL" w:date="2016-09-05T21:23:00Z">
                                  <w:pPr/>
                                </w:pPrChange>
                              </w:pPr>
                              <w:r>
                                <w:rPr>
                                  <w:b/>
                                  <w:bCs/>
                                  <w:sz w:val="72"/>
                                  <w:szCs w:val="72"/>
                                </w:rPr>
                                <w:t>DA</w:t>
                              </w:r>
                              <w:ins w:id="18" w:author="NAVASIN HOMHUAL" w:date="2016-09-05T21:23:00Z">
                                <w:r w:rsidRPr="009E316F">
                                  <w:rPr>
                                    <w:b/>
                                    <w:bCs/>
                                    <w:sz w:val="72"/>
                                    <w:szCs w:val="72"/>
                                    <w:rPrChange w:id="19" w:author="NAVASIN HOMHUAL" w:date="2016-09-05T21:24:00Z">
                                      <w:rPr/>
                                    </w:rPrChange>
                                  </w:rPr>
                                  <w:t xml:space="preserve"> On web</w:t>
                                </w:r>
                              </w:ins>
                            </w:p>
                          </w:txbxContent>
                        </v:textbox>
                      </v:rect>
                    </w:pict>
                  </mc:Fallback>
                </mc:AlternateContent>
              </w:r>
            </w:ins>
            <w:proofErr w:type="spellStart"/>
            <w:r w:rsidR="00547B64" w:rsidRPr="00D01751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Bistering</w:t>
            </w:r>
            <w:proofErr w:type="spellEnd"/>
            <w:r w:rsidR="00547B64" w:rsidRPr="00D01751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 xml:space="preserve"> defect</w:t>
            </w:r>
          </w:p>
        </w:tc>
        <w:tc>
          <w:tcPr>
            <w:tcW w:w="787" w:type="dxa"/>
          </w:tcPr>
          <w:p w:rsidR="005C0D83" w:rsidRPr="00D01751" w:rsidRDefault="00547B64" w:rsidP="00DE5C27">
            <w:pPr>
              <w:pStyle w:val="a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D01751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5</w:t>
            </w:r>
          </w:p>
        </w:tc>
        <w:tc>
          <w:tcPr>
            <w:tcW w:w="630" w:type="dxa"/>
          </w:tcPr>
          <w:p w:rsidR="005C0D83" w:rsidRPr="00D01751" w:rsidRDefault="00547B64" w:rsidP="00F2467E">
            <w:pPr>
              <w:pStyle w:val="ab"/>
              <w:spacing w:before="0" w:beforeAutospacing="0" w:after="0" w:afterAutospacing="0"/>
              <w:ind w:left="-119" w:right="-117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D01751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6</w:t>
            </w:r>
            <w:r w:rsidR="005C0D83" w:rsidRPr="00D01751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0</w:t>
            </w:r>
            <w:r w:rsidR="005C0D83" w:rsidRPr="00D01751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%</w:t>
            </w:r>
          </w:p>
        </w:tc>
        <w:tc>
          <w:tcPr>
            <w:tcW w:w="3373" w:type="dxa"/>
          </w:tcPr>
          <w:p w:rsidR="005C0D83" w:rsidRPr="00D01751" w:rsidRDefault="00547B64" w:rsidP="00F2467E">
            <w:pPr>
              <w:pStyle w:val="ab"/>
              <w:spacing w:before="0" w:beforeAutospacing="0" w:after="0" w:afterAutospacing="0"/>
              <w:ind w:right="-126"/>
              <w:jc w:val="left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D01751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จัดจ้างแล้วเสร็จ แผนขุด เดือน เม.ย.</w:t>
            </w:r>
          </w:p>
        </w:tc>
      </w:tr>
      <w:tr w:rsidR="00DE5C27" w:rsidRPr="00D01751" w:rsidTr="00B224A0">
        <w:tc>
          <w:tcPr>
            <w:tcW w:w="425" w:type="dxa"/>
          </w:tcPr>
          <w:p w:rsidR="00DE5C27" w:rsidRPr="00D01751" w:rsidRDefault="00DE5C27" w:rsidP="00F2467E">
            <w:pPr>
              <w:pStyle w:val="a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D01751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5</w:t>
            </w:r>
          </w:p>
        </w:tc>
        <w:tc>
          <w:tcPr>
            <w:tcW w:w="2127" w:type="dxa"/>
          </w:tcPr>
          <w:p w:rsidR="00DE5C27" w:rsidRPr="00D01751" w:rsidRDefault="00DE5C27" w:rsidP="0099259B">
            <w:pPr>
              <w:pStyle w:val="ab"/>
              <w:spacing w:before="0" w:beforeAutospacing="0" w:after="0" w:afterAutospacing="0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D01751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RC4000, KP</w:t>
            </w:r>
            <w:r w:rsidRPr="00D01751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.</w:t>
            </w:r>
            <w:r w:rsidRPr="00D01751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19</w:t>
            </w:r>
            <w:r w:rsidR="00547B64" w:rsidRPr="00D01751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3</w:t>
            </w:r>
            <w:r w:rsidRPr="00D01751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+</w:t>
            </w:r>
            <w:r w:rsidR="00547B64" w:rsidRPr="00D01751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581</w:t>
            </w:r>
          </w:p>
        </w:tc>
        <w:tc>
          <w:tcPr>
            <w:tcW w:w="1163" w:type="dxa"/>
          </w:tcPr>
          <w:p w:rsidR="00DE5C27" w:rsidRPr="00D01751" w:rsidRDefault="00547B64" w:rsidP="00F2467E">
            <w:pPr>
              <w:pStyle w:val="ab"/>
              <w:spacing w:before="0" w:beforeAutospacing="0" w:after="0" w:afterAutospacing="0"/>
              <w:ind w:left="-104" w:right="-113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proofErr w:type="spellStart"/>
            <w:r w:rsidRPr="00D01751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Bistering</w:t>
            </w:r>
            <w:proofErr w:type="spellEnd"/>
            <w:r w:rsidRPr="00D01751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 xml:space="preserve"> defect</w:t>
            </w:r>
          </w:p>
        </w:tc>
        <w:tc>
          <w:tcPr>
            <w:tcW w:w="787" w:type="dxa"/>
          </w:tcPr>
          <w:p w:rsidR="00DE5C27" w:rsidRPr="00D01751" w:rsidRDefault="00547B64" w:rsidP="00F2467E">
            <w:pPr>
              <w:pStyle w:val="a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D01751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5</w:t>
            </w:r>
          </w:p>
        </w:tc>
        <w:tc>
          <w:tcPr>
            <w:tcW w:w="630" w:type="dxa"/>
          </w:tcPr>
          <w:p w:rsidR="00DE5C27" w:rsidRPr="00D01751" w:rsidRDefault="00547B64" w:rsidP="00F2467E">
            <w:pPr>
              <w:pStyle w:val="ab"/>
              <w:spacing w:before="0" w:beforeAutospacing="0" w:after="0" w:afterAutospacing="0"/>
              <w:ind w:left="-119" w:right="-117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D01751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6</w:t>
            </w:r>
            <w:r w:rsidR="00DE5C27" w:rsidRPr="00D01751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0</w:t>
            </w:r>
            <w:r w:rsidR="00DE5C27" w:rsidRPr="00D01751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%</w:t>
            </w:r>
          </w:p>
        </w:tc>
        <w:tc>
          <w:tcPr>
            <w:tcW w:w="3373" w:type="dxa"/>
          </w:tcPr>
          <w:p w:rsidR="00DE5C27" w:rsidRPr="00D01751" w:rsidRDefault="00547B64" w:rsidP="00F2467E">
            <w:pPr>
              <w:pStyle w:val="ab"/>
              <w:spacing w:before="0" w:beforeAutospacing="0" w:after="0" w:afterAutospacing="0"/>
              <w:ind w:right="-126"/>
              <w:jc w:val="left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D01751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จัดจ้างแล้วเสร็จ แผนขุด เดือน เม.ย.</w:t>
            </w:r>
          </w:p>
        </w:tc>
      </w:tr>
      <w:tr w:rsidR="009543F5" w:rsidRPr="00D01751" w:rsidTr="00B224A0">
        <w:tc>
          <w:tcPr>
            <w:tcW w:w="425" w:type="dxa"/>
          </w:tcPr>
          <w:p w:rsidR="009543F5" w:rsidRPr="00D01751" w:rsidRDefault="009543F5" w:rsidP="009543F5">
            <w:pPr>
              <w:pStyle w:val="a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D01751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5</w:t>
            </w:r>
          </w:p>
        </w:tc>
        <w:tc>
          <w:tcPr>
            <w:tcW w:w="2127" w:type="dxa"/>
          </w:tcPr>
          <w:p w:rsidR="009543F5" w:rsidRPr="00D01751" w:rsidRDefault="009543F5" w:rsidP="0099259B">
            <w:pPr>
              <w:pStyle w:val="ab"/>
              <w:spacing w:before="0" w:beforeAutospacing="0" w:after="0" w:afterAutospacing="0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D01751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RC4000</w:t>
            </w:r>
            <w:r w:rsidR="00547B64" w:rsidRPr="00D01751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, KP</w:t>
            </w:r>
            <w:r w:rsidR="00547B64" w:rsidRPr="00D01751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.</w:t>
            </w:r>
            <w:r w:rsidR="00547B64" w:rsidRPr="00D01751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193</w:t>
            </w:r>
            <w:r w:rsidRPr="00D01751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+</w:t>
            </w:r>
            <w:r w:rsidR="00547B64" w:rsidRPr="00D01751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774</w:t>
            </w:r>
          </w:p>
        </w:tc>
        <w:tc>
          <w:tcPr>
            <w:tcW w:w="1163" w:type="dxa"/>
          </w:tcPr>
          <w:p w:rsidR="009543F5" w:rsidRPr="00D01751" w:rsidRDefault="00547B64" w:rsidP="009543F5">
            <w:pPr>
              <w:pStyle w:val="ab"/>
              <w:spacing w:before="0" w:beforeAutospacing="0" w:after="0" w:afterAutospacing="0"/>
              <w:ind w:left="-104" w:right="-113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proofErr w:type="spellStart"/>
            <w:r w:rsidRPr="00D01751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Bistering</w:t>
            </w:r>
            <w:proofErr w:type="spellEnd"/>
            <w:r w:rsidRPr="00D01751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 xml:space="preserve"> defect</w:t>
            </w:r>
          </w:p>
        </w:tc>
        <w:tc>
          <w:tcPr>
            <w:tcW w:w="787" w:type="dxa"/>
          </w:tcPr>
          <w:p w:rsidR="009543F5" w:rsidRPr="00D01751" w:rsidRDefault="009543F5" w:rsidP="009543F5">
            <w:pPr>
              <w:pStyle w:val="a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D01751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5</w:t>
            </w:r>
          </w:p>
        </w:tc>
        <w:tc>
          <w:tcPr>
            <w:tcW w:w="630" w:type="dxa"/>
          </w:tcPr>
          <w:p w:rsidR="009543F5" w:rsidRPr="00D01751" w:rsidRDefault="00547B64" w:rsidP="009543F5">
            <w:pPr>
              <w:pStyle w:val="ab"/>
              <w:spacing w:before="0" w:beforeAutospacing="0" w:after="0" w:afterAutospacing="0"/>
              <w:ind w:left="-119" w:right="-117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D01751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6</w:t>
            </w:r>
            <w:r w:rsidR="009543F5" w:rsidRPr="00D01751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0</w:t>
            </w:r>
            <w:r w:rsidR="009543F5" w:rsidRPr="00D01751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%</w:t>
            </w:r>
          </w:p>
        </w:tc>
        <w:tc>
          <w:tcPr>
            <w:tcW w:w="3373" w:type="dxa"/>
          </w:tcPr>
          <w:p w:rsidR="009543F5" w:rsidRPr="00D01751" w:rsidRDefault="00547B64" w:rsidP="009543F5">
            <w:pPr>
              <w:pStyle w:val="ab"/>
              <w:spacing w:before="0" w:beforeAutospacing="0" w:after="0" w:afterAutospacing="0"/>
              <w:ind w:right="-126"/>
              <w:jc w:val="left"/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</w:pPr>
            <w:r w:rsidRPr="00D01751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จัดจ้างแล้วเสร็จ แผนขุด เดือน เม.ย.</w:t>
            </w:r>
          </w:p>
        </w:tc>
      </w:tr>
      <w:tr w:rsidR="009543F5" w:rsidRPr="00D01751" w:rsidTr="00B224A0">
        <w:tc>
          <w:tcPr>
            <w:tcW w:w="425" w:type="dxa"/>
          </w:tcPr>
          <w:p w:rsidR="009543F5" w:rsidRPr="00D01751" w:rsidRDefault="009543F5" w:rsidP="009543F5">
            <w:pPr>
              <w:pStyle w:val="a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D01751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5</w:t>
            </w:r>
          </w:p>
        </w:tc>
        <w:tc>
          <w:tcPr>
            <w:tcW w:w="2127" w:type="dxa"/>
          </w:tcPr>
          <w:p w:rsidR="009543F5" w:rsidRPr="00D01751" w:rsidRDefault="009543F5" w:rsidP="0099259B">
            <w:pPr>
              <w:pStyle w:val="ab"/>
              <w:spacing w:before="0" w:beforeAutospacing="0" w:after="0" w:afterAutospacing="0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D01751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RC4000</w:t>
            </w:r>
            <w:r w:rsidR="00547B64" w:rsidRPr="00D01751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, KP</w:t>
            </w:r>
            <w:r w:rsidR="00547B64" w:rsidRPr="00D01751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.</w:t>
            </w:r>
            <w:r w:rsidR="00547B64" w:rsidRPr="00D01751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193</w:t>
            </w:r>
            <w:r w:rsidRPr="00D01751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+</w:t>
            </w:r>
            <w:r w:rsidR="00547B64" w:rsidRPr="00D01751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818</w:t>
            </w:r>
          </w:p>
        </w:tc>
        <w:tc>
          <w:tcPr>
            <w:tcW w:w="1163" w:type="dxa"/>
          </w:tcPr>
          <w:p w:rsidR="009543F5" w:rsidRPr="00D01751" w:rsidRDefault="00547B64" w:rsidP="009543F5">
            <w:pPr>
              <w:pStyle w:val="ab"/>
              <w:spacing w:before="0" w:beforeAutospacing="0" w:after="0" w:afterAutospacing="0"/>
              <w:ind w:left="-104" w:right="-113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proofErr w:type="spellStart"/>
            <w:r w:rsidRPr="00D01751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Bistering</w:t>
            </w:r>
            <w:proofErr w:type="spellEnd"/>
            <w:r w:rsidRPr="00D01751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 xml:space="preserve"> defect</w:t>
            </w:r>
          </w:p>
        </w:tc>
        <w:tc>
          <w:tcPr>
            <w:tcW w:w="787" w:type="dxa"/>
          </w:tcPr>
          <w:p w:rsidR="009543F5" w:rsidRPr="00D01751" w:rsidRDefault="009543F5" w:rsidP="009543F5">
            <w:pPr>
              <w:pStyle w:val="a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D01751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5</w:t>
            </w:r>
          </w:p>
        </w:tc>
        <w:tc>
          <w:tcPr>
            <w:tcW w:w="630" w:type="dxa"/>
          </w:tcPr>
          <w:p w:rsidR="009543F5" w:rsidRPr="00D01751" w:rsidRDefault="00547B64" w:rsidP="009543F5">
            <w:pPr>
              <w:pStyle w:val="ab"/>
              <w:spacing w:before="0" w:beforeAutospacing="0" w:after="0" w:afterAutospacing="0"/>
              <w:ind w:left="-119" w:right="-117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D01751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6</w:t>
            </w:r>
            <w:r w:rsidR="009543F5" w:rsidRPr="00D01751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0</w:t>
            </w:r>
            <w:r w:rsidR="009543F5" w:rsidRPr="00D01751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%</w:t>
            </w:r>
          </w:p>
        </w:tc>
        <w:tc>
          <w:tcPr>
            <w:tcW w:w="3373" w:type="dxa"/>
          </w:tcPr>
          <w:p w:rsidR="009543F5" w:rsidRPr="00D01751" w:rsidRDefault="00547B64" w:rsidP="009543F5">
            <w:pPr>
              <w:pStyle w:val="ab"/>
              <w:spacing w:before="0" w:beforeAutospacing="0" w:after="0" w:afterAutospacing="0"/>
              <w:ind w:right="-126"/>
              <w:jc w:val="left"/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</w:pPr>
            <w:r w:rsidRPr="00D01751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จัดจ้างแล้วเสร็จ แผนขุด เดือน เม.ย.</w:t>
            </w:r>
          </w:p>
        </w:tc>
      </w:tr>
      <w:tr w:rsidR="009543F5" w:rsidRPr="00D01751" w:rsidTr="00B224A0">
        <w:tc>
          <w:tcPr>
            <w:tcW w:w="425" w:type="dxa"/>
          </w:tcPr>
          <w:p w:rsidR="009543F5" w:rsidRPr="00D01751" w:rsidRDefault="009543F5" w:rsidP="009543F5">
            <w:pPr>
              <w:pStyle w:val="a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D01751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5</w:t>
            </w:r>
          </w:p>
        </w:tc>
        <w:tc>
          <w:tcPr>
            <w:tcW w:w="2127" w:type="dxa"/>
          </w:tcPr>
          <w:p w:rsidR="009543F5" w:rsidRPr="00D01751" w:rsidRDefault="00547B64" w:rsidP="0099259B">
            <w:pPr>
              <w:pStyle w:val="ab"/>
              <w:spacing w:before="0" w:beforeAutospacing="0" w:after="0" w:afterAutospacing="0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D01751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RC4000, KP</w:t>
            </w:r>
            <w:r w:rsidRPr="00D01751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.</w:t>
            </w:r>
            <w:r w:rsidRPr="00D01751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197</w:t>
            </w:r>
            <w:r w:rsidR="009543F5" w:rsidRPr="00D01751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+</w:t>
            </w:r>
            <w:r w:rsidRPr="00D01751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583</w:t>
            </w:r>
          </w:p>
        </w:tc>
        <w:tc>
          <w:tcPr>
            <w:tcW w:w="1163" w:type="dxa"/>
          </w:tcPr>
          <w:p w:rsidR="009543F5" w:rsidRPr="00D01751" w:rsidRDefault="00547B64" w:rsidP="009543F5">
            <w:pPr>
              <w:pStyle w:val="ab"/>
              <w:spacing w:before="0" w:beforeAutospacing="0" w:after="0" w:afterAutospacing="0"/>
              <w:ind w:left="-104" w:right="-113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proofErr w:type="spellStart"/>
            <w:r w:rsidRPr="00D01751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Bistering</w:t>
            </w:r>
            <w:proofErr w:type="spellEnd"/>
            <w:r w:rsidRPr="00D01751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 xml:space="preserve"> defect</w:t>
            </w:r>
          </w:p>
        </w:tc>
        <w:tc>
          <w:tcPr>
            <w:tcW w:w="787" w:type="dxa"/>
          </w:tcPr>
          <w:p w:rsidR="009543F5" w:rsidRPr="00D01751" w:rsidRDefault="00547B64" w:rsidP="009543F5">
            <w:pPr>
              <w:pStyle w:val="a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D01751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5</w:t>
            </w:r>
          </w:p>
        </w:tc>
        <w:tc>
          <w:tcPr>
            <w:tcW w:w="630" w:type="dxa"/>
          </w:tcPr>
          <w:p w:rsidR="009543F5" w:rsidRPr="00D01751" w:rsidRDefault="00547B64" w:rsidP="009543F5">
            <w:pPr>
              <w:pStyle w:val="ab"/>
              <w:spacing w:before="0" w:beforeAutospacing="0" w:after="0" w:afterAutospacing="0"/>
              <w:ind w:left="-119" w:right="-117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D01751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6</w:t>
            </w:r>
            <w:r w:rsidR="009543F5" w:rsidRPr="00D01751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0</w:t>
            </w:r>
            <w:r w:rsidR="009543F5" w:rsidRPr="00D01751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%</w:t>
            </w:r>
          </w:p>
        </w:tc>
        <w:tc>
          <w:tcPr>
            <w:tcW w:w="3373" w:type="dxa"/>
          </w:tcPr>
          <w:p w:rsidR="009543F5" w:rsidRPr="00D01751" w:rsidRDefault="00547B64" w:rsidP="009543F5">
            <w:pPr>
              <w:pStyle w:val="ab"/>
              <w:spacing w:before="0" w:beforeAutospacing="0" w:after="0" w:afterAutospacing="0"/>
              <w:ind w:right="-126"/>
              <w:jc w:val="left"/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</w:pPr>
            <w:r w:rsidRPr="00D01751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จัดจ้างแล้วเสร็จ แผนขุด เดือน เม.ย.</w:t>
            </w:r>
          </w:p>
        </w:tc>
      </w:tr>
      <w:tr w:rsidR="009543F5" w:rsidRPr="00D01751" w:rsidTr="00B224A0">
        <w:tc>
          <w:tcPr>
            <w:tcW w:w="425" w:type="dxa"/>
          </w:tcPr>
          <w:p w:rsidR="009543F5" w:rsidRPr="00D01751" w:rsidRDefault="009543F5" w:rsidP="009543F5">
            <w:pPr>
              <w:pStyle w:val="a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D01751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5</w:t>
            </w:r>
          </w:p>
        </w:tc>
        <w:tc>
          <w:tcPr>
            <w:tcW w:w="2127" w:type="dxa"/>
          </w:tcPr>
          <w:p w:rsidR="009543F5" w:rsidRPr="00D01751" w:rsidRDefault="00547B64" w:rsidP="0099259B">
            <w:pPr>
              <w:pStyle w:val="ab"/>
              <w:spacing w:before="0" w:beforeAutospacing="0" w:after="0" w:afterAutospacing="0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D01751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RC4000, KP</w:t>
            </w:r>
            <w:r w:rsidRPr="00D01751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.</w:t>
            </w:r>
            <w:r w:rsidRPr="00D01751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198</w:t>
            </w:r>
            <w:r w:rsidR="009543F5" w:rsidRPr="00D01751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+</w:t>
            </w:r>
            <w:r w:rsidRPr="00D01751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053</w:t>
            </w:r>
          </w:p>
        </w:tc>
        <w:tc>
          <w:tcPr>
            <w:tcW w:w="1163" w:type="dxa"/>
          </w:tcPr>
          <w:p w:rsidR="009543F5" w:rsidRPr="00D01751" w:rsidRDefault="00547B64" w:rsidP="009543F5">
            <w:pPr>
              <w:pStyle w:val="ab"/>
              <w:spacing w:before="0" w:beforeAutospacing="0" w:after="0" w:afterAutospacing="0"/>
              <w:ind w:left="-104" w:right="-113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proofErr w:type="spellStart"/>
            <w:r w:rsidRPr="00D01751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Bistering</w:t>
            </w:r>
            <w:proofErr w:type="spellEnd"/>
            <w:r w:rsidRPr="00D01751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 xml:space="preserve"> defect</w:t>
            </w:r>
          </w:p>
        </w:tc>
        <w:tc>
          <w:tcPr>
            <w:tcW w:w="787" w:type="dxa"/>
          </w:tcPr>
          <w:p w:rsidR="009543F5" w:rsidRPr="00D01751" w:rsidRDefault="00547B64" w:rsidP="009543F5">
            <w:pPr>
              <w:pStyle w:val="a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D01751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5</w:t>
            </w:r>
          </w:p>
        </w:tc>
        <w:tc>
          <w:tcPr>
            <w:tcW w:w="630" w:type="dxa"/>
          </w:tcPr>
          <w:p w:rsidR="009543F5" w:rsidRPr="00D01751" w:rsidRDefault="00547B64" w:rsidP="009543F5">
            <w:pPr>
              <w:pStyle w:val="ab"/>
              <w:spacing w:before="0" w:beforeAutospacing="0" w:after="0" w:afterAutospacing="0"/>
              <w:ind w:left="-119" w:right="-117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D01751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6</w:t>
            </w:r>
            <w:r w:rsidR="009543F5" w:rsidRPr="00D01751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0</w:t>
            </w:r>
            <w:r w:rsidR="009543F5" w:rsidRPr="00D01751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%</w:t>
            </w:r>
          </w:p>
        </w:tc>
        <w:tc>
          <w:tcPr>
            <w:tcW w:w="3373" w:type="dxa"/>
          </w:tcPr>
          <w:p w:rsidR="009543F5" w:rsidRPr="00D01751" w:rsidRDefault="00547B64">
            <w:pPr>
              <w:pStyle w:val="ab"/>
              <w:spacing w:before="0" w:beforeAutospacing="0" w:after="0" w:afterAutospacing="0"/>
              <w:ind w:right="-126"/>
              <w:jc w:val="left"/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</w:pPr>
            <w:r w:rsidRPr="00D01751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จัดจ้างแล้วเสร็จ แผนขุด เดือน มิ.ย.</w:t>
            </w:r>
          </w:p>
        </w:tc>
      </w:tr>
      <w:tr w:rsidR="00547B64" w:rsidRPr="00D01751" w:rsidTr="00B224A0">
        <w:tc>
          <w:tcPr>
            <w:tcW w:w="425" w:type="dxa"/>
          </w:tcPr>
          <w:p w:rsidR="00547B64" w:rsidRPr="00D01751" w:rsidRDefault="00547B64" w:rsidP="00547B64">
            <w:pPr>
              <w:pStyle w:val="a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D01751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5</w:t>
            </w:r>
          </w:p>
        </w:tc>
        <w:tc>
          <w:tcPr>
            <w:tcW w:w="2127" w:type="dxa"/>
          </w:tcPr>
          <w:p w:rsidR="00547B64" w:rsidRPr="00D01751" w:rsidRDefault="00547B64" w:rsidP="00547B64">
            <w:pPr>
              <w:pStyle w:val="ab"/>
              <w:spacing w:before="0" w:beforeAutospacing="0" w:after="0" w:afterAutospacing="0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D01751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RC4000, KP</w:t>
            </w:r>
            <w:r w:rsidRPr="00D01751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.</w:t>
            </w:r>
            <w:r w:rsidRPr="00D01751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205</w:t>
            </w:r>
            <w:r w:rsidRPr="00D01751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+</w:t>
            </w:r>
            <w:r w:rsidRPr="00D01751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520</w:t>
            </w:r>
          </w:p>
        </w:tc>
        <w:tc>
          <w:tcPr>
            <w:tcW w:w="1163" w:type="dxa"/>
          </w:tcPr>
          <w:p w:rsidR="00547B64" w:rsidRPr="00D01751" w:rsidRDefault="00547B64" w:rsidP="00547B64">
            <w:pPr>
              <w:pStyle w:val="ab"/>
              <w:spacing w:before="0" w:beforeAutospacing="0" w:after="0" w:afterAutospacing="0"/>
              <w:ind w:left="-104" w:right="-113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proofErr w:type="spellStart"/>
            <w:r w:rsidRPr="00D01751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Bistering</w:t>
            </w:r>
            <w:proofErr w:type="spellEnd"/>
            <w:r w:rsidRPr="00D01751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 xml:space="preserve"> defect</w:t>
            </w:r>
          </w:p>
        </w:tc>
        <w:tc>
          <w:tcPr>
            <w:tcW w:w="787" w:type="dxa"/>
          </w:tcPr>
          <w:p w:rsidR="00547B64" w:rsidRPr="00D01751" w:rsidRDefault="00547B64" w:rsidP="00547B64">
            <w:pPr>
              <w:pStyle w:val="a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D01751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5</w:t>
            </w:r>
          </w:p>
        </w:tc>
        <w:tc>
          <w:tcPr>
            <w:tcW w:w="630" w:type="dxa"/>
          </w:tcPr>
          <w:p w:rsidR="00547B64" w:rsidRPr="00D01751" w:rsidRDefault="00547B64" w:rsidP="00547B64">
            <w:pPr>
              <w:pStyle w:val="ab"/>
              <w:spacing w:before="0" w:beforeAutospacing="0" w:after="0" w:afterAutospacing="0"/>
              <w:ind w:left="-119" w:right="-117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D01751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60</w:t>
            </w:r>
            <w:r w:rsidRPr="00D01751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%</w:t>
            </w:r>
          </w:p>
        </w:tc>
        <w:tc>
          <w:tcPr>
            <w:tcW w:w="3373" w:type="dxa"/>
          </w:tcPr>
          <w:p w:rsidR="00547B64" w:rsidRPr="00D01751" w:rsidRDefault="00547B64" w:rsidP="00547B64">
            <w:pPr>
              <w:pStyle w:val="ab"/>
              <w:spacing w:before="0" w:beforeAutospacing="0" w:after="0" w:afterAutospacing="0"/>
              <w:ind w:right="-126"/>
              <w:jc w:val="left"/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</w:pPr>
            <w:r w:rsidRPr="00D01751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จัดจ้างแล้วเสร็จ แผนขุด เดือน มิ.ย.</w:t>
            </w:r>
          </w:p>
        </w:tc>
      </w:tr>
      <w:tr w:rsidR="00547B64" w:rsidRPr="00D01751" w:rsidTr="00B224A0">
        <w:tc>
          <w:tcPr>
            <w:tcW w:w="425" w:type="dxa"/>
          </w:tcPr>
          <w:p w:rsidR="00547B64" w:rsidRPr="00D01751" w:rsidRDefault="00547B64" w:rsidP="00547B64">
            <w:pPr>
              <w:pStyle w:val="a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D01751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5</w:t>
            </w:r>
          </w:p>
        </w:tc>
        <w:tc>
          <w:tcPr>
            <w:tcW w:w="2127" w:type="dxa"/>
          </w:tcPr>
          <w:p w:rsidR="00547B64" w:rsidRPr="00D01751" w:rsidRDefault="00547B64" w:rsidP="0099259B">
            <w:pPr>
              <w:pStyle w:val="ab"/>
              <w:spacing w:before="0" w:beforeAutospacing="0" w:after="0" w:afterAutospacing="0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D01751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RC4000, KP</w:t>
            </w:r>
            <w:r w:rsidRPr="00D01751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.</w:t>
            </w:r>
            <w:r w:rsidRPr="00D01751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205</w:t>
            </w:r>
            <w:r w:rsidRPr="00D01751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+</w:t>
            </w:r>
            <w:r w:rsidRPr="00D01751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658</w:t>
            </w:r>
          </w:p>
        </w:tc>
        <w:tc>
          <w:tcPr>
            <w:tcW w:w="1163" w:type="dxa"/>
          </w:tcPr>
          <w:p w:rsidR="00547B64" w:rsidRPr="00D01751" w:rsidRDefault="00547B64" w:rsidP="00547B64">
            <w:pPr>
              <w:pStyle w:val="ab"/>
              <w:spacing w:before="0" w:beforeAutospacing="0" w:after="0" w:afterAutospacing="0"/>
              <w:ind w:left="-104" w:right="-113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proofErr w:type="spellStart"/>
            <w:r w:rsidRPr="00D01751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Bistering</w:t>
            </w:r>
            <w:proofErr w:type="spellEnd"/>
            <w:r w:rsidRPr="00D01751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 xml:space="preserve"> defect</w:t>
            </w:r>
          </w:p>
        </w:tc>
        <w:tc>
          <w:tcPr>
            <w:tcW w:w="787" w:type="dxa"/>
          </w:tcPr>
          <w:p w:rsidR="00547B64" w:rsidRPr="00D01751" w:rsidRDefault="00547B64" w:rsidP="00547B64">
            <w:pPr>
              <w:pStyle w:val="a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D01751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5</w:t>
            </w:r>
          </w:p>
        </w:tc>
        <w:tc>
          <w:tcPr>
            <w:tcW w:w="630" w:type="dxa"/>
          </w:tcPr>
          <w:p w:rsidR="00547B64" w:rsidRPr="00D01751" w:rsidRDefault="00547B64" w:rsidP="00547B64">
            <w:pPr>
              <w:pStyle w:val="ab"/>
              <w:spacing w:before="0" w:beforeAutospacing="0" w:after="0" w:afterAutospacing="0"/>
              <w:ind w:left="-119" w:right="-117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D01751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60</w:t>
            </w:r>
            <w:r w:rsidRPr="00D01751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%</w:t>
            </w:r>
          </w:p>
        </w:tc>
        <w:tc>
          <w:tcPr>
            <w:tcW w:w="3373" w:type="dxa"/>
          </w:tcPr>
          <w:p w:rsidR="00547B64" w:rsidRPr="00D01751" w:rsidRDefault="00547B64" w:rsidP="00547B64">
            <w:pPr>
              <w:pStyle w:val="ab"/>
              <w:spacing w:before="0" w:beforeAutospacing="0" w:after="0" w:afterAutospacing="0"/>
              <w:ind w:right="-126"/>
              <w:jc w:val="left"/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</w:pPr>
            <w:r w:rsidRPr="00D01751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จัดจ้างแล้วเสร็จ แผนขุด เดือน มิ.ย.</w:t>
            </w:r>
          </w:p>
        </w:tc>
      </w:tr>
      <w:tr w:rsidR="00547B64" w:rsidRPr="00D01751" w:rsidTr="00B224A0">
        <w:tc>
          <w:tcPr>
            <w:tcW w:w="425" w:type="dxa"/>
          </w:tcPr>
          <w:p w:rsidR="00547B64" w:rsidRPr="00D01751" w:rsidRDefault="00547B64" w:rsidP="00547B64">
            <w:pPr>
              <w:pStyle w:val="a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D01751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5</w:t>
            </w:r>
          </w:p>
        </w:tc>
        <w:tc>
          <w:tcPr>
            <w:tcW w:w="2127" w:type="dxa"/>
          </w:tcPr>
          <w:p w:rsidR="00547B64" w:rsidRPr="00D01751" w:rsidRDefault="00547B64" w:rsidP="0099259B">
            <w:pPr>
              <w:pStyle w:val="ab"/>
              <w:spacing w:before="0" w:beforeAutospacing="0" w:after="0" w:afterAutospacing="0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D01751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RC4000, KP</w:t>
            </w:r>
            <w:r w:rsidRPr="00D01751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.</w:t>
            </w:r>
            <w:r w:rsidRPr="00D01751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205</w:t>
            </w:r>
            <w:r w:rsidRPr="00D01751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+</w:t>
            </w:r>
            <w:r w:rsidRPr="00D01751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698</w:t>
            </w:r>
          </w:p>
        </w:tc>
        <w:tc>
          <w:tcPr>
            <w:tcW w:w="1163" w:type="dxa"/>
          </w:tcPr>
          <w:p w:rsidR="00547B64" w:rsidRPr="00D01751" w:rsidRDefault="00547B64" w:rsidP="00547B64">
            <w:pPr>
              <w:pStyle w:val="ab"/>
              <w:spacing w:before="0" w:beforeAutospacing="0" w:after="0" w:afterAutospacing="0"/>
              <w:ind w:left="-104" w:right="-113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proofErr w:type="spellStart"/>
            <w:r w:rsidRPr="00D01751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Bistering</w:t>
            </w:r>
            <w:proofErr w:type="spellEnd"/>
            <w:r w:rsidRPr="00D01751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 xml:space="preserve"> defect</w:t>
            </w:r>
          </w:p>
        </w:tc>
        <w:tc>
          <w:tcPr>
            <w:tcW w:w="787" w:type="dxa"/>
          </w:tcPr>
          <w:p w:rsidR="00547B64" w:rsidRPr="00D01751" w:rsidRDefault="00547B64" w:rsidP="00547B64">
            <w:pPr>
              <w:pStyle w:val="a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D01751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5</w:t>
            </w:r>
          </w:p>
        </w:tc>
        <w:tc>
          <w:tcPr>
            <w:tcW w:w="630" w:type="dxa"/>
          </w:tcPr>
          <w:p w:rsidR="00547B64" w:rsidRPr="00D01751" w:rsidRDefault="00547B64" w:rsidP="00547B64">
            <w:pPr>
              <w:pStyle w:val="ab"/>
              <w:spacing w:before="0" w:beforeAutospacing="0" w:after="0" w:afterAutospacing="0"/>
              <w:ind w:left="-119" w:right="-117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D01751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60</w:t>
            </w:r>
            <w:r w:rsidRPr="00D01751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%</w:t>
            </w:r>
          </w:p>
        </w:tc>
        <w:tc>
          <w:tcPr>
            <w:tcW w:w="3373" w:type="dxa"/>
          </w:tcPr>
          <w:p w:rsidR="00547B64" w:rsidRPr="00D01751" w:rsidRDefault="00547B64" w:rsidP="00547B64">
            <w:pPr>
              <w:pStyle w:val="ab"/>
              <w:spacing w:before="0" w:beforeAutospacing="0" w:after="0" w:afterAutospacing="0"/>
              <w:ind w:right="-126"/>
              <w:jc w:val="left"/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</w:pPr>
            <w:r w:rsidRPr="00D01751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จัดจ้างแล้วเสร็จ แผนขุด เดือน มิ.ย.</w:t>
            </w:r>
          </w:p>
        </w:tc>
      </w:tr>
      <w:tr w:rsidR="00547B64" w:rsidRPr="00D01751" w:rsidTr="00B224A0">
        <w:tc>
          <w:tcPr>
            <w:tcW w:w="425" w:type="dxa"/>
          </w:tcPr>
          <w:p w:rsidR="00547B64" w:rsidRPr="00D01751" w:rsidRDefault="00547B64" w:rsidP="00547B64">
            <w:pPr>
              <w:pStyle w:val="a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D01751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5</w:t>
            </w:r>
          </w:p>
        </w:tc>
        <w:tc>
          <w:tcPr>
            <w:tcW w:w="2127" w:type="dxa"/>
          </w:tcPr>
          <w:p w:rsidR="00547B64" w:rsidRPr="00D01751" w:rsidRDefault="00547B64" w:rsidP="0099259B">
            <w:pPr>
              <w:pStyle w:val="ab"/>
              <w:spacing w:before="0" w:beforeAutospacing="0" w:after="0" w:afterAutospacing="0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D01751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RC4000, KP</w:t>
            </w:r>
            <w:r w:rsidRPr="00D01751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.</w:t>
            </w:r>
            <w:r w:rsidRPr="00D01751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217</w:t>
            </w:r>
            <w:r w:rsidRPr="00D01751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+</w:t>
            </w:r>
            <w:r w:rsidRPr="00D01751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318</w:t>
            </w:r>
          </w:p>
        </w:tc>
        <w:tc>
          <w:tcPr>
            <w:tcW w:w="1163" w:type="dxa"/>
          </w:tcPr>
          <w:p w:rsidR="00547B64" w:rsidRPr="00D01751" w:rsidRDefault="00547B64" w:rsidP="00547B64">
            <w:pPr>
              <w:pStyle w:val="ab"/>
              <w:spacing w:before="0" w:beforeAutospacing="0" w:after="0" w:afterAutospacing="0"/>
              <w:ind w:left="-104" w:right="-113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proofErr w:type="spellStart"/>
            <w:r w:rsidRPr="00D01751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Bistering</w:t>
            </w:r>
            <w:proofErr w:type="spellEnd"/>
            <w:r w:rsidRPr="00D01751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 xml:space="preserve"> defect</w:t>
            </w:r>
          </w:p>
        </w:tc>
        <w:tc>
          <w:tcPr>
            <w:tcW w:w="787" w:type="dxa"/>
          </w:tcPr>
          <w:p w:rsidR="00547B64" w:rsidRPr="00D01751" w:rsidRDefault="00547B64" w:rsidP="00547B64">
            <w:pPr>
              <w:pStyle w:val="a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D01751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5</w:t>
            </w:r>
          </w:p>
        </w:tc>
        <w:tc>
          <w:tcPr>
            <w:tcW w:w="630" w:type="dxa"/>
          </w:tcPr>
          <w:p w:rsidR="00547B64" w:rsidRPr="00D01751" w:rsidRDefault="00547B64" w:rsidP="00547B64">
            <w:pPr>
              <w:pStyle w:val="ab"/>
              <w:spacing w:before="0" w:beforeAutospacing="0" w:after="0" w:afterAutospacing="0"/>
              <w:ind w:left="-119" w:right="-117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D01751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60</w:t>
            </w:r>
            <w:r w:rsidRPr="00D01751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%</w:t>
            </w:r>
          </w:p>
        </w:tc>
        <w:tc>
          <w:tcPr>
            <w:tcW w:w="3373" w:type="dxa"/>
          </w:tcPr>
          <w:p w:rsidR="00547B64" w:rsidRPr="00D01751" w:rsidRDefault="00547B64" w:rsidP="00547B64">
            <w:pPr>
              <w:pStyle w:val="ab"/>
              <w:spacing w:before="0" w:beforeAutospacing="0" w:after="0" w:afterAutospacing="0"/>
              <w:ind w:right="-126"/>
              <w:jc w:val="left"/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</w:pPr>
            <w:r w:rsidRPr="00D01751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จัดจ้างแล้วเสร็จ แผนขุด เดือน มิ.ย.</w:t>
            </w:r>
          </w:p>
        </w:tc>
      </w:tr>
      <w:tr w:rsidR="00547B64" w:rsidRPr="00D01751" w:rsidTr="00B224A0">
        <w:tc>
          <w:tcPr>
            <w:tcW w:w="425" w:type="dxa"/>
          </w:tcPr>
          <w:p w:rsidR="00547B64" w:rsidRPr="00D01751" w:rsidRDefault="00547B64" w:rsidP="00547B64">
            <w:pPr>
              <w:pStyle w:val="a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D01751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5</w:t>
            </w:r>
          </w:p>
        </w:tc>
        <w:tc>
          <w:tcPr>
            <w:tcW w:w="2127" w:type="dxa"/>
          </w:tcPr>
          <w:p w:rsidR="00547B64" w:rsidRPr="00D01751" w:rsidRDefault="00547B64" w:rsidP="0099259B">
            <w:pPr>
              <w:pStyle w:val="ab"/>
              <w:spacing w:before="0" w:beforeAutospacing="0" w:after="0" w:afterAutospacing="0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D01751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RC40121, KP</w:t>
            </w:r>
            <w:r w:rsidRPr="00D01751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.</w:t>
            </w:r>
            <w:r w:rsidRPr="00D01751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5</w:t>
            </w:r>
            <w:r w:rsidRPr="00D01751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+</w:t>
            </w:r>
            <w:r w:rsidRPr="00D01751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780</w:t>
            </w:r>
          </w:p>
        </w:tc>
        <w:tc>
          <w:tcPr>
            <w:tcW w:w="1163" w:type="dxa"/>
          </w:tcPr>
          <w:p w:rsidR="00547B64" w:rsidRPr="00D01751" w:rsidRDefault="00547B64" w:rsidP="00547B64">
            <w:pPr>
              <w:pStyle w:val="ab"/>
              <w:spacing w:before="0" w:beforeAutospacing="0" w:after="0" w:afterAutospacing="0"/>
              <w:ind w:left="-104" w:right="-113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D01751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DCVG</w:t>
            </w:r>
          </w:p>
        </w:tc>
        <w:tc>
          <w:tcPr>
            <w:tcW w:w="787" w:type="dxa"/>
          </w:tcPr>
          <w:p w:rsidR="00547B64" w:rsidRPr="00D01751" w:rsidRDefault="00547B64" w:rsidP="00547B64">
            <w:pPr>
              <w:pStyle w:val="a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D01751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5</w:t>
            </w:r>
          </w:p>
        </w:tc>
        <w:tc>
          <w:tcPr>
            <w:tcW w:w="630" w:type="dxa"/>
          </w:tcPr>
          <w:p w:rsidR="00547B64" w:rsidRPr="00D01751" w:rsidRDefault="00547B64" w:rsidP="00547B64">
            <w:pPr>
              <w:pStyle w:val="ab"/>
              <w:spacing w:before="0" w:beforeAutospacing="0" w:after="0" w:afterAutospacing="0"/>
              <w:ind w:left="-119" w:right="-117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D01751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60</w:t>
            </w:r>
            <w:r w:rsidRPr="00D01751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%</w:t>
            </w:r>
          </w:p>
        </w:tc>
        <w:tc>
          <w:tcPr>
            <w:tcW w:w="3373" w:type="dxa"/>
          </w:tcPr>
          <w:p w:rsidR="00547B64" w:rsidRPr="00D01751" w:rsidRDefault="00547B64">
            <w:pPr>
              <w:pStyle w:val="ab"/>
              <w:spacing w:before="0" w:beforeAutospacing="0" w:after="0" w:afterAutospacing="0"/>
              <w:ind w:right="-126"/>
              <w:jc w:val="left"/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</w:pPr>
            <w:r w:rsidRPr="00D01751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จัดจ้างแล้วเสร็จ แผนขุด เดือน เม.ย.</w:t>
            </w:r>
          </w:p>
        </w:tc>
      </w:tr>
      <w:tr w:rsidR="00547B64" w:rsidRPr="00D01751" w:rsidTr="00B224A0">
        <w:tc>
          <w:tcPr>
            <w:tcW w:w="425" w:type="dxa"/>
            <w:tcBorders>
              <w:bottom w:val="single" w:sz="4" w:space="0" w:color="auto"/>
            </w:tcBorders>
          </w:tcPr>
          <w:p w:rsidR="00547B64" w:rsidRPr="00D01751" w:rsidRDefault="00547B64" w:rsidP="00547B64">
            <w:pPr>
              <w:pStyle w:val="a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D01751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8</w:t>
            </w: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:rsidR="00547B64" w:rsidRPr="00D01751" w:rsidRDefault="00547B64" w:rsidP="0099259B">
            <w:pPr>
              <w:pStyle w:val="ab"/>
              <w:spacing w:before="0" w:beforeAutospacing="0" w:after="0" w:afterAutospacing="0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D01751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RC4000, KP</w:t>
            </w:r>
            <w:r w:rsidRPr="00D01751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.</w:t>
            </w:r>
            <w:r w:rsidRPr="00D01751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0</w:t>
            </w:r>
            <w:r w:rsidRPr="00D01751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+</w:t>
            </w:r>
            <w:r w:rsidRPr="00D01751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200</w:t>
            </w:r>
          </w:p>
        </w:tc>
        <w:tc>
          <w:tcPr>
            <w:tcW w:w="1163" w:type="dxa"/>
            <w:tcBorders>
              <w:bottom w:val="single" w:sz="4" w:space="0" w:color="auto"/>
            </w:tcBorders>
          </w:tcPr>
          <w:p w:rsidR="00547B64" w:rsidRPr="00D01751" w:rsidRDefault="00D9155A" w:rsidP="00547B64">
            <w:pPr>
              <w:pStyle w:val="ab"/>
              <w:spacing w:before="0" w:beforeAutospacing="0" w:after="0" w:afterAutospacing="0"/>
              <w:ind w:left="-104" w:right="-113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</w:pPr>
            <w:r w:rsidRPr="00D01751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LRUT</w:t>
            </w:r>
          </w:p>
        </w:tc>
        <w:tc>
          <w:tcPr>
            <w:tcW w:w="787" w:type="dxa"/>
            <w:tcBorders>
              <w:bottom w:val="single" w:sz="4" w:space="0" w:color="auto"/>
            </w:tcBorders>
          </w:tcPr>
          <w:p w:rsidR="00547B64" w:rsidRPr="00D01751" w:rsidRDefault="00D9155A" w:rsidP="00547B64">
            <w:pPr>
              <w:pStyle w:val="a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D01751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5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:rsidR="00547B64" w:rsidRPr="00D01751" w:rsidRDefault="00D9155A" w:rsidP="00547B64">
            <w:pPr>
              <w:pStyle w:val="ab"/>
              <w:spacing w:before="0" w:beforeAutospacing="0" w:after="0" w:afterAutospacing="0"/>
              <w:ind w:left="-119" w:right="-117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D01751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20</w:t>
            </w:r>
            <w:r w:rsidR="00547B64" w:rsidRPr="00D01751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%</w:t>
            </w:r>
          </w:p>
        </w:tc>
        <w:tc>
          <w:tcPr>
            <w:tcW w:w="3373" w:type="dxa"/>
            <w:tcBorders>
              <w:bottom w:val="single" w:sz="4" w:space="0" w:color="auto"/>
            </w:tcBorders>
          </w:tcPr>
          <w:p w:rsidR="00547B64" w:rsidRPr="00D01751" w:rsidRDefault="00D9155A" w:rsidP="00547B64">
            <w:pPr>
              <w:pStyle w:val="ab"/>
              <w:spacing w:before="0" w:beforeAutospacing="0" w:after="0" w:afterAutospacing="0"/>
              <w:jc w:val="left"/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</w:pPr>
            <w:r w:rsidRPr="00D01751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ระหว่างจัดจ้าง</w:t>
            </w:r>
          </w:p>
        </w:tc>
      </w:tr>
      <w:tr w:rsidR="00547B64" w:rsidRPr="00D01751" w:rsidTr="00B224A0">
        <w:tc>
          <w:tcPr>
            <w:tcW w:w="425" w:type="dxa"/>
            <w:tcBorders>
              <w:bottom w:val="single" w:sz="4" w:space="0" w:color="auto"/>
            </w:tcBorders>
          </w:tcPr>
          <w:p w:rsidR="00547B64" w:rsidRPr="00D01751" w:rsidRDefault="00547B64" w:rsidP="00547B64">
            <w:pPr>
              <w:pStyle w:val="a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D01751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8</w:t>
            </w: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:rsidR="00547B64" w:rsidRPr="00D01751" w:rsidRDefault="00547B64" w:rsidP="00547B64">
            <w:pPr>
              <w:pStyle w:val="ab"/>
              <w:spacing w:before="0" w:beforeAutospacing="0" w:after="0" w:afterAutospacing="0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D01751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RC4300, KP</w:t>
            </w:r>
            <w:r w:rsidRPr="00D01751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.</w:t>
            </w:r>
            <w:r w:rsidRPr="00D01751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0</w:t>
            </w:r>
            <w:r w:rsidRPr="00D01751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+</w:t>
            </w:r>
            <w:r w:rsidRPr="00D01751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140</w:t>
            </w:r>
          </w:p>
        </w:tc>
        <w:tc>
          <w:tcPr>
            <w:tcW w:w="1163" w:type="dxa"/>
            <w:tcBorders>
              <w:bottom w:val="single" w:sz="4" w:space="0" w:color="auto"/>
            </w:tcBorders>
          </w:tcPr>
          <w:p w:rsidR="00547B64" w:rsidRPr="00D01751" w:rsidRDefault="00D9155A" w:rsidP="00547B64">
            <w:pPr>
              <w:pStyle w:val="ab"/>
              <w:spacing w:before="0" w:beforeAutospacing="0" w:after="0" w:afterAutospacing="0"/>
              <w:ind w:left="-104" w:right="-113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</w:pPr>
            <w:r w:rsidRPr="00D01751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LRUT</w:t>
            </w:r>
          </w:p>
        </w:tc>
        <w:tc>
          <w:tcPr>
            <w:tcW w:w="787" w:type="dxa"/>
            <w:tcBorders>
              <w:bottom w:val="single" w:sz="4" w:space="0" w:color="auto"/>
            </w:tcBorders>
          </w:tcPr>
          <w:p w:rsidR="00547B64" w:rsidRPr="00D01751" w:rsidRDefault="00D9155A" w:rsidP="00547B64">
            <w:pPr>
              <w:pStyle w:val="a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D01751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5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:rsidR="00547B64" w:rsidRPr="00D01751" w:rsidRDefault="00D9155A" w:rsidP="00547B64">
            <w:pPr>
              <w:pStyle w:val="ab"/>
              <w:spacing w:before="0" w:beforeAutospacing="0" w:after="0" w:afterAutospacing="0"/>
              <w:ind w:left="-119" w:right="-117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D01751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20</w:t>
            </w:r>
            <w:r w:rsidRPr="00D01751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%</w:t>
            </w:r>
          </w:p>
        </w:tc>
        <w:tc>
          <w:tcPr>
            <w:tcW w:w="3373" w:type="dxa"/>
            <w:tcBorders>
              <w:bottom w:val="single" w:sz="4" w:space="0" w:color="auto"/>
            </w:tcBorders>
          </w:tcPr>
          <w:p w:rsidR="00547B64" w:rsidRPr="00D01751" w:rsidRDefault="00D9155A" w:rsidP="00547B64">
            <w:pPr>
              <w:pStyle w:val="ab"/>
              <w:spacing w:before="0" w:beforeAutospacing="0" w:after="0" w:afterAutospacing="0"/>
              <w:jc w:val="left"/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</w:pPr>
            <w:r w:rsidRPr="00D01751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ระหว่างจัดจ้าง</w:t>
            </w:r>
          </w:p>
        </w:tc>
      </w:tr>
      <w:tr w:rsidR="00547B64" w:rsidRPr="00D01751" w:rsidTr="00B224A0">
        <w:tc>
          <w:tcPr>
            <w:tcW w:w="425" w:type="dxa"/>
            <w:shd w:val="clear" w:color="auto" w:fill="auto"/>
          </w:tcPr>
          <w:p w:rsidR="00547B64" w:rsidRPr="00D01751" w:rsidRDefault="00547B64" w:rsidP="00547B64">
            <w:pPr>
              <w:pStyle w:val="a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D01751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9</w:t>
            </w:r>
          </w:p>
        </w:tc>
        <w:tc>
          <w:tcPr>
            <w:tcW w:w="2127" w:type="dxa"/>
            <w:shd w:val="clear" w:color="auto" w:fill="auto"/>
          </w:tcPr>
          <w:p w:rsidR="00547B64" w:rsidRPr="00D01751" w:rsidRDefault="00547B64" w:rsidP="00547B64">
            <w:pPr>
              <w:pStyle w:val="ab"/>
              <w:spacing w:before="0" w:beforeAutospacing="0" w:after="0" w:afterAutospacing="0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D01751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RC650, KP</w:t>
            </w:r>
            <w:r w:rsidRPr="00D01751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.</w:t>
            </w:r>
            <w:r w:rsidRPr="00D01751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22</w:t>
            </w:r>
            <w:r w:rsidRPr="00D01751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+</w:t>
            </w:r>
            <w:r w:rsidRPr="00D01751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239</w:t>
            </w:r>
          </w:p>
        </w:tc>
        <w:tc>
          <w:tcPr>
            <w:tcW w:w="1163" w:type="dxa"/>
            <w:shd w:val="clear" w:color="auto" w:fill="auto"/>
          </w:tcPr>
          <w:p w:rsidR="00547B64" w:rsidRPr="00D01751" w:rsidRDefault="00547B64" w:rsidP="00547B64">
            <w:pPr>
              <w:pStyle w:val="ab"/>
              <w:spacing w:before="0" w:beforeAutospacing="0" w:after="0" w:afterAutospacing="0"/>
              <w:ind w:left="-104" w:right="-113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D01751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GEO PIG</w:t>
            </w:r>
          </w:p>
        </w:tc>
        <w:tc>
          <w:tcPr>
            <w:tcW w:w="787" w:type="dxa"/>
            <w:shd w:val="clear" w:color="auto" w:fill="auto"/>
          </w:tcPr>
          <w:p w:rsidR="00547B64" w:rsidRPr="00D01751" w:rsidRDefault="00547B64" w:rsidP="00547B64">
            <w:pPr>
              <w:pStyle w:val="a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D01751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10</w:t>
            </w:r>
          </w:p>
        </w:tc>
        <w:tc>
          <w:tcPr>
            <w:tcW w:w="630" w:type="dxa"/>
            <w:shd w:val="clear" w:color="auto" w:fill="auto"/>
          </w:tcPr>
          <w:p w:rsidR="00547B64" w:rsidRPr="00D01751" w:rsidRDefault="00547B64" w:rsidP="00547B64">
            <w:pPr>
              <w:pStyle w:val="ab"/>
              <w:spacing w:before="0" w:beforeAutospacing="0" w:after="0" w:afterAutospacing="0"/>
              <w:ind w:left="-119" w:right="-117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D01751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40</w:t>
            </w:r>
            <w:r w:rsidRPr="00D01751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%</w:t>
            </w:r>
          </w:p>
        </w:tc>
        <w:tc>
          <w:tcPr>
            <w:tcW w:w="3373" w:type="dxa"/>
            <w:shd w:val="clear" w:color="auto" w:fill="auto"/>
          </w:tcPr>
          <w:p w:rsidR="00547B64" w:rsidRPr="00D01751" w:rsidRDefault="00547B64" w:rsidP="009C4B05">
            <w:pPr>
              <w:pStyle w:val="ab"/>
              <w:spacing w:before="0" w:beforeAutospacing="0" w:after="0" w:afterAutospacing="0"/>
              <w:ind w:right="-126"/>
              <w:jc w:val="left"/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</w:pPr>
            <w:r w:rsidRPr="00D01751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จัดจ้างแล้วเสร็จ</w:t>
            </w:r>
            <w:r w:rsidRPr="00D01751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 xml:space="preserve">, </w:t>
            </w:r>
            <w:r w:rsidR="009C4B05" w:rsidRPr="00D01751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อยู่ระหว่างขออนุญาตจ</w:t>
            </w:r>
            <w:r w:rsidR="009C4B05" w:rsidRPr="00D01751">
              <w:rPr>
                <w:rFonts w:ascii="Cordia New" w:eastAsia="Tahoma" w:hAnsi="Cordia New" w:cs="Cordia New" w:hint="cs"/>
                <w:kern w:val="24"/>
                <w:sz w:val="28"/>
                <w:szCs w:val="28"/>
                <w:cs/>
              </w:rPr>
              <w:t>าก</w:t>
            </w:r>
            <w:r w:rsidR="008A2665" w:rsidRPr="00D01751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lastRenderedPageBreak/>
              <w:t xml:space="preserve">กรมทางฯ </w:t>
            </w:r>
            <w:r w:rsidRPr="00D01751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 xml:space="preserve">แผนเริ่มขุดซ่อม เดือน </w:t>
            </w:r>
            <w:r w:rsidR="008A2665" w:rsidRPr="00D01751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พ.ค.</w:t>
            </w:r>
          </w:p>
        </w:tc>
      </w:tr>
    </w:tbl>
    <w:p w:rsidR="005C0D83" w:rsidRPr="00D01751" w:rsidRDefault="00A5045D" w:rsidP="000D3C8D">
      <w:pPr>
        <w:pStyle w:val="ac"/>
        <w:numPr>
          <w:ilvl w:val="0"/>
          <w:numId w:val="9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D01751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lastRenderedPageBreak/>
        <w:t>ผ</w:t>
      </w:r>
      <w:r w:rsidR="005C0D83" w:rsidRPr="00D01751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ลการดำเนินงาน </w:t>
      </w:r>
    </w:p>
    <w:p w:rsidR="00A4053C" w:rsidRPr="00D01751" w:rsidRDefault="005C0D83" w:rsidP="000D3C8D">
      <w:pPr>
        <w:pStyle w:val="ac"/>
        <w:numPr>
          <w:ilvl w:val="0"/>
          <w:numId w:val="10"/>
        </w:numPr>
        <w:spacing w:line="264" w:lineRule="auto"/>
        <w:outlineLvl w:val="0"/>
        <w:rPr>
          <w:rFonts w:ascii="Cordia New" w:hAnsi="Cordia New"/>
          <w:sz w:val="28"/>
        </w:rPr>
      </w:pPr>
      <w:r w:rsidRPr="00D01751">
        <w:rPr>
          <w:rFonts w:ascii="Cordia New" w:hAnsi="Cordia New"/>
          <w:sz w:val="28"/>
          <w:cs/>
        </w:rPr>
        <w:t xml:space="preserve">เขต </w:t>
      </w:r>
      <w:r w:rsidR="002C63E7" w:rsidRPr="00D01751">
        <w:rPr>
          <w:rFonts w:ascii="Cordia New" w:eastAsia="Tahoma" w:hAnsi="Cordia New"/>
          <w:kern w:val="24"/>
          <w:sz w:val="28"/>
        </w:rPr>
        <w:t>5</w:t>
      </w:r>
      <w:r w:rsidRPr="00D01751">
        <w:rPr>
          <w:rFonts w:ascii="Cordia New" w:hAnsi="Cordia New"/>
          <w:sz w:val="28"/>
        </w:rPr>
        <w:t xml:space="preserve"> RC </w:t>
      </w:r>
      <w:r w:rsidR="002C63E7" w:rsidRPr="00D01751">
        <w:rPr>
          <w:rFonts w:ascii="Cordia New" w:eastAsia="Tahoma" w:hAnsi="Cordia New"/>
          <w:kern w:val="24"/>
          <w:sz w:val="28"/>
        </w:rPr>
        <w:t>4000</w:t>
      </w:r>
      <w:r w:rsidR="00D9155A" w:rsidRPr="00D01751">
        <w:rPr>
          <w:rFonts w:ascii="Cordia New" w:hAnsi="Cordia New"/>
          <w:sz w:val="28"/>
          <w:cs/>
        </w:rPr>
        <w:t xml:space="preserve"> </w:t>
      </w:r>
      <w:r w:rsidR="002C63E7" w:rsidRPr="00D01751">
        <w:rPr>
          <w:rFonts w:ascii="Cordia New" w:hAnsi="Cordia New"/>
          <w:sz w:val="28"/>
          <w:cs/>
        </w:rPr>
        <w:t xml:space="preserve">จำนวน </w:t>
      </w:r>
      <w:r w:rsidR="002C63E7" w:rsidRPr="00D01751">
        <w:rPr>
          <w:rFonts w:ascii="Cordia New" w:eastAsia="Tahoma" w:hAnsi="Cordia New"/>
          <w:kern w:val="24"/>
          <w:sz w:val="28"/>
        </w:rPr>
        <w:t>12</w:t>
      </w:r>
      <w:r w:rsidR="00D9155A" w:rsidRPr="00D01751">
        <w:rPr>
          <w:rFonts w:ascii="Cordia New" w:hAnsi="Cordia New"/>
          <w:sz w:val="28"/>
          <w:cs/>
        </w:rPr>
        <w:t xml:space="preserve"> หลุม และ </w:t>
      </w:r>
      <w:r w:rsidR="00D9155A" w:rsidRPr="00D01751">
        <w:rPr>
          <w:rFonts w:ascii="Cordia New" w:hAnsi="Cordia New"/>
          <w:sz w:val="28"/>
        </w:rPr>
        <w:t xml:space="preserve">RC40121 </w:t>
      </w:r>
      <w:r w:rsidR="00D9155A" w:rsidRPr="00D01751">
        <w:rPr>
          <w:rFonts w:ascii="Cordia New" w:hAnsi="Cordia New"/>
          <w:sz w:val="28"/>
          <w:cs/>
        </w:rPr>
        <w:t xml:space="preserve">จำนวน </w:t>
      </w:r>
      <w:r w:rsidR="002C63E7" w:rsidRPr="00D01751">
        <w:rPr>
          <w:rFonts w:ascii="Cordia New" w:eastAsia="Tahoma" w:hAnsi="Cordia New"/>
          <w:kern w:val="24"/>
          <w:sz w:val="28"/>
        </w:rPr>
        <w:t>1</w:t>
      </w:r>
      <w:r w:rsidR="00D9155A" w:rsidRPr="00D01751">
        <w:rPr>
          <w:rFonts w:ascii="Cordia New" w:hAnsi="Cordia New"/>
          <w:sz w:val="28"/>
          <w:cs/>
        </w:rPr>
        <w:t xml:space="preserve"> หลุม </w:t>
      </w:r>
    </w:p>
    <w:p w:rsidR="005C0D83" w:rsidRPr="00D01751" w:rsidRDefault="00A4053C" w:rsidP="00A4053C">
      <w:pPr>
        <w:pStyle w:val="ac"/>
        <w:spacing w:line="264" w:lineRule="auto"/>
        <w:ind w:left="2498"/>
        <w:outlineLvl w:val="0"/>
        <w:rPr>
          <w:rFonts w:ascii="Cordia New" w:hAnsi="Cordia New"/>
          <w:sz w:val="28"/>
          <w:cs/>
        </w:rPr>
      </w:pPr>
      <w:r w:rsidRPr="00D01751">
        <w:rPr>
          <w:rFonts w:ascii="Cordia New" w:hAnsi="Cordia New"/>
          <w:sz w:val="28"/>
          <w:cs/>
        </w:rPr>
        <w:t xml:space="preserve">- </w:t>
      </w:r>
      <w:r w:rsidR="00D9155A" w:rsidRPr="00D01751">
        <w:rPr>
          <w:rFonts w:ascii="Cordia New" w:hAnsi="Cordia New"/>
          <w:sz w:val="28"/>
          <w:cs/>
        </w:rPr>
        <w:t>ดำเนินการจัดจ้างแล้วเสร็จ</w:t>
      </w:r>
      <w:r w:rsidR="005C0D83" w:rsidRPr="00D01751">
        <w:rPr>
          <w:rFonts w:ascii="Cordia New" w:hAnsi="Cordia New"/>
          <w:sz w:val="28"/>
          <w:cs/>
        </w:rPr>
        <w:t xml:space="preserve"> </w:t>
      </w:r>
      <w:r w:rsidRPr="00D01751">
        <w:rPr>
          <w:rFonts w:ascii="Cordia New" w:hAnsi="Cordia New" w:hint="cs"/>
          <w:sz w:val="28"/>
          <w:cs/>
        </w:rPr>
        <w:t>โดยผลจะรายงานในไตรมาสถัดไป</w:t>
      </w:r>
    </w:p>
    <w:p w:rsidR="00A4053C" w:rsidRPr="00D01751" w:rsidRDefault="005C0D83" w:rsidP="000D3C8D">
      <w:pPr>
        <w:pStyle w:val="ac"/>
        <w:numPr>
          <w:ilvl w:val="0"/>
          <w:numId w:val="10"/>
        </w:numPr>
        <w:spacing w:line="264" w:lineRule="auto"/>
        <w:outlineLvl w:val="0"/>
        <w:rPr>
          <w:rFonts w:ascii="Cordia New" w:eastAsia="Tahoma" w:hAnsi="Cordia New"/>
          <w:kern w:val="24"/>
          <w:sz w:val="28"/>
        </w:rPr>
      </w:pPr>
      <w:r w:rsidRPr="00D01751">
        <w:rPr>
          <w:rFonts w:ascii="Cordia New" w:eastAsia="Tahoma" w:hAnsi="Cordia New"/>
          <w:kern w:val="24"/>
          <w:sz w:val="28"/>
          <w:cs/>
        </w:rPr>
        <w:t xml:space="preserve">เขต </w:t>
      </w:r>
      <w:r w:rsidR="002C63E7" w:rsidRPr="00D01751">
        <w:rPr>
          <w:rFonts w:ascii="Cordia New" w:eastAsia="Tahoma" w:hAnsi="Cordia New"/>
          <w:kern w:val="24"/>
          <w:sz w:val="28"/>
        </w:rPr>
        <w:t>8</w:t>
      </w:r>
      <w:r w:rsidRPr="00D01751">
        <w:rPr>
          <w:rFonts w:ascii="Cordia New" w:eastAsia="Tahoma" w:hAnsi="Cordia New"/>
          <w:kern w:val="24"/>
          <w:sz w:val="28"/>
          <w:cs/>
        </w:rPr>
        <w:t xml:space="preserve"> </w:t>
      </w:r>
      <w:r w:rsidR="00D9155A" w:rsidRPr="00D01751">
        <w:rPr>
          <w:rFonts w:ascii="Cordia New" w:eastAsia="Tahoma" w:hAnsi="Cordia New"/>
          <w:kern w:val="24"/>
          <w:sz w:val="28"/>
        </w:rPr>
        <w:t>RC</w:t>
      </w:r>
      <w:r w:rsidR="00E95F68" w:rsidRPr="00D01751">
        <w:rPr>
          <w:rFonts w:ascii="Cordia New" w:eastAsia="Tahoma" w:hAnsi="Cordia New"/>
          <w:kern w:val="24"/>
          <w:sz w:val="28"/>
          <w:cs/>
        </w:rPr>
        <w:t xml:space="preserve"> </w:t>
      </w:r>
      <w:r w:rsidR="00D9155A" w:rsidRPr="00D01751">
        <w:rPr>
          <w:rFonts w:ascii="Cordia New" w:eastAsia="Tahoma" w:hAnsi="Cordia New"/>
          <w:kern w:val="24"/>
          <w:sz w:val="28"/>
        </w:rPr>
        <w:t xml:space="preserve">4000 </w:t>
      </w:r>
      <w:r w:rsidR="00D9155A" w:rsidRPr="00D01751">
        <w:rPr>
          <w:rFonts w:ascii="Cordia New" w:eastAsia="Tahoma" w:hAnsi="Cordia New"/>
          <w:kern w:val="24"/>
          <w:sz w:val="28"/>
          <w:cs/>
        </w:rPr>
        <w:t>จำนวน</w:t>
      </w:r>
      <w:r w:rsidR="002C63E7" w:rsidRPr="00D01751">
        <w:rPr>
          <w:rFonts w:ascii="Cordia New" w:eastAsia="Tahoma" w:hAnsi="Cordia New" w:hint="cs"/>
          <w:kern w:val="24"/>
          <w:sz w:val="28"/>
          <w:cs/>
        </w:rPr>
        <w:t xml:space="preserve"> </w:t>
      </w:r>
      <w:r w:rsidR="002C63E7" w:rsidRPr="00D01751">
        <w:rPr>
          <w:rFonts w:ascii="Cordia New" w:eastAsia="Tahoma" w:hAnsi="Cordia New"/>
          <w:kern w:val="24"/>
          <w:sz w:val="28"/>
        </w:rPr>
        <w:t>1</w:t>
      </w:r>
      <w:r w:rsidR="00D9155A" w:rsidRPr="00D01751">
        <w:rPr>
          <w:rFonts w:ascii="Cordia New" w:eastAsia="Tahoma" w:hAnsi="Cordia New"/>
          <w:kern w:val="24"/>
          <w:sz w:val="28"/>
          <w:cs/>
        </w:rPr>
        <w:t xml:space="preserve">  หลุม และ </w:t>
      </w:r>
      <w:r w:rsidR="00E95F68" w:rsidRPr="00D01751">
        <w:rPr>
          <w:rFonts w:ascii="Cordia New" w:eastAsia="Tahoma" w:hAnsi="Cordia New"/>
          <w:kern w:val="24"/>
          <w:sz w:val="28"/>
        </w:rPr>
        <w:t>RC</w:t>
      </w:r>
      <w:r w:rsidR="002C63E7" w:rsidRPr="00D01751">
        <w:rPr>
          <w:rFonts w:ascii="Cordia New" w:eastAsia="Tahoma" w:hAnsi="Cordia New"/>
          <w:kern w:val="24"/>
          <w:sz w:val="28"/>
        </w:rPr>
        <w:t>4300</w:t>
      </w:r>
      <w:r w:rsidR="00D9155A" w:rsidRPr="00D01751">
        <w:rPr>
          <w:rFonts w:ascii="Cordia New" w:eastAsia="Tahoma" w:hAnsi="Cordia New"/>
          <w:kern w:val="24"/>
          <w:sz w:val="28"/>
          <w:cs/>
        </w:rPr>
        <w:t xml:space="preserve"> จำนวน </w:t>
      </w:r>
      <w:r w:rsidR="002C63E7" w:rsidRPr="00D01751">
        <w:rPr>
          <w:rFonts w:ascii="Cordia New" w:eastAsia="Tahoma" w:hAnsi="Cordia New"/>
          <w:kern w:val="24"/>
          <w:sz w:val="28"/>
        </w:rPr>
        <w:t>1</w:t>
      </w:r>
      <w:r w:rsidR="00D9155A" w:rsidRPr="00D01751">
        <w:rPr>
          <w:rFonts w:ascii="Cordia New" w:eastAsia="Tahoma" w:hAnsi="Cordia New"/>
          <w:kern w:val="24"/>
          <w:sz w:val="28"/>
          <w:cs/>
        </w:rPr>
        <w:t xml:space="preserve"> หลุม </w:t>
      </w:r>
    </w:p>
    <w:p w:rsidR="005C0D83" w:rsidRPr="00D01751" w:rsidRDefault="00A4053C" w:rsidP="00A4053C">
      <w:pPr>
        <w:pStyle w:val="ac"/>
        <w:spacing w:line="264" w:lineRule="auto"/>
        <w:ind w:left="2498"/>
        <w:outlineLvl w:val="0"/>
        <w:rPr>
          <w:rFonts w:ascii="Cordia New" w:hAnsi="Cordia New"/>
          <w:sz w:val="28"/>
        </w:rPr>
      </w:pPr>
      <w:r w:rsidRPr="00D01751">
        <w:rPr>
          <w:rFonts w:ascii="Cordia New" w:hAnsi="Cordia New"/>
          <w:sz w:val="28"/>
          <w:cs/>
        </w:rPr>
        <w:t xml:space="preserve">- </w:t>
      </w:r>
      <w:r w:rsidR="00D9155A" w:rsidRPr="00D01751">
        <w:rPr>
          <w:rFonts w:ascii="Cordia New" w:hAnsi="Cordia New"/>
          <w:sz w:val="28"/>
          <w:cs/>
        </w:rPr>
        <w:t>อยู่ระหว่างดำเนินการจัดจ้าง</w:t>
      </w:r>
    </w:p>
    <w:p w:rsidR="009C4B05" w:rsidRPr="00D01751" w:rsidRDefault="005C0D83" w:rsidP="009C4B05">
      <w:pPr>
        <w:pStyle w:val="ac"/>
        <w:numPr>
          <w:ilvl w:val="0"/>
          <w:numId w:val="10"/>
        </w:numPr>
        <w:spacing w:line="264" w:lineRule="auto"/>
        <w:outlineLvl w:val="0"/>
        <w:rPr>
          <w:rFonts w:ascii="Cordia New" w:eastAsia="Tahoma" w:hAnsi="Cordia New"/>
          <w:kern w:val="24"/>
          <w:sz w:val="28"/>
        </w:rPr>
      </w:pPr>
      <w:r w:rsidRPr="00D01751">
        <w:rPr>
          <w:rFonts w:ascii="Cordia New" w:eastAsia="Tahoma" w:hAnsi="Cordia New"/>
          <w:kern w:val="24"/>
          <w:sz w:val="28"/>
          <w:cs/>
        </w:rPr>
        <w:t xml:space="preserve">เขต </w:t>
      </w:r>
      <w:r w:rsidR="002C63E7" w:rsidRPr="00D01751">
        <w:rPr>
          <w:rFonts w:ascii="Cordia New" w:eastAsia="Tahoma" w:hAnsi="Cordia New"/>
          <w:kern w:val="24"/>
          <w:sz w:val="28"/>
        </w:rPr>
        <w:t>9</w:t>
      </w:r>
      <w:r w:rsidRPr="00D01751">
        <w:rPr>
          <w:rFonts w:ascii="Cordia New" w:eastAsia="Tahoma" w:hAnsi="Cordia New"/>
          <w:kern w:val="24"/>
          <w:sz w:val="28"/>
          <w:cs/>
        </w:rPr>
        <w:t xml:space="preserve"> </w:t>
      </w:r>
      <w:r w:rsidR="009C4B05" w:rsidRPr="00D01751">
        <w:rPr>
          <w:rFonts w:ascii="Cordia New" w:eastAsia="Tahoma" w:hAnsi="Cordia New"/>
          <w:kern w:val="24"/>
          <w:sz w:val="28"/>
        </w:rPr>
        <w:t>RC650</w:t>
      </w:r>
      <w:r w:rsidR="009C4B05" w:rsidRPr="00D01751">
        <w:rPr>
          <w:rFonts w:ascii="Cordia New" w:eastAsia="Tahoma" w:hAnsi="Cordia New" w:hint="cs"/>
          <w:kern w:val="24"/>
          <w:sz w:val="28"/>
          <w:cs/>
        </w:rPr>
        <w:t xml:space="preserve"> จำนวน </w:t>
      </w:r>
      <w:r w:rsidR="009C4B05" w:rsidRPr="00D01751">
        <w:rPr>
          <w:rFonts w:ascii="Cordia New" w:eastAsia="Tahoma" w:hAnsi="Cordia New"/>
          <w:kern w:val="24"/>
          <w:sz w:val="28"/>
        </w:rPr>
        <w:t xml:space="preserve">1 </w:t>
      </w:r>
    </w:p>
    <w:p w:rsidR="005C0D83" w:rsidRPr="00D01751" w:rsidRDefault="009C4B05" w:rsidP="009C4B05">
      <w:pPr>
        <w:pStyle w:val="ac"/>
        <w:spacing w:line="264" w:lineRule="auto"/>
        <w:ind w:left="2498"/>
        <w:outlineLvl w:val="0"/>
        <w:rPr>
          <w:rFonts w:ascii="Cordia New" w:hAnsi="Cordia New"/>
          <w:sz w:val="28"/>
          <w:cs/>
        </w:rPr>
      </w:pPr>
      <w:r w:rsidRPr="00D01751">
        <w:rPr>
          <w:rFonts w:ascii="Cordia New" w:hAnsi="Cordia New"/>
          <w:sz w:val="28"/>
          <w:cs/>
        </w:rPr>
        <w:t>-</w:t>
      </w:r>
      <w:r w:rsidRPr="00D01751">
        <w:rPr>
          <w:rFonts w:ascii="Cordia New" w:hAnsi="Cordia New" w:hint="cs"/>
          <w:sz w:val="28"/>
          <w:cs/>
        </w:rPr>
        <w:t xml:space="preserve"> อยู่ระหว่างขออนุญาต</w:t>
      </w:r>
    </w:p>
    <w:p w:rsidR="005C0D83" w:rsidRPr="00D01751" w:rsidRDefault="005C0D83" w:rsidP="000D3C8D">
      <w:pPr>
        <w:pStyle w:val="ac"/>
        <w:numPr>
          <w:ilvl w:val="0"/>
          <w:numId w:val="9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D01751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การดำเนินงานในอนาคต </w:t>
      </w:r>
    </w:p>
    <w:p w:rsidR="00D9155A" w:rsidRPr="00D01751" w:rsidRDefault="00D9155A" w:rsidP="000D3C8D">
      <w:pPr>
        <w:pStyle w:val="ac"/>
        <w:numPr>
          <w:ilvl w:val="0"/>
          <w:numId w:val="20"/>
        </w:numPr>
        <w:spacing w:line="264" w:lineRule="auto"/>
        <w:ind w:left="2520" w:hanging="425"/>
        <w:outlineLvl w:val="0"/>
        <w:rPr>
          <w:rFonts w:ascii="Cordia New" w:hAnsi="Cordia New"/>
          <w:sz w:val="28"/>
        </w:rPr>
      </w:pPr>
      <w:r w:rsidRPr="00D01751">
        <w:rPr>
          <w:rFonts w:ascii="Cordia New" w:hAnsi="Cordia New"/>
          <w:sz w:val="28"/>
          <w:cs/>
        </w:rPr>
        <w:t xml:space="preserve">เขต </w:t>
      </w:r>
      <w:r w:rsidR="002C63E7" w:rsidRPr="00D01751">
        <w:rPr>
          <w:rFonts w:ascii="Cordia New" w:eastAsia="Tahoma" w:hAnsi="Cordia New"/>
          <w:kern w:val="24"/>
          <w:sz w:val="28"/>
        </w:rPr>
        <w:t>5</w:t>
      </w:r>
      <w:r w:rsidRPr="00D01751">
        <w:rPr>
          <w:rFonts w:ascii="Cordia New" w:hAnsi="Cordia New"/>
          <w:sz w:val="28"/>
        </w:rPr>
        <w:t xml:space="preserve"> RC </w:t>
      </w:r>
      <w:r w:rsidR="002C63E7" w:rsidRPr="00D01751">
        <w:rPr>
          <w:rFonts w:ascii="Cordia New" w:eastAsia="Tahoma" w:hAnsi="Cordia New"/>
          <w:kern w:val="24"/>
          <w:sz w:val="28"/>
        </w:rPr>
        <w:t>4000</w:t>
      </w:r>
      <w:r w:rsidRPr="00D01751">
        <w:rPr>
          <w:rFonts w:ascii="Cordia New" w:hAnsi="Cordia New"/>
          <w:sz w:val="28"/>
          <w:cs/>
        </w:rPr>
        <w:t xml:space="preserve"> แผนขุดเดือน </w:t>
      </w:r>
      <w:proofErr w:type="spellStart"/>
      <w:r w:rsidRPr="00D01751">
        <w:rPr>
          <w:rFonts w:ascii="Cordia New" w:hAnsi="Cordia New"/>
          <w:sz w:val="28"/>
          <w:cs/>
        </w:rPr>
        <w:t>เม.ษ</w:t>
      </w:r>
      <w:proofErr w:type="spellEnd"/>
      <w:r w:rsidRPr="00D01751">
        <w:rPr>
          <w:rFonts w:ascii="Cordia New" w:hAnsi="Cordia New"/>
          <w:sz w:val="28"/>
          <w:cs/>
        </w:rPr>
        <w:t xml:space="preserve">. จำนวน </w:t>
      </w:r>
      <w:r w:rsidR="002C63E7" w:rsidRPr="00D01751">
        <w:rPr>
          <w:rFonts w:ascii="Cordia New" w:eastAsia="Tahoma" w:hAnsi="Cordia New"/>
          <w:kern w:val="24"/>
          <w:sz w:val="28"/>
        </w:rPr>
        <w:t>10</w:t>
      </w:r>
      <w:r w:rsidRPr="00D01751">
        <w:rPr>
          <w:rFonts w:ascii="Cordia New" w:hAnsi="Cordia New"/>
          <w:sz w:val="28"/>
          <w:cs/>
        </w:rPr>
        <w:t xml:space="preserve"> หลุม และ แผนขุดเดือน มิ.ย. จำนวน </w:t>
      </w:r>
      <w:r w:rsidR="002C63E7" w:rsidRPr="00D01751">
        <w:rPr>
          <w:rFonts w:ascii="Cordia New" w:eastAsia="Tahoma" w:hAnsi="Cordia New"/>
          <w:kern w:val="24"/>
          <w:sz w:val="28"/>
        </w:rPr>
        <w:t>5</w:t>
      </w:r>
      <w:r w:rsidRPr="00D01751">
        <w:rPr>
          <w:rFonts w:ascii="Cordia New" w:hAnsi="Cordia New"/>
          <w:sz w:val="28"/>
          <w:cs/>
        </w:rPr>
        <w:t xml:space="preserve"> หลุม</w:t>
      </w:r>
      <w:r w:rsidRPr="00D01751">
        <w:rPr>
          <w:rFonts w:ascii="Cordia New" w:hAnsi="Cordia New"/>
          <w:sz w:val="28"/>
        </w:rPr>
        <w:t xml:space="preserve"> RC40121 </w:t>
      </w:r>
      <w:r w:rsidRPr="00D01751">
        <w:rPr>
          <w:rFonts w:ascii="Cordia New" w:hAnsi="Cordia New"/>
          <w:sz w:val="28"/>
          <w:cs/>
        </w:rPr>
        <w:t xml:space="preserve">แผนขุดเดือน </w:t>
      </w:r>
      <w:proofErr w:type="spellStart"/>
      <w:r w:rsidRPr="00D01751">
        <w:rPr>
          <w:rFonts w:ascii="Cordia New" w:hAnsi="Cordia New"/>
          <w:sz w:val="28"/>
          <w:cs/>
        </w:rPr>
        <w:t>เม.ษ</w:t>
      </w:r>
      <w:proofErr w:type="spellEnd"/>
      <w:r w:rsidRPr="00D01751">
        <w:rPr>
          <w:rFonts w:ascii="Cordia New" w:hAnsi="Cordia New"/>
          <w:sz w:val="28"/>
          <w:cs/>
        </w:rPr>
        <w:t xml:space="preserve">. จำนวน </w:t>
      </w:r>
      <w:r w:rsidR="002C63E7" w:rsidRPr="00D01751">
        <w:rPr>
          <w:rFonts w:ascii="Cordia New" w:eastAsia="Tahoma" w:hAnsi="Cordia New"/>
          <w:kern w:val="24"/>
          <w:sz w:val="28"/>
        </w:rPr>
        <w:t>1</w:t>
      </w:r>
      <w:r w:rsidRPr="00D01751">
        <w:rPr>
          <w:rFonts w:ascii="Cordia New" w:hAnsi="Cordia New"/>
          <w:sz w:val="28"/>
          <w:cs/>
        </w:rPr>
        <w:t xml:space="preserve"> หลุม</w:t>
      </w:r>
    </w:p>
    <w:p w:rsidR="00D9155A" w:rsidRPr="00D01751" w:rsidRDefault="00D9155A" w:rsidP="000D3C8D">
      <w:pPr>
        <w:pStyle w:val="ac"/>
        <w:numPr>
          <w:ilvl w:val="0"/>
          <w:numId w:val="20"/>
        </w:numPr>
        <w:spacing w:line="264" w:lineRule="auto"/>
        <w:ind w:left="2520" w:hanging="425"/>
        <w:outlineLvl w:val="0"/>
        <w:rPr>
          <w:rFonts w:ascii="Cordia New" w:hAnsi="Cordia New"/>
          <w:sz w:val="28"/>
        </w:rPr>
      </w:pPr>
      <w:r w:rsidRPr="00D01751">
        <w:rPr>
          <w:rFonts w:ascii="Cordia New" w:hAnsi="Cordia New"/>
          <w:sz w:val="28"/>
          <w:cs/>
        </w:rPr>
        <w:t xml:space="preserve">เขต </w:t>
      </w:r>
      <w:r w:rsidR="002C63E7" w:rsidRPr="00D01751">
        <w:rPr>
          <w:rFonts w:ascii="Cordia New" w:eastAsia="Tahoma" w:hAnsi="Cordia New"/>
          <w:kern w:val="24"/>
          <w:sz w:val="28"/>
        </w:rPr>
        <w:t>8</w:t>
      </w:r>
      <w:r w:rsidRPr="00D01751">
        <w:rPr>
          <w:rFonts w:ascii="Cordia New" w:hAnsi="Cordia New"/>
          <w:sz w:val="28"/>
          <w:cs/>
        </w:rPr>
        <w:t xml:space="preserve"> </w:t>
      </w:r>
      <w:r w:rsidRPr="00D01751">
        <w:rPr>
          <w:rFonts w:ascii="Cordia New" w:hAnsi="Cordia New"/>
          <w:sz w:val="28"/>
        </w:rPr>
        <w:t xml:space="preserve">RC4000 </w:t>
      </w:r>
      <w:r w:rsidRPr="00D01751">
        <w:rPr>
          <w:rFonts w:ascii="Cordia New" w:hAnsi="Cordia New"/>
          <w:sz w:val="28"/>
          <w:cs/>
        </w:rPr>
        <w:t xml:space="preserve">และ </w:t>
      </w:r>
      <w:r w:rsidRPr="00D01751">
        <w:rPr>
          <w:rFonts w:ascii="Cordia New" w:hAnsi="Cordia New"/>
          <w:sz w:val="28"/>
        </w:rPr>
        <w:t xml:space="preserve">RC4300 </w:t>
      </w:r>
      <w:r w:rsidR="004A7FF2" w:rsidRPr="00D01751">
        <w:rPr>
          <w:rFonts w:ascii="Cordia New" w:hAnsi="Cordia New"/>
          <w:sz w:val="28"/>
          <w:cs/>
        </w:rPr>
        <w:t xml:space="preserve">แผนขุดเดือน มิ.ย. จำนวน </w:t>
      </w:r>
      <w:r w:rsidR="004A7FF2" w:rsidRPr="00D01751">
        <w:rPr>
          <w:rFonts w:ascii="Cordia New" w:hAnsi="Cordia New"/>
          <w:sz w:val="28"/>
        </w:rPr>
        <w:t xml:space="preserve">2 </w:t>
      </w:r>
      <w:r w:rsidR="004A7FF2" w:rsidRPr="00D01751">
        <w:rPr>
          <w:rFonts w:ascii="Cordia New" w:hAnsi="Cordia New"/>
          <w:sz w:val="28"/>
          <w:cs/>
        </w:rPr>
        <w:t>หลุม</w:t>
      </w:r>
    </w:p>
    <w:p w:rsidR="003F2CA2" w:rsidRPr="00D01751" w:rsidRDefault="00D9155A" w:rsidP="000D3C8D">
      <w:pPr>
        <w:pStyle w:val="ac"/>
        <w:numPr>
          <w:ilvl w:val="0"/>
          <w:numId w:val="20"/>
        </w:numPr>
        <w:spacing w:line="264" w:lineRule="auto"/>
        <w:ind w:left="2520" w:hanging="425"/>
        <w:outlineLvl w:val="0"/>
        <w:rPr>
          <w:rFonts w:ascii="Cordia New" w:hAnsi="Cordia New"/>
          <w:sz w:val="28"/>
        </w:rPr>
      </w:pPr>
      <w:r w:rsidRPr="00D01751">
        <w:rPr>
          <w:rFonts w:ascii="Cordia New" w:hAnsi="Cordia New"/>
          <w:sz w:val="28"/>
          <w:cs/>
        </w:rPr>
        <w:t xml:space="preserve">เขต </w:t>
      </w:r>
      <w:r w:rsidR="002C63E7" w:rsidRPr="00D01751">
        <w:rPr>
          <w:rFonts w:ascii="Cordia New" w:eastAsia="Tahoma" w:hAnsi="Cordia New"/>
          <w:kern w:val="24"/>
          <w:sz w:val="28"/>
        </w:rPr>
        <w:t>9</w:t>
      </w:r>
      <w:r w:rsidRPr="00D01751">
        <w:rPr>
          <w:rFonts w:ascii="Cordia New" w:hAnsi="Cordia New"/>
          <w:sz w:val="28"/>
          <w:cs/>
        </w:rPr>
        <w:t xml:space="preserve"> </w:t>
      </w:r>
      <w:r w:rsidR="00B749FF" w:rsidRPr="00D01751">
        <w:rPr>
          <w:rFonts w:ascii="Cordia New" w:hAnsi="Cordia New"/>
          <w:sz w:val="28"/>
        </w:rPr>
        <w:t xml:space="preserve">RC650 </w:t>
      </w:r>
      <w:r w:rsidRPr="00D01751">
        <w:rPr>
          <w:rFonts w:ascii="Cordia New" w:hAnsi="Cordia New"/>
          <w:sz w:val="28"/>
          <w:cs/>
        </w:rPr>
        <w:t>แผนขุดเดือน พ.ค.</w:t>
      </w:r>
      <w:r w:rsidR="004A7FF2" w:rsidRPr="00D01751">
        <w:rPr>
          <w:rFonts w:ascii="Cordia New" w:hAnsi="Cordia New"/>
          <w:sz w:val="28"/>
          <w:cs/>
        </w:rPr>
        <w:t xml:space="preserve"> จำนวน </w:t>
      </w:r>
      <w:r w:rsidR="002C63E7" w:rsidRPr="00D01751">
        <w:rPr>
          <w:rFonts w:ascii="Cordia New" w:eastAsia="Tahoma" w:hAnsi="Cordia New"/>
          <w:kern w:val="24"/>
          <w:sz w:val="28"/>
        </w:rPr>
        <w:t>1</w:t>
      </w:r>
      <w:r w:rsidR="004A7FF2" w:rsidRPr="00D01751">
        <w:rPr>
          <w:rFonts w:ascii="Cordia New" w:hAnsi="Cordia New"/>
          <w:sz w:val="28"/>
          <w:cs/>
        </w:rPr>
        <w:t xml:space="preserve"> หลุม</w:t>
      </w:r>
      <w:r w:rsidR="005D2832" w:rsidRPr="00D01751">
        <w:rPr>
          <w:rFonts w:ascii="Cordia New" w:hAnsi="Cordia New"/>
          <w:sz w:val="28"/>
          <w:cs/>
        </w:rPr>
        <w:t xml:space="preserve"> และ</w:t>
      </w:r>
      <w:r w:rsidR="003F2CA2" w:rsidRPr="00D01751">
        <w:rPr>
          <w:rFonts w:ascii="Cordia New" w:hAnsi="Cordia New" w:hint="cs"/>
          <w:sz w:val="28"/>
          <w:cs/>
        </w:rPr>
        <w:t>พิจารณาความเป</w:t>
      </w:r>
      <w:r w:rsidR="001F1795" w:rsidRPr="00D01751">
        <w:rPr>
          <w:rFonts w:ascii="Cordia New" w:hAnsi="Cordia New" w:hint="cs"/>
          <w:sz w:val="28"/>
          <w:cs/>
        </w:rPr>
        <w:t xml:space="preserve">็นไปได้ในการขุด อีก </w:t>
      </w:r>
      <w:r w:rsidR="002C63E7" w:rsidRPr="00D01751">
        <w:rPr>
          <w:rFonts w:ascii="Cordia New" w:eastAsia="Tahoma" w:hAnsi="Cordia New"/>
          <w:kern w:val="24"/>
          <w:sz w:val="28"/>
        </w:rPr>
        <w:t>2</w:t>
      </w:r>
      <w:r w:rsidR="001F1795" w:rsidRPr="00D01751">
        <w:rPr>
          <w:rFonts w:ascii="Cordia New" w:hAnsi="Cordia New" w:hint="cs"/>
          <w:sz w:val="28"/>
          <w:cs/>
        </w:rPr>
        <w:t xml:space="preserve"> หลุม </w:t>
      </w:r>
      <w:r w:rsidR="003F2CA2" w:rsidRPr="00D01751">
        <w:rPr>
          <w:rFonts w:ascii="Cordia New" w:hAnsi="Cordia New" w:hint="cs"/>
          <w:sz w:val="28"/>
          <w:cs/>
        </w:rPr>
        <w:t>จาก</w:t>
      </w:r>
      <w:r w:rsidR="001F1795" w:rsidRPr="00D01751">
        <w:rPr>
          <w:rFonts w:ascii="Cordia New" w:hAnsi="Cordia New" w:hint="cs"/>
          <w:sz w:val="28"/>
          <w:cs/>
        </w:rPr>
        <w:t>ผล</w:t>
      </w:r>
      <w:r w:rsidR="003F2CA2" w:rsidRPr="00D01751">
        <w:rPr>
          <w:rFonts w:ascii="Cordia New" w:hAnsi="Cordia New" w:hint="cs"/>
          <w:sz w:val="28"/>
          <w:cs/>
        </w:rPr>
        <w:t xml:space="preserve">ประเมิน </w:t>
      </w:r>
      <w:r w:rsidR="003F2CA2" w:rsidRPr="00D01751">
        <w:rPr>
          <w:rFonts w:ascii="Cordia New" w:hAnsi="Cordia New"/>
          <w:sz w:val="28"/>
        </w:rPr>
        <w:t>FFS</w:t>
      </w:r>
      <w:r w:rsidR="001F1795" w:rsidRPr="00D01751">
        <w:rPr>
          <w:rFonts w:ascii="Cordia New" w:hAnsi="Cordia New" w:hint="cs"/>
          <w:sz w:val="28"/>
          <w:cs/>
        </w:rPr>
        <w:t xml:space="preserve"> มี</w:t>
      </w:r>
      <w:r w:rsidR="003F2CA2" w:rsidRPr="00D01751">
        <w:rPr>
          <w:rFonts w:ascii="Cordia New" w:hAnsi="Cordia New" w:hint="cs"/>
          <w:sz w:val="28"/>
          <w:cs/>
        </w:rPr>
        <w:t>ความจำเป็นต้องขุดซ่อม</w:t>
      </w:r>
      <w:r w:rsidR="001F1795" w:rsidRPr="00D01751">
        <w:rPr>
          <w:rFonts w:ascii="Cordia New" w:hAnsi="Cordia New"/>
          <w:sz w:val="28"/>
          <w:cs/>
        </w:rPr>
        <w:t xml:space="preserve"> </w:t>
      </w:r>
      <w:r w:rsidR="001F1795" w:rsidRPr="00D01751">
        <w:rPr>
          <w:rFonts w:ascii="Cordia New" w:hAnsi="Cordia New" w:hint="cs"/>
          <w:sz w:val="28"/>
          <w:cs/>
        </w:rPr>
        <w:t>ที่</w:t>
      </w:r>
      <w:r w:rsidR="001F1795" w:rsidRPr="00D01751">
        <w:rPr>
          <w:rFonts w:ascii="Cordia New" w:hAnsi="Cordia New"/>
          <w:sz w:val="28"/>
        </w:rPr>
        <w:t xml:space="preserve"> KP</w:t>
      </w:r>
      <w:r w:rsidR="001F1795" w:rsidRPr="00D01751">
        <w:rPr>
          <w:rFonts w:ascii="Cordia New" w:hAnsi="Cordia New"/>
          <w:sz w:val="28"/>
          <w:cs/>
        </w:rPr>
        <w:t>.</w:t>
      </w:r>
      <w:r w:rsidR="001F1795" w:rsidRPr="00D01751">
        <w:rPr>
          <w:rFonts w:ascii="Cordia New" w:hAnsi="Cordia New"/>
          <w:sz w:val="28"/>
        </w:rPr>
        <w:t>22</w:t>
      </w:r>
      <w:r w:rsidR="001F1795" w:rsidRPr="00D01751">
        <w:rPr>
          <w:rFonts w:ascii="Cordia New" w:hAnsi="Cordia New"/>
          <w:sz w:val="28"/>
          <w:cs/>
        </w:rPr>
        <w:t>+</w:t>
      </w:r>
      <w:r w:rsidR="001F1795" w:rsidRPr="00D01751">
        <w:rPr>
          <w:rFonts w:ascii="Cordia New" w:hAnsi="Cordia New"/>
          <w:sz w:val="28"/>
        </w:rPr>
        <w:t xml:space="preserve">339 </w:t>
      </w:r>
      <w:r w:rsidR="001F1795" w:rsidRPr="00D01751">
        <w:rPr>
          <w:rFonts w:ascii="Cordia New" w:hAnsi="Cordia New" w:hint="cs"/>
          <w:sz w:val="28"/>
          <w:cs/>
        </w:rPr>
        <w:t xml:space="preserve">และ </w:t>
      </w:r>
      <w:r w:rsidR="001F1795" w:rsidRPr="00D01751">
        <w:rPr>
          <w:rFonts w:ascii="Cordia New" w:hAnsi="Cordia New"/>
          <w:sz w:val="28"/>
        </w:rPr>
        <w:t>KP</w:t>
      </w:r>
      <w:r w:rsidR="001F1795" w:rsidRPr="00D01751">
        <w:rPr>
          <w:rFonts w:ascii="Cordia New" w:hAnsi="Cordia New"/>
          <w:sz w:val="28"/>
          <w:cs/>
        </w:rPr>
        <w:t>.</w:t>
      </w:r>
      <w:r w:rsidR="002C63E7" w:rsidRPr="00D01751">
        <w:rPr>
          <w:rFonts w:ascii="Cordia New" w:hAnsi="Cordia New"/>
          <w:sz w:val="28"/>
        </w:rPr>
        <w:t xml:space="preserve"> 22</w:t>
      </w:r>
      <w:r w:rsidR="002C63E7" w:rsidRPr="00D01751">
        <w:rPr>
          <w:rFonts w:ascii="Cordia New" w:hAnsi="Cordia New"/>
          <w:sz w:val="28"/>
          <w:cs/>
        </w:rPr>
        <w:t>+</w:t>
      </w:r>
      <w:r w:rsidR="002C63E7" w:rsidRPr="00D01751">
        <w:rPr>
          <w:rFonts w:ascii="Cordia New" w:hAnsi="Cordia New"/>
          <w:sz w:val="28"/>
        </w:rPr>
        <w:t>959</w:t>
      </w:r>
      <w:r w:rsidR="002C63E7" w:rsidRPr="00D01751">
        <w:rPr>
          <w:rFonts w:ascii="Cordia New" w:eastAsia="Tahoma" w:hAnsi="Cordia New"/>
          <w:kern w:val="24"/>
          <w:sz w:val="28"/>
          <w:cs/>
        </w:rPr>
        <w:t xml:space="preserve"> </w:t>
      </w:r>
    </w:p>
    <w:p w:rsidR="006F5447" w:rsidRPr="00D01751" w:rsidRDefault="005D2832" w:rsidP="000D3C8D">
      <w:pPr>
        <w:pStyle w:val="ac"/>
        <w:numPr>
          <w:ilvl w:val="0"/>
          <w:numId w:val="20"/>
        </w:numPr>
        <w:spacing w:line="264" w:lineRule="auto"/>
        <w:ind w:left="2520" w:hanging="425"/>
        <w:outlineLvl w:val="0"/>
        <w:rPr>
          <w:rFonts w:ascii="Cordia New" w:hAnsi="Cordia New"/>
          <w:sz w:val="28"/>
          <w:cs/>
        </w:rPr>
      </w:pPr>
      <w:r w:rsidRPr="00D01751">
        <w:rPr>
          <w:rFonts w:ascii="Cordia New" w:hAnsi="Cordia New"/>
          <w:sz w:val="28"/>
          <w:cs/>
        </w:rPr>
        <w:t xml:space="preserve">เขต </w:t>
      </w:r>
      <w:r w:rsidR="002C63E7" w:rsidRPr="00D01751">
        <w:rPr>
          <w:rFonts w:ascii="Cordia New" w:hAnsi="Cordia New" w:hint="cs"/>
          <w:sz w:val="28"/>
          <w:cs/>
        </w:rPr>
        <w:t xml:space="preserve"> </w:t>
      </w:r>
      <w:r w:rsidR="002C63E7" w:rsidRPr="00D01751">
        <w:rPr>
          <w:rFonts w:ascii="Cordia New" w:eastAsia="Tahoma" w:hAnsi="Cordia New"/>
          <w:kern w:val="24"/>
          <w:sz w:val="28"/>
        </w:rPr>
        <w:t>1</w:t>
      </w:r>
      <w:r w:rsidR="002456B3" w:rsidRPr="00D01751">
        <w:rPr>
          <w:rFonts w:ascii="Cordia New" w:hAnsi="Cordia New"/>
          <w:sz w:val="28"/>
          <w:cs/>
        </w:rPr>
        <w:t xml:space="preserve"> </w:t>
      </w:r>
      <w:r w:rsidRPr="00D01751">
        <w:rPr>
          <w:rFonts w:ascii="Cordia New" w:hAnsi="Cordia New"/>
          <w:sz w:val="28"/>
        </w:rPr>
        <w:t xml:space="preserve">RC500 </w:t>
      </w:r>
      <w:r w:rsidR="002456B3" w:rsidRPr="00D01751">
        <w:rPr>
          <w:rFonts w:ascii="Cordia New" w:hAnsi="Cordia New" w:hint="cs"/>
          <w:sz w:val="28"/>
          <w:cs/>
        </w:rPr>
        <w:t xml:space="preserve">อยู่ระหว่างประเมิน </w:t>
      </w:r>
      <w:r w:rsidR="002456B3" w:rsidRPr="00D01751">
        <w:rPr>
          <w:rFonts w:ascii="Cordia New" w:hAnsi="Cordia New"/>
          <w:sz w:val="28"/>
        </w:rPr>
        <w:t>FFS</w:t>
      </w:r>
      <w:r w:rsidR="002456B3" w:rsidRPr="00D01751">
        <w:rPr>
          <w:rFonts w:ascii="Cordia New" w:hAnsi="Cordia New" w:hint="cs"/>
          <w:sz w:val="28"/>
          <w:cs/>
        </w:rPr>
        <w:t xml:space="preserve"> เพื่อพิจารณาความจำเป็นในการขุดซ่อม จำนวน </w:t>
      </w:r>
      <w:r w:rsidR="002456B3" w:rsidRPr="00D01751">
        <w:rPr>
          <w:rFonts w:ascii="Cordia New" w:hAnsi="Cordia New"/>
          <w:sz w:val="28"/>
        </w:rPr>
        <w:t>3</w:t>
      </w:r>
      <w:r w:rsidR="002456B3" w:rsidRPr="00D01751">
        <w:rPr>
          <w:rFonts w:ascii="Cordia New" w:hAnsi="Cordia New" w:hint="cs"/>
          <w:sz w:val="28"/>
          <w:cs/>
        </w:rPr>
        <w:t xml:space="preserve"> จุด</w:t>
      </w:r>
    </w:p>
    <w:p w:rsidR="005C0D83" w:rsidRPr="00D01751" w:rsidRDefault="005C0D83" w:rsidP="000D3C8D">
      <w:pPr>
        <w:pStyle w:val="ac"/>
        <w:numPr>
          <w:ilvl w:val="0"/>
          <w:numId w:val="9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D01751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ปัญหาอุปสรรค (ถ้ามี) </w:t>
      </w:r>
    </w:p>
    <w:p w:rsidR="005C0D83" w:rsidRPr="00D01751" w:rsidRDefault="005C0D83" w:rsidP="00010D9C">
      <w:pPr>
        <w:pStyle w:val="ac"/>
        <w:spacing w:after="120" w:line="264" w:lineRule="auto"/>
        <w:ind w:left="2160" w:firstLine="720"/>
        <w:contextualSpacing w:val="0"/>
        <w:outlineLvl w:val="0"/>
        <w:rPr>
          <w:rFonts w:ascii="Cordia New" w:hAnsi="Cordia New"/>
          <w:sz w:val="28"/>
        </w:rPr>
      </w:pPr>
      <w:r w:rsidRPr="00D01751">
        <w:rPr>
          <w:rFonts w:ascii="Cordia New" w:hAnsi="Cordia New"/>
          <w:sz w:val="28"/>
          <w:cs/>
        </w:rPr>
        <w:t xml:space="preserve">เขต </w:t>
      </w:r>
      <w:r w:rsidR="002428F5" w:rsidRPr="00D01751">
        <w:rPr>
          <w:rFonts w:ascii="Cordia New" w:hAnsi="Cordia New"/>
          <w:sz w:val="28"/>
        </w:rPr>
        <w:t>9</w:t>
      </w:r>
      <w:r w:rsidRPr="00D01751">
        <w:rPr>
          <w:rFonts w:ascii="Cordia New" w:hAnsi="Cordia New"/>
          <w:sz w:val="28"/>
          <w:cs/>
        </w:rPr>
        <w:t xml:space="preserve"> เนื่องด้วยจุดขุด </w:t>
      </w:r>
      <w:r w:rsidRPr="00D01751">
        <w:rPr>
          <w:rFonts w:ascii="Cordia New" w:hAnsi="Cordia New"/>
          <w:sz w:val="28"/>
        </w:rPr>
        <w:t>RC650 KP 22</w:t>
      </w:r>
      <w:r w:rsidRPr="00D01751">
        <w:rPr>
          <w:rFonts w:ascii="Cordia New" w:hAnsi="Cordia New"/>
          <w:sz w:val="28"/>
          <w:cs/>
        </w:rPr>
        <w:t>+</w:t>
      </w:r>
      <w:r w:rsidRPr="00D01751">
        <w:rPr>
          <w:rFonts w:ascii="Cordia New" w:hAnsi="Cordia New"/>
          <w:sz w:val="28"/>
        </w:rPr>
        <w:t xml:space="preserve">239 </w:t>
      </w:r>
      <w:r w:rsidRPr="00D01751">
        <w:rPr>
          <w:rFonts w:ascii="Cordia New" w:hAnsi="Cordia New"/>
          <w:sz w:val="28"/>
          <w:cs/>
        </w:rPr>
        <w:t>อยู่บริเวณกลางถ</w:t>
      </w:r>
      <w:r w:rsidR="002177F0" w:rsidRPr="00D01751">
        <w:rPr>
          <w:rFonts w:ascii="Cordia New" w:hAnsi="Cordia New"/>
          <w:sz w:val="28"/>
          <w:cs/>
        </w:rPr>
        <w:t>นนที่มีการจราจรหนาแน่น และอยู่ในพื้นที่ความรับผิดชอบของกรมทางหลวง ดังนั้นจึ</w:t>
      </w:r>
      <w:r w:rsidR="00387A5B" w:rsidRPr="00D01751">
        <w:rPr>
          <w:rFonts w:ascii="Cordia New" w:hAnsi="Cordia New"/>
          <w:sz w:val="28"/>
          <w:cs/>
        </w:rPr>
        <w:t>ง</w:t>
      </w:r>
      <w:r w:rsidR="002177F0" w:rsidRPr="00D01751">
        <w:rPr>
          <w:rFonts w:ascii="Cordia New" w:hAnsi="Cordia New"/>
          <w:sz w:val="28"/>
          <w:cs/>
        </w:rPr>
        <w:t>จำเป็นต้องได้รับการอนุญาตจาก</w:t>
      </w:r>
      <w:r w:rsidRPr="00D01751">
        <w:rPr>
          <w:rFonts w:ascii="Cordia New" w:hAnsi="Cordia New"/>
          <w:sz w:val="28"/>
          <w:cs/>
        </w:rPr>
        <w:t>กรมทางหลวงก่อน</w:t>
      </w:r>
      <w:r w:rsidR="00D9155A" w:rsidRPr="00D01751">
        <w:rPr>
          <w:rFonts w:ascii="Cordia New" w:hAnsi="Cordia New"/>
          <w:sz w:val="28"/>
          <w:cs/>
        </w:rPr>
        <w:t xml:space="preserve"> อีกทั้งกรมทางได้มีการขอแก้แบบ</w:t>
      </w:r>
      <w:r w:rsidR="00B749FF" w:rsidRPr="00D01751">
        <w:rPr>
          <w:rFonts w:ascii="Cordia New" w:hAnsi="Cordia New"/>
          <w:sz w:val="28"/>
          <w:cs/>
        </w:rPr>
        <w:t>โครงสร้างหลุม</w:t>
      </w:r>
      <w:r w:rsidR="00D9155A" w:rsidRPr="00D01751">
        <w:rPr>
          <w:rFonts w:ascii="Cordia New" w:hAnsi="Cordia New"/>
          <w:sz w:val="28"/>
          <w:cs/>
        </w:rPr>
        <w:t>หลายครั้ง จึงทำให้งานล่าช้ากว่าแผนมาก</w:t>
      </w:r>
      <w:r w:rsidRPr="00D01751">
        <w:rPr>
          <w:rFonts w:ascii="Cordia New" w:hAnsi="Cordia New"/>
          <w:sz w:val="28"/>
          <w:cs/>
        </w:rPr>
        <w:t xml:space="preserve"> </w:t>
      </w:r>
      <w:r w:rsidR="002177F0" w:rsidRPr="00D01751">
        <w:rPr>
          <w:rFonts w:ascii="Cordia New" w:hAnsi="Cordia New"/>
          <w:sz w:val="28"/>
          <w:cs/>
        </w:rPr>
        <w:t>ประกอบกับกรมทางหลวงแจ้งกรณีที่อนุญาตให้ขุดได้นั้น งานขุดจะ</w:t>
      </w:r>
      <w:r w:rsidRPr="00D01751">
        <w:rPr>
          <w:rFonts w:ascii="Cordia New" w:hAnsi="Cordia New"/>
          <w:sz w:val="28"/>
          <w:cs/>
        </w:rPr>
        <w:t>สามารถทำได้เพียงช่วง</w:t>
      </w:r>
      <w:r w:rsidR="007749D6" w:rsidRPr="00D01751">
        <w:rPr>
          <w:rFonts w:ascii="Cordia New" w:hAnsi="Cordia New"/>
          <w:sz w:val="28"/>
          <w:cs/>
        </w:rPr>
        <w:t>เวลา</w:t>
      </w:r>
      <w:r w:rsidRPr="00D01751">
        <w:rPr>
          <w:rFonts w:ascii="Cordia New" w:hAnsi="Cordia New"/>
          <w:sz w:val="28"/>
          <w:cs/>
        </w:rPr>
        <w:t xml:space="preserve">กลางคืน คือ </w:t>
      </w:r>
      <w:r w:rsidR="007749D6" w:rsidRPr="00D01751">
        <w:rPr>
          <w:rFonts w:ascii="Cordia New" w:hAnsi="Cordia New"/>
          <w:sz w:val="28"/>
        </w:rPr>
        <w:t>22</w:t>
      </w:r>
      <w:r w:rsidR="007749D6" w:rsidRPr="00D01751">
        <w:rPr>
          <w:rFonts w:ascii="Cordia New" w:hAnsi="Cordia New"/>
          <w:sz w:val="28"/>
          <w:cs/>
        </w:rPr>
        <w:t>:</w:t>
      </w:r>
      <w:r w:rsidR="007749D6" w:rsidRPr="00D01751">
        <w:rPr>
          <w:rFonts w:ascii="Cordia New" w:hAnsi="Cordia New"/>
          <w:sz w:val="28"/>
        </w:rPr>
        <w:t xml:space="preserve">00 </w:t>
      </w:r>
      <w:r w:rsidR="007749D6" w:rsidRPr="00D01751">
        <w:rPr>
          <w:rFonts w:ascii="Cordia New" w:hAnsi="Cordia New"/>
          <w:sz w:val="28"/>
          <w:cs/>
        </w:rPr>
        <w:t xml:space="preserve">น. </w:t>
      </w:r>
      <w:r w:rsidRPr="00D01751">
        <w:rPr>
          <w:rFonts w:ascii="Cordia New" w:hAnsi="Cordia New"/>
          <w:sz w:val="28"/>
          <w:cs/>
        </w:rPr>
        <w:t>ถึง</w:t>
      </w:r>
      <w:r w:rsidR="007749D6" w:rsidRPr="00D01751">
        <w:rPr>
          <w:rFonts w:ascii="Cordia New" w:hAnsi="Cordia New"/>
          <w:sz w:val="28"/>
          <w:cs/>
        </w:rPr>
        <w:t xml:space="preserve"> </w:t>
      </w:r>
      <w:r w:rsidR="007749D6" w:rsidRPr="00D01751">
        <w:rPr>
          <w:rFonts w:ascii="Cordia New" w:hAnsi="Cordia New"/>
          <w:sz w:val="28"/>
        </w:rPr>
        <w:t>5</w:t>
      </w:r>
      <w:r w:rsidR="007749D6" w:rsidRPr="00D01751">
        <w:rPr>
          <w:rFonts w:ascii="Cordia New" w:hAnsi="Cordia New"/>
          <w:sz w:val="28"/>
          <w:cs/>
        </w:rPr>
        <w:t>:</w:t>
      </w:r>
      <w:r w:rsidR="007749D6" w:rsidRPr="00D01751">
        <w:rPr>
          <w:rFonts w:ascii="Cordia New" w:hAnsi="Cordia New"/>
          <w:sz w:val="28"/>
        </w:rPr>
        <w:t xml:space="preserve">00 </w:t>
      </w:r>
      <w:r w:rsidR="007749D6" w:rsidRPr="00D01751">
        <w:rPr>
          <w:rFonts w:ascii="Cordia New" w:hAnsi="Cordia New"/>
          <w:sz w:val="28"/>
          <w:cs/>
        </w:rPr>
        <w:t xml:space="preserve">น. </w:t>
      </w:r>
      <w:r w:rsidRPr="00D01751">
        <w:rPr>
          <w:rFonts w:ascii="Cordia New" w:hAnsi="Cordia New"/>
          <w:sz w:val="28"/>
          <w:cs/>
        </w:rPr>
        <w:t xml:space="preserve"> เท่านั้น จึงทำให้ระยะเวลาการทำงานมากกว่าจุดขุด</w:t>
      </w:r>
      <w:r w:rsidR="008A2665" w:rsidRPr="00D01751">
        <w:rPr>
          <w:rFonts w:ascii="Cordia New" w:hAnsi="Cordia New"/>
          <w:sz w:val="28"/>
          <w:cs/>
        </w:rPr>
        <w:t xml:space="preserve">ซ่อม </w:t>
      </w:r>
      <w:r w:rsidRPr="00D01751">
        <w:rPr>
          <w:rFonts w:ascii="Cordia New" w:hAnsi="Cordia New"/>
          <w:sz w:val="28"/>
          <w:cs/>
        </w:rPr>
        <w:t>อื่น</w:t>
      </w:r>
      <w:r w:rsidR="00A774D4" w:rsidRPr="00D01751">
        <w:rPr>
          <w:rFonts w:ascii="Cordia New" w:hAnsi="Cordia New"/>
          <w:sz w:val="28"/>
          <w:cs/>
        </w:rPr>
        <w:t>ๆทั่วไป</w:t>
      </w:r>
    </w:p>
    <w:p w:rsidR="005C0D83" w:rsidRPr="00D01751" w:rsidRDefault="005C0D83" w:rsidP="00010D9C">
      <w:pPr>
        <w:pStyle w:val="ac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D01751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งานแก้ไขจุดกัดเซาะ (</w:t>
      </w:r>
      <w:r w:rsidRPr="00D01751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Soil erosion</w:t>
      </w:r>
      <w:r w:rsidRPr="00D01751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)</w:t>
      </w:r>
    </w:p>
    <w:p w:rsidR="00921CE5" w:rsidRPr="00D01751" w:rsidRDefault="002456B3" w:rsidP="005B200B">
      <w:pPr>
        <w:spacing w:before="240" w:line="264" w:lineRule="auto"/>
        <w:ind w:left="1418" w:firstLine="708"/>
        <w:outlineLvl w:val="0"/>
        <w:rPr>
          <w:rFonts w:ascii="Cordia New" w:hAnsi="Cordia New" w:cs="Cordia New"/>
          <w:sz w:val="28"/>
        </w:rPr>
      </w:pPr>
      <w:r w:rsidRPr="00D01751">
        <w:rPr>
          <w:rFonts w:ascii="Cordia New" w:hAnsi="Cordia New" w:cs="Cordia New" w:hint="cs"/>
          <w:sz w:val="28"/>
          <w:cs/>
        </w:rPr>
        <w:t xml:space="preserve">งานแก้ไขจุดกัดเซาะ จากผลการลาดตระเวนตรวจสภาพพื้นที่ตามแนวท่อส่งก๊าซธรรมชาติ ในปี </w:t>
      </w:r>
      <w:r w:rsidR="00F86FC5" w:rsidRPr="00D01751">
        <w:rPr>
          <w:rFonts w:ascii="Cordia New" w:hAnsi="Cordia New" w:cs="Cordia New"/>
          <w:sz w:val="28"/>
        </w:rPr>
        <w:t>2558</w:t>
      </w:r>
      <w:r w:rsidRPr="00D01751">
        <w:rPr>
          <w:rFonts w:ascii="Cordia New" w:hAnsi="Cordia New" w:cs="Cordia New" w:hint="cs"/>
          <w:sz w:val="28"/>
          <w:cs/>
        </w:rPr>
        <w:t xml:space="preserve"> พบ</w:t>
      </w:r>
      <w:r w:rsidR="00F86FC5" w:rsidRPr="00D01751">
        <w:rPr>
          <w:rFonts w:ascii="Cordia New" w:hAnsi="Cordia New" w:cs="Cordia New" w:hint="cs"/>
          <w:sz w:val="28"/>
          <w:cs/>
        </w:rPr>
        <w:t xml:space="preserve">ทั้งหมด </w:t>
      </w:r>
      <w:r w:rsidR="00F86FC5" w:rsidRPr="00D01751">
        <w:rPr>
          <w:rFonts w:ascii="Cordia New" w:hAnsi="Cordia New" w:cs="Cordia New"/>
          <w:sz w:val="28"/>
        </w:rPr>
        <w:t>104</w:t>
      </w:r>
      <w:r w:rsidR="00F86FC5" w:rsidRPr="00D01751">
        <w:rPr>
          <w:rFonts w:ascii="Cordia New" w:hAnsi="Cordia New" w:cs="Cordia New" w:hint="cs"/>
          <w:sz w:val="28"/>
          <w:cs/>
        </w:rPr>
        <w:t xml:space="preserve"> จุด โดยแบ่งเป็น </w:t>
      </w:r>
      <w:r w:rsidR="00F86FC5" w:rsidRPr="00D01751">
        <w:rPr>
          <w:rFonts w:ascii="Cordia New" w:hAnsi="Cordia New" w:cs="Cordia New"/>
          <w:sz w:val="28"/>
        </w:rPr>
        <w:t>2</w:t>
      </w:r>
      <w:r w:rsidR="00F86FC5" w:rsidRPr="00D01751">
        <w:rPr>
          <w:rFonts w:ascii="Cordia New" w:hAnsi="Cordia New" w:cs="Cordia New" w:hint="cs"/>
          <w:sz w:val="28"/>
          <w:cs/>
        </w:rPr>
        <w:t xml:space="preserve"> ประเภท คือ งานแก้ไขจุดกัดเซาะที่เกิดขึ้นใหม่ </w:t>
      </w:r>
      <w:r w:rsidR="00F86FC5" w:rsidRPr="00D01751">
        <w:rPr>
          <w:rFonts w:ascii="Cordia New" w:hAnsi="Cordia New" w:cs="Cordia New"/>
          <w:sz w:val="28"/>
        </w:rPr>
        <w:t>24</w:t>
      </w:r>
      <w:r w:rsidR="00F86FC5" w:rsidRPr="00D01751">
        <w:rPr>
          <w:rFonts w:ascii="Cordia New" w:hAnsi="Cordia New" w:cs="Cordia New" w:hint="cs"/>
          <w:sz w:val="28"/>
          <w:cs/>
        </w:rPr>
        <w:t xml:space="preserve"> จุด และ</w:t>
      </w:r>
      <w:r w:rsidR="00F86FC5" w:rsidRPr="00D01751">
        <w:rPr>
          <w:rFonts w:ascii="Cordia New" w:hAnsi="Cordia New" w:cs="Cordia New"/>
          <w:sz w:val="28"/>
          <w:cs/>
        </w:rPr>
        <w:t>งานแก้ไขโครงสร้างป้องกันจุดกัดเซาะเดิม</w:t>
      </w:r>
      <w:r w:rsidR="00F86FC5" w:rsidRPr="00D01751">
        <w:rPr>
          <w:rFonts w:ascii="Cordia New" w:hAnsi="Cordia New" w:cs="Cordia New" w:hint="cs"/>
          <w:sz w:val="28"/>
          <w:cs/>
        </w:rPr>
        <w:t xml:space="preserve"> </w:t>
      </w:r>
      <w:r w:rsidR="00F86FC5" w:rsidRPr="00D01751">
        <w:rPr>
          <w:rFonts w:ascii="Cordia New" w:hAnsi="Cordia New" w:cs="Cordia New"/>
          <w:sz w:val="28"/>
        </w:rPr>
        <w:t>80</w:t>
      </w:r>
      <w:r w:rsidR="00F86FC5" w:rsidRPr="00D01751">
        <w:rPr>
          <w:rFonts w:ascii="Cordia New" w:hAnsi="Cordia New" w:cs="Cordia New" w:hint="cs"/>
          <w:sz w:val="28"/>
          <w:cs/>
        </w:rPr>
        <w:t xml:space="preserve"> จุด โดยมีแผนงานแก้ไขดังข้อ </w:t>
      </w:r>
      <w:r w:rsidR="00F86FC5" w:rsidRPr="00D01751">
        <w:rPr>
          <w:rFonts w:ascii="Cordia New" w:hAnsi="Cordia New" w:cs="Cordia New"/>
          <w:sz w:val="28"/>
        </w:rPr>
        <w:t>1</w:t>
      </w:r>
      <w:r w:rsidR="00F86FC5" w:rsidRPr="00D01751">
        <w:rPr>
          <w:rFonts w:ascii="Cordia New" w:hAnsi="Cordia New" w:cs="Cordia New"/>
          <w:sz w:val="28"/>
          <w:cs/>
        </w:rPr>
        <w:t>.</w:t>
      </w:r>
      <w:r w:rsidR="00F86FC5" w:rsidRPr="00D01751">
        <w:rPr>
          <w:rFonts w:ascii="Cordia New" w:hAnsi="Cordia New" w:cs="Cordia New"/>
          <w:sz w:val="28"/>
        </w:rPr>
        <w:t>1</w:t>
      </w:r>
      <w:r w:rsidR="00F86FC5" w:rsidRPr="00D01751">
        <w:rPr>
          <w:rFonts w:ascii="Cordia New" w:hAnsi="Cordia New" w:cs="Cordia New"/>
          <w:sz w:val="28"/>
          <w:cs/>
        </w:rPr>
        <w:t>.</w:t>
      </w:r>
      <w:r w:rsidR="00F86FC5" w:rsidRPr="00D01751">
        <w:rPr>
          <w:rFonts w:ascii="Cordia New" w:hAnsi="Cordia New" w:cs="Cordia New"/>
          <w:sz w:val="28"/>
        </w:rPr>
        <w:t>3</w:t>
      </w:r>
      <w:r w:rsidR="00F86FC5" w:rsidRPr="00D01751">
        <w:rPr>
          <w:rFonts w:ascii="Cordia New" w:hAnsi="Cordia New" w:cs="Cordia New"/>
          <w:sz w:val="28"/>
          <w:cs/>
        </w:rPr>
        <w:t>.</w:t>
      </w:r>
      <w:r w:rsidR="00F86FC5" w:rsidRPr="00D01751">
        <w:rPr>
          <w:rFonts w:ascii="Cordia New" w:hAnsi="Cordia New" w:cs="Cordia New"/>
          <w:sz w:val="28"/>
        </w:rPr>
        <w:t>1</w:t>
      </w:r>
    </w:p>
    <w:p w:rsidR="00F01C43" w:rsidRPr="00D01751" w:rsidRDefault="00F01C43" w:rsidP="0015769D">
      <w:pPr>
        <w:spacing w:before="240" w:line="264" w:lineRule="auto"/>
        <w:outlineLvl w:val="0"/>
        <w:rPr>
          <w:rFonts w:ascii="Cordia New" w:hAnsi="Cordia New" w:cs="Cordia New"/>
          <w:sz w:val="28"/>
        </w:rPr>
      </w:pPr>
    </w:p>
    <w:p w:rsidR="005C0D83" w:rsidRPr="00D01751" w:rsidRDefault="005C0D83" w:rsidP="000D3C8D">
      <w:pPr>
        <w:pStyle w:val="ac"/>
        <w:numPr>
          <w:ilvl w:val="0"/>
          <w:numId w:val="11"/>
        </w:numPr>
        <w:spacing w:line="264" w:lineRule="auto"/>
        <w:ind w:left="2127" w:hanging="709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D01751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7A3C83" w:rsidRPr="00D01751" w:rsidRDefault="007A3C83" w:rsidP="001C6A30">
      <w:pPr>
        <w:spacing w:line="264" w:lineRule="auto"/>
        <w:ind w:left="2127" w:firstLine="720"/>
        <w:outlineLvl w:val="0"/>
        <w:rPr>
          <w:rFonts w:ascii="Cordia New" w:hAnsi="Cordia New" w:cs="Cordia New"/>
          <w:sz w:val="28"/>
        </w:rPr>
      </w:pPr>
      <w:r w:rsidRPr="00D01751">
        <w:rPr>
          <w:rFonts w:ascii="Cordia New" w:hAnsi="Cordia New" w:cs="Cordia New"/>
          <w:sz w:val="28"/>
          <w:cs/>
        </w:rPr>
        <w:t xml:space="preserve">งานแก้ไขจุดกัดเซาะที่เกิดขึ้นใหม่ และยังไม่มีโครงสร้างป้องกัน โดยในปี </w:t>
      </w:r>
      <w:r w:rsidR="00F23AFC" w:rsidRPr="00D01751">
        <w:rPr>
          <w:rFonts w:ascii="Cordia New" w:eastAsia="Tahoma" w:hAnsi="Cordia New" w:cs="Cordia New"/>
          <w:kern w:val="24"/>
          <w:sz w:val="28"/>
        </w:rPr>
        <w:t>2559</w:t>
      </w:r>
      <w:r w:rsidRPr="00D01751">
        <w:rPr>
          <w:rFonts w:ascii="Cordia New" w:hAnsi="Cordia New" w:cs="Cordia New"/>
          <w:sz w:val="28"/>
          <w:cs/>
        </w:rPr>
        <w:t xml:space="preserve"> มีทั้งหมด </w:t>
      </w:r>
      <w:r w:rsidR="00F23AFC" w:rsidRPr="00D01751">
        <w:rPr>
          <w:rFonts w:ascii="Cordia New" w:eastAsia="Tahoma" w:hAnsi="Cordia New" w:cs="Cordia New"/>
          <w:kern w:val="24"/>
          <w:sz w:val="28"/>
        </w:rPr>
        <w:t>2</w:t>
      </w:r>
      <w:r w:rsidR="00F23AFC" w:rsidRPr="00D01751">
        <w:rPr>
          <w:rFonts w:ascii="Cordia New" w:hAnsi="Cordia New" w:cs="Cordia New"/>
          <w:sz w:val="28"/>
        </w:rPr>
        <w:t>4</w:t>
      </w:r>
      <w:r w:rsidRPr="00D01751">
        <w:rPr>
          <w:rFonts w:ascii="Cordia New" w:hAnsi="Cordia New" w:cs="Cordia New"/>
          <w:sz w:val="28"/>
          <w:cs/>
        </w:rPr>
        <w:t xml:space="preserve"> จุด ในพื้นที่ เขต </w:t>
      </w:r>
      <w:r w:rsidR="00F23AFC" w:rsidRPr="00D01751">
        <w:rPr>
          <w:rFonts w:ascii="Cordia New" w:eastAsia="Tahoma" w:hAnsi="Cordia New" w:cs="Cordia New"/>
          <w:kern w:val="24"/>
          <w:sz w:val="28"/>
        </w:rPr>
        <w:t>3</w:t>
      </w:r>
      <w:r w:rsidR="008A2665" w:rsidRPr="00D01751">
        <w:rPr>
          <w:rFonts w:ascii="Cordia New" w:hAnsi="Cordia New" w:cs="Cordia New"/>
          <w:sz w:val="28"/>
          <w:cs/>
        </w:rPr>
        <w:t>,</w:t>
      </w:r>
      <w:r w:rsidRPr="00D01751">
        <w:rPr>
          <w:rFonts w:ascii="Cordia New" w:hAnsi="Cordia New" w:cs="Cordia New"/>
          <w:sz w:val="28"/>
          <w:cs/>
        </w:rPr>
        <w:t xml:space="preserve"> </w:t>
      </w:r>
      <w:r w:rsidR="00F23AFC" w:rsidRPr="00D01751">
        <w:rPr>
          <w:rFonts w:ascii="Cordia New" w:eastAsia="Tahoma" w:hAnsi="Cordia New" w:cs="Cordia New"/>
          <w:kern w:val="24"/>
          <w:sz w:val="28"/>
        </w:rPr>
        <w:t>5</w:t>
      </w:r>
      <w:r w:rsidRPr="00D01751">
        <w:rPr>
          <w:rFonts w:ascii="Cordia New" w:hAnsi="Cordia New" w:cs="Cordia New"/>
          <w:sz w:val="28"/>
          <w:cs/>
        </w:rPr>
        <w:t xml:space="preserve"> และ </w:t>
      </w:r>
      <w:r w:rsidR="00F23AFC" w:rsidRPr="00D01751">
        <w:rPr>
          <w:rFonts w:ascii="Cordia New" w:eastAsia="Tahoma" w:hAnsi="Cordia New" w:cs="Cordia New"/>
          <w:kern w:val="24"/>
          <w:sz w:val="28"/>
        </w:rPr>
        <w:t>8</w:t>
      </w:r>
      <w:r w:rsidRPr="00D01751">
        <w:rPr>
          <w:rFonts w:ascii="Cordia New" w:hAnsi="Cordia New" w:cs="Cordia New"/>
          <w:sz w:val="28"/>
          <w:cs/>
        </w:rPr>
        <w:t xml:space="preserve"> แสดงดังตารางที่ </w:t>
      </w:r>
      <w:r w:rsidR="00F23AFC" w:rsidRPr="00D01751">
        <w:rPr>
          <w:rFonts w:ascii="Cordia New" w:eastAsia="Tahoma" w:hAnsi="Cordia New" w:cs="Cordia New"/>
          <w:kern w:val="24"/>
          <w:sz w:val="28"/>
        </w:rPr>
        <w:t>1</w:t>
      </w:r>
      <w:r w:rsidRPr="00D01751">
        <w:rPr>
          <w:rFonts w:ascii="Cordia New" w:hAnsi="Cordia New" w:cs="Cordia New"/>
          <w:sz w:val="28"/>
          <w:cs/>
        </w:rPr>
        <w:t>.</w:t>
      </w:r>
      <w:r w:rsidR="00F23AFC" w:rsidRPr="00D01751">
        <w:rPr>
          <w:rFonts w:ascii="Cordia New" w:eastAsia="Tahoma" w:hAnsi="Cordia New" w:cs="Cordia New"/>
          <w:kern w:val="24"/>
          <w:sz w:val="28"/>
        </w:rPr>
        <w:t xml:space="preserve"> 2</w:t>
      </w:r>
    </w:p>
    <w:p w:rsidR="00775211" w:rsidRPr="00D01751" w:rsidRDefault="00775211" w:rsidP="00F23AFC">
      <w:pPr>
        <w:spacing w:line="264" w:lineRule="auto"/>
        <w:ind w:firstLine="720"/>
        <w:outlineLvl w:val="0"/>
        <w:rPr>
          <w:rFonts w:ascii="Cordia New" w:hAnsi="Cordia New" w:cs="Cordia New"/>
          <w:sz w:val="28"/>
          <w:cs/>
        </w:rPr>
      </w:pPr>
      <w:r w:rsidRPr="00D01751">
        <w:rPr>
          <w:rFonts w:ascii="Cordia New" w:hAnsi="Cordia New" w:cs="Cordia New"/>
          <w:sz w:val="28"/>
          <w:cs/>
        </w:rPr>
        <w:t xml:space="preserve">ตารางที่ </w:t>
      </w:r>
      <w:r w:rsidRPr="00D01751">
        <w:rPr>
          <w:rFonts w:ascii="Cordia New" w:hAnsi="Cordia New" w:cs="Cordia New"/>
          <w:sz w:val="28"/>
        </w:rPr>
        <w:t>1</w:t>
      </w:r>
      <w:r w:rsidRPr="00D01751">
        <w:rPr>
          <w:rFonts w:ascii="Cordia New" w:hAnsi="Cordia New" w:cs="Cordia New"/>
          <w:sz w:val="28"/>
          <w:cs/>
        </w:rPr>
        <w:t>.</w:t>
      </w:r>
      <w:r w:rsidRPr="00D01751">
        <w:rPr>
          <w:rFonts w:ascii="Cordia New" w:hAnsi="Cordia New" w:cs="Cordia New"/>
          <w:sz w:val="28"/>
        </w:rPr>
        <w:t xml:space="preserve">2 </w:t>
      </w:r>
      <w:r w:rsidR="008F5405" w:rsidRPr="00D01751">
        <w:rPr>
          <w:rFonts w:ascii="Cordia New" w:hAnsi="Cordia New" w:cs="Cordia New"/>
          <w:sz w:val="28"/>
          <w:cs/>
        </w:rPr>
        <w:t>สถานะงานซ่อมจุดกัดเซาะ</w:t>
      </w:r>
      <w:r w:rsidR="00987AFB" w:rsidRPr="00D01751">
        <w:rPr>
          <w:rFonts w:ascii="Cordia New" w:hAnsi="Cordia New" w:cs="Cordia New"/>
          <w:sz w:val="28"/>
          <w:cs/>
        </w:rPr>
        <w:t xml:space="preserve"> (ที่เกิดขึ้นใหม่)</w:t>
      </w:r>
    </w:p>
    <w:tbl>
      <w:tblPr>
        <w:tblStyle w:val="a8"/>
        <w:tblW w:w="8222" w:type="dxa"/>
        <w:tblInd w:w="819" w:type="dxa"/>
        <w:tblLook w:val="04A0" w:firstRow="1" w:lastRow="0" w:firstColumn="1" w:lastColumn="0" w:noHBand="0" w:noVBand="1"/>
      </w:tblPr>
      <w:tblGrid>
        <w:gridCol w:w="798"/>
        <w:gridCol w:w="2905"/>
        <w:gridCol w:w="1048"/>
        <w:gridCol w:w="3471"/>
      </w:tblGrid>
      <w:tr w:rsidR="00230D8D" w:rsidRPr="00D01751" w:rsidTr="008E514A">
        <w:trPr>
          <w:tblHeader/>
        </w:trPr>
        <w:tc>
          <w:tcPr>
            <w:tcW w:w="798" w:type="dxa"/>
            <w:shd w:val="clear" w:color="auto" w:fill="BFBFBF" w:themeFill="background1" w:themeFillShade="BF"/>
          </w:tcPr>
          <w:p w:rsidR="005C0D83" w:rsidRPr="00D01751" w:rsidRDefault="005C0D83" w:rsidP="00F2467E">
            <w:pPr>
              <w:pStyle w:val="a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</w:rPr>
            </w:pPr>
            <w:r w:rsidRPr="00D01751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</w:rPr>
              <w:t>Region</w:t>
            </w:r>
          </w:p>
        </w:tc>
        <w:tc>
          <w:tcPr>
            <w:tcW w:w="2905" w:type="dxa"/>
            <w:shd w:val="clear" w:color="auto" w:fill="BFBFBF" w:themeFill="background1" w:themeFillShade="BF"/>
          </w:tcPr>
          <w:p w:rsidR="005C0D83" w:rsidRPr="00D01751" w:rsidRDefault="00010D9C" w:rsidP="00F2467E">
            <w:pPr>
              <w:pStyle w:val="a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cs/>
              </w:rPr>
            </w:pPr>
            <w:r w:rsidRPr="00D01751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cs/>
              </w:rPr>
              <w:t>เส้นท่อ</w:t>
            </w:r>
            <w:r w:rsidRPr="00D01751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</w:rPr>
              <w:t>,</w:t>
            </w:r>
            <w:r w:rsidRPr="00D01751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cs/>
              </w:rPr>
              <w:t xml:space="preserve"> ตำแหน่ง</w:t>
            </w:r>
          </w:p>
        </w:tc>
        <w:tc>
          <w:tcPr>
            <w:tcW w:w="1048" w:type="dxa"/>
            <w:shd w:val="clear" w:color="auto" w:fill="BFBFBF" w:themeFill="background1" w:themeFillShade="BF"/>
          </w:tcPr>
          <w:p w:rsidR="005C0D83" w:rsidRPr="00D01751" w:rsidRDefault="005C0D83" w:rsidP="00F2467E">
            <w:pPr>
              <w:pStyle w:val="ab"/>
              <w:spacing w:before="0" w:beforeAutospacing="0" w:after="0" w:afterAutospacing="0"/>
              <w:ind w:left="-103" w:right="-116"/>
              <w:jc w:val="center"/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</w:rPr>
            </w:pPr>
            <w:r w:rsidRPr="00D01751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</w:rPr>
              <w:t>Progress</w:t>
            </w:r>
          </w:p>
        </w:tc>
        <w:tc>
          <w:tcPr>
            <w:tcW w:w="3471" w:type="dxa"/>
            <w:shd w:val="clear" w:color="auto" w:fill="BFBFBF" w:themeFill="background1" w:themeFillShade="BF"/>
          </w:tcPr>
          <w:p w:rsidR="005C0D83" w:rsidRPr="00D01751" w:rsidRDefault="005C0D83" w:rsidP="00F2467E">
            <w:pPr>
              <w:pStyle w:val="a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</w:rPr>
            </w:pPr>
            <w:r w:rsidRPr="00D01751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cs/>
              </w:rPr>
              <w:t>ผลการดำเนินงาน /</w:t>
            </w:r>
          </w:p>
          <w:p w:rsidR="005C0D83" w:rsidRPr="00D01751" w:rsidRDefault="005C0D83" w:rsidP="00F2467E">
            <w:pPr>
              <w:pStyle w:val="a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</w:rPr>
            </w:pPr>
            <w:r w:rsidRPr="00D01751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cs/>
              </w:rPr>
              <w:t>สิ่งที่ไม่เป็นไปตามแผน /</w:t>
            </w:r>
          </w:p>
          <w:p w:rsidR="005C0D83" w:rsidRPr="00D01751" w:rsidRDefault="005C0D83" w:rsidP="00F2467E">
            <w:pPr>
              <w:pStyle w:val="a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</w:rPr>
            </w:pPr>
            <w:r w:rsidRPr="00D01751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cs/>
              </w:rPr>
              <w:t>ปัญหาอุปสรรค / แนวทางแก้ไข</w:t>
            </w:r>
          </w:p>
        </w:tc>
      </w:tr>
      <w:tr w:rsidR="00230D8D" w:rsidRPr="00D01751" w:rsidTr="008E514A">
        <w:trPr>
          <w:trHeight w:val="70"/>
        </w:trPr>
        <w:tc>
          <w:tcPr>
            <w:tcW w:w="798" w:type="dxa"/>
            <w:vMerge w:val="restart"/>
          </w:tcPr>
          <w:p w:rsidR="00230D8D" w:rsidRPr="00D01751" w:rsidRDefault="00230D8D" w:rsidP="00230D8D">
            <w:pPr>
              <w:pStyle w:val="ab"/>
              <w:spacing w:before="0" w:after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D01751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3</w:t>
            </w:r>
          </w:p>
        </w:tc>
        <w:tc>
          <w:tcPr>
            <w:tcW w:w="2905" w:type="dxa"/>
            <w:tcBorders>
              <w:bottom w:val="single" w:sz="4" w:space="0" w:color="auto"/>
            </w:tcBorders>
          </w:tcPr>
          <w:p w:rsidR="00230D8D" w:rsidRPr="00D01751" w:rsidRDefault="00230D8D" w:rsidP="00230D8D">
            <w:pPr>
              <w:pStyle w:val="ab"/>
              <w:spacing w:before="0" w:beforeAutospacing="0" w:after="0" w:afterAutospacing="0"/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</w:pPr>
            <w:r w:rsidRPr="00D01751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 xml:space="preserve">RC 460 </w:t>
            </w:r>
            <w:r w:rsidRPr="00D01751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(</w:t>
            </w:r>
            <w:r w:rsidRPr="00D01751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KP 16</w:t>
            </w:r>
            <w:r w:rsidRPr="00D01751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+</w:t>
            </w:r>
            <w:r w:rsidRPr="00D01751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430</w:t>
            </w:r>
            <w:r w:rsidRPr="00D01751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)</w:t>
            </w:r>
          </w:p>
        </w:tc>
        <w:tc>
          <w:tcPr>
            <w:tcW w:w="1048" w:type="dxa"/>
            <w:tcBorders>
              <w:bottom w:val="single" w:sz="4" w:space="0" w:color="auto"/>
            </w:tcBorders>
          </w:tcPr>
          <w:p w:rsidR="00230D8D" w:rsidRPr="00D01751" w:rsidRDefault="00F23AFC" w:rsidP="00230D8D">
            <w:pPr>
              <w:pStyle w:val="ab"/>
              <w:spacing w:before="0" w:beforeAutospacing="0" w:after="0" w:afterAutospacing="0"/>
              <w:ind w:left="-103" w:right="-116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D01751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88</w:t>
            </w:r>
            <w:r w:rsidR="00230D8D" w:rsidRPr="00D01751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%</w:t>
            </w:r>
          </w:p>
        </w:tc>
        <w:tc>
          <w:tcPr>
            <w:tcW w:w="3471" w:type="dxa"/>
            <w:tcBorders>
              <w:bottom w:val="single" w:sz="4" w:space="0" w:color="auto"/>
            </w:tcBorders>
          </w:tcPr>
          <w:p w:rsidR="00230D8D" w:rsidRPr="00D01751" w:rsidRDefault="00230D8D" w:rsidP="00230D8D">
            <w:pPr>
              <w:pStyle w:val="ab"/>
              <w:spacing w:before="0" w:beforeAutospacing="0" w:after="0" w:afterAutospacing="0"/>
              <w:jc w:val="left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D01751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 xml:space="preserve">ดำเนินการแก้ไขหน้างานแล้วเสร็จ </w:t>
            </w:r>
            <w:r w:rsidRPr="00D01751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br/>
              <w:t xml:space="preserve">ระหว่างรอ </w:t>
            </w:r>
            <w:r w:rsidRPr="00D01751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Final report</w:t>
            </w:r>
          </w:p>
        </w:tc>
      </w:tr>
      <w:tr w:rsidR="00230D8D" w:rsidRPr="00D01751" w:rsidTr="008E514A">
        <w:trPr>
          <w:trHeight w:val="70"/>
        </w:trPr>
        <w:tc>
          <w:tcPr>
            <w:tcW w:w="798" w:type="dxa"/>
            <w:vMerge/>
          </w:tcPr>
          <w:p w:rsidR="00230D8D" w:rsidRPr="00D01751" w:rsidRDefault="00230D8D" w:rsidP="00230D8D">
            <w:pPr>
              <w:pStyle w:val="ab"/>
              <w:spacing w:before="0" w:after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</w:p>
        </w:tc>
        <w:tc>
          <w:tcPr>
            <w:tcW w:w="2905" w:type="dxa"/>
            <w:tcBorders>
              <w:bottom w:val="single" w:sz="4" w:space="0" w:color="auto"/>
            </w:tcBorders>
          </w:tcPr>
          <w:p w:rsidR="00230D8D" w:rsidRPr="00D01751" w:rsidRDefault="00230D8D" w:rsidP="00230D8D">
            <w:pPr>
              <w:pStyle w:val="ab"/>
              <w:spacing w:before="0" w:beforeAutospacing="0" w:after="0" w:afterAutospacing="0"/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</w:pPr>
            <w:r w:rsidRPr="00D01751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 xml:space="preserve">RC 5600 </w:t>
            </w:r>
            <w:r w:rsidRPr="00D01751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(</w:t>
            </w:r>
            <w:r w:rsidRPr="00D01751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KP 27</w:t>
            </w:r>
            <w:r w:rsidRPr="00D01751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+</w:t>
            </w:r>
            <w:r w:rsidRPr="00D01751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350</w:t>
            </w:r>
            <w:r w:rsidRPr="00D01751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)</w:t>
            </w:r>
          </w:p>
        </w:tc>
        <w:tc>
          <w:tcPr>
            <w:tcW w:w="1048" w:type="dxa"/>
            <w:tcBorders>
              <w:bottom w:val="single" w:sz="4" w:space="0" w:color="auto"/>
            </w:tcBorders>
          </w:tcPr>
          <w:p w:rsidR="00230D8D" w:rsidRPr="00D01751" w:rsidRDefault="00F23AFC" w:rsidP="00230D8D">
            <w:pPr>
              <w:pStyle w:val="ab"/>
              <w:spacing w:before="0" w:beforeAutospacing="0" w:after="0" w:afterAutospacing="0"/>
              <w:ind w:left="-103" w:right="-116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D01751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88</w:t>
            </w:r>
            <w:r w:rsidR="00230D8D" w:rsidRPr="00D01751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%</w:t>
            </w:r>
          </w:p>
        </w:tc>
        <w:tc>
          <w:tcPr>
            <w:tcW w:w="3471" w:type="dxa"/>
            <w:tcBorders>
              <w:bottom w:val="single" w:sz="4" w:space="0" w:color="auto"/>
            </w:tcBorders>
          </w:tcPr>
          <w:p w:rsidR="00230D8D" w:rsidRPr="00D01751" w:rsidRDefault="00230D8D" w:rsidP="00230D8D">
            <w:pPr>
              <w:pStyle w:val="ab"/>
              <w:spacing w:before="0" w:beforeAutospacing="0" w:after="0" w:afterAutospacing="0"/>
              <w:jc w:val="left"/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</w:pPr>
            <w:r w:rsidRPr="00D01751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 xml:space="preserve">ดำเนินการแก้ไขหน้างานแล้วเสร็จ </w:t>
            </w:r>
            <w:r w:rsidRPr="00D01751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br/>
              <w:t xml:space="preserve">ระหว่างรอ </w:t>
            </w:r>
            <w:r w:rsidRPr="00D01751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Final report</w:t>
            </w:r>
          </w:p>
        </w:tc>
      </w:tr>
      <w:tr w:rsidR="005C0D83" w:rsidRPr="00D01751" w:rsidTr="008E514A">
        <w:trPr>
          <w:trHeight w:val="70"/>
        </w:trPr>
        <w:tc>
          <w:tcPr>
            <w:tcW w:w="798" w:type="dxa"/>
            <w:vMerge w:val="restart"/>
          </w:tcPr>
          <w:p w:rsidR="005C0D83" w:rsidRPr="00D01751" w:rsidRDefault="005C0D83" w:rsidP="00F2467E">
            <w:pPr>
              <w:pStyle w:val="a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D01751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5</w:t>
            </w:r>
          </w:p>
        </w:tc>
        <w:tc>
          <w:tcPr>
            <w:tcW w:w="2905" w:type="dxa"/>
            <w:tcBorders>
              <w:bottom w:val="single" w:sz="4" w:space="0" w:color="auto"/>
            </w:tcBorders>
          </w:tcPr>
          <w:p w:rsidR="005C0D83" w:rsidRPr="00D01751" w:rsidRDefault="005C0D83" w:rsidP="0012512E">
            <w:pPr>
              <w:pStyle w:val="ab"/>
              <w:jc w:val="left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D01751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 xml:space="preserve">RC4000 </w:t>
            </w:r>
            <w:r w:rsidRPr="00D01751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(</w:t>
            </w:r>
            <w:r w:rsidRPr="00D01751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KP</w:t>
            </w:r>
            <w:r w:rsidRPr="00D01751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.</w:t>
            </w:r>
            <w:r w:rsidR="00230D8D" w:rsidRPr="00D01751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183</w:t>
            </w:r>
            <w:r w:rsidR="00230D8D" w:rsidRPr="00D01751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+</w:t>
            </w:r>
            <w:r w:rsidR="00230D8D" w:rsidRPr="00D01751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980, 189</w:t>
            </w:r>
            <w:r w:rsidR="00230D8D" w:rsidRPr="00D01751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+</w:t>
            </w:r>
            <w:r w:rsidR="00230D8D" w:rsidRPr="00D01751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500, 196</w:t>
            </w:r>
            <w:r w:rsidR="00230D8D" w:rsidRPr="00D01751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+</w:t>
            </w:r>
            <w:r w:rsidR="00230D8D" w:rsidRPr="00D01751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900, 197</w:t>
            </w:r>
            <w:r w:rsidR="00230D8D" w:rsidRPr="00D01751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+</w:t>
            </w:r>
            <w:r w:rsidR="00230D8D" w:rsidRPr="00D01751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563, 209</w:t>
            </w:r>
            <w:r w:rsidR="00230D8D" w:rsidRPr="00D01751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+</w:t>
            </w:r>
            <w:r w:rsidR="00230D8D" w:rsidRPr="00D01751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050, 209</w:t>
            </w:r>
            <w:r w:rsidR="00230D8D" w:rsidRPr="00D01751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+</w:t>
            </w:r>
            <w:r w:rsidR="00230D8D" w:rsidRPr="00D01751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080, 219</w:t>
            </w:r>
            <w:r w:rsidR="00230D8D" w:rsidRPr="00D01751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+</w:t>
            </w:r>
            <w:r w:rsidR="00230D8D" w:rsidRPr="00D01751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230</w:t>
            </w:r>
            <w:r w:rsidRPr="00D01751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 xml:space="preserve">) ทั้งหมด </w:t>
            </w:r>
            <w:r w:rsidR="00230D8D" w:rsidRPr="00D01751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7</w:t>
            </w:r>
            <w:r w:rsidRPr="00D01751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 xml:space="preserve"> จุด</w:t>
            </w:r>
          </w:p>
        </w:tc>
        <w:tc>
          <w:tcPr>
            <w:tcW w:w="1048" w:type="dxa"/>
            <w:tcBorders>
              <w:bottom w:val="single" w:sz="4" w:space="0" w:color="auto"/>
            </w:tcBorders>
          </w:tcPr>
          <w:p w:rsidR="005C0D83" w:rsidRPr="00D01751" w:rsidRDefault="00F23AFC" w:rsidP="00F2467E">
            <w:pPr>
              <w:pStyle w:val="ab"/>
              <w:spacing w:before="0" w:beforeAutospacing="0" w:after="0" w:afterAutospacing="0"/>
              <w:ind w:left="-103" w:right="-116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D01751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36</w:t>
            </w:r>
            <w:r w:rsidR="005C0D83" w:rsidRPr="00D01751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%</w:t>
            </w:r>
          </w:p>
        </w:tc>
        <w:tc>
          <w:tcPr>
            <w:tcW w:w="3471" w:type="dxa"/>
            <w:tcBorders>
              <w:bottom w:val="single" w:sz="4" w:space="0" w:color="auto"/>
            </w:tcBorders>
          </w:tcPr>
          <w:p w:rsidR="005C0D83" w:rsidRPr="00D01751" w:rsidRDefault="00230D8D">
            <w:pPr>
              <w:pStyle w:val="ab"/>
              <w:spacing w:before="0" w:beforeAutospacing="0" w:after="0" w:afterAutospacing="0"/>
              <w:jc w:val="left"/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</w:pPr>
            <w:r w:rsidRPr="00D01751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ระหว่างสรุปผลการจัดจ้าง แผนงานแก้ไข</w:t>
            </w:r>
            <w:r w:rsidR="007A3C83" w:rsidRPr="00D01751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จุดกัดเซาะ</w:t>
            </w:r>
            <w:r w:rsidRPr="00D01751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เดือน พ.ค.</w:t>
            </w:r>
          </w:p>
        </w:tc>
      </w:tr>
      <w:tr w:rsidR="005C0D83" w:rsidRPr="00D01751" w:rsidTr="008E514A">
        <w:trPr>
          <w:trHeight w:val="70"/>
        </w:trPr>
        <w:tc>
          <w:tcPr>
            <w:tcW w:w="798" w:type="dxa"/>
            <w:vMerge/>
            <w:tcBorders>
              <w:bottom w:val="single" w:sz="4" w:space="0" w:color="auto"/>
            </w:tcBorders>
          </w:tcPr>
          <w:p w:rsidR="005C0D83" w:rsidRPr="00D01751" w:rsidRDefault="005C0D83" w:rsidP="00F2467E">
            <w:pPr>
              <w:pStyle w:val="a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</w:p>
        </w:tc>
        <w:tc>
          <w:tcPr>
            <w:tcW w:w="2905" w:type="dxa"/>
            <w:tcBorders>
              <w:bottom w:val="single" w:sz="4" w:space="0" w:color="auto"/>
            </w:tcBorders>
          </w:tcPr>
          <w:p w:rsidR="005C0D83" w:rsidRPr="00D01751" w:rsidRDefault="00586836" w:rsidP="0012512E">
            <w:pPr>
              <w:pStyle w:val="ab"/>
              <w:jc w:val="left"/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</w:pPr>
            <w:r w:rsidRPr="00D01751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RC40121</w:t>
            </w:r>
            <w:r w:rsidR="00230D8D" w:rsidRPr="00D01751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 xml:space="preserve"> (</w:t>
            </w:r>
            <w:r w:rsidR="00230D8D" w:rsidRPr="00D01751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KP</w:t>
            </w:r>
            <w:r w:rsidR="00230D8D" w:rsidRPr="00D01751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.</w:t>
            </w:r>
            <w:r w:rsidR="00230D8D" w:rsidRPr="00D01751">
              <w:rPr>
                <w:rFonts w:ascii="Cordia New" w:hAnsi="Cordia New" w:cs="Cordia New"/>
                <w:sz w:val="28"/>
                <w:szCs w:val="28"/>
                <w:cs/>
              </w:rPr>
              <w:t xml:space="preserve"> </w:t>
            </w:r>
            <w:r w:rsidR="00230D8D" w:rsidRPr="00D01751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3</w:t>
            </w:r>
            <w:r w:rsidR="00230D8D" w:rsidRPr="00D01751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+</w:t>
            </w:r>
            <w:r w:rsidR="00230D8D" w:rsidRPr="00D01751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600, 6</w:t>
            </w:r>
            <w:r w:rsidR="00230D8D" w:rsidRPr="00D01751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+</w:t>
            </w:r>
            <w:r w:rsidR="00230D8D" w:rsidRPr="00D01751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450, 7</w:t>
            </w:r>
            <w:r w:rsidR="00230D8D" w:rsidRPr="00D01751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+</w:t>
            </w:r>
            <w:r w:rsidR="00230D8D" w:rsidRPr="00D01751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100, 7</w:t>
            </w:r>
            <w:r w:rsidR="00230D8D" w:rsidRPr="00D01751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+</w:t>
            </w:r>
            <w:r w:rsidR="00230D8D" w:rsidRPr="00D01751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300, 7</w:t>
            </w:r>
            <w:r w:rsidR="00230D8D" w:rsidRPr="00D01751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+</w:t>
            </w:r>
            <w:r w:rsidR="00230D8D" w:rsidRPr="00D01751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650, 7</w:t>
            </w:r>
            <w:r w:rsidR="00230D8D" w:rsidRPr="00D01751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+</w:t>
            </w:r>
            <w:r w:rsidR="00230D8D" w:rsidRPr="00D01751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900, 8</w:t>
            </w:r>
            <w:r w:rsidR="00230D8D" w:rsidRPr="00D01751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+</w:t>
            </w:r>
            <w:r w:rsidR="00230D8D" w:rsidRPr="00D01751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750</w:t>
            </w:r>
            <w:r w:rsidR="00230D8D" w:rsidRPr="00D01751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 xml:space="preserve">) ทั้งหมด </w:t>
            </w:r>
            <w:r w:rsidR="00230D8D" w:rsidRPr="00D01751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 xml:space="preserve">7 </w:t>
            </w:r>
            <w:r w:rsidR="00230D8D" w:rsidRPr="00D01751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จุด</w:t>
            </w:r>
          </w:p>
        </w:tc>
        <w:tc>
          <w:tcPr>
            <w:tcW w:w="1048" w:type="dxa"/>
            <w:tcBorders>
              <w:bottom w:val="single" w:sz="4" w:space="0" w:color="auto"/>
            </w:tcBorders>
          </w:tcPr>
          <w:p w:rsidR="005C0D83" w:rsidRPr="00D01751" w:rsidRDefault="00230D8D" w:rsidP="00F2467E">
            <w:pPr>
              <w:pStyle w:val="ab"/>
              <w:spacing w:before="0" w:beforeAutospacing="0" w:after="0" w:afterAutospacing="0"/>
              <w:ind w:left="-103" w:right="-116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D01751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36</w:t>
            </w:r>
            <w:r w:rsidR="005C0D83" w:rsidRPr="00D01751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%</w:t>
            </w:r>
          </w:p>
        </w:tc>
        <w:tc>
          <w:tcPr>
            <w:tcW w:w="3471" w:type="dxa"/>
            <w:tcBorders>
              <w:bottom w:val="single" w:sz="4" w:space="0" w:color="auto"/>
            </w:tcBorders>
          </w:tcPr>
          <w:p w:rsidR="005C0D83" w:rsidRPr="00D01751" w:rsidRDefault="00230D8D">
            <w:pPr>
              <w:pStyle w:val="ab"/>
              <w:spacing w:before="0" w:beforeAutospacing="0" w:after="0" w:afterAutospacing="0"/>
              <w:jc w:val="left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D01751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ระหว่างสรุปผลการจัดจ้าง แผนงานแก้ไข</w:t>
            </w:r>
            <w:r w:rsidR="007A3C83" w:rsidRPr="00D01751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จุดกัดเซาะ</w:t>
            </w:r>
            <w:r w:rsidRPr="00D01751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เดือน ก.ค.</w:t>
            </w:r>
            <w:r w:rsidRPr="00D01751" w:rsidDel="00230D8D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 xml:space="preserve"> </w:t>
            </w:r>
          </w:p>
        </w:tc>
      </w:tr>
      <w:tr w:rsidR="005C0D83" w:rsidRPr="00D01751" w:rsidTr="008E514A">
        <w:trPr>
          <w:trHeight w:val="70"/>
        </w:trPr>
        <w:tc>
          <w:tcPr>
            <w:tcW w:w="798" w:type="dxa"/>
            <w:tcBorders>
              <w:bottom w:val="single" w:sz="4" w:space="0" w:color="auto"/>
            </w:tcBorders>
          </w:tcPr>
          <w:p w:rsidR="005C0D83" w:rsidRPr="00D01751" w:rsidRDefault="005C0D83" w:rsidP="00F2467E">
            <w:pPr>
              <w:pStyle w:val="a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D01751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8</w:t>
            </w:r>
          </w:p>
        </w:tc>
        <w:tc>
          <w:tcPr>
            <w:tcW w:w="2905" w:type="dxa"/>
            <w:tcBorders>
              <w:bottom w:val="single" w:sz="4" w:space="0" w:color="auto"/>
            </w:tcBorders>
          </w:tcPr>
          <w:p w:rsidR="005C0D83" w:rsidRPr="00D01751" w:rsidRDefault="005C0D83" w:rsidP="0012512E">
            <w:pPr>
              <w:pStyle w:val="ab"/>
              <w:jc w:val="left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D01751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 xml:space="preserve">RC4000 </w:t>
            </w:r>
            <w:r w:rsidRPr="00D01751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(</w:t>
            </w:r>
            <w:r w:rsidRPr="00D01751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KP</w:t>
            </w:r>
            <w:r w:rsidRPr="00D01751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 xml:space="preserve">. </w:t>
            </w:r>
            <w:r w:rsidR="00D73C2C" w:rsidRPr="00D01751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1</w:t>
            </w:r>
            <w:r w:rsidR="00D73C2C" w:rsidRPr="00D01751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+</w:t>
            </w:r>
            <w:r w:rsidR="00D73C2C" w:rsidRPr="00D01751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400, 3</w:t>
            </w:r>
            <w:r w:rsidR="00D73C2C" w:rsidRPr="00D01751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+</w:t>
            </w:r>
            <w:r w:rsidR="00D73C2C" w:rsidRPr="00D01751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270, 8</w:t>
            </w:r>
            <w:r w:rsidR="00D73C2C" w:rsidRPr="00D01751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+</w:t>
            </w:r>
            <w:r w:rsidR="00D73C2C" w:rsidRPr="00D01751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520, 17</w:t>
            </w:r>
            <w:r w:rsidR="00D73C2C" w:rsidRPr="00D01751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+</w:t>
            </w:r>
            <w:r w:rsidR="00D73C2C" w:rsidRPr="00D01751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210, 31</w:t>
            </w:r>
            <w:r w:rsidR="00D73C2C" w:rsidRPr="00D01751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+</w:t>
            </w:r>
            <w:r w:rsidR="00D73C2C" w:rsidRPr="00D01751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300, 32</w:t>
            </w:r>
            <w:r w:rsidR="00D73C2C" w:rsidRPr="00D01751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+</w:t>
            </w:r>
            <w:r w:rsidR="00D73C2C" w:rsidRPr="00D01751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850, 38</w:t>
            </w:r>
            <w:r w:rsidR="00D73C2C" w:rsidRPr="00D01751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+</w:t>
            </w:r>
            <w:r w:rsidR="00D73C2C" w:rsidRPr="00D01751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810, 108</w:t>
            </w:r>
            <w:r w:rsidR="00D73C2C" w:rsidRPr="00D01751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+</w:t>
            </w:r>
            <w:r w:rsidR="00D73C2C" w:rsidRPr="00D01751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950, 111</w:t>
            </w:r>
            <w:r w:rsidR="00D73C2C" w:rsidRPr="00D01751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+</w:t>
            </w:r>
            <w:r w:rsidR="00D73C2C" w:rsidRPr="00D01751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050</w:t>
            </w:r>
            <w:r w:rsidRPr="00D01751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 xml:space="preserve">) ทั้งหมด </w:t>
            </w:r>
            <w:r w:rsidR="002130DC" w:rsidRPr="00D01751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8</w:t>
            </w:r>
            <w:r w:rsidRPr="00D01751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 xml:space="preserve"> จุด</w:t>
            </w:r>
          </w:p>
        </w:tc>
        <w:tc>
          <w:tcPr>
            <w:tcW w:w="1048" w:type="dxa"/>
            <w:tcBorders>
              <w:bottom w:val="single" w:sz="4" w:space="0" w:color="auto"/>
            </w:tcBorders>
          </w:tcPr>
          <w:p w:rsidR="005C0D83" w:rsidRPr="00D01751" w:rsidRDefault="007A3C83" w:rsidP="00F2467E">
            <w:pPr>
              <w:pStyle w:val="ab"/>
              <w:spacing w:before="0" w:beforeAutospacing="0" w:after="0" w:afterAutospacing="0"/>
              <w:ind w:left="-103" w:right="-116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D01751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20</w:t>
            </w:r>
            <w:r w:rsidR="005C0D83" w:rsidRPr="00D01751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%</w:t>
            </w:r>
          </w:p>
        </w:tc>
        <w:tc>
          <w:tcPr>
            <w:tcW w:w="3471" w:type="dxa"/>
            <w:tcBorders>
              <w:bottom w:val="single" w:sz="4" w:space="0" w:color="auto"/>
            </w:tcBorders>
          </w:tcPr>
          <w:p w:rsidR="005C0D83" w:rsidRPr="00D01751" w:rsidRDefault="007A3C83" w:rsidP="00F2467E">
            <w:pPr>
              <w:pStyle w:val="ab"/>
              <w:spacing w:before="0" w:beforeAutospacing="0" w:after="0" w:afterAutospacing="0"/>
              <w:jc w:val="left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D01751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ระหว่างดำเนินการจัดจ้าง แผนงานแก้ไขจุดกัดเซาะ เดือน พ.ค.</w:t>
            </w:r>
          </w:p>
        </w:tc>
      </w:tr>
    </w:tbl>
    <w:p w:rsidR="007A3C83" w:rsidRPr="00D01751" w:rsidRDefault="007A3C83" w:rsidP="00987AFB">
      <w:pPr>
        <w:spacing w:line="264" w:lineRule="auto"/>
        <w:ind w:left="1418"/>
        <w:outlineLvl w:val="0"/>
        <w:rPr>
          <w:rFonts w:ascii="Cordia New" w:hAnsi="Cordia New" w:cs="Cordia New"/>
          <w:sz w:val="28"/>
        </w:rPr>
      </w:pPr>
    </w:p>
    <w:p w:rsidR="007A3C83" w:rsidRPr="00D01751" w:rsidRDefault="007A3C83" w:rsidP="00987AFB">
      <w:pPr>
        <w:spacing w:line="264" w:lineRule="auto"/>
        <w:ind w:left="1418"/>
        <w:outlineLvl w:val="0"/>
        <w:rPr>
          <w:rFonts w:ascii="Cordia New" w:hAnsi="Cordia New" w:cs="Cordia New"/>
          <w:sz w:val="28"/>
        </w:rPr>
      </w:pPr>
      <w:r w:rsidRPr="00D01751">
        <w:rPr>
          <w:rFonts w:ascii="Cordia New" w:hAnsi="Cordia New" w:cs="Cordia New"/>
          <w:sz w:val="28"/>
          <w:cs/>
        </w:rPr>
        <w:t xml:space="preserve">งานแก้ไขโครงสร้างป้องกันจุดกัดเซาะเดิม ที่เกิดการชำรุดเสียหาย โดยในปี </w:t>
      </w:r>
      <w:r w:rsidR="002130DC" w:rsidRPr="00D01751">
        <w:rPr>
          <w:rFonts w:ascii="Cordia New" w:eastAsia="Tahoma" w:hAnsi="Cordia New" w:cs="Cordia New"/>
          <w:kern w:val="24"/>
          <w:sz w:val="28"/>
        </w:rPr>
        <w:t>2559</w:t>
      </w:r>
      <w:r w:rsidRPr="00D01751">
        <w:rPr>
          <w:rFonts w:ascii="Cordia New" w:hAnsi="Cordia New" w:cs="Cordia New"/>
          <w:sz w:val="28"/>
          <w:cs/>
        </w:rPr>
        <w:t xml:space="preserve"> มีแผนแก้ไขทั้งหมด </w:t>
      </w:r>
      <w:r w:rsidR="002130DC" w:rsidRPr="00D01751">
        <w:rPr>
          <w:rFonts w:ascii="Cordia New" w:eastAsia="Tahoma" w:hAnsi="Cordia New" w:cs="Cordia New"/>
          <w:kern w:val="24"/>
          <w:sz w:val="28"/>
        </w:rPr>
        <w:t>80</w:t>
      </w:r>
      <w:r w:rsidRPr="00D01751">
        <w:rPr>
          <w:rFonts w:ascii="Cordia New" w:hAnsi="Cordia New" w:cs="Cordia New"/>
          <w:sz w:val="28"/>
          <w:cs/>
        </w:rPr>
        <w:t xml:space="preserve"> จุด ในพื้นที่ เขต </w:t>
      </w:r>
      <w:r w:rsidR="002130DC" w:rsidRPr="00D01751">
        <w:rPr>
          <w:rFonts w:ascii="Cordia New" w:eastAsia="Tahoma" w:hAnsi="Cordia New" w:cs="Cordia New"/>
          <w:kern w:val="24"/>
          <w:sz w:val="28"/>
        </w:rPr>
        <w:t>8</w:t>
      </w:r>
      <w:r w:rsidRPr="00D01751">
        <w:rPr>
          <w:rFonts w:ascii="Cordia New" w:hAnsi="Cordia New" w:cs="Cordia New"/>
          <w:sz w:val="28"/>
          <w:cs/>
        </w:rPr>
        <w:t xml:space="preserve"> แสดงดังตารางที่ </w:t>
      </w:r>
      <w:r w:rsidR="002130DC" w:rsidRPr="00D01751">
        <w:rPr>
          <w:rFonts w:ascii="Cordia New" w:eastAsia="Tahoma" w:hAnsi="Cordia New" w:cs="Cordia New"/>
          <w:kern w:val="24"/>
          <w:sz w:val="28"/>
        </w:rPr>
        <w:t>1</w:t>
      </w:r>
      <w:r w:rsidR="002130DC" w:rsidRPr="00D01751">
        <w:rPr>
          <w:rFonts w:ascii="Cordia New" w:eastAsia="Tahoma" w:hAnsi="Cordia New" w:cs="Cordia New"/>
          <w:kern w:val="24"/>
          <w:sz w:val="28"/>
          <w:cs/>
        </w:rPr>
        <w:t>.</w:t>
      </w:r>
      <w:r w:rsidR="002130DC" w:rsidRPr="00D01751">
        <w:rPr>
          <w:rFonts w:ascii="Cordia New" w:eastAsia="Tahoma" w:hAnsi="Cordia New" w:cs="Cordia New"/>
          <w:kern w:val="24"/>
          <w:sz w:val="28"/>
        </w:rPr>
        <w:t>3</w:t>
      </w:r>
    </w:p>
    <w:p w:rsidR="00987AFB" w:rsidRPr="00D01751" w:rsidRDefault="007A3C83" w:rsidP="002130DC">
      <w:pPr>
        <w:spacing w:line="264" w:lineRule="auto"/>
        <w:ind w:firstLine="720"/>
        <w:outlineLvl w:val="0"/>
        <w:rPr>
          <w:rFonts w:ascii="Cordia New" w:hAnsi="Cordia New" w:cs="Cordia New"/>
          <w:sz w:val="28"/>
          <w:cs/>
        </w:rPr>
      </w:pPr>
      <w:r w:rsidRPr="00D01751">
        <w:rPr>
          <w:rFonts w:ascii="Cordia New" w:hAnsi="Cordia New" w:cs="Cordia New"/>
          <w:sz w:val="28"/>
          <w:cs/>
        </w:rPr>
        <w:t>ต</w:t>
      </w:r>
      <w:r w:rsidR="00987AFB" w:rsidRPr="00D01751">
        <w:rPr>
          <w:rFonts w:ascii="Cordia New" w:hAnsi="Cordia New" w:cs="Cordia New"/>
          <w:sz w:val="28"/>
          <w:cs/>
        </w:rPr>
        <w:t xml:space="preserve">ารางที่ </w:t>
      </w:r>
      <w:r w:rsidR="00987AFB" w:rsidRPr="00D01751">
        <w:rPr>
          <w:rFonts w:ascii="Cordia New" w:hAnsi="Cordia New" w:cs="Cordia New"/>
          <w:sz w:val="28"/>
        </w:rPr>
        <w:t>1</w:t>
      </w:r>
      <w:r w:rsidR="00987AFB" w:rsidRPr="00D01751">
        <w:rPr>
          <w:rFonts w:ascii="Cordia New" w:hAnsi="Cordia New" w:cs="Cordia New"/>
          <w:sz w:val="28"/>
          <w:cs/>
        </w:rPr>
        <w:t>.</w:t>
      </w:r>
      <w:r w:rsidR="00987AFB" w:rsidRPr="00D01751">
        <w:rPr>
          <w:rFonts w:ascii="Cordia New" w:hAnsi="Cordia New" w:cs="Cordia New"/>
          <w:sz w:val="28"/>
        </w:rPr>
        <w:t xml:space="preserve">3 </w:t>
      </w:r>
      <w:r w:rsidR="00987AFB" w:rsidRPr="00D01751">
        <w:rPr>
          <w:rFonts w:ascii="Cordia New" w:hAnsi="Cordia New" w:cs="Cordia New"/>
          <w:sz w:val="28"/>
          <w:cs/>
        </w:rPr>
        <w:t>สถานะงานซ่อมโครงสร้างจุดกัดเซาะ</w:t>
      </w:r>
      <w:r w:rsidRPr="00D01751">
        <w:rPr>
          <w:rFonts w:ascii="Cordia New" w:hAnsi="Cordia New" w:cs="Cordia New"/>
          <w:sz w:val="28"/>
          <w:cs/>
        </w:rPr>
        <w:t>ที่ชำรุดเสียหาย</w:t>
      </w:r>
      <w:r w:rsidR="00987AFB" w:rsidRPr="00D01751">
        <w:rPr>
          <w:rFonts w:ascii="Cordia New" w:hAnsi="Cordia New" w:cs="Cordia New"/>
          <w:sz w:val="28"/>
          <w:cs/>
        </w:rPr>
        <w:t xml:space="preserve"> </w:t>
      </w:r>
      <w:r w:rsidR="008A2665" w:rsidRPr="00D01751">
        <w:rPr>
          <w:rFonts w:ascii="Cordia New" w:hAnsi="Cordia New" w:cs="Cordia New"/>
          <w:sz w:val="28"/>
          <w:cs/>
        </w:rPr>
        <w:t xml:space="preserve">(ตรวจพบในปี </w:t>
      </w:r>
      <w:r w:rsidR="008A2665" w:rsidRPr="00D01751">
        <w:rPr>
          <w:rFonts w:ascii="Cordia New" w:hAnsi="Cordia New" w:cs="Cordia New"/>
          <w:sz w:val="28"/>
        </w:rPr>
        <w:t>58</w:t>
      </w:r>
      <w:r w:rsidR="008A2665" w:rsidRPr="00D01751">
        <w:rPr>
          <w:rFonts w:ascii="Cordia New" w:hAnsi="Cordia New" w:cs="Cordia New"/>
          <w:sz w:val="28"/>
          <w:cs/>
        </w:rPr>
        <w:t>)</w:t>
      </w:r>
    </w:p>
    <w:tbl>
      <w:tblPr>
        <w:tblStyle w:val="a8"/>
        <w:tblW w:w="8222" w:type="dxa"/>
        <w:tblInd w:w="819" w:type="dxa"/>
        <w:tblLook w:val="04A0" w:firstRow="1" w:lastRow="0" w:firstColumn="1" w:lastColumn="0" w:noHBand="0" w:noVBand="1"/>
      </w:tblPr>
      <w:tblGrid>
        <w:gridCol w:w="798"/>
        <w:gridCol w:w="3455"/>
        <w:gridCol w:w="992"/>
        <w:gridCol w:w="2977"/>
      </w:tblGrid>
      <w:tr w:rsidR="00987AFB" w:rsidRPr="00D01751" w:rsidTr="008E514A">
        <w:trPr>
          <w:tblHeader/>
        </w:trPr>
        <w:tc>
          <w:tcPr>
            <w:tcW w:w="798" w:type="dxa"/>
            <w:shd w:val="clear" w:color="auto" w:fill="BFBFBF" w:themeFill="background1" w:themeFillShade="BF"/>
          </w:tcPr>
          <w:p w:rsidR="00987AFB" w:rsidRPr="00D01751" w:rsidRDefault="00987AFB" w:rsidP="00987AFB">
            <w:pPr>
              <w:pStyle w:val="a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</w:rPr>
            </w:pPr>
            <w:r w:rsidRPr="00D01751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</w:rPr>
              <w:t>Region</w:t>
            </w:r>
          </w:p>
        </w:tc>
        <w:tc>
          <w:tcPr>
            <w:tcW w:w="3455" w:type="dxa"/>
            <w:shd w:val="clear" w:color="auto" w:fill="BFBFBF" w:themeFill="background1" w:themeFillShade="BF"/>
          </w:tcPr>
          <w:p w:rsidR="00987AFB" w:rsidRPr="00D01751" w:rsidRDefault="00987AFB" w:rsidP="00987AFB">
            <w:pPr>
              <w:pStyle w:val="a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cs/>
              </w:rPr>
            </w:pPr>
            <w:r w:rsidRPr="00D01751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cs/>
              </w:rPr>
              <w:t>เส้นท่อ</w:t>
            </w:r>
            <w:r w:rsidRPr="00D01751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</w:rPr>
              <w:t>,</w:t>
            </w:r>
            <w:r w:rsidRPr="00D01751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cs/>
              </w:rPr>
              <w:t xml:space="preserve"> ตำแหน่ง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:rsidR="00987AFB" w:rsidRPr="00D01751" w:rsidRDefault="00987AFB" w:rsidP="00987AFB">
            <w:pPr>
              <w:pStyle w:val="ab"/>
              <w:spacing w:before="0" w:beforeAutospacing="0" w:after="0" w:afterAutospacing="0"/>
              <w:ind w:left="-103" w:right="-116"/>
              <w:jc w:val="center"/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</w:rPr>
            </w:pPr>
            <w:r w:rsidRPr="00D01751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</w:rPr>
              <w:t>Progress</w:t>
            </w:r>
          </w:p>
        </w:tc>
        <w:tc>
          <w:tcPr>
            <w:tcW w:w="2977" w:type="dxa"/>
            <w:shd w:val="clear" w:color="auto" w:fill="BFBFBF" w:themeFill="background1" w:themeFillShade="BF"/>
          </w:tcPr>
          <w:p w:rsidR="00987AFB" w:rsidRPr="00D01751" w:rsidRDefault="00987AFB" w:rsidP="00987AFB">
            <w:pPr>
              <w:pStyle w:val="a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</w:rPr>
            </w:pPr>
            <w:r w:rsidRPr="00D01751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cs/>
              </w:rPr>
              <w:t>ผลการดำเนินงาน /</w:t>
            </w:r>
          </w:p>
          <w:p w:rsidR="00987AFB" w:rsidRPr="00D01751" w:rsidRDefault="00987AFB" w:rsidP="00987AFB">
            <w:pPr>
              <w:pStyle w:val="a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</w:rPr>
            </w:pPr>
            <w:r w:rsidRPr="00D01751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cs/>
              </w:rPr>
              <w:t>สิ่งที่ไม่เป็นไปตามแผน /</w:t>
            </w:r>
          </w:p>
          <w:p w:rsidR="00987AFB" w:rsidRPr="00D01751" w:rsidRDefault="00987AFB" w:rsidP="00987AFB">
            <w:pPr>
              <w:pStyle w:val="a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</w:rPr>
            </w:pPr>
            <w:r w:rsidRPr="00D01751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cs/>
              </w:rPr>
              <w:t>ปัญหาอุปสรรค / แนวทางแก้ไข</w:t>
            </w:r>
          </w:p>
        </w:tc>
      </w:tr>
      <w:tr w:rsidR="00987AFB" w:rsidRPr="00D01751" w:rsidTr="008E514A">
        <w:trPr>
          <w:trHeight w:val="70"/>
        </w:trPr>
        <w:tc>
          <w:tcPr>
            <w:tcW w:w="798" w:type="dxa"/>
            <w:tcBorders>
              <w:bottom w:val="single" w:sz="4" w:space="0" w:color="auto"/>
            </w:tcBorders>
          </w:tcPr>
          <w:p w:rsidR="00987AFB" w:rsidRPr="00D01751" w:rsidRDefault="00987AFB" w:rsidP="00987AFB">
            <w:pPr>
              <w:pStyle w:val="a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D01751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8</w:t>
            </w:r>
          </w:p>
        </w:tc>
        <w:tc>
          <w:tcPr>
            <w:tcW w:w="3455" w:type="dxa"/>
            <w:tcBorders>
              <w:bottom w:val="single" w:sz="4" w:space="0" w:color="auto"/>
            </w:tcBorders>
          </w:tcPr>
          <w:p w:rsidR="00987AFB" w:rsidRPr="00D01751" w:rsidRDefault="00987AFB" w:rsidP="0012512E">
            <w:pPr>
              <w:pStyle w:val="ab"/>
              <w:jc w:val="left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D01751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 xml:space="preserve">RC4000 </w:t>
            </w:r>
            <w:r w:rsidRPr="00D01751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(</w:t>
            </w:r>
            <w:r w:rsidRPr="00D01751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KP</w:t>
            </w:r>
            <w:r w:rsidRPr="00D01751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 xml:space="preserve">. </w:t>
            </w:r>
            <w:r w:rsidR="00B517D0" w:rsidRPr="00D01751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0</w:t>
            </w:r>
            <w:r w:rsidR="00B517D0" w:rsidRPr="00D01751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+</w:t>
            </w:r>
            <w:r w:rsidR="00B517D0" w:rsidRPr="00D01751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050, 1</w:t>
            </w:r>
            <w:r w:rsidR="00B517D0" w:rsidRPr="00D01751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+</w:t>
            </w:r>
            <w:r w:rsidR="00B517D0" w:rsidRPr="00D01751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130, 1</w:t>
            </w:r>
            <w:r w:rsidR="00B517D0" w:rsidRPr="00D01751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+</w:t>
            </w:r>
            <w:r w:rsidR="00B517D0" w:rsidRPr="00D01751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300, 1</w:t>
            </w:r>
            <w:r w:rsidR="00B517D0" w:rsidRPr="00D01751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+</w:t>
            </w:r>
            <w:r w:rsidR="00B517D0" w:rsidRPr="00D01751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450, 1</w:t>
            </w:r>
            <w:r w:rsidR="00B517D0" w:rsidRPr="00D01751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+</w:t>
            </w:r>
            <w:r w:rsidR="00B517D0" w:rsidRPr="00D01751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850, 2</w:t>
            </w:r>
            <w:r w:rsidR="00B517D0" w:rsidRPr="00D01751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+</w:t>
            </w:r>
            <w:r w:rsidR="00B517D0" w:rsidRPr="00D01751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010, 2</w:t>
            </w:r>
            <w:r w:rsidR="00B517D0" w:rsidRPr="00D01751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+</w:t>
            </w:r>
            <w:r w:rsidR="00B517D0" w:rsidRPr="00D01751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215, 3</w:t>
            </w:r>
            <w:r w:rsidR="00B517D0" w:rsidRPr="00D01751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+</w:t>
            </w:r>
            <w:r w:rsidR="00B517D0" w:rsidRPr="00D01751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700, 3</w:t>
            </w:r>
            <w:r w:rsidR="00B517D0" w:rsidRPr="00D01751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+</w:t>
            </w:r>
            <w:r w:rsidR="00B517D0" w:rsidRPr="00D01751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725, 4</w:t>
            </w:r>
            <w:r w:rsidR="00B517D0" w:rsidRPr="00D01751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+</w:t>
            </w:r>
            <w:r w:rsidR="00B517D0" w:rsidRPr="00D01751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320, 4</w:t>
            </w:r>
            <w:r w:rsidR="00B517D0" w:rsidRPr="00D01751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+</w:t>
            </w:r>
            <w:r w:rsidR="00B517D0" w:rsidRPr="00D01751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450, 4</w:t>
            </w:r>
            <w:r w:rsidR="00B517D0" w:rsidRPr="00D01751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+</w:t>
            </w:r>
            <w:r w:rsidR="00B517D0" w:rsidRPr="00D01751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720, 4</w:t>
            </w:r>
            <w:r w:rsidR="00B517D0" w:rsidRPr="00D01751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+</w:t>
            </w:r>
            <w:r w:rsidR="00B517D0" w:rsidRPr="00D01751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740, 4</w:t>
            </w:r>
            <w:r w:rsidR="00B517D0" w:rsidRPr="00D01751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+</w:t>
            </w:r>
            <w:r w:rsidR="00B517D0" w:rsidRPr="00D01751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850, 4</w:t>
            </w:r>
            <w:r w:rsidR="00B517D0" w:rsidRPr="00D01751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+</w:t>
            </w:r>
            <w:r w:rsidR="00B517D0" w:rsidRPr="00D01751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900, 4</w:t>
            </w:r>
            <w:r w:rsidR="00B517D0" w:rsidRPr="00D01751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+</w:t>
            </w:r>
            <w:r w:rsidR="00B517D0" w:rsidRPr="00D01751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920, 4</w:t>
            </w:r>
            <w:r w:rsidR="00B517D0" w:rsidRPr="00D01751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+</w:t>
            </w:r>
            <w:r w:rsidR="00B517D0" w:rsidRPr="00D01751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960, 6</w:t>
            </w:r>
            <w:r w:rsidR="00B517D0" w:rsidRPr="00D01751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+</w:t>
            </w:r>
            <w:r w:rsidR="00B517D0" w:rsidRPr="00D01751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 xml:space="preserve">300, </w:t>
            </w:r>
            <w:r w:rsidR="00B517D0" w:rsidRPr="00D01751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lastRenderedPageBreak/>
              <w:t>6</w:t>
            </w:r>
            <w:r w:rsidR="00B517D0" w:rsidRPr="00D01751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+</w:t>
            </w:r>
            <w:r w:rsidR="00B517D0" w:rsidRPr="00D01751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390, 6</w:t>
            </w:r>
            <w:r w:rsidR="00B517D0" w:rsidRPr="00D01751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+</w:t>
            </w:r>
            <w:r w:rsidR="00B517D0" w:rsidRPr="00D01751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900, 6</w:t>
            </w:r>
            <w:r w:rsidR="00B517D0" w:rsidRPr="00D01751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+</w:t>
            </w:r>
            <w:r w:rsidR="00B517D0" w:rsidRPr="00D01751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990, 7</w:t>
            </w:r>
            <w:r w:rsidR="00B517D0" w:rsidRPr="00D01751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+</w:t>
            </w:r>
            <w:r w:rsidR="00B517D0" w:rsidRPr="00D01751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000, 7</w:t>
            </w:r>
            <w:r w:rsidR="00B517D0" w:rsidRPr="00D01751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+</w:t>
            </w:r>
            <w:r w:rsidR="00B517D0" w:rsidRPr="00D01751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150, 7</w:t>
            </w:r>
            <w:r w:rsidR="00B517D0" w:rsidRPr="00D01751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+</w:t>
            </w:r>
            <w:r w:rsidR="00B517D0" w:rsidRPr="00D01751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500, 7</w:t>
            </w:r>
            <w:r w:rsidR="00B517D0" w:rsidRPr="00D01751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+</w:t>
            </w:r>
            <w:r w:rsidR="00B517D0" w:rsidRPr="00D01751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650, 7</w:t>
            </w:r>
            <w:r w:rsidR="00B517D0" w:rsidRPr="00D01751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+</w:t>
            </w:r>
            <w:r w:rsidR="00B517D0" w:rsidRPr="00D01751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860, 8</w:t>
            </w:r>
            <w:r w:rsidR="00B517D0" w:rsidRPr="00D01751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+</w:t>
            </w:r>
            <w:r w:rsidR="00B517D0" w:rsidRPr="00D01751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200, 8</w:t>
            </w:r>
            <w:r w:rsidR="00B517D0" w:rsidRPr="00D01751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+</w:t>
            </w:r>
            <w:r w:rsidR="00B517D0" w:rsidRPr="00D01751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450, 8</w:t>
            </w:r>
            <w:r w:rsidR="00B517D0" w:rsidRPr="00D01751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+</w:t>
            </w:r>
            <w:r w:rsidR="00B517D0" w:rsidRPr="00D01751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530, 8</w:t>
            </w:r>
            <w:r w:rsidR="00B517D0" w:rsidRPr="00D01751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+</w:t>
            </w:r>
            <w:r w:rsidR="00B517D0" w:rsidRPr="00D01751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700, 8</w:t>
            </w:r>
            <w:r w:rsidR="00B517D0" w:rsidRPr="00D01751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+</w:t>
            </w:r>
            <w:r w:rsidR="00B517D0" w:rsidRPr="00D01751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750, 8</w:t>
            </w:r>
            <w:r w:rsidR="00B517D0" w:rsidRPr="00D01751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+</w:t>
            </w:r>
            <w:r w:rsidR="00B517D0" w:rsidRPr="00D01751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800, 9</w:t>
            </w:r>
            <w:r w:rsidR="00B517D0" w:rsidRPr="00D01751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+</w:t>
            </w:r>
            <w:r w:rsidR="00B517D0" w:rsidRPr="00D01751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900, 10</w:t>
            </w:r>
            <w:r w:rsidR="00B517D0" w:rsidRPr="00D01751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+</w:t>
            </w:r>
            <w:r w:rsidR="00B517D0" w:rsidRPr="00D01751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510, 10</w:t>
            </w:r>
            <w:r w:rsidR="00B517D0" w:rsidRPr="00D01751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+</w:t>
            </w:r>
            <w:r w:rsidR="00B517D0" w:rsidRPr="00D01751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530, 10</w:t>
            </w:r>
            <w:r w:rsidR="00B517D0" w:rsidRPr="00D01751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+</w:t>
            </w:r>
            <w:r w:rsidR="00B517D0" w:rsidRPr="00D01751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820, 10</w:t>
            </w:r>
            <w:r w:rsidR="00B517D0" w:rsidRPr="00D01751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+</w:t>
            </w:r>
            <w:r w:rsidR="00B517D0" w:rsidRPr="00D01751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900, 11</w:t>
            </w:r>
            <w:r w:rsidR="00B517D0" w:rsidRPr="00D01751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+</w:t>
            </w:r>
            <w:r w:rsidR="00B517D0" w:rsidRPr="00D01751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000, 11</w:t>
            </w:r>
            <w:r w:rsidR="00B517D0" w:rsidRPr="00D01751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+</w:t>
            </w:r>
            <w:r w:rsidR="00B517D0" w:rsidRPr="00D01751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750, 12</w:t>
            </w:r>
            <w:r w:rsidR="00B517D0" w:rsidRPr="00D01751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+</w:t>
            </w:r>
            <w:r w:rsidR="00B517D0" w:rsidRPr="00D01751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500, 12</w:t>
            </w:r>
            <w:r w:rsidR="00B517D0" w:rsidRPr="00D01751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+</w:t>
            </w:r>
            <w:r w:rsidR="00B517D0" w:rsidRPr="00D01751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550, 12</w:t>
            </w:r>
            <w:r w:rsidR="00B517D0" w:rsidRPr="00D01751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+</w:t>
            </w:r>
            <w:r w:rsidR="00B517D0" w:rsidRPr="00D01751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670, 12</w:t>
            </w:r>
            <w:r w:rsidR="00B517D0" w:rsidRPr="00D01751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+</w:t>
            </w:r>
            <w:r w:rsidR="00B517D0" w:rsidRPr="00D01751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900, 12</w:t>
            </w:r>
            <w:r w:rsidR="00B517D0" w:rsidRPr="00D01751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+</w:t>
            </w:r>
            <w:r w:rsidR="00B517D0" w:rsidRPr="00D01751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950, 13</w:t>
            </w:r>
            <w:r w:rsidR="00B517D0" w:rsidRPr="00D01751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+</w:t>
            </w:r>
            <w:r w:rsidR="00B517D0" w:rsidRPr="00D01751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390, 13</w:t>
            </w:r>
            <w:r w:rsidR="00B517D0" w:rsidRPr="00D01751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+</w:t>
            </w:r>
            <w:r w:rsidR="00B517D0" w:rsidRPr="00D01751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500, 13</w:t>
            </w:r>
            <w:r w:rsidR="00B517D0" w:rsidRPr="00D01751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+</w:t>
            </w:r>
            <w:r w:rsidR="00B517D0" w:rsidRPr="00D01751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700, 13</w:t>
            </w:r>
            <w:r w:rsidR="00B517D0" w:rsidRPr="00D01751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+</w:t>
            </w:r>
            <w:r w:rsidR="00B517D0" w:rsidRPr="00D01751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810, 14</w:t>
            </w:r>
            <w:r w:rsidR="00B517D0" w:rsidRPr="00D01751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+</w:t>
            </w:r>
            <w:r w:rsidR="00B517D0" w:rsidRPr="00D01751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600, 14</w:t>
            </w:r>
            <w:r w:rsidR="00B517D0" w:rsidRPr="00D01751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+</w:t>
            </w:r>
            <w:r w:rsidR="00B517D0" w:rsidRPr="00D01751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900, 15</w:t>
            </w:r>
            <w:r w:rsidR="00B517D0" w:rsidRPr="00D01751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+</w:t>
            </w:r>
            <w:r w:rsidR="00B517D0" w:rsidRPr="00D01751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610, 18</w:t>
            </w:r>
            <w:r w:rsidR="00B517D0" w:rsidRPr="00D01751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+</w:t>
            </w:r>
            <w:r w:rsidR="00B517D0" w:rsidRPr="00D01751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900, 29</w:t>
            </w:r>
            <w:r w:rsidR="00B517D0" w:rsidRPr="00D01751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+</w:t>
            </w:r>
            <w:r w:rsidR="00B517D0" w:rsidRPr="00D01751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900, 36</w:t>
            </w:r>
            <w:r w:rsidR="00B517D0" w:rsidRPr="00D01751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+</w:t>
            </w:r>
            <w:r w:rsidR="00B517D0" w:rsidRPr="00D01751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750, 37</w:t>
            </w:r>
            <w:r w:rsidR="00B517D0" w:rsidRPr="00D01751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+</w:t>
            </w:r>
            <w:r w:rsidR="00B517D0" w:rsidRPr="00D01751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600, 38</w:t>
            </w:r>
            <w:r w:rsidR="00B517D0" w:rsidRPr="00D01751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+</w:t>
            </w:r>
            <w:r w:rsidR="00B517D0" w:rsidRPr="00D01751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600, 40</w:t>
            </w:r>
            <w:r w:rsidR="00B517D0" w:rsidRPr="00D01751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+</w:t>
            </w:r>
            <w:r w:rsidR="00B517D0" w:rsidRPr="00D01751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300, 45</w:t>
            </w:r>
            <w:r w:rsidR="00B517D0" w:rsidRPr="00D01751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+</w:t>
            </w:r>
            <w:r w:rsidR="00B517D0" w:rsidRPr="00D01751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600, 109</w:t>
            </w:r>
            <w:r w:rsidR="00B517D0" w:rsidRPr="00D01751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+</w:t>
            </w:r>
            <w:r w:rsidR="00B517D0" w:rsidRPr="00D01751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020, 111</w:t>
            </w:r>
            <w:r w:rsidR="00B517D0" w:rsidRPr="00D01751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+</w:t>
            </w:r>
            <w:r w:rsidR="00B517D0" w:rsidRPr="00D01751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970, 112</w:t>
            </w:r>
            <w:r w:rsidR="00B517D0" w:rsidRPr="00D01751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+</w:t>
            </w:r>
            <w:r w:rsidR="00B517D0" w:rsidRPr="00D01751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820, 114</w:t>
            </w:r>
            <w:r w:rsidR="00B517D0" w:rsidRPr="00D01751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+</w:t>
            </w:r>
            <w:r w:rsidR="00B517D0" w:rsidRPr="00D01751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550, 114</w:t>
            </w:r>
            <w:r w:rsidR="00B517D0" w:rsidRPr="00D01751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+</w:t>
            </w:r>
            <w:r w:rsidR="00B517D0" w:rsidRPr="00D01751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770, 114</w:t>
            </w:r>
            <w:r w:rsidR="00B517D0" w:rsidRPr="00D01751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+</w:t>
            </w:r>
            <w:r w:rsidR="00B517D0" w:rsidRPr="00D01751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850, 120</w:t>
            </w:r>
            <w:r w:rsidR="00B517D0" w:rsidRPr="00D01751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+</w:t>
            </w:r>
            <w:r w:rsidR="00B517D0" w:rsidRPr="00D01751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100, 115</w:t>
            </w:r>
            <w:r w:rsidR="00B517D0" w:rsidRPr="00D01751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+</w:t>
            </w:r>
            <w:r w:rsidR="00B517D0" w:rsidRPr="00D01751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720, 116</w:t>
            </w:r>
            <w:r w:rsidR="00B517D0" w:rsidRPr="00D01751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+</w:t>
            </w:r>
            <w:r w:rsidR="00B517D0" w:rsidRPr="00D01751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650, 117</w:t>
            </w:r>
            <w:r w:rsidR="00B517D0" w:rsidRPr="00D01751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+</w:t>
            </w:r>
            <w:r w:rsidR="00B517D0" w:rsidRPr="00D01751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500, 117</w:t>
            </w:r>
            <w:r w:rsidR="00B517D0" w:rsidRPr="00D01751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+</w:t>
            </w:r>
            <w:r w:rsidR="00B517D0" w:rsidRPr="00D01751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750, 117</w:t>
            </w:r>
            <w:r w:rsidR="00B517D0" w:rsidRPr="00D01751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+</w:t>
            </w:r>
            <w:r w:rsidR="00B517D0" w:rsidRPr="00D01751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820, 118</w:t>
            </w:r>
            <w:r w:rsidR="00B517D0" w:rsidRPr="00D01751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+</w:t>
            </w:r>
            <w:r w:rsidR="00B517D0" w:rsidRPr="00D01751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150, 119</w:t>
            </w:r>
            <w:r w:rsidR="00B517D0" w:rsidRPr="00D01751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+</w:t>
            </w:r>
            <w:r w:rsidR="00B517D0" w:rsidRPr="00D01751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580, 120</w:t>
            </w:r>
            <w:r w:rsidR="00B517D0" w:rsidRPr="00D01751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+</w:t>
            </w:r>
            <w:r w:rsidR="00B517D0" w:rsidRPr="00D01751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100, 122</w:t>
            </w:r>
            <w:r w:rsidR="00B517D0" w:rsidRPr="00D01751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+</w:t>
            </w:r>
            <w:r w:rsidR="00B517D0" w:rsidRPr="00D01751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950, 120</w:t>
            </w:r>
            <w:r w:rsidR="00B517D0" w:rsidRPr="00D01751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+</w:t>
            </w:r>
            <w:r w:rsidR="00B517D0" w:rsidRPr="00D01751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960, 123</w:t>
            </w:r>
            <w:r w:rsidR="00B517D0" w:rsidRPr="00D01751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+</w:t>
            </w:r>
            <w:r w:rsidR="00B517D0" w:rsidRPr="00D01751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450, 123</w:t>
            </w:r>
            <w:r w:rsidR="00B517D0" w:rsidRPr="00D01751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+</w:t>
            </w:r>
            <w:r w:rsidR="00B517D0" w:rsidRPr="00D01751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850, 124</w:t>
            </w:r>
            <w:r w:rsidR="00B517D0" w:rsidRPr="00D01751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+</w:t>
            </w:r>
            <w:r w:rsidR="00B517D0" w:rsidRPr="00D01751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050, 124</w:t>
            </w:r>
            <w:r w:rsidR="00B517D0" w:rsidRPr="00D01751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+</w:t>
            </w:r>
            <w:r w:rsidR="00B517D0" w:rsidRPr="00D01751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250, 141</w:t>
            </w:r>
            <w:r w:rsidR="00B517D0" w:rsidRPr="00D01751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+</w:t>
            </w:r>
            <w:r w:rsidR="00B517D0" w:rsidRPr="00D01751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100</w:t>
            </w:r>
            <w:r w:rsidRPr="00D01751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 xml:space="preserve">) ทั้งหมด </w:t>
            </w:r>
            <w:r w:rsidR="00CE3FFF" w:rsidRPr="00D01751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80</w:t>
            </w:r>
            <w:r w:rsidRPr="00D01751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 xml:space="preserve"> จุด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987AFB" w:rsidRPr="00D01751" w:rsidRDefault="00B517D0" w:rsidP="00987AFB">
            <w:pPr>
              <w:pStyle w:val="ab"/>
              <w:spacing w:before="0" w:beforeAutospacing="0" w:after="0" w:afterAutospacing="0"/>
              <w:ind w:left="-103" w:right="-116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D01751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lastRenderedPageBreak/>
              <w:t>20</w:t>
            </w:r>
            <w:r w:rsidR="00987AFB" w:rsidRPr="00D01751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%</w:t>
            </w: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:rsidR="00987AFB" w:rsidRPr="00D01751" w:rsidRDefault="00B517D0" w:rsidP="00987AFB">
            <w:pPr>
              <w:pStyle w:val="ab"/>
              <w:spacing w:before="0" w:beforeAutospacing="0" w:after="0" w:afterAutospacing="0"/>
              <w:jc w:val="left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D01751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ระหว่างดำเนินการจัดจ้าง</w:t>
            </w:r>
          </w:p>
        </w:tc>
      </w:tr>
    </w:tbl>
    <w:p w:rsidR="005C0D83" w:rsidRPr="00D01751" w:rsidRDefault="005C0D83" w:rsidP="000D3C8D">
      <w:pPr>
        <w:pStyle w:val="ac"/>
        <w:numPr>
          <w:ilvl w:val="0"/>
          <w:numId w:val="1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D01751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lastRenderedPageBreak/>
        <w:t>ผลการดำเนินงาน</w:t>
      </w:r>
    </w:p>
    <w:p w:rsidR="00F10861" w:rsidRPr="00D01751" w:rsidRDefault="005C0D83" w:rsidP="000D3C8D">
      <w:pPr>
        <w:pStyle w:val="ac"/>
        <w:numPr>
          <w:ilvl w:val="0"/>
          <w:numId w:val="12"/>
        </w:numPr>
        <w:spacing w:line="264" w:lineRule="auto"/>
        <w:ind w:left="2410" w:hanging="283"/>
        <w:outlineLvl w:val="0"/>
        <w:rPr>
          <w:rFonts w:ascii="Cordia New" w:hAnsi="Cordia New"/>
          <w:sz w:val="28"/>
        </w:rPr>
      </w:pPr>
      <w:r w:rsidRPr="00D01751">
        <w:rPr>
          <w:rFonts w:ascii="Cordia New" w:hAnsi="Cordia New"/>
          <w:sz w:val="28"/>
          <w:cs/>
        </w:rPr>
        <w:t xml:space="preserve">เขต </w:t>
      </w:r>
      <w:r w:rsidR="00CE3FFF" w:rsidRPr="00D01751">
        <w:rPr>
          <w:rFonts w:ascii="Cordia New" w:eastAsia="Tahoma" w:hAnsi="Cordia New"/>
          <w:kern w:val="24"/>
          <w:sz w:val="28"/>
        </w:rPr>
        <w:t>3</w:t>
      </w:r>
      <w:r w:rsidRPr="00D01751">
        <w:rPr>
          <w:rFonts w:ascii="Cordia New" w:hAnsi="Cordia New"/>
          <w:sz w:val="28"/>
          <w:cs/>
        </w:rPr>
        <w:t xml:space="preserve"> </w:t>
      </w:r>
      <w:r w:rsidR="000C3EF0" w:rsidRPr="00D01751">
        <w:rPr>
          <w:rFonts w:ascii="Cordia New" w:hAnsi="Cordia New"/>
          <w:sz w:val="28"/>
          <w:cs/>
        </w:rPr>
        <w:t>ดำเนินการแก้ไข</w:t>
      </w:r>
      <w:r w:rsidR="00F10861" w:rsidRPr="00D01751">
        <w:rPr>
          <w:rFonts w:ascii="Cordia New" w:hAnsi="Cordia New"/>
          <w:sz w:val="28"/>
          <w:cs/>
        </w:rPr>
        <w:t xml:space="preserve">จุดกัดเซาะ แล้วเสร็จทั้ง </w:t>
      </w:r>
      <w:r w:rsidR="00971425" w:rsidRPr="00D01751">
        <w:rPr>
          <w:rFonts w:ascii="Cordia New" w:hAnsi="Cordia New"/>
          <w:sz w:val="28"/>
        </w:rPr>
        <w:t>2</w:t>
      </w:r>
      <w:r w:rsidR="00F10861" w:rsidRPr="00D01751">
        <w:rPr>
          <w:rFonts w:ascii="Cordia New" w:hAnsi="Cordia New"/>
          <w:sz w:val="28"/>
          <w:cs/>
        </w:rPr>
        <w:t xml:space="preserve"> จุด </w:t>
      </w:r>
      <w:r w:rsidR="00F10861" w:rsidRPr="00D01751">
        <w:rPr>
          <w:rFonts w:ascii="Cordia New" w:hAnsi="Cordia New"/>
          <w:sz w:val="28"/>
        </w:rPr>
        <w:t>RC</w:t>
      </w:r>
      <w:r w:rsidR="00971425" w:rsidRPr="00D01751">
        <w:rPr>
          <w:rFonts w:ascii="Cordia New" w:hAnsi="Cordia New"/>
          <w:sz w:val="28"/>
        </w:rPr>
        <w:t>460</w:t>
      </w:r>
      <w:r w:rsidR="00F10861" w:rsidRPr="00D01751">
        <w:rPr>
          <w:rFonts w:ascii="Cordia New" w:hAnsi="Cordia New"/>
          <w:sz w:val="28"/>
          <w:cs/>
        </w:rPr>
        <w:t xml:space="preserve"> และ </w:t>
      </w:r>
      <w:r w:rsidR="00F10861" w:rsidRPr="00D01751">
        <w:rPr>
          <w:rFonts w:ascii="Cordia New" w:hAnsi="Cordia New"/>
          <w:sz w:val="28"/>
        </w:rPr>
        <w:t>RC5600</w:t>
      </w:r>
      <w:r w:rsidR="00F10861" w:rsidRPr="00D01751">
        <w:rPr>
          <w:rFonts w:ascii="Cordia New" w:hAnsi="Cordia New"/>
          <w:sz w:val="28"/>
          <w:cs/>
        </w:rPr>
        <w:t xml:space="preserve"> คงเหลือ </w:t>
      </w:r>
      <w:r w:rsidR="00F10861" w:rsidRPr="00D01751">
        <w:rPr>
          <w:rFonts w:ascii="Cordia New" w:hAnsi="Cordia New"/>
          <w:sz w:val="28"/>
        </w:rPr>
        <w:t xml:space="preserve">Final report </w:t>
      </w:r>
    </w:p>
    <w:p w:rsidR="004F7E76" w:rsidRPr="00D01751" w:rsidRDefault="00C02F36" w:rsidP="004F7E76">
      <w:pPr>
        <w:pStyle w:val="ac"/>
        <w:spacing w:line="264" w:lineRule="auto"/>
        <w:ind w:left="2410"/>
        <w:outlineLvl w:val="0"/>
        <w:rPr>
          <w:rFonts w:ascii="Cordia New" w:hAnsi="Cordia New"/>
          <w:sz w:val="28"/>
        </w:rPr>
      </w:pPr>
      <w:r w:rsidRPr="00D01751">
        <w:rPr>
          <w:rFonts w:ascii="Cordia New" w:hAnsi="Cordia New"/>
          <w:sz w:val="28"/>
          <w:cs/>
        </w:rPr>
        <w:t>ผลการแก้ไ</w:t>
      </w:r>
      <w:r w:rsidRPr="00D01751">
        <w:rPr>
          <w:rFonts w:ascii="Cordia New" w:hAnsi="Cordia New" w:hint="cs"/>
          <w:sz w:val="28"/>
          <w:cs/>
        </w:rPr>
        <w:t>ข ดำเนินการขุดทำร่องเพื่อเปลี่ยนทางน้ำไหล พร้อมทั้งวางคอนกรีตป้องกันการกัดเซาะบริเวณเหนือแนวท่อแล้วเสร็จ</w:t>
      </w:r>
    </w:p>
    <w:p w:rsidR="005C0D83" w:rsidRPr="00D01751" w:rsidRDefault="00971425" w:rsidP="000D3C8D">
      <w:pPr>
        <w:pStyle w:val="ac"/>
        <w:numPr>
          <w:ilvl w:val="0"/>
          <w:numId w:val="12"/>
        </w:numPr>
        <w:spacing w:line="264" w:lineRule="auto"/>
        <w:ind w:left="2410" w:hanging="283"/>
        <w:outlineLvl w:val="0"/>
        <w:rPr>
          <w:rFonts w:ascii="Cordia New" w:hAnsi="Cordia New"/>
          <w:sz w:val="28"/>
        </w:rPr>
      </w:pPr>
      <w:r w:rsidRPr="00D01751">
        <w:rPr>
          <w:rFonts w:ascii="Cordia New" w:hAnsi="Cordia New"/>
          <w:sz w:val="28"/>
          <w:cs/>
        </w:rPr>
        <w:t xml:space="preserve">เขต </w:t>
      </w:r>
      <w:r w:rsidRPr="00D01751">
        <w:rPr>
          <w:rFonts w:ascii="Cordia New" w:hAnsi="Cordia New"/>
          <w:sz w:val="28"/>
        </w:rPr>
        <w:t>5</w:t>
      </w:r>
      <w:r w:rsidR="005C0D83" w:rsidRPr="00D01751">
        <w:rPr>
          <w:rFonts w:ascii="Cordia New" w:hAnsi="Cordia New"/>
          <w:sz w:val="28"/>
          <w:cs/>
        </w:rPr>
        <w:t xml:space="preserve"> </w:t>
      </w:r>
      <w:r w:rsidR="00586836" w:rsidRPr="00D01751">
        <w:rPr>
          <w:rFonts w:ascii="Cordia New" w:hAnsi="Cordia New"/>
          <w:sz w:val="28"/>
          <w:cs/>
        </w:rPr>
        <w:t>อยู่ระหว่างสรุปการจ</w:t>
      </w:r>
      <w:r w:rsidRPr="00D01751">
        <w:rPr>
          <w:rFonts w:ascii="Cordia New" w:hAnsi="Cordia New"/>
          <w:sz w:val="28"/>
          <w:cs/>
        </w:rPr>
        <w:t xml:space="preserve">ัดจ้างการแก้ไขจุดกัดเซาะ ทั้ง </w:t>
      </w:r>
      <w:r w:rsidRPr="00D01751">
        <w:rPr>
          <w:rFonts w:ascii="Cordia New" w:hAnsi="Cordia New"/>
          <w:sz w:val="28"/>
        </w:rPr>
        <w:t>14</w:t>
      </w:r>
      <w:r w:rsidR="00586836" w:rsidRPr="00D01751">
        <w:rPr>
          <w:rFonts w:ascii="Cordia New" w:hAnsi="Cordia New"/>
          <w:sz w:val="28"/>
          <w:cs/>
        </w:rPr>
        <w:t xml:space="preserve"> จุด </w:t>
      </w:r>
      <w:r w:rsidR="00586836" w:rsidRPr="00D01751">
        <w:rPr>
          <w:rFonts w:ascii="Cordia New" w:hAnsi="Cordia New"/>
          <w:sz w:val="28"/>
        </w:rPr>
        <w:t xml:space="preserve">RC4000 </w:t>
      </w:r>
      <w:r w:rsidRPr="00D01751">
        <w:rPr>
          <w:rFonts w:ascii="Cordia New" w:hAnsi="Cordia New"/>
          <w:sz w:val="28"/>
          <w:cs/>
        </w:rPr>
        <w:t xml:space="preserve">จำนวน </w:t>
      </w:r>
      <w:r w:rsidR="00586836" w:rsidRPr="00D01751">
        <w:rPr>
          <w:rFonts w:ascii="Cordia New" w:hAnsi="Cordia New"/>
          <w:sz w:val="28"/>
        </w:rPr>
        <w:t xml:space="preserve">7 </w:t>
      </w:r>
      <w:r w:rsidR="00586836" w:rsidRPr="00D01751">
        <w:rPr>
          <w:rFonts w:ascii="Cordia New" w:hAnsi="Cordia New"/>
          <w:sz w:val="28"/>
          <w:cs/>
        </w:rPr>
        <w:t xml:space="preserve">จุด และ </w:t>
      </w:r>
      <w:r w:rsidR="00586836" w:rsidRPr="00D01751">
        <w:rPr>
          <w:rFonts w:ascii="Cordia New" w:hAnsi="Cordia New"/>
          <w:sz w:val="28"/>
        </w:rPr>
        <w:t>RC</w:t>
      </w:r>
      <w:r w:rsidRPr="00D01751">
        <w:rPr>
          <w:rFonts w:ascii="Cordia New" w:hAnsi="Cordia New"/>
          <w:sz w:val="28"/>
        </w:rPr>
        <w:t xml:space="preserve">40121 </w:t>
      </w:r>
      <w:r w:rsidRPr="00D01751">
        <w:rPr>
          <w:rFonts w:ascii="Cordia New" w:hAnsi="Cordia New"/>
          <w:sz w:val="28"/>
          <w:cs/>
        </w:rPr>
        <w:t xml:space="preserve">จำนวน </w:t>
      </w:r>
      <w:r w:rsidRPr="00D01751">
        <w:rPr>
          <w:rFonts w:ascii="Cordia New" w:hAnsi="Cordia New"/>
          <w:sz w:val="28"/>
        </w:rPr>
        <w:t>7</w:t>
      </w:r>
      <w:r w:rsidR="00586836" w:rsidRPr="00D01751">
        <w:rPr>
          <w:rFonts w:ascii="Cordia New" w:hAnsi="Cordia New"/>
          <w:sz w:val="28"/>
          <w:cs/>
        </w:rPr>
        <w:t xml:space="preserve"> จุด</w:t>
      </w:r>
    </w:p>
    <w:p w:rsidR="005C0D83" w:rsidRPr="00D01751" w:rsidRDefault="000C3EF0" w:rsidP="000D3C8D">
      <w:pPr>
        <w:pStyle w:val="ac"/>
        <w:numPr>
          <w:ilvl w:val="0"/>
          <w:numId w:val="12"/>
        </w:numPr>
        <w:spacing w:line="264" w:lineRule="auto"/>
        <w:ind w:left="2410" w:hanging="283"/>
        <w:outlineLvl w:val="0"/>
        <w:rPr>
          <w:rFonts w:ascii="Cordia New" w:hAnsi="Cordia New"/>
          <w:sz w:val="28"/>
          <w:cs/>
        </w:rPr>
      </w:pPr>
      <w:r w:rsidRPr="00D01751">
        <w:rPr>
          <w:rFonts w:ascii="Cordia New" w:hAnsi="Cordia New"/>
          <w:sz w:val="28"/>
          <w:cs/>
        </w:rPr>
        <w:t xml:space="preserve">เขต </w:t>
      </w:r>
      <w:r w:rsidR="00CE3FFF" w:rsidRPr="00D01751">
        <w:rPr>
          <w:rFonts w:ascii="Cordia New" w:eastAsia="Tahoma" w:hAnsi="Cordia New"/>
          <w:kern w:val="24"/>
          <w:sz w:val="28"/>
        </w:rPr>
        <w:t>8</w:t>
      </w:r>
      <w:r w:rsidR="005C0D83" w:rsidRPr="00D01751">
        <w:rPr>
          <w:rFonts w:ascii="Cordia New" w:hAnsi="Cordia New"/>
          <w:sz w:val="28"/>
          <w:cs/>
        </w:rPr>
        <w:t xml:space="preserve"> </w:t>
      </w:r>
      <w:r w:rsidR="00586836" w:rsidRPr="00D01751">
        <w:rPr>
          <w:rFonts w:ascii="Cordia New" w:hAnsi="Cordia New"/>
          <w:sz w:val="28"/>
          <w:cs/>
        </w:rPr>
        <w:t>อยู่ระหว่างดำเนินการจัดจ้างการแก้ไขจุดกัดเซาะ</w:t>
      </w:r>
      <w:r w:rsidR="00CE3FFF" w:rsidRPr="00D01751">
        <w:rPr>
          <w:rFonts w:ascii="Cordia New" w:eastAsia="Tahoma" w:hAnsi="Cordia New"/>
          <w:kern w:val="24"/>
          <w:sz w:val="28"/>
        </w:rPr>
        <w:t xml:space="preserve"> 8 </w:t>
      </w:r>
      <w:r w:rsidR="00586836" w:rsidRPr="00D01751">
        <w:rPr>
          <w:rFonts w:ascii="Cordia New" w:hAnsi="Cordia New"/>
          <w:sz w:val="28"/>
          <w:cs/>
        </w:rPr>
        <w:t xml:space="preserve">จุด และการแก้ไขโครงสร้างป้องกันจุดกัดเซาะเดิม </w:t>
      </w:r>
      <w:r w:rsidR="00387A5B" w:rsidRPr="00D01751">
        <w:rPr>
          <w:rFonts w:ascii="Cordia New" w:hAnsi="Cordia New"/>
          <w:sz w:val="28"/>
        </w:rPr>
        <w:t>RC4000</w:t>
      </w:r>
      <w:r w:rsidR="00387A5B" w:rsidRPr="00D01751">
        <w:rPr>
          <w:rFonts w:ascii="Cordia New" w:hAnsi="Cordia New"/>
          <w:sz w:val="28"/>
          <w:cs/>
        </w:rPr>
        <w:t xml:space="preserve"> </w:t>
      </w:r>
      <w:r w:rsidR="0018362D" w:rsidRPr="00D01751">
        <w:rPr>
          <w:rFonts w:ascii="Cordia New" w:hAnsi="Cordia New"/>
          <w:sz w:val="28"/>
          <w:cs/>
        </w:rPr>
        <w:t xml:space="preserve">จำนวน </w:t>
      </w:r>
      <w:r w:rsidR="0018362D" w:rsidRPr="00D01751">
        <w:rPr>
          <w:rFonts w:ascii="Cordia New" w:hAnsi="Cordia New"/>
          <w:sz w:val="28"/>
        </w:rPr>
        <w:t>80</w:t>
      </w:r>
      <w:r w:rsidR="00586836" w:rsidRPr="00D01751">
        <w:rPr>
          <w:rFonts w:ascii="Cordia New" w:hAnsi="Cordia New"/>
          <w:sz w:val="28"/>
          <w:cs/>
        </w:rPr>
        <w:t xml:space="preserve"> จุด </w:t>
      </w:r>
    </w:p>
    <w:p w:rsidR="005C0D83" w:rsidRPr="00D01751" w:rsidRDefault="005C0D83" w:rsidP="000D3C8D">
      <w:pPr>
        <w:pStyle w:val="ac"/>
        <w:numPr>
          <w:ilvl w:val="0"/>
          <w:numId w:val="1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D01751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การดำเนินงานในอนาคต </w:t>
      </w:r>
    </w:p>
    <w:p w:rsidR="00586836" w:rsidRPr="00D01751" w:rsidRDefault="00586836" w:rsidP="0012512E">
      <w:pPr>
        <w:pStyle w:val="ac"/>
        <w:spacing w:before="240" w:line="264" w:lineRule="auto"/>
        <w:ind w:left="1440" w:firstLine="687"/>
        <w:outlineLvl w:val="0"/>
        <w:rPr>
          <w:rFonts w:ascii="Cordia New" w:hAnsi="Cordia New"/>
          <w:sz w:val="28"/>
        </w:rPr>
      </w:pPr>
      <w:r w:rsidRPr="00D01751">
        <w:rPr>
          <w:rFonts w:ascii="Cordia New" w:hAnsi="Cordia New"/>
          <w:sz w:val="28"/>
          <w:cs/>
        </w:rPr>
        <w:t xml:space="preserve">1) </w:t>
      </w:r>
      <w:r w:rsidR="002D032C" w:rsidRPr="00D01751">
        <w:rPr>
          <w:rFonts w:ascii="Cordia New" w:hAnsi="Cordia New" w:hint="cs"/>
          <w:sz w:val="28"/>
          <w:cs/>
        </w:rPr>
        <w:t xml:space="preserve"> </w:t>
      </w:r>
      <w:r w:rsidRPr="00D01751">
        <w:rPr>
          <w:rFonts w:ascii="Cordia New" w:hAnsi="Cordia New"/>
          <w:sz w:val="28"/>
          <w:cs/>
        </w:rPr>
        <w:t xml:space="preserve">เขต </w:t>
      </w:r>
      <w:r w:rsidR="00CE3FFF" w:rsidRPr="00D01751">
        <w:rPr>
          <w:rFonts w:ascii="Cordia New" w:eastAsia="Tahoma" w:hAnsi="Cordia New"/>
          <w:kern w:val="24"/>
          <w:sz w:val="28"/>
        </w:rPr>
        <w:t>3</w:t>
      </w:r>
      <w:r w:rsidRPr="00D01751">
        <w:rPr>
          <w:rFonts w:ascii="Cordia New" w:hAnsi="Cordia New"/>
          <w:sz w:val="28"/>
          <w:cs/>
        </w:rPr>
        <w:t xml:space="preserve"> รอผู้รับเหมาส่ง </w:t>
      </w:r>
      <w:r w:rsidRPr="00D01751">
        <w:rPr>
          <w:rFonts w:ascii="Cordia New" w:hAnsi="Cordia New"/>
          <w:sz w:val="28"/>
        </w:rPr>
        <w:t xml:space="preserve">Final report </w:t>
      </w:r>
    </w:p>
    <w:p w:rsidR="00586836" w:rsidRPr="00D01751" w:rsidRDefault="00586836" w:rsidP="002D032C">
      <w:pPr>
        <w:pStyle w:val="ac"/>
        <w:spacing w:before="240" w:line="264" w:lineRule="auto"/>
        <w:ind w:left="2410" w:hanging="283"/>
        <w:outlineLvl w:val="0"/>
        <w:rPr>
          <w:rFonts w:ascii="Cordia New" w:hAnsi="Cordia New"/>
          <w:sz w:val="28"/>
          <w:cs/>
        </w:rPr>
      </w:pPr>
      <w:r w:rsidRPr="00D01751">
        <w:rPr>
          <w:rFonts w:ascii="Cordia New" w:hAnsi="Cordia New"/>
          <w:sz w:val="28"/>
          <w:cs/>
        </w:rPr>
        <w:t xml:space="preserve">2) </w:t>
      </w:r>
      <w:r w:rsidR="002D032C" w:rsidRPr="00D01751">
        <w:rPr>
          <w:rFonts w:ascii="Cordia New" w:hAnsi="Cordia New" w:hint="cs"/>
          <w:sz w:val="28"/>
          <w:cs/>
        </w:rPr>
        <w:t xml:space="preserve"> </w:t>
      </w:r>
      <w:r w:rsidRPr="00D01751">
        <w:rPr>
          <w:rFonts w:ascii="Cordia New" w:hAnsi="Cordia New"/>
          <w:sz w:val="28"/>
          <w:cs/>
        </w:rPr>
        <w:t xml:space="preserve">เขต </w:t>
      </w:r>
      <w:r w:rsidR="00CE3FFF" w:rsidRPr="00D01751">
        <w:rPr>
          <w:rFonts w:ascii="Cordia New" w:eastAsia="Tahoma" w:hAnsi="Cordia New"/>
          <w:kern w:val="24"/>
          <w:sz w:val="28"/>
        </w:rPr>
        <w:t>5</w:t>
      </w:r>
      <w:r w:rsidRPr="00D01751">
        <w:rPr>
          <w:rFonts w:ascii="Cordia New" w:hAnsi="Cordia New"/>
          <w:sz w:val="28"/>
          <w:cs/>
        </w:rPr>
        <w:t xml:space="preserve"> แผนแก้ไขจุดกัดเซาะ </w:t>
      </w:r>
      <w:r w:rsidRPr="00D01751">
        <w:rPr>
          <w:rFonts w:ascii="Cordia New" w:hAnsi="Cordia New"/>
          <w:sz w:val="28"/>
        </w:rPr>
        <w:t>RC</w:t>
      </w:r>
      <w:r w:rsidR="0027197D" w:rsidRPr="00D01751">
        <w:rPr>
          <w:rFonts w:ascii="Cordia New" w:hAnsi="Cordia New"/>
          <w:sz w:val="28"/>
        </w:rPr>
        <w:t xml:space="preserve">4000 </w:t>
      </w:r>
      <w:r w:rsidR="0027197D" w:rsidRPr="00D01751">
        <w:rPr>
          <w:rFonts w:ascii="Cordia New" w:hAnsi="Cordia New"/>
          <w:sz w:val="28"/>
          <w:cs/>
        </w:rPr>
        <w:t xml:space="preserve">จำนวน </w:t>
      </w:r>
      <w:r w:rsidR="0027197D" w:rsidRPr="00D01751">
        <w:rPr>
          <w:rFonts w:ascii="Cordia New" w:hAnsi="Cordia New"/>
          <w:sz w:val="28"/>
        </w:rPr>
        <w:t>7</w:t>
      </w:r>
      <w:r w:rsidRPr="00D01751">
        <w:rPr>
          <w:rFonts w:ascii="Cordia New" w:hAnsi="Cordia New"/>
          <w:sz w:val="28"/>
          <w:cs/>
        </w:rPr>
        <w:t xml:space="preserve"> จุด เดือน พ.ค. และ </w:t>
      </w:r>
      <w:r w:rsidRPr="00D01751">
        <w:rPr>
          <w:rFonts w:ascii="Cordia New" w:hAnsi="Cordia New"/>
          <w:sz w:val="28"/>
        </w:rPr>
        <w:t>RC</w:t>
      </w:r>
      <w:r w:rsidR="0027197D" w:rsidRPr="00D01751">
        <w:rPr>
          <w:rFonts w:ascii="Cordia New" w:hAnsi="Cordia New"/>
          <w:sz w:val="28"/>
        </w:rPr>
        <w:t>4012</w:t>
      </w:r>
      <w:r w:rsidR="00CE3FFF" w:rsidRPr="00D01751">
        <w:rPr>
          <w:rFonts w:ascii="Cordia New" w:hAnsi="Cordia New" w:hint="cs"/>
          <w:sz w:val="28"/>
          <w:cs/>
        </w:rPr>
        <w:t xml:space="preserve"> </w:t>
      </w:r>
      <w:r w:rsidR="0027197D" w:rsidRPr="00D01751">
        <w:rPr>
          <w:rFonts w:ascii="Cordia New" w:hAnsi="Cordia New"/>
          <w:sz w:val="28"/>
          <w:cs/>
        </w:rPr>
        <w:t xml:space="preserve">จำนวน </w:t>
      </w:r>
      <w:r w:rsidR="001C6A30" w:rsidRPr="00D01751">
        <w:rPr>
          <w:rFonts w:ascii="Cordia New" w:hAnsi="Cordia New"/>
          <w:sz w:val="28"/>
        </w:rPr>
        <w:t xml:space="preserve">7  </w:t>
      </w:r>
      <w:r w:rsidR="006B6461" w:rsidRPr="00D01751">
        <w:rPr>
          <w:rFonts w:ascii="Cordia New" w:hAnsi="Cordia New" w:hint="cs"/>
          <w:sz w:val="28"/>
          <w:cs/>
        </w:rPr>
        <w:t xml:space="preserve"> </w:t>
      </w:r>
      <w:r w:rsidRPr="00D01751">
        <w:rPr>
          <w:rFonts w:ascii="Cordia New" w:hAnsi="Cordia New"/>
          <w:sz w:val="28"/>
          <w:cs/>
        </w:rPr>
        <w:t xml:space="preserve">จุด </w:t>
      </w:r>
      <w:r w:rsidR="0027197D" w:rsidRPr="00D01751">
        <w:rPr>
          <w:rFonts w:ascii="Cordia New" w:hAnsi="Cordia New"/>
          <w:sz w:val="28"/>
          <w:cs/>
        </w:rPr>
        <w:t>ใน</w:t>
      </w:r>
      <w:r w:rsidRPr="00D01751">
        <w:rPr>
          <w:rFonts w:ascii="Cordia New" w:hAnsi="Cordia New"/>
          <w:sz w:val="28"/>
          <w:cs/>
        </w:rPr>
        <w:t>เดือน ก.ค.</w:t>
      </w:r>
    </w:p>
    <w:p w:rsidR="000C3EF0" w:rsidRPr="00D01751" w:rsidRDefault="00586836" w:rsidP="006B6461">
      <w:pPr>
        <w:pStyle w:val="ac"/>
        <w:spacing w:line="264" w:lineRule="auto"/>
        <w:ind w:left="2410" w:hanging="283"/>
        <w:contextualSpacing w:val="0"/>
        <w:outlineLvl w:val="0"/>
        <w:rPr>
          <w:rFonts w:ascii="Cordia New" w:hAnsi="Cordia New"/>
          <w:sz w:val="28"/>
          <w:cs/>
        </w:rPr>
      </w:pPr>
      <w:r w:rsidRPr="00D01751">
        <w:rPr>
          <w:rFonts w:ascii="Cordia New" w:hAnsi="Cordia New"/>
          <w:sz w:val="28"/>
          <w:cs/>
        </w:rPr>
        <w:lastRenderedPageBreak/>
        <w:t>3)</w:t>
      </w:r>
      <w:r w:rsidR="002D032C" w:rsidRPr="00D01751">
        <w:rPr>
          <w:rFonts w:ascii="Cordia New" w:hAnsi="Cordia New" w:hint="cs"/>
          <w:sz w:val="28"/>
          <w:cs/>
        </w:rPr>
        <w:t xml:space="preserve"> </w:t>
      </w:r>
      <w:r w:rsidRPr="00D01751">
        <w:rPr>
          <w:rFonts w:ascii="Cordia New" w:hAnsi="Cordia New"/>
          <w:sz w:val="28"/>
          <w:cs/>
        </w:rPr>
        <w:t xml:space="preserve"> เขต </w:t>
      </w:r>
      <w:r w:rsidR="00CE3FFF" w:rsidRPr="00D01751">
        <w:rPr>
          <w:rFonts w:ascii="Cordia New" w:eastAsia="Tahoma" w:hAnsi="Cordia New"/>
          <w:kern w:val="24"/>
          <w:sz w:val="28"/>
        </w:rPr>
        <w:t>8</w:t>
      </w:r>
      <w:r w:rsidRPr="00D01751">
        <w:rPr>
          <w:rFonts w:ascii="Cordia New" w:hAnsi="Cordia New"/>
          <w:sz w:val="28"/>
          <w:cs/>
        </w:rPr>
        <w:t xml:space="preserve"> อยู่ระหว่างดำเนินการจัดจ้างการแก้ไขจุดกัดเซาะ </w:t>
      </w:r>
      <w:r w:rsidR="00CE3FFF" w:rsidRPr="00D01751">
        <w:rPr>
          <w:rFonts w:ascii="Cordia New" w:eastAsia="Tahoma" w:hAnsi="Cordia New"/>
          <w:kern w:val="24"/>
          <w:sz w:val="28"/>
        </w:rPr>
        <w:t>8</w:t>
      </w:r>
      <w:r w:rsidRPr="00D01751">
        <w:rPr>
          <w:rFonts w:ascii="Cordia New" w:hAnsi="Cordia New"/>
          <w:sz w:val="28"/>
          <w:cs/>
        </w:rPr>
        <w:t xml:space="preserve"> จุด และการแก้ไขโครงสร้างป้องกันจุดกัดเซาะเดิม </w:t>
      </w:r>
      <w:r w:rsidR="00CE3FFF" w:rsidRPr="00D01751">
        <w:rPr>
          <w:rFonts w:ascii="Cordia New" w:eastAsia="Tahoma" w:hAnsi="Cordia New"/>
          <w:kern w:val="24"/>
          <w:sz w:val="28"/>
        </w:rPr>
        <w:t>80</w:t>
      </w:r>
      <w:r w:rsidRPr="00D01751">
        <w:rPr>
          <w:rFonts w:ascii="Cordia New" w:hAnsi="Cordia New"/>
          <w:sz w:val="28"/>
          <w:cs/>
        </w:rPr>
        <w:t xml:space="preserve"> จุด </w:t>
      </w:r>
      <w:r w:rsidRPr="00D01751">
        <w:rPr>
          <w:rFonts w:ascii="Cordia New" w:hAnsi="Cordia New"/>
          <w:sz w:val="28"/>
        </w:rPr>
        <w:t>RC</w:t>
      </w:r>
      <w:r w:rsidR="0027197D" w:rsidRPr="00D01751">
        <w:rPr>
          <w:rFonts w:ascii="Cordia New" w:hAnsi="Cordia New"/>
          <w:sz w:val="28"/>
        </w:rPr>
        <w:t>4000</w:t>
      </w:r>
      <w:r w:rsidR="004A7FF2" w:rsidRPr="00D01751">
        <w:rPr>
          <w:rFonts w:ascii="Cordia New" w:hAnsi="Cordia New"/>
          <w:sz w:val="28"/>
          <w:cs/>
        </w:rPr>
        <w:t xml:space="preserve"> แผนแก้ไขหน้างานเดือน มิ.ย.</w:t>
      </w:r>
    </w:p>
    <w:p w:rsidR="005C0D83" w:rsidRPr="00D01751" w:rsidRDefault="005C0D83" w:rsidP="000D3C8D">
      <w:pPr>
        <w:pStyle w:val="ac"/>
        <w:numPr>
          <w:ilvl w:val="0"/>
          <w:numId w:val="1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D01751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ปัญหาอุปสรรค (ถ้ามี) </w:t>
      </w:r>
    </w:p>
    <w:p w:rsidR="005C0D83" w:rsidRPr="00D01751" w:rsidRDefault="00010D9C" w:rsidP="008F5405">
      <w:pPr>
        <w:pStyle w:val="ac"/>
        <w:spacing w:line="264" w:lineRule="auto"/>
        <w:ind w:left="1440" w:firstLine="720"/>
        <w:contextualSpacing w:val="0"/>
        <w:outlineLvl w:val="0"/>
        <w:rPr>
          <w:rFonts w:ascii="Cordia New" w:hAnsi="Cordia New"/>
          <w:sz w:val="28"/>
        </w:rPr>
      </w:pPr>
      <w:r w:rsidRPr="00D01751">
        <w:rPr>
          <w:rFonts w:ascii="Cordia New" w:hAnsi="Cordia New"/>
          <w:sz w:val="28"/>
          <w:cs/>
        </w:rPr>
        <w:t>ไม่มี</w:t>
      </w:r>
    </w:p>
    <w:p w:rsidR="007F417F" w:rsidRPr="00D01751" w:rsidRDefault="007F417F" w:rsidP="00801470">
      <w:pPr>
        <w:pStyle w:val="ac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D01751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งานตรวจสอบการทรุดตัวของท่อส่งก๊าซฯ </w:t>
      </w:r>
      <w:r w:rsidRPr="00D01751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(</w:t>
      </w:r>
      <w:r w:rsidRPr="00D01751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Settlement survey</w:t>
      </w:r>
      <w:r w:rsidRPr="00D01751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)</w:t>
      </w:r>
    </w:p>
    <w:p w:rsidR="00FD4E1D" w:rsidRPr="00D01751" w:rsidRDefault="00FF31C1" w:rsidP="00FF31C1">
      <w:pPr>
        <w:pStyle w:val="ac"/>
        <w:spacing w:before="240" w:after="0" w:line="264" w:lineRule="auto"/>
        <w:ind w:left="1418" w:firstLine="709"/>
        <w:contextualSpacing w:val="0"/>
        <w:outlineLvl w:val="0"/>
        <w:rPr>
          <w:rFonts w:ascii="Cordia New" w:hAnsi="Cordia New"/>
          <w:sz w:val="28"/>
          <w:cs/>
        </w:rPr>
      </w:pPr>
      <w:r w:rsidRPr="00D01751">
        <w:rPr>
          <w:rFonts w:ascii="Cordia New" w:hAnsi="Cordia New" w:hint="cs"/>
          <w:sz w:val="28"/>
          <w:cs/>
        </w:rPr>
        <w:t>งาน</w:t>
      </w:r>
      <w:r w:rsidR="00903160" w:rsidRPr="00D01751">
        <w:rPr>
          <w:rFonts w:ascii="Cordia New" w:hAnsi="Cordia New" w:hint="cs"/>
          <w:sz w:val="28"/>
          <w:cs/>
        </w:rPr>
        <w:t>ตรวจสอบการทรุดตัวของ</w:t>
      </w:r>
      <w:r w:rsidRPr="00D01751">
        <w:rPr>
          <w:rFonts w:ascii="Cordia New" w:hAnsi="Cordia New" w:hint="cs"/>
          <w:sz w:val="28"/>
          <w:cs/>
        </w:rPr>
        <w:t>ท่อส่งก๊าซฯ บริเวณสถานีตามความเสี่ยงพื้นที่ดินอ่อน เนื่องจากท่อบริเวณสถานีจะมีฐาน</w:t>
      </w:r>
      <w:r w:rsidR="009B1FEC" w:rsidRPr="00D01751">
        <w:rPr>
          <w:rFonts w:ascii="Cordia New" w:hAnsi="Cordia New" w:hint="cs"/>
          <w:sz w:val="28"/>
          <w:cs/>
        </w:rPr>
        <w:t>ราก</w:t>
      </w:r>
      <w:r w:rsidRPr="00D01751">
        <w:rPr>
          <w:rFonts w:ascii="Cordia New" w:hAnsi="Cordia New" w:hint="cs"/>
          <w:sz w:val="28"/>
          <w:cs/>
        </w:rPr>
        <w:t>ป้องกันการทรุดตัว แต่ท่อช่วงต่อออกจากสถานีนั้นไม่มีทำให้เกิดความเสี่ยงท่อท่อจะทรุดตัวไม่เท่ากันและเ</w:t>
      </w:r>
      <w:r w:rsidR="009B1FEC" w:rsidRPr="00D01751">
        <w:rPr>
          <w:rFonts w:ascii="Cordia New" w:hAnsi="Cordia New" w:hint="cs"/>
          <w:sz w:val="28"/>
          <w:cs/>
        </w:rPr>
        <w:t>กิดการดึงรั้งจนท่อเสียหาย</w:t>
      </w:r>
    </w:p>
    <w:p w:rsidR="007F417F" w:rsidRPr="00D01751" w:rsidRDefault="00E11736" w:rsidP="00E11736">
      <w:pPr>
        <w:pStyle w:val="ac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D01751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tbl>
      <w:tblPr>
        <w:tblW w:w="7841" w:type="dxa"/>
        <w:tblInd w:w="1368" w:type="dxa"/>
        <w:tblLook w:val="04A0" w:firstRow="1" w:lastRow="0" w:firstColumn="1" w:lastColumn="0" w:noHBand="0" w:noVBand="1"/>
      </w:tblPr>
      <w:tblGrid>
        <w:gridCol w:w="690"/>
        <w:gridCol w:w="1339"/>
        <w:gridCol w:w="1080"/>
        <w:gridCol w:w="843"/>
        <w:gridCol w:w="3889"/>
      </w:tblGrid>
      <w:tr w:rsidR="0026481E" w:rsidRPr="00D01751" w:rsidTr="00B31197">
        <w:trPr>
          <w:trHeight w:val="360"/>
          <w:tblHeader/>
        </w:trPr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26481E" w:rsidRPr="00D01751" w:rsidRDefault="0026481E" w:rsidP="008A2E00">
            <w:pPr>
              <w:ind w:left="-108" w:right="-112"/>
              <w:jc w:val="center"/>
              <w:rPr>
                <w:rFonts w:ascii="Cordia New" w:hAnsi="Cordia New"/>
                <w:b/>
                <w:bCs/>
                <w:color w:val="000000"/>
                <w:sz w:val="28"/>
              </w:rPr>
            </w:pPr>
            <w:r w:rsidRPr="00D01751">
              <w:rPr>
                <w:rFonts w:ascii="Cordia New" w:hAnsi="Cordia New"/>
                <w:b/>
                <w:bCs/>
                <w:color w:val="000000"/>
                <w:sz w:val="28"/>
              </w:rPr>
              <w:t>Region</w:t>
            </w: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  <w:hideMark/>
          </w:tcPr>
          <w:p w:rsidR="0026481E" w:rsidRPr="00D01751" w:rsidRDefault="0026481E" w:rsidP="008A2E00">
            <w:pPr>
              <w:ind w:left="-104" w:right="-112"/>
              <w:jc w:val="center"/>
              <w:rPr>
                <w:rFonts w:ascii="Cordia New" w:hAnsi="Cordia New"/>
                <w:b/>
                <w:bCs/>
                <w:color w:val="000000"/>
                <w:sz w:val="28"/>
              </w:rPr>
            </w:pPr>
            <w:r w:rsidRPr="00D01751">
              <w:rPr>
                <w:rFonts w:ascii="Cordia New" w:hAnsi="Cordia New"/>
                <w:b/>
                <w:bCs/>
                <w:color w:val="000000"/>
                <w:sz w:val="28"/>
              </w:rPr>
              <w:t>Station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  <w:hideMark/>
          </w:tcPr>
          <w:p w:rsidR="0026481E" w:rsidRPr="00D01751" w:rsidRDefault="0026481E" w:rsidP="008A2E00">
            <w:pPr>
              <w:ind w:left="-104" w:right="-108"/>
              <w:jc w:val="center"/>
              <w:rPr>
                <w:rFonts w:ascii="Cordia New" w:hAnsi="Cordia New"/>
                <w:b/>
                <w:bCs/>
                <w:color w:val="000000"/>
                <w:sz w:val="28"/>
              </w:rPr>
            </w:pPr>
            <w:r w:rsidRPr="00D01751">
              <w:rPr>
                <w:rFonts w:ascii="Cordia New" w:hAnsi="Cordia New"/>
                <w:b/>
                <w:bCs/>
                <w:color w:val="000000"/>
                <w:sz w:val="28"/>
              </w:rPr>
              <w:t>Action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26481E" w:rsidRPr="00D01751" w:rsidRDefault="0026481E" w:rsidP="008A2E00">
            <w:pPr>
              <w:ind w:left="-108" w:right="-108"/>
              <w:jc w:val="center"/>
              <w:rPr>
                <w:rFonts w:ascii="Cordia New" w:hAnsi="Cordia New"/>
                <w:b/>
                <w:bCs/>
                <w:color w:val="000000"/>
                <w:sz w:val="28"/>
                <w:cs/>
              </w:rPr>
            </w:pPr>
            <w:r w:rsidRPr="00D01751">
              <w:rPr>
                <w:rFonts w:ascii="Cordia New" w:hAnsi="Cordia New"/>
                <w:b/>
                <w:bCs/>
                <w:color w:val="000000"/>
                <w:sz w:val="28"/>
              </w:rPr>
              <w:t>Progress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hideMark/>
          </w:tcPr>
          <w:p w:rsidR="0026481E" w:rsidRPr="00D01751" w:rsidRDefault="0026481E" w:rsidP="008A2E00">
            <w:pPr>
              <w:pStyle w:val="a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b/>
                <w:bCs/>
                <w:color w:val="000000"/>
                <w:kern w:val="24"/>
                <w:sz w:val="28"/>
                <w:szCs w:val="28"/>
              </w:rPr>
            </w:pPr>
            <w:r w:rsidRPr="00D01751">
              <w:rPr>
                <w:rFonts w:ascii="Cordia New" w:eastAsia="Tahoma" w:hAnsi="Cordia New" w:cs="Cordia New"/>
                <w:b/>
                <w:bCs/>
                <w:color w:val="000000"/>
                <w:kern w:val="24"/>
                <w:sz w:val="28"/>
                <w:szCs w:val="28"/>
                <w:cs/>
              </w:rPr>
              <w:t>ผลการดำเนินงาน / สิ่งที่ไม่เป็นไปตามแผน /</w:t>
            </w:r>
          </w:p>
          <w:p w:rsidR="0026481E" w:rsidRPr="00D01751" w:rsidRDefault="0026481E" w:rsidP="008A2E00">
            <w:pPr>
              <w:jc w:val="center"/>
              <w:rPr>
                <w:rFonts w:ascii="Cordia New" w:hAnsi="Cordia New"/>
                <w:b/>
                <w:bCs/>
                <w:color w:val="000000"/>
                <w:sz w:val="28"/>
              </w:rPr>
            </w:pPr>
            <w:r w:rsidRPr="00D01751">
              <w:rPr>
                <w:rFonts w:ascii="Cordia New" w:eastAsia="Tahoma" w:hAnsi="Cordia New"/>
                <w:b/>
                <w:bCs/>
                <w:color w:val="000000"/>
                <w:kern w:val="24"/>
                <w:sz w:val="28"/>
                <w:cs/>
              </w:rPr>
              <w:t>ปัญหาอุปสรรค</w:t>
            </w:r>
            <w:r w:rsidRPr="00D01751">
              <w:rPr>
                <w:rFonts w:ascii="Cordia New" w:eastAsia="Tahoma" w:hAnsi="Cordia New" w:cs="Cordia New"/>
                <w:b/>
                <w:bCs/>
                <w:color w:val="000000"/>
                <w:kern w:val="24"/>
                <w:sz w:val="28"/>
                <w:cs/>
              </w:rPr>
              <w:t xml:space="preserve"> / </w:t>
            </w:r>
            <w:r w:rsidRPr="00D01751">
              <w:rPr>
                <w:rFonts w:ascii="Cordia New" w:eastAsia="Tahoma" w:hAnsi="Cordia New"/>
                <w:b/>
                <w:bCs/>
                <w:color w:val="000000"/>
                <w:kern w:val="24"/>
                <w:sz w:val="28"/>
                <w:cs/>
              </w:rPr>
              <w:t>แนวทางแก้ไข</w:t>
            </w:r>
          </w:p>
        </w:tc>
      </w:tr>
      <w:tr w:rsidR="00CB188D" w:rsidRPr="00D01751" w:rsidTr="00B31197">
        <w:trPr>
          <w:trHeight w:val="46"/>
        </w:trPr>
        <w:tc>
          <w:tcPr>
            <w:tcW w:w="690" w:type="dxa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vAlign w:val="center"/>
          </w:tcPr>
          <w:p w:rsidR="00CB188D" w:rsidRPr="00D01751" w:rsidRDefault="00CB188D" w:rsidP="008A2E00">
            <w:pPr>
              <w:ind w:left="-108" w:right="-112"/>
              <w:jc w:val="center"/>
              <w:rPr>
                <w:rFonts w:ascii="Cordia New" w:hAnsi="Cordia New"/>
                <w:sz w:val="28"/>
              </w:rPr>
            </w:pPr>
            <w:r w:rsidRPr="00D01751">
              <w:rPr>
                <w:rFonts w:ascii="Cordia New" w:hAnsi="Cordia New"/>
                <w:sz w:val="28"/>
              </w:rPr>
              <w:t>1</w:t>
            </w: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188D" w:rsidRPr="00D01751" w:rsidRDefault="00CB188D" w:rsidP="008A2E00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D01751">
              <w:rPr>
                <w:rFonts w:ascii="Cordia New" w:hAnsi="Cordia New"/>
                <w:sz w:val="28"/>
              </w:rPr>
              <w:t>BV6</w:t>
            </w:r>
            <w:r w:rsidRPr="00D01751">
              <w:rPr>
                <w:rFonts w:ascii="Cordia New" w:hAnsi="Cordia New" w:cs="Cordia New"/>
                <w:sz w:val="28"/>
                <w:cs/>
              </w:rPr>
              <w:t>-</w:t>
            </w:r>
            <w:r w:rsidRPr="00D01751">
              <w:rPr>
                <w:rFonts w:ascii="Cordia New" w:hAnsi="Cordia New"/>
                <w:sz w:val="28"/>
              </w:rPr>
              <w:t xml:space="preserve">BV11 </w:t>
            </w:r>
            <w:r w:rsidRPr="00D01751">
              <w:rPr>
                <w:rFonts w:ascii="Cordia New" w:hAnsi="Cordia New" w:cs="Cordia New"/>
                <w:sz w:val="28"/>
                <w:cs/>
              </w:rPr>
              <w:t>(</w:t>
            </w:r>
            <w:r w:rsidRPr="00D01751">
              <w:rPr>
                <w:rFonts w:ascii="Cordia New" w:hAnsi="Cordia New"/>
                <w:sz w:val="28"/>
              </w:rPr>
              <w:t>6</w:t>
            </w:r>
            <w:r w:rsidRPr="00D01751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188D" w:rsidRPr="00D01751" w:rsidRDefault="00CB188D" w:rsidP="008A2E00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D01751">
              <w:rPr>
                <w:rFonts w:ascii="Cordia New" w:hAnsi="Cordia New"/>
                <w:sz w:val="28"/>
              </w:rPr>
              <w:t>NOV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B188D" w:rsidRPr="00D01751" w:rsidRDefault="00CB188D" w:rsidP="008A2E00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D01751">
              <w:rPr>
                <w:rFonts w:ascii="Cordia New" w:hAnsi="Cordia New"/>
                <w:sz w:val="28"/>
              </w:rPr>
              <w:t>0</w:t>
            </w:r>
            <w:r w:rsidRPr="00D01751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B188D" w:rsidRPr="00D01751" w:rsidRDefault="00CB188D" w:rsidP="008A2E00">
            <w:pPr>
              <w:rPr>
                <w:rFonts w:ascii="Cordia New" w:hAnsi="Cordia New"/>
                <w:sz w:val="28"/>
                <w:cs/>
              </w:rPr>
            </w:pPr>
            <w:r w:rsidRPr="00D01751">
              <w:rPr>
                <w:rFonts w:ascii="Cordia New" w:hAnsi="Cordia New"/>
                <w:sz w:val="28"/>
                <w:cs/>
              </w:rPr>
              <w:t>แผนดำเนินงานเดือน พ.ย.</w:t>
            </w:r>
          </w:p>
        </w:tc>
      </w:tr>
      <w:tr w:rsidR="00CB188D" w:rsidRPr="00D01751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:rsidR="00CB188D" w:rsidRPr="00D01751" w:rsidRDefault="00CB188D" w:rsidP="008A2E00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188D" w:rsidRPr="00D01751" w:rsidRDefault="00CB188D" w:rsidP="008A2E00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D01751">
              <w:rPr>
                <w:rFonts w:ascii="Cordia New" w:hAnsi="Cordia New"/>
                <w:sz w:val="28"/>
              </w:rPr>
              <w:t>WN1</w:t>
            </w:r>
            <w:r w:rsidRPr="00D01751">
              <w:rPr>
                <w:rFonts w:ascii="Cordia New" w:hAnsi="Cordia New" w:cs="Cordia New"/>
                <w:sz w:val="28"/>
                <w:cs/>
              </w:rPr>
              <w:t>-</w:t>
            </w:r>
            <w:r w:rsidRPr="00D01751">
              <w:rPr>
                <w:rFonts w:ascii="Cordia New" w:hAnsi="Cordia New"/>
                <w:sz w:val="28"/>
              </w:rPr>
              <w:t xml:space="preserve">WN2 </w:t>
            </w:r>
            <w:r w:rsidRPr="00D01751">
              <w:rPr>
                <w:rFonts w:ascii="Cordia New" w:hAnsi="Cordia New" w:cs="Cordia New"/>
                <w:sz w:val="28"/>
                <w:cs/>
              </w:rPr>
              <w:t>(</w:t>
            </w:r>
            <w:r w:rsidRPr="00D01751">
              <w:rPr>
                <w:rFonts w:ascii="Cordia New" w:hAnsi="Cordia New"/>
                <w:sz w:val="28"/>
              </w:rPr>
              <w:t>2</w:t>
            </w:r>
            <w:r w:rsidRPr="00D01751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188D" w:rsidRPr="00D01751" w:rsidRDefault="00CB188D" w:rsidP="008A2E00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D01751">
              <w:rPr>
                <w:rFonts w:ascii="Cordia New" w:hAnsi="Cordia New"/>
                <w:sz w:val="28"/>
              </w:rPr>
              <w:t>NOV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B188D" w:rsidRPr="00D01751" w:rsidRDefault="00CB188D" w:rsidP="008A2E00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D01751">
              <w:rPr>
                <w:rFonts w:ascii="Cordia New" w:hAnsi="Cordia New"/>
                <w:sz w:val="28"/>
              </w:rPr>
              <w:t>0</w:t>
            </w:r>
            <w:r w:rsidRPr="00D01751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B188D" w:rsidRPr="00D01751" w:rsidRDefault="00CB188D" w:rsidP="008A2E00">
            <w:pPr>
              <w:rPr>
                <w:rFonts w:ascii="Cordia New" w:hAnsi="Cordia New"/>
                <w:sz w:val="28"/>
                <w:cs/>
              </w:rPr>
            </w:pPr>
            <w:r w:rsidRPr="00D01751">
              <w:rPr>
                <w:rFonts w:ascii="Cordia New" w:hAnsi="Cordia New"/>
                <w:sz w:val="28"/>
                <w:cs/>
              </w:rPr>
              <w:t>แผนดำเนินงานเดือน พ.ย.</w:t>
            </w:r>
          </w:p>
        </w:tc>
      </w:tr>
      <w:tr w:rsidR="00CB188D" w:rsidRPr="00D01751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:rsidR="00CB188D" w:rsidRPr="00D01751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188D" w:rsidRPr="00D01751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D01751">
              <w:rPr>
                <w:rFonts w:ascii="Cordia New" w:hAnsi="Cordia New"/>
                <w:sz w:val="28"/>
              </w:rPr>
              <w:t xml:space="preserve">EPEC </w:t>
            </w:r>
            <w:r w:rsidRPr="00D01751">
              <w:rPr>
                <w:rFonts w:ascii="Cordia New" w:hAnsi="Cordia New" w:cs="Cordia New"/>
                <w:sz w:val="28"/>
                <w:cs/>
              </w:rPr>
              <w:t>(</w:t>
            </w:r>
            <w:r w:rsidRPr="00D01751">
              <w:rPr>
                <w:rFonts w:ascii="Cordia New" w:hAnsi="Cordia New"/>
                <w:sz w:val="28"/>
              </w:rPr>
              <w:t>1</w:t>
            </w:r>
            <w:r w:rsidRPr="00D01751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188D" w:rsidRPr="00D01751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D01751">
              <w:rPr>
                <w:rFonts w:ascii="Cordia New" w:hAnsi="Cordia New"/>
                <w:sz w:val="28"/>
              </w:rPr>
              <w:t>NOV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B188D" w:rsidRPr="00D01751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D01751">
              <w:rPr>
                <w:rFonts w:ascii="Cordia New" w:hAnsi="Cordia New"/>
                <w:sz w:val="28"/>
              </w:rPr>
              <w:t>0</w:t>
            </w:r>
            <w:r w:rsidRPr="00D01751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B188D" w:rsidRPr="00D01751" w:rsidRDefault="00CB188D" w:rsidP="00CB188D">
            <w:pPr>
              <w:rPr>
                <w:rFonts w:ascii="Cordia New" w:hAnsi="Cordia New"/>
                <w:sz w:val="28"/>
                <w:cs/>
              </w:rPr>
            </w:pPr>
            <w:r w:rsidRPr="00D01751">
              <w:rPr>
                <w:rFonts w:ascii="Cordia New" w:hAnsi="Cordia New"/>
                <w:sz w:val="28"/>
                <w:cs/>
              </w:rPr>
              <w:t>แผนดำเนินงานเดือน พ.ย.</w:t>
            </w:r>
          </w:p>
        </w:tc>
      </w:tr>
      <w:tr w:rsidR="00CB188D" w:rsidRPr="00D01751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:rsidR="00CB188D" w:rsidRPr="00D01751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188D" w:rsidRPr="00D01751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D01751">
              <w:rPr>
                <w:rFonts w:ascii="Cordia New" w:hAnsi="Cordia New"/>
                <w:sz w:val="28"/>
              </w:rPr>
              <w:t xml:space="preserve">TCR MR </w:t>
            </w:r>
            <w:r w:rsidRPr="00D01751">
              <w:rPr>
                <w:rFonts w:ascii="Cordia New" w:hAnsi="Cordia New" w:cs="Cordia New"/>
                <w:sz w:val="28"/>
                <w:cs/>
              </w:rPr>
              <w:t>(</w:t>
            </w:r>
            <w:r w:rsidRPr="00D01751">
              <w:rPr>
                <w:rFonts w:ascii="Cordia New" w:hAnsi="Cordia New"/>
                <w:sz w:val="28"/>
              </w:rPr>
              <w:t>1</w:t>
            </w:r>
            <w:r w:rsidRPr="00D01751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188D" w:rsidRPr="00D01751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D01751">
              <w:rPr>
                <w:rFonts w:ascii="Cordia New" w:hAnsi="Cordia New"/>
                <w:sz w:val="28"/>
              </w:rPr>
              <w:t>NOV</w:t>
            </w:r>
          </w:p>
        </w:tc>
        <w:tc>
          <w:tcPr>
            <w:tcW w:w="84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CB188D" w:rsidRPr="00D01751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D01751">
              <w:rPr>
                <w:rFonts w:ascii="Cordia New" w:hAnsi="Cordia New"/>
                <w:sz w:val="28"/>
              </w:rPr>
              <w:t>0</w:t>
            </w:r>
            <w:r w:rsidRPr="00D01751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B188D" w:rsidRPr="00D01751" w:rsidRDefault="00CB188D" w:rsidP="00CB188D">
            <w:pPr>
              <w:rPr>
                <w:rFonts w:ascii="Cordia New" w:hAnsi="Cordia New"/>
                <w:sz w:val="28"/>
              </w:rPr>
            </w:pPr>
            <w:r w:rsidRPr="00D01751">
              <w:rPr>
                <w:rFonts w:ascii="Cordia New" w:hAnsi="Cordia New"/>
                <w:sz w:val="28"/>
                <w:cs/>
              </w:rPr>
              <w:t>แผนดำเนินงานเดือน พ.ย.</w:t>
            </w:r>
          </w:p>
        </w:tc>
      </w:tr>
      <w:tr w:rsidR="00CB188D" w:rsidRPr="00D01751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:rsidR="00CB188D" w:rsidRPr="00D01751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88D" w:rsidRPr="00D01751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D01751">
              <w:rPr>
                <w:rFonts w:ascii="Cordia New" w:hAnsi="Cordia New"/>
                <w:sz w:val="28"/>
              </w:rPr>
              <w:t>BCS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B188D" w:rsidRPr="00D01751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D01751">
              <w:rPr>
                <w:rFonts w:ascii="Cordia New" w:hAnsi="Cordia New"/>
                <w:sz w:val="28"/>
              </w:rPr>
              <w:t>NOV</w:t>
            </w:r>
          </w:p>
        </w:tc>
        <w:tc>
          <w:tcPr>
            <w:tcW w:w="84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CB188D" w:rsidRPr="00D01751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  <w:cs/>
              </w:rPr>
            </w:pPr>
            <w:r w:rsidRPr="00D01751">
              <w:rPr>
                <w:rFonts w:ascii="Cordia New" w:hAnsi="Cordia New"/>
                <w:sz w:val="28"/>
              </w:rPr>
              <w:t>0</w:t>
            </w:r>
            <w:r w:rsidRPr="00D01751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B188D" w:rsidRPr="00D01751" w:rsidRDefault="00967D2B" w:rsidP="00CB188D">
            <w:pPr>
              <w:rPr>
                <w:rFonts w:ascii="Cordia New" w:hAnsi="Cordia New"/>
                <w:sz w:val="28"/>
                <w:cs/>
              </w:rPr>
            </w:pPr>
            <w:ins w:id="13" w:author="NAVASIN HOMHUAL" w:date="2016-09-05T21:25:00Z">
              <w:r w:rsidRPr="00D01751">
                <w:rPr>
                  <w:rFonts w:ascii="Browallia New" w:hAnsi="Browallia New" w:cs="Browallia New"/>
                  <w:noProof/>
                  <w:sz w:val="32"/>
                  <w:szCs w:val="32"/>
                  <w:rPrChange w:id="14">
                    <w:rPr>
                      <w:noProof/>
                    </w:rPr>
                  </w:rPrChange>
                </w:rPr>
                <mc:AlternateContent>
                  <mc:Choice Requires="wps">
                    <w:drawing>
                      <wp:anchor distT="0" distB="0" distL="114300" distR="114300" simplePos="0" relativeHeight="251654656" behindDoc="0" locked="0" layoutInCell="1" allowOverlap="1" wp14:anchorId="661FE976" wp14:editId="714C2ED4">
                        <wp:simplePos x="0" y="0"/>
                        <wp:positionH relativeFrom="column">
                          <wp:posOffset>-2726055</wp:posOffset>
                        </wp:positionH>
                        <wp:positionV relativeFrom="paragraph">
                          <wp:posOffset>201930</wp:posOffset>
                        </wp:positionV>
                        <wp:extent cx="4373245" cy="793115"/>
                        <wp:effectExtent l="57150" t="38100" r="84455" b="102235"/>
                        <wp:wrapNone/>
                        <wp:docPr id="14" name="Rectangle 14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/>
                              <wps:spPr>
                                <a:xfrm>
                                  <a:off x="0" y="0"/>
                                  <a:ext cx="4373245" cy="79311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2"/>
                                </a:lnRef>
                                <a:fillRef idx="2">
                                  <a:schemeClr val="accent2"/>
                                </a:fillRef>
                                <a:effectRef idx="1">
                                  <a:schemeClr val="accent2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A0BD6" w:rsidRPr="009E316F" w:rsidRDefault="001A0BD6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sz w:val="72"/>
                                        <w:szCs w:val="72"/>
                                        <w:rPrChange w:id="15" w:author="NAVASIN HOMHUAL" w:date="2016-09-05T21:24:00Z">
                                          <w:rPr/>
                                        </w:rPrChange>
                                      </w:rPr>
                                      <w:pPrChange w:id="16" w:author="NAVASIN HOMHUAL" w:date="2016-09-05T21:23:00Z">
                                        <w:pPr/>
                                      </w:pPrChange>
                                    </w:pPr>
                                    <w:r>
                                      <w:rPr>
                                        <w:b/>
                                        <w:bCs/>
                                        <w:sz w:val="72"/>
                                        <w:szCs w:val="72"/>
                                      </w:rPr>
                                      <w:t>Piping</w:t>
                                    </w:r>
                                    <w:ins w:id="17" w:author="NAVASIN HOMHUAL" w:date="2016-09-05T21:23:00Z">
                                      <w:r w:rsidRPr="009E316F">
                                        <w:rPr>
                                          <w:b/>
                                          <w:bCs/>
                                          <w:sz w:val="72"/>
                                          <w:szCs w:val="72"/>
                                          <w:rPrChange w:id="18" w:author="NAVASIN HOMHUAL" w:date="2016-09-05T21:24:00Z">
                                            <w:rPr/>
                                          </w:rPrChange>
                                        </w:rPr>
                                        <w:t xml:space="preserve"> On web</w:t>
                                      </w:r>
                                    </w:ins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rect id="Rectangle 14" o:spid="_x0000_s1028" style="position:absolute;left:0;text-align:left;margin-left:-214.65pt;margin-top:15.9pt;width:344.35pt;height:62.4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" fillcolor="#dfa7a6 [1621]" strokecolor="#bc4542 [3045]">
                        <v:fill color2="#f5e4e4 [501]" rotate="t" angle="180" colors="0 #ffa2a1;22938f #ffbebd;1 #ffe5e5" focus="100%" type="gradient"/>
                        <v:shadow on="t" color="black" opacity="24903f" origin=",.5" offset="0,.55556mm"/>
                        <v:textbox>
                          <w:txbxContent>
                            <w:p w:rsidR="001A0BD6" w:rsidRPr="009E316F" w:rsidRDefault="001A0BD6">
                              <w:pPr>
                                <w:jc w:val="center"/>
                                <w:rPr>
                                  <w:b/>
                                  <w:bCs/>
                                  <w:sz w:val="72"/>
                                  <w:szCs w:val="72"/>
                                  <w:rPrChange w:id="26" w:author="NAVASIN HOMHUAL" w:date="2016-09-05T21:24:00Z">
                                    <w:rPr/>
                                  </w:rPrChange>
                                </w:rPr>
                                <w:pPrChange w:id="27" w:author="NAVASIN HOMHUAL" w:date="2016-09-05T21:23:00Z">
                                  <w:pPr/>
                                </w:pPrChange>
                              </w:pPr>
                              <w:r>
                                <w:rPr>
                                  <w:b/>
                                  <w:bCs/>
                                  <w:sz w:val="72"/>
                                  <w:szCs w:val="72"/>
                                </w:rPr>
                                <w:t>Piping</w:t>
                              </w:r>
                              <w:ins w:id="28" w:author="NAVASIN HOMHUAL" w:date="2016-09-05T21:23:00Z">
                                <w:r w:rsidRPr="009E316F">
                                  <w:rPr>
                                    <w:b/>
                                    <w:bCs/>
                                    <w:sz w:val="72"/>
                                    <w:szCs w:val="72"/>
                                    <w:rPrChange w:id="29" w:author="NAVASIN HOMHUAL" w:date="2016-09-05T21:24:00Z">
                                      <w:rPr/>
                                    </w:rPrChange>
                                  </w:rPr>
                                  <w:t xml:space="preserve"> On web</w:t>
                                </w:r>
                              </w:ins>
                            </w:p>
                          </w:txbxContent>
                        </v:textbox>
                      </v:rect>
                    </w:pict>
                  </mc:Fallback>
                </mc:AlternateContent>
              </w:r>
            </w:ins>
            <w:r w:rsidR="00CB188D" w:rsidRPr="00D01751">
              <w:rPr>
                <w:rFonts w:ascii="Cordia New" w:hAnsi="Cordia New"/>
                <w:sz w:val="28"/>
                <w:cs/>
              </w:rPr>
              <w:t>แผนดำเนินงานเดือน พ.ย.</w:t>
            </w:r>
          </w:p>
        </w:tc>
      </w:tr>
      <w:tr w:rsidR="00CB188D" w:rsidRPr="00D01751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:rsidR="00CB188D" w:rsidRPr="00D01751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88D" w:rsidRPr="00D01751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D01751">
              <w:rPr>
                <w:rFonts w:ascii="Cordia New" w:hAnsi="Cordia New"/>
                <w:sz w:val="28"/>
              </w:rPr>
              <w:t>AT1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B188D" w:rsidRPr="00D01751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D01751">
              <w:rPr>
                <w:rFonts w:ascii="Cordia New" w:hAnsi="Cordia New"/>
                <w:sz w:val="28"/>
              </w:rPr>
              <w:t>NOV</w:t>
            </w:r>
          </w:p>
        </w:tc>
        <w:tc>
          <w:tcPr>
            <w:tcW w:w="84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CB188D" w:rsidRPr="00D01751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  <w:cs/>
              </w:rPr>
            </w:pPr>
            <w:r w:rsidRPr="00D01751">
              <w:rPr>
                <w:rFonts w:ascii="Cordia New" w:hAnsi="Cordia New"/>
                <w:sz w:val="28"/>
              </w:rPr>
              <w:t>0</w:t>
            </w:r>
            <w:r w:rsidRPr="00D01751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CB188D" w:rsidRPr="00D01751" w:rsidRDefault="00CB188D" w:rsidP="00CB188D">
            <w:pPr>
              <w:rPr>
                <w:rFonts w:ascii="Cordia New" w:hAnsi="Cordia New"/>
                <w:sz w:val="28"/>
                <w:cs/>
              </w:rPr>
            </w:pPr>
            <w:r w:rsidRPr="00D01751">
              <w:rPr>
                <w:rFonts w:ascii="Cordia New" w:hAnsi="Cordia New"/>
                <w:sz w:val="28"/>
                <w:cs/>
              </w:rPr>
              <w:t>แผนดำเนินงานเดือน พ.ย.</w:t>
            </w:r>
          </w:p>
        </w:tc>
      </w:tr>
      <w:tr w:rsidR="00CB188D" w:rsidRPr="00D01751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:rsidR="00CB188D" w:rsidRPr="00D01751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88D" w:rsidRPr="00D01751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D01751">
              <w:rPr>
                <w:rFonts w:ascii="Cordia New" w:hAnsi="Cordia New"/>
                <w:sz w:val="28"/>
              </w:rPr>
              <w:t>ABP3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B188D" w:rsidRPr="00D01751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D01751">
              <w:rPr>
                <w:rFonts w:ascii="Cordia New" w:hAnsi="Cordia New"/>
                <w:sz w:val="28"/>
              </w:rPr>
              <w:t>NOV</w:t>
            </w:r>
          </w:p>
        </w:tc>
        <w:tc>
          <w:tcPr>
            <w:tcW w:w="84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CB188D" w:rsidRPr="00D01751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  <w:cs/>
              </w:rPr>
            </w:pPr>
            <w:r w:rsidRPr="00D01751">
              <w:rPr>
                <w:rFonts w:ascii="Cordia New" w:hAnsi="Cordia New"/>
                <w:sz w:val="28"/>
              </w:rPr>
              <w:t>0</w:t>
            </w:r>
            <w:r w:rsidRPr="00D01751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CB188D" w:rsidRPr="00D01751" w:rsidRDefault="00CB188D" w:rsidP="00CB188D">
            <w:pPr>
              <w:rPr>
                <w:rFonts w:ascii="Cordia New" w:hAnsi="Cordia New"/>
                <w:sz w:val="28"/>
                <w:cs/>
              </w:rPr>
            </w:pPr>
            <w:r w:rsidRPr="00D01751">
              <w:rPr>
                <w:rFonts w:ascii="Cordia New" w:hAnsi="Cordia New"/>
                <w:sz w:val="28"/>
                <w:cs/>
              </w:rPr>
              <w:t>แผนดำเนินงานเดือน พ.ย.</w:t>
            </w:r>
          </w:p>
        </w:tc>
      </w:tr>
      <w:tr w:rsidR="00CB188D" w:rsidRPr="00D01751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CB188D" w:rsidRPr="00D01751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88D" w:rsidRPr="00D01751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D01751">
              <w:rPr>
                <w:rFonts w:ascii="Cordia New" w:hAnsi="Cordia New"/>
                <w:sz w:val="28"/>
              </w:rPr>
              <w:t>BPP1</w:t>
            </w:r>
            <w:r w:rsidRPr="00D01751">
              <w:rPr>
                <w:rFonts w:ascii="Cordia New" w:hAnsi="Cordia New" w:cs="Cordia New"/>
                <w:sz w:val="28"/>
                <w:cs/>
              </w:rPr>
              <w:t>-</w:t>
            </w:r>
            <w:r w:rsidRPr="00D01751">
              <w:rPr>
                <w:rFonts w:ascii="Cordia New" w:hAnsi="Cordia New"/>
                <w:sz w:val="28"/>
              </w:rPr>
              <w:t xml:space="preserve">BPP2 </w:t>
            </w:r>
            <w:r w:rsidRPr="00D01751">
              <w:rPr>
                <w:rFonts w:ascii="Cordia New" w:hAnsi="Cordia New" w:cs="Cordia New"/>
                <w:sz w:val="28"/>
                <w:cs/>
              </w:rPr>
              <w:t>(</w:t>
            </w:r>
            <w:r w:rsidRPr="00D01751">
              <w:rPr>
                <w:rFonts w:ascii="Cordia New" w:hAnsi="Cordia New"/>
                <w:sz w:val="28"/>
              </w:rPr>
              <w:t>2</w:t>
            </w:r>
            <w:r w:rsidRPr="00D01751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B188D" w:rsidRPr="00D01751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D01751">
              <w:rPr>
                <w:rFonts w:ascii="Cordia New" w:hAnsi="Cordia New"/>
                <w:sz w:val="28"/>
              </w:rPr>
              <w:t>NOV</w:t>
            </w:r>
          </w:p>
        </w:tc>
        <w:tc>
          <w:tcPr>
            <w:tcW w:w="84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CB188D" w:rsidRPr="00D01751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  <w:cs/>
              </w:rPr>
            </w:pPr>
            <w:r w:rsidRPr="00D01751">
              <w:rPr>
                <w:rFonts w:ascii="Cordia New" w:hAnsi="Cordia New"/>
                <w:sz w:val="28"/>
              </w:rPr>
              <w:t>0</w:t>
            </w:r>
            <w:r w:rsidRPr="00D01751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CB188D" w:rsidRPr="00D01751" w:rsidRDefault="00CB188D" w:rsidP="00CB188D">
            <w:pPr>
              <w:rPr>
                <w:rFonts w:ascii="Cordia New" w:hAnsi="Cordia New"/>
                <w:sz w:val="28"/>
                <w:cs/>
              </w:rPr>
            </w:pPr>
            <w:r w:rsidRPr="00D01751">
              <w:rPr>
                <w:rFonts w:ascii="Cordia New" w:hAnsi="Cordia New"/>
                <w:sz w:val="28"/>
                <w:cs/>
              </w:rPr>
              <w:t>แผนดำเนินงานเดือน พ.ย.</w:t>
            </w:r>
          </w:p>
        </w:tc>
      </w:tr>
      <w:tr w:rsidR="00CB188D" w:rsidRPr="00D01751" w:rsidTr="00B31197">
        <w:trPr>
          <w:trHeight w:val="319"/>
        </w:trPr>
        <w:tc>
          <w:tcPr>
            <w:tcW w:w="690" w:type="dxa"/>
            <w:vMerge w:val="restart"/>
            <w:tcBorders>
              <w:top w:val="nil"/>
              <w:left w:val="single" w:sz="8" w:space="0" w:color="auto"/>
              <w:right w:val="single" w:sz="4" w:space="0" w:color="auto"/>
            </w:tcBorders>
            <w:vAlign w:val="center"/>
          </w:tcPr>
          <w:p w:rsidR="00CB188D" w:rsidRPr="00D01751" w:rsidRDefault="00CB188D" w:rsidP="00CB188D">
            <w:pPr>
              <w:ind w:left="-108" w:right="-112"/>
              <w:jc w:val="center"/>
              <w:rPr>
                <w:rFonts w:ascii="Cordia New" w:hAnsi="Cordia New"/>
                <w:sz w:val="28"/>
              </w:rPr>
            </w:pPr>
            <w:r w:rsidRPr="00D01751">
              <w:rPr>
                <w:rFonts w:ascii="Cordia New" w:hAnsi="Cordia New"/>
                <w:sz w:val="28"/>
              </w:rPr>
              <w:t>2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B188D" w:rsidRPr="00D01751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D01751">
              <w:rPr>
                <w:rFonts w:ascii="Cordia New" w:hAnsi="Cordia New"/>
                <w:sz w:val="28"/>
              </w:rPr>
              <w:t xml:space="preserve">WNMR </w:t>
            </w:r>
            <w:r w:rsidRPr="00D01751">
              <w:rPr>
                <w:rFonts w:ascii="Cordia New" w:hAnsi="Cordia New" w:cs="Cordia New"/>
                <w:sz w:val="28"/>
                <w:cs/>
              </w:rPr>
              <w:t>(</w:t>
            </w:r>
            <w:r w:rsidRPr="00D01751">
              <w:rPr>
                <w:rFonts w:ascii="Cordia New" w:hAnsi="Cordia New"/>
                <w:sz w:val="28"/>
              </w:rPr>
              <w:t>1</w:t>
            </w:r>
            <w:r w:rsidRPr="00D01751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B188D" w:rsidRPr="00D01751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D01751">
              <w:rPr>
                <w:rFonts w:ascii="Cordia New" w:hAnsi="Cordia New"/>
                <w:sz w:val="28"/>
              </w:rPr>
              <w:t>OCT</w:t>
            </w:r>
          </w:p>
        </w:tc>
        <w:tc>
          <w:tcPr>
            <w:tcW w:w="843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188D" w:rsidRPr="00D01751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D01751">
              <w:rPr>
                <w:rFonts w:ascii="Cordia New" w:hAnsi="Cordia New"/>
                <w:sz w:val="28"/>
              </w:rPr>
              <w:t>0</w:t>
            </w:r>
            <w:r w:rsidRPr="00D01751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:rsidR="00CB188D" w:rsidRPr="00D01751" w:rsidRDefault="00CB188D" w:rsidP="00CB188D">
            <w:pPr>
              <w:rPr>
                <w:rFonts w:ascii="Cordia New" w:hAnsi="Cordia New"/>
                <w:sz w:val="28"/>
                <w:cs/>
              </w:rPr>
            </w:pPr>
            <w:r w:rsidRPr="00D01751">
              <w:rPr>
                <w:rFonts w:ascii="Cordia New" w:hAnsi="Cordia New"/>
                <w:sz w:val="28"/>
                <w:cs/>
              </w:rPr>
              <w:t>แผนดำเนินงานเดือน ต.ค.</w:t>
            </w:r>
          </w:p>
        </w:tc>
      </w:tr>
      <w:tr w:rsidR="00CB188D" w:rsidRPr="00D01751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:rsidR="00CB188D" w:rsidRPr="00D01751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188D" w:rsidRPr="00D01751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D01751">
              <w:rPr>
                <w:rFonts w:ascii="Cordia New" w:hAnsi="Cordia New"/>
                <w:sz w:val="28"/>
              </w:rPr>
              <w:t xml:space="preserve">BV20 </w:t>
            </w:r>
            <w:r w:rsidRPr="00D01751">
              <w:rPr>
                <w:rFonts w:ascii="Cordia New" w:hAnsi="Cordia New" w:cs="Cordia New"/>
                <w:sz w:val="28"/>
                <w:cs/>
              </w:rPr>
              <w:t>(</w:t>
            </w:r>
            <w:r w:rsidRPr="00D01751">
              <w:rPr>
                <w:rFonts w:ascii="Cordia New" w:hAnsi="Cordia New"/>
                <w:sz w:val="28"/>
              </w:rPr>
              <w:t>1</w:t>
            </w:r>
            <w:r w:rsidRPr="00D01751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B188D" w:rsidRPr="00D01751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D01751">
              <w:rPr>
                <w:rFonts w:ascii="Cordia New" w:hAnsi="Cordia New"/>
                <w:sz w:val="28"/>
              </w:rPr>
              <w:t>OCT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188D" w:rsidRPr="00D01751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D01751">
              <w:rPr>
                <w:rFonts w:ascii="Cordia New" w:hAnsi="Cordia New"/>
                <w:sz w:val="28"/>
              </w:rPr>
              <w:t>0</w:t>
            </w:r>
            <w:r w:rsidRPr="00D01751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:rsidR="00CB188D" w:rsidRPr="00D01751" w:rsidRDefault="00CB188D" w:rsidP="00CB188D">
            <w:pPr>
              <w:rPr>
                <w:rFonts w:ascii="Cordia New" w:hAnsi="Cordia New"/>
                <w:sz w:val="28"/>
                <w:cs/>
              </w:rPr>
            </w:pPr>
            <w:r w:rsidRPr="00D01751">
              <w:rPr>
                <w:rFonts w:ascii="Cordia New" w:hAnsi="Cordia New"/>
                <w:sz w:val="28"/>
                <w:cs/>
              </w:rPr>
              <w:t>แผนดำเนินงานเดือน ต.ค.</w:t>
            </w:r>
          </w:p>
        </w:tc>
      </w:tr>
      <w:tr w:rsidR="00CB188D" w:rsidRPr="00D01751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:rsidR="00CB188D" w:rsidRPr="00D01751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B188D" w:rsidRPr="00D01751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D01751">
              <w:rPr>
                <w:rFonts w:ascii="Cordia New" w:hAnsi="Cordia New"/>
                <w:sz w:val="28"/>
              </w:rPr>
              <w:t>WK1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B188D" w:rsidRPr="00D01751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D01751">
              <w:rPr>
                <w:rFonts w:ascii="Cordia New" w:hAnsi="Cordia New"/>
                <w:sz w:val="28"/>
              </w:rPr>
              <w:t>OCT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188D" w:rsidRPr="00D01751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D01751">
              <w:rPr>
                <w:rFonts w:ascii="Cordia New" w:hAnsi="Cordia New"/>
                <w:sz w:val="28"/>
              </w:rPr>
              <w:t>0</w:t>
            </w:r>
            <w:r w:rsidRPr="00D01751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:rsidR="00CB188D" w:rsidRPr="00D01751" w:rsidRDefault="00CB188D" w:rsidP="00CB188D">
            <w:pPr>
              <w:rPr>
                <w:rFonts w:ascii="Cordia New" w:hAnsi="Cordia New"/>
                <w:sz w:val="28"/>
                <w:cs/>
              </w:rPr>
            </w:pPr>
            <w:r w:rsidRPr="00D01751">
              <w:rPr>
                <w:rFonts w:ascii="Cordia New" w:hAnsi="Cordia New"/>
                <w:sz w:val="28"/>
                <w:cs/>
              </w:rPr>
              <w:t>แผนดำเนินงานเดือน ต.ค.</w:t>
            </w:r>
          </w:p>
        </w:tc>
      </w:tr>
      <w:tr w:rsidR="00CB188D" w:rsidRPr="00D01751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:rsidR="00CB188D" w:rsidRPr="00D01751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B188D" w:rsidRPr="00D01751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D01751">
              <w:rPr>
                <w:rFonts w:ascii="Cordia New" w:hAnsi="Cordia New"/>
                <w:sz w:val="28"/>
              </w:rPr>
              <w:t>NS1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B188D" w:rsidRPr="00D01751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D01751">
              <w:rPr>
                <w:rFonts w:ascii="Cordia New" w:hAnsi="Cordia New"/>
                <w:sz w:val="28"/>
              </w:rPr>
              <w:t>OCT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188D" w:rsidRPr="00D01751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D01751">
              <w:rPr>
                <w:rFonts w:ascii="Cordia New" w:hAnsi="Cordia New"/>
                <w:sz w:val="28"/>
              </w:rPr>
              <w:t>0</w:t>
            </w:r>
            <w:r w:rsidRPr="00D01751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:rsidR="00CB188D" w:rsidRPr="00D01751" w:rsidRDefault="00CB188D" w:rsidP="00CB188D">
            <w:pPr>
              <w:rPr>
                <w:rFonts w:ascii="Cordia New" w:hAnsi="Cordia New"/>
                <w:sz w:val="28"/>
                <w:cs/>
              </w:rPr>
            </w:pPr>
            <w:r w:rsidRPr="00D01751">
              <w:rPr>
                <w:rFonts w:ascii="Cordia New" w:hAnsi="Cordia New"/>
                <w:sz w:val="28"/>
                <w:cs/>
              </w:rPr>
              <w:t>แผนดำเนินงานเดือน ต.ค.</w:t>
            </w:r>
          </w:p>
        </w:tc>
      </w:tr>
      <w:tr w:rsidR="00CB188D" w:rsidRPr="00D01751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:rsidR="00CB188D" w:rsidRPr="00D01751" w:rsidRDefault="00CB188D" w:rsidP="00CB188D">
            <w:pPr>
              <w:ind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B188D" w:rsidRPr="00D01751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D01751">
              <w:rPr>
                <w:rFonts w:ascii="Cordia New" w:hAnsi="Cordia New"/>
                <w:sz w:val="28"/>
              </w:rPr>
              <w:t>GUT1</w:t>
            </w:r>
            <w:r w:rsidRPr="00D01751">
              <w:rPr>
                <w:rFonts w:ascii="Cordia New" w:hAnsi="Cordia New" w:cs="Cordia New"/>
                <w:sz w:val="28"/>
                <w:cs/>
              </w:rPr>
              <w:t>-</w:t>
            </w:r>
            <w:r w:rsidRPr="00D01751">
              <w:rPr>
                <w:rFonts w:ascii="Cordia New" w:hAnsi="Cordia New"/>
                <w:sz w:val="28"/>
              </w:rPr>
              <w:t>GUT2</w:t>
            </w:r>
            <w:r w:rsidRPr="00D01751">
              <w:rPr>
                <w:rFonts w:ascii="Cordia New" w:hAnsi="Cordia New" w:cs="Cordia New"/>
                <w:sz w:val="28"/>
                <w:cs/>
              </w:rPr>
              <w:t>(</w:t>
            </w:r>
            <w:r w:rsidRPr="00D01751">
              <w:rPr>
                <w:rFonts w:ascii="Cordia New" w:hAnsi="Cordia New"/>
                <w:sz w:val="28"/>
              </w:rPr>
              <w:t>2</w:t>
            </w:r>
            <w:r w:rsidRPr="00D01751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B188D" w:rsidRPr="00D01751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D01751">
              <w:rPr>
                <w:rFonts w:ascii="Cordia New" w:hAnsi="Cordia New"/>
                <w:sz w:val="28"/>
              </w:rPr>
              <w:t>OCT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188D" w:rsidRPr="00D01751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D01751">
              <w:rPr>
                <w:rFonts w:ascii="Cordia New" w:hAnsi="Cordia New"/>
                <w:sz w:val="28"/>
              </w:rPr>
              <w:t>0</w:t>
            </w:r>
            <w:r w:rsidRPr="00D01751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:rsidR="00CB188D" w:rsidRPr="00D01751" w:rsidRDefault="00CB188D" w:rsidP="00CB188D">
            <w:pPr>
              <w:rPr>
                <w:rFonts w:ascii="Cordia New" w:hAnsi="Cordia New"/>
                <w:sz w:val="28"/>
                <w:cs/>
              </w:rPr>
            </w:pPr>
            <w:r w:rsidRPr="00D01751">
              <w:rPr>
                <w:rFonts w:ascii="Cordia New" w:hAnsi="Cordia New"/>
                <w:sz w:val="28"/>
                <w:cs/>
              </w:rPr>
              <w:t>แผนดำเนินงานเดือน ต.ค.</w:t>
            </w:r>
          </w:p>
        </w:tc>
      </w:tr>
      <w:tr w:rsidR="00CB188D" w:rsidRPr="00D01751" w:rsidTr="00B31197">
        <w:trPr>
          <w:trHeight w:val="319"/>
        </w:trPr>
        <w:tc>
          <w:tcPr>
            <w:tcW w:w="690" w:type="dxa"/>
            <w:tcBorders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:rsidR="00CB188D" w:rsidRPr="00D01751" w:rsidRDefault="00CB188D" w:rsidP="00CB188D">
            <w:pPr>
              <w:ind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B188D" w:rsidRPr="00D01751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D01751">
              <w:rPr>
                <w:rFonts w:ascii="Cordia New" w:hAnsi="Cordia New"/>
                <w:sz w:val="28"/>
              </w:rPr>
              <w:t>RJN1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B188D" w:rsidRPr="00D01751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D01751">
              <w:rPr>
                <w:rFonts w:ascii="Cordia New" w:hAnsi="Cordia New"/>
                <w:sz w:val="28"/>
              </w:rPr>
              <w:t>OCT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188D" w:rsidRPr="00D01751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  <w:cs/>
              </w:rPr>
            </w:pPr>
            <w:r w:rsidRPr="00D01751">
              <w:rPr>
                <w:rFonts w:ascii="Cordia New" w:hAnsi="Cordia New"/>
                <w:sz w:val="28"/>
              </w:rPr>
              <w:t>0</w:t>
            </w:r>
            <w:r w:rsidRPr="00D01751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B188D" w:rsidRPr="00D01751" w:rsidRDefault="00CB188D" w:rsidP="00CB188D">
            <w:pPr>
              <w:rPr>
                <w:rFonts w:ascii="Cordia New" w:hAnsi="Cordia New"/>
                <w:sz w:val="28"/>
                <w:cs/>
              </w:rPr>
            </w:pPr>
            <w:r w:rsidRPr="00D01751">
              <w:rPr>
                <w:rFonts w:ascii="Cordia New" w:hAnsi="Cordia New"/>
                <w:sz w:val="28"/>
                <w:cs/>
              </w:rPr>
              <w:t>แผนดำเนินงานเดือน ต.ค.</w:t>
            </w:r>
          </w:p>
        </w:tc>
      </w:tr>
      <w:tr w:rsidR="00CB188D" w:rsidRPr="00D01751" w:rsidTr="00B31197">
        <w:trPr>
          <w:trHeight w:val="319"/>
        </w:trPr>
        <w:tc>
          <w:tcPr>
            <w:tcW w:w="6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bottom"/>
          </w:tcPr>
          <w:p w:rsidR="00CB188D" w:rsidRPr="00D01751" w:rsidRDefault="00CB188D" w:rsidP="00CB188D">
            <w:pPr>
              <w:ind w:left="-108" w:right="-112"/>
              <w:jc w:val="center"/>
              <w:rPr>
                <w:rFonts w:ascii="Cordia New" w:hAnsi="Cordia New"/>
                <w:sz w:val="28"/>
              </w:rPr>
            </w:pPr>
            <w:r w:rsidRPr="00D01751">
              <w:rPr>
                <w:rFonts w:ascii="Cordia New" w:hAnsi="Cordia New"/>
                <w:sz w:val="28"/>
              </w:rPr>
              <w:t>5</w:t>
            </w: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188D" w:rsidRPr="00D01751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D01751">
              <w:rPr>
                <w:rFonts w:ascii="Cordia New" w:hAnsi="Cordia New"/>
                <w:sz w:val="28"/>
              </w:rPr>
              <w:t>RA4</w:t>
            </w:r>
            <w:r w:rsidRPr="00D01751">
              <w:rPr>
                <w:rFonts w:ascii="Cordia New" w:hAnsi="Cordia New" w:cs="Cordia New"/>
                <w:sz w:val="28"/>
                <w:cs/>
              </w:rPr>
              <w:t>-</w:t>
            </w:r>
            <w:r w:rsidRPr="00D01751">
              <w:rPr>
                <w:rFonts w:ascii="Cordia New" w:hAnsi="Cordia New"/>
                <w:sz w:val="28"/>
              </w:rPr>
              <w:t xml:space="preserve">RA5 </w:t>
            </w:r>
            <w:r w:rsidRPr="00D01751">
              <w:rPr>
                <w:rFonts w:ascii="Cordia New" w:hAnsi="Cordia New" w:cs="Cordia New"/>
                <w:sz w:val="28"/>
                <w:cs/>
              </w:rPr>
              <w:t>(</w:t>
            </w:r>
            <w:r w:rsidRPr="00D01751">
              <w:rPr>
                <w:rFonts w:ascii="Cordia New" w:hAnsi="Cordia New"/>
                <w:sz w:val="28"/>
              </w:rPr>
              <w:t>2</w:t>
            </w:r>
            <w:r w:rsidRPr="00D01751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188D" w:rsidRPr="00D01751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D01751">
              <w:rPr>
                <w:rFonts w:ascii="Cordia New" w:hAnsi="Cordia New"/>
                <w:sz w:val="28"/>
              </w:rPr>
              <w:t>AUG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CB188D" w:rsidRPr="00D01751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  <w:cs/>
              </w:rPr>
            </w:pPr>
            <w:r w:rsidRPr="00D01751">
              <w:rPr>
                <w:rFonts w:ascii="Cordia New" w:hAnsi="Cordia New"/>
                <w:sz w:val="28"/>
              </w:rPr>
              <w:t>0</w:t>
            </w:r>
            <w:r w:rsidRPr="00D01751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B188D" w:rsidRPr="00D01751" w:rsidRDefault="00CB188D" w:rsidP="00CB188D">
            <w:pPr>
              <w:rPr>
                <w:rFonts w:ascii="Cordia New" w:hAnsi="Cordia New"/>
                <w:sz w:val="28"/>
              </w:rPr>
            </w:pPr>
            <w:r w:rsidRPr="00D01751">
              <w:rPr>
                <w:rFonts w:ascii="Cordia New" w:hAnsi="Cordia New"/>
                <w:sz w:val="28"/>
                <w:cs/>
              </w:rPr>
              <w:t>แผนดำเนินงานเดือน ส.ค.</w:t>
            </w:r>
          </w:p>
        </w:tc>
      </w:tr>
      <w:tr w:rsidR="00CB188D" w:rsidRPr="00D01751" w:rsidTr="00B31197">
        <w:trPr>
          <w:trHeight w:val="319"/>
        </w:trPr>
        <w:tc>
          <w:tcPr>
            <w:tcW w:w="690" w:type="dxa"/>
            <w:vMerge w:val="restart"/>
            <w:tcBorders>
              <w:top w:val="nil"/>
              <w:left w:val="single" w:sz="8" w:space="0" w:color="auto"/>
              <w:right w:val="single" w:sz="4" w:space="0" w:color="auto"/>
            </w:tcBorders>
            <w:vAlign w:val="center"/>
          </w:tcPr>
          <w:p w:rsidR="00CB188D" w:rsidRPr="00D01751" w:rsidRDefault="00CB188D" w:rsidP="00CB188D">
            <w:pPr>
              <w:ind w:left="-108" w:right="-112"/>
              <w:jc w:val="center"/>
              <w:rPr>
                <w:rFonts w:ascii="Cordia New" w:hAnsi="Cordia New"/>
                <w:sz w:val="28"/>
              </w:rPr>
            </w:pPr>
            <w:r w:rsidRPr="00D01751">
              <w:rPr>
                <w:rFonts w:ascii="Cordia New" w:hAnsi="Cordia New"/>
                <w:sz w:val="28"/>
              </w:rPr>
              <w:t>6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188D" w:rsidRPr="00D01751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D01751">
              <w:rPr>
                <w:rFonts w:ascii="Cordia New" w:hAnsi="Cordia New"/>
                <w:sz w:val="28"/>
              </w:rPr>
              <w:t>SB1</w:t>
            </w:r>
            <w:r w:rsidRPr="00D01751">
              <w:rPr>
                <w:rFonts w:ascii="Cordia New" w:hAnsi="Cordia New" w:cs="Cordia New"/>
                <w:sz w:val="28"/>
                <w:cs/>
              </w:rPr>
              <w:t>-</w:t>
            </w:r>
            <w:r w:rsidRPr="00D01751">
              <w:rPr>
                <w:rFonts w:ascii="Cordia New" w:hAnsi="Cordia New"/>
                <w:sz w:val="28"/>
              </w:rPr>
              <w:t xml:space="preserve">SB6 </w:t>
            </w:r>
            <w:r w:rsidRPr="00D01751">
              <w:rPr>
                <w:rFonts w:ascii="Cordia New" w:hAnsi="Cordia New" w:cs="Cordia New"/>
                <w:sz w:val="28"/>
                <w:cs/>
              </w:rPr>
              <w:t>(</w:t>
            </w:r>
            <w:r w:rsidRPr="00D01751">
              <w:rPr>
                <w:rFonts w:ascii="Cordia New" w:hAnsi="Cordia New"/>
                <w:sz w:val="28"/>
              </w:rPr>
              <w:t>6</w:t>
            </w:r>
            <w:r w:rsidRPr="00D01751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188D" w:rsidRPr="00D01751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D01751">
              <w:rPr>
                <w:rFonts w:ascii="Cordia New" w:hAnsi="Cordia New"/>
                <w:sz w:val="28"/>
              </w:rPr>
              <w:t>SEP</w:t>
            </w:r>
          </w:p>
        </w:tc>
        <w:tc>
          <w:tcPr>
            <w:tcW w:w="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188D" w:rsidRPr="00D01751" w:rsidRDefault="00CB188D" w:rsidP="00CB188D">
            <w:pPr>
              <w:ind w:left="-108" w:right="-108"/>
              <w:jc w:val="center"/>
              <w:rPr>
                <w:rFonts w:ascii="Cordia New" w:hAnsi="Cordia New"/>
                <w:color w:val="00B050"/>
                <w:sz w:val="28"/>
              </w:rPr>
            </w:pPr>
            <w:r w:rsidRPr="00D01751">
              <w:rPr>
                <w:rFonts w:ascii="Cordia New" w:hAnsi="Cordia New"/>
                <w:sz w:val="28"/>
              </w:rPr>
              <w:t>0</w:t>
            </w:r>
            <w:r w:rsidRPr="00D01751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B188D" w:rsidRPr="00D01751" w:rsidRDefault="00CB188D" w:rsidP="00CB188D">
            <w:pPr>
              <w:rPr>
                <w:rFonts w:ascii="Cordia New" w:hAnsi="Cordia New"/>
                <w:sz w:val="28"/>
              </w:rPr>
            </w:pPr>
            <w:r w:rsidRPr="00D01751">
              <w:rPr>
                <w:rFonts w:ascii="Cordia New" w:hAnsi="Cordia New"/>
                <w:sz w:val="28"/>
                <w:cs/>
              </w:rPr>
              <w:t>แผนดำเนินงานเดือน ก.ย.</w:t>
            </w:r>
          </w:p>
        </w:tc>
      </w:tr>
      <w:tr w:rsidR="00CB188D" w:rsidRPr="00D01751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:rsidR="00CB188D" w:rsidRPr="00D01751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188D" w:rsidRPr="00D01751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D01751">
              <w:rPr>
                <w:rFonts w:ascii="Cordia New" w:hAnsi="Cordia New"/>
                <w:sz w:val="28"/>
              </w:rPr>
              <w:t xml:space="preserve">SBMR </w:t>
            </w:r>
            <w:r w:rsidRPr="00D01751">
              <w:rPr>
                <w:rFonts w:ascii="Cordia New" w:hAnsi="Cordia New" w:cs="Cordia New"/>
                <w:sz w:val="28"/>
                <w:cs/>
              </w:rPr>
              <w:t>(</w:t>
            </w:r>
            <w:r w:rsidRPr="00D01751">
              <w:rPr>
                <w:rFonts w:ascii="Cordia New" w:hAnsi="Cordia New"/>
                <w:sz w:val="28"/>
              </w:rPr>
              <w:t>1</w:t>
            </w:r>
            <w:r w:rsidRPr="00D01751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B188D" w:rsidRPr="00D01751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D01751">
              <w:rPr>
                <w:rFonts w:ascii="Cordia New" w:hAnsi="Cordia New"/>
                <w:sz w:val="28"/>
              </w:rPr>
              <w:t>SEP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188D" w:rsidRPr="00D01751" w:rsidRDefault="00CB188D" w:rsidP="00CB188D">
            <w:pPr>
              <w:ind w:left="-108" w:right="-108"/>
              <w:jc w:val="center"/>
              <w:rPr>
                <w:rFonts w:ascii="Cordia New" w:hAnsi="Cordia New"/>
                <w:color w:val="00B050"/>
                <w:sz w:val="28"/>
              </w:rPr>
            </w:pPr>
            <w:r w:rsidRPr="00D01751">
              <w:rPr>
                <w:rFonts w:ascii="Cordia New" w:hAnsi="Cordia New"/>
                <w:sz w:val="28"/>
              </w:rPr>
              <w:t>0</w:t>
            </w:r>
            <w:r w:rsidRPr="00D01751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B188D" w:rsidRPr="00D01751" w:rsidRDefault="00CB188D" w:rsidP="00CB188D">
            <w:pPr>
              <w:rPr>
                <w:rFonts w:ascii="Cordia New" w:hAnsi="Cordia New"/>
                <w:sz w:val="28"/>
                <w:cs/>
              </w:rPr>
            </w:pPr>
            <w:r w:rsidRPr="00D01751">
              <w:rPr>
                <w:rFonts w:ascii="Cordia New" w:hAnsi="Cordia New"/>
                <w:sz w:val="28"/>
                <w:cs/>
              </w:rPr>
              <w:t>แผนดำเนินงานเดือน ก.ย.</w:t>
            </w:r>
          </w:p>
        </w:tc>
      </w:tr>
      <w:tr w:rsidR="00CB188D" w:rsidRPr="00D01751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:rsidR="00CB188D" w:rsidRPr="00D01751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188D" w:rsidRPr="00D01751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D01751">
              <w:rPr>
                <w:rFonts w:ascii="Cordia New" w:hAnsi="Cordia New"/>
                <w:sz w:val="28"/>
              </w:rPr>
              <w:t xml:space="preserve">NB1 </w:t>
            </w:r>
            <w:r w:rsidRPr="00D01751">
              <w:rPr>
                <w:rFonts w:ascii="Cordia New" w:hAnsi="Cordia New" w:cs="Cordia New"/>
                <w:sz w:val="28"/>
                <w:cs/>
              </w:rPr>
              <w:t>(</w:t>
            </w:r>
            <w:r w:rsidRPr="00D01751">
              <w:rPr>
                <w:rFonts w:ascii="Cordia New" w:hAnsi="Cordia New"/>
                <w:sz w:val="28"/>
              </w:rPr>
              <w:t>1</w:t>
            </w:r>
            <w:r w:rsidRPr="00D01751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B188D" w:rsidRPr="00D01751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D01751">
              <w:rPr>
                <w:rFonts w:ascii="Cordia New" w:hAnsi="Cordia New"/>
                <w:sz w:val="28"/>
              </w:rPr>
              <w:t>SEP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188D" w:rsidRPr="00D01751" w:rsidRDefault="00CB188D" w:rsidP="00CB188D">
            <w:pPr>
              <w:ind w:left="-108" w:right="-108"/>
              <w:jc w:val="center"/>
              <w:rPr>
                <w:rFonts w:ascii="Cordia New" w:hAnsi="Cordia New"/>
                <w:color w:val="00B050"/>
                <w:sz w:val="28"/>
                <w:cs/>
              </w:rPr>
            </w:pPr>
            <w:r w:rsidRPr="00D01751">
              <w:rPr>
                <w:rFonts w:ascii="Cordia New" w:hAnsi="Cordia New"/>
                <w:sz w:val="28"/>
              </w:rPr>
              <w:t>0</w:t>
            </w:r>
            <w:r w:rsidRPr="00D01751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B188D" w:rsidRPr="00D01751" w:rsidRDefault="00CB188D" w:rsidP="00CB188D">
            <w:pPr>
              <w:rPr>
                <w:rFonts w:ascii="Cordia New" w:hAnsi="Cordia New"/>
                <w:sz w:val="28"/>
              </w:rPr>
            </w:pPr>
            <w:r w:rsidRPr="00D01751">
              <w:rPr>
                <w:rFonts w:ascii="Cordia New" w:hAnsi="Cordia New"/>
                <w:sz w:val="28"/>
                <w:cs/>
              </w:rPr>
              <w:t>แผนดำเนินงานเดือน ก.ย.</w:t>
            </w:r>
          </w:p>
        </w:tc>
      </w:tr>
      <w:tr w:rsidR="00CB188D" w:rsidRPr="00D01751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:rsidR="00CB188D" w:rsidRPr="00D01751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188D" w:rsidRPr="00D01751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D01751">
              <w:rPr>
                <w:rFonts w:ascii="Cordia New" w:hAnsi="Cordia New"/>
                <w:sz w:val="28"/>
              </w:rPr>
              <w:t xml:space="preserve">RA6 </w:t>
            </w:r>
            <w:r w:rsidRPr="00D01751">
              <w:rPr>
                <w:rFonts w:ascii="Cordia New" w:hAnsi="Cordia New" w:cs="Cordia New"/>
                <w:sz w:val="28"/>
                <w:cs/>
              </w:rPr>
              <w:t>(</w:t>
            </w:r>
            <w:r w:rsidRPr="00D01751">
              <w:rPr>
                <w:rFonts w:ascii="Cordia New" w:hAnsi="Cordia New"/>
                <w:sz w:val="28"/>
              </w:rPr>
              <w:t>1</w:t>
            </w:r>
            <w:r w:rsidRPr="00D01751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188D" w:rsidRPr="00D01751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  <w:cs/>
              </w:rPr>
            </w:pPr>
            <w:r w:rsidRPr="00D01751">
              <w:rPr>
                <w:rFonts w:ascii="Cordia New" w:hAnsi="Cordia New"/>
                <w:sz w:val="28"/>
              </w:rPr>
              <w:t>SEP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188D" w:rsidRPr="00D01751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D01751">
              <w:rPr>
                <w:rFonts w:ascii="Cordia New" w:hAnsi="Cordia New"/>
                <w:sz w:val="28"/>
              </w:rPr>
              <w:t>0</w:t>
            </w:r>
            <w:r w:rsidRPr="00D01751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B188D" w:rsidRPr="00D01751" w:rsidRDefault="00CB188D" w:rsidP="00CB188D">
            <w:pPr>
              <w:rPr>
                <w:rFonts w:ascii="Cordia New" w:hAnsi="Cordia New"/>
                <w:sz w:val="28"/>
                <w:cs/>
              </w:rPr>
            </w:pPr>
            <w:r w:rsidRPr="00D01751">
              <w:rPr>
                <w:rFonts w:ascii="Cordia New" w:hAnsi="Cordia New"/>
                <w:sz w:val="28"/>
                <w:cs/>
              </w:rPr>
              <w:t>แผนดำเนินงานเดือน ก.ย.</w:t>
            </w:r>
          </w:p>
        </w:tc>
      </w:tr>
      <w:tr w:rsidR="00CB188D" w:rsidRPr="00D01751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:rsidR="00CB188D" w:rsidRPr="00D01751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B188D" w:rsidRPr="00D01751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proofErr w:type="spellStart"/>
            <w:r w:rsidRPr="00D01751">
              <w:rPr>
                <w:rFonts w:ascii="Cordia New" w:hAnsi="Cordia New"/>
                <w:sz w:val="28"/>
              </w:rPr>
              <w:t>Rangsit</w:t>
            </w:r>
            <w:proofErr w:type="spellEnd"/>
            <w:r w:rsidRPr="00D01751">
              <w:rPr>
                <w:rFonts w:ascii="Cordia New" w:hAnsi="Cordia New"/>
                <w:sz w:val="28"/>
              </w:rPr>
              <w:t xml:space="preserve"> MR </w:t>
            </w:r>
            <w:r w:rsidRPr="00D01751">
              <w:rPr>
                <w:rFonts w:ascii="Cordia New" w:hAnsi="Cordia New" w:cs="Cordia New"/>
                <w:sz w:val="28"/>
                <w:cs/>
              </w:rPr>
              <w:t>(</w:t>
            </w:r>
            <w:r w:rsidRPr="00D01751">
              <w:rPr>
                <w:rFonts w:ascii="Cordia New" w:hAnsi="Cordia New"/>
                <w:sz w:val="28"/>
              </w:rPr>
              <w:t>1</w:t>
            </w:r>
            <w:r w:rsidRPr="00D01751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B188D" w:rsidRPr="00D01751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D01751">
              <w:rPr>
                <w:rFonts w:ascii="Cordia New" w:hAnsi="Cordia New"/>
                <w:sz w:val="28"/>
              </w:rPr>
              <w:t>SEP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188D" w:rsidRPr="00D01751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D01751">
              <w:rPr>
                <w:rFonts w:ascii="Cordia New" w:hAnsi="Cordia New"/>
                <w:sz w:val="28"/>
              </w:rPr>
              <w:t>0</w:t>
            </w:r>
            <w:r w:rsidRPr="00D01751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B188D" w:rsidRPr="00D01751" w:rsidRDefault="00CB188D" w:rsidP="00CB188D">
            <w:pPr>
              <w:rPr>
                <w:rFonts w:ascii="Cordia New" w:hAnsi="Cordia New"/>
                <w:sz w:val="28"/>
                <w:cs/>
              </w:rPr>
            </w:pPr>
            <w:r w:rsidRPr="00D01751">
              <w:rPr>
                <w:rFonts w:ascii="Cordia New" w:hAnsi="Cordia New"/>
                <w:sz w:val="28"/>
                <w:cs/>
              </w:rPr>
              <w:t>แผนดำเนินงานเดือน ก.ย.</w:t>
            </w:r>
          </w:p>
        </w:tc>
      </w:tr>
      <w:tr w:rsidR="00CB188D" w:rsidRPr="00D01751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:rsidR="00CB188D" w:rsidRPr="00D01751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B188D" w:rsidRPr="00D01751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D01751">
              <w:rPr>
                <w:rFonts w:ascii="Cordia New" w:hAnsi="Cordia New"/>
                <w:sz w:val="28"/>
              </w:rPr>
              <w:t>BIP1</w:t>
            </w:r>
            <w:r w:rsidRPr="00D01751">
              <w:rPr>
                <w:rFonts w:ascii="Cordia New" w:hAnsi="Cordia New" w:cs="Cordia New"/>
                <w:sz w:val="28"/>
                <w:cs/>
              </w:rPr>
              <w:t>-</w:t>
            </w:r>
            <w:r w:rsidRPr="00D01751">
              <w:rPr>
                <w:rFonts w:ascii="Cordia New" w:hAnsi="Cordia New"/>
                <w:sz w:val="28"/>
              </w:rPr>
              <w:t xml:space="preserve">BIP2 </w:t>
            </w:r>
            <w:r w:rsidRPr="00D01751">
              <w:rPr>
                <w:rFonts w:ascii="Cordia New" w:hAnsi="Cordia New" w:cs="Cordia New"/>
                <w:sz w:val="28"/>
                <w:cs/>
              </w:rPr>
              <w:t>(</w:t>
            </w:r>
            <w:r w:rsidRPr="00D01751">
              <w:rPr>
                <w:rFonts w:ascii="Cordia New" w:hAnsi="Cordia New"/>
                <w:sz w:val="28"/>
              </w:rPr>
              <w:t>1</w:t>
            </w:r>
            <w:r w:rsidRPr="00D01751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B188D" w:rsidRPr="00D01751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D01751">
              <w:rPr>
                <w:rFonts w:ascii="Cordia New" w:hAnsi="Cordia New"/>
                <w:sz w:val="28"/>
              </w:rPr>
              <w:t>SEP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188D" w:rsidRPr="00D01751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D01751">
              <w:rPr>
                <w:rFonts w:ascii="Cordia New" w:hAnsi="Cordia New"/>
                <w:sz w:val="28"/>
              </w:rPr>
              <w:t>0</w:t>
            </w:r>
            <w:r w:rsidRPr="00D01751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B188D" w:rsidRPr="00D01751" w:rsidRDefault="00CB188D" w:rsidP="00CB188D">
            <w:pPr>
              <w:rPr>
                <w:rFonts w:ascii="Cordia New" w:hAnsi="Cordia New"/>
                <w:sz w:val="28"/>
                <w:cs/>
              </w:rPr>
            </w:pPr>
            <w:r w:rsidRPr="00D01751">
              <w:rPr>
                <w:rFonts w:ascii="Cordia New" w:hAnsi="Cordia New"/>
                <w:sz w:val="28"/>
                <w:cs/>
              </w:rPr>
              <w:t>แผนดำเนินงานเดือน ก.ย.</w:t>
            </w:r>
          </w:p>
        </w:tc>
      </w:tr>
      <w:tr w:rsidR="00CB188D" w:rsidRPr="00D01751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:rsidR="00CB188D" w:rsidRPr="00D01751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B188D" w:rsidRPr="00D01751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D01751">
              <w:rPr>
                <w:rFonts w:ascii="Cordia New" w:hAnsi="Cordia New"/>
                <w:sz w:val="28"/>
              </w:rPr>
              <w:t>BV12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B188D" w:rsidRPr="00D01751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D01751">
              <w:rPr>
                <w:rFonts w:ascii="Cordia New" w:hAnsi="Cordia New"/>
                <w:sz w:val="28"/>
              </w:rPr>
              <w:t>SEP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188D" w:rsidRPr="00D01751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D01751">
              <w:rPr>
                <w:rFonts w:ascii="Cordia New" w:hAnsi="Cordia New"/>
                <w:sz w:val="28"/>
              </w:rPr>
              <w:t>0</w:t>
            </w:r>
            <w:r w:rsidRPr="00D01751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B188D" w:rsidRPr="00D01751" w:rsidRDefault="00CB188D" w:rsidP="00CB188D">
            <w:pPr>
              <w:rPr>
                <w:rFonts w:ascii="Cordia New" w:hAnsi="Cordia New"/>
                <w:sz w:val="28"/>
                <w:cs/>
              </w:rPr>
            </w:pPr>
            <w:r w:rsidRPr="00D01751">
              <w:rPr>
                <w:rFonts w:ascii="Cordia New" w:hAnsi="Cordia New"/>
                <w:sz w:val="28"/>
                <w:cs/>
              </w:rPr>
              <w:t>แผนดำเนินงานเดือน ก.ย.</w:t>
            </w:r>
          </w:p>
        </w:tc>
      </w:tr>
      <w:tr w:rsidR="00CB188D" w:rsidRPr="00D01751" w:rsidTr="00B31197">
        <w:trPr>
          <w:trHeight w:val="60"/>
        </w:trPr>
        <w:tc>
          <w:tcPr>
            <w:tcW w:w="690" w:type="dxa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88D" w:rsidRPr="00D01751" w:rsidRDefault="00CB188D" w:rsidP="00CB188D">
            <w:pPr>
              <w:ind w:left="-108" w:right="-112"/>
              <w:jc w:val="center"/>
              <w:rPr>
                <w:rFonts w:ascii="Cordia New" w:hAnsi="Cordia New"/>
                <w:sz w:val="28"/>
              </w:rPr>
            </w:pPr>
            <w:r w:rsidRPr="00D01751">
              <w:rPr>
                <w:rFonts w:ascii="Cordia New" w:hAnsi="Cordia New"/>
                <w:sz w:val="28"/>
              </w:rPr>
              <w:t>9</w:t>
            </w: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188D" w:rsidRPr="00D01751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D01751">
              <w:rPr>
                <w:rFonts w:ascii="Cordia New" w:hAnsi="Cordia New"/>
                <w:sz w:val="28"/>
              </w:rPr>
              <w:t>WN3</w:t>
            </w:r>
            <w:r w:rsidRPr="00D01751">
              <w:rPr>
                <w:rFonts w:ascii="Cordia New" w:hAnsi="Cordia New" w:cs="Cordia New"/>
                <w:sz w:val="28"/>
                <w:cs/>
              </w:rPr>
              <w:t>-</w:t>
            </w:r>
            <w:r w:rsidRPr="00D01751">
              <w:rPr>
                <w:rFonts w:ascii="Cordia New" w:hAnsi="Cordia New"/>
                <w:sz w:val="28"/>
              </w:rPr>
              <w:t xml:space="preserve">WN5 </w:t>
            </w:r>
            <w:r w:rsidRPr="00D01751">
              <w:rPr>
                <w:rFonts w:ascii="Cordia New" w:hAnsi="Cordia New" w:cs="Cordia New"/>
                <w:sz w:val="28"/>
                <w:cs/>
              </w:rPr>
              <w:t>(</w:t>
            </w:r>
            <w:r w:rsidRPr="00D01751">
              <w:rPr>
                <w:rFonts w:ascii="Cordia New" w:hAnsi="Cordia New"/>
                <w:sz w:val="28"/>
              </w:rPr>
              <w:t>3</w:t>
            </w:r>
            <w:r w:rsidRPr="00D01751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188D" w:rsidRPr="00D01751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D01751">
              <w:rPr>
                <w:rFonts w:ascii="Cordia New" w:hAnsi="Cordia New"/>
                <w:sz w:val="28"/>
              </w:rPr>
              <w:t>MAY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188D" w:rsidRPr="00D01751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D01751">
              <w:rPr>
                <w:rFonts w:ascii="Cordia New" w:hAnsi="Cordia New"/>
                <w:sz w:val="28"/>
              </w:rPr>
              <w:t>0</w:t>
            </w:r>
            <w:r w:rsidRPr="00D01751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B188D" w:rsidRPr="00D01751" w:rsidRDefault="00CB188D" w:rsidP="00CB188D">
            <w:pPr>
              <w:rPr>
                <w:rFonts w:ascii="Cordia New" w:hAnsi="Cordia New"/>
                <w:sz w:val="28"/>
              </w:rPr>
            </w:pPr>
            <w:r w:rsidRPr="00D01751">
              <w:rPr>
                <w:rFonts w:ascii="Cordia New" w:hAnsi="Cordia New"/>
                <w:sz w:val="28"/>
                <w:cs/>
              </w:rPr>
              <w:t>แผนดำเนินงานเดือน พ.ค.</w:t>
            </w:r>
          </w:p>
        </w:tc>
      </w:tr>
      <w:tr w:rsidR="00CB188D" w:rsidRPr="00D01751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88D" w:rsidRPr="00D01751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188D" w:rsidRPr="00D01751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D01751">
              <w:rPr>
                <w:rFonts w:ascii="Cordia New" w:hAnsi="Cordia New"/>
                <w:sz w:val="28"/>
              </w:rPr>
              <w:t>RA7</w:t>
            </w:r>
            <w:r w:rsidRPr="00D01751">
              <w:rPr>
                <w:rFonts w:ascii="Cordia New" w:hAnsi="Cordia New" w:cs="Cordia New"/>
                <w:sz w:val="28"/>
                <w:cs/>
              </w:rPr>
              <w:t>-</w:t>
            </w:r>
            <w:r w:rsidRPr="00D01751">
              <w:rPr>
                <w:rFonts w:ascii="Cordia New" w:hAnsi="Cordia New"/>
                <w:sz w:val="28"/>
              </w:rPr>
              <w:t xml:space="preserve">9 </w:t>
            </w:r>
            <w:r w:rsidRPr="00D01751">
              <w:rPr>
                <w:rFonts w:ascii="Cordia New" w:hAnsi="Cordia New" w:cs="Cordia New"/>
                <w:sz w:val="28"/>
                <w:cs/>
              </w:rPr>
              <w:t>(</w:t>
            </w:r>
            <w:r w:rsidRPr="00D01751">
              <w:rPr>
                <w:rFonts w:ascii="Cordia New" w:hAnsi="Cordia New"/>
                <w:sz w:val="28"/>
              </w:rPr>
              <w:t>3</w:t>
            </w:r>
            <w:r w:rsidRPr="00D01751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188D" w:rsidRPr="00D01751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D01751">
              <w:rPr>
                <w:rFonts w:ascii="Cordia New" w:hAnsi="Cordia New"/>
                <w:sz w:val="28"/>
              </w:rPr>
              <w:t>JUN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188D" w:rsidRPr="00D01751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D01751">
              <w:rPr>
                <w:rFonts w:ascii="Cordia New" w:hAnsi="Cordia New"/>
                <w:sz w:val="28"/>
              </w:rPr>
              <w:t>0</w:t>
            </w:r>
            <w:r w:rsidRPr="00D01751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B188D" w:rsidRPr="00D01751" w:rsidRDefault="00CB188D" w:rsidP="00CB188D">
            <w:pPr>
              <w:rPr>
                <w:rFonts w:ascii="Cordia New" w:hAnsi="Cordia New"/>
                <w:sz w:val="28"/>
              </w:rPr>
            </w:pPr>
            <w:r w:rsidRPr="00D01751">
              <w:rPr>
                <w:rFonts w:ascii="Cordia New" w:hAnsi="Cordia New"/>
                <w:sz w:val="28"/>
                <w:cs/>
              </w:rPr>
              <w:t>แผนดำเนินงานเดือน มิ.ย.</w:t>
            </w:r>
          </w:p>
        </w:tc>
      </w:tr>
      <w:tr w:rsidR="00CB188D" w:rsidRPr="00D01751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88D" w:rsidRPr="00D01751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188D" w:rsidRPr="00D01751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D01751">
              <w:rPr>
                <w:rFonts w:ascii="Cordia New" w:hAnsi="Cordia New"/>
                <w:sz w:val="28"/>
              </w:rPr>
              <w:t>BV13</w:t>
            </w:r>
            <w:r w:rsidRPr="00D01751">
              <w:rPr>
                <w:rFonts w:ascii="Cordia New" w:hAnsi="Cordia New" w:cs="Cordia New"/>
                <w:sz w:val="28"/>
                <w:cs/>
              </w:rPr>
              <w:t>-</w:t>
            </w:r>
            <w:r w:rsidRPr="00D01751">
              <w:rPr>
                <w:rFonts w:ascii="Cordia New" w:hAnsi="Cordia New"/>
                <w:sz w:val="28"/>
              </w:rPr>
              <w:t xml:space="preserve">19 </w:t>
            </w:r>
            <w:r w:rsidRPr="00D01751">
              <w:rPr>
                <w:rFonts w:ascii="Cordia New" w:hAnsi="Cordia New" w:cs="Cordia New"/>
                <w:sz w:val="28"/>
                <w:cs/>
              </w:rPr>
              <w:t>(</w:t>
            </w:r>
            <w:r w:rsidRPr="00D01751">
              <w:rPr>
                <w:rFonts w:ascii="Cordia New" w:hAnsi="Cordia New"/>
                <w:sz w:val="28"/>
              </w:rPr>
              <w:t>7</w:t>
            </w:r>
            <w:r w:rsidRPr="00D01751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B188D" w:rsidRPr="00D01751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D01751">
              <w:rPr>
                <w:rFonts w:ascii="Cordia New" w:hAnsi="Cordia New"/>
                <w:sz w:val="28"/>
              </w:rPr>
              <w:t>MAY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188D" w:rsidRPr="00D01751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D01751">
              <w:rPr>
                <w:rFonts w:ascii="Cordia New" w:hAnsi="Cordia New"/>
                <w:sz w:val="28"/>
              </w:rPr>
              <w:t>0</w:t>
            </w:r>
            <w:r w:rsidRPr="00D01751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B188D" w:rsidRPr="00D01751" w:rsidRDefault="00CB188D" w:rsidP="00CB188D">
            <w:pPr>
              <w:rPr>
                <w:rFonts w:ascii="Cordia New" w:hAnsi="Cordia New"/>
                <w:sz w:val="28"/>
              </w:rPr>
            </w:pPr>
            <w:r w:rsidRPr="00D01751">
              <w:rPr>
                <w:rFonts w:ascii="Cordia New" w:hAnsi="Cordia New"/>
                <w:sz w:val="28"/>
                <w:cs/>
              </w:rPr>
              <w:t>แผนดำเนินงานเดือน พ.ค.</w:t>
            </w:r>
          </w:p>
        </w:tc>
      </w:tr>
      <w:tr w:rsidR="00CB188D" w:rsidRPr="00D01751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88D" w:rsidRPr="00D01751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B188D" w:rsidRPr="00D01751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D01751">
              <w:rPr>
                <w:rFonts w:ascii="Cordia New" w:hAnsi="Cordia New"/>
                <w:sz w:val="28"/>
              </w:rPr>
              <w:t xml:space="preserve">GCRN </w:t>
            </w:r>
            <w:r w:rsidRPr="00D01751">
              <w:rPr>
                <w:rFonts w:ascii="Cordia New" w:hAnsi="Cordia New" w:cs="Cordia New"/>
                <w:sz w:val="28"/>
                <w:cs/>
              </w:rPr>
              <w:t>(</w:t>
            </w:r>
            <w:r w:rsidRPr="00D01751">
              <w:rPr>
                <w:rFonts w:ascii="Cordia New" w:hAnsi="Cordia New"/>
                <w:sz w:val="28"/>
              </w:rPr>
              <w:t>1</w:t>
            </w:r>
            <w:r w:rsidRPr="00D01751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B188D" w:rsidRPr="00D01751" w:rsidRDefault="00CB188D" w:rsidP="00CB188D">
            <w:pPr>
              <w:tabs>
                <w:tab w:val="left" w:pos="225"/>
                <w:tab w:val="center" w:pos="434"/>
              </w:tabs>
              <w:ind w:left="-104" w:right="-108"/>
              <w:rPr>
                <w:rFonts w:ascii="Cordia New" w:hAnsi="Cordia New"/>
                <w:sz w:val="28"/>
              </w:rPr>
            </w:pPr>
            <w:r w:rsidRPr="00D01751">
              <w:rPr>
                <w:rFonts w:ascii="Cordia New" w:hAnsi="Cordia New"/>
                <w:sz w:val="28"/>
              </w:rPr>
              <w:tab/>
            </w:r>
            <w:r w:rsidRPr="00D01751">
              <w:rPr>
                <w:rFonts w:ascii="Cordia New" w:hAnsi="Cordia New"/>
                <w:sz w:val="28"/>
              </w:rPr>
              <w:tab/>
              <w:t>JUN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188D" w:rsidRPr="00D01751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D01751">
              <w:rPr>
                <w:rFonts w:ascii="Cordia New" w:hAnsi="Cordia New"/>
                <w:sz w:val="28"/>
              </w:rPr>
              <w:t>0</w:t>
            </w:r>
            <w:r w:rsidRPr="00D01751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B188D" w:rsidRPr="00D01751" w:rsidRDefault="00CB188D" w:rsidP="00CB188D">
            <w:pPr>
              <w:rPr>
                <w:rFonts w:ascii="Cordia New" w:hAnsi="Cordia New"/>
                <w:sz w:val="28"/>
                <w:cs/>
              </w:rPr>
            </w:pPr>
            <w:r w:rsidRPr="00D01751">
              <w:rPr>
                <w:rFonts w:ascii="Cordia New" w:hAnsi="Cordia New"/>
                <w:sz w:val="28"/>
                <w:cs/>
              </w:rPr>
              <w:t>แผนดำเนินงานเดือน มิ.ย.</w:t>
            </w:r>
          </w:p>
        </w:tc>
      </w:tr>
      <w:tr w:rsidR="00CB188D" w:rsidRPr="00D01751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88D" w:rsidRPr="00D01751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B188D" w:rsidRPr="00D01751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D01751">
              <w:rPr>
                <w:rFonts w:ascii="Cordia New" w:hAnsi="Cordia New"/>
                <w:sz w:val="28"/>
              </w:rPr>
              <w:t xml:space="preserve">NRMR </w:t>
            </w:r>
            <w:r w:rsidRPr="00D01751">
              <w:rPr>
                <w:rFonts w:ascii="Cordia New" w:hAnsi="Cordia New" w:cs="Cordia New"/>
                <w:sz w:val="28"/>
                <w:cs/>
              </w:rPr>
              <w:t>(</w:t>
            </w:r>
            <w:r w:rsidRPr="00D01751">
              <w:rPr>
                <w:rFonts w:ascii="Cordia New" w:hAnsi="Cordia New"/>
                <w:sz w:val="28"/>
              </w:rPr>
              <w:t>1</w:t>
            </w:r>
            <w:r w:rsidRPr="00D01751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B188D" w:rsidRPr="00D01751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D01751">
              <w:rPr>
                <w:rFonts w:ascii="Cordia New" w:hAnsi="Cordia New"/>
                <w:sz w:val="28"/>
              </w:rPr>
              <w:t>JUN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188D" w:rsidRPr="00D01751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D01751">
              <w:rPr>
                <w:rFonts w:ascii="Cordia New" w:hAnsi="Cordia New"/>
                <w:sz w:val="28"/>
              </w:rPr>
              <w:t>0</w:t>
            </w:r>
            <w:r w:rsidRPr="00D01751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B188D" w:rsidRPr="00D01751" w:rsidRDefault="00CB188D" w:rsidP="00CB188D">
            <w:pPr>
              <w:rPr>
                <w:rFonts w:ascii="Cordia New" w:hAnsi="Cordia New"/>
                <w:sz w:val="28"/>
                <w:cs/>
              </w:rPr>
            </w:pPr>
            <w:r w:rsidRPr="00D01751">
              <w:rPr>
                <w:rFonts w:ascii="Cordia New" w:hAnsi="Cordia New"/>
                <w:sz w:val="28"/>
                <w:cs/>
              </w:rPr>
              <w:t>แผนดำเนินงานเดือน มิ.ย.</w:t>
            </w:r>
          </w:p>
        </w:tc>
      </w:tr>
      <w:tr w:rsidR="00CB188D" w:rsidRPr="00D01751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88D" w:rsidRPr="00D01751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B188D" w:rsidRPr="00D01751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D01751">
              <w:rPr>
                <w:rFonts w:ascii="Cordia New" w:hAnsi="Cordia New"/>
                <w:sz w:val="28"/>
              </w:rPr>
              <w:t xml:space="preserve">NR1 </w:t>
            </w:r>
            <w:r w:rsidRPr="00D01751">
              <w:rPr>
                <w:rFonts w:ascii="Cordia New" w:hAnsi="Cordia New" w:cs="Cordia New"/>
                <w:sz w:val="28"/>
                <w:cs/>
              </w:rPr>
              <w:t xml:space="preserve">- </w:t>
            </w:r>
            <w:r w:rsidRPr="00D01751">
              <w:rPr>
                <w:rFonts w:ascii="Cordia New" w:hAnsi="Cordia New"/>
                <w:sz w:val="28"/>
              </w:rPr>
              <w:t xml:space="preserve">NR2 </w:t>
            </w:r>
            <w:r w:rsidRPr="00D01751">
              <w:rPr>
                <w:rFonts w:ascii="Cordia New" w:hAnsi="Cordia New" w:cs="Cordia New"/>
                <w:sz w:val="28"/>
                <w:cs/>
              </w:rPr>
              <w:t>(</w:t>
            </w:r>
            <w:r w:rsidRPr="00D01751">
              <w:rPr>
                <w:rFonts w:ascii="Cordia New" w:hAnsi="Cordia New"/>
                <w:sz w:val="28"/>
              </w:rPr>
              <w:t>2</w:t>
            </w:r>
            <w:r w:rsidRPr="00D01751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B188D" w:rsidRPr="00D01751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D01751">
              <w:rPr>
                <w:rFonts w:ascii="Cordia New" w:hAnsi="Cordia New"/>
                <w:sz w:val="28"/>
              </w:rPr>
              <w:t>JUN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188D" w:rsidRPr="00D01751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D01751">
              <w:rPr>
                <w:rFonts w:ascii="Cordia New" w:hAnsi="Cordia New"/>
                <w:sz w:val="28"/>
              </w:rPr>
              <w:t>0</w:t>
            </w:r>
            <w:r w:rsidRPr="00D01751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B188D" w:rsidRPr="00D01751" w:rsidRDefault="00CB188D" w:rsidP="00CB188D">
            <w:pPr>
              <w:rPr>
                <w:rFonts w:ascii="Cordia New" w:hAnsi="Cordia New"/>
                <w:sz w:val="28"/>
                <w:cs/>
              </w:rPr>
            </w:pPr>
            <w:r w:rsidRPr="00D01751">
              <w:rPr>
                <w:rFonts w:ascii="Cordia New" w:hAnsi="Cordia New"/>
                <w:sz w:val="28"/>
                <w:cs/>
              </w:rPr>
              <w:t>แผนดำเนินงานเดือน มิ.ย.</w:t>
            </w:r>
          </w:p>
        </w:tc>
      </w:tr>
      <w:tr w:rsidR="00CB188D" w:rsidRPr="00D01751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88D" w:rsidRPr="00D01751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B188D" w:rsidRPr="00D01751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D01751">
              <w:rPr>
                <w:rFonts w:ascii="Cordia New" w:hAnsi="Cordia New"/>
                <w:sz w:val="28"/>
              </w:rPr>
              <w:t xml:space="preserve">BIC </w:t>
            </w:r>
            <w:r w:rsidRPr="00D01751">
              <w:rPr>
                <w:rFonts w:ascii="Cordia New" w:hAnsi="Cordia New" w:cs="Cordia New"/>
                <w:sz w:val="28"/>
                <w:cs/>
              </w:rPr>
              <w:t>(</w:t>
            </w:r>
            <w:r w:rsidRPr="00D01751">
              <w:rPr>
                <w:rFonts w:ascii="Cordia New" w:hAnsi="Cordia New"/>
                <w:sz w:val="28"/>
              </w:rPr>
              <w:t>1</w:t>
            </w:r>
            <w:r w:rsidRPr="00D01751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B188D" w:rsidRPr="00D01751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D01751">
              <w:rPr>
                <w:rFonts w:ascii="Cordia New" w:hAnsi="Cordia New"/>
                <w:sz w:val="28"/>
              </w:rPr>
              <w:t>JUN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188D" w:rsidRPr="00D01751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D01751">
              <w:rPr>
                <w:rFonts w:ascii="Cordia New" w:hAnsi="Cordia New"/>
                <w:sz w:val="28"/>
              </w:rPr>
              <w:t>0</w:t>
            </w:r>
            <w:r w:rsidRPr="00D01751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B188D" w:rsidRPr="00D01751" w:rsidRDefault="00CB188D" w:rsidP="00CB188D">
            <w:pPr>
              <w:rPr>
                <w:rFonts w:ascii="Cordia New" w:hAnsi="Cordia New"/>
                <w:sz w:val="28"/>
                <w:cs/>
              </w:rPr>
            </w:pPr>
            <w:r w:rsidRPr="00D01751">
              <w:rPr>
                <w:rFonts w:ascii="Cordia New" w:hAnsi="Cordia New"/>
                <w:sz w:val="28"/>
                <w:cs/>
              </w:rPr>
              <w:t>แผนดำเนินงานเดือน มิ.ย.</w:t>
            </w:r>
          </w:p>
        </w:tc>
      </w:tr>
      <w:tr w:rsidR="00CB188D" w:rsidRPr="00D01751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88D" w:rsidRPr="00D01751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B188D" w:rsidRPr="00D01751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D01751">
              <w:rPr>
                <w:rFonts w:ascii="Cordia New" w:hAnsi="Cordia New"/>
                <w:sz w:val="28"/>
              </w:rPr>
              <w:t xml:space="preserve">NNE </w:t>
            </w:r>
            <w:r w:rsidRPr="00D01751">
              <w:rPr>
                <w:rFonts w:ascii="Cordia New" w:hAnsi="Cordia New" w:cs="Cordia New"/>
                <w:sz w:val="28"/>
                <w:cs/>
              </w:rPr>
              <w:t>(</w:t>
            </w:r>
            <w:r w:rsidRPr="00D01751">
              <w:rPr>
                <w:rFonts w:ascii="Cordia New" w:hAnsi="Cordia New"/>
                <w:sz w:val="28"/>
              </w:rPr>
              <w:t>1</w:t>
            </w:r>
            <w:r w:rsidRPr="00D01751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B188D" w:rsidRPr="00D01751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D01751">
              <w:rPr>
                <w:rFonts w:ascii="Cordia New" w:hAnsi="Cordia New"/>
                <w:sz w:val="28"/>
              </w:rPr>
              <w:t>JUN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188D" w:rsidRPr="00D01751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D01751">
              <w:rPr>
                <w:rFonts w:ascii="Cordia New" w:hAnsi="Cordia New"/>
                <w:sz w:val="28"/>
              </w:rPr>
              <w:t>0</w:t>
            </w:r>
            <w:r w:rsidRPr="00D01751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B188D" w:rsidRPr="00D01751" w:rsidRDefault="00CB188D" w:rsidP="00CB188D">
            <w:pPr>
              <w:rPr>
                <w:rFonts w:ascii="Cordia New" w:hAnsi="Cordia New"/>
                <w:sz w:val="28"/>
                <w:cs/>
              </w:rPr>
            </w:pPr>
            <w:r w:rsidRPr="00D01751">
              <w:rPr>
                <w:rFonts w:ascii="Cordia New" w:hAnsi="Cordia New"/>
                <w:sz w:val="28"/>
                <w:cs/>
              </w:rPr>
              <w:t>แผนดำเนินงานเดือน มิ.ย.</w:t>
            </w:r>
          </w:p>
        </w:tc>
      </w:tr>
      <w:tr w:rsidR="00CB188D" w:rsidRPr="00D01751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88D" w:rsidRPr="00D01751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B188D" w:rsidRPr="00D01751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D01751">
              <w:rPr>
                <w:rFonts w:ascii="Cordia New" w:hAnsi="Cordia New"/>
                <w:sz w:val="28"/>
              </w:rPr>
              <w:t>DCAP</w:t>
            </w:r>
            <w:r w:rsidRPr="00D01751">
              <w:rPr>
                <w:rFonts w:ascii="Cordia New" w:hAnsi="Cordia New" w:cs="Cordia New"/>
                <w:sz w:val="28"/>
                <w:cs/>
              </w:rPr>
              <w:t>(</w:t>
            </w:r>
            <w:r w:rsidRPr="00D01751">
              <w:rPr>
                <w:rFonts w:ascii="Cordia New" w:hAnsi="Cordia New"/>
                <w:sz w:val="28"/>
              </w:rPr>
              <w:t>1</w:t>
            </w:r>
            <w:r w:rsidRPr="00D01751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B188D" w:rsidRPr="00D01751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D01751">
              <w:rPr>
                <w:rFonts w:ascii="Cordia New" w:hAnsi="Cordia New"/>
                <w:sz w:val="28"/>
              </w:rPr>
              <w:t>JUN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188D" w:rsidRPr="00D01751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D01751">
              <w:rPr>
                <w:rFonts w:ascii="Cordia New" w:hAnsi="Cordia New"/>
                <w:sz w:val="28"/>
              </w:rPr>
              <w:t>0</w:t>
            </w:r>
            <w:r w:rsidRPr="00D01751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B188D" w:rsidRPr="00D01751" w:rsidRDefault="00CB188D" w:rsidP="00CB188D">
            <w:pPr>
              <w:rPr>
                <w:rFonts w:ascii="Cordia New" w:hAnsi="Cordia New"/>
                <w:sz w:val="28"/>
                <w:cs/>
              </w:rPr>
            </w:pPr>
            <w:r w:rsidRPr="00D01751">
              <w:rPr>
                <w:rFonts w:ascii="Cordia New" w:hAnsi="Cordia New"/>
                <w:sz w:val="28"/>
                <w:cs/>
              </w:rPr>
              <w:t>แผนดำเนินงานเดือน มิ.ย.</w:t>
            </w:r>
          </w:p>
        </w:tc>
      </w:tr>
      <w:tr w:rsidR="00CB188D" w:rsidRPr="00D01751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88D" w:rsidRPr="00D01751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B188D" w:rsidRPr="00D01751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D01751">
              <w:rPr>
                <w:rFonts w:ascii="Cordia New" w:hAnsi="Cordia New"/>
                <w:sz w:val="28"/>
              </w:rPr>
              <w:t>AR1</w:t>
            </w:r>
            <w:r w:rsidRPr="00D01751">
              <w:rPr>
                <w:rFonts w:ascii="Cordia New" w:hAnsi="Cordia New" w:cs="Cordia New"/>
                <w:sz w:val="28"/>
                <w:cs/>
              </w:rPr>
              <w:t>-</w:t>
            </w:r>
            <w:r w:rsidRPr="00D01751">
              <w:rPr>
                <w:rFonts w:ascii="Cordia New" w:hAnsi="Cordia New"/>
                <w:sz w:val="28"/>
              </w:rPr>
              <w:t xml:space="preserve">AR2 </w:t>
            </w:r>
            <w:r w:rsidRPr="00D01751">
              <w:rPr>
                <w:rFonts w:ascii="Cordia New" w:hAnsi="Cordia New" w:cs="Cordia New"/>
                <w:sz w:val="28"/>
                <w:cs/>
              </w:rPr>
              <w:t>(</w:t>
            </w:r>
            <w:r w:rsidRPr="00D01751">
              <w:rPr>
                <w:rFonts w:ascii="Cordia New" w:hAnsi="Cordia New"/>
                <w:sz w:val="28"/>
              </w:rPr>
              <w:t>2</w:t>
            </w:r>
            <w:r w:rsidRPr="00D01751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B188D" w:rsidRPr="00D01751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D01751">
              <w:rPr>
                <w:rFonts w:ascii="Cordia New" w:hAnsi="Cordia New"/>
                <w:sz w:val="28"/>
              </w:rPr>
              <w:t>JUN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188D" w:rsidRPr="00D01751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D01751">
              <w:rPr>
                <w:rFonts w:ascii="Cordia New" w:hAnsi="Cordia New"/>
                <w:sz w:val="28"/>
                <w:cs/>
              </w:rPr>
              <w:t>100</w:t>
            </w:r>
            <w:r w:rsidRPr="00D01751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:rsidR="00CB188D" w:rsidRPr="00D01751" w:rsidRDefault="00CB188D" w:rsidP="00CB188D">
            <w:pPr>
              <w:rPr>
                <w:rFonts w:ascii="Cordia New" w:hAnsi="Cordia New"/>
                <w:sz w:val="28"/>
                <w:cs/>
              </w:rPr>
            </w:pPr>
            <w:r w:rsidRPr="00D01751">
              <w:rPr>
                <w:rFonts w:ascii="Cordia New" w:hAnsi="Cordia New"/>
                <w:sz w:val="28"/>
                <w:cs/>
              </w:rPr>
              <w:t>แผนดำเนินงานเดือน มิ.ย.</w:t>
            </w:r>
          </w:p>
        </w:tc>
      </w:tr>
    </w:tbl>
    <w:p w:rsidR="00E11736" w:rsidRPr="00D01751" w:rsidRDefault="00E11736" w:rsidP="00E11736">
      <w:pPr>
        <w:pStyle w:val="ac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D01751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26481E" w:rsidRPr="00D01751" w:rsidRDefault="0026481E" w:rsidP="00B31197">
      <w:pPr>
        <w:pStyle w:val="ac"/>
        <w:spacing w:after="0" w:line="264" w:lineRule="auto"/>
        <w:ind w:left="2127"/>
        <w:contextualSpacing w:val="0"/>
        <w:outlineLvl w:val="0"/>
        <w:rPr>
          <w:rFonts w:ascii="Cordia New" w:hAnsi="Cordia New"/>
          <w:color w:val="E36C0A" w:themeColor="accent6" w:themeShade="BF"/>
          <w:sz w:val="28"/>
          <w:cs/>
        </w:rPr>
      </w:pPr>
      <w:r w:rsidRPr="00D01751">
        <w:rPr>
          <w:rFonts w:ascii="Cordia New" w:hAnsi="Cordia New" w:hint="cs"/>
          <w:sz w:val="28"/>
          <w:cs/>
        </w:rPr>
        <w:t xml:space="preserve">ไม่มีแผนดำเนินงานใน </w:t>
      </w:r>
      <w:r w:rsidRPr="00D01751">
        <w:rPr>
          <w:rFonts w:ascii="Cordia New" w:hAnsi="Cordia New"/>
          <w:sz w:val="28"/>
        </w:rPr>
        <w:t>Q1</w:t>
      </w:r>
    </w:p>
    <w:p w:rsidR="00E11736" w:rsidRPr="00D01751" w:rsidRDefault="00E11736" w:rsidP="00E11736">
      <w:pPr>
        <w:pStyle w:val="ac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D01751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p w:rsidR="009B1FEC" w:rsidRPr="00D01751" w:rsidRDefault="009B1FEC" w:rsidP="00B31197">
      <w:pPr>
        <w:pStyle w:val="ac"/>
        <w:spacing w:after="0" w:line="264" w:lineRule="auto"/>
        <w:ind w:left="2127"/>
        <w:contextualSpacing w:val="0"/>
        <w:outlineLvl w:val="0"/>
        <w:rPr>
          <w:rFonts w:ascii="Cordia New" w:hAnsi="Cordia New"/>
          <w:color w:val="E36C0A" w:themeColor="accent6" w:themeShade="BF"/>
          <w:sz w:val="28"/>
          <w:cs/>
        </w:rPr>
      </w:pPr>
      <w:r w:rsidRPr="00D01751">
        <w:rPr>
          <w:rFonts w:ascii="Cordia New" w:hAnsi="Cordia New" w:hint="cs"/>
          <w:sz w:val="28"/>
          <w:cs/>
        </w:rPr>
        <w:t>แผน</w:t>
      </w:r>
      <w:r w:rsidR="00B31197" w:rsidRPr="00D01751">
        <w:rPr>
          <w:rFonts w:ascii="Cordia New" w:hAnsi="Cordia New" w:hint="cs"/>
          <w:sz w:val="28"/>
          <w:cs/>
        </w:rPr>
        <w:t>เริ่ม</w:t>
      </w:r>
      <w:r w:rsidRPr="00D01751">
        <w:rPr>
          <w:rFonts w:ascii="Cordia New" w:hAnsi="Cordia New" w:hint="cs"/>
          <w:sz w:val="28"/>
          <w:cs/>
        </w:rPr>
        <w:t>ดำเนินงานช่วง</w:t>
      </w:r>
      <w:r w:rsidR="00B31197" w:rsidRPr="00D01751">
        <w:rPr>
          <w:rFonts w:ascii="Cordia New" w:hAnsi="Cordia New" w:hint="cs"/>
          <w:sz w:val="28"/>
          <w:cs/>
        </w:rPr>
        <w:t xml:space="preserve">ไตรมาศที่ </w:t>
      </w:r>
      <w:r w:rsidR="00B31197" w:rsidRPr="00D01751">
        <w:rPr>
          <w:rFonts w:ascii="Cordia New" w:hAnsi="Cordia New"/>
          <w:sz w:val="28"/>
        </w:rPr>
        <w:t>2</w:t>
      </w:r>
      <w:r w:rsidR="00B31197" w:rsidRPr="00D01751">
        <w:rPr>
          <w:rFonts w:ascii="Cordia New" w:hAnsi="Cordia New" w:hint="cs"/>
          <w:sz w:val="28"/>
          <w:cs/>
        </w:rPr>
        <w:t xml:space="preserve"> ในพื้นที่เขต </w:t>
      </w:r>
      <w:r w:rsidR="00B31197" w:rsidRPr="00D01751">
        <w:rPr>
          <w:rFonts w:ascii="Cordia New" w:hAnsi="Cordia New"/>
          <w:sz w:val="28"/>
        </w:rPr>
        <w:t>9</w:t>
      </w:r>
      <w:r w:rsidR="00B31197" w:rsidRPr="00D01751">
        <w:rPr>
          <w:rFonts w:ascii="Cordia New" w:hAnsi="Cordia New" w:hint="cs"/>
          <w:sz w:val="28"/>
          <w:cs/>
        </w:rPr>
        <w:t xml:space="preserve"> จำนวน </w:t>
      </w:r>
      <w:r w:rsidR="00B31197" w:rsidRPr="00D01751">
        <w:rPr>
          <w:rFonts w:ascii="Cordia New" w:hAnsi="Cordia New"/>
          <w:sz w:val="28"/>
        </w:rPr>
        <w:t>22</w:t>
      </w:r>
      <w:r w:rsidR="00B31197" w:rsidRPr="00D01751">
        <w:rPr>
          <w:rFonts w:ascii="Cordia New" w:hAnsi="Cordia New" w:hint="cs"/>
          <w:sz w:val="28"/>
          <w:cs/>
        </w:rPr>
        <w:t xml:space="preserve"> สถานี </w:t>
      </w:r>
    </w:p>
    <w:p w:rsidR="00E11736" w:rsidRPr="00D01751" w:rsidRDefault="00E11736" w:rsidP="00E11736">
      <w:pPr>
        <w:pStyle w:val="ac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D01751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>ปัญหาอุปสรรค (ถ้ามี)</w:t>
      </w:r>
    </w:p>
    <w:p w:rsidR="00E11736" w:rsidRPr="00D01751" w:rsidRDefault="00E11736" w:rsidP="00B31197">
      <w:pPr>
        <w:pStyle w:val="ac"/>
        <w:spacing w:after="0" w:line="264" w:lineRule="auto"/>
        <w:ind w:left="212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D01751">
        <w:rPr>
          <w:rFonts w:ascii="Cordia New" w:eastAsia="Times New Roman" w:hAnsi="Cordia New"/>
          <w:sz w:val="28"/>
          <w:cs/>
        </w:rPr>
        <w:t>ไม่มี</w:t>
      </w:r>
    </w:p>
    <w:p w:rsidR="00801470" w:rsidRPr="00D01751" w:rsidRDefault="00801470" w:rsidP="00801470">
      <w:pPr>
        <w:pStyle w:val="ac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D01751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งานสำรวจ และตรวจวัดระบบบำรุงรักษา ท่อในทะเล ด้วย</w:t>
      </w:r>
      <w:r w:rsidR="00B1334F" w:rsidRPr="00D01751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หุ่นยนต์</w:t>
      </w:r>
      <w:r w:rsidRPr="00D01751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  <w:r w:rsidRPr="00D01751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ROV</w:t>
      </w:r>
    </w:p>
    <w:p w:rsidR="005B200B" w:rsidRPr="00D01751" w:rsidRDefault="006162E4" w:rsidP="005B200B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  <w:ins w:id="19" w:author="NAVASIN HOMHUAL" w:date="2016-09-05T21:25:00Z">
        <w:r w:rsidRPr="00D01751">
          <w:rPr>
            <w:rFonts w:ascii="Browallia New" w:hAnsi="Browallia New" w:cs="Browallia New"/>
            <w:noProof/>
            <w:sz w:val="32"/>
            <w:szCs w:val="32"/>
            <w:rPrChange w:id="20">
              <w:rPr>
                <w:noProof/>
              </w:rPr>
            </w:rPrChange>
          </w:rPr>
          <mc:AlternateContent>
            <mc:Choice Requires="wps">
              <w:drawing>
                <wp:anchor distT="0" distB="0" distL="114300" distR="114300" simplePos="0" relativeHeight="251658752" behindDoc="0" locked="0" layoutInCell="1" allowOverlap="1" wp14:anchorId="12AD687D" wp14:editId="218E456D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271145</wp:posOffset>
                  </wp:positionV>
                  <wp:extent cx="4373245" cy="793115"/>
                  <wp:effectExtent l="57150" t="38100" r="84455" b="102235"/>
                  <wp:wrapNone/>
                  <wp:docPr id="16" name="Rectangle 1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373245" cy="7931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A0BD6" w:rsidRPr="009E316F" w:rsidRDefault="001A0BD6">
                              <w:pPr>
                                <w:jc w:val="center"/>
                                <w:rPr>
                                  <w:b/>
                                  <w:bCs/>
                                  <w:sz w:val="72"/>
                                  <w:szCs w:val="72"/>
                                  <w:rPrChange w:id="21" w:author="NAVASIN HOMHUAL" w:date="2016-09-05T21:24:00Z">
                                    <w:rPr/>
                                  </w:rPrChange>
                                </w:rPr>
                                <w:pPrChange w:id="22" w:author="NAVASIN HOMHUAL" w:date="2016-09-05T21:23:00Z">
                                  <w:pPr/>
                                </w:pPrChange>
                              </w:pPr>
                              <w:r>
                                <w:rPr>
                                  <w:b/>
                                  <w:bCs/>
                                  <w:sz w:val="72"/>
                                  <w:szCs w:val="72"/>
                                </w:rPr>
                                <w:t xml:space="preserve">Report </w:t>
                              </w:r>
                              <w:r>
                                <w:rPr>
                                  <w:rFonts w:hint="cs"/>
                                  <w:b/>
                                  <w:bCs/>
                                  <w:sz w:val="72"/>
                                  <w:szCs w:val="72"/>
                                  <w:cs/>
                                </w:rPr>
                                <w:t>ผู้รับเหมา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id="Rectangle 16" o:spid="_x0000_s1029" style="position:absolute;left:0;text-align:left;margin-left:0;margin-top:21.35pt;width:344.35pt;height:62.4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  <v:textbox>
                    <w:txbxContent>
                      <w:p w:rsidR="001A0BD6" w:rsidRPr="009E316F" w:rsidRDefault="001A0BD6">
                        <w:pPr>
                          <w:jc w:val="center"/>
                          <w:rPr>
                            <w:b/>
                            <w:bCs/>
                            <w:sz w:val="72"/>
                            <w:szCs w:val="72"/>
                            <w:rPrChange w:id="34" w:author="NAVASIN HOMHUAL" w:date="2016-09-05T21:24:00Z">
                              <w:rPr/>
                            </w:rPrChange>
                          </w:rPr>
                          <w:pPrChange w:id="35" w:author="NAVASIN HOMHUAL" w:date="2016-09-05T21:23:00Z">
                            <w:pPr/>
                          </w:pPrChange>
                        </w:pPr>
                        <w:r>
                          <w:rPr>
                            <w:b/>
                            <w:bCs/>
                            <w:sz w:val="72"/>
                            <w:szCs w:val="72"/>
                          </w:rPr>
                          <w:t xml:space="preserve">Report </w:t>
                        </w:r>
                        <w:r>
                          <w:rPr>
                            <w:rFonts w:hint="cs"/>
                            <w:b/>
                            <w:bCs/>
                            <w:sz w:val="72"/>
                            <w:szCs w:val="72"/>
                            <w:cs/>
                          </w:rPr>
                          <w:t>ผู้รับเหมา</w:t>
                        </w:r>
                      </w:p>
                    </w:txbxContent>
                  </v:textbox>
                </v:rect>
              </w:pict>
            </mc:Fallback>
          </mc:AlternateContent>
        </w:r>
      </w:ins>
      <w:r w:rsidR="00BE2EBC" w:rsidRPr="00D01751">
        <w:rPr>
          <w:rFonts w:ascii="Cordia New" w:hAnsi="Cordia New" w:cs="Cordia New"/>
          <w:sz w:val="28"/>
          <w:cs/>
        </w:rPr>
        <w:t xml:space="preserve">ท่อส่งก๊าซธรรมชาติในทะเล มีการสำรวจสภาพแนวท่อส่งก๊าซโดย </w:t>
      </w:r>
      <w:r w:rsidR="00BE2EBC" w:rsidRPr="00D01751">
        <w:rPr>
          <w:rFonts w:ascii="Cordia New" w:hAnsi="Cordia New" w:cs="Cordia New"/>
          <w:sz w:val="28"/>
        </w:rPr>
        <w:t xml:space="preserve">Remotely Operated Vehicle </w:t>
      </w:r>
      <w:r w:rsidR="00BE2EBC" w:rsidRPr="00D01751">
        <w:rPr>
          <w:rFonts w:ascii="Cordia New" w:hAnsi="Cordia New" w:cs="Cordia New"/>
          <w:sz w:val="28"/>
          <w:cs/>
        </w:rPr>
        <w:t>(</w:t>
      </w:r>
      <w:r w:rsidR="00BE2EBC" w:rsidRPr="00D01751">
        <w:rPr>
          <w:rFonts w:ascii="Cordia New" w:hAnsi="Cordia New" w:cs="Cordia New"/>
          <w:sz w:val="28"/>
        </w:rPr>
        <w:t>ROV</w:t>
      </w:r>
      <w:r w:rsidR="00BE2EBC" w:rsidRPr="00D01751">
        <w:rPr>
          <w:rFonts w:ascii="Cordia New" w:hAnsi="Cordia New" w:cs="Cordia New"/>
          <w:sz w:val="28"/>
          <w:cs/>
        </w:rPr>
        <w:t>) เพื่อตรวจสอบสภาพภายนอกของท่อก๊าซฯใต้ทะเล เป็นประจำทุก 5 ปี เพื่อตรวจหาสิ่งผิดปกติบริเวณแนวท่อส่งก๊าซ เช่น ดินรองรับท่อส่งก๊าซในทะเลหายไป มากเกินกว่าที่ออกแบบไว้ ความเสียหายที่อาจเกิดจากสมอเรือหรือ สิ่งของหล่นใส่ท่อส่งก๊าซ เป็นต้น พร้อมทั้งการตรวจสอบระบบป้องกันการกัดกร่อนภายนอกท่อ (</w:t>
      </w:r>
      <w:r w:rsidR="00BE2EBC" w:rsidRPr="00D01751">
        <w:rPr>
          <w:rFonts w:ascii="Cordia New" w:hAnsi="Cordia New" w:cs="Cordia New"/>
          <w:sz w:val="28"/>
        </w:rPr>
        <w:t xml:space="preserve">Cathodic protection </w:t>
      </w:r>
      <w:r w:rsidR="00BE2EBC" w:rsidRPr="00D01751">
        <w:rPr>
          <w:rFonts w:ascii="Cordia New" w:hAnsi="Cordia New" w:cs="Cordia New"/>
          <w:sz w:val="28"/>
          <w:cs/>
        </w:rPr>
        <w:t xml:space="preserve">: </w:t>
      </w:r>
      <w:r w:rsidR="00BE2EBC" w:rsidRPr="00D01751">
        <w:rPr>
          <w:rFonts w:ascii="Cordia New" w:hAnsi="Cordia New" w:cs="Cordia New"/>
          <w:sz w:val="28"/>
        </w:rPr>
        <w:t>CP</w:t>
      </w:r>
      <w:r w:rsidR="00BE2EBC" w:rsidRPr="00D01751">
        <w:rPr>
          <w:rFonts w:ascii="Cordia New" w:hAnsi="Cordia New" w:cs="Cordia New"/>
          <w:sz w:val="28"/>
          <w:cs/>
        </w:rPr>
        <w:t>)</w:t>
      </w:r>
      <w:r w:rsidR="00967D2B" w:rsidRPr="00D01751">
        <w:rPr>
          <w:rFonts w:ascii="Browallia New" w:hAnsi="Browallia New" w:cs="Browallia New"/>
          <w:noProof/>
          <w:sz w:val="32"/>
          <w:szCs w:val="32"/>
          <w:cs/>
        </w:rPr>
        <w:t xml:space="preserve"> </w:t>
      </w:r>
    </w:p>
    <w:p w:rsidR="0030565C" w:rsidRPr="00D01751" w:rsidRDefault="0030565C" w:rsidP="005B200B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</w:p>
    <w:p w:rsidR="0030565C" w:rsidRPr="00D01751" w:rsidRDefault="0030565C" w:rsidP="005B200B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</w:p>
    <w:p w:rsidR="00801470" w:rsidRPr="00D01751" w:rsidRDefault="00801470" w:rsidP="0017316F">
      <w:pPr>
        <w:pStyle w:val="ac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D01751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lastRenderedPageBreak/>
        <w:t>แผนงาน</w:t>
      </w:r>
    </w:p>
    <w:p w:rsidR="00801470" w:rsidRPr="00D01751" w:rsidRDefault="00CC571C" w:rsidP="0030565C">
      <w:pPr>
        <w:spacing w:line="264" w:lineRule="auto"/>
        <w:ind w:left="2127"/>
        <w:outlineLvl w:val="0"/>
        <w:rPr>
          <w:rFonts w:ascii="Cordia New" w:hAnsi="Cordia New" w:cs="Cordia New"/>
          <w:sz w:val="28"/>
          <w:cs/>
        </w:rPr>
      </w:pPr>
      <w:r w:rsidRPr="00D01751">
        <w:rPr>
          <w:rFonts w:ascii="Cordia New" w:hAnsi="Cordia New" w:cs="Cordia New"/>
          <w:sz w:val="28"/>
          <w:cs/>
        </w:rPr>
        <w:t>การ</w:t>
      </w:r>
      <w:r w:rsidR="00801470" w:rsidRPr="00D01751">
        <w:rPr>
          <w:rFonts w:ascii="Cordia New" w:hAnsi="Cordia New" w:cs="Cordia New"/>
          <w:sz w:val="28"/>
          <w:cs/>
        </w:rPr>
        <w:t xml:space="preserve">จ้างเรือพร้อมหุ่นยนต์ </w:t>
      </w:r>
      <w:r w:rsidR="00801470" w:rsidRPr="00D01751">
        <w:rPr>
          <w:rFonts w:ascii="Cordia New" w:hAnsi="Cordia New" w:cs="Cordia New"/>
          <w:sz w:val="28"/>
        </w:rPr>
        <w:t xml:space="preserve">ROV </w:t>
      </w:r>
      <w:r w:rsidR="00801470" w:rsidRPr="00D01751">
        <w:rPr>
          <w:rFonts w:ascii="Cordia New" w:hAnsi="Cordia New" w:cs="Cordia New"/>
          <w:sz w:val="28"/>
          <w:cs/>
        </w:rPr>
        <w:t xml:space="preserve">ไปสำรวจสภาพท่อในทะเล </w:t>
      </w:r>
      <w:r w:rsidR="0017316F" w:rsidRPr="00D01751">
        <w:rPr>
          <w:rFonts w:ascii="Cordia New" w:hAnsi="Cordia New" w:cs="Cordia New"/>
          <w:sz w:val="28"/>
          <w:cs/>
        </w:rPr>
        <w:t xml:space="preserve">ในปี </w:t>
      </w:r>
      <w:r w:rsidR="0017316F" w:rsidRPr="00D01751">
        <w:rPr>
          <w:rFonts w:ascii="Cordia New" w:hAnsi="Cordia New" w:cs="Cordia New"/>
          <w:sz w:val="28"/>
        </w:rPr>
        <w:t xml:space="preserve">2559 </w:t>
      </w:r>
      <w:r w:rsidR="0017316F" w:rsidRPr="00D01751">
        <w:rPr>
          <w:rFonts w:ascii="Cordia New" w:hAnsi="Cordia New" w:cs="Cordia New"/>
          <w:sz w:val="28"/>
          <w:cs/>
        </w:rPr>
        <w:t xml:space="preserve">มีแผนสำรวจฯ จำนวน </w:t>
      </w:r>
      <w:r w:rsidR="0017316F" w:rsidRPr="00D01751">
        <w:rPr>
          <w:rFonts w:ascii="Cordia New" w:hAnsi="Cordia New" w:cs="Cordia New"/>
          <w:sz w:val="28"/>
        </w:rPr>
        <w:t xml:space="preserve">2 </w:t>
      </w:r>
      <w:r w:rsidR="0017316F" w:rsidRPr="00D01751">
        <w:rPr>
          <w:rFonts w:ascii="Cordia New" w:hAnsi="Cordia New" w:cs="Cordia New"/>
          <w:sz w:val="28"/>
          <w:cs/>
        </w:rPr>
        <w:t xml:space="preserve">เส้นท่อ ได้แก่ </w:t>
      </w:r>
      <w:r w:rsidR="0017316F" w:rsidRPr="00D01751">
        <w:rPr>
          <w:rFonts w:ascii="Cordia New" w:hAnsi="Cordia New" w:cs="Cordia New"/>
          <w:sz w:val="28"/>
        </w:rPr>
        <w:t xml:space="preserve">RC260 </w:t>
      </w:r>
      <w:r w:rsidR="0017316F" w:rsidRPr="00D01751">
        <w:rPr>
          <w:rFonts w:ascii="Cordia New" w:hAnsi="Cordia New" w:cs="Cordia New"/>
          <w:sz w:val="28"/>
          <w:cs/>
        </w:rPr>
        <w:t>(</w:t>
      </w:r>
      <w:r w:rsidR="0017316F" w:rsidRPr="00D01751">
        <w:rPr>
          <w:rFonts w:ascii="Cordia New" w:hAnsi="Cordia New" w:cs="Cordia New"/>
          <w:sz w:val="28"/>
        </w:rPr>
        <w:t>36</w:t>
      </w:r>
      <w:r w:rsidR="0017316F" w:rsidRPr="00D01751">
        <w:rPr>
          <w:rFonts w:ascii="Cordia New" w:hAnsi="Cordia New" w:cs="Cordia New"/>
          <w:sz w:val="28"/>
          <w:cs/>
        </w:rPr>
        <w:t>”</w:t>
      </w:r>
      <w:r w:rsidR="0017316F" w:rsidRPr="00D01751">
        <w:rPr>
          <w:rFonts w:ascii="Cordia New" w:hAnsi="Cordia New" w:cs="Cordia New"/>
          <w:sz w:val="28"/>
        </w:rPr>
        <w:t xml:space="preserve">, ERP </w:t>
      </w:r>
      <w:r w:rsidR="0017316F" w:rsidRPr="00D01751">
        <w:rPr>
          <w:rFonts w:ascii="Cordia New" w:hAnsi="Cordia New" w:cs="Cordia New"/>
          <w:sz w:val="28"/>
          <w:cs/>
        </w:rPr>
        <w:t xml:space="preserve">– </w:t>
      </w:r>
      <w:r w:rsidR="0017316F" w:rsidRPr="00D01751">
        <w:rPr>
          <w:rFonts w:ascii="Cordia New" w:hAnsi="Cordia New" w:cs="Cordia New"/>
          <w:sz w:val="28"/>
        </w:rPr>
        <w:t>RY</w:t>
      </w:r>
      <w:r w:rsidR="0017316F" w:rsidRPr="00D01751">
        <w:rPr>
          <w:rFonts w:ascii="Cordia New" w:hAnsi="Cordia New" w:cs="Cordia New"/>
          <w:sz w:val="28"/>
          <w:cs/>
        </w:rPr>
        <w:t>.</w:t>
      </w:r>
      <w:r w:rsidR="0017316F" w:rsidRPr="00D01751">
        <w:rPr>
          <w:rFonts w:ascii="Cordia New" w:hAnsi="Cordia New" w:cs="Cordia New"/>
          <w:sz w:val="28"/>
        </w:rPr>
        <w:t>DPCU</w:t>
      </w:r>
      <w:r w:rsidR="0017316F" w:rsidRPr="00D01751">
        <w:rPr>
          <w:rFonts w:ascii="Cordia New" w:hAnsi="Cordia New" w:cs="Cordia New"/>
          <w:sz w:val="28"/>
          <w:cs/>
        </w:rPr>
        <w:t xml:space="preserve">) และ </w:t>
      </w:r>
      <w:r w:rsidR="0017316F" w:rsidRPr="00D01751">
        <w:rPr>
          <w:rFonts w:ascii="Cordia New" w:hAnsi="Cordia New" w:cs="Cordia New"/>
          <w:sz w:val="28"/>
        </w:rPr>
        <w:t xml:space="preserve">RC5200 </w:t>
      </w:r>
      <w:r w:rsidR="0017316F" w:rsidRPr="00D01751">
        <w:rPr>
          <w:rFonts w:ascii="Cordia New" w:hAnsi="Cordia New" w:cs="Cordia New"/>
          <w:sz w:val="28"/>
          <w:cs/>
        </w:rPr>
        <w:t>(</w:t>
      </w:r>
      <w:r w:rsidR="0017316F" w:rsidRPr="00D01751">
        <w:rPr>
          <w:rFonts w:ascii="Cordia New" w:hAnsi="Cordia New" w:cs="Cordia New"/>
          <w:sz w:val="28"/>
        </w:rPr>
        <w:t>42</w:t>
      </w:r>
      <w:r w:rsidR="0017316F" w:rsidRPr="00D01751">
        <w:rPr>
          <w:rFonts w:ascii="Cordia New" w:hAnsi="Cordia New" w:cs="Cordia New"/>
          <w:sz w:val="28"/>
          <w:cs/>
        </w:rPr>
        <w:t>”</w:t>
      </w:r>
      <w:r w:rsidR="0017316F" w:rsidRPr="00D01751">
        <w:rPr>
          <w:rFonts w:ascii="Cordia New" w:hAnsi="Cordia New" w:cs="Cordia New"/>
          <w:sz w:val="28"/>
        </w:rPr>
        <w:t xml:space="preserve">, PRP </w:t>
      </w:r>
      <w:r w:rsidR="0017316F" w:rsidRPr="00D01751">
        <w:rPr>
          <w:rFonts w:ascii="Cordia New" w:hAnsi="Cordia New" w:cs="Cordia New"/>
          <w:sz w:val="28"/>
          <w:cs/>
        </w:rPr>
        <w:t xml:space="preserve">– </w:t>
      </w:r>
      <w:r w:rsidR="00801470" w:rsidRPr="00D01751">
        <w:rPr>
          <w:rFonts w:ascii="Cordia New" w:hAnsi="Cordia New" w:cs="Cordia New"/>
          <w:sz w:val="28"/>
          <w:cs/>
        </w:rPr>
        <w:t xml:space="preserve"> </w:t>
      </w:r>
      <w:r w:rsidR="0017316F" w:rsidRPr="00D01751">
        <w:rPr>
          <w:rFonts w:ascii="Cordia New" w:hAnsi="Cordia New" w:cs="Cordia New"/>
          <w:sz w:val="28"/>
        </w:rPr>
        <w:t>RY</w:t>
      </w:r>
      <w:r w:rsidR="0017316F" w:rsidRPr="00D01751">
        <w:rPr>
          <w:rFonts w:ascii="Cordia New" w:hAnsi="Cordia New" w:cs="Cordia New"/>
          <w:sz w:val="28"/>
          <w:cs/>
        </w:rPr>
        <w:t>.</w:t>
      </w:r>
      <w:r w:rsidR="0017316F" w:rsidRPr="00D01751">
        <w:rPr>
          <w:rFonts w:ascii="Cordia New" w:hAnsi="Cordia New" w:cs="Cordia New"/>
          <w:sz w:val="28"/>
        </w:rPr>
        <w:t>DPCU</w:t>
      </w:r>
      <w:r w:rsidR="0017316F" w:rsidRPr="00D01751">
        <w:rPr>
          <w:rFonts w:ascii="Cordia New" w:hAnsi="Cordia New" w:cs="Cordia New"/>
          <w:sz w:val="28"/>
          <w:cs/>
        </w:rPr>
        <w:t xml:space="preserve">) </w:t>
      </w:r>
    </w:p>
    <w:p w:rsidR="00801470" w:rsidRPr="00D01751" w:rsidRDefault="00801470" w:rsidP="00801470">
      <w:pPr>
        <w:pStyle w:val="ac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D01751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17316F" w:rsidRPr="00D01751" w:rsidRDefault="0017316F" w:rsidP="0017316F">
      <w:pPr>
        <w:pStyle w:val="ac"/>
        <w:spacing w:after="0" w:line="264" w:lineRule="auto"/>
        <w:ind w:left="2126" w:firstLine="1"/>
        <w:contextualSpacing w:val="0"/>
        <w:outlineLvl w:val="0"/>
        <w:rPr>
          <w:rFonts w:ascii="Cordia New" w:eastAsia="Times New Roman" w:hAnsi="Cordia New"/>
          <w:sz w:val="28"/>
          <w:cs/>
        </w:rPr>
      </w:pPr>
      <w:r w:rsidRPr="00D01751">
        <w:rPr>
          <w:rFonts w:ascii="Cordia New" w:eastAsia="Times New Roman" w:hAnsi="Cordia New"/>
          <w:sz w:val="28"/>
          <w:cs/>
        </w:rPr>
        <w:t>อยู่ระหว่างดำเนินงานจัดจ้าง</w:t>
      </w:r>
    </w:p>
    <w:p w:rsidR="00801470" w:rsidRPr="00D01751" w:rsidRDefault="00801470" w:rsidP="00801470">
      <w:pPr>
        <w:pStyle w:val="ac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D01751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p w:rsidR="0017316F" w:rsidRPr="00D01751" w:rsidRDefault="0017316F" w:rsidP="0017316F">
      <w:pPr>
        <w:pStyle w:val="ac"/>
        <w:spacing w:after="0" w:line="264" w:lineRule="auto"/>
        <w:ind w:left="2126" w:firstLine="1"/>
        <w:contextualSpacing w:val="0"/>
        <w:outlineLvl w:val="0"/>
        <w:rPr>
          <w:rFonts w:ascii="Cordia New" w:eastAsia="Times New Roman" w:hAnsi="Cordia New"/>
          <w:sz w:val="28"/>
          <w:cs/>
        </w:rPr>
      </w:pPr>
      <w:r w:rsidRPr="00D01751">
        <w:rPr>
          <w:rFonts w:ascii="Cordia New" w:eastAsia="Times New Roman" w:hAnsi="Cordia New"/>
          <w:sz w:val="28"/>
          <w:cs/>
        </w:rPr>
        <w:t xml:space="preserve">ดำเนินงานสำรวจภาคสนาม โดยคาดว่าใช้ระยะเวลา </w:t>
      </w:r>
      <w:r w:rsidRPr="00D01751">
        <w:rPr>
          <w:rFonts w:ascii="Cordia New" w:eastAsia="Times New Roman" w:hAnsi="Cordia New"/>
          <w:sz w:val="28"/>
        </w:rPr>
        <w:t xml:space="preserve">2 </w:t>
      </w:r>
      <w:r w:rsidRPr="00D01751">
        <w:rPr>
          <w:rFonts w:ascii="Cordia New" w:eastAsia="Times New Roman" w:hAnsi="Cordia New"/>
          <w:sz w:val="28"/>
          <w:cs/>
        </w:rPr>
        <w:t>เดือน และสรุปผล</w:t>
      </w:r>
    </w:p>
    <w:p w:rsidR="00801470" w:rsidRPr="00D01751" w:rsidRDefault="00801470" w:rsidP="00801470">
      <w:pPr>
        <w:pStyle w:val="ac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D01751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ปัญหาอุปสรรค (ถ้ามี)</w:t>
      </w:r>
    </w:p>
    <w:p w:rsidR="0017316F" w:rsidRPr="00D01751" w:rsidRDefault="0017316F" w:rsidP="0017316F">
      <w:pPr>
        <w:pStyle w:val="ac"/>
        <w:spacing w:after="0" w:line="264" w:lineRule="auto"/>
        <w:ind w:left="2126" w:firstLine="1"/>
        <w:contextualSpacing w:val="0"/>
        <w:outlineLvl w:val="0"/>
        <w:rPr>
          <w:rFonts w:ascii="Cordia New" w:eastAsia="Times New Roman" w:hAnsi="Cordia New"/>
          <w:sz w:val="28"/>
          <w:cs/>
        </w:rPr>
      </w:pPr>
      <w:r w:rsidRPr="00D01751">
        <w:rPr>
          <w:rFonts w:ascii="Cordia New" w:eastAsia="Times New Roman" w:hAnsi="Cordia New"/>
          <w:sz w:val="28"/>
          <w:cs/>
        </w:rPr>
        <w:t>ไม่มี</w:t>
      </w:r>
    </w:p>
    <w:p w:rsidR="00CF208B" w:rsidRPr="00D01751" w:rsidRDefault="00CF208B" w:rsidP="00CF208B">
      <w:pPr>
        <w:pStyle w:val="ac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D01751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งานแก้ไขดินรองรับท่อก๊าซในทะเล</w:t>
      </w:r>
      <w:r w:rsidR="00EA7740" w:rsidRPr="00D01751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ที่</w:t>
      </w:r>
      <w:r w:rsidRPr="00D01751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หายไป (</w:t>
      </w:r>
      <w:r w:rsidRPr="00D01751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 xml:space="preserve">pipeline </w:t>
      </w:r>
      <w:proofErr w:type="spellStart"/>
      <w:r w:rsidRPr="00D01751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freespan</w:t>
      </w:r>
      <w:proofErr w:type="spellEnd"/>
      <w:r w:rsidRPr="00D01751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 xml:space="preserve"> </w:t>
      </w:r>
      <w:r w:rsidR="00801470" w:rsidRPr="00D01751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rectification</w:t>
      </w:r>
      <w:r w:rsidRPr="00D01751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)</w:t>
      </w:r>
    </w:p>
    <w:p w:rsidR="003D04FF" w:rsidRPr="00D01751" w:rsidRDefault="00BE2EBC" w:rsidP="003D04FF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</w:pPr>
      <w:r w:rsidRPr="00D01751">
        <w:rPr>
          <w:rFonts w:ascii="Cordia New" w:hAnsi="Cordia New" w:cs="Cordia New" w:hint="cs"/>
          <w:sz w:val="28"/>
          <w:cs/>
        </w:rPr>
        <w:t xml:space="preserve">งานแก้ไขการเกิด </w:t>
      </w:r>
      <w:r w:rsidRPr="00D01751">
        <w:rPr>
          <w:rFonts w:ascii="Cordia New" w:hAnsi="Cordia New" w:cs="Cordia New"/>
          <w:sz w:val="28"/>
        </w:rPr>
        <w:t xml:space="preserve">Free span </w:t>
      </w:r>
      <w:r w:rsidRPr="00D01751">
        <w:rPr>
          <w:rFonts w:ascii="Cordia New" w:hAnsi="Cordia New" w:cs="Cordia New" w:hint="cs"/>
          <w:sz w:val="28"/>
          <w:cs/>
        </w:rPr>
        <w:t>หรือดินรองรับใต้ท่อก๊าซในทะเล หายไปมากเกินกว่าที่ออกแบบไว้</w:t>
      </w:r>
      <w:r w:rsidR="00BB208D" w:rsidRPr="00D01751">
        <w:rPr>
          <w:rFonts w:ascii="Cordia New" w:hAnsi="Cordia New" w:cs="Cordia New" w:hint="cs"/>
          <w:sz w:val="28"/>
          <w:cs/>
        </w:rPr>
        <w:t xml:space="preserve"> ตามผลการตรวจสอบ</w:t>
      </w:r>
      <w:r w:rsidRPr="00D01751">
        <w:rPr>
          <w:rFonts w:ascii="Cordia New" w:hAnsi="Cordia New" w:cs="Cordia New" w:hint="cs"/>
          <w:sz w:val="28"/>
          <w:cs/>
        </w:rPr>
        <w:t xml:space="preserve">โดย </w:t>
      </w:r>
      <w:r w:rsidRPr="00D01751">
        <w:rPr>
          <w:rFonts w:ascii="Cordia New" w:hAnsi="Cordia New" w:cs="Cordia New"/>
          <w:sz w:val="28"/>
        </w:rPr>
        <w:t xml:space="preserve">Remotely Operated Vehicle </w:t>
      </w:r>
      <w:r w:rsidRPr="00D01751">
        <w:rPr>
          <w:rFonts w:ascii="Cordia New" w:hAnsi="Cordia New" w:cs="Cordia New"/>
          <w:sz w:val="28"/>
          <w:cs/>
        </w:rPr>
        <w:t>(</w:t>
      </w:r>
      <w:r w:rsidRPr="00D01751">
        <w:rPr>
          <w:rFonts w:ascii="Cordia New" w:hAnsi="Cordia New" w:cs="Cordia New"/>
          <w:sz w:val="28"/>
        </w:rPr>
        <w:t>ROV</w:t>
      </w:r>
      <w:r w:rsidRPr="00D01751">
        <w:rPr>
          <w:rFonts w:ascii="Cordia New" w:hAnsi="Cordia New" w:cs="Cordia New"/>
          <w:sz w:val="28"/>
          <w:cs/>
        </w:rPr>
        <w:t>)</w:t>
      </w:r>
      <w:r w:rsidRPr="00D01751">
        <w:rPr>
          <w:rFonts w:ascii="Cordia New" w:hAnsi="Cordia New" w:cs="Cordia New" w:hint="cs"/>
          <w:sz w:val="28"/>
          <w:cs/>
        </w:rPr>
        <w:t xml:space="preserve">   </w:t>
      </w:r>
    </w:p>
    <w:p w:rsidR="00CF208B" w:rsidRPr="00D01751" w:rsidRDefault="00CF208B" w:rsidP="000D3C8D">
      <w:pPr>
        <w:pStyle w:val="ac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D01751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9F43BE" w:rsidRPr="00D01751" w:rsidRDefault="006B3467" w:rsidP="0017316F">
      <w:pPr>
        <w:spacing w:after="120" w:line="264" w:lineRule="auto"/>
        <w:ind w:left="2127" w:firstLine="720"/>
        <w:outlineLvl w:val="0"/>
        <w:rPr>
          <w:rFonts w:ascii="Cordia New" w:hAnsi="Cordia New" w:cs="Cordia New"/>
          <w:sz w:val="28"/>
          <w:cs/>
        </w:rPr>
      </w:pPr>
      <w:r w:rsidRPr="00D01751">
        <w:rPr>
          <w:rFonts w:ascii="Cordia New" w:hAnsi="Cordia New" w:cs="Cordia New"/>
          <w:sz w:val="28"/>
          <w:cs/>
        </w:rPr>
        <w:t xml:space="preserve">จ้างที่ปรึกษาประเมินความเสียหายของท่อในขั้นสูง ตามมาตรฐาน </w:t>
      </w:r>
      <w:r w:rsidRPr="00D01751">
        <w:rPr>
          <w:rFonts w:ascii="Cordia New" w:hAnsi="Cordia New" w:cs="Cordia New"/>
          <w:sz w:val="28"/>
        </w:rPr>
        <w:t>DNV</w:t>
      </w:r>
      <w:r w:rsidRPr="00D01751">
        <w:rPr>
          <w:rFonts w:ascii="Cordia New" w:hAnsi="Cordia New" w:cs="Cordia New"/>
          <w:sz w:val="28"/>
          <w:cs/>
        </w:rPr>
        <w:t>-</w:t>
      </w:r>
      <w:r w:rsidRPr="00D01751">
        <w:rPr>
          <w:rFonts w:ascii="Cordia New" w:hAnsi="Cordia New" w:cs="Cordia New"/>
          <w:sz w:val="28"/>
        </w:rPr>
        <w:t>RP</w:t>
      </w:r>
      <w:r w:rsidRPr="00D01751">
        <w:rPr>
          <w:rFonts w:ascii="Cordia New" w:hAnsi="Cordia New" w:cs="Cordia New"/>
          <w:sz w:val="28"/>
          <w:cs/>
        </w:rPr>
        <w:t>-</w:t>
      </w:r>
      <w:r w:rsidRPr="00D01751">
        <w:rPr>
          <w:rFonts w:ascii="Cordia New" w:hAnsi="Cordia New" w:cs="Cordia New"/>
          <w:sz w:val="28"/>
        </w:rPr>
        <w:t xml:space="preserve">105 </w:t>
      </w:r>
      <w:r w:rsidRPr="00D01751">
        <w:rPr>
          <w:rFonts w:ascii="Cordia New" w:hAnsi="Cordia New" w:cs="Cordia New"/>
          <w:sz w:val="28"/>
          <w:cs/>
        </w:rPr>
        <w:t xml:space="preserve">และ </w:t>
      </w:r>
      <w:r w:rsidRPr="00D01751">
        <w:rPr>
          <w:rFonts w:ascii="Cordia New" w:hAnsi="Cordia New" w:cs="Cordia New"/>
          <w:sz w:val="28"/>
        </w:rPr>
        <w:t>DNV</w:t>
      </w:r>
      <w:r w:rsidRPr="00D01751">
        <w:rPr>
          <w:rFonts w:ascii="Cordia New" w:hAnsi="Cordia New" w:cs="Cordia New"/>
          <w:sz w:val="28"/>
          <w:cs/>
        </w:rPr>
        <w:t>-</w:t>
      </w:r>
      <w:r w:rsidRPr="00D01751">
        <w:rPr>
          <w:rFonts w:ascii="Cordia New" w:hAnsi="Cordia New" w:cs="Cordia New"/>
          <w:sz w:val="28"/>
        </w:rPr>
        <w:t>OS</w:t>
      </w:r>
      <w:r w:rsidRPr="00D01751">
        <w:rPr>
          <w:rFonts w:ascii="Cordia New" w:hAnsi="Cordia New" w:cs="Cordia New"/>
          <w:sz w:val="28"/>
          <w:cs/>
        </w:rPr>
        <w:t>-</w:t>
      </w:r>
      <w:r w:rsidRPr="00D01751">
        <w:rPr>
          <w:rFonts w:ascii="Cordia New" w:hAnsi="Cordia New" w:cs="Cordia New"/>
          <w:sz w:val="28"/>
        </w:rPr>
        <w:t>101</w:t>
      </w:r>
      <w:r w:rsidRPr="00D01751">
        <w:rPr>
          <w:rFonts w:ascii="Cordia New" w:hAnsi="Cordia New" w:cs="Cordia New"/>
          <w:sz w:val="28"/>
          <w:cs/>
        </w:rPr>
        <w:t xml:space="preserve"> </w:t>
      </w:r>
      <w:r w:rsidR="00831BBF" w:rsidRPr="00D01751">
        <w:rPr>
          <w:rFonts w:ascii="Cordia New" w:hAnsi="Cordia New" w:cs="Cordia New"/>
          <w:sz w:val="28"/>
          <w:cs/>
        </w:rPr>
        <w:t xml:space="preserve">สำหรับตำแหน่ง </w:t>
      </w:r>
      <w:r w:rsidR="00831BBF" w:rsidRPr="00D01751">
        <w:rPr>
          <w:rFonts w:ascii="Cordia New" w:hAnsi="Cordia New" w:cs="Cordia New"/>
          <w:sz w:val="28"/>
        </w:rPr>
        <w:t>f</w:t>
      </w:r>
      <w:r w:rsidRPr="00D01751">
        <w:rPr>
          <w:rFonts w:ascii="Cordia New" w:hAnsi="Cordia New" w:cs="Cordia New"/>
          <w:sz w:val="28"/>
        </w:rPr>
        <w:t xml:space="preserve">ree span </w:t>
      </w:r>
      <w:r w:rsidR="00831BBF" w:rsidRPr="00D01751">
        <w:rPr>
          <w:rFonts w:ascii="Cordia New" w:hAnsi="Cordia New" w:cs="Cordia New"/>
          <w:sz w:val="28"/>
          <w:cs/>
        </w:rPr>
        <w:t xml:space="preserve">ที่ไม่ได้รับการแก้ไขโดย </w:t>
      </w:r>
      <w:r w:rsidR="00831BBF" w:rsidRPr="00D01751">
        <w:rPr>
          <w:rFonts w:ascii="Cordia New" w:hAnsi="Cordia New" w:cs="Cordia New"/>
          <w:sz w:val="28"/>
        </w:rPr>
        <w:t xml:space="preserve">ROV </w:t>
      </w:r>
      <w:r w:rsidR="00831BBF" w:rsidRPr="00D01751">
        <w:rPr>
          <w:rFonts w:ascii="Cordia New" w:hAnsi="Cordia New" w:cs="Cordia New"/>
          <w:sz w:val="28"/>
          <w:cs/>
        </w:rPr>
        <w:t xml:space="preserve">ในปีที่ผ่านๆมา เช่น จุดดังกล่าวมีอวนประมง เข้ามาคลุมตลอดช่วง </w:t>
      </w:r>
      <w:r w:rsidR="00831BBF" w:rsidRPr="00D01751">
        <w:rPr>
          <w:rFonts w:ascii="Cordia New" w:hAnsi="Cordia New" w:cs="Cordia New"/>
          <w:sz w:val="28"/>
        </w:rPr>
        <w:t>fr</w:t>
      </w:r>
      <w:ins w:id="23" w:author="NAVASIN HOMHUAL" w:date="2016-09-05T21:25:00Z">
        <w:r w:rsidR="00967D2B" w:rsidRPr="00D01751">
          <w:rPr>
            <w:rFonts w:ascii="Browallia New" w:hAnsi="Browallia New" w:cs="Browallia New"/>
            <w:noProof/>
            <w:sz w:val="32"/>
            <w:szCs w:val="32"/>
            <w:rPrChange w:id="24">
              <w:rPr>
                <w:noProof/>
              </w:rPr>
            </w:rPrChange>
          </w:rPr>
          <mc:AlternateContent>
            <mc:Choice Requires="wps">
              <w:drawing>
                <wp:anchor distT="0" distB="0" distL="114300" distR="114300" simplePos="0" relativeHeight="251659776" behindDoc="0" locked="0" layoutInCell="1" allowOverlap="1" wp14:anchorId="6A0A1B0C" wp14:editId="20BC7AE5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579755</wp:posOffset>
                  </wp:positionV>
                  <wp:extent cx="4373593" cy="793631"/>
                  <wp:effectExtent l="57150" t="38100" r="84455" b="102235"/>
                  <wp:wrapNone/>
                  <wp:docPr id="18" name="Rectangle 18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373593" cy="79363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A0BD6" w:rsidRPr="009E316F" w:rsidRDefault="001A0BD6">
                              <w:pPr>
                                <w:jc w:val="center"/>
                                <w:rPr>
                                  <w:b/>
                                  <w:bCs/>
                                  <w:sz w:val="72"/>
                                  <w:szCs w:val="72"/>
                                  <w:rPrChange w:id="25" w:author="NAVASIN HOMHUAL" w:date="2016-09-05T21:24:00Z">
                                    <w:rPr/>
                                  </w:rPrChange>
                                </w:rPr>
                                <w:pPrChange w:id="26" w:author="NAVASIN HOMHUAL" w:date="2016-09-05T21:23:00Z">
                                  <w:pPr/>
                                </w:pPrChange>
                              </w:pPr>
                              <w:r>
                                <w:rPr>
                                  <w:b/>
                                  <w:bCs/>
                                  <w:sz w:val="72"/>
                                  <w:szCs w:val="72"/>
                                </w:rPr>
                                <w:t xml:space="preserve">Report </w:t>
                              </w:r>
                              <w:r>
                                <w:rPr>
                                  <w:rFonts w:hint="cs"/>
                                  <w:b/>
                                  <w:bCs/>
                                  <w:sz w:val="72"/>
                                  <w:szCs w:val="72"/>
                                  <w:cs/>
                                </w:rPr>
                                <w:t>ผู้รับเหมา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id="Rectangle 18" o:spid="_x0000_s1030" style="position:absolute;left:0;text-align:left;margin-left:0;margin-top:45.65pt;width:344.4pt;height:62.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  <v:textbox>
                    <w:txbxContent>
                      <w:p w:rsidR="001A0BD6" w:rsidRPr="009E316F" w:rsidRDefault="001A0BD6">
                        <w:pPr>
                          <w:jc w:val="center"/>
                          <w:rPr>
                            <w:b/>
                            <w:bCs/>
                            <w:sz w:val="72"/>
                            <w:szCs w:val="72"/>
                            <w:rPrChange w:id="40" w:author="NAVASIN HOMHUAL" w:date="2016-09-05T21:24:00Z">
                              <w:rPr/>
                            </w:rPrChange>
                          </w:rPr>
                          <w:pPrChange w:id="41" w:author="NAVASIN HOMHUAL" w:date="2016-09-05T21:23:00Z">
                            <w:pPr/>
                          </w:pPrChange>
                        </w:pPr>
                        <w:r>
                          <w:rPr>
                            <w:b/>
                            <w:bCs/>
                            <w:sz w:val="72"/>
                            <w:szCs w:val="72"/>
                          </w:rPr>
                          <w:t xml:space="preserve">Report </w:t>
                        </w:r>
                        <w:r>
                          <w:rPr>
                            <w:rFonts w:hint="cs"/>
                            <w:b/>
                            <w:bCs/>
                            <w:sz w:val="72"/>
                            <w:szCs w:val="72"/>
                            <w:cs/>
                          </w:rPr>
                          <w:t>ผู้รับเหมา</w:t>
                        </w:r>
                      </w:p>
                    </w:txbxContent>
                  </v:textbox>
                </v:rect>
              </w:pict>
            </mc:Fallback>
          </mc:AlternateContent>
        </w:r>
      </w:ins>
      <w:r w:rsidR="00831BBF" w:rsidRPr="00D01751">
        <w:rPr>
          <w:rFonts w:ascii="Cordia New" w:hAnsi="Cordia New" w:cs="Cordia New"/>
          <w:sz w:val="28"/>
        </w:rPr>
        <w:t xml:space="preserve">ee span </w:t>
      </w:r>
      <w:r w:rsidR="00831BBF" w:rsidRPr="00D01751">
        <w:rPr>
          <w:rFonts w:ascii="Cordia New" w:hAnsi="Cordia New" w:cs="Cordia New"/>
          <w:sz w:val="28"/>
          <w:cs/>
        </w:rPr>
        <w:t xml:space="preserve">ซึ่งเป็นอุปสรรคต่อ </w:t>
      </w:r>
      <w:r w:rsidR="00831BBF" w:rsidRPr="00D01751">
        <w:rPr>
          <w:rFonts w:ascii="Cordia New" w:hAnsi="Cordia New" w:cs="Cordia New"/>
          <w:sz w:val="28"/>
        </w:rPr>
        <w:t xml:space="preserve">ROV </w:t>
      </w:r>
      <w:r w:rsidR="00831BBF" w:rsidRPr="00D01751">
        <w:rPr>
          <w:rFonts w:ascii="Cordia New" w:hAnsi="Cordia New" w:cs="Cordia New"/>
          <w:sz w:val="28"/>
          <w:cs/>
        </w:rPr>
        <w:t>ที่จะเข้าไปทำงาน เป็นต้น</w:t>
      </w:r>
      <w:r w:rsidR="007C48E1" w:rsidRPr="00D01751">
        <w:rPr>
          <w:rFonts w:ascii="Cordia New" w:hAnsi="Cordia New" w:cs="Cordia New" w:hint="cs"/>
          <w:sz w:val="28"/>
          <w:cs/>
        </w:rPr>
        <w:t xml:space="preserve"> จำนวน </w:t>
      </w:r>
      <w:r w:rsidR="0054599A" w:rsidRPr="00D01751">
        <w:rPr>
          <w:rFonts w:ascii="Cordia New" w:eastAsia="Calibri" w:hAnsi="Cordia New" w:cs="Cordia New"/>
          <w:sz w:val="28"/>
        </w:rPr>
        <w:t>381</w:t>
      </w:r>
      <w:r w:rsidR="007C48E1" w:rsidRPr="00D01751">
        <w:rPr>
          <w:rFonts w:ascii="Cordia New" w:hAnsi="Cordia New" w:cs="Cordia New" w:hint="cs"/>
          <w:sz w:val="28"/>
          <w:cs/>
        </w:rPr>
        <w:t xml:space="preserve"> จุด และดำเนินการประเมินเอง ภายหลังจากได้แนวทางการประเมินจากที่ปรึกษา จำนวน </w:t>
      </w:r>
      <w:r w:rsidR="0054599A" w:rsidRPr="00D01751">
        <w:rPr>
          <w:rFonts w:ascii="Cordia New" w:eastAsia="Calibri" w:hAnsi="Cordia New" w:cs="Cordia New"/>
          <w:sz w:val="28"/>
        </w:rPr>
        <w:t>144</w:t>
      </w:r>
      <w:r w:rsidR="007C48E1" w:rsidRPr="00D01751">
        <w:rPr>
          <w:rFonts w:ascii="Cordia New" w:hAnsi="Cordia New" w:cs="Cordia New" w:hint="cs"/>
          <w:sz w:val="28"/>
          <w:cs/>
        </w:rPr>
        <w:t xml:space="preserve"> จุด</w:t>
      </w:r>
    </w:p>
    <w:p w:rsidR="009F43BE" w:rsidRPr="00D01751" w:rsidRDefault="00754217" w:rsidP="0017316F">
      <w:pPr>
        <w:spacing w:after="120" w:line="264" w:lineRule="auto"/>
        <w:ind w:left="2127" w:firstLine="720"/>
        <w:outlineLvl w:val="0"/>
        <w:rPr>
          <w:rFonts w:ascii="Cordia New" w:hAnsi="Cordia New" w:cs="Cordia New"/>
          <w:sz w:val="28"/>
          <w:cs/>
        </w:rPr>
      </w:pPr>
      <w:r w:rsidRPr="00D01751">
        <w:rPr>
          <w:rFonts w:ascii="Cordia New" w:hAnsi="Cordia New" w:cs="Cordia New" w:hint="cs"/>
          <w:sz w:val="28"/>
          <w:cs/>
        </w:rPr>
        <w:t xml:space="preserve">โดยรายละเอียด ตำแหน่ง </w:t>
      </w:r>
      <w:r w:rsidRPr="00D01751">
        <w:rPr>
          <w:rFonts w:ascii="Cordia New" w:hAnsi="Cordia New" w:cs="Cordia New"/>
          <w:sz w:val="28"/>
        </w:rPr>
        <w:t xml:space="preserve">Free span </w:t>
      </w:r>
      <w:r w:rsidRPr="00D01751">
        <w:rPr>
          <w:rFonts w:ascii="Cordia New" w:hAnsi="Cordia New" w:cs="Cordia New" w:hint="cs"/>
          <w:sz w:val="28"/>
          <w:cs/>
        </w:rPr>
        <w:t>ที่ยังไม่ได้รับการแก้ไขดังต่อไปนี้</w:t>
      </w:r>
    </w:p>
    <w:tbl>
      <w:tblPr>
        <w:tblW w:w="6882" w:type="dxa"/>
        <w:tblInd w:w="2185" w:type="dxa"/>
        <w:tblLook w:val="04A0" w:firstRow="1" w:lastRow="0" w:firstColumn="1" w:lastColumn="0" w:noHBand="0" w:noVBand="1"/>
      </w:tblPr>
      <w:tblGrid>
        <w:gridCol w:w="640"/>
        <w:gridCol w:w="640"/>
        <w:gridCol w:w="640"/>
        <w:gridCol w:w="2080"/>
        <w:gridCol w:w="898"/>
        <w:gridCol w:w="1984"/>
      </w:tblGrid>
      <w:tr w:rsidR="00B50E18" w:rsidRPr="00D01751" w:rsidTr="00B50E18">
        <w:trPr>
          <w:trHeight w:val="600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D01751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D01751">
              <w:rPr>
                <w:rFonts w:ascii="Cordia New" w:eastAsia="Calibri" w:hAnsi="Cordia New" w:cs="Cordia New"/>
                <w:sz w:val="28"/>
              </w:rPr>
              <w:t>No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D01751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D01751">
              <w:rPr>
                <w:rFonts w:ascii="Cordia New" w:eastAsia="Calibri" w:hAnsi="Cordia New" w:cs="Cordia New"/>
                <w:sz w:val="28"/>
              </w:rPr>
              <w:t>RC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D01751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proofErr w:type="spellStart"/>
            <w:r w:rsidRPr="00D01751">
              <w:rPr>
                <w:rFonts w:ascii="Cordia New" w:eastAsia="Calibri" w:hAnsi="Cordia New" w:cs="Cordia New"/>
                <w:sz w:val="28"/>
              </w:rPr>
              <w:t>Dia</w:t>
            </w:r>
            <w:proofErr w:type="spellEnd"/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D01751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D01751">
              <w:rPr>
                <w:rFonts w:ascii="Cordia New" w:eastAsia="Calibri" w:hAnsi="Cordia New" w:cs="Cordia New"/>
                <w:sz w:val="28"/>
              </w:rPr>
              <w:t xml:space="preserve">Start </w:t>
            </w:r>
            <w:r w:rsidRPr="00D01751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D01751">
              <w:rPr>
                <w:rFonts w:ascii="Cordia New" w:eastAsia="Calibri" w:hAnsi="Cordia New" w:cs="Cordia New"/>
                <w:sz w:val="28"/>
              </w:rPr>
              <w:t>End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D01751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D01751">
              <w:rPr>
                <w:rFonts w:ascii="Cordia New" w:eastAsia="Calibri" w:hAnsi="Cordia New" w:cs="Cordia New"/>
                <w:sz w:val="28"/>
                <w:cs/>
              </w:rPr>
              <w:t>คงเหลือ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50E18" w:rsidRPr="00D01751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cs/>
              </w:rPr>
            </w:pPr>
            <w:r w:rsidRPr="00D01751">
              <w:rPr>
                <w:rFonts w:ascii="Cordia New" w:eastAsia="Calibri" w:hAnsi="Cordia New" w:cs="Cordia New" w:hint="cs"/>
                <w:sz w:val="28"/>
                <w:cs/>
              </w:rPr>
              <w:t>หมายเหตุ</w:t>
            </w:r>
          </w:p>
        </w:tc>
      </w:tr>
      <w:tr w:rsidR="00B50E18" w:rsidRPr="00D01751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D01751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D01751">
              <w:rPr>
                <w:rFonts w:ascii="Cordia New" w:eastAsia="Calibri" w:hAnsi="Cordia New" w:cs="Cordia New"/>
                <w:sz w:val="28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D01751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D01751">
              <w:rPr>
                <w:rFonts w:ascii="Cordia New" w:eastAsia="Calibri" w:hAnsi="Cordia New" w:cs="Cordia New"/>
                <w:sz w:val="28"/>
              </w:rPr>
              <w:t>250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D01751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D01751">
              <w:rPr>
                <w:rFonts w:ascii="Cordia New" w:eastAsia="Calibri" w:hAnsi="Cordia New" w:cs="Cordia New"/>
                <w:sz w:val="28"/>
              </w:rPr>
              <w:t>34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50E18" w:rsidRPr="00D01751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D01751">
              <w:rPr>
                <w:rFonts w:ascii="Cordia New" w:eastAsia="Calibri" w:hAnsi="Cordia New" w:cs="Cordia New"/>
                <w:sz w:val="28"/>
              </w:rPr>
              <w:t xml:space="preserve">ECP </w:t>
            </w:r>
            <w:r w:rsidRPr="00D01751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D01751">
              <w:rPr>
                <w:rFonts w:ascii="Cordia New" w:eastAsia="Calibri" w:hAnsi="Cordia New" w:cs="Cordia New"/>
                <w:sz w:val="28"/>
              </w:rPr>
              <w:t>DPCU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D01751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D01751">
              <w:rPr>
                <w:rFonts w:ascii="Cordia New" w:eastAsia="Calibri" w:hAnsi="Cordia New" w:cs="Cordia New"/>
                <w:sz w:val="28"/>
              </w:rPr>
              <w:t>2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D01751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cs/>
              </w:rPr>
            </w:pPr>
            <w:r w:rsidRPr="00D01751">
              <w:rPr>
                <w:rFonts w:ascii="Cordia New" w:eastAsia="Calibri" w:hAnsi="Cordia New" w:cs="Cordia New" w:hint="cs"/>
                <w:sz w:val="28"/>
                <w:cs/>
              </w:rPr>
              <w:t>จ้างประเมิน</w:t>
            </w:r>
          </w:p>
        </w:tc>
      </w:tr>
      <w:tr w:rsidR="00B50E18" w:rsidRPr="00D01751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D01751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D01751">
              <w:rPr>
                <w:rFonts w:ascii="Cordia New" w:eastAsia="Calibri" w:hAnsi="Cordia New" w:cs="Cordia New"/>
                <w:sz w:val="28"/>
              </w:rPr>
              <w:t>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D01751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D01751">
              <w:rPr>
                <w:rFonts w:ascii="Cordia New" w:eastAsia="Calibri" w:hAnsi="Cordia New" w:cs="Cordia New"/>
                <w:sz w:val="28"/>
              </w:rPr>
              <w:t>260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D01751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D01751">
              <w:rPr>
                <w:rFonts w:ascii="Cordia New" w:eastAsia="Calibri" w:hAnsi="Cordia New" w:cs="Cordia New"/>
                <w:sz w:val="28"/>
              </w:rPr>
              <w:t>36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50E18" w:rsidRPr="00D01751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D01751">
              <w:rPr>
                <w:rFonts w:ascii="Cordia New" w:eastAsia="Calibri" w:hAnsi="Cordia New" w:cs="Cordia New"/>
                <w:sz w:val="28"/>
              </w:rPr>
              <w:t xml:space="preserve">ERP </w:t>
            </w:r>
            <w:r w:rsidRPr="00D01751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D01751">
              <w:rPr>
                <w:rFonts w:ascii="Cordia New" w:eastAsia="Calibri" w:hAnsi="Cordia New" w:cs="Cordia New"/>
                <w:sz w:val="28"/>
              </w:rPr>
              <w:t>DPCU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D01751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D01751">
              <w:rPr>
                <w:rFonts w:ascii="Cordia New" w:eastAsia="Calibri" w:hAnsi="Cordia New" w:cs="Cordia New"/>
                <w:sz w:val="28"/>
              </w:rPr>
              <w:t>36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D01751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D01751">
              <w:rPr>
                <w:rFonts w:ascii="Cordia New" w:eastAsia="Calibri" w:hAnsi="Cordia New" w:cs="Cordia New" w:hint="cs"/>
                <w:sz w:val="28"/>
                <w:cs/>
              </w:rPr>
              <w:t>ประเมินเอง</w:t>
            </w:r>
          </w:p>
        </w:tc>
      </w:tr>
      <w:tr w:rsidR="00B50E18" w:rsidRPr="00D01751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D01751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D01751">
              <w:rPr>
                <w:rFonts w:ascii="Cordia New" w:eastAsia="Calibri" w:hAnsi="Cordia New" w:cs="Cordia New"/>
                <w:sz w:val="28"/>
              </w:rPr>
              <w:t>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D01751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D01751">
              <w:rPr>
                <w:rFonts w:ascii="Cordia New" w:eastAsia="Calibri" w:hAnsi="Cordia New" w:cs="Cordia New"/>
                <w:sz w:val="28"/>
              </w:rPr>
              <w:t>261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D01751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D01751">
              <w:rPr>
                <w:rFonts w:ascii="Cordia New" w:eastAsia="Calibri" w:hAnsi="Cordia New" w:cs="Cordia New"/>
                <w:sz w:val="28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50E18" w:rsidRPr="00D01751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D01751">
              <w:rPr>
                <w:rFonts w:ascii="Cordia New" w:eastAsia="Calibri" w:hAnsi="Cordia New" w:cs="Cordia New"/>
                <w:sz w:val="28"/>
              </w:rPr>
              <w:t xml:space="preserve">ERP </w:t>
            </w:r>
            <w:r w:rsidRPr="00D01751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D01751">
              <w:rPr>
                <w:rFonts w:ascii="Cordia New" w:eastAsia="Calibri" w:hAnsi="Cordia New" w:cs="Cordia New"/>
                <w:sz w:val="28"/>
              </w:rPr>
              <w:t>ECPP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D01751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D01751">
              <w:rPr>
                <w:rFonts w:ascii="Cordia New" w:eastAsia="Calibri" w:hAnsi="Cordia New" w:cs="Cordia New"/>
                <w:sz w:val="28"/>
              </w:rPr>
              <w:t>5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D01751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D01751">
              <w:rPr>
                <w:rFonts w:ascii="Cordia New" w:eastAsia="Calibri" w:hAnsi="Cordia New" w:cs="Cordia New" w:hint="cs"/>
                <w:sz w:val="28"/>
                <w:cs/>
              </w:rPr>
              <w:t>จ้างประเมิน</w:t>
            </w:r>
          </w:p>
        </w:tc>
      </w:tr>
      <w:tr w:rsidR="00B50E18" w:rsidRPr="00D01751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D01751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D01751">
              <w:rPr>
                <w:rFonts w:ascii="Cordia New" w:eastAsia="Calibri" w:hAnsi="Cordia New" w:cs="Cordia New"/>
                <w:sz w:val="28"/>
              </w:rPr>
              <w:t>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D01751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D01751">
              <w:rPr>
                <w:rFonts w:ascii="Cordia New" w:eastAsia="Calibri" w:hAnsi="Cordia New" w:cs="Cordia New"/>
                <w:sz w:val="28"/>
              </w:rPr>
              <w:t>262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D01751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D01751">
              <w:rPr>
                <w:rFonts w:ascii="Cordia New" w:eastAsia="Calibri" w:hAnsi="Cordia New" w:cs="Cordia New"/>
                <w:sz w:val="28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50E18" w:rsidRPr="00D01751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D01751">
              <w:rPr>
                <w:rFonts w:ascii="Cordia New" w:eastAsia="Calibri" w:hAnsi="Cordia New" w:cs="Cordia New"/>
                <w:sz w:val="28"/>
              </w:rPr>
              <w:t xml:space="preserve">ECPP </w:t>
            </w:r>
            <w:r w:rsidRPr="00D01751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D01751">
              <w:rPr>
                <w:rFonts w:ascii="Cordia New" w:eastAsia="Calibri" w:hAnsi="Cordia New" w:cs="Cordia New"/>
                <w:sz w:val="28"/>
              </w:rPr>
              <w:t>ERP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D01751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D01751">
              <w:rPr>
                <w:rFonts w:ascii="Cordia New" w:eastAsia="Calibri" w:hAnsi="Cordia New" w:cs="Cordia New"/>
                <w:sz w:val="28"/>
              </w:rPr>
              <w:t>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D01751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D01751">
              <w:rPr>
                <w:rFonts w:ascii="Cordia New" w:eastAsia="Calibri" w:hAnsi="Cordia New" w:cs="Cordia New" w:hint="cs"/>
                <w:sz w:val="28"/>
                <w:cs/>
              </w:rPr>
              <w:t>ประเมินเอง</w:t>
            </w:r>
          </w:p>
        </w:tc>
      </w:tr>
      <w:tr w:rsidR="00B50E18" w:rsidRPr="00D01751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D01751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D01751">
              <w:rPr>
                <w:rFonts w:ascii="Cordia New" w:eastAsia="Calibri" w:hAnsi="Cordia New" w:cs="Cordia New"/>
                <w:sz w:val="28"/>
              </w:rPr>
              <w:t>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D01751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D01751">
              <w:rPr>
                <w:rFonts w:ascii="Cordia New" w:eastAsia="Calibri" w:hAnsi="Cordia New" w:cs="Cordia New"/>
                <w:sz w:val="28"/>
              </w:rPr>
              <w:t>5200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D01751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D01751">
              <w:rPr>
                <w:rFonts w:ascii="Cordia New" w:eastAsia="Calibri" w:hAnsi="Cordia New" w:cs="Cordia New"/>
                <w:sz w:val="28"/>
              </w:rPr>
              <w:t>42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D01751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D01751">
              <w:rPr>
                <w:rFonts w:ascii="Cordia New" w:eastAsia="Calibri" w:hAnsi="Cordia New" w:cs="Cordia New"/>
                <w:sz w:val="28"/>
              </w:rPr>
              <w:t xml:space="preserve">PRP </w:t>
            </w:r>
            <w:r w:rsidRPr="00D01751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D01751">
              <w:rPr>
                <w:rFonts w:ascii="Cordia New" w:eastAsia="Calibri" w:hAnsi="Cordia New" w:cs="Cordia New"/>
                <w:sz w:val="28"/>
              </w:rPr>
              <w:t>DPCU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D01751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D01751">
              <w:rPr>
                <w:rFonts w:ascii="Cordia New" w:eastAsia="Calibri" w:hAnsi="Cordia New" w:cs="Cordia New"/>
                <w:sz w:val="28"/>
              </w:rPr>
              <w:t>50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D01751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D01751">
              <w:rPr>
                <w:rFonts w:ascii="Cordia New" w:eastAsia="Calibri" w:hAnsi="Cordia New" w:cs="Cordia New" w:hint="cs"/>
                <w:sz w:val="28"/>
                <w:cs/>
              </w:rPr>
              <w:t>ประเมินเอง</w:t>
            </w:r>
          </w:p>
        </w:tc>
      </w:tr>
      <w:tr w:rsidR="00B50E18" w:rsidRPr="00D01751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D01751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D01751">
              <w:rPr>
                <w:rFonts w:ascii="Cordia New" w:eastAsia="Calibri" w:hAnsi="Cordia New" w:cs="Cordia New"/>
                <w:sz w:val="28"/>
              </w:rPr>
              <w:t>6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D01751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D01751">
              <w:rPr>
                <w:rFonts w:ascii="Cordia New" w:eastAsia="Calibri" w:hAnsi="Cordia New" w:cs="Cordia New"/>
                <w:sz w:val="28"/>
              </w:rPr>
              <w:t>270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D01751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D01751">
              <w:rPr>
                <w:rFonts w:ascii="Cordia New" w:eastAsia="Calibri" w:hAnsi="Cordia New" w:cs="Cordia New"/>
                <w:sz w:val="28"/>
              </w:rPr>
              <w:t>32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D01751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D01751">
              <w:rPr>
                <w:rFonts w:ascii="Cordia New" w:eastAsia="Calibri" w:hAnsi="Cordia New" w:cs="Cordia New"/>
                <w:sz w:val="28"/>
              </w:rPr>
              <w:t xml:space="preserve">BKT </w:t>
            </w:r>
            <w:r w:rsidRPr="00D01751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D01751">
              <w:rPr>
                <w:rFonts w:ascii="Cordia New" w:eastAsia="Calibri" w:hAnsi="Cordia New" w:cs="Cordia New"/>
                <w:sz w:val="28"/>
              </w:rPr>
              <w:t>ERP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D01751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D01751">
              <w:rPr>
                <w:rFonts w:ascii="Cordia New" w:eastAsia="Calibri" w:hAnsi="Cordia New" w:cs="Cordia New"/>
                <w:sz w:val="28"/>
              </w:rPr>
              <w:t>69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D01751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D01751">
              <w:rPr>
                <w:rFonts w:ascii="Cordia New" w:eastAsia="Calibri" w:hAnsi="Cordia New" w:cs="Cordia New" w:hint="cs"/>
                <w:sz w:val="28"/>
                <w:cs/>
              </w:rPr>
              <w:t>จ้างประเมิน</w:t>
            </w:r>
          </w:p>
        </w:tc>
      </w:tr>
      <w:tr w:rsidR="00B50E18" w:rsidRPr="00D01751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D01751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D01751">
              <w:rPr>
                <w:rFonts w:ascii="Cordia New" w:eastAsia="Calibri" w:hAnsi="Cordia New" w:cs="Cordia New"/>
                <w:sz w:val="28"/>
              </w:rPr>
              <w:t>7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D01751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D01751">
              <w:rPr>
                <w:rFonts w:ascii="Cordia New" w:eastAsia="Calibri" w:hAnsi="Cordia New" w:cs="Cordia New"/>
                <w:sz w:val="28"/>
              </w:rPr>
              <w:t>210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D01751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D01751">
              <w:rPr>
                <w:rFonts w:ascii="Cordia New" w:eastAsia="Calibri" w:hAnsi="Cordia New" w:cs="Cordia New"/>
                <w:sz w:val="28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D01751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D01751">
              <w:rPr>
                <w:rFonts w:ascii="Cordia New" w:eastAsia="Calibri" w:hAnsi="Cordia New" w:cs="Cordia New"/>
                <w:sz w:val="28"/>
              </w:rPr>
              <w:t xml:space="preserve">ERP </w:t>
            </w:r>
            <w:r w:rsidRPr="00D01751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D01751">
              <w:rPr>
                <w:rFonts w:ascii="Cordia New" w:eastAsia="Calibri" w:hAnsi="Cordia New" w:cs="Cordia New"/>
                <w:sz w:val="28"/>
              </w:rPr>
              <w:t>KNM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D01751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D01751">
              <w:rPr>
                <w:rFonts w:ascii="Cordia New" w:eastAsia="Calibri" w:hAnsi="Cordia New" w:cs="Cordia New"/>
                <w:sz w:val="28"/>
              </w:rPr>
              <w:t>216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D01751" w:rsidRDefault="00586B7F" w:rsidP="00586B7F">
            <w:pPr>
              <w:jc w:val="center"/>
              <w:rPr>
                <w:rFonts w:ascii="Cordia New" w:eastAsia="Calibri" w:hAnsi="Cordia New" w:cs="Cordia New"/>
                <w:sz w:val="28"/>
                <w:cs/>
              </w:rPr>
            </w:pPr>
            <w:r w:rsidRPr="00D01751">
              <w:rPr>
                <w:rFonts w:ascii="Cordia New" w:eastAsia="Calibri" w:hAnsi="Cordia New" w:cs="Cordia New" w:hint="cs"/>
                <w:sz w:val="28"/>
                <w:cs/>
              </w:rPr>
              <w:t>โครงการขนอม</w:t>
            </w:r>
          </w:p>
        </w:tc>
      </w:tr>
      <w:tr w:rsidR="00B50E18" w:rsidRPr="00D01751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D01751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D01751">
              <w:rPr>
                <w:rFonts w:ascii="Cordia New" w:eastAsia="Calibri" w:hAnsi="Cordia New" w:cs="Cordia New"/>
                <w:sz w:val="28"/>
              </w:rPr>
              <w:t>8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D01751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D01751">
              <w:rPr>
                <w:rFonts w:ascii="Cordia New" w:eastAsia="Calibri" w:hAnsi="Cordia New" w:cs="Cordia New"/>
                <w:sz w:val="28"/>
              </w:rPr>
              <w:t>290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D01751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D01751">
              <w:rPr>
                <w:rFonts w:ascii="Cordia New" w:eastAsia="Calibri" w:hAnsi="Cordia New" w:cs="Cordia New"/>
                <w:sz w:val="28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D01751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D01751">
              <w:rPr>
                <w:rFonts w:ascii="Cordia New" w:eastAsia="Calibri" w:hAnsi="Cordia New" w:cs="Cordia New"/>
                <w:sz w:val="28"/>
              </w:rPr>
              <w:t xml:space="preserve">SPACP </w:t>
            </w:r>
            <w:r w:rsidRPr="00D01751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D01751">
              <w:rPr>
                <w:rFonts w:ascii="Cordia New" w:eastAsia="Calibri" w:hAnsi="Cordia New" w:cs="Cordia New"/>
                <w:sz w:val="28"/>
              </w:rPr>
              <w:t>ERP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D01751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D01751">
              <w:rPr>
                <w:rFonts w:ascii="Cordia New" w:eastAsia="Calibri" w:hAnsi="Cordia New" w:cs="Cordia New"/>
                <w:sz w:val="28"/>
              </w:rPr>
              <w:t>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D01751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D01751">
              <w:rPr>
                <w:rFonts w:ascii="Cordia New" w:eastAsia="Calibri" w:hAnsi="Cordia New" w:cs="Cordia New" w:hint="cs"/>
                <w:sz w:val="28"/>
                <w:cs/>
              </w:rPr>
              <w:t>ประเมินเอง</w:t>
            </w:r>
          </w:p>
        </w:tc>
      </w:tr>
      <w:tr w:rsidR="00B50E18" w:rsidRPr="00D01751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D01751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D01751">
              <w:rPr>
                <w:rFonts w:ascii="Cordia New" w:eastAsia="Calibri" w:hAnsi="Cordia New" w:cs="Cordia New"/>
                <w:sz w:val="28"/>
              </w:rPr>
              <w:lastRenderedPageBreak/>
              <w:t>9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D01751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D01751">
              <w:rPr>
                <w:rFonts w:ascii="Cordia New" w:eastAsia="Calibri" w:hAnsi="Cordia New" w:cs="Cordia New"/>
                <w:sz w:val="28"/>
              </w:rPr>
              <w:t>150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D01751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D01751">
              <w:rPr>
                <w:rFonts w:ascii="Cordia New" w:eastAsia="Calibri" w:hAnsi="Cordia New" w:cs="Cordia New"/>
                <w:sz w:val="28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D01751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D01751">
              <w:rPr>
                <w:rFonts w:ascii="Cordia New" w:eastAsia="Calibri" w:hAnsi="Cordia New" w:cs="Cordia New"/>
                <w:sz w:val="28"/>
              </w:rPr>
              <w:t xml:space="preserve">NPACP </w:t>
            </w:r>
            <w:r w:rsidRPr="00D01751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D01751">
              <w:rPr>
                <w:rFonts w:ascii="Cordia New" w:eastAsia="Calibri" w:hAnsi="Cordia New" w:cs="Cordia New"/>
                <w:sz w:val="28"/>
              </w:rPr>
              <w:t>24</w:t>
            </w:r>
            <w:r w:rsidRPr="00D01751">
              <w:rPr>
                <w:rFonts w:ascii="Cordia New" w:eastAsia="Calibri" w:hAnsi="Cordia New" w:cs="Cordia New"/>
                <w:sz w:val="28"/>
                <w:cs/>
              </w:rPr>
              <w:t>"</w:t>
            </w:r>
            <w:r w:rsidRPr="00D01751">
              <w:rPr>
                <w:rFonts w:ascii="Cordia New" w:eastAsia="Calibri" w:hAnsi="Cordia New" w:cs="Cordia New"/>
                <w:sz w:val="28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D01751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D01751">
              <w:rPr>
                <w:rFonts w:ascii="Cordia New" w:eastAsia="Calibri" w:hAnsi="Cordia New" w:cs="Cordia New"/>
                <w:sz w:val="28"/>
              </w:rPr>
              <w:t>12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D01751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D01751">
              <w:rPr>
                <w:rFonts w:ascii="Cordia New" w:eastAsia="Calibri" w:hAnsi="Cordia New" w:cs="Cordia New" w:hint="cs"/>
                <w:sz w:val="28"/>
                <w:cs/>
              </w:rPr>
              <w:t>ประเมินเอง</w:t>
            </w:r>
          </w:p>
        </w:tc>
      </w:tr>
      <w:tr w:rsidR="00B50E18" w:rsidRPr="00D01751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D01751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D01751">
              <w:rPr>
                <w:rFonts w:ascii="Cordia New" w:eastAsia="Calibri" w:hAnsi="Cordia New" w:cs="Cordia New"/>
                <w:sz w:val="28"/>
              </w:rPr>
              <w:t>10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D01751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D01751">
              <w:rPr>
                <w:rFonts w:ascii="Cordia New" w:eastAsia="Calibri" w:hAnsi="Cordia New" w:cs="Cordia New"/>
                <w:sz w:val="28"/>
              </w:rPr>
              <w:t>220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D01751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D01751">
              <w:rPr>
                <w:rFonts w:ascii="Cordia New" w:eastAsia="Calibri" w:hAnsi="Cordia New" w:cs="Cordia New"/>
                <w:sz w:val="28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D01751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D01751">
              <w:rPr>
                <w:rFonts w:ascii="Cordia New" w:eastAsia="Calibri" w:hAnsi="Cordia New" w:cs="Cordia New"/>
                <w:sz w:val="28"/>
              </w:rPr>
              <w:t xml:space="preserve">PLT </w:t>
            </w:r>
            <w:r w:rsidRPr="00D01751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D01751">
              <w:rPr>
                <w:rFonts w:ascii="Cordia New" w:eastAsia="Calibri" w:hAnsi="Cordia New" w:cs="Cordia New"/>
                <w:sz w:val="28"/>
              </w:rPr>
              <w:t>34</w:t>
            </w:r>
            <w:r w:rsidRPr="00D01751">
              <w:rPr>
                <w:rFonts w:ascii="Cordia New" w:eastAsia="Calibri" w:hAnsi="Cordia New" w:cs="Cordia New"/>
                <w:sz w:val="28"/>
                <w:cs/>
              </w:rPr>
              <w:t>"</w:t>
            </w:r>
            <w:r w:rsidRPr="00D01751">
              <w:rPr>
                <w:rFonts w:ascii="Cordia New" w:eastAsia="Calibri" w:hAnsi="Cordia New" w:cs="Cordia New"/>
                <w:sz w:val="28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D01751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D01751">
              <w:rPr>
                <w:rFonts w:ascii="Cordia New" w:eastAsia="Calibri" w:hAnsi="Cordia New" w:cs="Cordia New"/>
                <w:sz w:val="28"/>
              </w:rPr>
              <w:t>7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D01751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D01751">
              <w:rPr>
                <w:rFonts w:ascii="Cordia New" w:eastAsia="Calibri" w:hAnsi="Cordia New" w:cs="Cordia New" w:hint="cs"/>
                <w:sz w:val="28"/>
                <w:cs/>
              </w:rPr>
              <w:t>ประเมินเอง</w:t>
            </w:r>
          </w:p>
        </w:tc>
      </w:tr>
      <w:tr w:rsidR="00B50E18" w:rsidRPr="00D01751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D01751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D01751">
              <w:rPr>
                <w:rFonts w:ascii="Cordia New" w:eastAsia="Calibri" w:hAnsi="Cordia New" w:cs="Cordia New"/>
                <w:sz w:val="28"/>
              </w:rPr>
              <w:t>11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D01751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D01751">
              <w:rPr>
                <w:rFonts w:ascii="Cordia New" w:eastAsia="Calibri" w:hAnsi="Cordia New" w:cs="Cordia New"/>
                <w:sz w:val="28"/>
              </w:rPr>
              <w:t>190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D01751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D01751">
              <w:rPr>
                <w:rFonts w:ascii="Cordia New" w:eastAsia="Calibri" w:hAnsi="Cordia New" w:cs="Cordia New"/>
                <w:sz w:val="28"/>
              </w:rPr>
              <w:t>18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D01751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D01751">
              <w:rPr>
                <w:rFonts w:ascii="Cordia New" w:eastAsia="Calibri" w:hAnsi="Cordia New" w:cs="Cordia New"/>
                <w:sz w:val="28"/>
              </w:rPr>
              <w:t xml:space="preserve">BECP </w:t>
            </w:r>
            <w:r w:rsidRPr="00D01751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D01751">
              <w:rPr>
                <w:rFonts w:ascii="Cordia New" w:eastAsia="Calibri" w:hAnsi="Cordia New" w:cs="Cordia New"/>
                <w:sz w:val="28"/>
              </w:rPr>
              <w:t>36</w:t>
            </w:r>
            <w:r w:rsidRPr="00D01751">
              <w:rPr>
                <w:rFonts w:ascii="Cordia New" w:eastAsia="Calibri" w:hAnsi="Cordia New" w:cs="Cordia New"/>
                <w:sz w:val="28"/>
                <w:cs/>
              </w:rPr>
              <w:t>"</w:t>
            </w:r>
            <w:r w:rsidRPr="00D01751">
              <w:rPr>
                <w:rFonts w:ascii="Cordia New" w:eastAsia="Calibri" w:hAnsi="Cordia New" w:cs="Cordia New"/>
                <w:sz w:val="28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D01751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D01751">
              <w:rPr>
                <w:rFonts w:ascii="Cordia New" w:eastAsia="Calibri" w:hAnsi="Cordia New" w:cs="Cordia New"/>
                <w:sz w:val="28"/>
              </w:rPr>
              <w:t>69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D01751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D01751">
              <w:rPr>
                <w:rFonts w:ascii="Cordia New" w:eastAsia="Calibri" w:hAnsi="Cordia New" w:cs="Cordia New" w:hint="cs"/>
                <w:sz w:val="28"/>
                <w:cs/>
              </w:rPr>
              <w:t>จ้างประเมิน</w:t>
            </w:r>
          </w:p>
        </w:tc>
      </w:tr>
      <w:tr w:rsidR="00B50E18" w:rsidRPr="00D01751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D01751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D01751">
              <w:rPr>
                <w:rFonts w:ascii="Cordia New" w:eastAsia="Calibri" w:hAnsi="Cordia New" w:cs="Cordia New"/>
                <w:sz w:val="28"/>
              </w:rPr>
              <w:t>12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D01751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D01751">
              <w:rPr>
                <w:rFonts w:ascii="Cordia New" w:eastAsia="Calibri" w:hAnsi="Cordia New" w:cs="Cordia New"/>
                <w:sz w:val="28"/>
              </w:rPr>
              <w:t>230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D01751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D01751">
              <w:rPr>
                <w:rFonts w:ascii="Cordia New" w:eastAsia="Calibri" w:hAnsi="Cordia New" w:cs="Cordia New"/>
                <w:sz w:val="28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D01751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D01751">
              <w:rPr>
                <w:rFonts w:ascii="Cordia New" w:eastAsia="Calibri" w:hAnsi="Cordia New" w:cs="Cordia New"/>
                <w:sz w:val="28"/>
              </w:rPr>
              <w:t xml:space="preserve">TWN </w:t>
            </w:r>
            <w:r w:rsidRPr="00D01751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D01751">
              <w:rPr>
                <w:rFonts w:ascii="Cordia New" w:eastAsia="Calibri" w:hAnsi="Cordia New" w:cs="Cordia New"/>
                <w:sz w:val="28"/>
              </w:rPr>
              <w:t>36</w:t>
            </w:r>
            <w:r w:rsidRPr="00D01751">
              <w:rPr>
                <w:rFonts w:ascii="Cordia New" w:eastAsia="Calibri" w:hAnsi="Cordia New" w:cs="Cordia New"/>
                <w:sz w:val="28"/>
                <w:cs/>
              </w:rPr>
              <w:t>"</w:t>
            </w:r>
            <w:r w:rsidRPr="00D01751">
              <w:rPr>
                <w:rFonts w:ascii="Cordia New" w:eastAsia="Calibri" w:hAnsi="Cordia New" w:cs="Cordia New"/>
                <w:sz w:val="28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D01751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D01751">
              <w:rPr>
                <w:rFonts w:ascii="Cordia New" w:eastAsia="Calibri" w:hAnsi="Cordia New" w:cs="Cordia New"/>
                <w:sz w:val="28"/>
              </w:rPr>
              <w:t>25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D01751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D01751">
              <w:rPr>
                <w:rFonts w:ascii="Cordia New" w:eastAsia="Calibri" w:hAnsi="Cordia New" w:cs="Cordia New" w:hint="cs"/>
                <w:sz w:val="28"/>
                <w:cs/>
              </w:rPr>
              <w:t>ประเมินเอง</w:t>
            </w:r>
          </w:p>
        </w:tc>
      </w:tr>
      <w:tr w:rsidR="00B50E18" w:rsidRPr="00D01751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D01751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D01751">
              <w:rPr>
                <w:rFonts w:ascii="Cordia New" w:eastAsia="Calibri" w:hAnsi="Cordia New" w:cs="Cordia New"/>
                <w:sz w:val="28"/>
              </w:rPr>
              <w:t>13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D01751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D01751">
              <w:rPr>
                <w:rFonts w:ascii="Cordia New" w:eastAsia="Calibri" w:hAnsi="Cordia New" w:cs="Cordia New"/>
                <w:sz w:val="28"/>
              </w:rPr>
              <w:t>5400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D01751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D01751">
              <w:rPr>
                <w:rFonts w:ascii="Cordia New" w:eastAsia="Calibri" w:hAnsi="Cordia New" w:cs="Cordia New"/>
                <w:sz w:val="28"/>
              </w:rPr>
              <w:t>42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D01751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D01751">
              <w:rPr>
                <w:rFonts w:ascii="Cordia New" w:eastAsia="Calibri" w:hAnsi="Cordia New" w:cs="Cordia New"/>
                <w:sz w:val="28"/>
              </w:rPr>
              <w:t xml:space="preserve">ACPP </w:t>
            </w:r>
            <w:r w:rsidRPr="00D01751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D01751">
              <w:rPr>
                <w:rFonts w:ascii="Cordia New" w:eastAsia="Calibri" w:hAnsi="Cordia New" w:cs="Cordia New"/>
                <w:sz w:val="28"/>
              </w:rPr>
              <w:t>42</w:t>
            </w:r>
            <w:r w:rsidRPr="00D01751">
              <w:rPr>
                <w:rFonts w:ascii="Cordia New" w:eastAsia="Calibri" w:hAnsi="Cordia New" w:cs="Cordia New"/>
                <w:sz w:val="28"/>
                <w:cs/>
              </w:rPr>
              <w:t>"</w:t>
            </w:r>
            <w:r w:rsidRPr="00D01751">
              <w:rPr>
                <w:rFonts w:ascii="Cordia New" w:eastAsia="Calibri" w:hAnsi="Cordia New" w:cs="Cordia New"/>
                <w:sz w:val="28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D01751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D01751">
              <w:rPr>
                <w:rFonts w:ascii="Cordia New" w:eastAsia="Calibri" w:hAnsi="Cordia New" w:cs="Cordia New"/>
                <w:sz w:val="28"/>
              </w:rPr>
              <w:t>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D01751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D01751">
              <w:rPr>
                <w:rFonts w:ascii="Cordia New" w:eastAsia="Calibri" w:hAnsi="Cordia New" w:cs="Cordia New" w:hint="cs"/>
                <w:sz w:val="28"/>
                <w:cs/>
              </w:rPr>
              <w:t>จ้างประเมิน</w:t>
            </w:r>
          </w:p>
        </w:tc>
      </w:tr>
      <w:tr w:rsidR="00B50E18" w:rsidRPr="00D01751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D01751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D01751">
              <w:rPr>
                <w:rFonts w:ascii="Cordia New" w:eastAsia="Calibri" w:hAnsi="Cordia New" w:cs="Cordia New"/>
                <w:sz w:val="28"/>
              </w:rPr>
              <w:t>14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D01751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D01751">
              <w:rPr>
                <w:rFonts w:ascii="Cordia New" w:eastAsia="Calibri" w:hAnsi="Cordia New" w:cs="Cordia New"/>
                <w:sz w:val="28"/>
              </w:rPr>
              <w:t>5100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D01751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D01751">
              <w:rPr>
                <w:rFonts w:ascii="Cordia New" w:eastAsia="Calibri" w:hAnsi="Cordia New" w:cs="Cordia New"/>
                <w:sz w:val="28"/>
              </w:rPr>
              <w:t>42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D01751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D01751">
              <w:rPr>
                <w:rFonts w:ascii="Cordia New" w:eastAsia="Calibri" w:hAnsi="Cordia New" w:cs="Cordia New"/>
                <w:sz w:val="28"/>
              </w:rPr>
              <w:t xml:space="preserve">JDA </w:t>
            </w:r>
            <w:r w:rsidRPr="00D01751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D01751">
              <w:rPr>
                <w:rFonts w:ascii="Cordia New" w:eastAsia="Calibri" w:hAnsi="Cordia New" w:cs="Cordia New"/>
                <w:sz w:val="28"/>
              </w:rPr>
              <w:t>PRP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D01751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D01751">
              <w:rPr>
                <w:rFonts w:ascii="Cordia New" w:eastAsia="Calibri" w:hAnsi="Cordia New" w:cs="Cordia New"/>
                <w:sz w:val="28"/>
              </w:rPr>
              <w:t>16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D01751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D01751">
              <w:rPr>
                <w:rFonts w:ascii="Cordia New" w:eastAsia="Calibri" w:hAnsi="Cordia New" w:cs="Cordia New" w:hint="cs"/>
                <w:sz w:val="28"/>
                <w:cs/>
              </w:rPr>
              <w:t>จ้างประเมิน</w:t>
            </w:r>
          </w:p>
        </w:tc>
      </w:tr>
      <w:tr w:rsidR="00B50E18" w:rsidRPr="00D01751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D01751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D01751">
              <w:rPr>
                <w:rFonts w:ascii="Cordia New" w:eastAsia="Calibri" w:hAnsi="Cordia New" w:cs="Cordia New"/>
                <w:sz w:val="28"/>
              </w:rPr>
              <w:t>15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D01751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D01751">
              <w:rPr>
                <w:rFonts w:ascii="Cordia New" w:eastAsia="Calibri" w:hAnsi="Cordia New" w:cs="Cordia New"/>
                <w:sz w:val="28"/>
              </w:rPr>
              <w:t>5250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D01751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D01751">
              <w:rPr>
                <w:rFonts w:ascii="Cordia New" w:eastAsia="Calibri" w:hAnsi="Cordia New" w:cs="Cordia New"/>
                <w:sz w:val="28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D01751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D01751">
              <w:rPr>
                <w:rFonts w:ascii="Cordia New" w:eastAsia="Calibri" w:hAnsi="Cordia New" w:cs="Cordia New"/>
                <w:sz w:val="28"/>
              </w:rPr>
              <w:t xml:space="preserve">IGS </w:t>
            </w:r>
            <w:r w:rsidRPr="00D01751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D01751">
              <w:rPr>
                <w:rFonts w:ascii="Cordia New" w:eastAsia="Calibri" w:hAnsi="Cordia New" w:cs="Cordia New"/>
                <w:sz w:val="28"/>
              </w:rPr>
              <w:t>3rdP</w:t>
            </w:r>
            <w:r w:rsidRPr="00D01751">
              <w:rPr>
                <w:rFonts w:ascii="Cordia New" w:eastAsia="Calibri" w:hAnsi="Cordia New" w:cs="Cordia New"/>
                <w:sz w:val="28"/>
                <w:cs/>
              </w:rPr>
              <w:t>/</w:t>
            </w:r>
            <w:r w:rsidRPr="00D01751">
              <w:rPr>
                <w:rFonts w:ascii="Cordia New" w:eastAsia="Calibri" w:hAnsi="Cordia New" w:cs="Cordia New"/>
                <w:sz w:val="28"/>
              </w:rPr>
              <w:t>L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D01751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D01751">
              <w:rPr>
                <w:rFonts w:ascii="Cordia New" w:eastAsia="Calibri" w:hAnsi="Cordia New" w:cs="Cordia New"/>
                <w:sz w:val="28"/>
              </w:rPr>
              <w:t>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D01751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D01751">
              <w:rPr>
                <w:rFonts w:ascii="Cordia New" w:eastAsia="Calibri" w:hAnsi="Cordia New" w:cs="Cordia New" w:hint="cs"/>
                <w:sz w:val="28"/>
                <w:cs/>
              </w:rPr>
              <w:t>ประเมินเอง</w:t>
            </w:r>
          </w:p>
        </w:tc>
      </w:tr>
      <w:tr w:rsidR="00FE7E69" w:rsidRPr="00D01751" w:rsidTr="00B50E18">
        <w:trPr>
          <w:gridAfter w:val="1"/>
          <w:wAfter w:w="1984" w:type="dxa"/>
          <w:trHeight w:val="345"/>
        </w:trPr>
        <w:tc>
          <w:tcPr>
            <w:tcW w:w="4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7E69" w:rsidRPr="00D01751" w:rsidRDefault="00FE7E69" w:rsidP="00B50E18">
            <w:pPr>
              <w:jc w:val="left"/>
              <w:rPr>
                <w:rFonts w:ascii="Cordia New" w:eastAsia="Calibri" w:hAnsi="Cordia New" w:cs="Cordia New"/>
                <w:sz w:val="28"/>
                <w:cs/>
              </w:rPr>
            </w:pPr>
            <w:r w:rsidRPr="00D01751">
              <w:rPr>
                <w:rFonts w:ascii="Cordia New" w:eastAsia="Calibri" w:hAnsi="Cordia New" w:cs="Cordia New" w:hint="cs"/>
                <w:sz w:val="28"/>
                <w:cs/>
              </w:rPr>
              <w:t>รวมทั้งหมด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7E69" w:rsidRPr="00D01751" w:rsidRDefault="00FE7E69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D01751">
              <w:rPr>
                <w:rFonts w:ascii="Cordia New" w:eastAsia="Calibri" w:hAnsi="Cordia New" w:cs="Cordia New"/>
                <w:sz w:val="28"/>
              </w:rPr>
              <w:t>525</w:t>
            </w:r>
          </w:p>
        </w:tc>
      </w:tr>
      <w:tr w:rsidR="00FE7E69" w:rsidRPr="00D01751" w:rsidTr="00B50E18">
        <w:trPr>
          <w:gridAfter w:val="1"/>
          <w:wAfter w:w="1984" w:type="dxa"/>
          <w:trHeight w:val="345"/>
        </w:trPr>
        <w:tc>
          <w:tcPr>
            <w:tcW w:w="4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7E69" w:rsidRPr="00D01751" w:rsidRDefault="00FE7E69" w:rsidP="00B50E18">
            <w:pPr>
              <w:jc w:val="left"/>
              <w:rPr>
                <w:rFonts w:ascii="Cordia New" w:eastAsia="Calibri" w:hAnsi="Cordia New" w:cs="Cordia New"/>
                <w:sz w:val="28"/>
                <w:cs/>
              </w:rPr>
            </w:pPr>
            <w:r w:rsidRPr="00D01751">
              <w:rPr>
                <w:rFonts w:ascii="Cordia New" w:eastAsia="Calibri" w:hAnsi="Cordia New" w:cs="Cordia New" w:hint="cs"/>
                <w:sz w:val="28"/>
                <w:cs/>
              </w:rPr>
              <w:t>จ้างที่ปรึกษาประเมิน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7E69" w:rsidRPr="00D01751" w:rsidRDefault="00E4490A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D01751">
              <w:rPr>
                <w:rFonts w:ascii="Cordia New" w:eastAsia="Calibri" w:hAnsi="Cordia New" w:cs="Cordia New"/>
                <w:sz w:val="28"/>
              </w:rPr>
              <w:t>381</w:t>
            </w:r>
          </w:p>
        </w:tc>
      </w:tr>
      <w:tr w:rsidR="00FE7E69" w:rsidRPr="00D01751" w:rsidTr="00B50E18">
        <w:trPr>
          <w:gridAfter w:val="1"/>
          <w:wAfter w:w="1984" w:type="dxa"/>
          <w:trHeight w:val="345"/>
        </w:trPr>
        <w:tc>
          <w:tcPr>
            <w:tcW w:w="4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7E69" w:rsidRPr="00D01751" w:rsidRDefault="00FE7E69" w:rsidP="00B50E18">
            <w:pPr>
              <w:jc w:val="left"/>
              <w:rPr>
                <w:rFonts w:ascii="Cordia New" w:eastAsia="Calibri" w:hAnsi="Cordia New" w:cs="Cordia New"/>
                <w:sz w:val="28"/>
                <w:cs/>
              </w:rPr>
            </w:pPr>
            <w:r w:rsidRPr="00D01751">
              <w:rPr>
                <w:rFonts w:ascii="Cordia New" w:eastAsia="Calibri" w:hAnsi="Cordia New" w:cs="Cordia New" w:hint="cs"/>
                <w:sz w:val="28"/>
                <w:cs/>
              </w:rPr>
              <w:t xml:space="preserve">คงเหลือ </w:t>
            </w:r>
            <w:r w:rsidRPr="00D01751">
              <w:rPr>
                <w:rFonts w:ascii="Cordia New" w:eastAsia="Calibri" w:hAnsi="Cordia New" w:cs="Cordia New"/>
                <w:sz w:val="28"/>
                <w:cs/>
              </w:rPr>
              <w:t>(</w:t>
            </w:r>
            <w:r w:rsidRPr="00D01751">
              <w:rPr>
                <w:rFonts w:ascii="Cordia New" w:eastAsia="Calibri" w:hAnsi="Cordia New" w:cs="Cordia New" w:hint="cs"/>
                <w:sz w:val="28"/>
                <w:cs/>
              </w:rPr>
              <w:t>ดำเนินการประเมินเอง</w:t>
            </w:r>
            <w:r w:rsidRPr="00D01751">
              <w:rPr>
                <w:rFonts w:ascii="Cordia New" w:eastAsia="Calibri" w:hAnsi="Cordia New" w:cs="Cordia New"/>
                <w:sz w:val="28"/>
                <w:cs/>
              </w:rPr>
              <w:t>)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7E69" w:rsidRPr="00D01751" w:rsidRDefault="00E4490A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D01751">
              <w:rPr>
                <w:rFonts w:ascii="Cordia New" w:eastAsia="Calibri" w:hAnsi="Cordia New" w:cs="Cordia New"/>
                <w:sz w:val="28"/>
              </w:rPr>
              <w:t>144</w:t>
            </w:r>
          </w:p>
        </w:tc>
      </w:tr>
    </w:tbl>
    <w:p w:rsidR="00B50E18" w:rsidRPr="00D01751" w:rsidRDefault="00586B7F" w:rsidP="00A5045D">
      <w:pPr>
        <w:spacing w:after="120" w:line="264" w:lineRule="auto"/>
        <w:ind w:left="1418" w:firstLine="22"/>
        <w:outlineLvl w:val="0"/>
        <w:rPr>
          <w:rFonts w:ascii="Cordia New" w:hAnsi="Cordia New" w:cs="Cordia New"/>
          <w:sz w:val="28"/>
        </w:rPr>
      </w:pPr>
      <w:r w:rsidRPr="00D01751">
        <w:rPr>
          <w:rFonts w:ascii="Cordia New" w:hAnsi="Cordia New" w:cs="Cordia New" w:hint="cs"/>
          <w:sz w:val="28"/>
          <w:u w:val="single"/>
          <w:cs/>
        </w:rPr>
        <w:t>หมายเหตุ</w:t>
      </w:r>
      <w:r w:rsidRPr="00D01751">
        <w:rPr>
          <w:rFonts w:ascii="Cordia New" w:hAnsi="Cordia New" w:cs="Cordia New" w:hint="cs"/>
          <w:sz w:val="28"/>
          <w:cs/>
        </w:rPr>
        <w:t xml:space="preserve"> ท่อ </w:t>
      </w:r>
      <w:r w:rsidRPr="00D01751">
        <w:rPr>
          <w:rFonts w:ascii="Cordia New" w:hAnsi="Cordia New" w:cs="Cordia New"/>
          <w:sz w:val="28"/>
        </w:rPr>
        <w:t>RC210 24</w:t>
      </w:r>
      <w:r w:rsidRPr="00D01751">
        <w:rPr>
          <w:rFonts w:ascii="Cordia New" w:hAnsi="Cordia New" w:cs="Cordia New"/>
          <w:sz w:val="28"/>
          <w:cs/>
        </w:rPr>
        <w:t xml:space="preserve">” </w:t>
      </w:r>
      <w:r w:rsidRPr="00D01751">
        <w:rPr>
          <w:rFonts w:ascii="Cordia New" w:hAnsi="Cordia New" w:cs="Cordia New"/>
          <w:sz w:val="28"/>
        </w:rPr>
        <w:t xml:space="preserve">ERP </w:t>
      </w:r>
      <w:r w:rsidRPr="00D01751">
        <w:rPr>
          <w:rFonts w:ascii="Cordia New" w:hAnsi="Cordia New" w:cs="Cordia New"/>
          <w:sz w:val="28"/>
          <w:cs/>
        </w:rPr>
        <w:t xml:space="preserve">– </w:t>
      </w:r>
      <w:r w:rsidRPr="00D01751">
        <w:rPr>
          <w:rFonts w:ascii="Cordia New" w:hAnsi="Cordia New" w:cs="Cordia New"/>
          <w:sz w:val="28"/>
        </w:rPr>
        <w:t xml:space="preserve">KNM </w:t>
      </w:r>
      <w:r w:rsidRPr="00D01751">
        <w:rPr>
          <w:rFonts w:ascii="Cordia New" w:hAnsi="Cordia New" w:cs="Cordia New" w:hint="cs"/>
          <w:sz w:val="28"/>
          <w:cs/>
        </w:rPr>
        <w:t xml:space="preserve">ดำเนินงานจ้างประเมินโดยรวมอยู่ภายในโครงสร้างปรับปรุงระบบท่อฯ รองรับโรงไฟฟ้าขนอม </w:t>
      </w:r>
      <w:r w:rsidRPr="00D01751">
        <w:rPr>
          <w:rFonts w:ascii="Cordia New" w:hAnsi="Cordia New" w:cs="Cordia New"/>
          <w:sz w:val="28"/>
        </w:rPr>
        <w:t>Phase 2</w:t>
      </w:r>
    </w:p>
    <w:p w:rsidR="00CF208B" w:rsidRPr="00D01751" w:rsidRDefault="00CF208B" w:rsidP="000D3C8D">
      <w:pPr>
        <w:pStyle w:val="ac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D01751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8D0BD9" w:rsidRPr="00D01751" w:rsidRDefault="006B3467" w:rsidP="008D0BD9">
      <w:pPr>
        <w:pStyle w:val="ac"/>
        <w:spacing w:before="120" w:after="0" w:line="264" w:lineRule="auto"/>
        <w:ind w:left="2127"/>
        <w:contextualSpacing w:val="0"/>
        <w:outlineLvl w:val="0"/>
        <w:rPr>
          <w:rFonts w:ascii="Cordia New" w:hAnsi="Cordia New"/>
          <w:b/>
          <w:bCs/>
          <w:color w:val="E36C0A" w:themeColor="accent6" w:themeShade="BF"/>
          <w:sz w:val="28"/>
          <w:cs/>
        </w:rPr>
      </w:pPr>
      <w:r w:rsidRPr="00D01751">
        <w:rPr>
          <w:rFonts w:ascii="Cordia New" w:hAnsi="Cordia New"/>
          <w:sz w:val="28"/>
          <w:cs/>
        </w:rPr>
        <w:t>อยู่ระหว่างดำเนินการจัดจ้าง</w:t>
      </w:r>
      <w:r w:rsidR="00A774D4" w:rsidRPr="00D01751">
        <w:rPr>
          <w:rFonts w:ascii="Cordia New" w:hAnsi="Cordia New"/>
          <w:sz w:val="28"/>
          <w:cs/>
        </w:rPr>
        <w:t xml:space="preserve"> </w:t>
      </w:r>
    </w:p>
    <w:p w:rsidR="00CF208B" w:rsidRPr="00D01751" w:rsidRDefault="00CF208B" w:rsidP="000D3C8D">
      <w:pPr>
        <w:pStyle w:val="ac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D01751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การดำเนินงานในอนาคต </w:t>
      </w:r>
    </w:p>
    <w:p w:rsidR="00CF208B" w:rsidRPr="00D01751" w:rsidRDefault="00930700" w:rsidP="008D0BD9">
      <w:pPr>
        <w:spacing w:line="264" w:lineRule="auto"/>
        <w:ind w:left="2160"/>
        <w:outlineLvl w:val="0"/>
        <w:rPr>
          <w:rFonts w:ascii="Cordia New" w:hAnsi="Cordia New" w:cs="Cordia New"/>
          <w:sz w:val="28"/>
          <w:cs/>
        </w:rPr>
      </w:pPr>
      <w:r w:rsidRPr="00D01751">
        <w:rPr>
          <w:rFonts w:ascii="Cordia New" w:hAnsi="Cordia New" w:cs="Cordia New"/>
          <w:sz w:val="28"/>
          <w:cs/>
        </w:rPr>
        <w:t xml:space="preserve">สรุปผลตำแหน่ง </w:t>
      </w:r>
      <w:r w:rsidRPr="00D01751">
        <w:rPr>
          <w:rFonts w:ascii="Cordia New" w:hAnsi="Cordia New" w:cs="Cordia New"/>
          <w:sz w:val="28"/>
        </w:rPr>
        <w:t xml:space="preserve">free span </w:t>
      </w:r>
      <w:r w:rsidRPr="00D01751">
        <w:rPr>
          <w:rFonts w:ascii="Cordia New" w:hAnsi="Cordia New" w:cs="Cordia New"/>
          <w:sz w:val="28"/>
          <w:cs/>
        </w:rPr>
        <w:t>ที่ต้องซ่อมแซม</w:t>
      </w:r>
      <w:r w:rsidR="00726FB2" w:rsidRPr="00D01751">
        <w:rPr>
          <w:rFonts w:ascii="Cordia New" w:hAnsi="Cordia New" w:cs="Cordia New"/>
          <w:sz w:val="28"/>
          <w:cs/>
        </w:rPr>
        <w:t xml:space="preserve"> กำหนดการส่ง </w:t>
      </w:r>
      <w:r w:rsidR="00726FB2" w:rsidRPr="00D01751">
        <w:rPr>
          <w:rFonts w:ascii="Cordia New" w:hAnsi="Cordia New" w:cs="Cordia New"/>
          <w:sz w:val="28"/>
        </w:rPr>
        <w:t>Final report</w:t>
      </w:r>
      <w:r w:rsidR="00726FB2" w:rsidRPr="00D01751">
        <w:rPr>
          <w:rFonts w:ascii="Cordia New" w:hAnsi="Cordia New" w:cs="Cordia New"/>
          <w:sz w:val="28"/>
          <w:cs/>
        </w:rPr>
        <w:t xml:space="preserve"> </w:t>
      </w:r>
      <w:r w:rsidR="00831BBF" w:rsidRPr="00D01751">
        <w:rPr>
          <w:rFonts w:ascii="Cordia New" w:hAnsi="Cordia New" w:cs="Cordia New"/>
          <w:sz w:val="28"/>
          <w:cs/>
        </w:rPr>
        <w:t>ส</w:t>
      </w:r>
      <w:r w:rsidR="00726FB2" w:rsidRPr="00D01751">
        <w:rPr>
          <w:rFonts w:ascii="Cordia New" w:hAnsi="Cordia New" w:cs="Cordia New"/>
          <w:sz w:val="28"/>
          <w:cs/>
        </w:rPr>
        <w:t xml:space="preserve">.ค. </w:t>
      </w:r>
    </w:p>
    <w:p w:rsidR="00CF208B" w:rsidRPr="00D01751" w:rsidRDefault="00CF208B" w:rsidP="000D3C8D">
      <w:pPr>
        <w:pStyle w:val="ac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D01751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ปัญหาอุปสรรค (ถ้ามี) </w:t>
      </w:r>
    </w:p>
    <w:p w:rsidR="00CF208B" w:rsidRPr="00D01751" w:rsidRDefault="008D0BD9" w:rsidP="008D0BD9">
      <w:pPr>
        <w:spacing w:line="264" w:lineRule="auto"/>
        <w:ind w:left="2160"/>
        <w:outlineLvl w:val="0"/>
        <w:rPr>
          <w:rFonts w:ascii="Cordia New" w:hAnsi="Cordia New" w:cs="Cordia New"/>
          <w:sz w:val="28"/>
          <w:cs/>
        </w:rPr>
      </w:pPr>
      <w:r w:rsidRPr="00D01751">
        <w:rPr>
          <w:rFonts w:ascii="Cordia New" w:hAnsi="Cordia New" w:cs="Cordia New"/>
          <w:sz w:val="28"/>
          <w:cs/>
        </w:rPr>
        <w:t>ไม่มี</w:t>
      </w:r>
    </w:p>
    <w:p w:rsidR="008B2EF9" w:rsidRPr="00D01751" w:rsidRDefault="00BF5E34" w:rsidP="00A51090">
      <w:pPr>
        <w:pStyle w:val="ac"/>
        <w:numPr>
          <w:ilvl w:val="1"/>
          <w:numId w:val="1"/>
        </w:numPr>
        <w:spacing w:before="240" w:after="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D01751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งานป้องกันท่อก๊าซได้รับความเสียหายจากการกัดกร่อนภายนอกท่อก๊าซ (</w:t>
      </w:r>
      <w:r w:rsidRPr="00D01751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Extern</w:t>
      </w:r>
      <w:r w:rsidR="002428F5" w:rsidRPr="00D01751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a</w:t>
      </w:r>
      <w:r w:rsidRPr="00D01751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l corrosion</w:t>
      </w:r>
      <w:r w:rsidRPr="00D01751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)</w:t>
      </w:r>
    </w:p>
    <w:p w:rsidR="00100764" w:rsidRPr="00D01751" w:rsidRDefault="00C14E97" w:rsidP="00100764">
      <w:pPr>
        <w:pStyle w:val="ac"/>
        <w:spacing w:before="240" w:after="0" w:line="264" w:lineRule="auto"/>
        <w:ind w:left="851" w:firstLine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ins w:id="27" w:author="NAVASIN HOMHUAL" w:date="2016-09-05T21:25:00Z">
        <w:r w:rsidRPr="00D01751">
          <w:rPr>
            <w:rFonts w:ascii="Browallia New" w:hAnsi="Browallia New" w:cs="Browallia New"/>
            <w:noProof/>
            <w:sz w:val="32"/>
            <w:szCs w:val="32"/>
            <w:rPrChange w:id="28">
              <w:rPr>
                <w:noProof/>
              </w:rPr>
            </w:rPrChange>
          </w:rPr>
          <mc:AlternateContent>
            <mc:Choice Requires="wps">
              <w:drawing>
                <wp:anchor distT="0" distB="0" distL="114300" distR="114300" simplePos="0" relativeHeight="251655680" behindDoc="0" locked="0" layoutInCell="1" allowOverlap="1" wp14:anchorId="79C36D5E" wp14:editId="5947A89B">
                  <wp:simplePos x="0" y="0"/>
                  <wp:positionH relativeFrom="column">
                    <wp:posOffset>1043305</wp:posOffset>
                  </wp:positionH>
                  <wp:positionV relativeFrom="paragraph">
                    <wp:posOffset>193675</wp:posOffset>
                  </wp:positionV>
                  <wp:extent cx="4373245" cy="793115"/>
                  <wp:effectExtent l="57150" t="38100" r="84455" b="102235"/>
                  <wp:wrapNone/>
                  <wp:docPr id="21" name="Rectangle 2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373245" cy="7931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A0BD6" w:rsidRPr="009E316F" w:rsidRDefault="001A0BD6">
                              <w:pPr>
                                <w:jc w:val="center"/>
                                <w:rPr>
                                  <w:b/>
                                  <w:bCs/>
                                  <w:sz w:val="72"/>
                                  <w:szCs w:val="72"/>
                                  <w:rPrChange w:id="29" w:author="NAVASIN HOMHUAL" w:date="2016-09-05T21:24:00Z">
                                    <w:rPr/>
                                  </w:rPrChange>
                                </w:rPr>
                                <w:pPrChange w:id="30" w:author="NAVASIN HOMHUAL" w:date="2016-09-05T21:23:00Z">
                                  <w:pPr/>
                                </w:pPrChange>
                              </w:pPr>
                              <w:r>
                                <w:rPr>
                                  <w:b/>
                                  <w:bCs/>
                                  <w:sz w:val="72"/>
                                  <w:szCs w:val="72"/>
                                </w:rPr>
                                <w:t>CP On web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id="Rectangle 21" o:spid="_x0000_s1031" style="position:absolute;left:0;text-align:left;margin-left:82.15pt;margin-top:15.25pt;width:344.35pt;height:62.4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  <v:textbox>
                    <w:txbxContent>
                      <w:p w:rsidR="001A0BD6" w:rsidRPr="009E316F" w:rsidRDefault="001A0BD6">
                        <w:pPr>
                          <w:jc w:val="center"/>
                          <w:rPr>
                            <w:b/>
                            <w:bCs/>
                            <w:sz w:val="72"/>
                            <w:szCs w:val="72"/>
                            <w:rPrChange w:id="46" w:author="NAVASIN HOMHUAL" w:date="2016-09-05T21:24:00Z">
                              <w:rPr/>
                            </w:rPrChange>
                          </w:rPr>
                          <w:pPrChange w:id="47" w:author="NAVASIN HOMHUAL" w:date="2016-09-05T21:23:00Z">
                            <w:pPr/>
                          </w:pPrChange>
                        </w:pPr>
                        <w:r>
                          <w:rPr>
                            <w:b/>
                            <w:bCs/>
                            <w:sz w:val="72"/>
                            <w:szCs w:val="72"/>
                          </w:rPr>
                          <w:t>CP On web</w:t>
                        </w:r>
                      </w:p>
                    </w:txbxContent>
                  </v:textbox>
                </v:rect>
              </w:pict>
            </mc:Fallback>
          </mc:AlternateContent>
        </w:r>
      </w:ins>
      <w:r w:rsidR="001A6C7B" w:rsidRPr="00D01751">
        <w:rPr>
          <w:rFonts w:ascii="Cordia New" w:hAnsi="Cordia New" w:hint="cs"/>
          <w:sz w:val="28"/>
          <w:cs/>
        </w:rPr>
        <w:t xml:space="preserve">เป็นการป้องกันการผุกร่อนของท่อส่งก๊าซด้วยวิธี </w:t>
      </w:r>
      <w:r w:rsidR="001A6C7B" w:rsidRPr="00D01751">
        <w:rPr>
          <w:rFonts w:ascii="Cordia New" w:hAnsi="Cordia New"/>
          <w:sz w:val="28"/>
        </w:rPr>
        <w:t>Cathodic Protection</w:t>
      </w:r>
      <w:r w:rsidR="001A6C7B" w:rsidRPr="00D01751">
        <w:rPr>
          <w:rFonts w:ascii="Cordia New" w:hAnsi="Cordia New"/>
          <w:sz w:val="28"/>
          <w:cs/>
        </w:rPr>
        <w:t xml:space="preserve"> </w:t>
      </w:r>
    </w:p>
    <w:p w:rsidR="00775211" w:rsidRPr="00D01751" w:rsidRDefault="00775211" w:rsidP="000D3C8D">
      <w:pPr>
        <w:pStyle w:val="ac"/>
        <w:numPr>
          <w:ilvl w:val="0"/>
          <w:numId w:val="18"/>
        </w:numPr>
        <w:spacing w:before="120" w:after="120" w:line="264" w:lineRule="auto"/>
        <w:ind w:left="1418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D01751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6C77D6" w:rsidRPr="00D01751" w:rsidRDefault="006C77D6" w:rsidP="006C77D6">
      <w:pPr>
        <w:pStyle w:val="ac"/>
        <w:spacing w:line="264" w:lineRule="auto"/>
        <w:ind w:left="1440" w:firstLine="720"/>
        <w:outlineLvl w:val="0"/>
        <w:rPr>
          <w:rFonts w:ascii="Cordia New" w:hAnsi="Cordia New"/>
          <w:sz w:val="28"/>
        </w:rPr>
      </w:pPr>
      <w:r w:rsidRPr="00D01751">
        <w:rPr>
          <w:rFonts w:ascii="Cordia New" w:hAnsi="Cordia New"/>
          <w:sz w:val="28"/>
          <w:cs/>
        </w:rPr>
        <w:t>การบำรุงรักษาระบบป้องกันการผุกร่อนภายนอกมีรายการบำรุงรักษาและความถี่ดังแสดง</w:t>
      </w:r>
    </w:p>
    <w:p w:rsidR="006C77D6" w:rsidRPr="00D01751" w:rsidRDefault="006C77D6" w:rsidP="006433F6">
      <w:pPr>
        <w:spacing w:line="264" w:lineRule="auto"/>
        <w:ind w:firstLine="720"/>
        <w:outlineLvl w:val="0"/>
        <w:rPr>
          <w:rFonts w:ascii="Cordia New" w:hAnsi="Cordia New" w:cs="Cordia New"/>
          <w:sz w:val="28"/>
          <w:cs/>
        </w:rPr>
      </w:pPr>
      <w:r w:rsidRPr="00D01751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D01751">
        <w:rPr>
          <w:rFonts w:ascii="Cordia New" w:hAnsi="Cordia New" w:cs="Cordia New"/>
          <w:sz w:val="28"/>
        </w:rPr>
        <w:t>1</w:t>
      </w:r>
      <w:r w:rsidR="00FD654A" w:rsidRPr="00D01751">
        <w:rPr>
          <w:rFonts w:ascii="Cordia New" w:hAnsi="Cordia New" w:cs="Cordia New"/>
          <w:sz w:val="28"/>
          <w:cs/>
        </w:rPr>
        <w:t>.</w:t>
      </w:r>
      <w:r w:rsidR="00FD654A" w:rsidRPr="00D01751">
        <w:rPr>
          <w:rFonts w:ascii="Cordia New" w:hAnsi="Cordia New" w:cs="Cordia New"/>
          <w:sz w:val="28"/>
        </w:rPr>
        <w:t>4</w:t>
      </w:r>
      <w:r w:rsidRPr="00D01751">
        <w:rPr>
          <w:rFonts w:ascii="Cordia New" w:hAnsi="Cordia New" w:cs="Cordia New"/>
          <w:sz w:val="28"/>
          <w:cs/>
        </w:rPr>
        <w:t xml:space="preserve"> ความถี่งานบำรุงรักษาระบบป้องกันการผุกร่อน</w:t>
      </w:r>
    </w:p>
    <w:tbl>
      <w:tblPr>
        <w:tblW w:w="7235" w:type="dxa"/>
        <w:tblInd w:w="905" w:type="dxa"/>
        <w:tblLook w:val="04A0" w:firstRow="1" w:lastRow="0" w:firstColumn="1" w:lastColumn="0" w:noHBand="0" w:noVBand="1"/>
      </w:tblPr>
      <w:tblGrid>
        <w:gridCol w:w="5043"/>
        <w:gridCol w:w="2192"/>
      </w:tblGrid>
      <w:tr w:rsidR="006C77D6" w:rsidRPr="00D01751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D01751" w:rsidRDefault="006C77D6" w:rsidP="000C748F">
            <w:pPr>
              <w:jc w:val="center"/>
              <w:rPr>
                <w:rFonts w:ascii="Cordia New" w:hAnsi="Cordia New" w:cs="Cordia New"/>
                <w:sz w:val="28"/>
              </w:rPr>
            </w:pPr>
            <w:r w:rsidRPr="00D01751">
              <w:rPr>
                <w:rFonts w:ascii="Cordia New" w:hAnsi="Cordia New" w:cs="Cordia New"/>
                <w:b/>
                <w:bCs/>
                <w:sz w:val="28"/>
                <w:cs/>
              </w:rPr>
              <w:t>กิจกรรม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D01751" w:rsidRDefault="006C77D6" w:rsidP="000C748F">
            <w:pPr>
              <w:jc w:val="center"/>
              <w:rPr>
                <w:rFonts w:ascii="Cordia New" w:hAnsi="Cordia New" w:cs="Cordia New"/>
                <w:b/>
                <w:bCs/>
                <w:sz w:val="28"/>
                <w:cs/>
              </w:rPr>
            </w:pPr>
            <w:r w:rsidRPr="00D01751">
              <w:rPr>
                <w:rFonts w:ascii="Cordia New" w:hAnsi="Cordia New" w:cs="Cordia New"/>
                <w:b/>
                <w:bCs/>
                <w:sz w:val="28"/>
                <w:cs/>
              </w:rPr>
              <w:t>ความถี่</w:t>
            </w:r>
          </w:p>
        </w:tc>
      </w:tr>
      <w:tr w:rsidR="006C77D6" w:rsidRPr="00D01751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D01751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D01751">
              <w:rPr>
                <w:rFonts w:ascii="Cordia New" w:hAnsi="Cordia New" w:cs="Cordia New"/>
                <w:sz w:val="28"/>
              </w:rPr>
              <w:t>P</w:t>
            </w:r>
            <w:r w:rsidRPr="00D01751">
              <w:rPr>
                <w:rFonts w:ascii="Cordia New" w:hAnsi="Cordia New" w:cs="Cordia New"/>
                <w:sz w:val="28"/>
                <w:cs/>
              </w:rPr>
              <w:t>/</w:t>
            </w:r>
            <w:r w:rsidRPr="00D01751">
              <w:rPr>
                <w:rFonts w:ascii="Cordia New" w:hAnsi="Cordia New" w:cs="Cordia New"/>
                <w:sz w:val="28"/>
              </w:rPr>
              <w:t xml:space="preserve">S Potential Survey 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D01751" w:rsidRDefault="00E4490A" w:rsidP="000C748F">
            <w:pPr>
              <w:jc w:val="center"/>
              <w:rPr>
                <w:rFonts w:ascii="Cordia New" w:hAnsi="Cordia New" w:cs="Cordia New"/>
                <w:sz w:val="28"/>
              </w:rPr>
            </w:pPr>
            <w:r w:rsidRPr="00D01751">
              <w:rPr>
                <w:rFonts w:ascii="Cordia New" w:eastAsia="Calibri" w:hAnsi="Cordia New" w:cs="Cordia New"/>
                <w:sz w:val="28"/>
              </w:rPr>
              <w:t>2</w:t>
            </w:r>
            <w:r w:rsidR="006C77D6" w:rsidRPr="00D01751">
              <w:rPr>
                <w:rFonts w:ascii="Cordia New" w:hAnsi="Cordia New" w:cs="Cordia New"/>
                <w:sz w:val="28"/>
                <w:cs/>
              </w:rPr>
              <w:t xml:space="preserve"> ครั้งต่อปี</w:t>
            </w:r>
          </w:p>
        </w:tc>
      </w:tr>
      <w:tr w:rsidR="006C77D6" w:rsidRPr="00D01751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D01751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D01751">
              <w:rPr>
                <w:rFonts w:ascii="Cordia New" w:hAnsi="Cordia New" w:cs="Cordia New"/>
                <w:sz w:val="28"/>
              </w:rPr>
              <w:t>Bond Box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D01751" w:rsidRDefault="00E4490A" w:rsidP="000C748F">
            <w:pPr>
              <w:jc w:val="center"/>
              <w:rPr>
                <w:rFonts w:ascii="Cordia New" w:hAnsi="Cordia New" w:cs="Cordia New"/>
                <w:sz w:val="28"/>
              </w:rPr>
            </w:pPr>
            <w:r w:rsidRPr="00D01751">
              <w:rPr>
                <w:rFonts w:ascii="Cordia New" w:eastAsia="Calibri" w:hAnsi="Cordia New" w:cs="Cordia New"/>
                <w:sz w:val="28"/>
              </w:rPr>
              <w:t>1</w:t>
            </w:r>
            <w:r w:rsidR="006C77D6" w:rsidRPr="00D01751">
              <w:rPr>
                <w:rFonts w:ascii="Cordia New" w:hAnsi="Cordia New" w:cs="Cordia New"/>
                <w:sz w:val="28"/>
                <w:cs/>
              </w:rPr>
              <w:t xml:space="preserve"> ครั้งต่อเดือน</w:t>
            </w:r>
          </w:p>
        </w:tc>
      </w:tr>
      <w:tr w:rsidR="006C77D6" w:rsidRPr="00D01751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D01751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D01751">
              <w:rPr>
                <w:rFonts w:ascii="Cordia New" w:hAnsi="Cordia New" w:cs="Cordia New"/>
                <w:sz w:val="28"/>
              </w:rPr>
              <w:t>Rectifier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D01751" w:rsidRDefault="00E4490A" w:rsidP="000C748F">
            <w:pPr>
              <w:jc w:val="center"/>
              <w:rPr>
                <w:rFonts w:ascii="Cordia New" w:hAnsi="Cordia New" w:cs="Cordia New"/>
                <w:sz w:val="28"/>
              </w:rPr>
            </w:pPr>
            <w:r w:rsidRPr="00D01751">
              <w:rPr>
                <w:rFonts w:ascii="Cordia New" w:eastAsia="Calibri" w:hAnsi="Cordia New" w:cs="Cordia New"/>
                <w:sz w:val="28"/>
              </w:rPr>
              <w:t>1</w:t>
            </w:r>
            <w:r w:rsidR="006C77D6" w:rsidRPr="00D01751">
              <w:rPr>
                <w:rFonts w:ascii="Cordia New" w:hAnsi="Cordia New" w:cs="Cordia New"/>
                <w:sz w:val="28"/>
                <w:cs/>
              </w:rPr>
              <w:t xml:space="preserve"> ครั้งต่อเดือน</w:t>
            </w:r>
          </w:p>
        </w:tc>
      </w:tr>
      <w:tr w:rsidR="006C77D6" w:rsidRPr="00D01751" w:rsidTr="006433F6">
        <w:trPr>
          <w:trHeight w:val="33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C77D6" w:rsidRPr="00D01751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D01751">
              <w:rPr>
                <w:rFonts w:ascii="Cordia New" w:hAnsi="Cordia New" w:cs="Cordia New"/>
                <w:sz w:val="28"/>
              </w:rPr>
              <w:t xml:space="preserve">Close </w:t>
            </w:r>
            <w:proofErr w:type="spellStart"/>
            <w:r w:rsidRPr="00D01751">
              <w:rPr>
                <w:rFonts w:ascii="Cordia New" w:hAnsi="Cordia New" w:cs="Cordia New"/>
                <w:sz w:val="28"/>
              </w:rPr>
              <w:t>lnterval</w:t>
            </w:r>
            <w:proofErr w:type="spellEnd"/>
            <w:r w:rsidRPr="00D01751">
              <w:rPr>
                <w:rFonts w:ascii="Cordia New" w:hAnsi="Cordia New" w:cs="Cordia New"/>
                <w:sz w:val="28"/>
              </w:rPr>
              <w:t xml:space="preserve"> Potential Survey </w:t>
            </w:r>
            <w:r w:rsidRPr="00D01751">
              <w:rPr>
                <w:rFonts w:ascii="Cordia New" w:hAnsi="Cordia New" w:cs="Cordia New"/>
                <w:sz w:val="28"/>
                <w:cs/>
              </w:rPr>
              <w:t>(</w:t>
            </w:r>
            <w:r w:rsidRPr="00D01751">
              <w:rPr>
                <w:rFonts w:ascii="Cordia New" w:hAnsi="Cordia New" w:cs="Cordia New"/>
                <w:sz w:val="28"/>
              </w:rPr>
              <w:t>CIPS</w:t>
            </w:r>
            <w:r w:rsidRPr="00D01751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D01751" w:rsidRDefault="006C77D6" w:rsidP="000C748F">
            <w:pPr>
              <w:jc w:val="center"/>
              <w:rPr>
                <w:rFonts w:ascii="Cordia New" w:hAnsi="Cordia New" w:cs="Cordia New"/>
                <w:sz w:val="28"/>
              </w:rPr>
            </w:pPr>
            <w:r w:rsidRPr="00D01751">
              <w:rPr>
                <w:rFonts w:ascii="Cordia New" w:hAnsi="Cordia New" w:cs="Cordia New"/>
                <w:sz w:val="28"/>
                <w:cs/>
              </w:rPr>
              <w:t xml:space="preserve">ทุก </w:t>
            </w:r>
            <w:r w:rsidR="00E4490A" w:rsidRPr="00D01751">
              <w:rPr>
                <w:rFonts w:ascii="Cordia New" w:eastAsia="Calibri" w:hAnsi="Cordia New" w:cs="Cordia New"/>
                <w:sz w:val="28"/>
              </w:rPr>
              <w:t>5</w:t>
            </w:r>
            <w:r w:rsidRPr="00D01751">
              <w:rPr>
                <w:rFonts w:ascii="Cordia New" w:hAnsi="Cordia New" w:cs="Cordia New"/>
                <w:sz w:val="28"/>
                <w:cs/>
              </w:rPr>
              <w:t xml:space="preserve"> ปี</w:t>
            </w:r>
          </w:p>
        </w:tc>
      </w:tr>
      <w:tr w:rsidR="006C77D6" w:rsidRPr="00D01751" w:rsidTr="006433F6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C77D6" w:rsidRPr="00D01751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D01751">
              <w:rPr>
                <w:rFonts w:ascii="Cordia New" w:hAnsi="Cordia New" w:cs="Cordia New"/>
                <w:sz w:val="28"/>
              </w:rPr>
              <w:t xml:space="preserve">Coating Defect Survey </w:t>
            </w:r>
            <w:r w:rsidRPr="00D01751">
              <w:rPr>
                <w:rFonts w:ascii="Cordia New" w:hAnsi="Cordia New" w:cs="Cordia New"/>
                <w:sz w:val="28"/>
                <w:cs/>
              </w:rPr>
              <w:t>(</w:t>
            </w:r>
            <w:r w:rsidRPr="00D01751">
              <w:rPr>
                <w:rFonts w:ascii="Cordia New" w:hAnsi="Cordia New" w:cs="Cordia New"/>
                <w:sz w:val="28"/>
              </w:rPr>
              <w:t>DCVG</w:t>
            </w:r>
            <w:r w:rsidRPr="00D01751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D01751" w:rsidRDefault="006C77D6" w:rsidP="000C748F">
            <w:pPr>
              <w:jc w:val="center"/>
              <w:rPr>
                <w:rFonts w:ascii="Cordia New" w:hAnsi="Cordia New" w:cs="Cordia New"/>
                <w:sz w:val="28"/>
              </w:rPr>
            </w:pPr>
            <w:r w:rsidRPr="00D01751">
              <w:rPr>
                <w:rFonts w:ascii="Cordia New" w:hAnsi="Cordia New" w:cs="Cordia New"/>
                <w:sz w:val="28"/>
                <w:cs/>
              </w:rPr>
              <w:t xml:space="preserve">ทุก </w:t>
            </w:r>
            <w:r w:rsidR="00E4490A" w:rsidRPr="00D01751">
              <w:rPr>
                <w:rFonts w:ascii="Cordia New" w:eastAsia="Calibri" w:hAnsi="Cordia New" w:cs="Cordia New"/>
                <w:sz w:val="28"/>
              </w:rPr>
              <w:t>5</w:t>
            </w:r>
            <w:r w:rsidRPr="00D01751">
              <w:rPr>
                <w:rFonts w:ascii="Cordia New" w:hAnsi="Cordia New" w:cs="Cordia New"/>
                <w:sz w:val="28"/>
                <w:cs/>
              </w:rPr>
              <w:t xml:space="preserve"> ปี</w:t>
            </w:r>
          </w:p>
        </w:tc>
      </w:tr>
      <w:tr w:rsidR="006C77D6" w:rsidRPr="00D01751" w:rsidTr="006433F6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6C77D6" w:rsidRPr="00D01751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D01751">
              <w:rPr>
                <w:rFonts w:ascii="Cordia New" w:hAnsi="Cordia New" w:cs="Cordia New"/>
                <w:sz w:val="28"/>
              </w:rPr>
              <w:lastRenderedPageBreak/>
              <w:t>Insulating Joint or Flange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D01751" w:rsidRDefault="006C77D6" w:rsidP="000C748F">
            <w:pPr>
              <w:jc w:val="center"/>
              <w:rPr>
                <w:rFonts w:ascii="Cordia New" w:hAnsi="Cordia New" w:cs="Cordia New"/>
                <w:sz w:val="28"/>
                <w:cs/>
              </w:rPr>
            </w:pPr>
            <w:r w:rsidRPr="00D01751">
              <w:rPr>
                <w:rFonts w:ascii="Cordia New" w:hAnsi="Cordia New" w:cs="Cordia New"/>
                <w:sz w:val="28"/>
                <w:cs/>
              </w:rPr>
              <w:t>1 ครั้งต่อปี</w:t>
            </w:r>
          </w:p>
        </w:tc>
      </w:tr>
    </w:tbl>
    <w:p w:rsidR="00775211" w:rsidRPr="00D01751" w:rsidRDefault="00775211" w:rsidP="000D3C8D">
      <w:pPr>
        <w:pStyle w:val="ac"/>
        <w:numPr>
          <w:ilvl w:val="0"/>
          <w:numId w:val="18"/>
        </w:numPr>
        <w:spacing w:before="120" w:after="120" w:line="264" w:lineRule="auto"/>
        <w:ind w:left="1418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D01751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6C77D6" w:rsidRPr="00D01751" w:rsidRDefault="006C77D6" w:rsidP="00D21AD4">
      <w:pPr>
        <w:pStyle w:val="ac"/>
        <w:numPr>
          <w:ilvl w:val="1"/>
          <w:numId w:val="7"/>
        </w:numPr>
        <w:spacing w:line="264" w:lineRule="auto"/>
        <w:ind w:left="2410"/>
        <w:outlineLvl w:val="0"/>
        <w:rPr>
          <w:rFonts w:ascii="Cordia New" w:hAnsi="Cordia New"/>
          <w:sz w:val="28"/>
        </w:rPr>
      </w:pPr>
      <w:r w:rsidRPr="00D01751">
        <w:rPr>
          <w:rFonts w:ascii="Cordia New" w:hAnsi="Cordia New"/>
          <w:sz w:val="28"/>
          <w:cs/>
        </w:rPr>
        <w:t>เขตปฏิบัติการระบบท่อส่งก๊าซมีการดำเนินการบำรุงรักษาระบบป้องกันการผุกร่อนภาย</w:t>
      </w:r>
      <w:r w:rsidR="00D21AD4" w:rsidRPr="00D01751">
        <w:rPr>
          <w:rFonts w:ascii="Cordia New" w:hAnsi="Cordia New" w:hint="cs"/>
          <w:sz w:val="28"/>
          <w:cs/>
        </w:rPr>
        <w:t>นอก</w:t>
      </w:r>
      <w:r w:rsidRPr="00D01751">
        <w:rPr>
          <w:rFonts w:ascii="Cordia New" w:hAnsi="Cordia New"/>
          <w:sz w:val="28"/>
          <w:cs/>
        </w:rPr>
        <w:t>ตามแผนที่กำหนดไว้ครบถ้วน</w:t>
      </w:r>
    </w:p>
    <w:p w:rsidR="006C77D6" w:rsidRPr="00D01751" w:rsidRDefault="006433F6" w:rsidP="006C77D6">
      <w:pPr>
        <w:spacing w:line="264" w:lineRule="auto"/>
        <w:outlineLvl w:val="0"/>
        <w:rPr>
          <w:rFonts w:ascii="Cordia New" w:hAnsi="Cordia New" w:cs="Cordia New"/>
          <w:sz w:val="28"/>
          <w:cs/>
        </w:rPr>
      </w:pPr>
      <w:r w:rsidRPr="00D01751">
        <w:rPr>
          <w:rFonts w:ascii="Cordia New" w:hAnsi="Cordia New" w:cs="Cordia New"/>
          <w:sz w:val="28"/>
        </w:rPr>
        <w:tab/>
      </w:r>
      <w:r w:rsidR="006C77D6" w:rsidRPr="00D01751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D01751">
        <w:rPr>
          <w:rFonts w:ascii="Cordia New" w:hAnsi="Cordia New" w:cs="Cordia New"/>
          <w:sz w:val="28"/>
        </w:rPr>
        <w:t>1</w:t>
      </w:r>
      <w:r w:rsidR="00FD654A" w:rsidRPr="00D01751">
        <w:rPr>
          <w:rFonts w:ascii="Cordia New" w:hAnsi="Cordia New" w:cs="Cordia New"/>
          <w:sz w:val="28"/>
          <w:cs/>
        </w:rPr>
        <w:t>.</w:t>
      </w:r>
      <w:r w:rsidR="00FD654A" w:rsidRPr="00D01751">
        <w:rPr>
          <w:rFonts w:ascii="Cordia New" w:hAnsi="Cordia New" w:cs="Cordia New"/>
          <w:sz w:val="28"/>
        </w:rPr>
        <w:t>5</w:t>
      </w:r>
      <w:r w:rsidR="006C77D6" w:rsidRPr="00D01751">
        <w:rPr>
          <w:rFonts w:ascii="Cordia New" w:hAnsi="Cordia New" w:cs="Cordia New"/>
          <w:sz w:val="28"/>
          <w:cs/>
        </w:rPr>
        <w:t xml:space="preserve"> ความครบถ้วนในการดำเนินงาน</w:t>
      </w:r>
      <w:r w:rsidR="00D21AD4" w:rsidRPr="00D01751">
        <w:rPr>
          <w:rFonts w:ascii="Cordia New" w:hAnsi="Cordia New" w:cs="Cordia New" w:hint="cs"/>
          <w:sz w:val="28"/>
          <w:cs/>
        </w:rPr>
        <w:t xml:space="preserve">ตรวจวัดโดยพนักงานทำ </w:t>
      </w:r>
      <w:r w:rsidR="00D21AD4" w:rsidRPr="00D01751">
        <w:rPr>
          <w:rFonts w:ascii="Cordia New" w:hAnsi="Cordia New" w:cs="Cordia New"/>
          <w:sz w:val="28"/>
        </w:rPr>
        <w:t xml:space="preserve">PM </w:t>
      </w:r>
      <w:r w:rsidR="006C77D6" w:rsidRPr="00D01751">
        <w:rPr>
          <w:rFonts w:ascii="Cordia New" w:hAnsi="Cordia New" w:cs="Cordia New"/>
          <w:sz w:val="28"/>
          <w:cs/>
        </w:rPr>
        <w:t>ตามแผน</w:t>
      </w:r>
    </w:p>
    <w:tbl>
      <w:tblPr>
        <w:tblW w:w="7235" w:type="dxa"/>
        <w:tblInd w:w="905" w:type="dxa"/>
        <w:tblLook w:val="04A0" w:firstRow="1" w:lastRow="0" w:firstColumn="1" w:lastColumn="0" w:noHBand="0" w:noVBand="1"/>
      </w:tblPr>
      <w:tblGrid>
        <w:gridCol w:w="5043"/>
        <w:gridCol w:w="2192"/>
      </w:tblGrid>
      <w:tr w:rsidR="006C77D6" w:rsidRPr="00D01751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D01751" w:rsidRDefault="006C77D6" w:rsidP="000C748F">
            <w:pPr>
              <w:jc w:val="center"/>
              <w:rPr>
                <w:rFonts w:ascii="Cordia New" w:hAnsi="Cordia New" w:cs="Cordia New"/>
                <w:sz w:val="28"/>
              </w:rPr>
            </w:pPr>
            <w:r w:rsidRPr="00D01751">
              <w:rPr>
                <w:rFonts w:ascii="Cordia New" w:hAnsi="Cordia New" w:cs="Cordia New"/>
                <w:b/>
                <w:bCs/>
                <w:sz w:val="28"/>
                <w:cs/>
              </w:rPr>
              <w:t>กิจกรรม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D01751" w:rsidRDefault="0003636C" w:rsidP="000C748F">
            <w:pPr>
              <w:jc w:val="center"/>
              <w:rPr>
                <w:rFonts w:ascii="Cordia New" w:hAnsi="Cordia New" w:cs="Cordia New"/>
                <w:b/>
                <w:bCs/>
                <w:sz w:val="28"/>
              </w:rPr>
            </w:pPr>
            <w:r w:rsidRPr="00D01751">
              <w:rPr>
                <w:rFonts w:ascii="Cordia New" w:hAnsi="Cordia New" w:cs="Cordia New"/>
                <w:b/>
                <w:bCs/>
                <w:sz w:val="28"/>
              </w:rPr>
              <w:t>Q1</w:t>
            </w:r>
            <w:r w:rsidR="006C77D6" w:rsidRPr="00D01751">
              <w:rPr>
                <w:rFonts w:ascii="Cordia New" w:hAnsi="Cordia New" w:cs="Cordia New"/>
                <w:b/>
                <w:bCs/>
                <w:sz w:val="28"/>
              </w:rPr>
              <w:t xml:space="preserve"> Completion</w:t>
            </w:r>
          </w:p>
        </w:tc>
      </w:tr>
      <w:tr w:rsidR="006C77D6" w:rsidRPr="00D01751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D01751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D01751">
              <w:rPr>
                <w:rFonts w:ascii="Cordia New" w:hAnsi="Cordia New" w:cs="Cordia New"/>
                <w:sz w:val="28"/>
              </w:rPr>
              <w:t>P</w:t>
            </w:r>
            <w:r w:rsidRPr="00D01751">
              <w:rPr>
                <w:rFonts w:ascii="Cordia New" w:hAnsi="Cordia New" w:cs="Cordia New"/>
                <w:sz w:val="28"/>
                <w:cs/>
              </w:rPr>
              <w:t>/</w:t>
            </w:r>
            <w:r w:rsidRPr="00D01751">
              <w:rPr>
                <w:rFonts w:ascii="Cordia New" w:hAnsi="Cordia New" w:cs="Cordia New"/>
                <w:sz w:val="28"/>
              </w:rPr>
              <w:t xml:space="preserve">S Potential Survey 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D01751" w:rsidRDefault="00081614" w:rsidP="000C748F">
            <w:pPr>
              <w:jc w:val="center"/>
              <w:rPr>
                <w:rFonts w:ascii="Cordia New" w:hAnsi="Cordia New" w:cs="Cordia New"/>
                <w:sz w:val="28"/>
              </w:rPr>
            </w:pPr>
            <w:r w:rsidRPr="00D01751">
              <w:rPr>
                <w:rFonts w:ascii="Cordia New" w:hAnsi="Cordia New" w:cs="Cordia New"/>
                <w:sz w:val="28"/>
              </w:rPr>
              <w:t>24</w:t>
            </w:r>
            <w:r w:rsidR="006C77D6" w:rsidRPr="00D01751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</w:tr>
      <w:tr w:rsidR="006C77D6" w:rsidRPr="00D01751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D01751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D01751">
              <w:rPr>
                <w:rFonts w:ascii="Cordia New" w:hAnsi="Cordia New" w:cs="Cordia New"/>
                <w:sz w:val="28"/>
              </w:rPr>
              <w:t>Bond Box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D01751" w:rsidRDefault="00081614" w:rsidP="000C748F">
            <w:pPr>
              <w:jc w:val="center"/>
              <w:rPr>
                <w:rFonts w:ascii="Cordia New" w:hAnsi="Cordia New" w:cs="Cordia New"/>
                <w:sz w:val="28"/>
              </w:rPr>
            </w:pPr>
            <w:r w:rsidRPr="00D01751">
              <w:rPr>
                <w:rFonts w:ascii="Cordia New" w:hAnsi="Cordia New" w:cs="Cordia New"/>
                <w:sz w:val="28"/>
              </w:rPr>
              <w:t>24</w:t>
            </w:r>
            <w:r w:rsidR="006C77D6" w:rsidRPr="00D01751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</w:tr>
      <w:tr w:rsidR="006C77D6" w:rsidRPr="00D01751" w:rsidTr="003566F2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D01751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D01751">
              <w:rPr>
                <w:rFonts w:ascii="Cordia New" w:hAnsi="Cordia New" w:cs="Cordia New"/>
                <w:sz w:val="28"/>
              </w:rPr>
              <w:t>Rectifier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D01751" w:rsidRDefault="00081614" w:rsidP="000C748F">
            <w:pPr>
              <w:jc w:val="center"/>
              <w:rPr>
                <w:rFonts w:ascii="Cordia New" w:hAnsi="Cordia New" w:cs="Cordia New"/>
                <w:sz w:val="28"/>
              </w:rPr>
            </w:pPr>
            <w:r w:rsidRPr="00D01751">
              <w:rPr>
                <w:rFonts w:ascii="Cordia New" w:hAnsi="Cordia New" w:cs="Cordia New"/>
                <w:sz w:val="28"/>
              </w:rPr>
              <w:t>24</w:t>
            </w:r>
            <w:r w:rsidRPr="00D01751">
              <w:rPr>
                <w:rFonts w:ascii="Cordia New" w:hAnsi="Cordia New" w:cs="Cordia New"/>
                <w:sz w:val="28"/>
                <w:cs/>
              </w:rPr>
              <w:t>.</w:t>
            </w:r>
            <w:r w:rsidRPr="00D01751">
              <w:rPr>
                <w:rFonts w:ascii="Cordia New" w:hAnsi="Cordia New" w:cs="Cordia New"/>
                <w:sz w:val="28"/>
              </w:rPr>
              <w:t>8</w:t>
            </w:r>
            <w:r w:rsidR="006C77D6" w:rsidRPr="00D01751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</w:tr>
      <w:tr w:rsidR="006C77D6" w:rsidRPr="00D01751" w:rsidTr="006433F6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6C77D6" w:rsidRPr="00D01751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D01751">
              <w:rPr>
                <w:rFonts w:ascii="Cordia New" w:hAnsi="Cordia New" w:cs="Cordia New"/>
                <w:sz w:val="28"/>
              </w:rPr>
              <w:t>Insulating Joint or Flange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D01751" w:rsidRDefault="00081614" w:rsidP="000C748F">
            <w:pPr>
              <w:jc w:val="center"/>
              <w:rPr>
                <w:rFonts w:ascii="Cordia New" w:hAnsi="Cordia New" w:cs="Cordia New"/>
                <w:sz w:val="28"/>
                <w:cs/>
              </w:rPr>
            </w:pPr>
            <w:r w:rsidRPr="00D01751">
              <w:rPr>
                <w:rFonts w:ascii="Cordia New" w:hAnsi="Cordia New" w:cs="Cordia New"/>
                <w:sz w:val="28"/>
              </w:rPr>
              <w:t>25</w:t>
            </w:r>
            <w:r w:rsidR="006C77D6" w:rsidRPr="00D01751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</w:tr>
    </w:tbl>
    <w:p w:rsidR="00C271BD" w:rsidRPr="00D01751" w:rsidRDefault="00C271BD" w:rsidP="006C77D6">
      <w:pPr>
        <w:spacing w:line="264" w:lineRule="auto"/>
        <w:outlineLvl w:val="0"/>
        <w:rPr>
          <w:rFonts w:ascii="Cordia New" w:hAnsi="Cordia New" w:cs="Cordia New"/>
          <w:sz w:val="28"/>
        </w:rPr>
      </w:pPr>
    </w:p>
    <w:p w:rsidR="00C271BD" w:rsidRPr="00D01751" w:rsidRDefault="00C271BD" w:rsidP="00C271BD">
      <w:pPr>
        <w:pStyle w:val="ac"/>
        <w:spacing w:before="240" w:after="0" w:line="240" w:lineRule="auto"/>
        <w:ind w:left="1181"/>
        <w:contextualSpacing w:val="0"/>
        <w:jc w:val="left"/>
        <w:rPr>
          <w:rFonts w:asciiTheme="minorBidi" w:hAnsiTheme="minorBidi"/>
          <w:sz w:val="28"/>
        </w:rPr>
      </w:pPr>
      <w:r w:rsidRPr="00D01751">
        <w:rPr>
          <w:rFonts w:asciiTheme="minorBidi" w:hAnsiTheme="minorBidi" w:hint="cs"/>
          <w:sz w:val="28"/>
          <w:cs/>
        </w:rPr>
        <w:t>สรุปความครบถ้วนของผลการตรวจสอบ</w:t>
      </w:r>
      <w:r w:rsidRPr="00D01751">
        <w:rPr>
          <w:rFonts w:asciiTheme="minorBidi" w:hAnsiTheme="minorBidi"/>
          <w:sz w:val="28"/>
          <w:cs/>
        </w:rPr>
        <w:t xml:space="preserve">ระบบป้องกันความผุกร่อนแบบ </w:t>
      </w:r>
      <w:r w:rsidRPr="00D01751">
        <w:rPr>
          <w:rFonts w:asciiTheme="minorBidi" w:hAnsiTheme="minorBidi"/>
          <w:sz w:val="28"/>
        </w:rPr>
        <w:t>Cathodic</w:t>
      </w:r>
    </w:p>
    <w:p w:rsidR="00C271BD" w:rsidRPr="00D01751" w:rsidRDefault="00C271BD" w:rsidP="00C271BD">
      <w:pPr>
        <w:pStyle w:val="ac"/>
        <w:spacing w:before="240" w:after="0" w:line="240" w:lineRule="auto"/>
        <w:ind w:left="1181"/>
        <w:contextualSpacing w:val="0"/>
        <w:rPr>
          <w:rFonts w:asciiTheme="minorBidi" w:hAnsiTheme="minorBidi"/>
          <w:sz w:val="28"/>
        </w:rPr>
      </w:pPr>
      <w:r w:rsidRPr="00D01751">
        <w:rPr>
          <w:noProof/>
        </w:rPr>
        <w:drawing>
          <wp:inline distT="0" distB="0" distL="0" distR="0" wp14:anchorId="2D1C2D15" wp14:editId="2CFA5240">
            <wp:extent cx="6645910" cy="2926715"/>
            <wp:effectExtent l="0" t="0" r="2540" b="698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1BD" w:rsidRPr="00D01751" w:rsidRDefault="00C271BD" w:rsidP="00C271BD">
      <w:pPr>
        <w:pStyle w:val="ac"/>
        <w:spacing w:after="120" w:line="240" w:lineRule="auto"/>
        <w:ind w:left="1260"/>
        <w:rPr>
          <w:noProof/>
          <w:u w:val="single"/>
        </w:rPr>
      </w:pPr>
      <w:r w:rsidRPr="00D01751">
        <w:rPr>
          <w:rFonts w:asciiTheme="minorBidi" w:hAnsiTheme="minorBidi" w:hint="cs"/>
          <w:sz w:val="28"/>
          <w:cs/>
        </w:rPr>
        <w:t>ปัญหาอุปสรรคและแนวทางแก้ไข</w:t>
      </w:r>
      <w:r w:rsidRPr="00D01751">
        <w:rPr>
          <w:rFonts w:asciiTheme="minorBidi" w:hAnsiTheme="minorBidi"/>
          <w:sz w:val="28"/>
          <w:cs/>
        </w:rPr>
        <w:t xml:space="preserve">:- </w:t>
      </w:r>
    </w:p>
    <w:p w:rsidR="00C271BD" w:rsidRPr="00D01751" w:rsidRDefault="00C271BD" w:rsidP="006C77D6">
      <w:pPr>
        <w:spacing w:line="264" w:lineRule="auto"/>
        <w:outlineLvl w:val="0"/>
        <w:rPr>
          <w:rFonts w:ascii="Cordia New" w:hAnsi="Cordia New" w:cs="Cordia New"/>
          <w:sz w:val="28"/>
        </w:rPr>
      </w:pPr>
    </w:p>
    <w:p w:rsidR="00C271BD" w:rsidRPr="00D01751" w:rsidRDefault="00C271BD" w:rsidP="006C77D6">
      <w:pPr>
        <w:spacing w:line="264" w:lineRule="auto"/>
        <w:outlineLvl w:val="0"/>
        <w:rPr>
          <w:rFonts w:ascii="Cordia New" w:hAnsi="Cordia New" w:cs="Cordia New"/>
          <w:sz w:val="28"/>
        </w:rPr>
      </w:pPr>
    </w:p>
    <w:p w:rsidR="006C77D6" w:rsidRPr="00D01751" w:rsidRDefault="006C77D6" w:rsidP="006433F6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D01751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D01751">
        <w:rPr>
          <w:rFonts w:ascii="Cordia New" w:hAnsi="Cordia New" w:cs="Cordia New"/>
          <w:sz w:val="28"/>
        </w:rPr>
        <w:t>1</w:t>
      </w:r>
      <w:r w:rsidR="00FD654A" w:rsidRPr="00D01751">
        <w:rPr>
          <w:rFonts w:ascii="Cordia New" w:hAnsi="Cordia New" w:cs="Cordia New"/>
          <w:sz w:val="28"/>
          <w:cs/>
        </w:rPr>
        <w:t>.</w:t>
      </w:r>
      <w:r w:rsidR="00FD654A" w:rsidRPr="00D01751">
        <w:rPr>
          <w:rFonts w:ascii="Cordia New" w:hAnsi="Cordia New" w:cs="Cordia New"/>
          <w:sz w:val="28"/>
        </w:rPr>
        <w:t>6</w:t>
      </w:r>
      <w:r w:rsidRPr="00D01751">
        <w:rPr>
          <w:rFonts w:ascii="Cordia New" w:hAnsi="Cordia New" w:cs="Cordia New"/>
          <w:sz w:val="28"/>
          <w:cs/>
        </w:rPr>
        <w:t xml:space="preserve"> สถานะงาน </w:t>
      </w:r>
      <w:r w:rsidRPr="00D01751">
        <w:rPr>
          <w:rFonts w:ascii="Cordia New" w:hAnsi="Cordia New" w:cs="Cordia New"/>
          <w:sz w:val="28"/>
        </w:rPr>
        <w:t>CIPS</w:t>
      </w:r>
      <w:r w:rsidRPr="00D01751">
        <w:rPr>
          <w:rFonts w:ascii="Cordia New" w:hAnsi="Cordia New" w:cs="Cordia New"/>
          <w:sz w:val="28"/>
          <w:cs/>
        </w:rPr>
        <w:t>/</w:t>
      </w:r>
      <w:r w:rsidRPr="00D01751">
        <w:rPr>
          <w:rFonts w:ascii="Cordia New" w:hAnsi="Cordia New" w:cs="Cordia New"/>
          <w:sz w:val="28"/>
        </w:rPr>
        <w:t>DCVG Survey</w:t>
      </w:r>
    </w:p>
    <w:tbl>
      <w:tblPr>
        <w:tblW w:w="8079" w:type="dxa"/>
        <w:tblInd w:w="959" w:type="dxa"/>
        <w:tblLook w:val="04A0" w:firstRow="1" w:lastRow="0" w:firstColumn="1" w:lastColumn="0" w:noHBand="0" w:noVBand="1"/>
      </w:tblPr>
      <w:tblGrid>
        <w:gridCol w:w="1417"/>
        <w:gridCol w:w="3962"/>
        <w:gridCol w:w="2700"/>
      </w:tblGrid>
      <w:tr w:rsidR="006C77D6" w:rsidRPr="00D01751" w:rsidTr="000A272E">
        <w:trPr>
          <w:trHeight w:val="360"/>
          <w:tblHeader/>
        </w:trPr>
        <w:tc>
          <w:tcPr>
            <w:tcW w:w="141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77D6" w:rsidRPr="00D01751" w:rsidRDefault="006C77D6" w:rsidP="000C748F">
            <w:pPr>
              <w:jc w:val="center"/>
              <w:rPr>
                <w:rFonts w:ascii="Cordia New" w:hAnsi="Cordia New" w:cs="Cordia New"/>
                <w:b/>
                <w:bCs/>
                <w:sz w:val="28"/>
              </w:rPr>
            </w:pPr>
            <w:r w:rsidRPr="00D01751">
              <w:rPr>
                <w:rFonts w:ascii="Cordia New" w:hAnsi="Cordia New" w:cs="Cordia New"/>
                <w:b/>
                <w:bCs/>
                <w:sz w:val="28"/>
              </w:rPr>
              <w:t>Route code</w:t>
            </w:r>
          </w:p>
        </w:tc>
        <w:tc>
          <w:tcPr>
            <w:tcW w:w="396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77D6" w:rsidRPr="00D01751" w:rsidRDefault="006C77D6" w:rsidP="000C748F">
            <w:pPr>
              <w:jc w:val="center"/>
              <w:rPr>
                <w:rFonts w:ascii="Cordia New" w:hAnsi="Cordia New" w:cs="Cordia New"/>
                <w:b/>
                <w:bCs/>
                <w:sz w:val="28"/>
              </w:rPr>
            </w:pPr>
            <w:r w:rsidRPr="00D01751">
              <w:rPr>
                <w:rFonts w:ascii="Cordia New" w:hAnsi="Cordia New" w:cs="Cordia New"/>
                <w:b/>
                <w:bCs/>
                <w:sz w:val="28"/>
              </w:rPr>
              <w:t>Pipeline name</w:t>
            </w:r>
          </w:p>
        </w:tc>
        <w:tc>
          <w:tcPr>
            <w:tcW w:w="27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C77D6" w:rsidRPr="00D01751" w:rsidRDefault="006C77D6" w:rsidP="000C748F">
            <w:pPr>
              <w:jc w:val="center"/>
              <w:rPr>
                <w:rFonts w:ascii="Cordia New" w:hAnsi="Cordia New" w:cs="Cordia New"/>
                <w:b/>
                <w:bCs/>
                <w:sz w:val="28"/>
                <w:cs/>
              </w:rPr>
            </w:pPr>
            <w:r w:rsidRPr="00D01751">
              <w:rPr>
                <w:rFonts w:ascii="Cordia New" w:hAnsi="Cordia New" w:cs="Cordia New"/>
                <w:b/>
                <w:bCs/>
                <w:sz w:val="28"/>
                <w:cs/>
              </w:rPr>
              <w:t>สถานะ</w:t>
            </w:r>
          </w:p>
        </w:tc>
      </w:tr>
      <w:tr w:rsidR="00BD3B7F" w:rsidRPr="00D01751" w:rsidTr="000A272E">
        <w:trPr>
          <w:trHeight w:val="36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3B7F" w:rsidRPr="00D01751" w:rsidRDefault="00BD3B7F" w:rsidP="00D3527F">
            <w:pPr>
              <w:jc w:val="left"/>
              <w:rPr>
                <w:rFonts w:ascii="Cordia New" w:hAnsi="Cordia New" w:cs="Cordia New"/>
                <w:sz w:val="28"/>
              </w:rPr>
            </w:pPr>
            <w:r w:rsidRPr="00D01751">
              <w:rPr>
                <w:rFonts w:ascii="Cordia New" w:hAnsi="Cordia New" w:cs="Cordia New"/>
                <w:sz w:val="28"/>
              </w:rPr>
              <w:t>RC0500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3B7F" w:rsidRPr="00D01751" w:rsidRDefault="00BD3B7F" w:rsidP="00D3527F">
            <w:pPr>
              <w:jc w:val="left"/>
              <w:rPr>
                <w:rFonts w:ascii="Cordia New" w:hAnsi="Cordia New" w:cs="Cordia New"/>
                <w:sz w:val="28"/>
              </w:rPr>
            </w:pPr>
            <w:r w:rsidRPr="00D01751">
              <w:rPr>
                <w:rFonts w:ascii="Cordia New" w:hAnsi="Cordia New" w:cs="Cordia New"/>
                <w:sz w:val="28"/>
              </w:rPr>
              <w:t>BV#6</w:t>
            </w:r>
            <w:r w:rsidRPr="00D01751">
              <w:rPr>
                <w:rFonts w:ascii="Cordia New" w:hAnsi="Cordia New" w:cs="Cordia New"/>
                <w:sz w:val="28"/>
                <w:cs/>
              </w:rPr>
              <w:t>-</w:t>
            </w:r>
            <w:r w:rsidRPr="00D01751">
              <w:rPr>
                <w:rFonts w:ascii="Cordia New" w:hAnsi="Cordia New" w:cs="Cordia New"/>
                <w:sz w:val="28"/>
              </w:rPr>
              <w:t>BV#12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D3B7F" w:rsidRPr="00D01751" w:rsidRDefault="00BD3B7F" w:rsidP="00D3527F">
            <w:pPr>
              <w:jc w:val="center"/>
              <w:rPr>
                <w:rFonts w:ascii="Cordia New" w:hAnsi="Cordia New" w:cs="Cordia New"/>
                <w:sz w:val="28"/>
                <w:cs/>
              </w:rPr>
            </w:pPr>
            <w:r w:rsidRPr="00D01751">
              <w:rPr>
                <w:rFonts w:ascii="Cordia New" w:hAnsi="Cordia New" w:cs="Cordia New"/>
                <w:sz w:val="28"/>
                <w:cs/>
              </w:rPr>
              <w:t>ระหว่างดำเนินการ</w:t>
            </w:r>
          </w:p>
        </w:tc>
      </w:tr>
      <w:tr w:rsidR="00BD3B7F" w:rsidRPr="00D01751" w:rsidTr="000A272E">
        <w:trPr>
          <w:trHeight w:val="36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3B7F" w:rsidRPr="00D01751" w:rsidRDefault="00BD3B7F" w:rsidP="00D3527F">
            <w:pPr>
              <w:jc w:val="left"/>
              <w:rPr>
                <w:rFonts w:ascii="Cordia New" w:hAnsi="Cordia New" w:cs="Cordia New"/>
                <w:sz w:val="28"/>
              </w:rPr>
            </w:pPr>
            <w:r w:rsidRPr="00D01751">
              <w:rPr>
                <w:rFonts w:ascii="Cordia New" w:hAnsi="Cordia New" w:cs="Cordia New"/>
                <w:sz w:val="28"/>
              </w:rPr>
              <w:t>RC5600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3B7F" w:rsidRPr="00D01751" w:rsidRDefault="00BD3B7F" w:rsidP="00D3527F">
            <w:pPr>
              <w:jc w:val="left"/>
              <w:rPr>
                <w:rFonts w:ascii="Cordia New" w:hAnsi="Cordia New" w:cs="Cordia New"/>
                <w:sz w:val="28"/>
              </w:rPr>
            </w:pPr>
            <w:r w:rsidRPr="00D01751">
              <w:rPr>
                <w:rFonts w:ascii="Cordia New" w:hAnsi="Cordia New" w:cs="Cordia New"/>
                <w:sz w:val="28"/>
              </w:rPr>
              <w:t>BV#3</w:t>
            </w:r>
            <w:r w:rsidRPr="00D01751">
              <w:rPr>
                <w:rFonts w:ascii="Cordia New" w:hAnsi="Cordia New" w:cs="Cordia New"/>
                <w:sz w:val="28"/>
                <w:cs/>
              </w:rPr>
              <w:t>.</w:t>
            </w:r>
            <w:r w:rsidRPr="00D01751">
              <w:rPr>
                <w:rFonts w:ascii="Cordia New" w:hAnsi="Cordia New" w:cs="Cordia New"/>
                <w:sz w:val="28"/>
              </w:rPr>
              <w:t>4</w:t>
            </w:r>
            <w:r w:rsidRPr="00D01751">
              <w:rPr>
                <w:rFonts w:ascii="Cordia New" w:hAnsi="Cordia New" w:cs="Cordia New"/>
                <w:sz w:val="28"/>
                <w:cs/>
              </w:rPr>
              <w:t>-</w:t>
            </w:r>
            <w:r w:rsidRPr="00D01751">
              <w:rPr>
                <w:rFonts w:ascii="Cordia New" w:hAnsi="Cordia New" w:cs="Cordia New"/>
                <w:sz w:val="28"/>
              </w:rPr>
              <w:t>BCS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D3B7F" w:rsidRPr="00D01751" w:rsidRDefault="00BD3B7F" w:rsidP="00D3527F">
            <w:pPr>
              <w:jc w:val="center"/>
              <w:rPr>
                <w:rFonts w:ascii="Cordia New" w:hAnsi="Cordia New" w:cs="Cordia New"/>
                <w:sz w:val="28"/>
              </w:rPr>
            </w:pPr>
            <w:r w:rsidRPr="00D01751">
              <w:rPr>
                <w:rFonts w:ascii="Cordia New" w:hAnsi="Cordia New" w:cs="Cordia New"/>
                <w:sz w:val="28"/>
                <w:cs/>
              </w:rPr>
              <w:t>ระหว่างดำเนินการ</w:t>
            </w:r>
          </w:p>
        </w:tc>
      </w:tr>
      <w:tr w:rsidR="00BD3B7F" w:rsidRPr="00D01751" w:rsidTr="000A272E">
        <w:trPr>
          <w:trHeight w:val="36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3B7F" w:rsidRPr="00D01751" w:rsidRDefault="00BD3B7F" w:rsidP="00D3527F">
            <w:pPr>
              <w:jc w:val="left"/>
              <w:rPr>
                <w:rFonts w:ascii="Cordia New" w:hAnsi="Cordia New" w:cs="Cordia New"/>
                <w:sz w:val="28"/>
              </w:rPr>
            </w:pPr>
            <w:r w:rsidRPr="00D01751">
              <w:rPr>
                <w:rFonts w:ascii="Cordia New" w:hAnsi="Cordia New" w:cs="Cordia New"/>
                <w:sz w:val="28"/>
              </w:rPr>
              <w:lastRenderedPageBreak/>
              <w:t>RC0670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3B7F" w:rsidRPr="00D01751" w:rsidRDefault="00BD3B7F" w:rsidP="00D3527F">
            <w:pPr>
              <w:jc w:val="left"/>
              <w:rPr>
                <w:rFonts w:ascii="Cordia New" w:hAnsi="Cordia New" w:cs="Cordia New"/>
                <w:sz w:val="28"/>
              </w:rPr>
            </w:pPr>
            <w:r w:rsidRPr="00D01751">
              <w:rPr>
                <w:rFonts w:ascii="Cordia New" w:hAnsi="Cordia New" w:cs="Cordia New"/>
                <w:sz w:val="28"/>
              </w:rPr>
              <w:t>BV#20</w:t>
            </w:r>
            <w:r w:rsidRPr="00D01751">
              <w:rPr>
                <w:rFonts w:ascii="Cordia New" w:hAnsi="Cordia New" w:cs="Cordia New"/>
                <w:sz w:val="28"/>
                <w:cs/>
              </w:rPr>
              <w:t>-</w:t>
            </w:r>
            <w:r w:rsidRPr="00D01751">
              <w:rPr>
                <w:rFonts w:ascii="Cordia New" w:hAnsi="Cordia New" w:cs="Cordia New"/>
                <w:sz w:val="28"/>
              </w:rPr>
              <w:t>BV#26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D3B7F" w:rsidRPr="00D01751" w:rsidRDefault="00BD3B7F" w:rsidP="00D3527F">
            <w:pPr>
              <w:jc w:val="center"/>
              <w:rPr>
                <w:rFonts w:ascii="Cordia New" w:hAnsi="Cordia New" w:cs="Cordia New"/>
                <w:sz w:val="28"/>
              </w:rPr>
            </w:pPr>
            <w:r w:rsidRPr="00D01751">
              <w:rPr>
                <w:rFonts w:ascii="Cordia New" w:hAnsi="Cordia New" w:cs="Cordia New"/>
                <w:sz w:val="28"/>
                <w:cs/>
              </w:rPr>
              <w:t>ระหว่างดำเนินการ</w:t>
            </w:r>
          </w:p>
        </w:tc>
      </w:tr>
      <w:tr w:rsidR="00BD3B7F" w:rsidRPr="00D01751" w:rsidTr="000A272E">
        <w:trPr>
          <w:trHeight w:val="36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3B7F" w:rsidRPr="00D01751" w:rsidRDefault="00BD3B7F" w:rsidP="00D3527F">
            <w:pPr>
              <w:jc w:val="left"/>
              <w:rPr>
                <w:rFonts w:ascii="Cordia New" w:hAnsi="Cordia New" w:cs="Cordia New"/>
                <w:sz w:val="28"/>
              </w:rPr>
            </w:pPr>
            <w:r w:rsidRPr="00D01751">
              <w:rPr>
                <w:rFonts w:ascii="Cordia New" w:hAnsi="Cordia New" w:cs="Cordia New"/>
                <w:sz w:val="28"/>
              </w:rPr>
              <w:t>RC0681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3B7F" w:rsidRPr="00D01751" w:rsidRDefault="00BD3B7F" w:rsidP="00D3527F">
            <w:pPr>
              <w:jc w:val="left"/>
              <w:rPr>
                <w:rFonts w:ascii="Cordia New" w:hAnsi="Cordia New" w:cs="Cordia New"/>
                <w:sz w:val="28"/>
              </w:rPr>
            </w:pPr>
            <w:r w:rsidRPr="00D01751">
              <w:rPr>
                <w:rFonts w:ascii="Cordia New" w:hAnsi="Cordia New" w:cs="Cordia New"/>
                <w:sz w:val="28"/>
              </w:rPr>
              <w:t>WK#5</w:t>
            </w:r>
            <w:r w:rsidRPr="00D01751">
              <w:rPr>
                <w:rFonts w:ascii="Cordia New" w:hAnsi="Cordia New" w:cs="Cordia New"/>
                <w:sz w:val="28"/>
                <w:cs/>
              </w:rPr>
              <w:t>-</w:t>
            </w:r>
            <w:r w:rsidRPr="00D01751">
              <w:rPr>
                <w:rFonts w:ascii="Cordia New" w:hAnsi="Cordia New" w:cs="Cordia New"/>
                <w:sz w:val="28"/>
              </w:rPr>
              <w:t>RC670</w:t>
            </w:r>
            <w:r w:rsidRPr="00D01751">
              <w:rPr>
                <w:rFonts w:ascii="Cordia New" w:hAnsi="Cordia New" w:cs="Cordia New"/>
                <w:sz w:val="28"/>
                <w:cs/>
              </w:rPr>
              <w:t>(</w:t>
            </w:r>
            <w:r w:rsidRPr="00D01751">
              <w:rPr>
                <w:rFonts w:ascii="Cordia New" w:hAnsi="Cordia New" w:cs="Cordia New"/>
                <w:sz w:val="28"/>
              </w:rPr>
              <w:t>KP41</w:t>
            </w:r>
            <w:r w:rsidRPr="00D01751">
              <w:rPr>
                <w:rFonts w:ascii="Cordia New" w:hAnsi="Cordia New" w:cs="Cordia New"/>
                <w:sz w:val="28"/>
                <w:cs/>
              </w:rPr>
              <w:t>.</w:t>
            </w:r>
            <w:r w:rsidRPr="00D01751">
              <w:rPr>
                <w:rFonts w:ascii="Cordia New" w:hAnsi="Cordia New" w:cs="Cordia New"/>
                <w:sz w:val="28"/>
              </w:rPr>
              <w:t>881</w:t>
            </w:r>
            <w:r w:rsidRPr="00D01751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D3B7F" w:rsidRPr="00D01751" w:rsidRDefault="00BD3B7F" w:rsidP="00D3527F">
            <w:pPr>
              <w:jc w:val="center"/>
              <w:rPr>
                <w:rFonts w:ascii="Cordia New" w:hAnsi="Cordia New" w:cs="Cordia New"/>
                <w:sz w:val="28"/>
                <w:cs/>
              </w:rPr>
            </w:pPr>
            <w:r w:rsidRPr="00D01751">
              <w:rPr>
                <w:rFonts w:ascii="Cordia New" w:hAnsi="Cordia New" w:cs="Cordia New"/>
                <w:sz w:val="28"/>
                <w:cs/>
              </w:rPr>
              <w:t>ระหว่างดำเนินการ</w:t>
            </w:r>
          </w:p>
        </w:tc>
      </w:tr>
      <w:tr w:rsidR="00BD3B7F" w:rsidRPr="00D01751" w:rsidTr="000A272E">
        <w:trPr>
          <w:trHeight w:val="36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3B7F" w:rsidRPr="00D01751" w:rsidRDefault="00BD3B7F" w:rsidP="00D3527F">
            <w:pPr>
              <w:jc w:val="left"/>
              <w:rPr>
                <w:rFonts w:ascii="Cordia New" w:hAnsi="Cordia New" w:cs="Cordia New"/>
                <w:sz w:val="28"/>
              </w:rPr>
            </w:pPr>
            <w:r w:rsidRPr="00D01751">
              <w:rPr>
                <w:rFonts w:ascii="Cordia New" w:hAnsi="Cordia New" w:cs="Cordia New"/>
                <w:sz w:val="28"/>
              </w:rPr>
              <w:t>RC0690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3B7F" w:rsidRPr="00D01751" w:rsidRDefault="00BD3B7F" w:rsidP="00D3527F">
            <w:pPr>
              <w:jc w:val="left"/>
              <w:rPr>
                <w:rFonts w:ascii="Cordia New" w:hAnsi="Cordia New" w:cs="Cordia New"/>
                <w:sz w:val="28"/>
              </w:rPr>
            </w:pPr>
            <w:r w:rsidRPr="00D01751">
              <w:rPr>
                <w:rFonts w:ascii="Cordia New" w:hAnsi="Cordia New" w:cs="Cordia New"/>
                <w:sz w:val="28"/>
              </w:rPr>
              <w:t>WNMR</w:t>
            </w:r>
            <w:r w:rsidRPr="00D01751">
              <w:rPr>
                <w:rFonts w:ascii="Cordia New" w:hAnsi="Cordia New" w:cs="Cordia New"/>
                <w:sz w:val="28"/>
                <w:cs/>
              </w:rPr>
              <w:t>-</w:t>
            </w:r>
            <w:r w:rsidRPr="00D01751">
              <w:rPr>
                <w:rFonts w:ascii="Cordia New" w:hAnsi="Cordia New" w:cs="Cordia New"/>
                <w:sz w:val="28"/>
              </w:rPr>
              <w:t>KKPP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D3B7F" w:rsidRPr="00D01751" w:rsidRDefault="00BD3B7F" w:rsidP="00D3527F">
            <w:pPr>
              <w:jc w:val="center"/>
              <w:rPr>
                <w:rFonts w:ascii="Cordia New" w:hAnsi="Cordia New" w:cs="Cordia New"/>
                <w:sz w:val="28"/>
              </w:rPr>
            </w:pPr>
            <w:r w:rsidRPr="00D01751">
              <w:rPr>
                <w:rFonts w:ascii="Cordia New" w:hAnsi="Cordia New" w:cs="Cordia New"/>
                <w:sz w:val="28"/>
                <w:cs/>
              </w:rPr>
              <w:t>ระหว่างดำเนินการ</w:t>
            </w:r>
          </w:p>
        </w:tc>
      </w:tr>
      <w:tr w:rsidR="00BD3B7F" w:rsidRPr="00D01751" w:rsidTr="000A272E">
        <w:trPr>
          <w:trHeight w:val="36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3B7F" w:rsidRPr="00D01751" w:rsidRDefault="00BD3B7F" w:rsidP="00D3527F">
            <w:pPr>
              <w:jc w:val="left"/>
              <w:rPr>
                <w:rFonts w:ascii="Cordia New" w:hAnsi="Cordia New" w:cs="Cordia New"/>
                <w:sz w:val="28"/>
              </w:rPr>
            </w:pPr>
            <w:r w:rsidRPr="00D01751">
              <w:rPr>
                <w:rFonts w:ascii="Cordia New" w:hAnsi="Cordia New" w:cs="Cordia New"/>
                <w:sz w:val="28"/>
              </w:rPr>
              <w:t>RC06921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3B7F" w:rsidRPr="00D01751" w:rsidRDefault="00BD3B7F" w:rsidP="00D3527F">
            <w:pPr>
              <w:jc w:val="left"/>
              <w:rPr>
                <w:rFonts w:ascii="Cordia New" w:hAnsi="Cordia New" w:cs="Cordia New"/>
                <w:sz w:val="28"/>
              </w:rPr>
            </w:pPr>
            <w:r w:rsidRPr="00D01751">
              <w:rPr>
                <w:rFonts w:ascii="Cordia New" w:hAnsi="Cordia New" w:cs="Cordia New"/>
                <w:sz w:val="28"/>
              </w:rPr>
              <w:t>RC690</w:t>
            </w:r>
            <w:r w:rsidRPr="00D01751">
              <w:rPr>
                <w:rFonts w:ascii="Cordia New" w:hAnsi="Cordia New" w:cs="Cordia New"/>
                <w:sz w:val="28"/>
                <w:cs/>
              </w:rPr>
              <w:t>(</w:t>
            </w:r>
            <w:r w:rsidRPr="00D01751">
              <w:rPr>
                <w:rFonts w:ascii="Cordia New" w:hAnsi="Cordia New" w:cs="Cordia New"/>
                <w:sz w:val="28"/>
              </w:rPr>
              <w:t>KP28</w:t>
            </w:r>
            <w:r w:rsidRPr="00D01751">
              <w:rPr>
                <w:rFonts w:ascii="Cordia New" w:hAnsi="Cordia New" w:cs="Cordia New"/>
                <w:sz w:val="28"/>
                <w:cs/>
              </w:rPr>
              <w:t>.</w:t>
            </w:r>
            <w:r w:rsidRPr="00D01751">
              <w:rPr>
                <w:rFonts w:ascii="Cordia New" w:hAnsi="Cordia New" w:cs="Cordia New"/>
                <w:sz w:val="28"/>
              </w:rPr>
              <w:t>455</w:t>
            </w:r>
            <w:r w:rsidRPr="00D01751">
              <w:rPr>
                <w:rFonts w:ascii="Cordia New" w:hAnsi="Cordia New" w:cs="Cordia New"/>
                <w:sz w:val="28"/>
                <w:cs/>
              </w:rPr>
              <w:t>)-</w:t>
            </w:r>
            <w:r w:rsidRPr="00D01751">
              <w:rPr>
                <w:rFonts w:ascii="Cordia New" w:hAnsi="Cordia New" w:cs="Cordia New"/>
                <w:sz w:val="28"/>
              </w:rPr>
              <w:t>692R1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D3B7F" w:rsidRPr="00D01751" w:rsidRDefault="00BD3B7F" w:rsidP="00D3527F">
            <w:pPr>
              <w:jc w:val="center"/>
              <w:rPr>
                <w:rFonts w:ascii="Cordia New" w:hAnsi="Cordia New" w:cs="Cordia New"/>
                <w:sz w:val="28"/>
              </w:rPr>
            </w:pPr>
            <w:r w:rsidRPr="00D01751">
              <w:rPr>
                <w:rFonts w:ascii="Cordia New" w:hAnsi="Cordia New" w:cs="Cordia New"/>
                <w:sz w:val="28"/>
                <w:cs/>
              </w:rPr>
              <w:t>ระหว่างดำเนินการ</w:t>
            </w:r>
          </w:p>
        </w:tc>
      </w:tr>
      <w:tr w:rsidR="00BD3B7F" w:rsidRPr="00D01751" w:rsidTr="000A272E">
        <w:trPr>
          <w:trHeight w:val="36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3B7F" w:rsidRPr="00D01751" w:rsidRDefault="00BD3B7F" w:rsidP="00D3527F">
            <w:pPr>
              <w:jc w:val="left"/>
              <w:rPr>
                <w:rFonts w:ascii="Cordia New" w:hAnsi="Cordia New" w:cs="Cordia New"/>
                <w:sz w:val="28"/>
              </w:rPr>
            </w:pPr>
            <w:r w:rsidRPr="00D01751">
              <w:rPr>
                <w:rFonts w:ascii="Cordia New" w:hAnsi="Cordia New" w:cs="Cordia New"/>
                <w:sz w:val="28"/>
              </w:rPr>
              <w:t>RC0250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3B7F" w:rsidRPr="00D01751" w:rsidRDefault="00BD3B7F" w:rsidP="00D3527F">
            <w:pPr>
              <w:jc w:val="left"/>
              <w:rPr>
                <w:rFonts w:ascii="Cordia New" w:hAnsi="Cordia New" w:cs="Cordia New"/>
                <w:sz w:val="28"/>
              </w:rPr>
            </w:pPr>
            <w:r w:rsidRPr="00D01751">
              <w:rPr>
                <w:rFonts w:ascii="Cordia New" w:hAnsi="Cordia New" w:cs="Cordia New"/>
                <w:sz w:val="28"/>
              </w:rPr>
              <w:t>BV#1</w:t>
            </w:r>
            <w:r w:rsidRPr="00D01751">
              <w:rPr>
                <w:rFonts w:ascii="Cordia New" w:hAnsi="Cordia New" w:cs="Cordia New"/>
                <w:sz w:val="28"/>
                <w:cs/>
              </w:rPr>
              <w:t>-</w:t>
            </w:r>
            <w:r w:rsidRPr="00D01751">
              <w:rPr>
                <w:rFonts w:ascii="Cordia New" w:hAnsi="Cordia New" w:cs="Cordia New"/>
                <w:sz w:val="28"/>
              </w:rPr>
              <w:t>GSP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D3B7F" w:rsidRPr="00D01751" w:rsidRDefault="00BD3B7F" w:rsidP="00D3527F">
            <w:pPr>
              <w:jc w:val="center"/>
              <w:rPr>
                <w:rFonts w:ascii="Cordia New" w:hAnsi="Cordia New" w:cs="Cordia New"/>
                <w:sz w:val="28"/>
                <w:cs/>
              </w:rPr>
            </w:pPr>
            <w:r w:rsidRPr="00D01751">
              <w:rPr>
                <w:rFonts w:ascii="Cordia New" w:hAnsi="Cordia New" w:cs="Cordia New"/>
                <w:sz w:val="28"/>
                <w:cs/>
              </w:rPr>
              <w:t>ระหว่างดำเนินการ</w:t>
            </w:r>
          </w:p>
        </w:tc>
      </w:tr>
      <w:tr w:rsidR="00BD3B7F" w:rsidRPr="00D01751" w:rsidTr="000A272E">
        <w:trPr>
          <w:trHeight w:val="36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3B7F" w:rsidRPr="00D01751" w:rsidRDefault="00BD3B7F" w:rsidP="00D3527F">
            <w:pPr>
              <w:jc w:val="left"/>
              <w:rPr>
                <w:rFonts w:ascii="Cordia New" w:hAnsi="Cordia New" w:cs="Cordia New"/>
                <w:sz w:val="28"/>
              </w:rPr>
            </w:pPr>
            <w:r w:rsidRPr="00D01751">
              <w:rPr>
                <w:rFonts w:ascii="Cordia New" w:hAnsi="Cordia New" w:cs="Cordia New"/>
                <w:sz w:val="28"/>
              </w:rPr>
              <w:t>RC0260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3B7F" w:rsidRPr="00D01751" w:rsidRDefault="00BD3B7F" w:rsidP="00D3527F">
            <w:pPr>
              <w:jc w:val="left"/>
              <w:rPr>
                <w:rFonts w:ascii="Cordia New" w:hAnsi="Cordia New" w:cs="Cordia New"/>
                <w:sz w:val="28"/>
              </w:rPr>
            </w:pPr>
            <w:r w:rsidRPr="00D01751">
              <w:rPr>
                <w:rFonts w:ascii="Cordia New" w:hAnsi="Cordia New" w:cs="Cordia New"/>
                <w:sz w:val="28"/>
              </w:rPr>
              <w:t>BV#2</w:t>
            </w:r>
            <w:r w:rsidRPr="00D01751">
              <w:rPr>
                <w:rFonts w:ascii="Cordia New" w:hAnsi="Cordia New" w:cs="Cordia New"/>
                <w:sz w:val="28"/>
                <w:cs/>
              </w:rPr>
              <w:t>.</w:t>
            </w:r>
            <w:r w:rsidRPr="00D01751">
              <w:rPr>
                <w:rFonts w:ascii="Cordia New" w:hAnsi="Cordia New" w:cs="Cordia New"/>
                <w:sz w:val="28"/>
              </w:rPr>
              <w:t>1</w:t>
            </w:r>
            <w:r w:rsidRPr="00D01751">
              <w:rPr>
                <w:rFonts w:ascii="Cordia New" w:hAnsi="Cordia New" w:cs="Cordia New"/>
                <w:sz w:val="28"/>
                <w:cs/>
              </w:rPr>
              <w:t>-</w:t>
            </w:r>
            <w:r w:rsidRPr="00D01751">
              <w:rPr>
                <w:rFonts w:ascii="Cordia New" w:hAnsi="Cordia New" w:cs="Cordia New"/>
                <w:sz w:val="28"/>
              </w:rPr>
              <w:t>GSP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D3B7F" w:rsidRPr="00D01751" w:rsidRDefault="00BD3B7F" w:rsidP="00D3527F">
            <w:pPr>
              <w:jc w:val="center"/>
              <w:rPr>
                <w:rFonts w:ascii="Cordia New" w:hAnsi="Cordia New" w:cs="Cordia New"/>
                <w:sz w:val="28"/>
              </w:rPr>
            </w:pPr>
            <w:r w:rsidRPr="00D01751">
              <w:rPr>
                <w:rFonts w:ascii="Cordia New" w:hAnsi="Cordia New" w:cs="Cordia New"/>
                <w:sz w:val="28"/>
                <w:cs/>
              </w:rPr>
              <w:t>ระหว่างดำเนินการ</w:t>
            </w:r>
          </w:p>
        </w:tc>
      </w:tr>
      <w:tr w:rsidR="00BD3B7F" w:rsidRPr="00D01751" w:rsidTr="000A272E">
        <w:trPr>
          <w:trHeight w:val="36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3B7F" w:rsidRPr="00D01751" w:rsidRDefault="00BD3B7F" w:rsidP="00D3527F">
            <w:pPr>
              <w:jc w:val="left"/>
              <w:rPr>
                <w:rFonts w:ascii="Cordia New" w:hAnsi="Cordia New" w:cs="Cordia New"/>
                <w:sz w:val="28"/>
              </w:rPr>
            </w:pPr>
            <w:r w:rsidRPr="00D01751">
              <w:rPr>
                <w:rFonts w:ascii="Cordia New" w:hAnsi="Cordia New" w:cs="Cordia New"/>
                <w:sz w:val="28"/>
              </w:rPr>
              <w:t>RC4900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3B7F" w:rsidRPr="00D01751" w:rsidRDefault="00BD3B7F" w:rsidP="00D3527F">
            <w:pPr>
              <w:jc w:val="left"/>
              <w:rPr>
                <w:rFonts w:ascii="Cordia New" w:hAnsi="Cordia New" w:cs="Cordia New"/>
                <w:sz w:val="28"/>
              </w:rPr>
            </w:pPr>
            <w:r w:rsidRPr="00D01751">
              <w:rPr>
                <w:rFonts w:ascii="Cordia New" w:hAnsi="Cordia New" w:cs="Cordia New"/>
                <w:sz w:val="28"/>
              </w:rPr>
              <w:t>4</w:t>
            </w:r>
            <w:r w:rsidRPr="00D01751">
              <w:rPr>
                <w:rFonts w:ascii="Cordia New" w:hAnsi="Cordia New" w:cs="Cordia New"/>
                <w:sz w:val="28"/>
                <w:vertAlign w:val="superscript"/>
              </w:rPr>
              <w:t>th</w:t>
            </w:r>
            <w:r w:rsidRPr="00D01751">
              <w:rPr>
                <w:rFonts w:ascii="Cordia New" w:hAnsi="Cordia New" w:cs="Cordia New"/>
                <w:sz w:val="28"/>
              </w:rPr>
              <w:t xml:space="preserve"> Transmission Pipeline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D3B7F" w:rsidRPr="00D01751" w:rsidRDefault="00BD3B7F" w:rsidP="00D3527F">
            <w:pPr>
              <w:jc w:val="center"/>
              <w:rPr>
                <w:rFonts w:ascii="Cordia New" w:hAnsi="Cordia New" w:cs="Cordia New"/>
                <w:sz w:val="28"/>
              </w:rPr>
            </w:pPr>
            <w:r w:rsidRPr="00D01751">
              <w:rPr>
                <w:rFonts w:ascii="Cordia New" w:hAnsi="Cordia New" w:cs="Cordia New"/>
                <w:sz w:val="28"/>
                <w:cs/>
              </w:rPr>
              <w:t>ระหว่างดำเนินการ</w:t>
            </w:r>
          </w:p>
        </w:tc>
      </w:tr>
      <w:tr w:rsidR="00BD3B7F" w:rsidRPr="00D01751" w:rsidTr="000A272E">
        <w:trPr>
          <w:trHeight w:val="36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3B7F" w:rsidRPr="00D01751" w:rsidRDefault="00BD3B7F" w:rsidP="00D3527F">
            <w:pPr>
              <w:jc w:val="left"/>
              <w:rPr>
                <w:rFonts w:ascii="Cordia New" w:hAnsi="Cordia New" w:cs="Cordia New"/>
                <w:sz w:val="28"/>
              </w:rPr>
            </w:pPr>
            <w:r w:rsidRPr="00D01751">
              <w:rPr>
                <w:rFonts w:ascii="Cordia New" w:hAnsi="Cordia New" w:cs="Cordia New"/>
                <w:sz w:val="28"/>
              </w:rPr>
              <w:t>RC5200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3B7F" w:rsidRPr="00D01751" w:rsidRDefault="00BD3B7F" w:rsidP="00D3527F">
            <w:pPr>
              <w:jc w:val="left"/>
              <w:rPr>
                <w:rFonts w:ascii="Cordia New" w:hAnsi="Cordia New" w:cs="Cordia New"/>
                <w:sz w:val="28"/>
              </w:rPr>
            </w:pPr>
            <w:r w:rsidRPr="00D01751">
              <w:rPr>
                <w:rFonts w:ascii="Cordia New" w:hAnsi="Cordia New" w:cs="Cordia New"/>
                <w:sz w:val="28"/>
              </w:rPr>
              <w:t>BV#3</w:t>
            </w:r>
            <w:r w:rsidRPr="00D01751">
              <w:rPr>
                <w:rFonts w:ascii="Cordia New" w:hAnsi="Cordia New" w:cs="Cordia New"/>
                <w:sz w:val="28"/>
                <w:cs/>
              </w:rPr>
              <w:t>.</w:t>
            </w:r>
            <w:r w:rsidRPr="00D01751">
              <w:rPr>
                <w:rFonts w:ascii="Cordia New" w:hAnsi="Cordia New" w:cs="Cordia New"/>
                <w:sz w:val="28"/>
              </w:rPr>
              <w:t>1</w:t>
            </w:r>
            <w:r w:rsidRPr="00D01751">
              <w:rPr>
                <w:rFonts w:ascii="Cordia New" w:hAnsi="Cordia New" w:cs="Cordia New"/>
                <w:sz w:val="28"/>
                <w:cs/>
              </w:rPr>
              <w:t>-</w:t>
            </w:r>
            <w:r w:rsidRPr="00D01751">
              <w:rPr>
                <w:rFonts w:ascii="Cordia New" w:hAnsi="Cordia New" w:cs="Cordia New"/>
                <w:sz w:val="28"/>
              </w:rPr>
              <w:t>GSP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D3B7F" w:rsidRPr="00D01751" w:rsidRDefault="00BD3B7F" w:rsidP="00D3527F">
            <w:pPr>
              <w:jc w:val="center"/>
              <w:rPr>
                <w:rFonts w:ascii="Cordia New" w:hAnsi="Cordia New" w:cs="Cordia New"/>
                <w:sz w:val="28"/>
              </w:rPr>
            </w:pPr>
            <w:r w:rsidRPr="00D01751">
              <w:rPr>
                <w:rFonts w:ascii="Cordia New" w:hAnsi="Cordia New" w:cs="Cordia New"/>
                <w:sz w:val="28"/>
                <w:cs/>
              </w:rPr>
              <w:t>ระหว่างดำเนินการ</w:t>
            </w:r>
          </w:p>
        </w:tc>
      </w:tr>
      <w:tr w:rsidR="00BD3B7F" w:rsidRPr="00D01751" w:rsidTr="000A272E">
        <w:trPr>
          <w:trHeight w:val="36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3B7F" w:rsidRPr="00D01751" w:rsidRDefault="00BD3B7F" w:rsidP="00D3527F">
            <w:pPr>
              <w:jc w:val="left"/>
              <w:rPr>
                <w:rFonts w:ascii="Cordia New" w:hAnsi="Cordia New" w:cs="Cordia New"/>
                <w:sz w:val="28"/>
              </w:rPr>
            </w:pPr>
            <w:r w:rsidRPr="00D01751">
              <w:rPr>
                <w:rFonts w:ascii="Cordia New" w:hAnsi="Cordia New" w:cs="Cordia New"/>
                <w:sz w:val="28"/>
              </w:rPr>
              <w:t>RC5910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3B7F" w:rsidRPr="00D01751" w:rsidRDefault="00BD3B7F" w:rsidP="00D3527F">
            <w:pPr>
              <w:jc w:val="left"/>
              <w:rPr>
                <w:rFonts w:ascii="Cordia New" w:hAnsi="Cordia New" w:cs="Cordia New"/>
                <w:sz w:val="28"/>
              </w:rPr>
            </w:pPr>
            <w:r w:rsidRPr="00D01751">
              <w:rPr>
                <w:rFonts w:ascii="Cordia New" w:hAnsi="Cordia New" w:cs="Cordia New"/>
                <w:sz w:val="28"/>
              </w:rPr>
              <w:t>OCS#4</w:t>
            </w:r>
            <w:r w:rsidRPr="00D01751">
              <w:rPr>
                <w:rFonts w:ascii="Cordia New" w:hAnsi="Cordia New" w:cs="Cordia New"/>
                <w:sz w:val="28"/>
                <w:cs/>
              </w:rPr>
              <w:t>(</w:t>
            </w:r>
            <w:r w:rsidRPr="00D01751">
              <w:rPr>
                <w:rFonts w:ascii="Cordia New" w:hAnsi="Cordia New" w:cs="Cordia New"/>
                <w:sz w:val="28"/>
              </w:rPr>
              <w:t>LNG</w:t>
            </w:r>
            <w:r w:rsidRPr="00D01751">
              <w:rPr>
                <w:rFonts w:ascii="Cordia New" w:hAnsi="Cordia New" w:cs="Cordia New"/>
                <w:sz w:val="28"/>
                <w:cs/>
              </w:rPr>
              <w:t>)-</w:t>
            </w:r>
            <w:r w:rsidRPr="00D01751">
              <w:rPr>
                <w:rFonts w:ascii="Cordia New" w:hAnsi="Cordia New" w:cs="Cordia New"/>
                <w:sz w:val="28"/>
              </w:rPr>
              <w:t>GSP LR Station</w:t>
            </w:r>
            <w:r w:rsidRPr="00D01751">
              <w:rPr>
                <w:rFonts w:ascii="Cordia New" w:hAnsi="Cordia New" w:cs="Cordia New"/>
                <w:sz w:val="28"/>
                <w:cs/>
              </w:rPr>
              <w:t>(</w:t>
            </w:r>
            <w:r w:rsidRPr="00D01751">
              <w:rPr>
                <w:rFonts w:ascii="Cordia New" w:hAnsi="Cordia New" w:cs="Cordia New"/>
                <w:sz w:val="28"/>
              </w:rPr>
              <w:t>DPCU</w:t>
            </w:r>
            <w:r w:rsidRPr="00D01751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D3B7F" w:rsidRPr="00D01751" w:rsidRDefault="00BD3B7F" w:rsidP="00D3527F">
            <w:pPr>
              <w:jc w:val="center"/>
              <w:rPr>
                <w:rFonts w:ascii="Cordia New" w:hAnsi="Cordia New" w:cs="Cordia New"/>
                <w:sz w:val="28"/>
              </w:rPr>
            </w:pPr>
            <w:r w:rsidRPr="00D01751">
              <w:rPr>
                <w:rFonts w:ascii="Cordia New" w:hAnsi="Cordia New" w:cs="Cordia New"/>
                <w:sz w:val="28"/>
                <w:cs/>
              </w:rPr>
              <w:t>ระหว่างดำเนินการ</w:t>
            </w:r>
          </w:p>
        </w:tc>
      </w:tr>
      <w:tr w:rsidR="00BD3B7F" w:rsidRPr="00D01751" w:rsidTr="000A272E">
        <w:trPr>
          <w:trHeight w:val="36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3B7F" w:rsidRPr="00D01751" w:rsidRDefault="00BD3B7F" w:rsidP="00D3527F">
            <w:pPr>
              <w:jc w:val="left"/>
              <w:rPr>
                <w:rFonts w:ascii="Cordia New" w:hAnsi="Cordia New" w:cs="Cordia New"/>
                <w:sz w:val="28"/>
              </w:rPr>
            </w:pPr>
            <w:r w:rsidRPr="00D01751">
              <w:rPr>
                <w:rFonts w:ascii="Cordia New" w:hAnsi="Cordia New" w:cs="Cordia New"/>
                <w:sz w:val="28"/>
              </w:rPr>
              <w:t>RC5930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3B7F" w:rsidRPr="00D01751" w:rsidRDefault="00BD3B7F" w:rsidP="00D3527F">
            <w:pPr>
              <w:jc w:val="left"/>
              <w:rPr>
                <w:rFonts w:ascii="Cordia New" w:hAnsi="Cordia New" w:cs="Cordia New"/>
                <w:sz w:val="28"/>
              </w:rPr>
            </w:pPr>
            <w:r w:rsidRPr="00D01751">
              <w:rPr>
                <w:rFonts w:ascii="Cordia New" w:hAnsi="Cordia New" w:cs="Cordia New"/>
                <w:sz w:val="28"/>
              </w:rPr>
              <w:t xml:space="preserve">GSP LR Station </w:t>
            </w:r>
            <w:r w:rsidRPr="00D01751">
              <w:rPr>
                <w:rFonts w:ascii="Cordia New" w:hAnsi="Cordia New" w:cs="Cordia New"/>
                <w:sz w:val="28"/>
                <w:cs/>
              </w:rPr>
              <w:t>(</w:t>
            </w:r>
            <w:r w:rsidRPr="00D01751">
              <w:rPr>
                <w:rFonts w:ascii="Cordia New" w:hAnsi="Cordia New" w:cs="Cordia New"/>
                <w:sz w:val="28"/>
              </w:rPr>
              <w:t>DPCU</w:t>
            </w:r>
            <w:r w:rsidRPr="00D01751">
              <w:rPr>
                <w:rFonts w:ascii="Cordia New" w:hAnsi="Cordia New" w:cs="Cordia New"/>
                <w:sz w:val="28"/>
                <w:cs/>
              </w:rPr>
              <w:t xml:space="preserve">) - </w:t>
            </w:r>
            <w:r w:rsidRPr="00D01751">
              <w:rPr>
                <w:rFonts w:ascii="Cordia New" w:hAnsi="Cordia New" w:cs="Cordia New"/>
                <w:sz w:val="28"/>
              </w:rPr>
              <w:t xml:space="preserve">OCS#4 </w:t>
            </w:r>
            <w:r w:rsidRPr="00D01751">
              <w:rPr>
                <w:rFonts w:ascii="Cordia New" w:hAnsi="Cordia New" w:cs="Cordia New"/>
                <w:sz w:val="28"/>
                <w:cs/>
              </w:rPr>
              <w:t>(</w:t>
            </w:r>
            <w:r w:rsidRPr="00D01751">
              <w:rPr>
                <w:rFonts w:ascii="Cordia New" w:hAnsi="Cordia New" w:cs="Cordia New"/>
                <w:sz w:val="28"/>
              </w:rPr>
              <w:t>LNG</w:t>
            </w:r>
            <w:r w:rsidRPr="00D01751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D3B7F" w:rsidRPr="00D01751" w:rsidRDefault="00BD3B7F" w:rsidP="00D3527F">
            <w:pPr>
              <w:jc w:val="center"/>
              <w:rPr>
                <w:rFonts w:ascii="Cordia New" w:hAnsi="Cordia New" w:cs="Cordia New"/>
                <w:sz w:val="28"/>
              </w:rPr>
            </w:pPr>
            <w:r w:rsidRPr="00D01751">
              <w:rPr>
                <w:rFonts w:ascii="Cordia New" w:hAnsi="Cordia New" w:cs="Cordia New"/>
                <w:sz w:val="28"/>
                <w:cs/>
              </w:rPr>
              <w:t>ระหว่างดำเนินการ</w:t>
            </w:r>
          </w:p>
        </w:tc>
      </w:tr>
      <w:tr w:rsidR="00BD3B7F" w:rsidRPr="00D01751" w:rsidTr="000A272E">
        <w:trPr>
          <w:trHeight w:val="36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3B7F" w:rsidRPr="00D01751" w:rsidRDefault="00BD3B7F" w:rsidP="00D3527F">
            <w:pPr>
              <w:jc w:val="left"/>
              <w:rPr>
                <w:rFonts w:ascii="Cordia New" w:hAnsi="Cordia New" w:cs="Cordia New"/>
                <w:sz w:val="28"/>
              </w:rPr>
            </w:pPr>
            <w:r w:rsidRPr="00D01751">
              <w:rPr>
                <w:rFonts w:ascii="Cordia New" w:hAnsi="Cordia New" w:cs="Cordia New"/>
                <w:sz w:val="28"/>
              </w:rPr>
              <w:t>RC200101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3B7F" w:rsidRPr="00D01751" w:rsidRDefault="00BD3B7F" w:rsidP="00D3527F">
            <w:pPr>
              <w:jc w:val="left"/>
              <w:rPr>
                <w:rFonts w:ascii="Cordia New" w:hAnsi="Cordia New" w:cs="Cordia New"/>
                <w:sz w:val="28"/>
              </w:rPr>
            </w:pPr>
            <w:r w:rsidRPr="00D01751">
              <w:rPr>
                <w:rFonts w:ascii="Cordia New" w:hAnsi="Cordia New" w:cs="Cordia New"/>
                <w:sz w:val="28"/>
              </w:rPr>
              <w:t xml:space="preserve">GSP4 </w:t>
            </w:r>
            <w:r w:rsidRPr="00D01751">
              <w:rPr>
                <w:rFonts w:ascii="Cordia New" w:hAnsi="Cordia New" w:cs="Cordia New"/>
                <w:sz w:val="28"/>
                <w:cs/>
              </w:rPr>
              <w:t>-</w:t>
            </w:r>
            <w:r w:rsidRPr="00D01751">
              <w:rPr>
                <w:rFonts w:ascii="Cordia New" w:hAnsi="Cordia New" w:cs="Cordia New"/>
                <w:sz w:val="28"/>
              </w:rPr>
              <w:t xml:space="preserve"> KEGCO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D3B7F" w:rsidRPr="00D01751" w:rsidRDefault="00BD3B7F" w:rsidP="00D3527F">
            <w:pPr>
              <w:jc w:val="center"/>
              <w:rPr>
                <w:rFonts w:ascii="Cordia New" w:hAnsi="Cordia New" w:cs="Cordia New"/>
                <w:sz w:val="28"/>
              </w:rPr>
            </w:pPr>
            <w:r w:rsidRPr="00D01751">
              <w:rPr>
                <w:rFonts w:ascii="Cordia New" w:hAnsi="Cordia New" w:cs="Cordia New"/>
                <w:sz w:val="28"/>
                <w:cs/>
              </w:rPr>
              <w:t>ระหว่างดำเนินการ</w:t>
            </w:r>
          </w:p>
        </w:tc>
      </w:tr>
      <w:tr w:rsidR="00BD3B7F" w:rsidRPr="00D01751" w:rsidTr="000A272E">
        <w:trPr>
          <w:trHeight w:val="36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3B7F" w:rsidRPr="00D01751" w:rsidRDefault="00BD3B7F" w:rsidP="00D3527F">
            <w:pPr>
              <w:jc w:val="left"/>
              <w:rPr>
                <w:rFonts w:ascii="Cordia New" w:hAnsi="Cordia New" w:cs="Cordia New"/>
                <w:sz w:val="28"/>
              </w:rPr>
            </w:pPr>
            <w:r w:rsidRPr="00D01751">
              <w:rPr>
                <w:rFonts w:ascii="Cordia New" w:hAnsi="Cordia New" w:cs="Cordia New"/>
                <w:sz w:val="28"/>
              </w:rPr>
              <w:t>RC4300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3B7F" w:rsidRPr="00D01751" w:rsidRDefault="00BD3B7F" w:rsidP="00D3527F">
            <w:pPr>
              <w:jc w:val="left"/>
              <w:rPr>
                <w:rFonts w:ascii="Cordia New" w:hAnsi="Cordia New" w:cs="Cordia New"/>
                <w:sz w:val="28"/>
              </w:rPr>
            </w:pPr>
            <w:proofErr w:type="spellStart"/>
            <w:r w:rsidRPr="00D01751">
              <w:rPr>
                <w:rFonts w:ascii="Cordia New" w:hAnsi="Cordia New" w:cs="Cordia New"/>
                <w:sz w:val="28"/>
              </w:rPr>
              <w:t>Yetagun</w:t>
            </w:r>
            <w:proofErr w:type="spellEnd"/>
            <w:r w:rsidRPr="00D01751">
              <w:rPr>
                <w:rFonts w:ascii="Cordia New" w:hAnsi="Cordia New" w:cs="Cordia New"/>
                <w:sz w:val="28"/>
              </w:rPr>
              <w:t xml:space="preserve"> MS </w:t>
            </w:r>
            <w:r w:rsidRPr="00D01751">
              <w:rPr>
                <w:rFonts w:ascii="Cordia New" w:hAnsi="Cordia New" w:cs="Cordia New"/>
                <w:sz w:val="28"/>
                <w:cs/>
              </w:rPr>
              <w:t xml:space="preserve">- </w:t>
            </w:r>
            <w:r w:rsidRPr="00D01751">
              <w:rPr>
                <w:rFonts w:ascii="Cordia New" w:hAnsi="Cordia New" w:cs="Cordia New"/>
                <w:sz w:val="28"/>
              </w:rPr>
              <w:t xml:space="preserve">Thailand Border </w:t>
            </w:r>
            <w:r w:rsidRPr="00D01751">
              <w:rPr>
                <w:rFonts w:ascii="Cordia New" w:hAnsi="Cordia New" w:cs="Cordia New"/>
                <w:sz w:val="28"/>
                <w:cs/>
              </w:rPr>
              <w:t xml:space="preserve">- </w:t>
            </w:r>
            <w:r w:rsidRPr="00D01751">
              <w:rPr>
                <w:rFonts w:ascii="Cordia New" w:hAnsi="Cordia New" w:cs="Cordia New"/>
                <w:sz w:val="28"/>
              </w:rPr>
              <w:t>BVW#1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D3B7F" w:rsidRPr="00D01751" w:rsidRDefault="00BD3B7F" w:rsidP="00D3527F">
            <w:pPr>
              <w:jc w:val="center"/>
              <w:rPr>
                <w:rFonts w:ascii="Cordia New" w:hAnsi="Cordia New" w:cs="Cordia New"/>
                <w:sz w:val="28"/>
              </w:rPr>
            </w:pPr>
            <w:r w:rsidRPr="00D01751">
              <w:rPr>
                <w:rFonts w:ascii="Cordia New" w:hAnsi="Cordia New" w:cs="Cordia New"/>
                <w:sz w:val="28"/>
                <w:cs/>
              </w:rPr>
              <w:t>ระหว่างดำเนินการ</w:t>
            </w:r>
          </w:p>
        </w:tc>
      </w:tr>
      <w:tr w:rsidR="00BD3B7F" w:rsidRPr="00D01751" w:rsidTr="000A272E">
        <w:trPr>
          <w:trHeight w:val="36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3B7F" w:rsidRPr="00D01751" w:rsidRDefault="00BD3B7F" w:rsidP="00D3527F">
            <w:pPr>
              <w:jc w:val="left"/>
              <w:rPr>
                <w:rFonts w:ascii="Cordia New" w:hAnsi="Cordia New" w:cs="Cordia New"/>
                <w:sz w:val="28"/>
              </w:rPr>
            </w:pPr>
            <w:r w:rsidRPr="00D01751">
              <w:rPr>
                <w:rFonts w:ascii="Cordia New" w:hAnsi="Cordia New" w:cs="Cordia New"/>
                <w:sz w:val="28"/>
              </w:rPr>
              <w:t>RC0500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3B7F" w:rsidRPr="00D01751" w:rsidRDefault="00BD3B7F" w:rsidP="00D3527F">
            <w:pPr>
              <w:jc w:val="left"/>
              <w:rPr>
                <w:rFonts w:ascii="Cordia New" w:hAnsi="Cordia New" w:cs="Cordia New"/>
                <w:sz w:val="28"/>
              </w:rPr>
            </w:pPr>
            <w:r w:rsidRPr="00D01751">
              <w:rPr>
                <w:rFonts w:ascii="Cordia New" w:hAnsi="Cordia New" w:cs="Cordia New"/>
                <w:sz w:val="28"/>
              </w:rPr>
              <w:t>BV#6</w:t>
            </w:r>
            <w:r w:rsidRPr="00D01751">
              <w:rPr>
                <w:rFonts w:ascii="Cordia New" w:hAnsi="Cordia New" w:cs="Cordia New"/>
                <w:sz w:val="28"/>
                <w:cs/>
              </w:rPr>
              <w:t>-</w:t>
            </w:r>
            <w:r w:rsidRPr="00D01751">
              <w:rPr>
                <w:rFonts w:ascii="Cordia New" w:hAnsi="Cordia New" w:cs="Cordia New"/>
                <w:sz w:val="28"/>
              </w:rPr>
              <w:t>BV#12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D3B7F" w:rsidRPr="00D01751" w:rsidRDefault="00BD3B7F" w:rsidP="00D3527F">
            <w:pPr>
              <w:jc w:val="center"/>
              <w:rPr>
                <w:rFonts w:ascii="Cordia New" w:hAnsi="Cordia New" w:cs="Cordia New"/>
                <w:sz w:val="28"/>
                <w:cs/>
              </w:rPr>
            </w:pPr>
            <w:r w:rsidRPr="00D01751">
              <w:rPr>
                <w:rFonts w:ascii="Cordia New" w:hAnsi="Cordia New" w:cs="Cordia New"/>
                <w:sz w:val="28"/>
                <w:cs/>
              </w:rPr>
              <w:t>ระหว่างดำเนินการ</w:t>
            </w:r>
          </w:p>
        </w:tc>
      </w:tr>
      <w:tr w:rsidR="00BD3B7F" w:rsidRPr="00D01751" w:rsidTr="000A272E">
        <w:trPr>
          <w:trHeight w:val="36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3B7F" w:rsidRPr="00D01751" w:rsidRDefault="00BD3B7F" w:rsidP="00D3527F">
            <w:pPr>
              <w:jc w:val="left"/>
              <w:rPr>
                <w:rFonts w:ascii="Cordia New" w:hAnsi="Cordia New" w:cs="Cordia New"/>
                <w:sz w:val="28"/>
              </w:rPr>
            </w:pPr>
            <w:r w:rsidRPr="00D01751">
              <w:rPr>
                <w:rFonts w:ascii="Cordia New" w:hAnsi="Cordia New" w:cs="Cordia New"/>
                <w:sz w:val="28"/>
              </w:rPr>
              <w:t>RC5600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3B7F" w:rsidRPr="00D01751" w:rsidRDefault="00BD3B7F" w:rsidP="00D3527F">
            <w:pPr>
              <w:jc w:val="left"/>
              <w:rPr>
                <w:rFonts w:ascii="Cordia New" w:hAnsi="Cordia New" w:cs="Cordia New"/>
                <w:sz w:val="28"/>
              </w:rPr>
            </w:pPr>
            <w:r w:rsidRPr="00D01751">
              <w:rPr>
                <w:rFonts w:ascii="Cordia New" w:hAnsi="Cordia New" w:cs="Cordia New"/>
                <w:sz w:val="28"/>
              </w:rPr>
              <w:t>BV#3</w:t>
            </w:r>
            <w:r w:rsidRPr="00D01751">
              <w:rPr>
                <w:rFonts w:ascii="Cordia New" w:hAnsi="Cordia New" w:cs="Cordia New"/>
                <w:sz w:val="28"/>
                <w:cs/>
              </w:rPr>
              <w:t>.</w:t>
            </w:r>
            <w:r w:rsidRPr="00D01751">
              <w:rPr>
                <w:rFonts w:ascii="Cordia New" w:hAnsi="Cordia New" w:cs="Cordia New"/>
                <w:sz w:val="28"/>
              </w:rPr>
              <w:t>4</w:t>
            </w:r>
            <w:r w:rsidRPr="00D01751">
              <w:rPr>
                <w:rFonts w:ascii="Cordia New" w:hAnsi="Cordia New" w:cs="Cordia New"/>
                <w:sz w:val="28"/>
                <w:cs/>
              </w:rPr>
              <w:t>-</w:t>
            </w:r>
            <w:r w:rsidRPr="00D01751">
              <w:rPr>
                <w:rFonts w:ascii="Cordia New" w:hAnsi="Cordia New" w:cs="Cordia New"/>
                <w:sz w:val="28"/>
              </w:rPr>
              <w:t>BCS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D3B7F" w:rsidRPr="00D01751" w:rsidRDefault="00BD3B7F" w:rsidP="00D3527F">
            <w:pPr>
              <w:jc w:val="center"/>
              <w:rPr>
                <w:rFonts w:ascii="Cordia New" w:hAnsi="Cordia New" w:cs="Cordia New"/>
                <w:sz w:val="28"/>
              </w:rPr>
            </w:pPr>
            <w:r w:rsidRPr="00D01751">
              <w:rPr>
                <w:rFonts w:ascii="Cordia New" w:hAnsi="Cordia New" w:cs="Cordia New"/>
                <w:sz w:val="28"/>
                <w:cs/>
              </w:rPr>
              <w:t>ระหว่างดำเนินการ</w:t>
            </w:r>
          </w:p>
        </w:tc>
      </w:tr>
    </w:tbl>
    <w:p w:rsidR="006C77D6" w:rsidRPr="00D01751" w:rsidRDefault="006C77D6" w:rsidP="006C77D6">
      <w:pPr>
        <w:spacing w:line="264" w:lineRule="auto"/>
        <w:ind w:left="360"/>
        <w:outlineLvl w:val="0"/>
        <w:rPr>
          <w:rFonts w:ascii="Cordia New" w:hAnsi="Cordia New" w:cs="Cordia New"/>
          <w:sz w:val="28"/>
        </w:rPr>
      </w:pPr>
    </w:p>
    <w:p w:rsidR="006C77D6" w:rsidRPr="00D01751" w:rsidRDefault="006C77D6" w:rsidP="005A00C4">
      <w:pPr>
        <w:pStyle w:val="ac"/>
        <w:numPr>
          <w:ilvl w:val="1"/>
          <w:numId w:val="7"/>
        </w:numPr>
        <w:spacing w:line="264" w:lineRule="auto"/>
        <w:ind w:left="2552" w:hanging="425"/>
        <w:outlineLvl w:val="0"/>
        <w:rPr>
          <w:rFonts w:ascii="Cordia New" w:hAnsi="Cordia New"/>
          <w:sz w:val="28"/>
        </w:rPr>
      </w:pPr>
      <w:r w:rsidRPr="00D01751">
        <w:rPr>
          <w:rFonts w:ascii="Cordia New" w:hAnsi="Cordia New"/>
          <w:sz w:val="28"/>
          <w:cs/>
        </w:rPr>
        <w:t>ความผิดปกติที่ตรวจพบจากการบำรุงรักษาระบบป้องกัน</w:t>
      </w:r>
      <w:r w:rsidR="00BD3B7F" w:rsidRPr="00D01751">
        <w:rPr>
          <w:rFonts w:ascii="Cordia New" w:hAnsi="Cordia New"/>
          <w:sz w:val="28"/>
          <w:cs/>
        </w:rPr>
        <w:t xml:space="preserve">การผุกร่อนภายนอกประจำไตรมาสที่ </w:t>
      </w:r>
      <w:r w:rsidR="00BD3B7F" w:rsidRPr="00D01751">
        <w:rPr>
          <w:rFonts w:ascii="Cordia New" w:hAnsi="Cordia New"/>
          <w:sz w:val="28"/>
        </w:rPr>
        <w:t>1</w:t>
      </w:r>
      <w:r w:rsidRPr="00D01751">
        <w:rPr>
          <w:rFonts w:ascii="Cordia New" w:hAnsi="Cordia New"/>
          <w:sz w:val="28"/>
          <w:cs/>
        </w:rPr>
        <w:t xml:space="preserve"> </w:t>
      </w:r>
    </w:p>
    <w:p w:rsidR="006C77D6" w:rsidRPr="00D01751" w:rsidRDefault="006C77D6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</w:rPr>
      </w:pPr>
    </w:p>
    <w:p w:rsidR="0019351F" w:rsidRPr="00D01751" w:rsidRDefault="0019351F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</w:rPr>
      </w:pPr>
    </w:p>
    <w:p w:rsidR="0019351F" w:rsidRPr="00D01751" w:rsidRDefault="0019351F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</w:rPr>
      </w:pPr>
      <w:commentRangeStart w:id="31"/>
      <w:r w:rsidRPr="00D01751">
        <w:rPr>
          <w:rFonts w:ascii="Cordia New" w:hAnsi="Cordia New" w:cs="Cordia New"/>
          <w:noProof/>
          <w:sz w:val="28"/>
        </w:rPr>
        <w:drawing>
          <wp:inline distT="0" distB="0" distL="0" distR="0" wp14:anchorId="1A323001" wp14:editId="1268462C">
            <wp:extent cx="5384800" cy="1936750"/>
            <wp:effectExtent l="0" t="0" r="6350" b="635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6C77D6" w:rsidRPr="00D01751" w:rsidRDefault="006C77D6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</w:rPr>
      </w:pPr>
      <w:r w:rsidRPr="00D01751">
        <w:rPr>
          <w:rFonts w:ascii="Cordia New" w:hAnsi="Cordia New" w:cs="Cordia New"/>
          <w:sz w:val="28"/>
          <w:cs/>
        </w:rPr>
        <w:t xml:space="preserve">รูปที่ </w:t>
      </w:r>
      <w:r w:rsidR="00FD5306" w:rsidRPr="00D01751">
        <w:rPr>
          <w:rFonts w:ascii="Cordia New" w:hAnsi="Cordia New" w:cs="Cordia New"/>
          <w:sz w:val="28"/>
        </w:rPr>
        <w:t>1</w:t>
      </w:r>
      <w:r w:rsidR="00FD5306" w:rsidRPr="00D01751">
        <w:rPr>
          <w:rFonts w:ascii="Cordia New" w:hAnsi="Cordia New" w:cs="Cordia New"/>
          <w:sz w:val="28"/>
          <w:cs/>
        </w:rPr>
        <w:t>.</w:t>
      </w:r>
      <w:r w:rsidR="00FD5306" w:rsidRPr="00D01751">
        <w:rPr>
          <w:rFonts w:ascii="Cordia New" w:hAnsi="Cordia New" w:cs="Cordia New"/>
          <w:sz w:val="28"/>
        </w:rPr>
        <w:t>2</w:t>
      </w:r>
      <w:r w:rsidRPr="00D01751">
        <w:rPr>
          <w:rFonts w:ascii="Cordia New" w:hAnsi="Cordia New" w:cs="Cordia New"/>
          <w:sz w:val="28"/>
          <w:cs/>
        </w:rPr>
        <w:t xml:space="preserve"> สรุปความผิดปกติที่ตรวจพบจากการบำรุงรักษาระบบป้องกันการผุกร่อนจากภายนอก</w:t>
      </w:r>
      <w:commentRangeEnd w:id="31"/>
      <w:r w:rsidR="003E5EAC" w:rsidRPr="00D01751">
        <w:rPr>
          <w:rStyle w:val="af9"/>
          <w:rFonts w:ascii="Angsana New" w:eastAsia="SimSun" w:hAnsi="Angsana New"/>
          <w:lang w:eastAsia="zh-CN"/>
        </w:rPr>
        <w:commentReference w:id="31"/>
      </w:r>
    </w:p>
    <w:p w:rsidR="00771DB6" w:rsidRPr="00D01751" w:rsidRDefault="00771DB6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cs/>
        </w:rPr>
      </w:pPr>
    </w:p>
    <w:p w:rsidR="006C77D6" w:rsidRPr="00D01751" w:rsidRDefault="006C77D6" w:rsidP="006C77D6">
      <w:pPr>
        <w:spacing w:line="264" w:lineRule="auto"/>
        <w:ind w:left="1058" w:firstLine="382"/>
        <w:jc w:val="center"/>
        <w:outlineLvl w:val="0"/>
        <w:rPr>
          <w:rFonts w:ascii="Cordia New" w:hAnsi="Cordia New" w:cs="Cordia New"/>
          <w:sz w:val="28"/>
        </w:rPr>
      </w:pPr>
      <w:r w:rsidRPr="00D01751">
        <w:rPr>
          <w:rFonts w:ascii="Cordia New" w:hAnsi="Cordia New" w:cs="Cordia New"/>
          <w:noProof/>
          <w:sz w:val="28"/>
        </w:rPr>
        <w:lastRenderedPageBreak/>
        <w:drawing>
          <wp:inline distT="0" distB="0" distL="0" distR="0" wp14:anchorId="4558B51D" wp14:editId="7728FD09">
            <wp:extent cx="4542367" cy="3086100"/>
            <wp:effectExtent l="0" t="0" r="10795" b="1905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6C77D6" w:rsidRPr="00D01751" w:rsidRDefault="006C77D6" w:rsidP="006C77D6">
      <w:pPr>
        <w:pStyle w:val="ac"/>
        <w:spacing w:after="120" w:line="264" w:lineRule="auto"/>
        <w:ind w:left="1418"/>
        <w:contextualSpacing w:val="0"/>
        <w:jc w:val="center"/>
        <w:outlineLvl w:val="0"/>
        <w:rPr>
          <w:rFonts w:ascii="Cordia New" w:hAnsi="Cordia New"/>
          <w:sz w:val="28"/>
        </w:rPr>
      </w:pPr>
      <w:commentRangeStart w:id="32"/>
      <w:r w:rsidRPr="00D01751">
        <w:rPr>
          <w:rFonts w:ascii="Cordia New" w:hAnsi="Cordia New"/>
          <w:sz w:val="28"/>
          <w:cs/>
        </w:rPr>
        <w:t xml:space="preserve">รูปที่ </w:t>
      </w:r>
      <w:r w:rsidR="00FD5306" w:rsidRPr="00D01751">
        <w:rPr>
          <w:rFonts w:ascii="Cordia New" w:hAnsi="Cordia New"/>
          <w:sz w:val="28"/>
        </w:rPr>
        <w:t>1</w:t>
      </w:r>
      <w:r w:rsidR="00FD5306" w:rsidRPr="00D01751">
        <w:rPr>
          <w:rFonts w:ascii="Cordia New" w:hAnsi="Cordia New"/>
          <w:sz w:val="28"/>
          <w:cs/>
        </w:rPr>
        <w:t>.</w:t>
      </w:r>
      <w:r w:rsidR="00FD5306" w:rsidRPr="00D01751">
        <w:rPr>
          <w:rFonts w:ascii="Cordia New" w:hAnsi="Cordia New"/>
          <w:sz w:val="28"/>
        </w:rPr>
        <w:t>3</w:t>
      </w:r>
      <w:r w:rsidRPr="00D01751">
        <w:rPr>
          <w:rFonts w:ascii="Cordia New" w:hAnsi="Cordia New"/>
          <w:sz w:val="28"/>
          <w:cs/>
        </w:rPr>
        <w:t xml:space="preserve"> สรุปจำนวนสิ่งผิดปกติ ที่ตรวจพบด้วยวิธี </w:t>
      </w:r>
      <w:r w:rsidRPr="00D01751">
        <w:rPr>
          <w:rFonts w:ascii="Cordia New" w:hAnsi="Cordia New"/>
          <w:sz w:val="28"/>
        </w:rPr>
        <w:t>DCVG</w:t>
      </w:r>
      <w:r w:rsidR="00A4553E" w:rsidRPr="00D01751">
        <w:rPr>
          <w:rFonts w:ascii="Cordia New" w:hAnsi="Cordia New"/>
          <w:sz w:val="28"/>
          <w:cs/>
        </w:rPr>
        <w:t xml:space="preserve"> ในปี </w:t>
      </w:r>
      <w:r w:rsidR="00BD3B7F" w:rsidRPr="00D01751">
        <w:rPr>
          <w:rFonts w:ascii="Cordia New" w:hAnsi="Cordia New"/>
          <w:sz w:val="28"/>
        </w:rPr>
        <w:t>2559</w:t>
      </w:r>
      <w:commentRangeEnd w:id="32"/>
      <w:r w:rsidR="005A3CA5" w:rsidRPr="00D01751">
        <w:rPr>
          <w:rStyle w:val="af9"/>
          <w:rFonts w:ascii="Angsana New" w:eastAsia="SimSun" w:hAnsi="Angsana New" w:cs="Angsana New"/>
          <w:lang w:eastAsia="zh-CN"/>
        </w:rPr>
        <w:commentReference w:id="32"/>
      </w:r>
    </w:p>
    <w:p w:rsidR="00BD3B7F" w:rsidRPr="00D01751" w:rsidRDefault="00BD3B7F" w:rsidP="00BD3B7F">
      <w:pPr>
        <w:spacing w:line="264" w:lineRule="auto"/>
        <w:ind w:left="1440" w:firstLine="720"/>
        <w:jc w:val="left"/>
        <w:outlineLvl w:val="0"/>
        <w:rPr>
          <w:rFonts w:ascii="Cordia New" w:hAnsi="Cordia New" w:cs="Cordia New"/>
          <w:sz w:val="28"/>
        </w:rPr>
      </w:pPr>
      <w:r w:rsidRPr="00D01751">
        <w:rPr>
          <w:rFonts w:ascii="Cordia New" w:hAnsi="Cordia New" w:cs="Cordia New"/>
          <w:noProof/>
          <w:sz w:val="28"/>
          <w:cs/>
        </w:rPr>
        <w:t xml:space="preserve">(อยู่ระหว่างการดำเนินการ </w:t>
      </w:r>
      <w:r w:rsidRPr="00D01751">
        <w:rPr>
          <w:rFonts w:ascii="Cordia New" w:hAnsi="Cordia New" w:cs="Cordia New"/>
          <w:noProof/>
          <w:sz w:val="28"/>
        </w:rPr>
        <w:t>CIPS</w:t>
      </w:r>
      <w:r w:rsidRPr="00D01751">
        <w:rPr>
          <w:rFonts w:ascii="Cordia New" w:hAnsi="Cordia New" w:cs="Cordia New"/>
          <w:noProof/>
          <w:sz w:val="28"/>
          <w:cs/>
        </w:rPr>
        <w:t>/</w:t>
      </w:r>
      <w:r w:rsidRPr="00D01751">
        <w:rPr>
          <w:rFonts w:ascii="Cordia New" w:hAnsi="Cordia New" w:cs="Cordia New"/>
          <w:noProof/>
          <w:sz w:val="28"/>
        </w:rPr>
        <w:t xml:space="preserve">DCVG </w:t>
      </w:r>
      <w:r w:rsidRPr="00D01751">
        <w:rPr>
          <w:rFonts w:ascii="Cordia New" w:hAnsi="Cordia New" w:cs="Cordia New"/>
          <w:noProof/>
          <w:sz w:val="28"/>
          <w:cs/>
        </w:rPr>
        <w:t xml:space="preserve">ประจำปี </w:t>
      </w:r>
      <w:r w:rsidRPr="00D01751">
        <w:rPr>
          <w:rFonts w:ascii="Cordia New" w:hAnsi="Cordia New" w:cs="Cordia New"/>
          <w:noProof/>
          <w:sz w:val="28"/>
        </w:rPr>
        <w:t>2559</w:t>
      </w:r>
      <w:r w:rsidRPr="00D01751">
        <w:rPr>
          <w:rFonts w:ascii="Cordia New" w:hAnsi="Cordia New" w:cs="Cordia New"/>
          <w:noProof/>
          <w:sz w:val="28"/>
          <w:cs/>
        </w:rPr>
        <w:t>)</w:t>
      </w:r>
    </w:p>
    <w:p w:rsidR="00BD3B7F" w:rsidRPr="00D01751" w:rsidRDefault="00BD3B7F" w:rsidP="006C77D6">
      <w:pPr>
        <w:pStyle w:val="ac"/>
        <w:spacing w:after="120" w:line="264" w:lineRule="auto"/>
        <w:ind w:left="1418"/>
        <w:contextualSpacing w:val="0"/>
        <w:jc w:val="center"/>
        <w:outlineLvl w:val="0"/>
        <w:rPr>
          <w:rFonts w:ascii="Cordia New" w:hAnsi="Cordia New"/>
          <w:sz w:val="28"/>
        </w:rPr>
      </w:pPr>
    </w:p>
    <w:p w:rsidR="00775211" w:rsidRPr="00D01751" w:rsidRDefault="00775211" w:rsidP="000D3C8D">
      <w:pPr>
        <w:pStyle w:val="ac"/>
        <w:numPr>
          <w:ilvl w:val="0"/>
          <w:numId w:val="18"/>
        </w:numPr>
        <w:spacing w:before="120" w:after="0" w:line="264" w:lineRule="auto"/>
        <w:ind w:left="1417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D01751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p w:rsidR="006C77D6" w:rsidRPr="00D01751" w:rsidRDefault="006C77D6" w:rsidP="006C77D6">
      <w:pPr>
        <w:spacing w:line="264" w:lineRule="auto"/>
        <w:ind w:left="1418" w:firstLine="720"/>
        <w:outlineLvl w:val="0"/>
        <w:rPr>
          <w:rFonts w:ascii="Cordia New" w:hAnsi="Cordia New" w:cs="Cordia New"/>
          <w:sz w:val="28"/>
        </w:rPr>
      </w:pPr>
      <w:r w:rsidRPr="00D01751">
        <w:rPr>
          <w:rFonts w:ascii="Cordia New" w:hAnsi="Cordia New" w:cs="Cordia New"/>
          <w:sz w:val="28"/>
          <w:cs/>
        </w:rPr>
        <w:t xml:space="preserve">จากผลการตรวจสอบบำรุงรักษาระบบป้องกันการผุกร่อนภายนอก </w:t>
      </w:r>
      <w:r w:rsidR="0063652A" w:rsidRPr="00D01751">
        <w:rPr>
          <w:rFonts w:ascii="Cordia New" w:hAnsi="Cordia New" w:cs="Cordia New" w:hint="cs"/>
          <w:sz w:val="28"/>
          <w:cs/>
        </w:rPr>
        <w:t xml:space="preserve">ของปี </w:t>
      </w:r>
      <w:r w:rsidR="0063652A" w:rsidRPr="00D01751">
        <w:rPr>
          <w:rFonts w:ascii="Cordia New" w:hAnsi="Cordia New" w:cs="Cordia New"/>
          <w:sz w:val="28"/>
        </w:rPr>
        <w:t xml:space="preserve">2558 </w:t>
      </w:r>
      <w:r w:rsidRPr="00D01751">
        <w:rPr>
          <w:rFonts w:ascii="Cordia New" w:hAnsi="Cordia New" w:cs="Cordia New"/>
          <w:sz w:val="28"/>
          <w:cs/>
        </w:rPr>
        <w:t xml:space="preserve">พบรายการความเสี่ยง </w:t>
      </w:r>
    </w:p>
    <w:p w:rsidR="009A0510" w:rsidRPr="00D01751" w:rsidRDefault="009A0510" w:rsidP="006C77D6">
      <w:pPr>
        <w:spacing w:line="264" w:lineRule="auto"/>
        <w:ind w:left="1418" w:firstLine="720"/>
        <w:outlineLvl w:val="0"/>
        <w:rPr>
          <w:rFonts w:ascii="Cordia New" w:hAnsi="Cordia New" w:cs="Cordia New"/>
          <w:sz w:val="28"/>
        </w:rPr>
      </w:pPr>
    </w:p>
    <w:p w:rsidR="007C1A20" w:rsidRPr="00D01751" w:rsidRDefault="007C1A20" w:rsidP="006C77D6">
      <w:pPr>
        <w:spacing w:line="264" w:lineRule="auto"/>
        <w:ind w:left="1418" w:firstLine="720"/>
        <w:outlineLvl w:val="0"/>
        <w:rPr>
          <w:rFonts w:ascii="Cordia New" w:hAnsi="Cordia New" w:cs="Cordia New"/>
          <w:sz w:val="28"/>
        </w:rPr>
      </w:pPr>
    </w:p>
    <w:p w:rsidR="00741F60" w:rsidRPr="00D01751" w:rsidRDefault="00741F60" w:rsidP="00A4553E">
      <w:pPr>
        <w:spacing w:before="120" w:line="264" w:lineRule="auto"/>
        <w:outlineLvl w:val="0"/>
        <w:rPr>
          <w:rFonts w:ascii="Cordia New" w:hAnsi="Cordia New" w:cs="Cordia New"/>
          <w:sz w:val="28"/>
        </w:rPr>
      </w:pPr>
    </w:p>
    <w:p w:rsidR="00A4553E" w:rsidRPr="00D01751" w:rsidRDefault="00A4553E" w:rsidP="000A272E">
      <w:pPr>
        <w:spacing w:before="120" w:line="264" w:lineRule="auto"/>
        <w:ind w:firstLine="720"/>
        <w:outlineLvl w:val="0"/>
        <w:rPr>
          <w:rFonts w:ascii="Cordia New" w:hAnsi="Cordia New" w:cs="Cordia New"/>
          <w:sz w:val="28"/>
          <w:cs/>
        </w:rPr>
      </w:pPr>
      <w:r w:rsidRPr="00D01751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D01751">
        <w:rPr>
          <w:rFonts w:ascii="Cordia New" w:hAnsi="Cordia New" w:cs="Cordia New"/>
          <w:sz w:val="28"/>
        </w:rPr>
        <w:t>1</w:t>
      </w:r>
      <w:r w:rsidR="00FD654A" w:rsidRPr="00D01751">
        <w:rPr>
          <w:rFonts w:ascii="Cordia New" w:hAnsi="Cordia New" w:cs="Cordia New"/>
          <w:sz w:val="28"/>
          <w:cs/>
        </w:rPr>
        <w:t>.</w:t>
      </w:r>
      <w:r w:rsidR="00FD654A" w:rsidRPr="00D01751">
        <w:rPr>
          <w:rFonts w:ascii="Cordia New" w:hAnsi="Cordia New" w:cs="Cordia New"/>
          <w:sz w:val="28"/>
        </w:rPr>
        <w:t>7</w:t>
      </w:r>
      <w:r w:rsidRPr="00D01751">
        <w:rPr>
          <w:rFonts w:ascii="Cordia New" w:hAnsi="Cordia New" w:cs="Cordia New"/>
          <w:sz w:val="28"/>
          <w:cs/>
        </w:rPr>
        <w:t xml:space="preserve"> สถานะงานแก้ไข / ปรับปรุงระบบป้องกันการผุกร่อนภายนอก</w:t>
      </w:r>
    </w:p>
    <w:tbl>
      <w:tblPr>
        <w:tblStyle w:val="GridTable1Light1"/>
        <w:tblW w:w="9680" w:type="dxa"/>
        <w:tblLook w:val="04A0" w:firstRow="1" w:lastRow="0" w:firstColumn="1" w:lastColumn="0" w:noHBand="0" w:noVBand="1"/>
      </w:tblPr>
      <w:tblGrid>
        <w:gridCol w:w="5520"/>
        <w:gridCol w:w="2080"/>
        <w:gridCol w:w="2080"/>
      </w:tblGrid>
      <w:tr w:rsidR="009739A7" w:rsidRPr="00D01751" w:rsidTr="002930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0" w:type="dxa"/>
            <w:tcBorders>
              <w:bottom w:val="single" w:sz="4" w:space="0" w:color="auto"/>
            </w:tcBorders>
            <w:hideMark/>
          </w:tcPr>
          <w:p w:rsidR="009739A7" w:rsidRPr="00D01751" w:rsidRDefault="009739A7" w:rsidP="00D3527F">
            <w:pPr>
              <w:jc w:val="center"/>
              <w:rPr>
                <w:rFonts w:ascii="Cordia New" w:hAnsi="Cordia New" w:cs="Cordia New"/>
                <w:b w:val="0"/>
                <w:bCs w:val="0"/>
                <w:sz w:val="28"/>
              </w:rPr>
            </w:pPr>
            <w:r w:rsidRPr="00D01751">
              <w:rPr>
                <w:rFonts w:ascii="Cordia New" w:hAnsi="Cordia New" w:cs="Cordia New"/>
                <w:sz w:val="28"/>
              </w:rPr>
              <w:t>Activity</w:t>
            </w:r>
          </w:p>
        </w:tc>
        <w:tc>
          <w:tcPr>
            <w:tcW w:w="2080" w:type="dxa"/>
            <w:tcBorders>
              <w:bottom w:val="single" w:sz="4" w:space="0" w:color="auto"/>
            </w:tcBorders>
            <w:hideMark/>
          </w:tcPr>
          <w:p w:rsidR="009739A7" w:rsidRPr="00D01751" w:rsidRDefault="009739A7" w:rsidP="00D352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b w:val="0"/>
                <w:bCs w:val="0"/>
                <w:sz w:val="28"/>
              </w:rPr>
            </w:pPr>
            <w:r w:rsidRPr="00D01751">
              <w:rPr>
                <w:rFonts w:ascii="Cordia New" w:hAnsi="Cordia New" w:cs="Cordia New"/>
                <w:sz w:val="28"/>
                <w:cs/>
              </w:rPr>
              <w:t>แผนดำเนินการ</w:t>
            </w:r>
          </w:p>
        </w:tc>
        <w:tc>
          <w:tcPr>
            <w:tcW w:w="2080" w:type="dxa"/>
            <w:tcBorders>
              <w:bottom w:val="single" w:sz="4" w:space="0" w:color="auto"/>
            </w:tcBorders>
            <w:hideMark/>
          </w:tcPr>
          <w:p w:rsidR="009739A7" w:rsidRPr="00D01751" w:rsidRDefault="009739A7" w:rsidP="00D352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b w:val="0"/>
                <w:bCs w:val="0"/>
                <w:sz w:val="28"/>
              </w:rPr>
            </w:pPr>
            <w:r w:rsidRPr="00D01751">
              <w:rPr>
                <w:rFonts w:ascii="Cordia New" w:hAnsi="Cordia New" w:cs="Cordia New"/>
                <w:sz w:val="28"/>
                <w:cs/>
              </w:rPr>
              <w:t>คาดการณ์เสร็จสิ้น</w:t>
            </w:r>
          </w:p>
        </w:tc>
      </w:tr>
      <w:tr w:rsidR="009739A7" w:rsidRPr="00D01751" w:rsidTr="0029309C">
        <w:trPr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9A7" w:rsidRPr="00D01751" w:rsidRDefault="009739A7" w:rsidP="00D3527F">
            <w:pPr>
              <w:jc w:val="left"/>
              <w:rPr>
                <w:rFonts w:ascii="Cordia New" w:hAnsi="Cordia New" w:cs="Cordia New"/>
                <w:b w:val="0"/>
                <w:bCs w:val="0"/>
                <w:sz w:val="28"/>
              </w:rPr>
            </w:pPr>
            <w:r w:rsidRPr="00D01751">
              <w:rPr>
                <w:rFonts w:ascii="Cordia New" w:hAnsi="Cordia New" w:cs="Cordia New"/>
                <w:b w:val="0"/>
                <w:bCs w:val="0"/>
                <w:sz w:val="28"/>
                <w:cs/>
              </w:rPr>
              <w:t xml:space="preserve">แก้ไขค่า </w:t>
            </w:r>
            <w:r w:rsidRPr="00D01751">
              <w:rPr>
                <w:rFonts w:ascii="Cordia New" w:hAnsi="Cordia New" w:cs="Cordia New"/>
                <w:b w:val="0"/>
                <w:bCs w:val="0"/>
                <w:sz w:val="28"/>
              </w:rPr>
              <w:t xml:space="preserve">CP Under Protection </w:t>
            </w:r>
            <w:r w:rsidRPr="00D01751">
              <w:rPr>
                <w:rFonts w:ascii="Cordia New" w:hAnsi="Cordia New" w:cs="Cordia New"/>
                <w:b w:val="0"/>
                <w:bCs w:val="0"/>
                <w:sz w:val="28"/>
                <w:cs/>
              </w:rPr>
              <w:t xml:space="preserve">ที่ </w:t>
            </w:r>
            <w:r w:rsidRPr="00D01751">
              <w:rPr>
                <w:rFonts w:ascii="Cordia New" w:hAnsi="Cordia New" w:cs="Cordia New"/>
                <w:b w:val="0"/>
                <w:bCs w:val="0"/>
                <w:sz w:val="28"/>
              </w:rPr>
              <w:t xml:space="preserve">RC460 </w:t>
            </w:r>
            <w:r w:rsidRPr="00D01751">
              <w:rPr>
                <w:rFonts w:ascii="Cordia New" w:hAnsi="Cordia New" w:cs="Cordia New"/>
                <w:b w:val="0"/>
                <w:bCs w:val="0"/>
                <w:sz w:val="28"/>
                <w:cs/>
              </w:rPr>
              <w:t xml:space="preserve">ช่วง </w:t>
            </w:r>
            <w:r w:rsidRPr="00D01751">
              <w:rPr>
                <w:rFonts w:ascii="Cordia New" w:hAnsi="Cordia New" w:cs="Cordia New"/>
                <w:b w:val="0"/>
                <w:bCs w:val="0"/>
                <w:sz w:val="28"/>
              </w:rPr>
              <w:t>KP50</w:t>
            </w:r>
            <w:r w:rsidRPr="00D01751">
              <w:rPr>
                <w:rFonts w:ascii="Cordia New" w:hAnsi="Cordia New" w:cs="Cordia New"/>
                <w:b w:val="0"/>
                <w:bCs w:val="0"/>
                <w:sz w:val="28"/>
                <w:cs/>
              </w:rPr>
              <w:t>-</w:t>
            </w:r>
            <w:r w:rsidRPr="00D01751">
              <w:rPr>
                <w:rFonts w:ascii="Cordia New" w:hAnsi="Cordia New" w:cs="Cordia New"/>
                <w:b w:val="0"/>
                <w:bCs w:val="0"/>
                <w:sz w:val="28"/>
              </w:rPr>
              <w:t>73</w:t>
            </w:r>
            <w:r w:rsidRPr="00D01751">
              <w:rPr>
                <w:rFonts w:ascii="Cordia New" w:hAnsi="Cordia New" w:cs="Cordia New"/>
                <w:b w:val="0"/>
                <w:bCs w:val="0"/>
                <w:sz w:val="28"/>
                <w:cs/>
              </w:rPr>
              <w:t>.</w:t>
            </w:r>
            <w:r w:rsidRPr="00D01751">
              <w:rPr>
                <w:rFonts w:ascii="Cordia New" w:hAnsi="Cordia New" w:cs="Cordia New"/>
                <w:b w:val="0"/>
                <w:bCs w:val="0"/>
                <w:sz w:val="28"/>
              </w:rPr>
              <w:t>407 ,</w:t>
            </w:r>
            <w:r w:rsidRPr="00D01751">
              <w:rPr>
                <w:rFonts w:ascii="Cordia New" w:hAnsi="Cordia New" w:cs="Cordia New"/>
                <w:sz w:val="28"/>
                <w:cs/>
              </w:rPr>
              <w:t xml:space="preserve"> </w:t>
            </w:r>
            <w:r w:rsidRPr="00D01751">
              <w:rPr>
                <w:rFonts w:ascii="Cordia New" w:hAnsi="Cordia New" w:cs="Cordia New"/>
                <w:b w:val="0"/>
                <w:bCs w:val="0"/>
                <w:sz w:val="28"/>
              </w:rPr>
              <w:t xml:space="preserve">RC500 </w:t>
            </w:r>
            <w:r w:rsidRPr="00D01751">
              <w:rPr>
                <w:rFonts w:ascii="Cordia New" w:hAnsi="Cordia New" w:cs="Cordia New"/>
                <w:b w:val="0"/>
                <w:bCs w:val="0"/>
                <w:sz w:val="28"/>
                <w:cs/>
              </w:rPr>
              <w:t>ช่วง</w:t>
            </w:r>
            <w:r w:rsidRPr="00D01751">
              <w:rPr>
                <w:rFonts w:ascii="Cordia New" w:hAnsi="Cordia New" w:cs="Cordia New"/>
                <w:b w:val="0"/>
                <w:bCs w:val="0"/>
                <w:sz w:val="28"/>
              </w:rPr>
              <w:t xml:space="preserve"> KP143</w:t>
            </w:r>
            <w:r w:rsidRPr="00D01751">
              <w:rPr>
                <w:rFonts w:ascii="Cordia New" w:hAnsi="Cordia New" w:cs="Cordia New"/>
                <w:b w:val="0"/>
                <w:bCs w:val="0"/>
                <w:sz w:val="28"/>
                <w:cs/>
              </w:rPr>
              <w:t>.</w:t>
            </w:r>
            <w:r w:rsidRPr="00D01751">
              <w:rPr>
                <w:rFonts w:ascii="Cordia New" w:hAnsi="Cordia New" w:cs="Cordia New"/>
                <w:b w:val="0"/>
                <w:bCs w:val="0"/>
                <w:sz w:val="28"/>
              </w:rPr>
              <w:t>1</w:t>
            </w:r>
            <w:r w:rsidRPr="00D01751">
              <w:rPr>
                <w:rFonts w:ascii="Cordia New" w:hAnsi="Cordia New" w:cs="Cordia New"/>
                <w:b w:val="0"/>
                <w:bCs w:val="0"/>
                <w:sz w:val="28"/>
                <w:cs/>
              </w:rPr>
              <w:t>-</w:t>
            </w:r>
            <w:r w:rsidRPr="00D01751">
              <w:rPr>
                <w:rFonts w:ascii="Cordia New" w:hAnsi="Cordia New" w:cs="Cordia New"/>
                <w:b w:val="0"/>
                <w:bCs w:val="0"/>
                <w:sz w:val="28"/>
              </w:rPr>
              <w:t>144</w:t>
            </w:r>
            <w:r w:rsidRPr="00D01751">
              <w:rPr>
                <w:rFonts w:ascii="Cordia New" w:hAnsi="Cordia New" w:cs="Cordia New"/>
                <w:b w:val="0"/>
                <w:bCs w:val="0"/>
                <w:sz w:val="28"/>
                <w:cs/>
              </w:rPr>
              <w:t>.</w:t>
            </w:r>
            <w:r w:rsidRPr="00D01751">
              <w:rPr>
                <w:rFonts w:ascii="Cordia New" w:hAnsi="Cordia New" w:cs="Cordia New"/>
                <w:b w:val="0"/>
                <w:bCs w:val="0"/>
                <w:sz w:val="28"/>
              </w:rPr>
              <w:t>4, RC630 KP36</w:t>
            </w:r>
            <w:r w:rsidRPr="00D01751">
              <w:rPr>
                <w:rFonts w:ascii="Cordia New" w:hAnsi="Cordia New" w:cs="Cordia New"/>
                <w:b w:val="0"/>
                <w:bCs w:val="0"/>
                <w:sz w:val="28"/>
                <w:cs/>
              </w:rPr>
              <w:t>.</w:t>
            </w:r>
            <w:r w:rsidRPr="00D01751">
              <w:rPr>
                <w:rFonts w:ascii="Cordia New" w:hAnsi="Cordia New" w:cs="Cordia New"/>
                <w:b w:val="0"/>
                <w:bCs w:val="0"/>
                <w:sz w:val="28"/>
              </w:rPr>
              <w:t xml:space="preserve">523 RC631 </w:t>
            </w:r>
            <w:r w:rsidRPr="00D01751">
              <w:rPr>
                <w:rFonts w:ascii="Cordia New" w:hAnsi="Cordia New" w:cs="Cordia New"/>
                <w:b w:val="0"/>
                <w:bCs w:val="0"/>
                <w:sz w:val="28"/>
                <w:cs/>
              </w:rPr>
              <w:t xml:space="preserve">ช่วง </w:t>
            </w:r>
            <w:r w:rsidRPr="00D01751">
              <w:rPr>
                <w:rFonts w:ascii="Cordia New" w:hAnsi="Cordia New" w:cs="Cordia New"/>
                <w:b w:val="0"/>
                <w:bCs w:val="0"/>
                <w:sz w:val="28"/>
              </w:rPr>
              <w:t>KP1</w:t>
            </w:r>
            <w:r w:rsidRPr="00D01751">
              <w:rPr>
                <w:rFonts w:ascii="Cordia New" w:hAnsi="Cordia New" w:cs="Cordia New"/>
                <w:b w:val="0"/>
                <w:bCs w:val="0"/>
                <w:sz w:val="28"/>
                <w:cs/>
              </w:rPr>
              <w:t>.</w:t>
            </w:r>
            <w:r w:rsidRPr="00D01751">
              <w:rPr>
                <w:rFonts w:ascii="Cordia New" w:hAnsi="Cordia New" w:cs="Cordia New"/>
                <w:b w:val="0"/>
                <w:bCs w:val="0"/>
                <w:sz w:val="28"/>
              </w:rPr>
              <w:t>9</w:t>
            </w:r>
            <w:r w:rsidRPr="00D01751">
              <w:rPr>
                <w:rFonts w:ascii="Cordia New" w:hAnsi="Cordia New" w:cs="Cordia New"/>
                <w:b w:val="0"/>
                <w:bCs w:val="0"/>
                <w:sz w:val="28"/>
                <w:cs/>
              </w:rPr>
              <w:t>-</w:t>
            </w:r>
            <w:r w:rsidRPr="00D01751">
              <w:rPr>
                <w:rFonts w:ascii="Cordia New" w:hAnsi="Cordia New" w:cs="Cordia New"/>
                <w:b w:val="0"/>
                <w:bCs w:val="0"/>
                <w:sz w:val="28"/>
              </w:rPr>
              <w:t>5</w:t>
            </w:r>
            <w:r w:rsidRPr="00D01751">
              <w:rPr>
                <w:rFonts w:ascii="Cordia New" w:hAnsi="Cordia New" w:cs="Cordia New"/>
                <w:b w:val="0"/>
                <w:bCs w:val="0"/>
                <w:sz w:val="28"/>
                <w:cs/>
              </w:rPr>
              <w:t>.</w:t>
            </w:r>
            <w:r w:rsidRPr="00D01751">
              <w:rPr>
                <w:rFonts w:ascii="Cordia New" w:hAnsi="Cordia New" w:cs="Cordia New"/>
                <w:b w:val="0"/>
                <w:bCs w:val="0"/>
                <w:sz w:val="28"/>
              </w:rPr>
              <w:t>159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9A7" w:rsidRPr="00D01751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</w:rPr>
            </w:pPr>
            <w:r w:rsidRPr="00D01751">
              <w:rPr>
                <w:rFonts w:ascii="Cordia New" w:hAnsi="Cordia New" w:cs="Cordia New"/>
                <w:sz w:val="28"/>
                <w:cs/>
              </w:rPr>
              <w:t>อยู่ระหว่างดำเนินการ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9A7" w:rsidRPr="00D01751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</w:rPr>
            </w:pPr>
            <w:r w:rsidRPr="00D01751">
              <w:rPr>
                <w:rFonts w:ascii="Cordia New" w:hAnsi="Cordia New" w:cs="Cordia New"/>
                <w:sz w:val="28"/>
                <w:cs/>
              </w:rPr>
              <w:t xml:space="preserve">ภายใน </w:t>
            </w:r>
            <w:r w:rsidR="00BC1FED" w:rsidRPr="00D01751">
              <w:rPr>
                <w:rFonts w:ascii="Cordia New" w:hAnsi="Cordia New" w:cs="Cordia New"/>
                <w:sz w:val="28"/>
              </w:rPr>
              <w:t>2559</w:t>
            </w:r>
          </w:p>
        </w:tc>
      </w:tr>
      <w:tr w:rsidR="009739A7" w:rsidRPr="00D01751" w:rsidTr="0029309C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9A7" w:rsidRPr="00D01751" w:rsidRDefault="009739A7" w:rsidP="00D3527F">
            <w:pPr>
              <w:jc w:val="left"/>
              <w:rPr>
                <w:rFonts w:ascii="Cordia New" w:hAnsi="Cordia New" w:cs="Cordia New"/>
                <w:b w:val="0"/>
                <w:bCs w:val="0"/>
                <w:sz w:val="28"/>
              </w:rPr>
            </w:pPr>
            <w:r w:rsidRPr="00D01751">
              <w:rPr>
                <w:rFonts w:ascii="Cordia New" w:hAnsi="Cordia New" w:cs="Cordia New"/>
                <w:b w:val="0"/>
                <w:bCs w:val="0"/>
                <w:sz w:val="28"/>
                <w:cs/>
              </w:rPr>
              <w:t xml:space="preserve">ซ่อมบำรุง </w:t>
            </w:r>
            <w:r w:rsidRPr="00D01751">
              <w:rPr>
                <w:rFonts w:ascii="Cordia New" w:hAnsi="Cordia New" w:cs="Cordia New"/>
                <w:b w:val="0"/>
                <w:bCs w:val="0"/>
                <w:sz w:val="28"/>
              </w:rPr>
              <w:t xml:space="preserve">Test post </w:t>
            </w:r>
            <w:r w:rsidRPr="00D01751">
              <w:rPr>
                <w:rFonts w:ascii="Cordia New" w:hAnsi="Cordia New" w:cs="Cordia New"/>
                <w:b w:val="0"/>
                <w:bCs w:val="0"/>
                <w:sz w:val="28"/>
                <w:cs/>
              </w:rPr>
              <w:t xml:space="preserve">หายและชำรุด </w:t>
            </w:r>
            <w:r w:rsidRPr="00D01751">
              <w:rPr>
                <w:rFonts w:ascii="Cordia New" w:hAnsi="Cordia New" w:cs="Cordia New"/>
                <w:b w:val="0"/>
                <w:bCs w:val="0"/>
                <w:sz w:val="28"/>
              </w:rPr>
              <w:t>RC460,RC631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9A7" w:rsidRPr="00D01751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</w:rPr>
            </w:pPr>
            <w:r w:rsidRPr="00D01751">
              <w:rPr>
                <w:rFonts w:ascii="Cordia New" w:hAnsi="Cordia New" w:cs="Cordia New"/>
                <w:sz w:val="28"/>
                <w:cs/>
              </w:rPr>
              <w:t>อยู่ระหว่างดำเนินการ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1A20" w:rsidRPr="00D01751" w:rsidRDefault="009739A7" w:rsidP="007C1A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</w:rPr>
            </w:pPr>
            <w:r w:rsidRPr="00D01751">
              <w:rPr>
                <w:rFonts w:ascii="Cordia New" w:hAnsi="Cordia New" w:cs="Cordia New"/>
                <w:sz w:val="28"/>
                <w:cs/>
              </w:rPr>
              <w:t xml:space="preserve">ภายใน </w:t>
            </w:r>
            <w:r w:rsidR="00BC1FED" w:rsidRPr="00D01751">
              <w:rPr>
                <w:rFonts w:ascii="Cordia New" w:hAnsi="Cordia New" w:cs="Cordia New"/>
                <w:sz w:val="28"/>
              </w:rPr>
              <w:t>2559</w:t>
            </w:r>
          </w:p>
        </w:tc>
      </w:tr>
      <w:tr w:rsidR="009739A7" w:rsidRPr="00D01751" w:rsidTr="0029309C">
        <w:trPr>
          <w:trHeight w:val="5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9A7" w:rsidRPr="00D01751" w:rsidRDefault="009739A7" w:rsidP="00D3527F">
            <w:pPr>
              <w:jc w:val="left"/>
              <w:rPr>
                <w:rFonts w:ascii="Cordia New" w:hAnsi="Cordia New" w:cs="Cordia New"/>
                <w:b w:val="0"/>
                <w:bCs w:val="0"/>
                <w:sz w:val="28"/>
                <w:cs/>
              </w:rPr>
            </w:pPr>
            <w:r w:rsidRPr="00D01751">
              <w:rPr>
                <w:rFonts w:ascii="Cordia New" w:hAnsi="Cordia New" w:cs="Cordia New"/>
                <w:b w:val="0"/>
                <w:bCs w:val="0"/>
                <w:sz w:val="28"/>
                <w:cs/>
              </w:rPr>
              <w:t xml:space="preserve">ตรวจสอบการรบกวนจากโครงสร้างภายนอก ที่ </w:t>
            </w:r>
            <w:r w:rsidRPr="00D01751">
              <w:rPr>
                <w:rFonts w:ascii="Cordia New" w:hAnsi="Cordia New" w:cs="Cordia New"/>
                <w:b w:val="0"/>
                <w:bCs w:val="0"/>
                <w:sz w:val="28"/>
              </w:rPr>
              <w:t>RC4501 KP3,RC5600 KP91</w:t>
            </w:r>
            <w:r w:rsidRPr="00D01751">
              <w:rPr>
                <w:rFonts w:ascii="Cordia New" w:hAnsi="Cordia New" w:cs="Cordia New"/>
                <w:b w:val="0"/>
                <w:bCs w:val="0"/>
                <w:sz w:val="28"/>
                <w:cs/>
              </w:rPr>
              <w:t>.</w:t>
            </w:r>
            <w:r w:rsidRPr="00D01751">
              <w:rPr>
                <w:rFonts w:ascii="Cordia New" w:hAnsi="Cordia New" w:cs="Cordia New"/>
                <w:b w:val="0"/>
                <w:bCs w:val="0"/>
                <w:sz w:val="28"/>
              </w:rPr>
              <w:t>3,94</w:t>
            </w:r>
            <w:r w:rsidRPr="00D01751">
              <w:rPr>
                <w:rFonts w:ascii="Cordia New" w:hAnsi="Cordia New" w:cs="Cordia New"/>
                <w:b w:val="0"/>
                <w:bCs w:val="0"/>
                <w:sz w:val="28"/>
                <w:cs/>
              </w:rPr>
              <w:t>.</w:t>
            </w:r>
            <w:r w:rsidRPr="00D01751">
              <w:rPr>
                <w:rFonts w:ascii="Cordia New" w:hAnsi="Cordia New" w:cs="Cordia New"/>
                <w:b w:val="0"/>
                <w:bCs w:val="0"/>
                <w:sz w:val="28"/>
              </w:rPr>
              <w:t>827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9A7" w:rsidRPr="00D01751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cs/>
              </w:rPr>
            </w:pPr>
            <w:r w:rsidRPr="00D01751">
              <w:rPr>
                <w:rFonts w:ascii="Cordia New" w:hAnsi="Cordia New" w:cs="Cordia New"/>
                <w:sz w:val="28"/>
                <w:cs/>
              </w:rPr>
              <w:t>อยู่ระหว่างดำเนินการ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9A7" w:rsidRPr="00D01751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cs/>
              </w:rPr>
            </w:pPr>
            <w:r w:rsidRPr="00D01751">
              <w:rPr>
                <w:rFonts w:ascii="Cordia New" w:hAnsi="Cordia New" w:cs="Cordia New"/>
                <w:sz w:val="28"/>
                <w:cs/>
              </w:rPr>
              <w:t xml:space="preserve">ภายใน </w:t>
            </w:r>
            <w:r w:rsidR="00BC1FED" w:rsidRPr="00D01751">
              <w:rPr>
                <w:rFonts w:ascii="Cordia New" w:hAnsi="Cordia New" w:cs="Cordia New"/>
                <w:sz w:val="28"/>
              </w:rPr>
              <w:t>2559</w:t>
            </w:r>
          </w:p>
        </w:tc>
      </w:tr>
      <w:tr w:rsidR="009739A7" w:rsidRPr="00D01751" w:rsidTr="0029309C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9A7" w:rsidRPr="00D01751" w:rsidRDefault="009739A7" w:rsidP="00D3527F">
            <w:pPr>
              <w:jc w:val="left"/>
              <w:rPr>
                <w:rFonts w:ascii="Cordia New" w:hAnsi="Cordia New" w:cs="Cordia New"/>
                <w:b w:val="0"/>
                <w:bCs w:val="0"/>
                <w:sz w:val="28"/>
              </w:rPr>
            </w:pPr>
            <w:r w:rsidRPr="00D01751">
              <w:rPr>
                <w:rFonts w:ascii="Cordia New" w:hAnsi="Cordia New" w:cs="Cordia New"/>
                <w:b w:val="0"/>
                <w:bCs w:val="0"/>
                <w:sz w:val="28"/>
                <w:cs/>
              </w:rPr>
              <w:t xml:space="preserve">ตรวจสอบการเกิด </w:t>
            </w:r>
            <w:r w:rsidRPr="00D01751">
              <w:rPr>
                <w:rFonts w:ascii="Cordia New" w:hAnsi="Cordia New" w:cs="Cordia New"/>
                <w:b w:val="0"/>
                <w:bCs w:val="0"/>
                <w:sz w:val="28"/>
              </w:rPr>
              <w:t xml:space="preserve">Short casing </w:t>
            </w:r>
            <w:r w:rsidRPr="00D01751">
              <w:rPr>
                <w:rFonts w:ascii="Cordia New" w:hAnsi="Cordia New" w:cs="Cordia New"/>
                <w:b w:val="0"/>
                <w:bCs w:val="0"/>
                <w:sz w:val="28"/>
                <w:cs/>
              </w:rPr>
              <w:t xml:space="preserve">และทำการแก้ไข </w:t>
            </w:r>
            <w:r w:rsidRPr="00D01751">
              <w:rPr>
                <w:rFonts w:ascii="Cordia New" w:hAnsi="Cordia New" w:cs="Cordia New"/>
                <w:b w:val="0"/>
                <w:bCs w:val="0"/>
                <w:sz w:val="28"/>
              </w:rPr>
              <w:t xml:space="preserve">RC460, RC630 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9A7" w:rsidRPr="00D01751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cs/>
              </w:rPr>
            </w:pPr>
            <w:r w:rsidRPr="00D01751">
              <w:rPr>
                <w:rFonts w:ascii="Cordia New" w:hAnsi="Cordia New" w:cs="Cordia New"/>
                <w:sz w:val="28"/>
                <w:cs/>
              </w:rPr>
              <w:t>อยู่ระหว่างดำเนินการ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9A7" w:rsidRPr="00D01751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</w:rPr>
            </w:pPr>
            <w:r w:rsidRPr="00D01751">
              <w:rPr>
                <w:rFonts w:ascii="Cordia New" w:hAnsi="Cordia New" w:cs="Cordia New"/>
                <w:sz w:val="28"/>
                <w:cs/>
              </w:rPr>
              <w:t xml:space="preserve">ภายใน </w:t>
            </w:r>
            <w:r w:rsidR="00BC1FED" w:rsidRPr="00D01751">
              <w:rPr>
                <w:rFonts w:ascii="Cordia New" w:hAnsi="Cordia New" w:cs="Cordia New"/>
                <w:sz w:val="28"/>
              </w:rPr>
              <w:t>2559</w:t>
            </w:r>
          </w:p>
        </w:tc>
      </w:tr>
      <w:tr w:rsidR="009739A7" w:rsidRPr="00D01751" w:rsidTr="0029309C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9A7" w:rsidRPr="00D01751" w:rsidRDefault="009739A7" w:rsidP="00D3527F">
            <w:pPr>
              <w:jc w:val="left"/>
              <w:rPr>
                <w:rFonts w:ascii="Cordia New" w:hAnsi="Cordia New" w:cs="Cordia New"/>
                <w:b w:val="0"/>
                <w:bCs w:val="0"/>
                <w:sz w:val="28"/>
              </w:rPr>
            </w:pPr>
            <w:r w:rsidRPr="00D01751">
              <w:rPr>
                <w:rFonts w:ascii="Cordia New" w:hAnsi="Cordia New" w:cs="Cordia New"/>
                <w:b w:val="0"/>
                <w:bCs w:val="0"/>
                <w:sz w:val="28"/>
                <w:cs/>
              </w:rPr>
              <w:t>ตรวจสอบการรบกวนจากโครงสร้างภายนอก ที่</w:t>
            </w:r>
            <w:r w:rsidRPr="00D01751">
              <w:rPr>
                <w:rFonts w:ascii="Cordia New" w:hAnsi="Cordia New" w:cs="Cordia New"/>
                <w:sz w:val="28"/>
                <w:cs/>
              </w:rPr>
              <w:t xml:space="preserve"> </w:t>
            </w:r>
            <w:r w:rsidRPr="00D01751">
              <w:rPr>
                <w:rFonts w:ascii="Cordia New" w:hAnsi="Cordia New" w:cs="Cordia New"/>
                <w:b w:val="0"/>
                <w:bCs w:val="0"/>
                <w:sz w:val="28"/>
              </w:rPr>
              <w:t xml:space="preserve">RC636,RC660 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9A7" w:rsidRPr="00D01751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cs/>
              </w:rPr>
            </w:pPr>
            <w:r w:rsidRPr="00D01751">
              <w:rPr>
                <w:rFonts w:ascii="Cordia New" w:hAnsi="Cordia New" w:cs="Cordia New"/>
                <w:sz w:val="28"/>
                <w:cs/>
              </w:rPr>
              <w:t>แล้วเสร็จ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9A7" w:rsidRPr="00D01751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</w:rPr>
            </w:pPr>
          </w:p>
        </w:tc>
      </w:tr>
      <w:tr w:rsidR="009739A7" w:rsidRPr="00D01751" w:rsidTr="0029309C">
        <w:trPr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9A7" w:rsidRPr="00D01751" w:rsidRDefault="009739A7" w:rsidP="00D3527F">
            <w:pPr>
              <w:jc w:val="left"/>
              <w:rPr>
                <w:rFonts w:ascii="Cordia New" w:hAnsi="Cordia New" w:cs="Cordia New"/>
                <w:b w:val="0"/>
                <w:bCs w:val="0"/>
                <w:sz w:val="28"/>
              </w:rPr>
            </w:pPr>
            <w:r w:rsidRPr="00D01751">
              <w:rPr>
                <w:rFonts w:ascii="Cordia New" w:hAnsi="Cordia New" w:cs="Cordia New"/>
                <w:b w:val="0"/>
                <w:bCs w:val="0"/>
                <w:sz w:val="28"/>
                <w:cs/>
              </w:rPr>
              <w:lastRenderedPageBreak/>
              <w:t xml:space="preserve">ตรวจสอบการเกิด </w:t>
            </w:r>
            <w:r w:rsidRPr="00D01751">
              <w:rPr>
                <w:rFonts w:ascii="Cordia New" w:hAnsi="Cordia New" w:cs="Cordia New"/>
                <w:b w:val="0"/>
                <w:bCs w:val="0"/>
                <w:sz w:val="28"/>
              </w:rPr>
              <w:t xml:space="preserve">Short casing </w:t>
            </w:r>
            <w:r w:rsidRPr="00D01751">
              <w:rPr>
                <w:rFonts w:ascii="Cordia New" w:hAnsi="Cordia New" w:cs="Cordia New"/>
                <w:b w:val="0"/>
                <w:bCs w:val="0"/>
                <w:sz w:val="28"/>
                <w:cs/>
              </w:rPr>
              <w:t xml:space="preserve">และทำการแก้ไข </w:t>
            </w:r>
            <w:r w:rsidRPr="00D01751">
              <w:rPr>
                <w:rFonts w:ascii="Cordia New" w:hAnsi="Cordia New" w:cs="Cordia New"/>
                <w:b w:val="0"/>
                <w:bCs w:val="0"/>
                <w:sz w:val="28"/>
              </w:rPr>
              <w:t>RC660</w:t>
            </w:r>
            <w:r w:rsidRPr="00D01751">
              <w:rPr>
                <w:rFonts w:ascii="Cordia New" w:hAnsi="Cordia New" w:cs="Cordia New"/>
                <w:b w:val="0"/>
                <w:bCs w:val="0"/>
                <w:sz w:val="28"/>
                <w:cs/>
              </w:rPr>
              <w:t xml:space="preserve">และ </w:t>
            </w:r>
            <w:r w:rsidRPr="00D01751">
              <w:rPr>
                <w:rFonts w:ascii="Cordia New" w:hAnsi="Cordia New" w:cs="Cordia New"/>
                <w:b w:val="0"/>
                <w:bCs w:val="0"/>
                <w:sz w:val="28"/>
              </w:rPr>
              <w:t>RC670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9A7" w:rsidRPr="00D01751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cs/>
              </w:rPr>
            </w:pPr>
            <w:r w:rsidRPr="00D01751">
              <w:rPr>
                <w:rFonts w:ascii="Cordia New" w:hAnsi="Cordia New" w:cs="Cordia New"/>
                <w:sz w:val="28"/>
                <w:cs/>
              </w:rPr>
              <w:t>อยู่ระหว่างดำเนินการ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9A7" w:rsidRPr="00D01751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cs/>
              </w:rPr>
            </w:pPr>
            <w:r w:rsidRPr="00D01751">
              <w:rPr>
                <w:rFonts w:ascii="Cordia New" w:hAnsi="Cordia New" w:cs="Cordia New"/>
                <w:sz w:val="28"/>
                <w:cs/>
              </w:rPr>
              <w:t xml:space="preserve">ภายใน </w:t>
            </w:r>
            <w:r w:rsidR="00BC1FED" w:rsidRPr="00D01751">
              <w:rPr>
                <w:rFonts w:ascii="Cordia New" w:hAnsi="Cordia New" w:cs="Cordia New"/>
                <w:sz w:val="28"/>
              </w:rPr>
              <w:t>2559</w:t>
            </w:r>
          </w:p>
        </w:tc>
      </w:tr>
      <w:tr w:rsidR="009739A7" w:rsidRPr="00D01751" w:rsidTr="0029309C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9A7" w:rsidRPr="00D01751" w:rsidRDefault="009739A7" w:rsidP="00D3527F">
            <w:pPr>
              <w:jc w:val="left"/>
              <w:rPr>
                <w:rFonts w:ascii="Cordia New" w:hAnsi="Cordia New" w:cs="Cordia New"/>
                <w:b w:val="0"/>
                <w:bCs w:val="0"/>
                <w:sz w:val="28"/>
              </w:rPr>
            </w:pPr>
            <w:r w:rsidRPr="00D01751">
              <w:rPr>
                <w:rFonts w:ascii="Cordia New" w:hAnsi="Cordia New" w:cs="Cordia New"/>
                <w:b w:val="0"/>
                <w:bCs w:val="0"/>
                <w:sz w:val="28"/>
                <w:cs/>
              </w:rPr>
              <w:t xml:space="preserve">ตรวจสอบการรบกวนจากโครงสร้างภายนอก ที่ </w:t>
            </w:r>
            <w:r w:rsidRPr="00D01751">
              <w:rPr>
                <w:rFonts w:ascii="Cordia New" w:hAnsi="Cordia New" w:cs="Cordia New"/>
                <w:b w:val="0"/>
                <w:bCs w:val="0"/>
                <w:sz w:val="28"/>
              </w:rPr>
              <w:t>RC460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9A7" w:rsidRPr="00D01751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cs/>
              </w:rPr>
            </w:pPr>
            <w:r w:rsidRPr="00D01751">
              <w:rPr>
                <w:rFonts w:ascii="Cordia New" w:hAnsi="Cordia New" w:cs="Cordia New"/>
                <w:sz w:val="28"/>
                <w:cs/>
              </w:rPr>
              <w:t>แล้วเสร็จ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9A7" w:rsidRPr="00D01751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cs/>
              </w:rPr>
            </w:pPr>
          </w:p>
        </w:tc>
      </w:tr>
      <w:tr w:rsidR="009739A7" w:rsidRPr="00D01751" w:rsidTr="0029309C">
        <w:trPr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9A7" w:rsidRPr="00D01751" w:rsidRDefault="009739A7" w:rsidP="00D3527F">
            <w:pPr>
              <w:jc w:val="left"/>
              <w:rPr>
                <w:rFonts w:ascii="Cordia New" w:hAnsi="Cordia New" w:cs="Cordia New"/>
                <w:b w:val="0"/>
                <w:bCs w:val="0"/>
                <w:sz w:val="28"/>
              </w:rPr>
            </w:pPr>
            <w:r w:rsidRPr="00D01751">
              <w:rPr>
                <w:rFonts w:ascii="Cordia New" w:hAnsi="Cordia New" w:cs="Cordia New"/>
                <w:b w:val="0"/>
                <w:bCs w:val="0"/>
                <w:sz w:val="28"/>
                <w:cs/>
              </w:rPr>
              <w:t xml:space="preserve">ตรวจสอบการเกิด </w:t>
            </w:r>
            <w:r w:rsidRPr="00D01751">
              <w:rPr>
                <w:rFonts w:ascii="Cordia New" w:hAnsi="Cordia New" w:cs="Cordia New"/>
                <w:b w:val="0"/>
                <w:bCs w:val="0"/>
                <w:sz w:val="28"/>
              </w:rPr>
              <w:t xml:space="preserve">Short casing </w:t>
            </w:r>
            <w:r w:rsidRPr="00D01751">
              <w:rPr>
                <w:rFonts w:ascii="Cordia New" w:hAnsi="Cordia New" w:cs="Cordia New"/>
                <w:b w:val="0"/>
                <w:bCs w:val="0"/>
                <w:sz w:val="28"/>
                <w:cs/>
              </w:rPr>
              <w:t xml:space="preserve">และทำการแก้ไข </w:t>
            </w:r>
            <w:r w:rsidRPr="00D01751">
              <w:rPr>
                <w:rFonts w:ascii="Cordia New" w:hAnsi="Cordia New" w:cs="Cordia New"/>
                <w:b w:val="0"/>
                <w:bCs w:val="0"/>
                <w:sz w:val="28"/>
              </w:rPr>
              <w:t>RC340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9A7" w:rsidRPr="00D01751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cs/>
              </w:rPr>
            </w:pPr>
            <w:r w:rsidRPr="00D01751">
              <w:rPr>
                <w:rFonts w:ascii="Cordia New" w:hAnsi="Cordia New" w:cs="Cordia New"/>
                <w:sz w:val="28"/>
                <w:cs/>
              </w:rPr>
              <w:t>อยู่ระหว่างดำเนินการ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9A7" w:rsidRPr="00D01751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</w:rPr>
            </w:pPr>
            <w:r w:rsidRPr="00D01751">
              <w:rPr>
                <w:rFonts w:ascii="Cordia New" w:hAnsi="Cordia New" w:cs="Cordia New"/>
                <w:sz w:val="28"/>
                <w:cs/>
              </w:rPr>
              <w:t xml:space="preserve">ภายใน </w:t>
            </w:r>
            <w:r w:rsidRPr="00D01751">
              <w:rPr>
                <w:rFonts w:ascii="Cordia New" w:hAnsi="Cordia New" w:cs="Cordia New"/>
                <w:sz w:val="28"/>
              </w:rPr>
              <w:t>2559</w:t>
            </w:r>
          </w:p>
        </w:tc>
      </w:tr>
      <w:tr w:rsidR="009739A7" w:rsidRPr="00D01751" w:rsidTr="0029309C">
        <w:trPr>
          <w:trHeight w:val="1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9A7" w:rsidRPr="00D01751" w:rsidRDefault="009739A7" w:rsidP="00D3527F">
            <w:pPr>
              <w:jc w:val="left"/>
              <w:rPr>
                <w:rFonts w:ascii="Cordia New" w:hAnsi="Cordia New" w:cs="Cordia New"/>
                <w:b w:val="0"/>
                <w:bCs w:val="0"/>
                <w:sz w:val="28"/>
              </w:rPr>
            </w:pPr>
            <w:r w:rsidRPr="00D01751">
              <w:rPr>
                <w:rFonts w:ascii="Cordia New" w:hAnsi="Cordia New" w:cs="Cordia New"/>
                <w:b w:val="0"/>
                <w:bCs w:val="0"/>
                <w:sz w:val="28"/>
                <w:cs/>
              </w:rPr>
              <w:t xml:space="preserve">แก้ไขปัญหาการรบกวนจากท่อภายนอกับท่อ </w:t>
            </w:r>
            <w:r w:rsidRPr="00D01751">
              <w:rPr>
                <w:rFonts w:ascii="Cordia New" w:hAnsi="Cordia New" w:cs="Cordia New"/>
                <w:b w:val="0"/>
                <w:bCs w:val="0"/>
                <w:sz w:val="28"/>
              </w:rPr>
              <w:t>RC1020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9A7" w:rsidRPr="00D01751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cs/>
              </w:rPr>
            </w:pPr>
            <w:r w:rsidRPr="00D01751">
              <w:rPr>
                <w:rFonts w:ascii="Cordia New" w:hAnsi="Cordia New" w:cs="Cordia New"/>
                <w:sz w:val="28"/>
                <w:cs/>
              </w:rPr>
              <w:t>อยู่ระหว่างดำเนินการ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9A7" w:rsidRPr="00D01751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</w:rPr>
            </w:pPr>
            <w:r w:rsidRPr="00D01751">
              <w:rPr>
                <w:rFonts w:ascii="Cordia New" w:hAnsi="Cordia New" w:cs="Cordia New"/>
                <w:sz w:val="28"/>
                <w:cs/>
              </w:rPr>
              <w:t xml:space="preserve">ภายใน </w:t>
            </w:r>
            <w:r w:rsidRPr="00D01751">
              <w:rPr>
                <w:rFonts w:ascii="Cordia New" w:hAnsi="Cordia New" w:cs="Cordia New"/>
                <w:sz w:val="28"/>
              </w:rPr>
              <w:t>2559</w:t>
            </w:r>
          </w:p>
        </w:tc>
      </w:tr>
      <w:tr w:rsidR="009739A7" w:rsidRPr="00D01751" w:rsidTr="0029309C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9A7" w:rsidRPr="00D01751" w:rsidRDefault="009739A7" w:rsidP="00D3527F">
            <w:pPr>
              <w:jc w:val="left"/>
              <w:rPr>
                <w:rFonts w:ascii="Cordia New" w:hAnsi="Cordia New" w:cs="Cordia New"/>
                <w:b w:val="0"/>
                <w:bCs w:val="0"/>
                <w:sz w:val="28"/>
                <w:cs/>
              </w:rPr>
            </w:pPr>
            <w:r w:rsidRPr="00D01751">
              <w:rPr>
                <w:rFonts w:ascii="Cordia New" w:hAnsi="Cordia New" w:cs="Cordia New"/>
                <w:b w:val="0"/>
                <w:bCs w:val="0"/>
                <w:sz w:val="28"/>
                <w:cs/>
              </w:rPr>
              <w:t xml:space="preserve">ตรวจสอบการเกิด </w:t>
            </w:r>
            <w:r w:rsidRPr="00D01751">
              <w:rPr>
                <w:rFonts w:ascii="Cordia New" w:hAnsi="Cordia New" w:cs="Cordia New"/>
                <w:b w:val="0"/>
                <w:bCs w:val="0"/>
                <w:sz w:val="28"/>
              </w:rPr>
              <w:t xml:space="preserve">Short casing </w:t>
            </w:r>
            <w:r w:rsidRPr="00D01751">
              <w:rPr>
                <w:rFonts w:ascii="Cordia New" w:hAnsi="Cordia New" w:cs="Cordia New"/>
                <w:b w:val="0"/>
                <w:bCs w:val="0"/>
                <w:sz w:val="28"/>
                <w:cs/>
              </w:rPr>
              <w:t xml:space="preserve">และทำการแก้ไข </w:t>
            </w:r>
            <w:r w:rsidRPr="00D01751">
              <w:rPr>
                <w:rFonts w:ascii="Cordia New" w:hAnsi="Cordia New" w:cs="Cordia New"/>
                <w:b w:val="0"/>
                <w:bCs w:val="0"/>
                <w:sz w:val="28"/>
              </w:rPr>
              <w:t>RC4100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9A7" w:rsidRPr="00D01751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cs/>
              </w:rPr>
            </w:pPr>
            <w:r w:rsidRPr="00D01751">
              <w:rPr>
                <w:rFonts w:ascii="Cordia New" w:hAnsi="Cordia New" w:cs="Cordia New"/>
                <w:sz w:val="28"/>
                <w:cs/>
              </w:rPr>
              <w:t>อยู่ระหว่างดำเนินการ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9A7" w:rsidRPr="00D01751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cs/>
              </w:rPr>
            </w:pPr>
            <w:r w:rsidRPr="00D01751">
              <w:rPr>
                <w:rFonts w:ascii="Cordia New" w:hAnsi="Cordia New" w:cs="Cordia New"/>
                <w:sz w:val="28"/>
                <w:cs/>
              </w:rPr>
              <w:t xml:space="preserve">ภายใน </w:t>
            </w:r>
            <w:r w:rsidRPr="00D01751">
              <w:rPr>
                <w:rFonts w:ascii="Cordia New" w:hAnsi="Cordia New" w:cs="Cordia New"/>
                <w:sz w:val="28"/>
              </w:rPr>
              <w:t>2559</w:t>
            </w:r>
          </w:p>
        </w:tc>
      </w:tr>
      <w:tr w:rsidR="009739A7" w:rsidRPr="00D01751" w:rsidTr="0029309C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9A7" w:rsidRPr="00D01751" w:rsidRDefault="009739A7" w:rsidP="00D3527F">
            <w:pPr>
              <w:jc w:val="left"/>
              <w:rPr>
                <w:rFonts w:ascii="Cordia New" w:hAnsi="Cordia New" w:cs="Cordia New"/>
                <w:b w:val="0"/>
                <w:bCs w:val="0"/>
                <w:sz w:val="28"/>
                <w:cs/>
              </w:rPr>
            </w:pPr>
            <w:r w:rsidRPr="00D01751">
              <w:rPr>
                <w:rFonts w:ascii="Cordia New" w:hAnsi="Cordia New" w:cs="Cordia New"/>
                <w:b w:val="0"/>
                <w:bCs w:val="0"/>
                <w:sz w:val="28"/>
                <w:cs/>
              </w:rPr>
              <w:t xml:space="preserve">ซ่อมบำรุง </w:t>
            </w:r>
            <w:r w:rsidRPr="00D01751">
              <w:rPr>
                <w:rFonts w:ascii="Cordia New" w:hAnsi="Cordia New" w:cs="Cordia New"/>
                <w:b w:val="0"/>
                <w:bCs w:val="0"/>
                <w:sz w:val="28"/>
              </w:rPr>
              <w:t xml:space="preserve">Test post </w:t>
            </w:r>
            <w:r w:rsidRPr="00D01751">
              <w:rPr>
                <w:rFonts w:ascii="Cordia New" w:hAnsi="Cordia New" w:cs="Cordia New"/>
                <w:b w:val="0"/>
                <w:bCs w:val="0"/>
                <w:sz w:val="28"/>
                <w:cs/>
              </w:rPr>
              <w:t xml:space="preserve">หายและชำรุด </w:t>
            </w:r>
            <w:r w:rsidRPr="00D01751">
              <w:rPr>
                <w:rFonts w:ascii="Cordia New" w:hAnsi="Cordia New" w:cs="Cordia New"/>
                <w:b w:val="0"/>
                <w:bCs w:val="0"/>
                <w:sz w:val="28"/>
              </w:rPr>
              <w:t>RC4450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9A7" w:rsidRPr="00D01751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cs/>
              </w:rPr>
            </w:pPr>
            <w:r w:rsidRPr="00D01751">
              <w:rPr>
                <w:rFonts w:ascii="Cordia New" w:hAnsi="Cordia New" w:cs="Cordia New"/>
                <w:sz w:val="28"/>
                <w:cs/>
              </w:rPr>
              <w:t>อยู่ระหว่างดำเนินการ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9A7" w:rsidRPr="00D01751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cs/>
              </w:rPr>
            </w:pPr>
            <w:r w:rsidRPr="00D01751">
              <w:rPr>
                <w:rFonts w:ascii="Cordia New" w:hAnsi="Cordia New" w:cs="Cordia New"/>
                <w:sz w:val="28"/>
                <w:cs/>
              </w:rPr>
              <w:t xml:space="preserve">ภายใน </w:t>
            </w:r>
            <w:r w:rsidRPr="00D01751">
              <w:rPr>
                <w:rFonts w:ascii="Cordia New" w:hAnsi="Cordia New" w:cs="Cordia New"/>
                <w:sz w:val="28"/>
              </w:rPr>
              <w:t>2559</w:t>
            </w:r>
          </w:p>
        </w:tc>
      </w:tr>
      <w:tr w:rsidR="009739A7" w:rsidRPr="00D01751" w:rsidTr="0029309C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9A7" w:rsidRPr="00D01751" w:rsidRDefault="009739A7" w:rsidP="00D3527F">
            <w:pPr>
              <w:jc w:val="left"/>
              <w:rPr>
                <w:rFonts w:ascii="Cordia New" w:hAnsi="Cordia New" w:cs="Cordia New"/>
                <w:b w:val="0"/>
                <w:bCs w:val="0"/>
                <w:sz w:val="28"/>
                <w:cs/>
              </w:rPr>
            </w:pPr>
            <w:r w:rsidRPr="00D01751">
              <w:rPr>
                <w:rFonts w:ascii="Cordia New" w:hAnsi="Cordia New" w:cs="Cordia New"/>
                <w:b w:val="0"/>
                <w:bCs w:val="0"/>
                <w:sz w:val="28"/>
                <w:cs/>
              </w:rPr>
              <w:t xml:space="preserve">ตรวจสอบการรบกวนจากโครงสร้างภายนอก ที่ </w:t>
            </w:r>
            <w:r w:rsidRPr="00D01751">
              <w:rPr>
                <w:rFonts w:ascii="Cordia New" w:hAnsi="Cordia New" w:cs="Cordia New"/>
                <w:b w:val="0"/>
                <w:bCs w:val="0"/>
                <w:sz w:val="28"/>
              </w:rPr>
              <w:t>RC4450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9A7" w:rsidRPr="00D01751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cs/>
              </w:rPr>
            </w:pPr>
            <w:r w:rsidRPr="00D01751">
              <w:rPr>
                <w:rFonts w:ascii="Cordia New" w:hAnsi="Cordia New" w:cs="Cordia New"/>
                <w:sz w:val="28"/>
                <w:cs/>
              </w:rPr>
              <w:t>อยู่ระหว่างดำเนินการ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9A7" w:rsidRPr="00D01751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cs/>
              </w:rPr>
            </w:pPr>
            <w:r w:rsidRPr="00D01751">
              <w:rPr>
                <w:rFonts w:ascii="Cordia New" w:hAnsi="Cordia New" w:cs="Cordia New"/>
                <w:sz w:val="28"/>
                <w:cs/>
              </w:rPr>
              <w:t xml:space="preserve">ภายใน </w:t>
            </w:r>
            <w:r w:rsidRPr="00D01751">
              <w:rPr>
                <w:rFonts w:ascii="Cordia New" w:hAnsi="Cordia New" w:cs="Cordia New"/>
                <w:sz w:val="28"/>
              </w:rPr>
              <w:t>2559</w:t>
            </w:r>
          </w:p>
        </w:tc>
      </w:tr>
      <w:tr w:rsidR="009739A7" w:rsidRPr="00D01751" w:rsidTr="0029309C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9A7" w:rsidRPr="00D01751" w:rsidRDefault="009739A7" w:rsidP="00D3527F">
            <w:pPr>
              <w:jc w:val="left"/>
              <w:rPr>
                <w:rFonts w:ascii="Cordia New" w:hAnsi="Cordia New" w:cs="Cordia New"/>
                <w:b w:val="0"/>
                <w:bCs w:val="0"/>
                <w:sz w:val="28"/>
                <w:cs/>
              </w:rPr>
            </w:pPr>
            <w:r w:rsidRPr="00D01751">
              <w:rPr>
                <w:rFonts w:ascii="Cordia New" w:hAnsi="Cordia New" w:cs="Cordia New"/>
                <w:b w:val="0"/>
                <w:bCs w:val="0"/>
                <w:sz w:val="28"/>
                <w:cs/>
              </w:rPr>
              <w:t xml:space="preserve">ตรวจสอบการรบกวนจากโครงสร้างภายนอก ที่ </w:t>
            </w:r>
            <w:r w:rsidRPr="00D01751">
              <w:rPr>
                <w:rFonts w:ascii="Cordia New" w:hAnsi="Cordia New" w:cs="Cordia New"/>
                <w:b w:val="0"/>
                <w:bCs w:val="0"/>
                <w:sz w:val="28"/>
              </w:rPr>
              <w:t>RC200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9A7" w:rsidRPr="00D01751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cs/>
              </w:rPr>
            </w:pPr>
            <w:r w:rsidRPr="00D01751">
              <w:rPr>
                <w:rFonts w:ascii="Cordia New" w:hAnsi="Cordia New" w:cs="Cordia New"/>
                <w:sz w:val="28"/>
                <w:cs/>
              </w:rPr>
              <w:t>อยู่ระหว่างดำเนินการ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9A7" w:rsidRPr="00D01751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cs/>
              </w:rPr>
            </w:pPr>
            <w:r w:rsidRPr="00D01751">
              <w:rPr>
                <w:rFonts w:ascii="Cordia New" w:hAnsi="Cordia New" w:cs="Cordia New"/>
                <w:sz w:val="28"/>
                <w:cs/>
              </w:rPr>
              <w:t xml:space="preserve">ภายใน </w:t>
            </w:r>
            <w:r w:rsidRPr="00D01751">
              <w:rPr>
                <w:rFonts w:ascii="Cordia New" w:hAnsi="Cordia New" w:cs="Cordia New"/>
                <w:sz w:val="28"/>
              </w:rPr>
              <w:t>2559</w:t>
            </w:r>
          </w:p>
        </w:tc>
      </w:tr>
      <w:tr w:rsidR="009739A7" w:rsidRPr="00D01751" w:rsidTr="0029309C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9A7" w:rsidRPr="00D01751" w:rsidRDefault="009739A7" w:rsidP="00D3527F">
            <w:pPr>
              <w:jc w:val="left"/>
              <w:rPr>
                <w:rFonts w:ascii="Cordia New" w:hAnsi="Cordia New" w:cs="Cordia New"/>
                <w:b w:val="0"/>
                <w:bCs w:val="0"/>
                <w:sz w:val="28"/>
                <w:cs/>
              </w:rPr>
            </w:pPr>
            <w:r w:rsidRPr="00D01751">
              <w:rPr>
                <w:rFonts w:ascii="Cordia New" w:hAnsi="Cordia New" w:cs="Cordia New"/>
                <w:b w:val="0"/>
                <w:bCs w:val="0"/>
                <w:sz w:val="28"/>
                <w:cs/>
              </w:rPr>
              <w:t xml:space="preserve">ตรวจสอบการรบกวนจากโครงสร้างภายนอก ที่ </w:t>
            </w:r>
            <w:r w:rsidRPr="00D01751">
              <w:rPr>
                <w:rFonts w:ascii="Cordia New" w:hAnsi="Cordia New" w:cs="Cordia New"/>
                <w:b w:val="0"/>
                <w:bCs w:val="0"/>
                <w:sz w:val="28"/>
              </w:rPr>
              <w:t>RC4100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9A7" w:rsidRPr="00D01751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cs/>
              </w:rPr>
            </w:pPr>
            <w:r w:rsidRPr="00D01751">
              <w:rPr>
                <w:rFonts w:ascii="Cordia New" w:hAnsi="Cordia New" w:cs="Cordia New"/>
                <w:sz w:val="28"/>
                <w:cs/>
              </w:rPr>
              <w:t>อยู่ระหว่างดำเนินการ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9A7" w:rsidRPr="00D01751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cs/>
              </w:rPr>
            </w:pPr>
            <w:r w:rsidRPr="00D01751">
              <w:rPr>
                <w:rFonts w:ascii="Cordia New" w:hAnsi="Cordia New" w:cs="Cordia New"/>
                <w:sz w:val="28"/>
                <w:cs/>
              </w:rPr>
              <w:t xml:space="preserve">ภายใน </w:t>
            </w:r>
            <w:r w:rsidRPr="00D01751">
              <w:rPr>
                <w:rFonts w:ascii="Cordia New" w:hAnsi="Cordia New" w:cs="Cordia New"/>
                <w:sz w:val="28"/>
              </w:rPr>
              <w:t>2559</w:t>
            </w:r>
          </w:p>
        </w:tc>
      </w:tr>
      <w:tr w:rsidR="00BC1FED" w:rsidRPr="00D01751" w:rsidTr="0029309C">
        <w:trPr>
          <w:trHeight w:val="2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FED" w:rsidRPr="00D01751" w:rsidRDefault="00BC1FED" w:rsidP="00D3527F">
            <w:pPr>
              <w:jc w:val="left"/>
              <w:rPr>
                <w:rFonts w:ascii="Cordia New" w:hAnsi="Cordia New" w:cs="Cordia New"/>
                <w:b w:val="0"/>
                <w:bCs w:val="0"/>
                <w:sz w:val="28"/>
                <w:cs/>
              </w:rPr>
            </w:pPr>
            <w:r w:rsidRPr="00D01751">
              <w:rPr>
                <w:rFonts w:ascii="Cordia New" w:hAnsi="Cordia New" w:cs="Cordia New"/>
                <w:b w:val="0"/>
                <w:bCs w:val="0"/>
                <w:sz w:val="28"/>
                <w:cs/>
              </w:rPr>
              <w:t xml:space="preserve">ตรวจสอบการเกิด </w:t>
            </w:r>
            <w:r w:rsidRPr="00D01751">
              <w:rPr>
                <w:rFonts w:ascii="Cordia New" w:hAnsi="Cordia New" w:cs="Cordia New"/>
                <w:b w:val="0"/>
                <w:bCs w:val="0"/>
                <w:sz w:val="28"/>
              </w:rPr>
              <w:t xml:space="preserve">Short casing </w:t>
            </w:r>
            <w:r w:rsidRPr="00D01751">
              <w:rPr>
                <w:rFonts w:ascii="Cordia New" w:hAnsi="Cordia New" w:cs="Cordia New"/>
                <w:b w:val="0"/>
                <w:bCs w:val="0"/>
                <w:sz w:val="28"/>
                <w:cs/>
              </w:rPr>
              <w:t xml:space="preserve">และทำการแก้ไข </w:t>
            </w:r>
            <w:r w:rsidRPr="00D01751">
              <w:rPr>
                <w:rFonts w:ascii="Cordia New" w:hAnsi="Cordia New" w:cs="Cordia New"/>
                <w:b w:val="0"/>
                <w:bCs w:val="0"/>
                <w:sz w:val="28"/>
              </w:rPr>
              <w:t>RC630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FED" w:rsidRPr="00D01751" w:rsidRDefault="00BC1FED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cs/>
              </w:rPr>
            </w:pPr>
            <w:r w:rsidRPr="00D01751">
              <w:rPr>
                <w:rFonts w:ascii="Cordia New" w:hAnsi="Cordia New" w:cs="Cordia New"/>
                <w:sz w:val="28"/>
                <w:cs/>
              </w:rPr>
              <w:t>อยู่ระหว่างดำเนินการ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FED" w:rsidRPr="00D01751" w:rsidRDefault="00BC1FED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cs/>
              </w:rPr>
            </w:pPr>
            <w:r w:rsidRPr="00D01751">
              <w:rPr>
                <w:rFonts w:ascii="Cordia New" w:hAnsi="Cordia New" w:cs="Cordia New"/>
                <w:sz w:val="28"/>
                <w:cs/>
              </w:rPr>
              <w:t xml:space="preserve">ภายใน </w:t>
            </w:r>
            <w:r w:rsidRPr="00D01751">
              <w:rPr>
                <w:rFonts w:ascii="Cordia New" w:hAnsi="Cordia New" w:cs="Cordia New"/>
                <w:sz w:val="28"/>
              </w:rPr>
              <w:t>2559</w:t>
            </w:r>
          </w:p>
        </w:tc>
      </w:tr>
    </w:tbl>
    <w:p w:rsidR="00775211" w:rsidRPr="00D01751" w:rsidRDefault="00775211" w:rsidP="000D3C8D">
      <w:pPr>
        <w:pStyle w:val="ac"/>
        <w:numPr>
          <w:ilvl w:val="0"/>
          <w:numId w:val="18"/>
        </w:numPr>
        <w:spacing w:before="120" w:after="120" w:line="264" w:lineRule="auto"/>
        <w:ind w:left="1418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D01751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ปัญหาอุปสรรค (ถ้ามี)</w:t>
      </w:r>
    </w:p>
    <w:p w:rsidR="00775211" w:rsidRPr="00D01751" w:rsidRDefault="00FD5A4B" w:rsidP="00741F60">
      <w:pPr>
        <w:pStyle w:val="ac"/>
        <w:spacing w:before="120" w:after="120" w:line="264" w:lineRule="auto"/>
        <w:ind w:left="1440" w:firstLine="720"/>
        <w:contextualSpacing w:val="0"/>
        <w:outlineLvl w:val="0"/>
        <w:rPr>
          <w:rFonts w:ascii="Cordia New" w:hAnsi="Cordia New"/>
          <w:sz w:val="28"/>
        </w:rPr>
      </w:pPr>
      <w:r w:rsidRPr="00D01751">
        <w:rPr>
          <w:rFonts w:ascii="Cordia New" w:hAnsi="Cordia New"/>
          <w:sz w:val="28"/>
          <w:cs/>
        </w:rPr>
        <w:t xml:space="preserve">ในงานซ่อมบำรุง </w:t>
      </w:r>
      <w:r w:rsidRPr="00D01751">
        <w:rPr>
          <w:rFonts w:ascii="Cordia New" w:hAnsi="Cordia New"/>
          <w:sz w:val="28"/>
        </w:rPr>
        <w:t xml:space="preserve">Test Post </w:t>
      </w:r>
      <w:r w:rsidRPr="00D01751">
        <w:rPr>
          <w:rFonts w:ascii="Cordia New" w:hAnsi="Cordia New"/>
          <w:sz w:val="28"/>
          <w:cs/>
        </w:rPr>
        <w:t>ที่หายหรือชำรุด บางพื้นที่นั้นอยู่ระหว่างโครงการการก่อสร้างทางพิเศษ จึงอาจทำให้การซ่อมบำรุงล่าช้ากว่าแผน</w:t>
      </w:r>
    </w:p>
    <w:p w:rsidR="002709A1" w:rsidRPr="00D01751" w:rsidRDefault="00003EC7" w:rsidP="002709A1">
      <w:pPr>
        <w:pStyle w:val="ac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D01751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งานตรวจสอบภายในท่อและ</w:t>
      </w:r>
      <w:r w:rsidR="002709A1" w:rsidRPr="00D01751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งานป้องกันท่อก๊าซได้รับความเสียหายจากการกัดกร่อนภายในท่อก๊าซ (</w:t>
      </w:r>
      <w:r w:rsidR="002709A1" w:rsidRPr="00D01751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Internal corrosion</w:t>
      </w:r>
      <w:r w:rsidR="002709A1" w:rsidRPr="00D01751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) </w:t>
      </w:r>
    </w:p>
    <w:p w:rsidR="00FE5BBE" w:rsidRPr="00D01751" w:rsidRDefault="00105463" w:rsidP="00FE5BBE">
      <w:pPr>
        <w:pStyle w:val="ac"/>
        <w:spacing w:before="120" w:after="120" w:line="264" w:lineRule="auto"/>
        <w:ind w:left="851" w:firstLine="567"/>
        <w:contextualSpacing w:val="0"/>
        <w:outlineLvl w:val="0"/>
        <w:rPr>
          <w:rFonts w:ascii="Cordia New" w:hAnsi="Cordia New"/>
          <w:sz w:val="28"/>
        </w:rPr>
      </w:pPr>
      <w:ins w:id="33" w:author="NAVASIN HOMHUAL" w:date="2016-09-05T21:25:00Z">
        <w:r w:rsidRPr="00D01751">
          <w:rPr>
            <w:rFonts w:ascii="Browallia New" w:hAnsi="Browallia New" w:cs="Browallia New"/>
            <w:noProof/>
            <w:sz w:val="32"/>
            <w:szCs w:val="32"/>
            <w:rPrChange w:id="34">
              <w:rPr>
                <w:noProof/>
              </w:rPr>
            </w:rPrChange>
          </w:rPr>
          <mc:AlternateContent>
            <mc:Choice Requires="wps">
              <w:drawing>
                <wp:anchor distT="0" distB="0" distL="114300" distR="114300" simplePos="0" relativeHeight="251657728" behindDoc="0" locked="0" layoutInCell="1" allowOverlap="1" wp14:anchorId="7A804ADC" wp14:editId="26C4DF39">
                  <wp:simplePos x="0" y="0"/>
                  <wp:positionH relativeFrom="column">
                    <wp:posOffset>1090295</wp:posOffset>
                  </wp:positionH>
                  <wp:positionV relativeFrom="paragraph">
                    <wp:posOffset>454660</wp:posOffset>
                  </wp:positionV>
                  <wp:extent cx="4373593" cy="793631"/>
                  <wp:effectExtent l="57150" t="38100" r="84455" b="102235"/>
                  <wp:wrapNone/>
                  <wp:docPr id="22" name="Rectangle 2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373593" cy="79363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A0BD6" w:rsidRPr="009E316F" w:rsidRDefault="001A0BD6">
                              <w:pPr>
                                <w:jc w:val="center"/>
                                <w:rPr>
                                  <w:b/>
                                  <w:bCs/>
                                  <w:sz w:val="72"/>
                                  <w:szCs w:val="72"/>
                                  <w:rPrChange w:id="35" w:author="NAVASIN HOMHUAL" w:date="2016-09-05T21:24:00Z">
                                    <w:rPr/>
                                  </w:rPrChange>
                                </w:rPr>
                                <w:pPrChange w:id="36" w:author="NAVASIN HOMHUAL" w:date="2016-09-05T21:23:00Z">
                                  <w:pPr/>
                                </w:pPrChange>
                              </w:pPr>
                              <w:r>
                                <w:rPr>
                                  <w:b/>
                                  <w:bCs/>
                                  <w:sz w:val="72"/>
                                  <w:szCs w:val="72"/>
                                </w:rPr>
                                <w:t>PIG On web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id="Rectangle 22" o:spid="_x0000_s1032" style="position:absolute;left:0;text-align:left;margin-left:85.85pt;margin-top:35.8pt;width:344.4pt;height:62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  <v:textbox>
                    <w:txbxContent>
                      <w:p w:rsidR="001A0BD6" w:rsidRPr="009E316F" w:rsidRDefault="001A0BD6">
                        <w:pPr>
                          <w:jc w:val="center"/>
                          <w:rPr>
                            <w:b/>
                            <w:bCs/>
                            <w:sz w:val="72"/>
                            <w:szCs w:val="72"/>
                            <w:rPrChange w:id="54" w:author="NAVASIN HOMHUAL" w:date="2016-09-05T21:24:00Z">
                              <w:rPr/>
                            </w:rPrChange>
                          </w:rPr>
                          <w:pPrChange w:id="55" w:author="NAVASIN HOMHUAL" w:date="2016-09-05T21:23:00Z">
                            <w:pPr/>
                          </w:pPrChange>
                        </w:pPr>
                        <w:r>
                          <w:rPr>
                            <w:b/>
                            <w:bCs/>
                            <w:sz w:val="72"/>
                            <w:szCs w:val="72"/>
                          </w:rPr>
                          <w:t>PIG On web</w:t>
                        </w:r>
                      </w:p>
                    </w:txbxContent>
                  </v:textbox>
                </v:rect>
              </w:pict>
            </mc:Fallback>
          </mc:AlternateContent>
        </w:r>
      </w:ins>
      <w:r w:rsidR="00DA0296" w:rsidRPr="00D01751">
        <w:rPr>
          <w:rFonts w:ascii="Cordia New" w:hAnsi="Cordia New"/>
          <w:sz w:val="28"/>
          <w:cs/>
        </w:rPr>
        <w:t>สำหรับการตรวจสอบภายในท่อ</w:t>
      </w:r>
      <w:r w:rsidR="00FE5BBE" w:rsidRPr="00D01751">
        <w:rPr>
          <w:rFonts w:ascii="Cordia New" w:hAnsi="Cordia New"/>
          <w:sz w:val="28"/>
          <w:cs/>
        </w:rPr>
        <w:t>ใช้การตรวจสอบด้วยกระสวย (</w:t>
      </w:r>
      <w:r w:rsidR="00FE5BBE" w:rsidRPr="00D01751">
        <w:rPr>
          <w:rFonts w:ascii="Cordia New" w:hAnsi="Cordia New"/>
          <w:sz w:val="28"/>
        </w:rPr>
        <w:t>PIG</w:t>
      </w:r>
      <w:r w:rsidR="00FE5BBE" w:rsidRPr="00D01751">
        <w:rPr>
          <w:rFonts w:ascii="Cordia New" w:hAnsi="Cordia New"/>
          <w:sz w:val="28"/>
          <w:cs/>
        </w:rPr>
        <w:t xml:space="preserve">) </w:t>
      </w:r>
      <w:r w:rsidR="00DA0296" w:rsidRPr="00D01751">
        <w:rPr>
          <w:rFonts w:ascii="Cordia New" w:hAnsi="Cordia New"/>
          <w:sz w:val="28"/>
          <w:cs/>
        </w:rPr>
        <w:t>และ</w:t>
      </w:r>
      <w:r w:rsidR="00FE5BBE" w:rsidRPr="00D01751">
        <w:rPr>
          <w:rFonts w:ascii="Cordia New" w:hAnsi="Cordia New"/>
          <w:sz w:val="28"/>
          <w:cs/>
        </w:rPr>
        <w:t>ป้องกันการกัดกร่อนโดยการใส่</w:t>
      </w:r>
      <w:r w:rsidR="00FE5BBE" w:rsidRPr="00D01751">
        <w:rPr>
          <w:rFonts w:ascii="Cordia New" w:hAnsi="Cordia New"/>
          <w:sz w:val="28"/>
        </w:rPr>
        <w:t xml:space="preserve"> Chemical </w:t>
      </w:r>
      <w:proofErr w:type="spellStart"/>
      <w:r w:rsidR="00FE5BBE" w:rsidRPr="00D01751">
        <w:rPr>
          <w:rFonts w:ascii="Cordia New" w:hAnsi="Cordia New"/>
          <w:sz w:val="28"/>
        </w:rPr>
        <w:t>threatment</w:t>
      </w:r>
      <w:proofErr w:type="spellEnd"/>
      <w:r w:rsidR="00FE5BBE" w:rsidRPr="00D01751">
        <w:rPr>
          <w:rFonts w:ascii="Cordia New" w:hAnsi="Cordia New"/>
          <w:sz w:val="28"/>
        </w:rPr>
        <w:t xml:space="preserve"> </w:t>
      </w:r>
      <w:r w:rsidR="00FE5BBE" w:rsidRPr="00D01751">
        <w:rPr>
          <w:rFonts w:ascii="Cordia New" w:hAnsi="Cordia New"/>
          <w:sz w:val="28"/>
          <w:cs/>
        </w:rPr>
        <w:t xml:space="preserve">หรือใช้ </w:t>
      </w:r>
      <w:r w:rsidR="00FE5BBE" w:rsidRPr="00D01751">
        <w:rPr>
          <w:rFonts w:ascii="Cordia New" w:hAnsi="Cordia New"/>
          <w:sz w:val="28"/>
        </w:rPr>
        <w:t xml:space="preserve">Corrosion Inhibitor </w:t>
      </w:r>
      <w:r w:rsidR="00FE5BBE" w:rsidRPr="00D01751">
        <w:rPr>
          <w:rFonts w:ascii="Cordia New" w:hAnsi="Cordia New"/>
          <w:sz w:val="28"/>
          <w:cs/>
        </w:rPr>
        <w:t xml:space="preserve">ฉีดเข้าไปในท่อ ซึ่งจะดำเนินการเฉพาะท่อ </w:t>
      </w:r>
      <w:r w:rsidR="00FE5BBE" w:rsidRPr="00D01751">
        <w:rPr>
          <w:rFonts w:ascii="Cordia New" w:hAnsi="Cordia New"/>
          <w:sz w:val="28"/>
        </w:rPr>
        <w:t>offshore</w:t>
      </w:r>
      <w:r w:rsidR="005032FE" w:rsidRPr="00D01751">
        <w:rPr>
          <w:rFonts w:ascii="Cordia New" w:hAnsi="Cordia New"/>
          <w:sz w:val="28"/>
          <w:cs/>
        </w:rPr>
        <w:t xml:space="preserve"> โดยหน่วยงาน ปลก. </w:t>
      </w:r>
      <w:r w:rsidR="00FE5BBE" w:rsidRPr="00D01751">
        <w:rPr>
          <w:rFonts w:ascii="Cordia New" w:hAnsi="Cordia New"/>
          <w:sz w:val="28"/>
          <w:cs/>
        </w:rPr>
        <w:t xml:space="preserve">เนื่องจากมีความเสี่ยงในการเกิด </w:t>
      </w:r>
      <w:r w:rsidR="00FE5BBE" w:rsidRPr="00D01751">
        <w:rPr>
          <w:rFonts w:ascii="Cordia New" w:hAnsi="Cordia New"/>
          <w:sz w:val="28"/>
        </w:rPr>
        <w:t xml:space="preserve">corrosion </w:t>
      </w:r>
      <w:r w:rsidR="00FE5BBE" w:rsidRPr="00D01751">
        <w:rPr>
          <w:rFonts w:ascii="Cordia New" w:hAnsi="Cordia New"/>
          <w:sz w:val="28"/>
          <w:cs/>
        </w:rPr>
        <w:t xml:space="preserve">มากกว่าท่อ </w:t>
      </w:r>
      <w:r w:rsidR="00FE5BBE" w:rsidRPr="00D01751">
        <w:rPr>
          <w:rFonts w:ascii="Cordia New" w:hAnsi="Cordia New"/>
          <w:sz w:val="28"/>
        </w:rPr>
        <w:t>onshore</w:t>
      </w:r>
      <w:r w:rsidR="00DA0296" w:rsidRPr="00D01751">
        <w:rPr>
          <w:rFonts w:ascii="Cordia New" w:hAnsi="Cordia New"/>
          <w:sz w:val="28"/>
          <w:cs/>
        </w:rPr>
        <w:t xml:space="preserve"> นอกจากนี้</w:t>
      </w:r>
      <w:r w:rsidR="00FE5BBE" w:rsidRPr="00D01751">
        <w:rPr>
          <w:rFonts w:ascii="Cordia New" w:hAnsi="Cordia New"/>
          <w:sz w:val="28"/>
          <w:cs/>
        </w:rPr>
        <w:t xml:space="preserve">ยังมีมาตรการเฝ้าระวังโดยการ </w:t>
      </w:r>
      <w:r w:rsidR="00FE5BBE" w:rsidRPr="00D01751">
        <w:rPr>
          <w:rFonts w:ascii="Cordia New" w:hAnsi="Cordia New"/>
          <w:sz w:val="28"/>
        </w:rPr>
        <w:t xml:space="preserve">Monitor </w:t>
      </w:r>
      <w:r w:rsidR="00FE5BBE" w:rsidRPr="00D01751">
        <w:rPr>
          <w:rFonts w:ascii="Cordia New" w:hAnsi="Cordia New"/>
          <w:sz w:val="28"/>
          <w:cs/>
        </w:rPr>
        <w:t xml:space="preserve">ค่า </w:t>
      </w:r>
      <w:r w:rsidR="00FE5BBE" w:rsidRPr="00D01751">
        <w:rPr>
          <w:rFonts w:ascii="Cordia New" w:hAnsi="Cordia New"/>
          <w:sz w:val="28"/>
        </w:rPr>
        <w:t xml:space="preserve">Moisture </w:t>
      </w:r>
      <w:r w:rsidR="00FE5BBE" w:rsidRPr="00D01751">
        <w:rPr>
          <w:rFonts w:ascii="Cordia New" w:hAnsi="Cordia New"/>
          <w:sz w:val="28"/>
          <w:cs/>
        </w:rPr>
        <w:t xml:space="preserve">ให้อยู่ในค่าควบคุม โดยหน่วยงาน </w:t>
      </w:r>
      <w:proofErr w:type="spellStart"/>
      <w:r w:rsidR="00FE5BBE" w:rsidRPr="00D01751">
        <w:rPr>
          <w:rFonts w:ascii="Cordia New" w:hAnsi="Cordia New"/>
          <w:sz w:val="28"/>
          <w:cs/>
        </w:rPr>
        <w:t>คภ.บคก</w:t>
      </w:r>
      <w:proofErr w:type="spellEnd"/>
      <w:r w:rsidR="00FE5BBE" w:rsidRPr="00D01751">
        <w:rPr>
          <w:rFonts w:ascii="Cordia New" w:hAnsi="Cordia New"/>
          <w:sz w:val="28"/>
          <w:cs/>
        </w:rPr>
        <w:t>.</w:t>
      </w:r>
    </w:p>
    <w:p w:rsidR="00020EAB" w:rsidRPr="00D01751" w:rsidRDefault="00020EAB" w:rsidP="00FE5BBE">
      <w:pPr>
        <w:pStyle w:val="ac"/>
        <w:spacing w:before="120" w:after="120" w:line="264" w:lineRule="auto"/>
        <w:ind w:left="851" w:firstLine="567"/>
        <w:contextualSpacing w:val="0"/>
        <w:outlineLvl w:val="0"/>
        <w:rPr>
          <w:rFonts w:ascii="Cordia New" w:hAnsi="Cordia New"/>
          <w:sz w:val="28"/>
        </w:rPr>
      </w:pPr>
    </w:p>
    <w:p w:rsidR="00020EAB" w:rsidRPr="00D01751" w:rsidRDefault="00020EAB" w:rsidP="00FE5BBE">
      <w:pPr>
        <w:pStyle w:val="ac"/>
        <w:spacing w:before="120" w:after="120" w:line="264" w:lineRule="auto"/>
        <w:ind w:left="851" w:firstLine="567"/>
        <w:contextualSpacing w:val="0"/>
        <w:outlineLvl w:val="0"/>
        <w:rPr>
          <w:rFonts w:ascii="Cordia New" w:hAnsi="Cordia New"/>
          <w:sz w:val="28"/>
          <w:cs/>
        </w:rPr>
      </w:pPr>
    </w:p>
    <w:p w:rsidR="00765F92" w:rsidRPr="00D01751" w:rsidRDefault="00765F92" w:rsidP="000D3C8D">
      <w:pPr>
        <w:pStyle w:val="ac"/>
        <w:numPr>
          <w:ilvl w:val="0"/>
          <w:numId w:val="16"/>
        </w:numPr>
        <w:spacing w:line="264" w:lineRule="auto"/>
        <w:ind w:left="1418" w:hanging="56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D01751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งานทำความสะอาดภายในท่อก๊าซ ด้วย </w:t>
      </w:r>
      <w:r w:rsidRPr="00D01751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Cleaning PIG</w:t>
      </w:r>
    </w:p>
    <w:p w:rsidR="00FE5BBE" w:rsidRPr="00D01751" w:rsidRDefault="00FE5BBE" w:rsidP="00020EAB">
      <w:pPr>
        <w:pStyle w:val="ac"/>
        <w:spacing w:line="264" w:lineRule="auto"/>
        <w:ind w:left="1440" w:firstLine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D01751">
        <w:rPr>
          <w:rFonts w:ascii="Cordia New" w:hAnsi="Cordia New"/>
          <w:sz w:val="28"/>
          <w:cs/>
        </w:rPr>
        <w:t xml:space="preserve">มีวัตถุประสงค์เพื่อทำความสะอาดภายในท่อ และตรวจสอบความพร้อมที่จะ </w:t>
      </w:r>
      <w:r w:rsidRPr="00D01751">
        <w:rPr>
          <w:rFonts w:ascii="Cordia New" w:hAnsi="Cordia New"/>
          <w:sz w:val="28"/>
        </w:rPr>
        <w:t>Run</w:t>
      </w:r>
      <w:r w:rsidRPr="00D01751">
        <w:rPr>
          <w:rFonts w:ascii="Cordia New" w:hAnsi="Cordia New"/>
          <w:sz w:val="28"/>
          <w:cs/>
        </w:rPr>
        <w:t xml:space="preserve"> </w:t>
      </w:r>
      <w:r w:rsidRPr="00D01751">
        <w:rPr>
          <w:rFonts w:ascii="Cordia New" w:hAnsi="Cordia New"/>
          <w:sz w:val="28"/>
        </w:rPr>
        <w:t xml:space="preserve">ILI PIG </w:t>
      </w:r>
      <w:r w:rsidRPr="00D01751">
        <w:rPr>
          <w:rFonts w:ascii="Cordia New" w:hAnsi="Cordia New"/>
          <w:sz w:val="28"/>
          <w:cs/>
        </w:rPr>
        <w:t>ต่อไป</w:t>
      </w:r>
    </w:p>
    <w:p w:rsidR="00765F92" w:rsidRPr="00D01751" w:rsidRDefault="00765F92" w:rsidP="000D3C8D">
      <w:pPr>
        <w:pStyle w:val="ac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D01751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แผนงาน </w:t>
      </w:r>
    </w:p>
    <w:p w:rsidR="00765F92" w:rsidRPr="00D01751" w:rsidRDefault="00945872" w:rsidP="00771DB6">
      <w:pPr>
        <w:pStyle w:val="ac"/>
        <w:spacing w:line="264" w:lineRule="auto"/>
        <w:ind w:left="2160" w:firstLine="720"/>
        <w:outlineLvl w:val="0"/>
        <w:rPr>
          <w:rFonts w:ascii="Cordia New" w:hAnsi="Cordia New"/>
          <w:sz w:val="28"/>
        </w:rPr>
      </w:pPr>
      <w:r w:rsidRPr="00D01751">
        <w:rPr>
          <w:rFonts w:ascii="Cordia New" w:hAnsi="Cordia New"/>
          <w:sz w:val="28"/>
          <w:cs/>
        </w:rPr>
        <w:t xml:space="preserve">แผนงานสำหรับเดือนมกราคม - มีนาคมมีทั้งสิ้น </w:t>
      </w:r>
      <w:r w:rsidRPr="00D01751">
        <w:rPr>
          <w:rFonts w:ascii="Cordia New" w:hAnsi="Cordia New"/>
          <w:sz w:val="28"/>
        </w:rPr>
        <w:t xml:space="preserve">12 </w:t>
      </w:r>
      <w:r w:rsidRPr="00D01751">
        <w:rPr>
          <w:rFonts w:ascii="Cordia New" w:hAnsi="Cordia New"/>
          <w:sz w:val="28"/>
          <w:cs/>
        </w:rPr>
        <w:t xml:space="preserve">ลูก รวม </w:t>
      </w:r>
      <w:r w:rsidR="00D3527F" w:rsidRPr="00D01751">
        <w:rPr>
          <w:rFonts w:ascii="Cordia New" w:hAnsi="Cordia New"/>
          <w:sz w:val="28"/>
        </w:rPr>
        <w:t>6</w:t>
      </w:r>
      <w:r w:rsidRPr="00D01751">
        <w:rPr>
          <w:rFonts w:ascii="Cordia New" w:hAnsi="Cordia New"/>
          <w:sz w:val="28"/>
          <w:cs/>
        </w:rPr>
        <w:t xml:space="preserve"> เส้นท่อดังนี้ (</w:t>
      </w:r>
      <w:r w:rsidRPr="00D01751">
        <w:rPr>
          <w:rFonts w:ascii="Cordia New" w:hAnsi="Cordia New"/>
          <w:sz w:val="28"/>
        </w:rPr>
        <w:t>PTT Cleaning PIG</w:t>
      </w:r>
      <w:r w:rsidRPr="00D01751">
        <w:rPr>
          <w:rFonts w:ascii="Cordia New" w:hAnsi="Cordia New"/>
          <w:sz w:val="28"/>
          <w:cs/>
        </w:rPr>
        <w:t>)</w:t>
      </w:r>
      <w:r w:rsidR="00967D2B" w:rsidRPr="00D01751">
        <w:rPr>
          <w:rFonts w:ascii="Browallia New" w:hAnsi="Browallia New" w:cs="Browallia New"/>
          <w:noProof/>
          <w:sz w:val="32"/>
          <w:szCs w:val="32"/>
          <w:cs/>
        </w:rPr>
        <w:t xml:space="preserve"> </w:t>
      </w:r>
    </w:p>
    <w:p w:rsidR="00765F92" w:rsidRPr="00D01751" w:rsidRDefault="00C06996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  <w:cs/>
        </w:rPr>
      </w:pPr>
      <w:r w:rsidRPr="00D01751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D01751">
        <w:rPr>
          <w:rFonts w:ascii="Cordia New" w:hAnsi="Cordia New" w:cs="Cordia New"/>
          <w:sz w:val="28"/>
        </w:rPr>
        <w:t>1</w:t>
      </w:r>
      <w:r w:rsidR="00FD654A" w:rsidRPr="00D01751">
        <w:rPr>
          <w:rFonts w:ascii="Cordia New" w:hAnsi="Cordia New" w:cs="Cordia New"/>
          <w:sz w:val="28"/>
          <w:cs/>
        </w:rPr>
        <w:t>.</w:t>
      </w:r>
      <w:r w:rsidR="00FD654A" w:rsidRPr="00D01751">
        <w:rPr>
          <w:rFonts w:ascii="Cordia New" w:hAnsi="Cordia New" w:cs="Cordia New"/>
          <w:sz w:val="28"/>
        </w:rPr>
        <w:t>8</w:t>
      </w:r>
      <w:r w:rsidRPr="00D01751">
        <w:rPr>
          <w:rFonts w:ascii="Cordia New" w:hAnsi="Cordia New" w:cs="Cordia New"/>
          <w:sz w:val="28"/>
          <w:cs/>
        </w:rPr>
        <w:t xml:space="preserve"> แผนงาน</w:t>
      </w:r>
      <w:r w:rsidR="000559DB" w:rsidRPr="00D01751">
        <w:rPr>
          <w:rFonts w:ascii="Cordia New" w:hAnsi="Cordia New" w:cs="Cordia New"/>
          <w:sz w:val="28"/>
          <w:cs/>
        </w:rPr>
        <w:t xml:space="preserve"> </w:t>
      </w:r>
      <w:r w:rsidR="000559DB" w:rsidRPr="00D01751">
        <w:rPr>
          <w:rFonts w:ascii="Cordia New" w:hAnsi="Cordia New" w:cs="Cordia New"/>
          <w:sz w:val="28"/>
        </w:rPr>
        <w:t xml:space="preserve">PIG </w:t>
      </w:r>
      <w:r w:rsidRPr="00D01751">
        <w:rPr>
          <w:rFonts w:ascii="Cordia New" w:hAnsi="Cordia New" w:cs="Cordia New"/>
          <w:sz w:val="28"/>
          <w:cs/>
        </w:rPr>
        <w:t>ใน</w:t>
      </w:r>
      <w:r w:rsidR="00765F92" w:rsidRPr="00D01751">
        <w:rPr>
          <w:rFonts w:ascii="Cordia New" w:hAnsi="Cordia New" w:cs="Cordia New"/>
          <w:sz w:val="28"/>
          <w:cs/>
        </w:rPr>
        <w:t>เดือน</w:t>
      </w:r>
      <w:r w:rsidR="00945872" w:rsidRPr="00D01751">
        <w:rPr>
          <w:rFonts w:ascii="Cordia New" w:hAnsi="Cordia New" w:cs="Cordia New"/>
          <w:sz w:val="28"/>
          <w:cs/>
        </w:rPr>
        <w:t>มกราคม 2559</w:t>
      </w:r>
    </w:p>
    <w:p w:rsidR="00945872" w:rsidRPr="00D01751" w:rsidRDefault="00945872" w:rsidP="00945872">
      <w:pPr>
        <w:spacing w:line="264" w:lineRule="auto"/>
        <w:ind w:left="720" w:firstLine="720"/>
        <w:outlineLvl w:val="0"/>
        <w:rPr>
          <w:rFonts w:ascii="Cordia New" w:hAnsi="Cordia New" w:cs="Cordia New"/>
          <w:sz w:val="28"/>
        </w:rPr>
      </w:pPr>
      <w:r w:rsidRPr="00D01751">
        <w:rPr>
          <w:rFonts w:ascii="Cordia New" w:hAnsi="Cordia New" w:cs="Cordia New"/>
          <w:sz w:val="28"/>
          <w:cs/>
        </w:rPr>
        <w:t xml:space="preserve">ไม่มีการดำเนินงาน </w:t>
      </w:r>
      <w:r w:rsidRPr="00D01751">
        <w:rPr>
          <w:rFonts w:ascii="Cordia New" w:hAnsi="Cordia New" w:cs="Cordia New"/>
          <w:sz w:val="28"/>
        </w:rPr>
        <w:t xml:space="preserve">PIG </w:t>
      </w:r>
      <w:r w:rsidRPr="00D01751">
        <w:rPr>
          <w:rFonts w:ascii="Cordia New" w:hAnsi="Cordia New" w:cs="Cordia New"/>
          <w:sz w:val="28"/>
          <w:cs/>
        </w:rPr>
        <w:t>ในเดือนมกราคม 2559</w:t>
      </w:r>
    </w:p>
    <w:p w:rsidR="00146946" w:rsidRPr="00D01751" w:rsidRDefault="00146946" w:rsidP="00945872">
      <w:pPr>
        <w:spacing w:line="264" w:lineRule="auto"/>
        <w:ind w:left="720" w:firstLine="720"/>
        <w:outlineLvl w:val="0"/>
        <w:rPr>
          <w:rFonts w:ascii="Cordia New" w:hAnsi="Cordia New" w:cs="Cordia New"/>
          <w:sz w:val="28"/>
        </w:rPr>
      </w:pPr>
    </w:p>
    <w:p w:rsidR="00765F92" w:rsidRPr="00D01751" w:rsidRDefault="00C06996" w:rsidP="000A272E">
      <w:pPr>
        <w:spacing w:before="120" w:line="264" w:lineRule="auto"/>
        <w:ind w:firstLine="720"/>
        <w:outlineLvl w:val="0"/>
        <w:rPr>
          <w:rFonts w:ascii="Cordia New" w:hAnsi="Cordia New" w:cs="Cordia New"/>
          <w:sz w:val="28"/>
          <w:cs/>
        </w:rPr>
      </w:pPr>
      <w:r w:rsidRPr="00D01751">
        <w:rPr>
          <w:rFonts w:ascii="Cordia New" w:hAnsi="Cordia New" w:cs="Cordia New"/>
          <w:sz w:val="28"/>
          <w:cs/>
        </w:rPr>
        <w:lastRenderedPageBreak/>
        <w:t xml:space="preserve">ตารางที่ </w:t>
      </w:r>
      <w:r w:rsidR="00FD654A" w:rsidRPr="00D01751">
        <w:rPr>
          <w:rFonts w:ascii="Cordia New" w:hAnsi="Cordia New" w:cs="Cordia New"/>
          <w:sz w:val="28"/>
        </w:rPr>
        <w:t>1</w:t>
      </w:r>
      <w:r w:rsidR="00FD654A" w:rsidRPr="00D01751">
        <w:rPr>
          <w:rFonts w:ascii="Cordia New" w:hAnsi="Cordia New" w:cs="Cordia New"/>
          <w:sz w:val="28"/>
          <w:cs/>
        </w:rPr>
        <w:t>.</w:t>
      </w:r>
      <w:r w:rsidR="00FD654A" w:rsidRPr="00D01751">
        <w:rPr>
          <w:rFonts w:ascii="Cordia New" w:hAnsi="Cordia New" w:cs="Cordia New"/>
          <w:sz w:val="28"/>
        </w:rPr>
        <w:t>9</w:t>
      </w:r>
      <w:r w:rsidRPr="00D01751">
        <w:rPr>
          <w:rFonts w:ascii="Cordia New" w:hAnsi="Cordia New" w:cs="Cordia New"/>
          <w:sz w:val="28"/>
          <w:cs/>
        </w:rPr>
        <w:t xml:space="preserve"> แผนงาน</w:t>
      </w:r>
      <w:r w:rsidR="000559DB" w:rsidRPr="00D01751">
        <w:rPr>
          <w:rFonts w:ascii="Cordia New" w:hAnsi="Cordia New" w:cs="Cordia New"/>
          <w:sz w:val="28"/>
          <w:cs/>
        </w:rPr>
        <w:t xml:space="preserve"> </w:t>
      </w:r>
      <w:r w:rsidR="000559DB" w:rsidRPr="00D01751">
        <w:rPr>
          <w:rFonts w:ascii="Cordia New" w:hAnsi="Cordia New" w:cs="Cordia New"/>
          <w:sz w:val="28"/>
        </w:rPr>
        <w:t xml:space="preserve">PIG </w:t>
      </w:r>
      <w:r w:rsidRPr="00D01751">
        <w:rPr>
          <w:rFonts w:ascii="Cordia New" w:hAnsi="Cordia New" w:cs="Cordia New"/>
          <w:sz w:val="28"/>
          <w:cs/>
        </w:rPr>
        <w:t>ใน</w:t>
      </w:r>
      <w:r w:rsidR="00765F92" w:rsidRPr="00D01751">
        <w:rPr>
          <w:rFonts w:ascii="Cordia New" w:hAnsi="Cordia New" w:cs="Cordia New"/>
          <w:sz w:val="28"/>
          <w:cs/>
        </w:rPr>
        <w:t>เดือน</w:t>
      </w:r>
      <w:r w:rsidR="00945872" w:rsidRPr="00D01751">
        <w:rPr>
          <w:rFonts w:ascii="Cordia New" w:hAnsi="Cordia New" w:cs="Cordia New"/>
          <w:sz w:val="28"/>
          <w:cs/>
        </w:rPr>
        <w:t>ในเดือนกุมภาพันธ์ 2559</w:t>
      </w:r>
    </w:p>
    <w:p w:rsidR="00FD5306" w:rsidRPr="00D01751" w:rsidRDefault="00945872" w:rsidP="00767A96">
      <w:pPr>
        <w:pStyle w:val="ac"/>
        <w:spacing w:line="264" w:lineRule="auto"/>
        <w:ind w:left="448" w:firstLine="272"/>
        <w:contextualSpacing w:val="0"/>
        <w:outlineLvl w:val="0"/>
        <w:rPr>
          <w:rFonts w:ascii="Cordia New" w:hAnsi="Cordia New"/>
          <w:noProof/>
          <w:sz w:val="28"/>
        </w:rPr>
      </w:pPr>
      <w:r w:rsidRPr="00D01751">
        <w:rPr>
          <w:rFonts w:ascii="Cordia New" w:hAnsi="Cordia New"/>
          <w:noProof/>
          <w:sz w:val="28"/>
        </w:rPr>
        <w:drawing>
          <wp:inline distT="0" distB="0" distL="0" distR="0" wp14:anchorId="69B44693" wp14:editId="4404706F">
            <wp:extent cx="5706110" cy="572770"/>
            <wp:effectExtent l="0" t="0" r="8890" b="0"/>
            <wp:docPr id="291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6110" cy="57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1DB6" w:rsidRPr="00D01751" w:rsidRDefault="00771DB6" w:rsidP="00767A96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</w:p>
    <w:p w:rsidR="00765F92" w:rsidRPr="00D01751" w:rsidRDefault="00C06996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D01751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D01751">
        <w:rPr>
          <w:rFonts w:ascii="Cordia New" w:hAnsi="Cordia New" w:cs="Cordia New"/>
          <w:sz w:val="28"/>
        </w:rPr>
        <w:t>1</w:t>
      </w:r>
      <w:r w:rsidR="00FD654A" w:rsidRPr="00D01751">
        <w:rPr>
          <w:rFonts w:ascii="Cordia New" w:hAnsi="Cordia New" w:cs="Cordia New"/>
          <w:sz w:val="28"/>
          <w:cs/>
        </w:rPr>
        <w:t>.</w:t>
      </w:r>
      <w:r w:rsidR="00FD654A" w:rsidRPr="00D01751">
        <w:rPr>
          <w:rFonts w:ascii="Cordia New" w:hAnsi="Cordia New" w:cs="Cordia New"/>
          <w:sz w:val="28"/>
        </w:rPr>
        <w:t>10</w:t>
      </w:r>
      <w:r w:rsidRPr="00D01751">
        <w:rPr>
          <w:rFonts w:ascii="Cordia New" w:hAnsi="Cordia New" w:cs="Cordia New"/>
          <w:sz w:val="28"/>
          <w:cs/>
        </w:rPr>
        <w:t xml:space="preserve"> แผนงาน</w:t>
      </w:r>
      <w:r w:rsidR="000559DB" w:rsidRPr="00D01751">
        <w:rPr>
          <w:rFonts w:ascii="Cordia New" w:hAnsi="Cordia New" w:cs="Cordia New"/>
          <w:sz w:val="28"/>
          <w:cs/>
        </w:rPr>
        <w:t xml:space="preserve"> </w:t>
      </w:r>
      <w:r w:rsidR="000559DB" w:rsidRPr="00D01751">
        <w:rPr>
          <w:rFonts w:ascii="Cordia New" w:hAnsi="Cordia New" w:cs="Cordia New"/>
          <w:sz w:val="28"/>
        </w:rPr>
        <w:t xml:space="preserve">PIG </w:t>
      </w:r>
      <w:r w:rsidRPr="00D01751">
        <w:rPr>
          <w:rFonts w:ascii="Cordia New" w:hAnsi="Cordia New" w:cs="Cordia New"/>
          <w:sz w:val="28"/>
          <w:cs/>
        </w:rPr>
        <w:t>ใน</w:t>
      </w:r>
      <w:r w:rsidR="00765F92" w:rsidRPr="00D01751">
        <w:rPr>
          <w:rFonts w:ascii="Cordia New" w:hAnsi="Cordia New" w:cs="Cordia New"/>
          <w:sz w:val="28"/>
          <w:cs/>
        </w:rPr>
        <w:t>เดือน</w:t>
      </w:r>
      <w:r w:rsidR="00945872" w:rsidRPr="00D01751">
        <w:rPr>
          <w:rFonts w:ascii="Cordia New" w:hAnsi="Cordia New" w:cs="Cordia New"/>
          <w:sz w:val="28"/>
          <w:cs/>
        </w:rPr>
        <w:t xml:space="preserve">มีนาคม </w:t>
      </w:r>
      <w:r w:rsidR="00945872" w:rsidRPr="00D01751">
        <w:rPr>
          <w:rFonts w:ascii="Cordia New" w:hAnsi="Cordia New" w:cs="Cordia New"/>
          <w:sz w:val="28"/>
        </w:rPr>
        <w:t>2559</w:t>
      </w:r>
    </w:p>
    <w:p w:rsidR="00765F92" w:rsidRPr="00D01751" w:rsidRDefault="007C1C1F" w:rsidP="007C1C1F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D01751">
        <w:rPr>
          <w:rFonts w:ascii="Cordia New" w:hAnsi="Cordia New" w:cs="Cordia New"/>
          <w:noProof/>
          <w:sz w:val="28"/>
        </w:rPr>
        <w:drawing>
          <wp:inline distT="0" distB="0" distL="0" distR="0" wp14:anchorId="795A35E7" wp14:editId="14D2C81F">
            <wp:extent cx="5718175" cy="1689735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168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C1F" w:rsidRPr="00D01751" w:rsidRDefault="007C1C1F" w:rsidP="007C1C1F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</w:p>
    <w:p w:rsidR="00765F92" w:rsidRPr="00D01751" w:rsidRDefault="00765F92" w:rsidP="000D3C8D">
      <w:pPr>
        <w:pStyle w:val="ac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D01751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ผลการดำเนินงาน </w:t>
      </w:r>
    </w:p>
    <w:p w:rsidR="00765F92" w:rsidRPr="00D01751" w:rsidRDefault="0011367E" w:rsidP="008B2EF9">
      <w:pPr>
        <w:pStyle w:val="ac"/>
        <w:spacing w:line="264" w:lineRule="auto"/>
        <w:ind w:left="2160" w:firstLine="720"/>
        <w:outlineLvl w:val="0"/>
        <w:rPr>
          <w:rFonts w:ascii="Cordia New" w:hAnsi="Cordia New"/>
          <w:sz w:val="28"/>
        </w:rPr>
      </w:pPr>
      <w:r w:rsidRPr="00D01751">
        <w:rPr>
          <w:rFonts w:ascii="Cordia New" w:hAnsi="Cordia New"/>
          <w:sz w:val="28"/>
          <w:cs/>
        </w:rPr>
        <w:t>รท. และเขตปฏิบัติการที่เกี่ยวข้อง สามารถ</w:t>
      </w:r>
      <w:r w:rsidRPr="00D01751">
        <w:rPr>
          <w:rFonts w:ascii="Cordia New" w:hAnsi="Cordia New"/>
          <w:sz w:val="28"/>
        </w:rPr>
        <w:t xml:space="preserve"> run Cleaning PIG </w:t>
      </w:r>
      <w:r w:rsidRPr="00D01751">
        <w:rPr>
          <w:rFonts w:ascii="Cordia New" w:hAnsi="Cordia New"/>
          <w:sz w:val="28"/>
          <w:cs/>
        </w:rPr>
        <w:t xml:space="preserve">ได้ทั้งสิ้น </w:t>
      </w:r>
      <w:r w:rsidRPr="00D01751">
        <w:rPr>
          <w:rFonts w:ascii="Cordia New" w:hAnsi="Cordia New"/>
          <w:sz w:val="28"/>
        </w:rPr>
        <w:t xml:space="preserve">10 </w:t>
      </w:r>
      <w:r w:rsidRPr="00D01751">
        <w:rPr>
          <w:rFonts w:ascii="Cordia New" w:hAnsi="Cordia New"/>
          <w:sz w:val="28"/>
          <w:cs/>
        </w:rPr>
        <w:t xml:space="preserve">ลูก รวม </w:t>
      </w:r>
      <w:r w:rsidRPr="00D01751">
        <w:rPr>
          <w:rFonts w:ascii="Cordia New" w:hAnsi="Cordia New"/>
          <w:sz w:val="28"/>
        </w:rPr>
        <w:t xml:space="preserve">5 </w:t>
      </w:r>
      <w:r w:rsidRPr="00D01751">
        <w:rPr>
          <w:rFonts w:ascii="Cordia New" w:hAnsi="Cordia New"/>
          <w:sz w:val="28"/>
          <w:cs/>
        </w:rPr>
        <w:t xml:space="preserve">เส้นท่อ </w:t>
      </w:r>
      <w:r w:rsidR="00E06B6C" w:rsidRPr="00D01751">
        <w:rPr>
          <w:rFonts w:ascii="Cordia New" w:hAnsi="Cordia New"/>
          <w:sz w:val="28"/>
          <w:cs/>
        </w:rPr>
        <w:t>โดย</w:t>
      </w:r>
      <w:r w:rsidRPr="00D01751">
        <w:rPr>
          <w:rFonts w:ascii="Cordia New" w:hAnsi="Cordia New"/>
          <w:sz w:val="28"/>
          <w:cs/>
        </w:rPr>
        <w:t>ปรับ</w:t>
      </w:r>
      <w:r w:rsidR="00E06B6C" w:rsidRPr="00D01751">
        <w:rPr>
          <w:rFonts w:ascii="Cordia New" w:hAnsi="Cordia New"/>
          <w:sz w:val="28"/>
          <w:cs/>
        </w:rPr>
        <w:t>แผน</w:t>
      </w:r>
      <w:r w:rsidRPr="00D01751">
        <w:rPr>
          <w:rFonts w:ascii="Cordia New" w:hAnsi="Cordia New"/>
          <w:sz w:val="28"/>
          <w:cs/>
        </w:rPr>
        <w:t>แก้</w:t>
      </w:r>
      <w:r w:rsidR="00E06B6C" w:rsidRPr="00D01751">
        <w:rPr>
          <w:rFonts w:ascii="Cordia New" w:hAnsi="Cordia New"/>
          <w:sz w:val="28"/>
          <w:cs/>
        </w:rPr>
        <w:t>ไข</w:t>
      </w:r>
      <w:r w:rsidRPr="00D01751">
        <w:rPr>
          <w:rFonts w:ascii="Cordia New" w:hAnsi="Cordia New"/>
          <w:sz w:val="28"/>
          <w:cs/>
        </w:rPr>
        <w:t>ตามความเหมาะสม</w:t>
      </w:r>
      <w:r w:rsidR="0065599B" w:rsidRPr="00D01751">
        <w:rPr>
          <w:rFonts w:ascii="Cordia New" w:hAnsi="Cordia New"/>
          <w:sz w:val="28"/>
          <w:cs/>
        </w:rPr>
        <w:t>กับ</w:t>
      </w:r>
      <w:r w:rsidR="00E06B6C" w:rsidRPr="00D01751">
        <w:rPr>
          <w:rFonts w:ascii="Cordia New" w:hAnsi="Cordia New"/>
          <w:sz w:val="28"/>
          <w:cs/>
        </w:rPr>
        <w:t>ระบบ</w:t>
      </w:r>
      <w:r w:rsidR="0065599B" w:rsidRPr="00D01751">
        <w:rPr>
          <w:rFonts w:ascii="Cordia New" w:hAnsi="Cordia New"/>
          <w:sz w:val="28"/>
          <w:cs/>
        </w:rPr>
        <w:t xml:space="preserve">การรับ-จ่ายก๊าซ </w:t>
      </w:r>
      <w:r w:rsidR="00E06B6C" w:rsidRPr="00D01751">
        <w:rPr>
          <w:rFonts w:ascii="Cordia New" w:hAnsi="Cordia New"/>
          <w:sz w:val="28"/>
          <w:cs/>
        </w:rPr>
        <w:t>และ</w:t>
      </w:r>
      <w:r w:rsidR="0065599B" w:rsidRPr="00D01751">
        <w:rPr>
          <w:rFonts w:ascii="Cordia New" w:hAnsi="Cordia New"/>
          <w:sz w:val="28"/>
          <w:cs/>
        </w:rPr>
        <w:t>ข้อจำกัดต่างๆ (</w:t>
      </w:r>
      <w:r w:rsidR="00E06B6C" w:rsidRPr="00D01751">
        <w:rPr>
          <w:rFonts w:ascii="Cordia New" w:hAnsi="Cordia New"/>
          <w:sz w:val="28"/>
        </w:rPr>
        <w:t>Constrain Condition</w:t>
      </w:r>
      <w:r w:rsidR="0065599B" w:rsidRPr="00D01751">
        <w:rPr>
          <w:rFonts w:ascii="Cordia New" w:hAnsi="Cordia New"/>
          <w:sz w:val="28"/>
          <w:cs/>
        </w:rPr>
        <w:t>)</w:t>
      </w:r>
      <w:r w:rsidRPr="00D01751">
        <w:rPr>
          <w:rFonts w:ascii="Cordia New" w:hAnsi="Cordia New"/>
          <w:sz w:val="28"/>
          <w:cs/>
        </w:rPr>
        <w:t xml:space="preserve"> </w:t>
      </w:r>
      <w:r w:rsidR="00E06B6C" w:rsidRPr="00D01751">
        <w:rPr>
          <w:rFonts w:ascii="Cordia New" w:hAnsi="Cordia New"/>
          <w:sz w:val="28"/>
          <w:cs/>
        </w:rPr>
        <w:t xml:space="preserve">โดย </w:t>
      </w:r>
      <w:r w:rsidRPr="00D01751">
        <w:rPr>
          <w:rFonts w:ascii="Cordia New" w:hAnsi="Cordia New"/>
          <w:sz w:val="28"/>
          <w:cs/>
        </w:rPr>
        <w:t xml:space="preserve">รท. ได้บันทึกผลข้อมูลและวิเคราะห์ผลตามแนวโน้มของปริมาณ </w:t>
      </w:r>
      <w:proofErr w:type="spellStart"/>
      <w:r w:rsidRPr="00D01751">
        <w:rPr>
          <w:rFonts w:ascii="Cordia New" w:hAnsi="Cordia New"/>
          <w:sz w:val="28"/>
        </w:rPr>
        <w:t>millscale</w:t>
      </w:r>
      <w:proofErr w:type="spellEnd"/>
      <w:r w:rsidRPr="00D01751">
        <w:rPr>
          <w:rFonts w:ascii="Cordia New" w:hAnsi="Cordia New"/>
          <w:sz w:val="28"/>
        </w:rPr>
        <w:t xml:space="preserve"> </w:t>
      </w:r>
      <w:r w:rsidRPr="00D01751">
        <w:rPr>
          <w:rFonts w:ascii="Cordia New" w:hAnsi="Cordia New"/>
          <w:sz w:val="28"/>
          <w:cs/>
        </w:rPr>
        <w:t xml:space="preserve">และ </w:t>
      </w:r>
      <w:r w:rsidRPr="00D01751">
        <w:rPr>
          <w:rFonts w:ascii="Cordia New" w:hAnsi="Cordia New"/>
          <w:sz w:val="28"/>
        </w:rPr>
        <w:t>liquid</w:t>
      </w:r>
      <w:r w:rsidRPr="00D01751">
        <w:rPr>
          <w:rFonts w:ascii="Cordia New" w:hAnsi="Cordia New"/>
          <w:sz w:val="28"/>
          <w:cs/>
        </w:rPr>
        <w:t xml:space="preserve"> แยกตามเดือนดังตารางต่อไปนี้</w:t>
      </w:r>
    </w:p>
    <w:p w:rsidR="006433F6" w:rsidRPr="00D01751" w:rsidRDefault="006433F6" w:rsidP="008B2EF9">
      <w:pPr>
        <w:pStyle w:val="ac"/>
        <w:spacing w:line="264" w:lineRule="auto"/>
        <w:ind w:left="2160" w:firstLine="720"/>
        <w:outlineLvl w:val="0"/>
        <w:rPr>
          <w:rFonts w:ascii="Cordia New" w:hAnsi="Cordia New"/>
          <w:sz w:val="28"/>
        </w:rPr>
      </w:pPr>
    </w:p>
    <w:p w:rsidR="006433F6" w:rsidRPr="00D01751" w:rsidRDefault="006433F6" w:rsidP="008B2EF9">
      <w:pPr>
        <w:pStyle w:val="ac"/>
        <w:spacing w:line="264" w:lineRule="auto"/>
        <w:ind w:left="2160" w:firstLine="720"/>
        <w:outlineLvl w:val="0"/>
        <w:rPr>
          <w:rFonts w:ascii="Cordia New" w:hAnsi="Cordia New"/>
          <w:sz w:val="28"/>
        </w:rPr>
      </w:pPr>
    </w:p>
    <w:p w:rsidR="006433F6" w:rsidRPr="00D01751" w:rsidRDefault="006433F6" w:rsidP="008B2EF9">
      <w:pPr>
        <w:pStyle w:val="ac"/>
        <w:spacing w:line="264" w:lineRule="auto"/>
        <w:ind w:left="2160" w:firstLine="720"/>
        <w:outlineLvl w:val="0"/>
        <w:rPr>
          <w:rFonts w:ascii="Cordia New" w:hAnsi="Cordia New"/>
          <w:sz w:val="28"/>
        </w:rPr>
      </w:pPr>
    </w:p>
    <w:p w:rsidR="00C06996" w:rsidRPr="00D01751" w:rsidRDefault="00C06996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D01751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D01751">
        <w:rPr>
          <w:rFonts w:ascii="Cordia New" w:hAnsi="Cordia New" w:cs="Cordia New"/>
          <w:sz w:val="28"/>
        </w:rPr>
        <w:t>1</w:t>
      </w:r>
      <w:r w:rsidR="00FD654A" w:rsidRPr="00D01751">
        <w:rPr>
          <w:rFonts w:ascii="Cordia New" w:hAnsi="Cordia New" w:cs="Cordia New"/>
          <w:sz w:val="28"/>
          <w:cs/>
        </w:rPr>
        <w:t>.</w:t>
      </w:r>
      <w:r w:rsidR="00FD654A" w:rsidRPr="00D01751">
        <w:rPr>
          <w:rFonts w:ascii="Cordia New" w:hAnsi="Cordia New" w:cs="Cordia New"/>
          <w:sz w:val="28"/>
        </w:rPr>
        <w:t>11</w:t>
      </w:r>
      <w:r w:rsidRPr="00D01751">
        <w:rPr>
          <w:rFonts w:ascii="Cordia New" w:hAnsi="Cordia New" w:cs="Cordia New"/>
          <w:sz w:val="28"/>
          <w:cs/>
        </w:rPr>
        <w:t xml:space="preserve"> ผลการดำเนินงาน</w:t>
      </w:r>
      <w:r w:rsidR="00C3112F" w:rsidRPr="00D01751">
        <w:rPr>
          <w:rFonts w:ascii="Cordia New" w:hAnsi="Cordia New" w:cs="Cordia New"/>
          <w:sz w:val="28"/>
          <w:cs/>
        </w:rPr>
        <w:t xml:space="preserve"> </w:t>
      </w:r>
      <w:r w:rsidR="00C3112F" w:rsidRPr="00D01751">
        <w:rPr>
          <w:rFonts w:ascii="Cordia New" w:hAnsi="Cordia New" w:cs="Cordia New"/>
          <w:sz w:val="28"/>
        </w:rPr>
        <w:t xml:space="preserve">PIG </w:t>
      </w:r>
      <w:r w:rsidRPr="00D01751">
        <w:rPr>
          <w:rFonts w:ascii="Cordia New" w:hAnsi="Cordia New" w:cs="Cordia New"/>
          <w:sz w:val="28"/>
          <w:cs/>
        </w:rPr>
        <w:t>ในเดือน</w:t>
      </w:r>
      <w:r w:rsidR="0011367E" w:rsidRPr="00D01751">
        <w:rPr>
          <w:rFonts w:ascii="Cordia New" w:hAnsi="Cordia New" w:cs="Cordia New"/>
          <w:sz w:val="28"/>
          <w:cs/>
        </w:rPr>
        <w:t xml:space="preserve">มกราคม </w:t>
      </w:r>
      <w:r w:rsidR="0011367E" w:rsidRPr="00D01751">
        <w:rPr>
          <w:rFonts w:ascii="Cordia New" w:hAnsi="Cordia New" w:cs="Cordia New"/>
          <w:sz w:val="28"/>
        </w:rPr>
        <w:t>2559</w:t>
      </w:r>
    </w:p>
    <w:tbl>
      <w:tblPr>
        <w:tblStyle w:val="TableGrid6"/>
        <w:tblW w:w="10200" w:type="dxa"/>
        <w:jc w:val="center"/>
        <w:tblLayout w:type="fixed"/>
        <w:tblLook w:val="04A0" w:firstRow="1" w:lastRow="0" w:firstColumn="1" w:lastColumn="0" w:noHBand="0" w:noVBand="1"/>
      </w:tblPr>
      <w:tblGrid>
        <w:gridCol w:w="5695"/>
        <w:gridCol w:w="4505"/>
      </w:tblGrid>
      <w:tr w:rsidR="00465A60" w:rsidRPr="00D01751" w:rsidTr="0011367E">
        <w:trPr>
          <w:trHeight w:val="507"/>
          <w:jc w:val="center"/>
        </w:trPr>
        <w:tc>
          <w:tcPr>
            <w:tcW w:w="5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A60" w:rsidRPr="00D01751" w:rsidRDefault="0011367E" w:rsidP="000A272E">
            <w:pPr>
              <w:tabs>
                <w:tab w:val="center" w:pos="5103"/>
              </w:tabs>
              <w:spacing w:before="120"/>
              <w:ind w:firstLine="720"/>
              <w:contextualSpacing/>
              <w:rPr>
                <w:rFonts w:ascii="Cordia New" w:eastAsia="Calibri" w:hAnsi="Cordia New" w:cs="Cordia New"/>
                <w:noProof/>
                <w:sz w:val="28"/>
              </w:rPr>
            </w:pPr>
            <w:r w:rsidRPr="00D01751">
              <w:rPr>
                <w:rFonts w:ascii="Cordia New" w:hAnsi="Cordia New" w:cs="Cordia New"/>
                <w:sz w:val="28"/>
                <w:cs/>
              </w:rPr>
              <w:t>-</w:t>
            </w:r>
          </w:p>
        </w:tc>
        <w:tc>
          <w:tcPr>
            <w:tcW w:w="4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A60" w:rsidRPr="00D01751" w:rsidRDefault="0011367E" w:rsidP="0011367E">
            <w:pPr>
              <w:tabs>
                <w:tab w:val="center" w:pos="5103"/>
              </w:tabs>
              <w:spacing w:before="120"/>
              <w:ind w:left="174"/>
              <w:contextualSpacing/>
              <w:rPr>
                <w:rFonts w:ascii="Cordia New" w:eastAsia="Calibri" w:hAnsi="Cordia New" w:cs="Cordia New"/>
                <w:sz w:val="28"/>
              </w:rPr>
            </w:pPr>
            <w:r w:rsidRPr="00D01751">
              <w:rPr>
                <w:rFonts w:ascii="Cordia New" w:hAnsi="Cordia New" w:cs="Cordia New"/>
                <w:sz w:val="28"/>
                <w:cs/>
              </w:rPr>
              <w:t xml:space="preserve">ไม่มีการดำเนินงาน </w:t>
            </w:r>
            <w:r w:rsidRPr="00D01751">
              <w:rPr>
                <w:rFonts w:ascii="Cordia New" w:hAnsi="Cordia New" w:cs="Cordia New"/>
                <w:sz w:val="28"/>
              </w:rPr>
              <w:t xml:space="preserve">PIG </w:t>
            </w:r>
            <w:r w:rsidRPr="00D01751">
              <w:rPr>
                <w:rFonts w:ascii="Cordia New" w:hAnsi="Cordia New" w:cs="Cordia New"/>
                <w:sz w:val="28"/>
                <w:cs/>
              </w:rPr>
              <w:t>ในเดือนมกราคม 2559</w:t>
            </w:r>
          </w:p>
        </w:tc>
      </w:tr>
    </w:tbl>
    <w:p w:rsidR="005032FE" w:rsidRPr="00D01751" w:rsidRDefault="005032FE" w:rsidP="00C06996">
      <w:pPr>
        <w:spacing w:line="264" w:lineRule="auto"/>
        <w:outlineLvl w:val="0"/>
        <w:rPr>
          <w:rFonts w:ascii="Cordia New" w:hAnsi="Cordia New" w:cs="Cordia New"/>
          <w:sz w:val="28"/>
        </w:rPr>
      </w:pPr>
    </w:p>
    <w:p w:rsidR="005032FE" w:rsidRPr="00D01751" w:rsidRDefault="005032FE" w:rsidP="00C06996">
      <w:pPr>
        <w:spacing w:line="264" w:lineRule="auto"/>
        <w:outlineLvl w:val="0"/>
        <w:rPr>
          <w:rFonts w:ascii="Cordia New" w:hAnsi="Cordia New" w:cs="Cordia New"/>
          <w:sz w:val="28"/>
        </w:rPr>
      </w:pPr>
    </w:p>
    <w:p w:rsidR="00765F92" w:rsidRPr="00D01751" w:rsidRDefault="00C06996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D01751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D01751">
        <w:rPr>
          <w:rFonts w:ascii="Cordia New" w:hAnsi="Cordia New" w:cs="Cordia New"/>
          <w:sz w:val="28"/>
        </w:rPr>
        <w:t>1</w:t>
      </w:r>
      <w:r w:rsidR="00FD654A" w:rsidRPr="00D01751">
        <w:rPr>
          <w:rFonts w:ascii="Cordia New" w:hAnsi="Cordia New" w:cs="Cordia New"/>
          <w:sz w:val="28"/>
          <w:cs/>
        </w:rPr>
        <w:t>.</w:t>
      </w:r>
      <w:r w:rsidR="00FD654A" w:rsidRPr="00D01751">
        <w:rPr>
          <w:rFonts w:ascii="Cordia New" w:hAnsi="Cordia New" w:cs="Cordia New"/>
          <w:sz w:val="28"/>
        </w:rPr>
        <w:t>12</w:t>
      </w:r>
      <w:r w:rsidRPr="00D01751">
        <w:rPr>
          <w:rFonts w:ascii="Cordia New" w:hAnsi="Cordia New" w:cs="Cordia New"/>
          <w:sz w:val="28"/>
          <w:cs/>
        </w:rPr>
        <w:t xml:space="preserve"> ผลการดำเนินงาน</w:t>
      </w:r>
      <w:r w:rsidR="00C3112F" w:rsidRPr="00D01751">
        <w:rPr>
          <w:rFonts w:ascii="Cordia New" w:hAnsi="Cordia New" w:cs="Cordia New"/>
          <w:sz w:val="28"/>
          <w:cs/>
        </w:rPr>
        <w:t xml:space="preserve"> </w:t>
      </w:r>
      <w:r w:rsidR="00C3112F" w:rsidRPr="00D01751">
        <w:rPr>
          <w:rFonts w:ascii="Cordia New" w:hAnsi="Cordia New" w:cs="Cordia New"/>
          <w:sz w:val="28"/>
        </w:rPr>
        <w:t xml:space="preserve">PIG </w:t>
      </w:r>
      <w:r w:rsidRPr="00D01751">
        <w:rPr>
          <w:rFonts w:ascii="Cordia New" w:hAnsi="Cordia New" w:cs="Cordia New"/>
          <w:sz w:val="28"/>
          <w:cs/>
        </w:rPr>
        <w:t>ใน</w:t>
      </w:r>
      <w:r w:rsidR="00765F92" w:rsidRPr="00D01751">
        <w:rPr>
          <w:rFonts w:ascii="Cordia New" w:hAnsi="Cordia New" w:cs="Cordia New"/>
          <w:sz w:val="28"/>
          <w:cs/>
        </w:rPr>
        <w:t>เดือน</w:t>
      </w:r>
      <w:r w:rsidR="0011367E" w:rsidRPr="00D01751">
        <w:rPr>
          <w:rFonts w:ascii="Cordia New" w:hAnsi="Cordia New" w:cs="Cordia New"/>
          <w:sz w:val="28"/>
          <w:cs/>
        </w:rPr>
        <w:t xml:space="preserve">กุมภาพันธ์ </w:t>
      </w:r>
      <w:r w:rsidR="0011367E" w:rsidRPr="00D01751">
        <w:rPr>
          <w:rFonts w:ascii="Cordia New" w:hAnsi="Cordia New" w:cs="Cordia New"/>
          <w:sz w:val="28"/>
        </w:rPr>
        <w:t>2559</w:t>
      </w:r>
    </w:p>
    <w:tbl>
      <w:tblPr>
        <w:tblStyle w:val="TableGrid6"/>
        <w:tblW w:w="10200" w:type="dxa"/>
        <w:jc w:val="center"/>
        <w:tblLayout w:type="fixed"/>
        <w:tblLook w:val="04A0" w:firstRow="1" w:lastRow="0" w:firstColumn="1" w:lastColumn="0" w:noHBand="0" w:noVBand="1"/>
      </w:tblPr>
      <w:tblGrid>
        <w:gridCol w:w="5695"/>
        <w:gridCol w:w="4505"/>
      </w:tblGrid>
      <w:tr w:rsidR="0011367E" w:rsidRPr="00D01751" w:rsidTr="001365E4">
        <w:trPr>
          <w:trHeight w:val="3984"/>
          <w:jc w:val="center"/>
        </w:trPr>
        <w:tc>
          <w:tcPr>
            <w:tcW w:w="5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367E" w:rsidRPr="00D01751" w:rsidRDefault="0011367E" w:rsidP="001365E4">
            <w:pPr>
              <w:tabs>
                <w:tab w:val="left" w:pos="1739"/>
                <w:tab w:val="center" w:pos="5103"/>
              </w:tabs>
              <w:spacing w:before="120"/>
              <w:contextualSpacing/>
              <w:rPr>
                <w:rFonts w:ascii="Cordia New" w:eastAsia="Calibri" w:hAnsi="Cordia New" w:cs="Cordia New"/>
                <w:noProof/>
                <w:sz w:val="28"/>
                <w:cs/>
              </w:rPr>
            </w:pPr>
            <w:r w:rsidRPr="00D01751">
              <w:rPr>
                <w:rFonts w:ascii="Cordia New" w:hAnsi="Cordia New" w:cs="Cordia New"/>
                <w:noProof/>
                <w:sz w:val="28"/>
              </w:rPr>
              <w:lastRenderedPageBreak/>
              <w:drawing>
                <wp:inline distT="0" distB="0" distL="0" distR="0" wp14:anchorId="755401A2" wp14:editId="32CFA2C8">
                  <wp:extent cx="3479165" cy="2179320"/>
                  <wp:effectExtent l="0" t="0" r="6985" b="0"/>
                  <wp:docPr id="4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1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9165" cy="2179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1367E" w:rsidRPr="00D01751" w:rsidRDefault="0011367E" w:rsidP="001365E4">
            <w:pPr>
              <w:tabs>
                <w:tab w:val="center" w:pos="5103"/>
              </w:tabs>
              <w:spacing w:before="120"/>
              <w:contextualSpacing/>
              <w:rPr>
                <w:rFonts w:ascii="Cordia New" w:eastAsia="Calibri" w:hAnsi="Cordia New" w:cs="Cordia New"/>
                <w:noProof/>
                <w:sz w:val="28"/>
              </w:rPr>
            </w:pPr>
            <w:r w:rsidRPr="00D01751">
              <w:rPr>
                <w:rFonts w:ascii="Cordia New" w:eastAsia="Calibri" w:hAnsi="Cordia New" w:cs="Cordia New"/>
                <w:sz w:val="28"/>
              </w:rPr>
              <w:t>RC0631  WN2</w:t>
            </w:r>
            <w:r w:rsidRPr="00D01751">
              <w:rPr>
                <w:rFonts w:ascii="Cordia New" w:eastAsia="Calibri" w:hAnsi="Cordia New" w:cs="Cordia New"/>
                <w:sz w:val="28"/>
                <w:cs/>
              </w:rPr>
              <w:t>-</w:t>
            </w:r>
            <w:r w:rsidRPr="00D01751">
              <w:rPr>
                <w:rFonts w:ascii="Cordia New" w:eastAsia="Calibri" w:hAnsi="Cordia New" w:cs="Cordia New"/>
                <w:sz w:val="28"/>
              </w:rPr>
              <w:t xml:space="preserve">GNNK </w:t>
            </w:r>
            <w:r w:rsidRPr="00D01751">
              <w:rPr>
                <w:rFonts w:ascii="Cordia New" w:eastAsia="Calibri" w:hAnsi="Cordia New" w:cs="Cordia New"/>
                <w:sz w:val="28"/>
                <w:cs/>
              </w:rPr>
              <w:t xml:space="preserve">ความยาว </w:t>
            </w:r>
            <w:r w:rsidRPr="00D01751">
              <w:rPr>
                <w:rFonts w:ascii="Cordia New" w:eastAsia="Calibri" w:hAnsi="Cordia New" w:cs="Cordia New"/>
                <w:sz w:val="28"/>
              </w:rPr>
              <w:t>19</w:t>
            </w:r>
            <w:r w:rsidRPr="00D01751">
              <w:rPr>
                <w:rFonts w:ascii="Cordia New" w:eastAsia="Calibri" w:hAnsi="Cordia New" w:cs="Cordia New"/>
                <w:sz w:val="28"/>
                <w:cs/>
              </w:rPr>
              <w:t>.</w:t>
            </w:r>
            <w:r w:rsidRPr="00D01751">
              <w:rPr>
                <w:rFonts w:ascii="Cordia New" w:eastAsia="Calibri" w:hAnsi="Cordia New" w:cs="Cordia New"/>
                <w:sz w:val="28"/>
              </w:rPr>
              <w:t xml:space="preserve">580 km </w:t>
            </w:r>
            <w:r w:rsidRPr="00D01751">
              <w:rPr>
                <w:rFonts w:ascii="Cordia New" w:eastAsia="Calibri" w:hAnsi="Cordia New" w:cs="Cordia New"/>
                <w:sz w:val="28"/>
                <w:cs/>
              </w:rPr>
              <w:t xml:space="preserve">ไม่มี </w:t>
            </w:r>
            <w:r w:rsidRPr="00D01751">
              <w:rPr>
                <w:rFonts w:ascii="Cordia New" w:eastAsia="Calibri" w:hAnsi="Cordia New" w:cs="Cordia New"/>
                <w:sz w:val="28"/>
              </w:rPr>
              <w:t>internal lining</w:t>
            </w:r>
            <w:r w:rsidRPr="00D01751">
              <w:rPr>
                <w:rFonts w:ascii="Cordia New" w:eastAsia="Calibri" w:hAnsi="Cordia New" w:cs="Cordia New"/>
                <w:sz w:val="28"/>
                <w:cs/>
              </w:rPr>
              <w:t xml:space="preserve">  </w:t>
            </w:r>
          </w:p>
        </w:tc>
        <w:tc>
          <w:tcPr>
            <w:tcW w:w="4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367E" w:rsidRPr="00D01751" w:rsidRDefault="0011367E" w:rsidP="00771DB6">
            <w:pPr>
              <w:tabs>
                <w:tab w:val="center" w:pos="5103"/>
              </w:tabs>
              <w:spacing w:before="120"/>
              <w:contextualSpacing/>
              <w:jc w:val="thaiDistribute"/>
              <w:rPr>
                <w:rFonts w:ascii="Cordia New" w:eastAsia="Calibri" w:hAnsi="Cordia New" w:cs="Cordia New"/>
                <w:sz w:val="28"/>
                <w:cs/>
              </w:rPr>
            </w:pPr>
            <w:r w:rsidRPr="00D01751">
              <w:rPr>
                <w:rFonts w:ascii="Cordia New" w:eastAsia="Calibri" w:hAnsi="Cordia New" w:cs="Cordia New"/>
                <w:sz w:val="28"/>
                <w:cs/>
              </w:rPr>
              <w:t xml:space="preserve">จากการ </w:t>
            </w:r>
            <w:r w:rsidRPr="00D01751">
              <w:rPr>
                <w:rFonts w:ascii="Cordia New" w:eastAsia="Calibri" w:hAnsi="Cordia New" w:cs="Cordia New"/>
                <w:sz w:val="28"/>
              </w:rPr>
              <w:t xml:space="preserve">run PTT Cleaning PIG 1 </w:t>
            </w:r>
            <w:r w:rsidRPr="00D01751">
              <w:rPr>
                <w:rFonts w:ascii="Cordia New" w:eastAsia="Calibri" w:hAnsi="Cordia New" w:cs="Cordia New"/>
                <w:sz w:val="28"/>
                <w:cs/>
              </w:rPr>
              <w:t>ลูก เดือนกุมภาพันธ</w:t>
            </w:r>
            <w:r w:rsidR="00E06B6C" w:rsidRPr="00D01751">
              <w:rPr>
                <w:rFonts w:ascii="Cordia New" w:eastAsia="Calibri" w:hAnsi="Cordia New" w:cs="Cordia New"/>
                <w:sz w:val="28"/>
                <w:cs/>
              </w:rPr>
              <w:t>์</w:t>
            </w:r>
          </w:p>
          <w:p w:rsidR="0011367E" w:rsidRPr="00D01751" w:rsidRDefault="0011367E" w:rsidP="000D3C8D">
            <w:pPr>
              <w:numPr>
                <w:ilvl w:val="0"/>
                <w:numId w:val="3"/>
              </w:numPr>
              <w:tabs>
                <w:tab w:val="center" w:pos="5103"/>
              </w:tabs>
              <w:spacing w:before="120"/>
              <w:ind w:left="160" w:hanging="160"/>
              <w:contextualSpacing/>
              <w:jc w:val="thaiDistribute"/>
              <w:rPr>
                <w:rFonts w:ascii="Cordia New" w:eastAsia="Calibri" w:hAnsi="Cordia New" w:cs="Cordia New"/>
                <w:sz w:val="28"/>
              </w:rPr>
            </w:pPr>
            <w:r w:rsidRPr="00D01751">
              <w:rPr>
                <w:rFonts w:ascii="Cordia New" w:eastAsia="Calibri" w:hAnsi="Cordia New" w:cs="Cordia New"/>
                <w:sz w:val="28"/>
                <w:cs/>
              </w:rPr>
              <w:t xml:space="preserve">สภาพ </w:t>
            </w:r>
            <w:r w:rsidRPr="00D01751">
              <w:rPr>
                <w:rFonts w:ascii="Cordia New" w:eastAsia="Calibri" w:hAnsi="Cordia New" w:cs="Cordia New"/>
                <w:sz w:val="28"/>
              </w:rPr>
              <w:t xml:space="preserve">Pig </w:t>
            </w:r>
            <w:r w:rsidRPr="00D01751">
              <w:rPr>
                <w:rFonts w:ascii="Cordia New" w:eastAsia="Calibri" w:hAnsi="Cordia New" w:cs="Cordia New"/>
                <w:sz w:val="28"/>
                <w:cs/>
              </w:rPr>
              <w:t>สึกหรอเล็กน้อย</w:t>
            </w:r>
          </w:p>
          <w:p w:rsidR="0011367E" w:rsidRPr="00D01751" w:rsidRDefault="0011367E" w:rsidP="000D3C8D">
            <w:pPr>
              <w:numPr>
                <w:ilvl w:val="0"/>
                <w:numId w:val="3"/>
              </w:numPr>
              <w:tabs>
                <w:tab w:val="center" w:pos="5103"/>
              </w:tabs>
              <w:spacing w:before="120"/>
              <w:ind w:left="160" w:hanging="160"/>
              <w:contextualSpacing/>
              <w:jc w:val="thaiDistribute"/>
              <w:rPr>
                <w:rFonts w:ascii="Cordia New" w:eastAsia="Calibri" w:hAnsi="Cordia New" w:cs="Cordia New"/>
                <w:sz w:val="28"/>
              </w:rPr>
            </w:pPr>
            <w:r w:rsidRPr="00D01751">
              <w:rPr>
                <w:rFonts w:ascii="Cordia New" w:eastAsia="Calibri" w:hAnsi="Cordia New" w:cs="Cordia New"/>
                <w:sz w:val="28"/>
                <w:cs/>
              </w:rPr>
              <w:t xml:space="preserve">พบ </w:t>
            </w:r>
            <w:proofErr w:type="spellStart"/>
            <w:r w:rsidRPr="00D01751">
              <w:rPr>
                <w:rFonts w:ascii="Cordia New" w:eastAsia="Calibri" w:hAnsi="Cordia New" w:cs="Cordia New"/>
                <w:sz w:val="28"/>
              </w:rPr>
              <w:t>millscale</w:t>
            </w:r>
            <w:proofErr w:type="spellEnd"/>
            <w:r w:rsidRPr="00D01751">
              <w:rPr>
                <w:rFonts w:ascii="Cordia New" w:eastAsia="Calibri" w:hAnsi="Cordia New" w:cs="Cordia New"/>
                <w:sz w:val="28"/>
              </w:rPr>
              <w:t xml:space="preserve"> </w:t>
            </w:r>
            <w:r w:rsidRPr="00D01751">
              <w:rPr>
                <w:rFonts w:ascii="Cordia New" w:eastAsia="Calibri" w:hAnsi="Cordia New" w:cs="Cordia New"/>
                <w:sz w:val="28"/>
                <w:cs/>
              </w:rPr>
              <w:t xml:space="preserve">ลักษณะฝุ่นผงแห้งสีดำประมาณ </w:t>
            </w:r>
            <w:r w:rsidRPr="00D01751">
              <w:rPr>
                <w:rFonts w:ascii="Cordia New" w:eastAsia="Calibri" w:hAnsi="Cordia New" w:cs="Cordia New"/>
                <w:sz w:val="28"/>
              </w:rPr>
              <w:t>0</w:t>
            </w:r>
            <w:r w:rsidRPr="00D01751">
              <w:rPr>
                <w:rFonts w:ascii="Cordia New" w:eastAsia="Calibri" w:hAnsi="Cordia New" w:cs="Cordia New"/>
                <w:sz w:val="28"/>
                <w:cs/>
              </w:rPr>
              <w:t>.</w:t>
            </w:r>
            <w:r w:rsidRPr="00D01751">
              <w:rPr>
                <w:rFonts w:ascii="Cordia New" w:eastAsia="Calibri" w:hAnsi="Cordia New" w:cs="Cordia New"/>
                <w:sz w:val="28"/>
              </w:rPr>
              <w:t>8</w:t>
            </w:r>
            <w:r w:rsidRPr="00D01751">
              <w:rPr>
                <w:rFonts w:ascii="Cordia New" w:eastAsia="Calibri" w:hAnsi="Cordia New" w:cs="Cordia New"/>
                <w:sz w:val="28"/>
                <w:cs/>
              </w:rPr>
              <w:t xml:space="preserve"> </w:t>
            </w:r>
            <w:r w:rsidRPr="00D01751">
              <w:rPr>
                <w:rFonts w:ascii="Cordia New" w:eastAsia="Calibri" w:hAnsi="Cordia New" w:cs="Cordia New"/>
                <w:sz w:val="28"/>
              </w:rPr>
              <w:t>kg</w:t>
            </w:r>
            <w:r w:rsidR="0065599B" w:rsidRPr="00D01751">
              <w:rPr>
                <w:rFonts w:ascii="Cordia New" w:eastAsia="Calibri" w:hAnsi="Cordia New" w:cs="Cordia New"/>
                <w:sz w:val="28"/>
                <w:cs/>
              </w:rPr>
              <w:t xml:space="preserve"> ไม่พบ</w:t>
            </w:r>
            <w:r w:rsidRPr="00D01751">
              <w:rPr>
                <w:rFonts w:ascii="Cordia New" w:eastAsia="Calibri" w:hAnsi="Cordia New" w:cs="Cordia New"/>
                <w:sz w:val="28"/>
                <w:cs/>
              </w:rPr>
              <w:t xml:space="preserve"> </w:t>
            </w:r>
            <w:r w:rsidRPr="00D01751">
              <w:rPr>
                <w:rFonts w:ascii="Cordia New" w:eastAsia="Calibri" w:hAnsi="Cordia New" w:cs="Cordia New"/>
                <w:sz w:val="28"/>
              </w:rPr>
              <w:t xml:space="preserve">Liquid                                </w:t>
            </w:r>
          </w:p>
          <w:p w:rsidR="0011367E" w:rsidRPr="00D01751" w:rsidRDefault="0065599B" w:rsidP="000D3C8D">
            <w:pPr>
              <w:numPr>
                <w:ilvl w:val="0"/>
                <w:numId w:val="3"/>
              </w:numPr>
              <w:tabs>
                <w:tab w:val="center" w:pos="5103"/>
              </w:tabs>
              <w:spacing w:before="120"/>
              <w:ind w:left="160" w:hanging="160"/>
              <w:contextualSpacing/>
              <w:jc w:val="thaiDistribute"/>
              <w:rPr>
                <w:rFonts w:ascii="Cordia New" w:eastAsia="Calibri" w:hAnsi="Cordia New" w:cs="Cordia New"/>
                <w:sz w:val="28"/>
              </w:rPr>
            </w:pPr>
            <w:r w:rsidRPr="00D01751">
              <w:rPr>
                <w:rFonts w:ascii="Cordia New" w:eastAsia="Calibri" w:hAnsi="Cordia New" w:cs="Cordia New"/>
                <w:sz w:val="28"/>
                <w:cs/>
              </w:rPr>
              <w:t>ถือได้ว่าท่อค่อนข้</w:t>
            </w:r>
            <w:r w:rsidR="0011367E" w:rsidRPr="00D01751">
              <w:rPr>
                <w:rFonts w:ascii="Cordia New" w:eastAsia="Calibri" w:hAnsi="Cordia New" w:cs="Cordia New"/>
                <w:sz w:val="28"/>
                <w:cs/>
              </w:rPr>
              <w:t>างสะอาดเนื่องจากปริมาณ</w:t>
            </w:r>
            <w:r w:rsidR="0011367E" w:rsidRPr="00D01751">
              <w:rPr>
                <w:rFonts w:ascii="Cordia New" w:eastAsia="Calibri" w:hAnsi="Cordia New" w:cs="Cordia New"/>
                <w:sz w:val="28"/>
              </w:rPr>
              <w:t xml:space="preserve"> </w:t>
            </w:r>
            <w:proofErr w:type="spellStart"/>
            <w:r w:rsidR="0011367E" w:rsidRPr="00D01751">
              <w:rPr>
                <w:rFonts w:ascii="Cordia New" w:eastAsia="Calibri" w:hAnsi="Cordia New" w:cs="Cordia New"/>
                <w:sz w:val="28"/>
              </w:rPr>
              <w:t>milscale</w:t>
            </w:r>
            <w:proofErr w:type="spellEnd"/>
            <w:r w:rsidR="0011367E" w:rsidRPr="00D01751">
              <w:rPr>
                <w:rFonts w:ascii="Cordia New" w:eastAsia="Calibri" w:hAnsi="Cordia New" w:cs="Cordia New"/>
                <w:sz w:val="28"/>
              </w:rPr>
              <w:t xml:space="preserve"> </w:t>
            </w:r>
            <w:r w:rsidR="0011367E" w:rsidRPr="00D01751">
              <w:rPr>
                <w:rFonts w:ascii="Cordia New" w:eastAsia="Calibri" w:hAnsi="Cordia New" w:cs="Cordia New"/>
                <w:sz w:val="28"/>
                <w:cs/>
              </w:rPr>
              <w:t xml:space="preserve">และ </w:t>
            </w:r>
            <w:r w:rsidR="0011367E" w:rsidRPr="00D01751">
              <w:rPr>
                <w:rFonts w:ascii="Cordia New" w:eastAsia="Calibri" w:hAnsi="Cordia New" w:cs="Cordia New"/>
                <w:sz w:val="28"/>
              </w:rPr>
              <w:t xml:space="preserve">Liquid </w:t>
            </w:r>
            <w:r w:rsidR="0011367E" w:rsidRPr="00D01751">
              <w:rPr>
                <w:rFonts w:ascii="Cordia New" w:eastAsia="Calibri" w:hAnsi="Cordia New" w:cs="Cordia New"/>
                <w:sz w:val="28"/>
                <w:cs/>
              </w:rPr>
              <w:t xml:space="preserve">ต่อความยาวรวมน้อยมาก และผ่าน </w:t>
            </w:r>
            <w:r w:rsidR="0011367E" w:rsidRPr="00D01751">
              <w:rPr>
                <w:rFonts w:ascii="Cordia New" w:eastAsia="Calibri" w:hAnsi="Cordia New" w:cs="Cordia New"/>
                <w:sz w:val="28"/>
              </w:rPr>
              <w:t xml:space="preserve">criteria </w:t>
            </w:r>
            <w:r w:rsidR="0011367E" w:rsidRPr="00D01751">
              <w:rPr>
                <w:rFonts w:ascii="Cordia New" w:eastAsia="Calibri" w:hAnsi="Cordia New" w:cs="Cordia New"/>
                <w:sz w:val="28"/>
                <w:cs/>
              </w:rPr>
              <w:t xml:space="preserve">ความสะอาดของ </w:t>
            </w:r>
            <w:r w:rsidR="0011367E" w:rsidRPr="00D01751">
              <w:rPr>
                <w:rFonts w:ascii="Cordia New" w:eastAsia="Calibri" w:hAnsi="Cordia New" w:cs="Cordia New"/>
                <w:sz w:val="28"/>
              </w:rPr>
              <w:t>Rosen</w:t>
            </w:r>
          </w:p>
          <w:p w:rsidR="0011367E" w:rsidRPr="00D01751" w:rsidRDefault="0011367E" w:rsidP="000D3C8D">
            <w:pPr>
              <w:numPr>
                <w:ilvl w:val="0"/>
                <w:numId w:val="3"/>
              </w:numPr>
              <w:tabs>
                <w:tab w:val="center" w:pos="5103"/>
              </w:tabs>
              <w:spacing w:before="120"/>
              <w:ind w:left="160" w:hanging="160"/>
              <w:contextualSpacing/>
              <w:rPr>
                <w:rFonts w:ascii="Cordia New" w:eastAsia="Calibri" w:hAnsi="Cordia New" w:cs="Cordia New"/>
                <w:sz w:val="28"/>
              </w:rPr>
            </w:pPr>
            <w:r w:rsidRPr="00D01751">
              <w:rPr>
                <w:rFonts w:ascii="Cordia New" w:eastAsia="Calibri" w:hAnsi="Cordia New" w:cs="Cordia New"/>
                <w:sz w:val="28"/>
                <w:cs/>
              </w:rPr>
              <w:t xml:space="preserve">จำนวน </w:t>
            </w:r>
            <w:r w:rsidRPr="00D01751">
              <w:rPr>
                <w:rFonts w:ascii="Cordia New" w:eastAsia="Calibri" w:hAnsi="Cordia New" w:cs="Cordia New"/>
                <w:sz w:val="28"/>
              </w:rPr>
              <w:t xml:space="preserve">Cleaning PIG </w:t>
            </w:r>
            <w:r w:rsidRPr="00D01751">
              <w:rPr>
                <w:rFonts w:ascii="Cordia New" w:eastAsia="Calibri" w:hAnsi="Cordia New" w:cs="Cordia New"/>
                <w:sz w:val="28"/>
                <w:cs/>
              </w:rPr>
              <w:t xml:space="preserve">สำหรับปี </w:t>
            </w:r>
            <w:r w:rsidRPr="00D01751">
              <w:rPr>
                <w:rFonts w:ascii="Cordia New" w:eastAsia="Calibri" w:hAnsi="Cordia New" w:cs="Cordia New"/>
                <w:sz w:val="28"/>
              </w:rPr>
              <w:t xml:space="preserve">2559 </w:t>
            </w:r>
            <w:r w:rsidRPr="00D01751">
              <w:rPr>
                <w:rFonts w:ascii="Cordia New" w:hAnsi="Cordia New" w:cs="Cordia New"/>
                <w:sz w:val="28"/>
                <w:cs/>
              </w:rPr>
              <w:t>ยังคงเหลืออีก 6 ลูก</w:t>
            </w:r>
          </w:p>
        </w:tc>
      </w:tr>
    </w:tbl>
    <w:p w:rsidR="00710B07" w:rsidRPr="00D01751" w:rsidRDefault="00710B07" w:rsidP="00C06996">
      <w:pPr>
        <w:spacing w:line="264" w:lineRule="auto"/>
        <w:outlineLvl w:val="0"/>
        <w:rPr>
          <w:rFonts w:ascii="Cordia New" w:hAnsi="Cordia New" w:cs="Cordia New"/>
          <w:sz w:val="28"/>
        </w:rPr>
      </w:pPr>
    </w:p>
    <w:p w:rsidR="00710B07" w:rsidRPr="00D01751" w:rsidRDefault="00710B07" w:rsidP="00C06996">
      <w:pPr>
        <w:spacing w:line="264" w:lineRule="auto"/>
        <w:outlineLvl w:val="0"/>
        <w:rPr>
          <w:rFonts w:ascii="Cordia New" w:hAnsi="Cordia New" w:cs="Cordia New"/>
          <w:sz w:val="28"/>
        </w:rPr>
      </w:pPr>
    </w:p>
    <w:p w:rsidR="00765F92" w:rsidRPr="00D01751" w:rsidRDefault="00C06996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D01751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D01751">
        <w:rPr>
          <w:rFonts w:ascii="Cordia New" w:hAnsi="Cordia New" w:cs="Cordia New"/>
          <w:sz w:val="28"/>
        </w:rPr>
        <w:t>1</w:t>
      </w:r>
      <w:r w:rsidR="00FD654A" w:rsidRPr="00D01751">
        <w:rPr>
          <w:rFonts w:ascii="Cordia New" w:hAnsi="Cordia New" w:cs="Cordia New"/>
          <w:sz w:val="28"/>
          <w:cs/>
        </w:rPr>
        <w:t>.</w:t>
      </w:r>
      <w:r w:rsidR="00FD654A" w:rsidRPr="00D01751">
        <w:rPr>
          <w:rFonts w:ascii="Cordia New" w:hAnsi="Cordia New" w:cs="Cordia New"/>
          <w:sz w:val="28"/>
        </w:rPr>
        <w:t>13</w:t>
      </w:r>
      <w:r w:rsidRPr="00D01751">
        <w:rPr>
          <w:rFonts w:ascii="Cordia New" w:hAnsi="Cordia New" w:cs="Cordia New"/>
          <w:sz w:val="28"/>
          <w:cs/>
        </w:rPr>
        <w:t xml:space="preserve"> ผลการดำเนินงาน</w:t>
      </w:r>
      <w:r w:rsidR="00184704" w:rsidRPr="00D01751">
        <w:rPr>
          <w:rFonts w:ascii="Cordia New" w:hAnsi="Cordia New" w:cs="Cordia New"/>
          <w:sz w:val="28"/>
          <w:cs/>
        </w:rPr>
        <w:t xml:space="preserve"> </w:t>
      </w:r>
      <w:r w:rsidR="00184704" w:rsidRPr="00D01751">
        <w:rPr>
          <w:rFonts w:ascii="Cordia New" w:hAnsi="Cordia New" w:cs="Cordia New"/>
          <w:sz w:val="28"/>
        </w:rPr>
        <w:t xml:space="preserve">PIG </w:t>
      </w:r>
      <w:r w:rsidR="00184704" w:rsidRPr="00D01751">
        <w:rPr>
          <w:rFonts w:ascii="Cordia New" w:hAnsi="Cordia New" w:cs="Cordia New"/>
          <w:sz w:val="28"/>
          <w:cs/>
        </w:rPr>
        <w:t>ใน</w:t>
      </w:r>
      <w:r w:rsidR="00765F92" w:rsidRPr="00D01751">
        <w:rPr>
          <w:rFonts w:ascii="Cordia New" w:hAnsi="Cordia New" w:cs="Cordia New"/>
          <w:sz w:val="28"/>
          <w:cs/>
        </w:rPr>
        <w:t>เดือน</w:t>
      </w:r>
      <w:r w:rsidR="0011367E" w:rsidRPr="00D01751">
        <w:rPr>
          <w:rFonts w:ascii="Cordia New" w:hAnsi="Cordia New" w:cs="Cordia New"/>
          <w:sz w:val="28"/>
          <w:cs/>
        </w:rPr>
        <w:t>มีนาคม</w:t>
      </w:r>
      <w:r w:rsidR="0011367E" w:rsidRPr="00D01751">
        <w:rPr>
          <w:rFonts w:ascii="Cordia New" w:hAnsi="Cordia New" w:cs="Cordia New"/>
          <w:sz w:val="28"/>
        </w:rPr>
        <w:t xml:space="preserve"> 2559</w:t>
      </w:r>
    </w:p>
    <w:tbl>
      <w:tblPr>
        <w:tblStyle w:val="TableGrid6"/>
        <w:tblW w:w="10206" w:type="dxa"/>
        <w:jc w:val="center"/>
        <w:tblLayout w:type="fixed"/>
        <w:tblLook w:val="04A0" w:firstRow="1" w:lastRow="0" w:firstColumn="1" w:lastColumn="0" w:noHBand="0" w:noVBand="1"/>
      </w:tblPr>
      <w:tblGrid>
        <w:gridCol w:w="5698"/>
        <w:gridCol w:w="4508"/>
      </w:tblGrid>
      <w:tr w:rsidR="0011367E" w:rsidRPr="00D01751" w:rsidTr="001365E4">
        <w:trPr>
          <w:trHeight w:val="335"/>
          <w:jc w:val="center"/>
        </w:trPr>
        <w:tc>
          <w:tcPr>
            <w:tcW w:w="5698" w:type="dxa"/>
          </w:tcPr>
          <w:p w:rsidR="0011367E" w:rsidRPr="00D01751" w:rsidRDefault="0011367E" w:rsidP="001365E4">
            <w:pPr>
              <w:tabs>
                <w:tab w:val="center" w:pos="5103"/>
              </w:tabs>
              <w:spacing w:before="120"/>
              <w:contextualSpacing/>
              <w:rPr>
                <w:rFonts w:ascii="Cordia New" w:eastAsia="Calibri" w:hAnsi="Cordia New" w:cs="Cordia New"/>
                <w:noProof/>
                <w:sz w:val="28"/>
                <w:cs/>
              </w:rPr>
            </w:pPr>
            <w:r w:rsidRPr="00D01751">
              <w:rPr>
                <w:rFonts w:ascii="Cordia New" w:hAnsi="Cordia New" w:cs="Cordia New"/>
                <w:noProof/>
                <w:sz w:val="28"/>
              </w:rPr>
              <w:drawing>
                <wp:inline distT="0" distB="0" distL="0" distR="0" wp14:anchorId="62A4A0F4" wp14:editId="60BFA9B9">
                  <wp:extent cx="3479165" cy="2403475"/>
                  <wp:effectExtent l="0" t="0" r="6985" b="0"/>
                  <wp:docPr id="6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8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9165" cy="2403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1367E" w:rsidRPr="00D01751" w:rsidRDefault="0011367E" w:rsidP="001365E4">
            <w:pPr>
              <w:tabs>
                <w:tab w:val="center" w:pos="5103"/>
              </w:tabs>
              <w:spacing w:before="120"/>
              <w:contextualSpacing/>
              <w:rPr>
                <w:rFonts w:ascii="Cordia New" w:eastAsia="Calibri" w:hAnsi="Cordia New" w:cs="Cordia New"/>
                <w:noProof/>
                <w:sz w:val="28"/>
              </w:rPr>
            </w:pPr>
            <w:r w:rsidRPr="00D01751">
              <w:rPr>
                <w:rFonts w:ascii="Cordia New" w:eastAsia="Calibri" w:hAnsi="Cordia New" w:cs="Cordia New"/>
                <w:sz w:val="28"/>
              </w:rPr>
              <w:t>RC5200  PRP</w:t>
            </w:r>
            <w:r w:rsidRPr="00D01751">
              <w:rPr>
                <w:rFonts w:ascii="Cordia New" w:eastAsia="Calibri" w:hAnsi="Cordia New" w:cs="Cordia New"/>
                <w:sz w:val="28"/>
                <w:cs/>
              </w:rPr>
              <w:t>-</w:t>
            </w:r>
            <w:r w:rsidRPr="00D01751">
              <w:rPr>
                <w:rFonts w:ascii="Cordia New" w:eastAsia="Calibri" w:hAnsi="Cordia New" w:cs="Cordia New"/>
                <w:sz w:val="28"/>
              </w:rPr>
              <w:t xml:space="preserve">DPCU </w:t>
            </w:r>
            <w:r w:rsidRPr="00D01751">
              <w:rPr>
                <w:rFonts w:ascii="Cordia New" w:eastAsia="Calibri" w:hAnsi="Cordia New" w:cs="Cordia New"/>
                <w:sz w:val="28"/>
                <w:cs/>
              </w:rPr>
              <w:t>ความยาว</w:t>
            </w:r>
            <w:r w:rsidRPr="00D01751">
              <w:rPr>
                <w:rFonts w:ascii="Cordia New" w:eastAsia="Calibri" w:hAnsi="Cordia New" w:cs="Cordia New"/>
                <w:sz w:val="28"/>
              </w:rPr>
              <w:t xml:space="preserve"> 418</w:t>
            </w:r>
            <w:r w:rsidRPr="00D01751">
              <w:rPr>
                <w:rFonts w:ascii="Cordia New" w:eastAsia="Calibri" w:hAnsi="Cordia New" w:cs="Cordia New"/>
                <w:sz w:val="28"/>
                <w:cs/>
              </w:rPr>
              <w:t>.</w:t>
            </w:r>
            <w:r w:rsidRPr="00D01751">
              <w:rPr>
                <w:rFonts w:ascii="Cordia New" w:eastAsia="Calibri" w:hAnsi="Cordia New" w:cs="Cordia New"/>
                <w:sz w:val="28"/>
              </w:rPr>
              <w:t xml:space="preserve">927 km </w:t>
            </w:r>
            <w:r w:rsidRPr="00D01751">
              <w:rPr>
                <w:rFonts w:ascii="Cordia New" w:eastAsia="Calibri" w:hAnsi="Cordia New" w:cs="Cordia New"/>
                <w:sz w:val="28"/>
                <w:cs/>
              </w:rPr>
              <w:t xml:space="preserve">มี </w:t>
            </w:r>
            <w:r w:rsidRPr="00D01751">
              <w:rPr>
                <w:rFonts w:ascii="Cordia New" w:eastAsia="Calibri" w:hAnsi="Cordia New" w:cs="Cordia New"/>
                <w:sz w:val="28"/>
              </w:rPr>
              <w:t>internal lining</w:t>
            </w:r>
            <w:r w:rsidRPr="00D01751">
              <w:rPr>
                <w:rFonts w:ascii="Cordia New" w:eastAsia="Calibri" w:hAnsi="Cordia New" w:cs="Cordia New"/>
                <w:sz w:val="28"/>
                <w:cs/>
              </w:rPr>
              <w:t xml:space="preserve">  </w:t>
            </w:r>
          </w:p>
        </w:tc>
        <w:tc>
          <w:tcPr>
            <w:tcW w:w="4508" w:type="dxa"/>
          </w:tcPr>
          <w:p w:rsidR="0011367E" w:rsidRPr="00D01751" w:rsidRDefault="0011367E" w:rsidP="001365E4">
            <w:pPr>
              <w:jc w:val="thaiDistribute"/>
              <w:rPr>
                <w:rFonts w:ascii="Cordia New" w:hAnsi="Cordia New" w:cs="Cordia New"/>
                <w:sz w:val="28"/>
              </w:rPr>
            </w:pPr>
            <w:r w:rsidRPr="00D01751">
              <w:rPr>
                <w:rFonts w:ascii="Cordia New" w:hAnsi="Cordia New" w:cs="Cordia New"/>
                <w:sz w:val="28"/>
                <w:cs/>
              </w:rPr>
              <w:t xml:space="preserve">จากการ </w:t>
            </w:r>
            <w:r w:rsidRPr="00D01751">
              <w:rPr>
                <w:rFonts w:ascii="Cordia New" w:hAnsi="Cordia New" w:cs="Cordia New"/>
                <w:sz w:val="28"/>
              </w:rPr>
              <w:t xml:space="preserve">run PTT Cleaning </w:t>
            </w:r>
            <w:r w:rsidRPr="00D01751">
              <w:rPr>
                <w:rFonts w:ascii="Cordia New" w:eastAsia="Times New Roman" w:hAnsi="Cordia New" w:cs="Cordia New"/>
                <w:sz w:val="28"/>
              </w:rPr>
              <w:t>PIG</w:t>
            </w:r>
            <w:r w:rsidRPr="00D01751">
              <w:rPr>
                <w:rFonts w:ascii="Cordia New" w:hAnsi="Cordia New" w:cs="Cordia New"/>
                <w:sz w:val="28"/>
                <w:cs/>
              </w:rPr>
              <w:t xml:space="preserve"> </w:t>
            </w:r>
            <w:r w:rsidRPr="00D01751">
              <w:rPr>
                <w:rFonts w:ascii="Cordia New" w:eastAsia="Times New Roman" w:hAnsi="Cordia New" w:cs="Cordia New"/>
                <w:sz w:val="28"/>
              </w:rPr>
              <w:t>1</w:t>
            </w:r>
            <w:r w:rsidRPr="00D01751">
              <w:rPr>
                <w:rFonts w:ascii="Cordia New" w:hAnsi="Cordia New" w:cs="Cordia New"/>
                <w:sz w:val="28"/>
                <w:cs/>
              </w:rPr>
              <w:t>/</w:t>
            </w:r>
            <w:r w:rsidRPr="00D01751">
              <w:rPr>
                <w:rFonts w:ascii="Cordia New" w:hAnsi="Cordia New" w:cs="Cordia New"/>
                <w:sz w:val="28"/>
              </w:rPr>
              <w:t xml:space="preserve">59 </w:t>
            </w:r>
            <w:r w:rsidRPr="00D01751">
              <w:rPr>
                <w:rFonts w:ascii="Cordia New" w:hAnsi="Cordia New" w:cs="Cordia New"/>
                <w:sz w:val="28"/>
                <w:cs/>
              </w:rPr>
              <w:t>ลูก เดือน</w:t>
            </w:r>
            <w:r w:rsidRPr="00D01751">
              <w:rPr>
                <w:rFonts w:ascii="Cordia New" w:eastAsia="Times New Roman" w:hAnsi="Cordia New" w:cs="Cordia New"/>
                <w:sz w:val="28"/>
                <w:cs/>
              </w:rPr>
              <w:t xml:space="preserve">มีนาคม </w:t>
            </w:r>
            <w:r w:rsidRPr="00D01751">
              <w:rPr>
                <w:rFonts w:ascii="Cordia New" w:hAnsi="Cordia New" w:cs="Cordia New"/>
                <w:sz w:val="28"/>
                <w:cs/>
              </w:rPr>
              <w:t xml:space="preserve"> ปี </w:t>
            </w:r>
            <w:r w:rsidRPr="00D01751">
              <w:rPr>
                <w:rFonts w:ascii="Cordia New" w:hAnsi="Cordia New" w:cs="Cordia New"/>
                <w:sz w:val="28"/>
              </w:rPr>
              <w:t>255</w:t>
            </w:r>
            <w:r w:rsidRPr="00D01751">
              <w:rPr>
                <w:rFonts w:ascii="Cordia New" w:eastAsia="Times New Roman" w:hAnsi="Cordia New" w:cs="Cordia New"/>
                <w:sz w:val="28"/>
              </w:rPr>
              <w:t>9</w:t>
            </w:r>
            <w:r w:rsidRPr="00D01751">
              <w:rPr>
                <w:rFonts w:ascii="Cordia New" w:hAnsi="Cordia New" w:cs="Cordia New"/>
                <w:sz w:val="28"/>
                <w:cs/>
              </w:rPr>
              <w:t xml:space="preserve"> </w:t>
            </w:r>
          </w:p>
          <w:p w:rsidR="00771DB6" w:rsidRPr="00D01751" w:rsidRDefault="0011367E" w:rsidP="000D3C8D">
            <w:pPr>
              <w:pStyle w:val="ac"/>
              <w:numPr>
                <w:ilvl w:val="0"/>
                <w:numId w:val="23"/>
              </w:numPr>
              <w:rPr>
                <w:rFonts w:ascii="Cordia New" w:eastAsiaTheme="minorHAnsi" w:hAnsi="Cordia New"/>
                <w:sz w:val="28"/>
              </w:rPr>
            </w:pPr>
            <w:r w:rsidRPr="00D01751">
              <w:rPr>
                <w:rFonts w:ascii="Cordia New" w:eastAsiaTheme="minorHAnsi" w:hAnsi="Cordia New"/>
                <w:sz w:val="28"/>
                <w:cs/>
              </w:rPr>
              <w:t xml:space="preserve">สภาพ </w:t>
            </w:r>
            <w:r w:rsidRPr="00D01751">
              <w:rPr>
                <w:rFonts w:ascii="Cordia New" w:eastAsiaTheme="minorHAnsi" w:hAnsi="Cordia New"/>
                <w:sz w:val="28"/>
              </w:rPr>
              <w:t xml:space="preserve">PIG </w:t>
            </w:r>
            <w:r w:rsidRPr="00D01751">
              <w:rPr>
                <w:rFonts w:ascii="Cordia New" w:eastAsiaTheme="minorHAnsi" w:hAnsi="Cordia New"/>
                <w:sz w:val="28"/>
                <w:cs/>
              </w:rPr>
              <w:t xml:space="preserve">:  </w:t>
            </w:r>
            <w:r w:rsidRPr="00D01751">
              <w:rPr>
                <w:rFonts w:ascii="Cordia New" w:eastAsiaTheme="minorHAnsi" w:hAnsi="Cordia New"/>
                <w:sz w:val="28"/>
              </w:rPr>
              <w:t xml:space="preserve">Sealing Disc </w:t>
            </w:r>
            <w:r w:rsidRPr="00D01751">
              <w:rPr>
                <w:rFonts w:ascii="Cordia New" w:eastAsiaTheme="minorHAnsi" w:hAnsi="Cordia New"/>
                <w:sz w:val="28"/>
                <w:cs/>
              </w:rPr>
              <w:t xml:space="preserve">และ </w:t>
            </w:r>
            <w:r w:rsidRPr="00D01751">
              <w:rPr>
                <w:rFonts w:ascii="Cordia New" w:eastAsiaTheme="minorHAnsi" w:hAnsi="Cordia New"/>
                <w:sz w:val="28"/>
              </w:rPr>
              <w:t xml:space="preserve">Cup Disc </w:t>
            </w:r>
            <w:r w:rsidRPr="00D01751">
              <w:rPr>
                <w:rFonts w:ascii="Cordia New" w:eastAsiaTheme="minorHAnsi" w:hAnsi="Cordia New"/>
                <w:sz w:val="28"/>
                <w:cs/>
              </w:rPr>
              <w:t>เกิดการสึกหรอทั้งด้านหน้าและหลัง</w:t>
            </w:r>
            <w:r w:rsidRPr="00D01751">
              <w:rPr>
                <w:rFonts w:ascii="Cordia New" w:eastAsia="Times New Roman" w:hAnsi="Cordia New"/>
                <w:sz w:val="28"/>
                <w:cs/>
              </w:rPr>
              <w:t xml:space="preserve"> </w:t>
            </w:r>
          </w:p>
          <w:p w:rsidR="00771DB6" w:rsidRPr="00D01751" w:rsidRDefault="0011367E" w:rsidP="000D3C8D">
            <w:pPr>
              <w:pStyle w:val="ac"/>
              <w:numPr>
                <w:ilvl w:val="0"/>
                <w:numId w:val="23"/>
              </w:numPr>
              <w:rPr>
                <w:rFonts w:ascii="Cordia New" w:eastAsiaTheme="minorHAnsi" w:hAnsi="Cordia New"/>
                <w:sz w:val="28"/>
              </w:rPr>
            </w:pPr>
            <w:r w:rsidRPr="00D01751">
              <w:rPr>
                <w:rFonts w:ascii="Cordia New" w:eastAsiaTheme="minorHAnsi" w:hAnsi="Cordia New"/>
                <w:sz w:val="28"/>
                <w:cs/>
              </w:rPr>
              <w:t xml:space="preserve">พบ </w:t>
            </w:r>
            <w:proofErr w:type="spellStart"/>
            <w:r w:rsidRPr="00D01751">
              <w:rPr>
                <w:rFonts w:ascii="Cordia New" w:eastAsiaTheme="minorHAnsi" w:hAnsi="Cordia New"/>
                <w:sz w:val="28"/>
              </w:rPr>
              <w:t>Millscale</w:t>
            </w:r>
            <w:proofErr w:type="spellEnd"/>
            <w:r w:rsidRPr="00D01751">
              <w:rPr>
                <w:rFonts w:ascii="Cordia New" w:eastAsiaTheme="minorHAnsi" w:hAnsi="Cordia New"/>
                <w:sz w:val="28"/>
              </w:rPr>
              <w:t xml:space="preserve"> </w:t>
            </w:r>
            <w:r w:rsidRPr="00D01751">
              <w:rPr>
                <w:rFonts w:ascii="Cordia New" w:eastAsiaTheme="minorHAnsi" w:hAnsi="Cordia New"/>
                <w:sz w:val="28"/>
                <w:cs/>
              </w:rPr>
              <w:t xml:space="preserve">ลักษณะเป็นยางเหนียวสีดำ ประมาณ </w:t>
            </w:r>
            <w:r w:rsidR="00771DB6" w:rsidRPr="00D01751">
              <w:rPr>
                <w:rFonts w:ascii="Cordia New" w:eastAsiaTheme="minorHAnsi" w:hAnsi="Cordia New"/>
                <w:sz w:val="28"/>
              </w:rPr>
              <w:t xml:space="preserve">15 kg </w:t>
            </w:r>
            <w:r w:rsidR="00771DB6" w:rsidRPr="00D01751">
              <w:rPr>
                <w:rFonts w:ascii="Cordia New" w:eastAsiaTheme="minorHAnsi" w:hAnsi="Cordia New"/>
                <w:sz w:val="28"/>
                <w:cs/>
              </w:rPr>
              <w:t>และ</w:t>
            </w:r>
            <w:r w:rsidRPr="00D01751">
              <w:rPr>
                <w:rFonts w:ascii="Cordia New" w:eastAsiaTheme="minorHAnsi" w:hAnsi="Cordia New"/>
                <w:sz w:val="28"/>
                <w:cs/>
              </w:rPr>
              <w:t xml:space="preserve">พบ </w:t>
            </w:r>
            <w:r w:rsidRPr="00D01751">
              <w:rPr>
                <w:rFonts w:ascii="Cordia New" w:eastAsiaTheme="minorHAnsi" w:hAnsi="Cordia New"/>
                <w:sz w:val="28"/>
              </w:rPr>
              <w:t xml:space="preserve">Liquid </w:t>
            </w:r>
            <w:r w:rsidRPr="00D01751">
              <w:rPr>
                <w:rFonts w:ascii="Cordia New" w:eastAsiaTheme="minorHAnsi" w:hAnsi="Cordia New"/>
                <w:sz w:val="28"/>
                <w:cs/>
              </w:rPr>
              <w:t xml:space="preserve">สีดำที่ </w:t>
            </w:r>
            <w:r w:rsidRPr="00D01751">
              <w:rPr>
                <w:rFonts w:ascii="Cordia New" w:eastAsiaTheme="minorHAnsi" w:hAnsi="Cordia New"/>
                <w:sz w:val="28"/>
              </w:rPr>
              <w:t xml:space="preserve">Receiver </w:t>
            </w:r>
            <w:r w:rsidRPr="00D01751">
              <w:rPr>
                <w:rFonts w:ascii="Cordia New" w:eastAsiaTheme="minorHAnsi" w:hAnsi="Cordia New"/>
                <w:sz w:val="28"/>
                <w:cs/>
              </w:rPr>
              <w:t>ประมาณ 50 ลิตร</w:t>
            </w:r>
          </w:p>
          <w:p w:rsidR="00771DB6" w:rsidRPr="00D01751" w:rsidRDefault="0011367E" w:rsidP="000D3C8D">
            <w:pPr>
              <w:pStyle w:val="ac"/>
              <w:numPr>
                <w:ilvl w:val="0"/>
                <w:numId w:val="23"/>
              </w:numPr>
              <w:rPr>
                <w:rFonts w:ascii="Cordia New" w:hAnsi="Cordia New"/>
                <w:sz w:val="28"/>
              </w:rPr>
            </w:pPr>
            <w:r w:rsidRPr="00D01751">
              <w:rPr>
                <w:rFonts w:ascii="Cordia New" w:eastAsiaTheme="minorHAnsi" w:hAnsi="Cordia New"/>
                <w:sz w:val="28"/>
                <w:cs/>
              </w:rPr>
              <w:t xml:space="preserve">ถือได้ว่าท่อค่อนค้างสะอาดเนื่องจากปริมาณ </w:t>
            </w:r>
            <w:proofErr w:type="spellStart"/>
            <w:r w:rsidRPr="00D01751">
              <w:rPr>
                <w:rFonts w:ascii="Cordia New" w:eastAsiaTheme="minorHAnsi" w:hAnsi="Cordia New"/>
                <w:sz w:val="28"/>
              </w:rPr>
              <w:t>milscale</w:t>
            </w:r>
            <w:proofErr w:type="spellEnd"/>
            <w:r w:rsidRPr="00D01751">
              <w:rPr>
                <w:rFonts w:ascii="Cordia New" w:eastAsiaTheme="minorHAnsi" w:hAnsi="Cordia New"/>
                <w:sz w:val="28"/>
              </w:rPr>
              <w:t xml:space="preserve"> </w:t>
            </w:r>
            <w:r w:rsidRPr="00D01751">
              <w:rPr>
                <w:rFonts w:ascii="Cordia New" w:eastAsiaTheme="minorHAnsi" w:hAnsi="Cordia New"/>
                <w:sz w:val="28"/>
                <w:cs/>
              </w:rPr>
              <w:t xml:space="preserve">และ </w:t>
            </w:r>
            <w:r w:rsidRPr="00D01751">
              <w:rPr>
                <w:rFonts w:ascii="Cordia New" w:eastAsiaTheme="minorHAnsi" w:hAnsi="Cordia New"/>
                <w:sz w:val="28"/>
              </w:rPr>
              <w:t xml:space="preserve">liquid </w:t>
            </w:r>
            <w:r w:rsidRPr="00D01751">
              <w:rPr>
                <w:rFonts w:ascii="Cordia New" w:eastAsiaTheme="minorHAnsi" w:hAnsi="Cordia New"/>
                <w:sz w:val="28"/>
                <w:cs/>
              </w:rPr>
              <w:t xml:space="preserve">ต่อความยาวรวมน้อยมาก และยังผ่าน </w:t>
            </w:r>
            <w:r w:rsidRPr="00D01751">
              <w:rPr>
                <w:rFonts w:ascii="Cordia New" w:eastAsiaTheme="minorHAnsi" w:hAnsi="Cordia New"/>
                <w:sz w:val="28"/>
              </w:rPr>
              <w:t>criteria</w:t>
            </w:r>
            <w:r w:rsidRPr="00D01751">
              <w:rPr>
                <w:rFonts w:ascii="Cordia New" w:eastAsiaTheme="minorHAnsi" w:hAnsi="Cordia New"/>
                <w:sz w:val="28"/>
                <w:cs/>
              </w:rPr>
              <w:t xml:space="preserve"> ความสะอาดของ </w:t>
            </w:r>
            <w:r w:rsidRPr="00D01751">
              <w:rPr>
                <w:rFonts w:ascii="Cordia New" w:eastAsiaTheme="minorHAnsi" w:hAnsi="Cordia New"/>
                <w:sz w:val="28"/>
              </w:rPr>
              <w:t>Rosen</w:t>
            </w:r>
          </w:p>
          <w:p w:rsidR="0011367E" w:rsidRPr="00D01751" w:rsidRDefault="0011367E" w:rsidP="000D3C8D">
            <w:pPr>
              <w:pStyle w:val="ac"/>
              <w:numPr>
                <w:ilvl w:val="0"/>
                <w:numId w:val="23"/>
              </w:numPr>
              <w:rPr>
                <w:rFonts w:ascii="Cordia New" w:hAnsi="Cordia New"/>
                <w:sz w:val="28"/>
              </w:rPr>
            </w:pPr>
            <w:r w:rsidRPr="00D01751">
              <w:rPr>
                <w:rFonts w:ascii="Cordia New" w:hAnsi="Cordia New"/>
                <w:sz w:val="28"/>
                <w:cs/>
              </w:rPr>
              <w:t xml:space="preserve">จำนวน </w:t>
            </w:r>
            <w:r w:rsidRPr="00D01751">
              <w:rPr>
                <w:rFonts w:ascii="Cordia New" w:hAnsi="Cordia New"/>
                <w:sz w:val="28"/>
              </w:rPr>
              <w:t>Cleaning PIG</w:t>
            </w:r>
            <w:r w:rsidRPr="00D01751">
              <w:rPr>
                <w:rFonts w:ascii="Cordia New" w:hAnsi="Cordia New"/>
                <w:sz w:val="28"/>
                <w:cs/>
              </w:rPr>
              <w:t xml:space="preserve"> สำหรับปี 2559 ยังคงเหลืออีก 2 ลูก </w:t>
            </w:r>
          </w:p>
        </w:tc>
      </w:tr>
      <w:tr w:rsidR="0011367E" w:rsidRPr="00D01751" w:rsidTr="001365E4">
        <w:trPr>
          <w:trHeight w:val="335"/>
          <w:jc w:val="center"/>
        </w:trPr>
        <w:tc>
          <w:tcPr>
            <w:tcW w:w="5698" w:type="dxa"/>
          </w:tcPr>
          <w:p w:rsidR="0011367E" w:rsidRPr="00D01751" w:rsidRDefault="0011367E" w:rsidP="001365E4">
            <w:pPr>
              <w:tabs>
                <w:tab w:val="center" w:pos="5103"/>
              </w:tabs>
              <w:spacing w:before="120"/>
              <w:contextualSpacing/>
              <w:rPr>
                <w:rFonts w:ascii="Cordia New" w:eastAsia="Calibri" w:hAnsi="Cordia New" w:cs="Cordia New"/>
                <w:sz w:val="28"/>
              </w:rPr>
            </w:pPr>
            <w:r w:rsidRPr="00D01751">
              <w:rPr>
                <w:rFonts w:ascii="Cordia New" w:hAnsi="Cordia New" w:cs="Cordia New"/>
                <w:noProof/>
                <w:sz w:val="28"/>
              </w:rPr>
              <w:lastRenderedPageBreak/>
              <w:drawing>
                <wp:inline distT="0" distB="0" distL="0" distR="0" wp14:anchorId="33DF0C6D" wp14:editId="0EEC92DC">
                  <wp:extent cx="3479165" cy="2384384"/>
                  <wp:effectExtent l="0" t="0" r="6985" b="0"/>
                  <wp:docPr id="17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1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2210" cy="23864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1367E" w:rsidRPr="00D01751" w:rsidRDefault="0011367E" w:rsidP="001365E4">
            <w:pPr>
              <w:tabs>
                <w:tab w:val="center" w:pos="5103"/>
              </w:tabs>
              <w:spacing w:before="120"/>
              <w:contextualSpacing/>
              <w:rPr>
                <w:rFonts w:ascii="Cordia New" w:eastAsia="Calibri" w:hAnsi="Cordia New" w:cs="Cordia New"/>
                <w:noProof/>
                <w:sz w:val="28"/>
              </w:rPr>
            </w:pPr>
            <w:r w:rsidRPr="00D01751">
              <w:rPr>
                <w:rFonts w:ascii="Cordia New" w:eastAsia="Calibri" w:hAnsi="Cordia New" w:cs="Cordia New"/>
                <w:sz w:val="28"/>
              </w:rPr>
              <w:t>RC0631  WN2</w:t>
            </w:r>
            <w:r w:rsidRPr="00D01751">
              <w:rPr>
                <w:rFonts w:ascii="Cordia New" w:eastAsia="Calibri" w:hAnsi="Cordia New" w:cs="Cordia New"/>
                <w:sz w:val="28"/>
                <w:cs/>
              </w:rPr>
              <w:t>-</w:t>
            </w:r>
            <w:r w:rsidRPr="00D01751">
              <w:rPr>
                <w:rFonts w:ascii="Cordia New" w:eastAsia="Calibri" w:hAnsi="Cordia New" w:cs="Cordia New"/>
                <w:sz w:val="28"/>
              </w:rPr>
              <w:t xml:space="preserve">GNNK </w:t>
            </w:r>
            <w:r w:rsidRPr="00D01751">
              <w:rPr>
                <w:rFonts w:ascii="Cordia New" w:eastAsia="Calibri" w:hAnsi="Cordia New" w:cs="Cordia New"/>
                <w:sz w:val="28"/>
                <w:cs/>
              </w:rPr>
              <w:t xml:space="preserve">ความยาว </w:t>
            </w:r>
            <w:r w:rsidRPr="00D01751">
              <w:rPr>
                <w:rFonts w:ascii="Cordia New" w:eastAsia="Calibri" w:hAnsi="Cordia New" w:cs="Cordia New"/>
                <w:sz w:val="28"/>
              </w:rPr>
              <w:t>19</w:t>
            </w:r>
            <w:r w:rsidRPr="00D01751">
              <w:rPr>
                <w:rFonts w:ascii="Cordia New" w:eastAsia="Calibri" w:hAnsi="Cordia New" w:cs="Cordia New"/>
                <w:sz w:val="28"/>
                <w:cs/>
              </w:rPr>
              <w:t>.</w:t>
            </w:r>
            <w:r w:rsidRPr="00D01751">
              <w:rPr>
                <w:rFonts w:ascii="Cordia New" w:eastAsia="Calibri" w:hAnsi="Cordia New" w:cs="Cordia New"/>
                <w:sz w:val="28"/>
              </w:rPr>
              <w:t xml:space="preserve">580 km </w:t>
            </w:r>
            <w:r w:rsidRPr="00D01751">
              <w:rPr>
                <w:rFonts w:ascii="Cordia New" w:eastAsia="Calibri" w:hAnsi="Cordia New" w:cs="Cordia New"/>
                <w:sz w:val="28"/>
                <w:cs/>
              </w:rPr>
              <w:t xml:space="preserve">ท่อไม่มี </w:t>
            </w:r>
            <w:r w:rsidRPr="00D01751">
              <w:rPr>
                <w:rFonts w:ascii="Cordia New" w:eastAsia="Calibri" w:hAnsi="Cordia New" w:cs="Cordia New"/>
                <w:sz w:val="28"/>
              </w:rPr>
              <w:t>internal lining</w:t>
            </w:r>
            <w:r w:rsidRPr="00D01751">
              <w:rPr>
                <w:rFonts w:ascii="Cordia New" w:eastAsia="Calibri" w:hAnsi="Cordia New" w:cs="Cordia New"/>
                <w:sz w:val="28"/>
                <w:cs/>
              </w:rPr>
              <w:t xml:space="preserve">  </w:t>
            </w:r>
          </w:p>
        </w:tc>
        <w:tc>
          <w:tcPr>
            <w:tcW w:w="4508" w:type="dxa"/>
          </w:tcPr>
          <w:p w:rsidR="0011367E" w:rsidRPr="00D01751" w:rsidRDefault="0011367E" w:rsidP="00E06B6C">
            <w:pPr>
              <w:tabs>
                <w:tab w:val="center" w:pos="5103"/>
              </w:tabs>
              <w:rPr>
                <w:rFonts w:ascii="Cordia New" w:hAnsi="Cordia New" w:cs="Cordia New"/>
                <w:sz w:val="28"/>
              </w:rPr>
            </w:pPr>
            <w:r w:rsidRPr="00D01751">
              <w:rPr>
                <w:rFonts w:ascii="Cordia New" w:hAnsi="Cordia New" w:cs="Cordia New"/>
                <w:sz w:val="28"/>
                <w:cs/>
              </w:rPr>
              <w:t xml:space="preserve">จากการ </w:t>
            </w:r>
            <w:r w:rsidRPr="00D01751">
              <w:rPr>
                <w:rFonts w:ascii="Cordia New" w:hAnsi="Cordia New" w:cs="Cordia New"/>
                <w:sz w:val="28"/>
              </w:rPr>
              <w:t xml:space="preserve">Run Cleaning PIG 1 </w:t>
            </w:r>
            <w:r w:rsidRPr="00D01751">
              <w:rPr>
                <w:rFonts w:ascii="Cordia New" w:hAnsi="Cordia New" w:cs="Cordia New"/>
                <w:sz w:val="28"/>
                <w:cs/>
              </w:rPr>
              <w:t xml:space="preserve">ลูก ในเดือนกุมภาพันธ์นั้น </w:t>
            </w:r>
            <w:r w:rsidRPr="00D01751">
              <w:rPr>
                <w:rFonts w:ascii="Cordia New" w:hAnsi="Cordia New" w:cs="Cordia New"/>
                <w:sz w:val="28"/>
              </w:rPr>
              <w:t xml:space="preserve">PIG </w:t>
            </w:r>
            <w:r w:rsidRPr="00D01751">
              <w:rPr>
                <w:rFonts w:ascii="Cordia New" w:hAnsi="Cordia New" w:cs="Cordia New"/>
                <w:sz w:val="28"/>
                <w:cs/>
              </w:rPr>
              <w:t xml:space="preserve">สามารถกวาด </w:t>
            </w:r>
            <w:proofErr w:type="spellStart"/>
            <w:r w:rsidRPr="00D01751">
              <w:rPr>
                <w:rFonts w:ascii="Cordia New" w:hAnsi="Cordia New" w:cs="Cordia New"/>
                <w:sz w:val="28"/>
              </w:rPr>
              <w:t>Millscale</w:t>
            </w:r>
            <w:proofErr w:type="spellEnd"/>
            <w:r w:rsidRPr="00D01751">
              <w:rPr>
                <w:rFonts w:ascii="Cordia New" w:hAnsi="Cordia New" w:cs="Cordia New"/>
                <w:sz w:val="28"/>
              </w:rPr>
              <w:t xml:space="preserve"> </w:t>
            </w:r>
            <w:r w:rsidRPr="00D01751">
              <w:rPr>
                <w:rFonts w:ascii="Cordia New" w:hAnsi="Cordia New" w:cs="Cordia New"/>
                <w:sz w:val="28"/>
                <w:cs/>
              </w:rPr>
              <w:t xml:space="preserve">ออกมาได้น้อยมาก สำหรับเดือนมีนาคมเป็นการ </w:t>
            </w:r>
            <w:r w:rsidRPr="00D01751">
              <w:rPr>
                <w:rFonts w:ascii="Cordia New" w:hAnsi="Cordia New" w:cs="Cordia New"/>
                <w:sz w:val="28"/>
              </w:rPr>
              <w:t xml:space="preserve">run Cleaning PIG </w:t>
            </w:r>
            <w:r w:rsidRPr="00D01751">
              <w:rPr>
                <w:rFonts w:ascii="Cordia New" w:hAnsi="Cordia New" w:cs="Cordia New"/>
                <w:sz w:val="28"/>
                <w:cs/>
              </w:rPr>
              <w:t xml:space="preserve">ลูกที่ </w:t>
            </w:r>
            <w:r w:rsidRPr="00D01751">
              <w:rPr>
                <w:rFonts w:ascii="Cordia New" w:hAnsi="Cordia New" w:cs="Cordia New"/>
                <w:sz w:val="28"/>
              </w:rPr>
              <w:t>2</w:t>
            </w:r>
            <w:r w:rsidRPr="00D01751">
              <w:rPr>
                <w:rFonts w:ascii="Cordia New" w:hAnsi="Cordia New" w:cs="Cordia New"/>
                <w:sz w:val="28"/>
                <w:cs/>
              </w:rPr>
              <w:t xml:space="preserve"> สำหรับเส้นท่อ </w:t>
            </w:r>
            <w:r w:rsidRPr="00D01751">
              <w:rPr>
                <w:rFonts w:ascii="Cordia New" w:hAnsi="Cordia New" w:cs="Cordia New"/>
                <w:sz w:val="28"/>
              </w:rPr>
              <w:t>WN2</w:t>
            </w:r>
            <w:r w:rsidRPr="00D01751">
              <w:rPr>
                <w:rFonts w:ascii="Cordia New" w:hAnsi="Cordia New" w:cs="Cordia New"/>
                <w:sz w:val="28"/>
                <w:cs/>
              </w:rPr>
              <w:t>-</w:t>
            </w:r>
            <w:r w:rsidRPr="00D01751">
              <w:rPr>
                <w:rFonts w:ascii="Cordia New" w:hAnsi="Cordia New" w:cs="Cordia New"/>
                <w:sz w:val="28"/>
              </w:rPr>
              <w:t>GNNK</w:t>
            </w:r>
          </w:p>
          <w:p w:rsidR="0011367E" w:rsidRPr="00D01751" w:rsidRDefault="0011367E" w:rsidP="000D3C8D">
            <w:pPr>
              <w:pStyle w:val="ac"/>
              <w:numPr>
                <w:ilvl w:val="0"/>
                <w:numId w:val="21"/>
              </w:numPr>
              <w:tabs>
                <w:tab w:val="center" w:pos="5103"/>
              </w:tabs>
              <w:spacing w:after="0" w:line="240" w:lineRule="auto"/>
              <w:ind w:left="284" w:hanging="284"/>
              <w:rPr>
                <w:rFonts w:ascii="Cordia New" w:hAnsi="Cordia New"/>
                <w:sz w:val="28"/>
              </w:rPr>
            </w:pPr>
            <w:r w:rsidRPr="00D01751">
              <w:rPr>
                <w:rFonts w:ascii="Cordia New" w:hAnsi="Cordia New"/>
                <w:sz w:val="28"/>
                <w:cs/>
              </w:rPr>
              <w:t xml:space="preserve">สภาพ </w:t>
            </w:r>
            <w:r w:rsidRPr="00D01751">
              <w:rPr>
                <w:rFonts w:ascii="Cordia New" w:hAnsi="Cordia New"/>
                <w:sz w:val="28"/>
              </w:rPr>
              <w:t xml:space="preserve">PIG </w:t>
            </w:r>
            <w:r w:rsidRPr="00D01751">
              <w:rPr>
                <w:rFonts w:ascii="Cordia New" w:hAnsi="Cordia New"/>
                <w:sz w:val="28"/>
                <w:cs/>
              </w:rPr>
              <w:t>สึกหรอเล็กน้อย</w:t>
            </w:r>
          </w:p>
          <w:p w:rsidR="0011367E" w:rsidRPr="00D01751" w:rsidRDefault="0011367E" w:rsidP="000D3C8D">
            <w:pPr>
              <w:pStyle w:val="ac"/>
              <w:numPr>
                <w:ilvl w:val="0"/>
                <w:numId w:val="21"/>
              </w:numPr>
              <w:tabs>
                <w:tab w:val="center" w:pos="5103"/>
              </w:tabs>
              <w:spacing w:after="0" w:line="240" w:lineRule="auto"/>
              <w:ind w:left="284" w:hanging="284"/>
              <w:rPr>
                <w:rFonts w:ascii="Cordia New" w:hAnsi="Cordia New"/>
                <w:sz w:val="28"/>
              </w:rPr>
            </w:pPr>
            <w:r w:rsidRPr="00D01751">
              <w:rPr>
                <w:rFonts w:ascii="Cordia New" w:hAnsi="Cordia New"/>
                <w:sz w:val="28"/>
                <w:cs/>
              </w:rPr>
              <w:t xml:space="preserve">พบ </w:t>
            </w:r>
            <w:proofErr w:type="spellStart"/>
            <w:r w:rsidRPr="00D01751">
              <w:rPr>
                <w:rFonts w:ascii="Cordia New" w:hAnsi="Cordia New"/>
                <w:sz w:val="28"/>
              </w:rPr>
              <w:t>millscale</w:t>
            </w:r>
            <w:proofErr w:type="spellEnd"/>
            <w:r w:rsidRPr="00D01751">
              <w:rPr>
                <w:rFonts w:ascii="Cordia New" w:hAnsi="Cordia New"/>
                <w:sz w:val="28"/>
              </w:rPr>
              <w:t xml:space="preserve"> </w:t>
            </w:r>
            <w:r w:rsidRPr="00D01751">
              <w:rPr>
                <w:rFonts w:ascii="Cordia New" w:hAnsi="Cordia New"/>
                <w:sz w:val="28"/>
                <w:cs/>
              </w:rPr>
              <w:t xml:space="preserve">ลักษณะฝุ่นผงแห้งสีดำประมาณ </w:t>
            </w:r>
            <w:r w:rsidRPr="00D01751">
              <w:rPr>
                <w:rFonts w:ascii="Cordia New" w:hAnsi="Cordia New"/>
                <w:sz w:val="28"/>
              </w:rPr>
              <w:t>17</w:t>
            </w:r>
            <w:r w:rsidRPr="00D01751">
              <w:rPr>
                <w:rFonts w:ascii="Cordia New" w:hAnsi="Cordia New"/>
                <w:sz w:val="28"/>
                <w:cs/>
              </w:rPr>
              <w:t xml:space="preserve"> </w:t>
            </w:r>
            <w:r w:rsidRPr="00D01751">
              <w:rPr>
                <w:rFonts w:ascii="Cordia New" w:hAnsi="Cordia New"/>
                <w:sz w:val="28"/>
              </w:rPr>
              <w:t>kg</w:t>
            </w:r>
            <w:r w:rsidR="00454380" w:rsidRPr="00D01751">
              <w:rPr>
                <w:rFonts w:ascii="Cordia New" w:hAnsi="Cordia New"/>
                <w:sz w:val="28"/>
                <w:cs/>
              </w:rPr>
              <w:t xml:space="preserve"> ไม่พบ</w:t>
            </w:r>
            <w:r w:rsidRPr="00D01751">
              <w:rPr>
                <w:rFonts w:ascii="Cordia New" w:hAnsi="Cordia New"/>
                <w:sz w:val="28"/>
                <w:cs/>
              </w:rPr>
              <w:t xml:space="preserve"> </w:t>
            </w:r>
            <w:r w:rsidRPr="00D01751">
              <w:rPr>
                <w:rFonts w:ascii="Cordia New" w:hAnsi="Cordia New"/>
                <w:sz w:val="28"/>
              </w:rPr>
              <w:t xml:space="preserve">Liquid              </w:t>
            </w:r>
            <w:r w:rsidRPr="00D01751">
              <w:rPr>
                <w:rFonts w:ascii="Cordia New" w:hAnsi="Cordia New"/>
                <w:sz w:val="28"/>
                <w:cs/>
              </w:rPr>
              <w:t xml:space="preserve">                  </w:t>
            </w:r>
          </w:p>
          <w:p w:rsidR="0011367E" w:rsidRPr="00D01751" w:rsidRDefault="0011367E" w:rsidP="000D3C8D">
            <w:pPr>
              <w:pStyle w:val="ac"/>
              <w:numPr>
                <w:ilvl w:val="0"/>
                <w:numId w:val="21"/>
              </w:numPr>
              <w:tabs>
                <w:tab w:val="center" w:pos="5103"/>
              </w:tabs>
              <w:spacing w:after="0" w:line="240" w:lineRule="auto"/>
              <w:ind w:left="284" w:hanging="284"/>
              <w:jc w:val="thaiDistribute"/>
              <w:rPr>
                <w:rFonts w:ascii="Cordia New" w:hAnsi="Cordia New"/>
                <w:sz w:val="28"/>
              </w:rPr>
            </w:pPr>
            <w:r w:rsidRPr="00D01751">
              <w:rPr>
                <w:rFonts w:ascii="Cordia New" w:hAnsi="Cordia New"/>
                <w:sz w:val="28"/>
                <w:cs/>
              </w:rPr>
              <w:t>ถือได้ว่าท่อค่อนค้างสะอาดเนื่องจากปริมาณ</w:t>
            </w:r>
            <w:r w:rsidRPr="00D01751">
              <w:rPr>
                <w:rFonts w:ascii="Cordia New" w:hAnsi="Cordia New"/>
                <w:sz w:val="28"/>
              </w:rPr>
              <w:t xml:space="preserve"> </w:t>
            </w:r>
            <w:proofErr w:type="spellStart"/>
            <w:r w:rsidRPr="00D01751">
              <w:rPr>
                <w:rFonts w:ascii="Cordia New" w:hAnsi="Cordia New"/>
                <w:sz w:val="28"/>
              </w:rPr>
              <w:t>milscale</w:t>
            </w:r>
            <w:proofErr w:type="spellEnd"/>
            <w:r w:rsidRPr="00D01751">
              <w:rPr>
                <w:rFonts w:ascii="Cordia New" w:hAnsi="Cordia New"/>
                <w:sz w:val="28"/>
              </w:rPr>
              <w:t xml:space="preserve"> </w:t>
            </w:r>
            <w:r w:rsidRPr="00D01751">
              <w:rPr>
                <w:rFonts w:ascii="Cordia New" w:hAnsi="Cordia New"/>
                <w:sz w:val="28"/>
                <w:cs/>
              </w:rPr>
              <w:t xml:space="preserve">และ </w:t>
            </w:r>
            <w:r w:rsidRPr="00D01751">
              <w:rPr>
                <w:rFonts w:ascii="Cordia New" w:hAnsi="Cordia New"/>
                <w:sz w:val="28"/>
              </w:rPr>
              <w:t xml:space="preserve">Liquid </w:t>
            </w:r>
            <w:r w:rsidRPr="00D01751">
              <w:rPr>
                <w:rFonts w:ascii="Cordia New" w:hAnsi="Cordia New"/>
                <w:sz w:val="28"/>
                <w:cs/>
              </w:rPr>
              <w:t xml:space="preserve">ต่อความยาวรวมน้อยมาก และผ่าน </w:t>
            </w:r>
            <w:r w:rsidRPr="00D01751">
              <w:rPr>
                <w:rFonts w:ascii="Cordia New" w:hAnsi="Cordia New"/>
                <w:sz w:val="28"/>
              </w:rPr>
              <w:t xml:space="preserve">criteria </w:t>
            </w:r>
            <w:r w:rsidRPr="00D01751">
              <w:rPr>
                <w:rFonts w:ascii="Cordia New" w:hAnsi="Cordia New"/>
                <w:sz w:val="28"/>
                <w:cs/>
              </w:rPr>
              <w:t xml:space="preserve">ความสะอาดของ </w:t>
            </w:r>
            <w:r w:rsidRPr="00D01751">
              <w:rPr>
                <w:rFonts w:ascii="Cordia New" w:hAnsi="Cordia New"/>
                <w:sz w:val="28"/>
              </w:rPr>
              <w:t>Rosen</w:t>
            </w:r>
          </w:p>
          <w:p w:rsidR="0011367E" w:rsidRPr="00D01751" w:rsidRDefault="0011367E" w:rsidP="000D3C8D">
            <w:pPr>
              <w:pStyle w:val="ac"/>
              <w:numPr>
                <w:ilvl w:val="0"/>
                <w:numId w:val="21"/>
              </w:numPr>
              <w:tabs>
                <w:tab w:val="center" w:pos="5103"/>
              </w:tabs>
              <w:spacing w:after="0" w:line="240" w:lineRule="auto"/>
              <w:ind w:left="284" w:hanging="284"/>
              <w:jc w:val="thaiDistribute"/>
              <w:rPr>
                <w:rFonts w:ascii="Cordia New" w:hAnsi="Cordia New"/>
                <w:sz w:val="28"/>
                <w:cs/>
              </w:rPr>
            </w:pPr>
            <w:r w:rsidRPr="00D01751">
              <w:rPr>
                <w:rFonts w:ascii="Cordia New" w:hAnsi="Cordia New"/>
                <w:sz w:val="28"/>
                <w:cs/>
              </w:rPr>
              <w:t xml:space="preserve">จากผล </w:t>
            </w:r>
            <w:proofErr w:type="spellStart"/>
            <w:r w:rsidRPr="00D01751">
              <w:rPr>
                <w:rFonts w:ascii="Cordia New" w:hAnsi="Cordia New"/>
                <w:sz w:val="28"/>
              </w:rPr>
              <w:t>Millscale</w:t>
            </w:r>
            <w:proofErr w:type="spellEnd"/>
            <w:r w:rsidRPr="00D01751">
              <w:rPr>
                <w:rFonts w:ascii="Cordia New" w:hAnsi="Cordia New"/>
                <w:sz w:val="28"/>
              </w:rPr>
              <w:t xml:space="preserve"> </w:t>
            </w:r>
            <w:r w:rsidRPr="00D01751">
              <w:rPr>
                <w:rFonts w:ascii="Cordia New" w:hAnsi="Cordia New"/>
                <w:sz w:val="28"/>
                <w:cs/>
              </w:rPr>
              <w:t xml:space="preserve">ที่เพิ่มขึ้นส่งผลให้ รท. ยังคงดำเนินแผนงาน </w:t>
            </w:r>
            <w:r w:rsidRPr="00D01751">
              <w:rPr>
                <w:rFonts w:ascii="Cordia New" w:hAnsi="Cordia New"/>
                <w:sz w:val="28"/>
              </w:rPr>
              <w:t xml:space="preserve">PIG </w:t>
            </w:r>
            <w:r w:rsidRPr="00D01751">
              <w:rPr>
                <w:rFonts w:ascii="Cordia New" w:hAnsi="Cordia New"/>
                <w:sz w:val="28"/>
                <w:cs/>
              </w:rPr>
              <w:t xml:space="preserve">ตามเดิม คือ ยังคงมีจำนวน </w:t>
            </w:r>
            <w:r w:rsidRPr="00D01751">
              <w:rPr>
                <w:rFonts w:ascii="Cordia New" w:hAnsi="Cordia New"/>
                <w:sz w:val="28"/>
              </w:rPr>
              <w:t xml:space="preserve">Cleaning PIG </w:t>
            </w:r>
            <w:r w:rsidRPr="00D01751">
              <w:rPr>
                <w:rFonts w:ascii="Cordia New" w:hAnsi="Cordia New"/>
                <w:sz w:val="28"/>
                <w:cs/>
              </w:rPr>
              <w:t xml:space="preserve">สำหรับปี </w:t>
            </w:r>
            <w:r w:rsidRPr="00D01751">
              <w:rPr>
                <w:rFonts w:ascii="Cordia New" w:hAnsi="Cordia New"/>
                <w:sz w:val="28"/>
              </w:rPr>
              <w:t xml:space="preserve">2559 </w:t>
            </w:r>
            <w:r w:rsidRPr="00D01751">
              <w:rPr>
                <w:rFonts w:ascii="Cordia New" w:eastAsiaTheme="minorHAnsi" w:hAnsi="Cordia New"/>
                <w:sz w:val="28"/>
                <w:cs/>
              </w:rPr>
              <w:t>เหลืออีก 5 ลูก</w:t>
            </w:r>
          </w:p>
        </w:tc>
      </w:tr>
      <w:tr w:rsidR="0011367E" w:rsidRPr="00D01751" w:rsidTr="001365E4">
        <w:trPr>
          <w:trHeight w:val="3677"/>
          <w:jc w:val="center"/>
        </w:trPr>
        <w:tc>
          <w:tcPr>
            <w:tcW w:w="5698" w:type="dxa"/>
          </w:tcPr>
          <w:p w:rsidR="0011367E" w:rsidRPr="00D01751" w:rsidRDefault="0011367E" w:rsidP="001365E4">
            <w:pPr>
              <w:tabs>
                <w:tab w:val="center" w:pos="5103"/>
              </w:tabs>
              <w:spacing w:before="120"/>
              <w:contextualSpacing/>
              <w:rPr>
                <w:rFonts w:ascii="Cordia New" w:eastAsia="Calibri" w:hAnsi="Cordia New" w:cs="Cordia New"/>
                <w:noProof/>
                <w:sz w:val="28"/>
              </w:rPr>
            </w:pPr>
            <w:r w:rsidRPr="00D01751">
              <w:rPr>
                <w:rFonts w:ascii="Cordia New" w:hAnsi="Cordia New" w:cs="Cordia New"/>
                <w:noProof/>
                <w:sz w:val="28"/>
              </w:rPr>
              <w:drawing>
                <wp:inline distT="0" distB="0" distL="0" distR="0" wp14:anchorId="24CAAC8F" wp14:editId="0E4AAAFE">
                  <wp:extent cx="3479601" cy="1996633"/>
                  <wp:effectExtent l="0" t="0" r="6985" b="3810"/>
                  <wp:docPr id="30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6835" cy="20065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1367E" w:rsidRPr="00D01751" w:rsidRDefault="0011367E" w:rsidP="001365E4">
            <w:pPr>
              <w:tabs>
                <w:tab w:val="center" w:pos="5103"/>
              </w:tabs>
              <w:spacing w:before="120"/>
              <w:contextualSpacing/>
              <w:rPr>
                <w:rFonts w:ascii="Cordia New" w:eastAsia="Calibri" w:hAnsi="Cordia New" w:cs="Cordia New"/>
                <w:noProof/>
                <w:sz w:val="28"/>
              </w:rPr>
            </w:pPr>
            <w:r w:rsidRPr="00D01751">
              <w:rPr>
                <w:rFonts w:ascii="Cordia New" w:eastAsia="Calibri" w:hAnsi="Cordia New" w:cs="Cordia New"/>
                <w:sz w:val="28"/>
              </w:rPr>
              <w:t>RC5610  IRPC1</w:t>
            </w:r>
            <w:r w:rsidRPr="00D01751">
              <w:rPr>
                <w:rFonts w:ascii="Cordia New" w:eastAsia="Calibri" w:hAnsi="Cordia New" w:cs="Cordia New"/>
                <w:sz w:val="28"/>
                <w:cs/>
              </w:rPr>
              <w:t>-</w:t>
            </w:r>
            <w:r w:rsidRPr="00D01751">
              <w:rPr>
                <w:rFonts w:ascii="Cordia New" w:eastAsia="Calibri" w:hAnsi="Cordia New" w:cs="Cordia New"/>
                <w:sz w:val="28"/>
              </w:rPr>
              <w:t xml:space="preserve">IRPC4 </w:t>
            </w:r>
            <w:r w:rsidRPr="00D01751">
              <w:rPr>
                <w:rFonts w:ascii="Cordia New" w:eastAsia="Calibri" w:hAnsi="Cordia New" w:cs="Cordia New"/>
                <w:sz w:val="28"/>
                <w:cs/>
              </w:rPr>
              <w:t>ความยาว 21.000</w:t>
            </w:r>
            <w:r w:rsidRPr="00D01751">
              <w:rPr>
                <w:rFonts w:ascii="Cordia New" w:eastAsia="Calibri" w:hAnsi="Cordia New" w:cs="Cordia New"/>
                <w:sz w:val="28"/>
              </w:rPr>
              <w:t xml:space="preserve"> km </w:t>
            </w:r>
            <w:r w:rsidRPr="00D01751">
              <w:rPr>
                <w:rFonts w:ascii="Cordia New" w:eastAsia="Calibri" w:hAnsi="Cordia New" w:cs="Cordia New"/>
                <w:sz w:val="28"/>
                <w:cs/>
              </w:rPr>
              <w:t xml:space="preserve">มี </w:t>
            </w:r>
            <w:r w:rsidRPr="00D01751">
              <w:rPr>
                <w:rFonts w:ascii="Cordia New" w:eastAsia="Calibri" w:hAnsi="Cordia New" w:cs="Cordia New"/>
                <w:sz w:val="28"/>
              </w:rPr>
              <w:t>internal lining</w:t>
            </w:r>
            <w:r w:rsidRPr="00D01751">
              <w:rPr>
                <w:rFonts w:ascii="Cordia New" w:eastAsia="Calibri" w:hAnsi="Cordia New" w:cs="Cordia New"/>
                <w:sz w:val="28"/>
                <w:cs/>
              </w:rPr>
              <w:t xml:space="preserve">  </w:t>
            </w:r>
          </w:p>
        </w:tc>
        <w:tc>
          <w:tcPr>
            <w:tcW w:w="4508" w:type="dxa"/>
          </w:tcPr>
          <w:p w:rsidR="0011367E" w:rsidRPr="00D01751" w:rsidRDefault="0011367E" w:rsidP="00E06B6C">
            <w:pPr>
              <w:tabs>
                <w:tab w:val="center" w:pos="5103"/>
              </w:tabs>
              <w:spacing w:before="120"/>
              <w:contextualSpacing/>
              <w:jc w:val="thaiDistribute"/>
              <w:rPr>
                <w:rFonts w:ascii="Cordia New" w:eastAsia="Calibri" w:hAnsi="Cordia New" w:cs="Cordia New"/>
                <w:sz w:val="28"/>
              </w:rPr>
            </w:pPr>
            <w:r w:rsidRPr="00D01751">
              <w:rPr>
                <w:rFonts w:ascii="Cordia New" w:eastAsia="Calibri" w:hAnsi="Cordia New" w:cs="Cordia New"/>
                <w:sz w:val="28"/>
                <w:cs/>
              </w:rPr>
              <w:t xml:space="preserve">จากการ </w:t>
            </w:r>
            <w:r w:rsidRPr="00D01751">
              <w:rPr>
                <w:rFonts w:ascii="Cordia New" w:eastAsia="Calibri" w:hAnsi="Cordia New" w:cs="Cordia New"/>
                <w:sz w:val="28"/>
              </w:rPr>
              <w:t xml:space="preserve">run PTT Cleaning PIG 1 </w:t>
            </w:r>
            <w:r w:rsidRPr="00D01751">
              <w:rPr>
                <w:rFonts w:ascii="Cordia New" w:eastAsia="Calibri" w:hAnsi="Cordia New" w:cs="Cordia New"/>
                <w:sz w:val="28"/>
                <w:cs/>
              </w:rPr>
              <w:t xml:space="preserve">ลูก เดือนมีนาคม ปี </w:t>
            </w:r>
            <w:r w:rsidRPr="00D01751">
              <w:rPr>
                <w:rFonts w:ascii="Cordia New" w:eastAsia="Calibri" w:hAnsi="Cordia New" w:cs="Cordia New"/>
                <w:sz w:val="28"/>
              </w:rPr>
              <w:t xml:space="preserve">2559 </w:t>
            </w:r>
          </w:p>
          <w:p w:rsidR="0011367E" w:rsidRPr="00D01751" w:rsidRDefault="0011367E" w:rsidP="000D3C8D">
            <w:pPr>
              <w:numPr>
                <w:ilvl w:val="0"/>
                <w:numId w:val="2"/>
              </w:numPr>
              <w:tabs>
                <w:tab w:val="center" w:pos="5103"/>
              </w:tabs>
              <w:spacing w:before="120"/>
              <w:ind w:left="285" w:hanging="284"/>
              <w:contextualSpacing/>
              <w:jc w:val="thaiDistribute"/>
              <w:rPr>
                <w:rFonts w:ascii="Cordia New" w:eastAsia="Calibri" w:hAnsi="Cordia New" w:cs="Cordia New"/>
                <w:sz w:val="28"/>
              </w:rPr>
            </w:pPr>
            <w:r w:rsidRPr="00D01751">
              <w:rPr>
                <w:rFonts w:ascii="Cordia New" w:hAnsi="Cordia New" w:cs="Cordia New"/>
                <w:sz w:val="28"/>
                <w:cs/>
              </w:rPr>
              <w:t xml:space="preserve">สภาพ </w:t>
            </w:r>
            <w:r w:rsidRPr="00D01751">
              <w:rPr>
                <w:rFonts w:ascii="Cordia New" w:hAnsi="Cordia New" w:cs="Cordia New"/>
                <w:sz w:val="28"/>
              </w:rPr>
              <w:t xml:space="preserve">PIG </w:t>
            </w:r>
            <w:r w:rsidRPr="00D01751">
              <w:rPr>
                <w:rFonts w:ascii="Cordia New" w:hAnsi="Cordia New" w:cs="Cordia New"/>
                <w:sz w:val="28"/>
                <w:cs/>
              </w:rPr>
              <w:t>สึกหรอเล็กน้อย</w:t>
            </w:r>
          </w:p>
          <w:p w:rsidR="0011367E" w:rsidRPr="00D01751" w:rsidRDefault="0011367E" w:rsidP="000D3C8D">
            <w:pPr>
              <w:numPr>
                <w:ilvl w:val="0"/>
                <w:numId w:val="2"/>
              </w:numPr>
              <w:tabs>
                <w:tab w:val="center" w:pos="5103"/>
              </w:tabs>
              <w:spacing w:before="120"/>
              <w:ind w:left="285" w:hanging="284"/>
              <w:contextualSpacing/>
              <w:jc w:val="thaiDistribute"/>
              <w:rPr>
                <w:rFonts w:ascii="Cordia New" w:eastAsia="Calibri" w:hAnsi="Cordia New" w:cs="Cordia New"/>
                <w:sz w:val="28"/>
              </w:rPr>
            </w:pPr>
            <w:r w:rsidRPr="00D01751">
              <w:rPr>
                <w:rFonts w:ascii="Cordia New" w:hAnsi="Cordia New" w:cs="Cordia New"/>
                <w:sz w:val="28"/>
                <w:cs/>
              </w:rPr>
              <w:t xml:space="preserve">พบปริมาณ </w:t>
            </w:r>
            <w:proofErr w:type="spellStart"/>
            <w:r w:rsidRPr="00D01751">
              <w:rPr>
                <w:rFonts w:ascii="Cordia New" w:hAnsi="Cordia New" w:cs="Cordia New"/>
                <w:sz w:val="28"/>
              </w:rPr>
              <w:t>millscale</w:t>
            </w:r>
            <w:proofErr w:type="spellEnd"/>
            <w:r w:rsidRPr="00D01751">
              <w:rPr>
                <w:rFonts w:ascii="Cordia New" w:hAnsi="Cordia New" w:cs="Cordia New"/>
                <w:sz w:val="28"/>
              </w:rPr>
              <w:t xml:space="preserve"> </w:t>
            </w:r>
            <w:r w:rsidRPr="00D01751">
              <w:rPr>
                <w:rFonts w:ascii="Cordia New" w:hAnsi="Cordia New" w:cs="Cordia New"/>
                <w:sz w:val="28"/>
                <w:cs/>
              </w:rPr>
              <w:t xml:space="preserve">ลักษณะฝุ่นผงแห้งสีดำประมาณ 17 </w:t>
            </w:r>
            <w:r w:rsidRPr="00D01751">
              <w:rPr>
                <w:rFonts w:ascii="Cordia New" w:hAnsi="Cordia New" w:cs="Cordia New"/>
                <w:sz w:val="28"/>
              </w:rPr>
              <w:t xml:space="preserve">kg </w:t>
            </w:r>
            <w:r w:rsidR="00454380" w:rsidRPr="00D01751">
              <w:rPr>
                <w:rFonts w:ascii="Cordia New" w:hAnsi="Cordia New" w:cs="Cordia New"/>
                <w:sz w:val="28"/>
                <w:cs/>
              </w:rPr>
              <w:t>ไม่พบ</w:t>
            </w:r>
            <w:r w:rsidRPr="00D01751">
              <w:rPr>
                <w:rFonts w:ascii="Cordia New" w:hAnsi="Cordia New" w:cs="Cordia New"/>
                <w:sz w:val="28"/>
                <w:cs/>
              </w:rPr>
              <w:t xml:space="preserve"> </w:t>
            </w:r>
            <w:r w:rsidRPr="00D01751">
              <w:rPr>
                <w:rFonts w:ascii="Cordia New" w:hAnsi="Cordia New" w:cs="Cordia New"/>
                <w:sz w:val="28"/>
              </w:rPr>
              <w:t>Liquid</w:t>
            </w:r>
          </w:p>
          <w:p w:rsidR="0011367E" w:rsidRPr="00D01751" w:rsidRDefault="0011367E" w:rsidP="000D3C8D">
            <w:pPr>
              <w:numPr>
                <w:ilvl w:val="0"/>
                <w:numId w:val="2"/>
              </w:numPr>
              <w:tabs>
                <w:tab w:val="center" w:pos="5103"/>
              </w:tabs>
              <w:spacing w:before="120"/>
              <w:ind w:left="285" w:hanging="284"/>
              <w:contextualSpacing/>
              <w:jc w:val="thaiDistribute"/>
              <w:rPr>
                <w:rFonts w:ascii="Cordia New" w:hAnsi="Cordia New" w:cs="Cordia New"/>
                <w:sz w:val="28"/>
                <w:cs/>
              </w:rPr>
            </w:pPr>
            <w:r w:rsidRPr="00D01751">
              <w:rPr>
                <w:rFonts w:ascii="Cordia New" w:eastAsia="Calibri" w:hAnsi="Cordia New" w:cs="Cordia New"/>
                <w:sz w:val="28"/>
                <w:cs/>
              </w:rPr>
              <w:t xml:space="preserve">ถือได้ว่าท่อค่อนข้างสะอาด พร้อมสำหรับการ </w:t>
            </w:r>
            <w:r w:rsidRPr="00D01751">
              <w:rPr>
                <w:rFonts w:ascii="Cordia New" w:eastAsia="Calibri" w:hAnsi="Cordia New" w:cs="Cordia New"/>
                <w:sz w:val="28"/>
              </w:rPr>
              <w:t xml:space="preserve">Run MFL PIG </w:t>
            </w:r>
            <w:r w:rsidRPr="00D01751">
              <w:rPr>
                <w:rFonts w:ascii="Cordia New" w:eastAsia="Calibri" w:hAnsi="Cordia New" w:cs="Cordia New"/>
                <w:sz w:val="28"/>
                <w:cs/>
              </w:rPr>
              <w:t xml:space="preserve">อีก 4 ลูก </w:t>
            </w:r>
            <w:r w:rsidRPr="00D01751">
              <w:rPr>
                <w:rFonts w:ascii="Cordia New" w:hAnsi="Cordia New" w:cs="Cordia New"/>
                <w:sz w:val="28"/>
                <w:cs/>
              </w:rPr>
              <w:t xml:space="preserve">สำหรับปี </w:t>
            </w:r>
            <w:r w:rsidRPr="00D01751">
              <w:rPr>
                <w:rFonts w:ascii="Cordia New" w:hAnsi="Cordia New" w:cs="Cordia New"/>
                <w:sz w:val="28"/>
              </w:rPr>
              <w:t>2559</w:t>
            </w:r>
            <w:r w:rsidRPr="00D01751">
              <w:rPr>
                <w:rFonts w:ascii="Cordia New" w:hAnsi="Cordia New" w:cs="Cordia New"/>
                <w:sz w:val="28"/>
                <w:cs/>
              </w:rPr>
              <w:t xml:space="preserve"> </w:t>
            </w:r>
          </w:p>
        </w:tc>
      </w:tr>
      <w:tr w:rsidR="0011367E" w:rsidRPr="00D01751" w:rsidTr="001365E4">
        <w:trPr>
          <w:trHeight w:val="3677"/>
          <w:jc w:val="center"/>
        </w:trPr>
        <w:tc>
          <w:tcPr>
            <w:tcW w:w="5698" w:type="dxa"/>
          </w:tcPr>
          <w:p w:rsidR="0011367E" w:rsidRPr="00D01751" w:rsidRDefault="0011367E" w:rsidP="001365E4">
            <w:pPr>
              <w:tabs>
                <w:tab w:val="center" w:pos="5103"/>
              </w:tabs>
              <w:spacing w:before="120"/>
              <w:contextualSpacing/>
              <w:rPr>
                <w:rFonts w:ascii="Cordia New" w:hAnsi="Cordia New" w:cs="Cordia New"/>
                <w:noProof/>
                <w:sz w:val="28"/>
              </w:rPr>
            </w:pPr>
            <w:r w:rsidRPr="00D01751">
              <w:rPr>
                <w:rFonts w:ascii="Cordia New" w:hAnsi="Cordia New" w:cs="Cordia New"/>
                <w:noProof/>
                <w:sz w:val="28"/>
              </w:rPr>
              <w:drawing>
                <wp:inline distT="0" distB="0" distL="0" distR="0" wp14:anchorId="618E78DC" wp14:editId="31BF7EAB">
                  <wp:extent cx="3481070" cy="2413635"/>
                  <wp:effectExtent l="0" t="0" r="5080" b="5715"/>
                  <wp:docPr id="3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1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1070" cy="2413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1367E" w:rsidRPr="00D01751" w:rsidRDefault="0011367E" w:rsidP="001365E4">
            <w:pPr>
              <w:tabs>
                <w:tab w:val="center" w:pos="5103"/>
              </w:tabs>
              <w:spacing w:before="120"/>
              <w:contextualSpacing/>
              <w:rPr>
                <w:rFonts w:ascii="Cordia New" w:hAnsi="Cordia New" w:cs="Cordia New"/>
                <w:noProof/>
                <w:sz w:val="28"/>
              </w:rPr>
            </w:pPr>
            <w:r w:rsidRPr="00D01751">
              <w:rPr>
                <w:rFonts w:ascii="Cordia New" w:eastAsia="Calibri" w:hAnsi="Cordia New" w:cs="Cordia New"/>
                <w:sz w:val="28"/>
              </w:rPr>
              <w:t>RC4000  BVW1</w:t>
            </w:r>
            <w:r w:rsidRPr="00D01751">
              <w:rPr>
                <w:rFonts w:ascii="Cordia New" w:eastAsia="Calibri" w:hAnsi="Cordia New" w:cs="Cordia New"/>
                <w:sz w:val="28"/>
                <w:cs/>
              </w:rPr>
              <w:t>-</w:t>
            </w:r>
            <w:r w:rsidRPr="00D01751">
              <w:rPr>
                <w:rFonts w:ascii="Cordia New" w:eastAsia="Calibri" w:hAnsi="Cordia New" w:cs="Cordia New"/>
                <w:sz w:val="28"/>
              </w:rPr>
              <w:t xml:space="preserve">BVW7 </w:t>
            </w:r>
            <w:r w:rsidRPr="00D01751">
              <w:rPr>
                <w:rFonts w:ascii="Cordia New" w:eastAsia="Calibri" w:hAnsi="Cordia New" w:cs="Cordia New"/>
                <w:sz w:val="28"/>
                <w:cs/>
              </w:rPr>
              <w:t xml:space="preserve">ความยาว </w:t>
            </w:r>
            <w:r w:rsidRPr="00D01751">
              <w:rPr>
                <w:rFonts w:ascii="Cordia New" w:eastAsia="Calibri" w:hAnsi="Cordia New" w:cs="Cordia New"/>
                <w:sz w:val="28"/>
              </w:rPr>
              <w:t>123</w:t>
            </w:r>
            <w:r w:rsidRPr="00D01751">
              <w:rPr>
                <w:rFonts w:ascii="Cordia New" w:eastAsia="Calibri" w:hAnsi="Cordia New" w:cs="Cordia New"/>
                <w:sz w:val="28"/>
                <w:cs/>
              </w:rPr>
              <w:t>.</w:t>
            </w:r>
            <w:r w:rsidRPr="00D01751">
              <w:rPr>
                <w:rFonts w:ascii="Cordia New" w:eastAsia="Calibri" w:hAnsi="Cordia New" w:cs="Cordia New"/>
                <w:sz w:val="28"/>
              </w:rPr>
              <w:t xml:space="preserve">198 km </w:t>
            </w:r>
            <w:r w:rsidRPr="00D01751">
              <w:rPr>
                <w:rFonts w:ascii="Cordia New" w:eastAsia="Calibri" w:hAnsi="Cordia New" w:cs="Cordia New"/>
                <w:sz w:val="28"/>
                <w:cs/>
              </w:rPr>
              <w:t xml:space="preserve">มี </w:t>
            </w:r>
            <w:r w:rsidRPr="00D01751">
              <w:rPr>
                <w:rFonts w:ascii="Cordia New" w:eastAsia="Calibri" w:hAnsi="Cordia New" w:cs="Cordia New"/>
                <w:sz w:val="28"/>
              </w:rPr>
              <w:t>internal lining</w:t>
            </w:r>
            <w:r w:rsidRPr="00D01751">
              <w:rPr>
                <w:rFonts w:ascii="Cordia New" w:eastAsia="Calibri" w:hAnsi="Cordia New" w:cs="Cordia New"/>
                <w:sz w:val="28"/>
                <w:cs/>
              </w:rPr>
              <w:t xml:space="preserve">  </w:t>
            </w:r>
          </w:p>
        </w:tc>
        <w:tc>
          <w:tcPr>
            <w:tcW w:w="4508" w:type="dxa"/>
          </w:tcPr>
          <w:p w:rsidR="0011367E" w:rsidRPr="00D01751" w:rsidRDefault="0011367E" w:rsidP="00E06B6C">
            <w:pPr>
              <w:tabs>
                <w:tab w:val="center" w:pos="5103"/>
              </w:tabs>
              <w:spacing w:before="120"/>
              <w:contextualSpacing/>
              <w:jc w:val="thaiDistribute"/>
              <w:rPr>
                <w:rFonts w:ascii="Cordia New" w:eastAsia="Calibri" w:hAnsi="Cordia New" w:cs="Cordia New"/>
                <w:sz w:val="28"/>
              </w:rPr>
            </w:pPr>
            <w:r w:rsidRPr="00D01751">
              <w:rPr>
                <w:rFonts w:ascii="Cordia New" w:eastAsia="Calibri" w:hAnsi="Cordia New" w:cs="Cordia New"/>
                <w:sz w:val="28"/>
                <w:cs/>
              </w:rPr>
              <w:t xml:space="preserve">จากการ </w:t>
            </w:r>
            <w:r w:rsidRPr="00D01751">
              <w:rPr>
                <w:rFonts w:ascii="Cordia New" w:eastAsia="Calibri" w:hAnsi="Cordia New" w:cs="Cordia New"/>
                <w:sz w:val="28"/>
              </w:rPr>
              <w:t xml:space="preserve">Run PTT Cleaning PIG 4 </w:t>
            </w:r>
            <w:r w:rsidRPr="00D01751">
              <w:rPr>
                <w:rFonts w:ascii="Cordia New" w:eastAsia="Calibri" w:hAnsi="Cordia New" w:cs="Cordia New"/>
                <w:sz w:val="28"/>
                <w:cs/>
              </w:rPr>
              <w:t xml:space="preserve">ลูก  เดือนมีนาคม   ปี </w:t>
            </w:r>
            <w:r w:rsidRPr="00D01751">
              <w:rPr>
                <w:rFonts w:ascii="Cordia New" w:eastAsia="Calibri" w:hAnsi="Cordia New" w:cs="Cordia New"/>
                <w:sz w:val="28"/>
              </w:rPr>
              <w:t xml:space="preserve">2559 </w:t>
            </w:r>
          </w:p>
          <w:p w:rsidR="0011367E" w:rsidRPr="00D01751" w:rsidRDefault="0011367E" w:rsidP="000D3C8D">
            <w:pPr>
              <w:numPr>
                <w:ilvl w:val="0"/>
                <w:numId w:val="2"/>
              </w:numPr>
              <w:tabs>
                <w:tab w:val="center" w:pos="5103"/>
              </w:tabs>
              <w:spacing w:before="120"/>
              <w:ind w:left="174" w:hanging="180"/>
              <w:contextualSpacing/>
              <w:jc w:val="thaiDistribute"/>
              <w:rPr>
                <w:rFonts w:ascii="Cordia New" w:eastAsia="Calibri" w:hAnsi="Cordia New" w:cs="Cordia New"/>
                <w:sz w:val="28"/>
              </w:rPr>
            </w:pPr>
            <w:r w:rsidRPr="00D01751">
              <w:rPr>
                <w:rFonts w:ascii="Cordia New" w:eastAsia="Calibri" w:hAnsi="Cordia New" w:cs="Cordia New"/>
                <w:sz w:val="28"/>
                <w:cs/>
              </w:rPr>
              <w:t xml:space="preserve">สภาพ </w:t>
            </w:r>
            <w:r w:rsidRPr="00D01751">
              <w:rPr>
                <w:rFonts w:ascii="Cordia New" w:eastAsia="Calibri" w:hAnsi="Cordia New" w:cs="Cordia New"/>
                <w:sz w:val="28"/>
              </w:rPr>
              <w:t xml:space="preserve">PIG </w:t>
            </w:r>
            <w:r w:rsidRPr="00D01751">
              <w:rPr>
                <w:rFonts w:ascii="Cordia New" w:eastAsia="Calibri" w:hAnsi="Cordia New" w:cs="Cordia New"/>
                <w:sz w:val="28"/>
                <w:cs/>
              </w:rPr>
              <w:t>สึกหรอเล็กน้อย</w:t>
            </w:r>
          </w:p>
          <w:p w:rsidR="0011367E" w:rsidRPr="00D01751" w:rsidRDefault="0011367E" w:rsidP="000D3C8D">
            <w:pPr>
              <w:numPr>
                <w:ilvl w:val="0"/>
                <w:numId w:val="2"/>
              </w:numPr>
              <w:tabs>
                <w:tab w:val="center" w:pos="5103"/>
              </w:tabs>
              <w:spacing w:before="120"/>
              <w:ind w:left="174" w:hanging="180"/>
              <w:contextualSpacing/>
              <w:jc w:val="thaiDistribute"/>
              <w:rPr>
                <w:rFonts w:ascii="Cordia New" w:eastAsia="Calibri" w:hAnsi="Cordia New" w:cs="Cordia New"/>
                <w:sz w:val="28"/>
              </w:rPr>
            </w:pPr>
            <w:r w:rsidRPr="00D01751">
              <w:rPr>
                <w:rFonts w:ascii="Cordia New" w:eastAsia="Calibri" w:hAnsi="Cordia New" w:cs="Cordia New"/>
                <w:sz w:val="28"/>
                <w:cs/>
              </w:rPr>
              <w:t>พบปริมาณ</w:t>
            </w:r>
            <w:r w:rsidRPr="00D01751">
              <w:rPr>
                <w:rFonts w:ascii="Cordia New" w:eastAsia="Calibri" w:hAnsi="Cordia New" w:cs="Cordia New"/>
                <w:sz w:val="28"/>
              </w:rPr>
              <w:t xml:space="preserve"> </w:t>
            </w:r>
            <w:proofErr w:type="spellStart"/>
            <w:r w:rsidRPr="00D01751">
              <w:rPr>
                <w:rFonts w:ascii="Cordia New" w:eastAsia="Calibri" w:hAnsi="Cordia New" w:cs="Cordia New"/>
                <w:sz w:val="28"/>
              </w:rPr>
              <w:t>millscale</w:t>
            </w:r>
            <w:proofErr w:type="spellEnd"/>
            <w:r w:rsidRPr="00D01751">
              <w:rPr>
                <w:rFonts w:ascii="Cordia New" w:eastAsia="Calibri" w:hAnsi="Cordia New" w:cs="Cordia New"/>
                <w:sz w:val="28"/>
              </w:rPr>
              <w:t xml:space="preserve"> </w:t>
            </w:r>
            <w:r w:rsidRPr="00D01751">
              <w:rPr>
                <w:rFonts w:ascii="Cordia New" w:eastAsia="Calibri" w:hAnsi="Cordia New" w:cs="Cordia New"/>
                <w:sz w:val="28"/>
                <w:cs/>
              </w:rPr>
              <w:t xml:space="preserve">เท่ากับ </w:t>
            </w:r>
            <w:r w:rsidRPr="00D01751">
              <w:rPr>
                <w:rFonts w:ascii="Cordia New" w:eastAsia="Calibri" w:hAnsi="Cordia New" w:cs="Cordia New"/>
                <w:sz w:val="28"/>
              </w:rPr>
              <w:t xml:space="preserve">0, 200, 60, 50 kg  </w:t>
            </w:r>
            <w:r w:rsidRPr="00D01751">
              <w:rPr>
                <w:rFonts w:ascii="Cordia New" w:eastAsia="Calibri" w:hAnsi="Cordia New" w:cs="Cordia New"/>
                <w:sz w:val="28"/>
                <w:cs/>
              </w:rPr>
              <w:t xml:space="preserve">และปริมาณ </w:t>
            </w:r>
            <w:r w:rsidRPr="00D01751">
              <w:rPr>
                <w:rFonts w:ascii="Cordia New" w:eastAsia="Calibri" w:hAnsi="Cordia New" w:cs="Cordia New"/>
                <w:sz w:val="28"/>
              </w:rPr>
              <w:t xml:space="preserve">Liquid 750, 2, 0, 0 </w:t>
            </w:r>
            <w:r w:rsidRPr="00D01751">
              <w:rPr>
                <w:rFonts w:ascii="Cordia New" w:eastAsia="Calibri" w:hAnsi="Cordia New" w:cs="Cordia New"/>
                <w:sz w:val="28"/>
                <w:cs/>
              </w:rPr>
              <w:t>ลิตร ตามลำดับ</w:t>
            </w:r>
          </w:p>
          <w:p w:rsidR="0011367E" w:rsidRPr="00D01751" w:rsidRDefault="0011367E" w:rsidP="000D3C8D">
            <w:pPr>
              <w:numPr>
                <w:ilvl w:val="0"/>
                <w:numId w:val="2"/>
              </w:numPr>
              <w:tabs>
                <w:tab w:val="center" w:pos="5103"/>
              </w:tabs>
              <w:spacing w:before="120"/>
              <w:ind w:left="174" w:hanging="180"/>
              <w:contextualSpacing/>
              <w:jc w:val="thaiDistribute"/>
              <w:rPr>
                <w:rFonts w:ascii="Cordia New" w:eastAsia="Calibri" w:hAnsi="Cordia New" w:cs="Cordia New"/>
                <w:sz w:val="28"/>
                <w:cs/>
              </w:rPr>
            </w:pPr>
            <w:r w:rsidRPr="00D01751">
              <w:rPr>
                <w:rFonts w:ascii="Cordia New" w:eastAsia="Calibri" w:hAnsi="Cordia New" w:cs="Cordia New"/>
                <w:sz w:val="28"/>
                <w:cs/>
              </w:rPr>
              <w:t xml:space="preserve">เมื่อทำการ </w:t>
            </w:r>
            <w:r w:rsidRPr="00D01751">
              <w:rPr>
                <w:rFonts w:ascii="Cordia New" w:eastAsia="Calibri" w:hAnsi="Cordia New" w:cs="Cordia New"/>
                <w:sz w:val="28"/>
              </w:rPr>
              <w:t xml:space="preserve">run Cleaning PIG 4 </w:t>
            </w:r>
            <w:r w:rsidRPr="00D01751">
              <w:rPr>
                <w:rFonts w:ascii="Cordia New" w:eastAsia="Calibri" w:hAnsi="Cordia New" w:cs="Cordia New"/>
                <w:sz w:val="28"/>
                <w:cs/>
              </w:rPr>
              <w:t xml:space="preserve">ลูก ครบตามแผนปี </w:t>
            </w:r>
            <w:r w:rsidRPr="00D01751">
              <w:rPr>
                <w:rFonts w:ascii="Cordia New" w:eastAsia="Calibri" w:hAnsi="Cordia New" w:cs="Cordia New"/>
                <w:sz w:val="28"/>
              </w:rPr>
              <w:t>2559</w:t>
            </w:r>
            <w:r w:rsidR="00B425B9" w:rsidRPr="00D01751">
              <w:rPr>
                <w:rFonts w:ascii="Cordia New" w:eastAsia="Calibri" w:hAnsi="Cordia New" w:cs="Cordia New"/>
                <w:sz w:val="28"/>
                <w:cs/>
              </w:rPr>
              <w:t xml:space="preserve"> ถือได้ว่าท่อ</w:t>
            </w:r>
            <w:r w:rsidRPr="00D01751">
              <w:rPr>
                <w:rFonts w:ascii="Cordia New" w:eastAsia="Calibri" w:hAnsi="Cordia New" w:cs="Cordia New"/>
                <w:sz w:val="28"/>
                <w:cs/>
              </w:rPr>
              <w:t>สะอาด</w:t>
            </w:r>
            <w:r w:rsidR="00B425B9" w:rsidRPr="00D01751">
              <w:rPr>
                <w:rFonts w:ascii="Cordia New" w:eastAsia="Calibri" w:hAnsi="Cordia New" w:cs="Cordia New"/>
                <w:sz w:val="28"/>
                <w:cs/>
              </w:rPr>
              <w:t>มากขึ้น</w:t>
            </w:r>
            <w:r w:rsidRPr="00D01751">
              <w:rPr>
                <w:rFonts w:ascii="Cordia New" w:eastAsia="Calibri" w:hAnsi="Cordia New" w:cs="Cordia New"/>
                <w:sz w:val="28"/>
                <w:cs/>
              </w:rPr>
              <w:t xml:space="preserve"> </w:t>
            </w:r>
            <w:r w:rsidR="00B425B9" w:rsidRPr="00D01751">
              <w:rPr>
                <w:rFonts w:ascii="Cordia New" w:eastAsia="Calibri" w:hAnsi="Cordia New" w:cs="Cordia New"/>
                <w:sz w:val="28"/>
                <w:cs/>
              </w:rPr>
              <w:t xml:space="preserve">แต่ยังไม่สะอาดพอที่จะ </w:t>
            </w:r>
            <w:r w:rsidR="00B425B9" w:rsidRPr="00D01751">
              <w:rPr>
                <w:rFonts w:ascii="Cordia New" w:eastAsia="Calibri" w:hAnsi="Cordia New" w:cs="Cordia New"/>
                <w:sz w:val="28"/>
              </w:rPr>
              <w:t xml:space="preserve">Run ILI PIG </w:t>
            </w:r>
            <w:r w:rsidR="00B425B9" w:rsidRPr="00D01751">
              <w:rPr>
                <w:rFonts w:ascii="Cordia New" w:eastAsia="Calibri" w:hAnsi="Cordia New" w:cs="Cordia New"/>
                <w:sz w:val="28"/>
                <w:cs/>
              </w:rPr>
              <w:t>ได้ตามเกณฑ์ความสะอาดที่ยอมรับได้ (</w:t>
            </w:r>
            <w:r w:rsidR="00B425B9" w:rsidRPr="00D01751">
              <w:rPr>
                <w:rFonts w:ascii="Cordia New" w:eastAsia="Calibri" w:hAnsi="Cordia New" w:cs="Cordia New"/>
                <w:sz w:val="28"/>
              </w:rPr>
              <w:t>30kg</w:t>
            </w:r>
            <w:r w:rsidR="00B425B9" w:rsidRPr="00D01751">
              <w:rPr>
                <w:rFonts w:ascii="Cordia New" w:eastAsia="Calibri" w:hAnsi="Cordia New" w:cs="Cordia New"/>
                <w:sz w:val="28"/>
                <w:cs/>
              </w:rPr>
              <w:t xml:space="preserve">) โดยตามแผนท่อเส้นนี้จะ </w:t>
            </w:r>
            <w:r w:rsidR="00B425B9" w:rsidRPr="00D01751">
              <w:rPr>
                <w:rFonts w:ascii="Cordia New" w:eastAsia="Calibri" w:hAnsi="Cordia New" w:cs="Cordia New"/>
                <w:sz w:val="28"/>
              </w:rPr>
              <w:t xml:space="preserve">run ILI </w:t>
            </w:r>
            <w:r w:rsidR="00B425B9" w:rsidRPr="00D01751">
              <w:rPr>
                <w:rFonts w:ascii="Cordia New" w:eastAsia="Calibri" w:hAnsi="Cordia New" w:cs="Cordia New"/>
                <w:sz w:val="28"/>
                <w:cs/>
              </w:rPr>
              <w:t xml:space="preserve">ในปี </w:t>
            </w:r>
            <w:r w:rsidR="00B425B9" w:rsidRPr="00D01751">
              <w:rPr>
                <w:rFonts w:ascii="Cordia New" w:eastAsia="Calibri" w:hAnsi="Cordia New" w:cs="Cordia New"/>
                <w:sz w:val="28"/>
              </w:rPr>
              <w:t xml:space="preserve">2561 </w:t>
            </w:r>
            <w:r w:rsidR="00B425B9" w:rsidRPr="00D01751">
              <w:rPr>
                <w:rFonts w:ascii="Cordia New" w:eastAsia="Calibri" w:hAnsi="Cordia New" w:cs="Cordia New"/>
                <w:sz w:val="28"/>
                <w:cs/>
              </w:rPr>
              <w:t xml:space="preserve">ทำให้ รท. วางแผน </w:t>
            </w:r>
            <w:r w:rsidR="00B425B9" w:rsidRPr="00D01751">
              <w:rPr>
                <w:rFonts w:ascii="Cordia New" w:eastAsia="Calibri" w:hAnsi="Cordia New" w:cs="Cordia New"/>
                <w:sz w:val="28"/>
              </w:rPr>
              <w:t xml:space="preserve">run cleaning PIG </w:t>
            </w:r>
            <w:r w:rsidR="00B425B9" w:rsidRPr="00D01751">
              <w:rPr>
                <w:rFonts w:ascii="Cordia New" w:eastAsia="Calibri" w:hAnsi="Cordia New" w:cs="Cordia New"/>
                <w:sz w:val="28"/>
                <w:cs/>
              </w:rPr>
              <w:t xml:space="preserve">ปี </w:t>
            </w:r>
            <w:r w:rsidR="00B425B9" w:rsidRPr="00D01751">
              <w:rPr>
                <w:rFonts w:ascii="Cordia New" w:eastAsia="Calibri" w:hAnsi="Cordia New" w:cs="Cordia New"/>
                <w:sz w:val="28"/>
              </w:rPr>
              <w:t xml:space="preserve">2560 </w:t>
            </w:r>
            <w:r w:rsidR="00B425B9" w:rsidRPr="00D01751">
              <w:rPr>
                <w:rFonts w:ascii="Cordia New" w:eastAsia="Calibri" w:hAnsi="Cordia New" w:cs="Cordia New"/>
                <w:sz w:val="28"/>
                <w:cs/>
              </w:rPr>
              <w:t>เพิ่มขึ้น</w:t>
            </w:r>
          </w:p>
        </w:tc>
      </w:tr>
      <w:tr w:rsidR="0011367E" w:rsidRPr="00D01751" w:rsidTr="001365E4">
        <w:trPr>
          <w:trHeight w:val="3672"/>
          <w:jc w:val="center"/>
        </w:trPr>
        <w:tc>
          <w:tcPr>
            <w:tcW w:w="5698" w:type="dxa"/>
          </w:tcPr>
          <w:p w:rsidR="0011367E" w:rsidRPr="00D01751" w:rsidRDefault="0011367E" w:rsidP="001365E4">
            <w:pPr>
              <w:tabs>
                <w:tab w:val="center" w:pos="5103"/>
              </w:tabs>
              <w:spacing w:before="120"/>
              <w:contextualSpacing/>
              <w:rPr>
                <w:rFonts w:ascii="Cordia New" w:eastAsia="Calibri" w:hAnsi="Cordia New" w:cs="Cordia New"/>
                <w:noProof/>
                <w:sz w:val="28"/>
              </w:rPr>
            </w:pPr>
            <w:r w:rsidRPr="00D01751">
              <w:rPr>
                <w:rFonts w:ascii="Cordia New" w:hAnsi="Cordia New" w:cs="Cordia New"/>
                <w:noProof/>
                <w:sz w:val="28"/>
              </w:rPr>
              <w:lastRenderedPageBreak/>
              <w:drawing>
                <wp:inline distT="0" distB="0" distL="0" distR="0" wp14:anchorId="1A6B2B6F" wp14:editId="1C6DF57A">
                  <wp:extent cx="3480580" cy="2268638"/>
                  <wp:effectExtent l="0" t="0" r="5715" b="0"/>
                  <wp:docPr id="288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6063" cy="2272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1367E" w:rsidRPr="00D01751" w:rsidRDefault="0011367E" w:rsidP="001365E4">
            <w:pPr>
              <w:tabs>
                <w:tab w:val="center" w:pos="5103"/>
              </w:tabs>
              <w:spacing w:before="120"/>
              <w:contextualSpacing/>
              <w:rPr>
                <w:rFonts w:ascii="Cordia New" w:eastAsia="Calibri" w:hAnsi="Cordia New" w:cs="Cordia New"/>
                <w:noProof/>
                <w:sz w:val="28"/>
              </w:rPr>
            </w:pPr>
            <w:r w:rsidRPr="00D01751">
              <w:rPr>
                <w:rFonts w:ascii="Cordia New" w:eastAsia="Calibri" w:hAnsi="Cordia New" w:cs="Cordia New"/>
                <w:sz w:val="28"/>
              </w:rPr>
              <w:t>RC4000  BVW7</w:t>
            </w:r>
            <w:r w:rsidRPr="00D01751">
              <w:rPr>
                <w:rFonts w:ascii="Cordia New" w:eastAsia="Calibri" w:hAnsi="Cordia New" w:cs="Cordia New"/>
                <w:sz w:val="28"/>
                <w:cs/>
              </w:rPr>
              <w:t>-</w:t>
            </w:r>
            <w:r w:rsidRPr="00D01751">
              <w:rPr>
                <w:rFonts w:ascii="Cordia New" w:eastAsia="Calibri" w:hAnsi="Cordia New" w:cs="Cordia New"/>
                <w:sz w:val="28"/>
              </w:rPr>
              <w:t xml:space="preserve">RBMR </w:t>
            </w:r>
            <w:r w:rsidRPr="00D01751">
              <w:rPr>
                <w:rFonts w:ascii="Cordia New" w:eastAsia="Calibri" w:hAnsi="Cordia New" w:cs="Cordia New"/>
                <w:sz w:val="28"/>
                <w:cs/>
              </w:rPr>
              <w:t xml:space="preserve">ความยาว </w:t>
            </w:r>
            <w:r w:rsidRPr="00D01751">
              <w:rPr>
                <w:rFonts w:ascii="Cordia New" w:eastAsia="Calibri" w:hAnsi="Cordia New" w:cs="Cordia New"/>
                <w:sz w:val="28"/>
              </w:rPr>
              <w:t>115</w:t>
            </w:r>
            <w:r w:rsidRPr="00D01751">
              <w:rPr>
                <w:rFonts w:ascii="Cordia New" w:eastAsia="Calibri" w:hAnsi="Cordia New" w:cs="Cordia New"/>
                <w:sz w:val="28"/>
                <w:cs/>
              </w:rPr>
              <w:t>.</w:t>
            </w:r>
            <w:r w:rsidRPr="00D01751">
              <w:rPr>
                <w:rFonts w:ascii="Cordia New" w:eastAsia="Calibri" w:hAnsi="Cordia New" w:cs="Cordia New"/>
                <w:sz w:val="28"/>
              </w:rPr>
              <w:t xml:space="preserve">581 km </w:t>
            </w:r>
            <w:r w:rsidRPr="00D01751">
              <w:rPr>
                <w:rFonts w:ascii="Cordia New" w:eastAsia="Calibri" w:hAnsi="Cordia New" w:cs="Cordia New"/>
                <w:sz w:val="28"/>
                <w:cs/>
              </w:rPr>
              <w:t xml:space="preserve">มี </w:t>
            </w:r>
            <w:r w:rsidRPr="00D01751">
              <w:rPr>
                <w:rFonts w:ascii="Cordia New" w:eastAsia="Calibri" w:hAnsi="Cordia New" w:cs="Cordia New"/>
                <w:sz w:val="28"/>
              </w:rPr>
              <w:t>internal lining</w:t>
            </w:r>
            <w:r w:rsidRPr="00D01751">
              <w:rPr>
                <w:rFonts w:ascii="Cordia New" w:eastAsia="Calibri" w:hAnsi="Cordia New" w:cs="Cordia New"/>
                <w:sz w:val="28"/>
                <w:cs/>
              </w:rPr>
              <w:t xml:space="preserve">  </w:t>
            </w:r>
          </w:p>
        </w:tc>
        <w:tc>
          <w:tcPr>
            <w:tcW w:w="4508" w:type="dxa"/>
          </w:tcPr>
          <w:p w:rsidR="0011367E" w:rsidRPr="00D01751" w:rsidRDefault="0011367E" w:rsidP="00E06B6C">
            <w:pPr>
              <w:tabs>
                <w:tab w:val="center" w:pos="5103"/>
              </w:tabs>
              <w:spacing w:before="120"/>
              <w:contextualSpacing/>
              <w:jc w:val="thaiDistribute"/>
              <w:rPr>
                <w:rFonts w:ascii="Cordia New" w:eastAsia="Calibri" w:hAnsi="Cordia New" w:cs="Cordia New"/>
                <w:sz w:val="28"/>
              </w:rPr>
            </w:pPr>
            <w:r w:rsidRPr="00D01751">
              <w:rPr>
                <w:rFonts w:ascii="Cordia New" w:eastAsia="Calibri" w:hAnsi="Cordia New" w:cs="Cordia New"/>
                <w:sz w:val="28"/>
                <w:cs/>
              </w:rPr>
              <w:t xml:space="preserve">จากการ </w:t>
            </w:r>
            <w:r w:rsidRPr="00D01751">
              <w:rPr>
                <w:rFonts w:ascii="Cordia New" w:eastAsia="Calibri" w:hAnsi="Cordia New" w:cs="Cordia New"/>
                <w:sz w:val="28"/>
              </w:rPr>
              <w:t xml:space="preserve">Run PTT Cleaning PIG </w:t>
            </w:r>
            <w:r w:rsidRPr="00D01751">
              <w:rPr>
                <w:rFonts w:ascii="Cordia New" w:eastAsia="Calibri" w:hAnsi="Cordia New" w:cs="Cordia New"/>
                <w:sz w:val="28"/>
                <w:cs/>
              </w:rPr>
              <w:t xml:space="preserve">2 ลูก  เดือนมีนาคม ปี </w:t>
            </w:r>
            <w:r w:rsidRPr="00D01751">
              <w:rPr>
                <w:rFonts w:ascii="Cordia New" w:eastAsia="Calibri" w:hAnsi="Cordia New" w:cs="Cordia New"/>
                <w:sz w:val="28"/>
              </w:rPr>
              <w:t xml:space="preserve">2559 </w:t>
            </w:r>
          </w:p>
          <w:p w:rsidR="0011367E" w:rsidRPr="00D01751" w:rsidRDefault="0011367E" w:rsidP="000D3C8D">
            <w:pPr>
              <w:numPr>
                <w:ilvl w:val="0"/>
                <w:numId w:val="2"/>
              </w:numPr>
              <w:tabs>
                <w:tab w:val="center" w:pos="5103"/>
              </w:tabs>
              <w:spacing w:before="120"/>
              <w:ind w:left="174" w:hanging="180"/>
              <w:contextualSpacing/>
              <w:jc w:val="thaiDistribute"/>
              <w:rPr>
                <w:rFonts w:ascii="Cordia New" w:eastAsia="Calibri" w:hAnsi="Cordia New" w:cs="Cordia New"/>
                <w:sz w:val="28"/>
              </w:rPr>
            </w:pPr>
            <w:r w:rsidRPr="00D01751">
              <w:rPr>
                <w:rFonts w:ascii="Cordia New" w:eastAsia="Calibri" w:hAnsi="Cordia New" w:cs="Cordia New"/>
                <w:sz w:val="28"/>
                <w:cs/>
              </w:rPr>
              <w:t xml:space="preserve">สภาพ </w:t>
            </w:r>
            <w:r w:rsidRPr="00D01751">
              <w:rPr>
                <w:rFonts w:ascii="Cordia New" w:eastAsia="Calibri" w:hAnsi="Cordia New" w:cs="Cordia New"/>
                <w:sz w:val="28"/>
              </w:rPr>
              <w:t xml:space="preserve">PIG </w:t>
            </w:r>
            <w:r w:rsidRPr="00D01751">
              <w:rPr>
                <w:rFonts w:ascii="Cordia New" w:eastAsia="Calibri" w:hAnsi="Cordia New" w:cs="Cordia New"/>
                <w:sz w:val="28"/>
                <w:cs/>
              </w:rPr>
              <w:t>สึกหรอปานกลางถึงสึกหรอมาก</w:t>
            </w:r>
          </w:p>
          <w:p w:rsidR="0011367E" w:rsidRPr="00D01751" w:rsidRDefault="0011367E" w:rsidP="000D3C8D">
            <w:pPr>
              <w:numPr>
                <w:ilvl w:val="0"/>
                <w:numId w:val="2"/>
              </w:numPr>
              <w:tabs>
                <w:tab w:val="center" w:pos="5103"/>
              </w:tabs>
              <w:spacing w:before="120"/>
              <w:ind w:left="174" w:hanging="180"/>
              <w:contextualSpacing/>
              <w:jc w:val="thaiDistribute"/>
              <w:rPr>
                <w:rFonts w:ascii="Cordia New" w:eastAsia="Calibri" w:hAnsi="Cordia New" w:cs="Cordia New"/>
                <w:sz w:val="28"/>
              </w:rPr>
            </w:pPr>
            <w:r w:rsidRPr="00D01751">
              <w:rPr>
                <w:rFonts w:ascii="Cordia New" w:eastAsia="Calibri" w:hAnsi="Cordia New" w:cs="Cordia New"/>
                <w:sz w:val="28"/>
                <w:cs/>
              </w:rPr>
              <w:t>พบปริมาณ</w:t>
            </w:r>
            <w:r w:rsidRPr="00D01751">
              <w:rPr>
                <w:rFonts w:ascii="Cordia New" w:eastAsia="Calibri" w:hAnsi="Cordia New" w:cs="Cordia New"/>
                <w:sz w:val="28"/>
              </w:rPr>
              <w:t xml:space="preserve"> </w:t>
            </w:r>
            <w:proofErr w:type="spellStart"/>
            <w:r w:rsidRPr="00D01751">
              <w:rPr>
                <w:rFonts w:ascii="Cordia New" w:eastAsia="Calibri" w:hAnsi="Cordia New" w:cs="Cordia New"/>
                <w:sz w:val="28"/>
              </w:rPr>
              <w:t>millscale</w:t>
            </w:r>
            <w:proofErr w:type="spellEnd"/>
            <w:r w:rsidRPr="00D01751">
              <w:rPr>
                <w:rFonts w:ascii="Cordia New" w:eastAsia="Calibri" w:hAnsi="Cordia New" w:cs="Cordia New"/>
                <w:sz w:val="28"/>
              </w:rPr>
              <w:t xml:space="preserve"> </w:t>
            </w:r>
            <w:r w:rsidRPr="00D01751">
              <w:rPr>
                <w:rFonts w:ascii="Cordia New" w:eastAsia="Calibri" w:hAnsi="Cordia New" w:cs="Cordia New"/>
                <w:sz w:val="28"/>
                <w:cs/>
              </w:rPr>
              <w:t xml:space="preserve">เท่ากับ </w:t>
            </w:r>
            <w:r w:rsidRPr="00D01751">
              <w:rPr>
                <w:rFonts w:ascii="Cordia New" w:eastAsia="Calibri" w:hAnsi="Cordia New" w:cs="Cordia New"/>
                <w:sz w:val="28"/>
              </w:rPr>
              <w:t xml:space="preserve">50, 350 kg  </w:t>
            </w:r>
            <w:r w:rsidRPr="00D01751">
              <w:rPr>
                <w:rFonts w:ascii="Cordia New" w:eastAsia="Calibri" w:hAnsi="Cordia New" w:cs="Cordia New"/>
                <w:sz w:val="28"/>
                <w:cs/>
              </w:rPr>
              <w:t xml:space="preserve">และไม่พบ </w:t>
            </w:r>
            <w:r w:rsidRPr="00D01751">
              <w:rPr>
                <w:rFonts w:ascii="Cordia New" w:eastAsia="Calibri" w:hAnsi="Cordia New" w:cs="Cordia New"/>
                <w:sz w:val="28"/>
              </w:rPr>
              <w:t xml:space="preserve">Liquid </w:t>
            </w:r>
            <w:r w:rsidRPr="00D01751">
              <w:rPr>
                <w:rFonts w:ascii="Cordia New" w:eastAsia="Calibri" w:hAnsi="Cordia New" w:cs="Cordia New"/>
                <w:sz w:val="28"/>
                <w:cs/>
              </w:rPr>
              <w:t>ตามลำดับ</w:t>
            </w:r>
          </w:p>
          <w:p w:rsidR="0011367E" w:rsidRPr="00D01751" w:rsidRDefault="002F344C" w:rsidP="000D3C8D">
            <w:pPr>
              <w:numPr>
                <w:ilvl w:val="0"/>
                <w:numId w:val="2"/>
              </w:numPr>
              <w:tabs>
                <w:tab w:val="center" w:pos="5103"/>
              </w:tabs>
              <w:spacing w:before="120"/>
              <w:ind w:left="174" w:hanging="180"/>
              <w:contextualSpacing/>
              <w:jc w:val="thaiDistribute"/>
              <w:rPr>
                <w:rFonts w:ascii="Cordia New" w:eastAsia="Calibri" w:hAnsi="Cordia New" w:cs="Cordia New"/>
                <w:sz w:val="28"/>
                <w:cs/>
              </w:rPr>
            </w:pPr>
            <w:r w:rsidRPr="00D01751">
              <w:rPr>
                <w:rFonts w:ascii="Cordia New" w:eastAsia="Calibri" w:hAnsi="Cordia New" w:cs="Cordia New"/>
                <w:sz w:val="28"/>
                <w:cs/>
              </w:rPr>
              <w:t xml:space="preserve">เมื่อทำการ </w:t>
            </w:r>
            <w:r w:rsidRPr="00D01751">
              <w:rPr>
                <w:rFonts w:ascii="Cordia New" w:eastAsia="Calibri" w:hAnsi="Cordia New" w:cs="Cordia New"/>
                <w:sz w:val="28"/>
              </w:rPr>
              <w:t xml:space="preserve">run Cleaning PIG 2 </w:t>
            </w:r>
            <w:r w:rsidRPr="00D01751">
              <w:rPr>
                <w:rFonts w:ascii="Cordia New" w:eastAsia="Calibri" w:hAnsi="Cordia New" w:cs="Cordia New"/>
                <w:sz w:val="28"/>
                <w:cs/>
              </w:rPr>
              <w:t xml:space="preserve">ลูก ครบตามแผนปี </w:t>
            </w:r>
            <w:r w:rsidRPr="00D01751">
              <w:rPr>
                <w:rFonts w:ascii="Cordia New" w:eastAsia="Calibri" w:hAnsi="Cordia New" w:cs="Cordia New"/>
                <w:sz w:val="28"/>
              </w:rPr>
              <w:t>2559</w:t>
            </w:r>
            <w:r w:rsidRPr="00D01751">
              <w:rPr>
                <w:rFonts w:ascii="Cordia New" w:eastAsia="Calibri" w:hAnsi="Cordia New" w:cs="Cordia New"/>
                <w:sz w:val="28"/>
                <w:cs/>
              </w:rPr>
              <w:t xml:space="preserve"> ถือได้ว่าท่อสะอาดมากขึ้น แต่ยังไม่สะอาดพอที่จะ </w:t>
            </w:r>
            <w:r w:rsidRPr="00D01751">
              <w:rPr>
                <w:rFonts w:ascii="Cordia New" w:eastAsia="Calibri" w:hAnsi="Cordia New" w:cs="Cordia New"/>
                <w:sz w:val="28"/>
              </w:rPr>
              <w:t xml:space="preserve">Run ILI PIG </w:t>
            </w:r>
            <w:r w:rsidRPr="00D01751">
              <w:rPr>
                <w:rFonts w:ascii="Cordia New" w:eastAsia="Calibri" w:hAnsi="Cordia New" w:cs="Cordia New"/>
                <w:sz w:val="28"/>
                <w:cs/>
              </w:rPr>
              <w:t>ได้ตามเกณฑ์ความสะอาดที่ยอมรับได้ (</w:t>
            </w:r>
            <w:r w:rsidRPr="00D01751">
              <w:rPr>
                <w:rFonts w:ascii="Cordia New" w:eastAsia="Calibri" w:hAnsi="Cordia New" w:cs="Cordia New"/>
                <w:sz w:val="28"/>
              </w:rPr>
              <w:t>30kg</w:t>
            </w:r>
            <w:r w:rsidRPr="00D01751">
              <w:rPr>
                <w:rFonts w:ascii="Cordia New" w:eastAsia="Calibri" w:hAnsi="Cordia New" w:cs="Cordia New"/>
                <w:sz w:val="28"/>
                <w:cs/>
              </w:rPr>
              <w:t xml:space="preserve">) โดยตามแผนท่อเส้นนี้จะ </w:t>
            </w:r>
            <w:r w:rsidRPr="00D01751">
              <w:rPr>
                <w:rFonts w:ascii="Cordia New" w:eastAsia="Calibri" w:hAnsi="Cordia New" w:cs="Cordia New"/>
                <w:sz w:val="28"/>
              </w:rPr>
              <w:t xml:space="preserve">run ILI </w:t>
            </w:r>
            <w:r w:rsidRPr="00D01751">
              <w:rPr>
                <w:rFonts w:ascii="Cordia New" w:eastAsia="Calibri" w:hAnsi="Cordia New" w:cs="Cordia New"/>
                <w:sz w:val="28"/>
                <w:cs/>
              </w:rPr>
              <w:t xml:space="preserve">ในปี </w:t>
            </w:r>
            <w:r w:rsidRPr="00D01751">
              <w:rPr>
                <w:rFonts w:ascii="Cordia New" w:eastAsia="Calibri" w:hAnsi="Cordia New" w:cs="Cordia New"/>
                <w:sz w:val="28"/>
              </w:rPr>
              <w:t xml:space="preserve">2561 </w:t>
            </w:r>
            <w:r w:rsidRPr="00D01751">
              <w:rPr>
                <w:rFonts w:ascii="Cordia New" w:eastAsia="Calibri" w:hAnsi="Cordia New" w:cs="Cordia New"/>
                <w:sz w:val="28"/>
                <w:cs/>
              </w:rPr>
              <w:t xml:space="preserve">ทำให้ รท. วางแผน </w:t>
            </w:r>
            <w:r w:rsidRPr="00D01751">
              <w:rPr>
                <w:rFonts w:ascii="Cordia New" w:eastAsia="Calibri" w:hAnsi="Cordia New" w:cs="Cordia New"/>
                <w:sz w:val="28"/>
              </w:rPr>
              <w:t xml:space="preserve">run cleaning PIG </w:t>
            </w:r>
            <w:r w:rsidRPr="00D01751">
              <w:rPr>
                <w:rFonts w:ascii="Cordia New" w:eastAsia="Calibri" w:hAnsi="Cordia New" w:cs="Cordia New"/>
                <w:sz w:val="28"/>
                <w:cs/>
              </w:rPr>
              <w:t xml:space="preserve">ปี </w:t>
            </w:r>
            <w:r w:rsidRPr="00D01751">
              <w:rPr>
                <w:rFonts w:ascii="Cordia New" w:eastAsia="Calibri" w:hAnsi="Cordia New" w:cs="Cordia New"/>
                <w:sz w:val="28"/>
              </w:rPr>
              <w:t xml:space="preserve">2560 </w:t>
            </w:r>
            <w:r w:rsidRPr="00D01751">
              <w:rPr>
                <w:rFonts w:ascii="Cordia New" w:eastAsia="Calibri" w:hAnsi="Cordia New" w:cs="Cordia New"/>
                <w:sz w:val="28"/>
                <w:cs/>
              </w:rPr>
              <w:t>เพิ่มขึ้น</w:t>
            </w:r>
          </w:p>
        </w:tc>
      </w:tr>
    </w:tbl>
    <w:p w:rsidR="00970BE4" w:rsidRPr="00D01751" w:rsidRDefault="00970BE4" w:rsidP="00C06996">
      <w:pPr>
        <w:spacing w:line="264" w:lineRule="auto"/>
        <w:outlineLvl w:val="0"/>
        <w:rPr>
          <w:rFonts w:ascii="Cordia New" w:hAnsi="Cordia New" w:cs="Cordia New"/>
          <w:sz w:val="28"/>
        </w:rPr>
      </w:pPr>
    </w:p>
    <w:p w:rsidR="00710B07" w:rsidRPr="00D01751" w:rsidRDefault="00710B07" w:rsidP="0011367E">
      <w:pPr>
        <w:tabs>
          <w:tab w:val="center" w:pos="5103"/>
        </w:tabs>
        <w:contextualSpacing/>
        <w:rPr>
          <w:rFonts w:ascii="Cordia New" w:eastAsia="Calibri" w:hAnsi="Cordia New" w:cs="Cordia New"/>
          <w:sz w:val="28"/>
          <w:u w:val="single"/>
        </w:rPr>
      </w:pPr>
    </w:p>
    <w:p w:rsidR="0011367E" w:rsidRPr="00D01751" w:rsidRDefault="0011367E" w:rsidP="0011367E">
      <w:pPr>
        <w:tabs>
          <w:tab w:val="center" w:pos="5103"/>
        </w:tabs>
        <w:contextualSpacing/>
        <w:rPr>
          <w:rFonts w:ascii="Cordia New" w:eastAsia="Calibri" w:hAnsi="Cordia New" w:cs="Cordia New"/>
          <w:sz w:val="28"/>
        </w:rPr>
      </w:pPr>
      <w:r w:rsidRPr="00D01751">
        <w:rPr>
          <w:rFonts w:ascii="Cordia New" w:eastAsia="Calibri" w:hAnsi="Cordia New" w:cs="Cordia New"/>
          <w:sz w:val="28"/>
          <w:u w:val="single"/>
          <w:cs/>
        </w:rPr>
        <w:t>หมายเหตุ</w:t>
      </w:r>
      <w:r w:rsidRPr="00D01751">
        <w:rPr>
          <w:rFonts w:ascii="Cordia New" w:eastAsia="Calibri" w:hAnsi="Cordia New" w:cs="Cordia New"/>
          <w:sz w:val="28"/>
          <w:cs/>
        </w:rPr>
        <w:t xml:space="preserve"> </w:t>
      </w:r>
    </w:p>
    <w:p w:rsidR="0011367E" w:rsidRPr="00D01751" w:rsidRDefault="0011367E" w:rsidP="000D3C8D">
      <w:pPr>
        <w:pStyle w:val="ac"/>
        <w:numPr>
          <w:ilvl w:val="1"/>
          <w:numId w:val="16"/>
        </w:numPr>
        <w:tabs>
          <w:tab w:val="center" w:pos="5103"/>
        </w:tabs>
        <w:spacing w:after="0" w:line="240" w:lineRule="auto"/>
        <w:ind w:left="1134" w:hanging="283"/>
        <w:rPr>
          <w:rFonts w:ascii="Cordia New" w:hAnsi="Cordia New"/>
          <w:sz w:val="28"/>
        </w:rPr>
      </w:pPr>
      <w:r w:rsidRPr="00D01751">
        <w:rPr>
          <w:rFonts w:ascii="Cordia New" w:hAnsi="Cordia New"/>
          <w:sz w:val="28"/>
          <w:cs/>
        </w:rPr>
        <w:t>ค่า</w:t>
      </w:r>
      <w:r w:rsidRPr="00D01751">
        <w:rPr>
          <w:rFonts w:ascii="Cordia New" w:hAnsi="Cordia New"/>
          <w:sz w:val="28"/>
        </w:rPr>
        <w:t xml:space="preserve"> roughness </w:t>
      </w:r>
      <w:r w:rsidRPr="00D01751">
        <w:rPr>
          <w:rFonts w:ascii="Cordia New" w:hAnsi="Cordia New"/>
          <w:sz w:val="28"/>
          <w:cs/>
        </w:rPr>
        <w:t xml:space="preserve">ของท่อ จะต้องมีการเปรียบเทียบจากการ </w:t>
      </w:r>
      <w:r w:rsidRPr="00D01751">
        <w:rPr>
          <w:rFonts w:ascii="Cordia New" w:hAnsi="Cordia New"/>
          <w:sz w:val="28"/>
        </w:rPr>
        <w:t xml:space="preserve">test </w:t>
      </w:r>
      <w:r w:rsidRPr="00D01751">
        <w:rPr>
          <w:rFonts w:ascii="Cordia New" w:hAnsi="Cordia New"/>
          <w:sz w:val="28"/>
          <w:cs/>
        </w:rPr>
        <w:t xml:space="preserve">โดย </w:t>
      </w:r>
      <w:r w:rsidRPr="00D01751">
        <w:rPr>
          <w:rFonts w:ascii="Cordia New" w:hAnsi="Cordia New"/>
          <w:sz w:val="28"/>
        </w:rPr>
        <w:t xml:space="preserve">Gas control </w:t>
      </w:r>
      <w:r w:rsidRPr="00D01751">
        <w:rPr>
          <w:rFonts w:ascii="Cordia New" w:hAnsi="Cordia New"/>
          <w:sz w:val="28"/>
          <w:cs/>
        </w:rPr>
        <w:t xml:space="preserve">เพื่อตรวจสอบว่า ค่า </w:t>
      </w:r>
      <w:r w:rsidRPr="00D01751">
        <w:rPr>
          <w:rFonts w:ascii="Cordia New" w:hAnsi="Cordia New"/>
          <w:sz w:val="28"/>
        </w:rPr>
        <w:t xml:space="preserve">roughness </w:t>
      </w:r>
      <w:r w:rsidRPr="00D01751">
        <w:rPr>
          <w:rFonts w:ascii="Cordia New" w:hAnsi="Cordia New"/>
          <w:sz w:val="28"/>
          <w:cs/>
        </w:rPr>
        <w:t xml:space="preserve">ที่ได้นั้นมีค่าลดลงมากหรือน้อยเพียงใด </w:t>
      </w:r>
    </w:p>
    <w:p w:rsidR="0011367E" w:rsidRPr="00D01751" w:rsidRDefault="0011367E" w:rsidP="000D3C8D">
      <w:pPr>
        <w:pStyle w:val="ac"/>
        <w:numPr>
          <w:ilvl w:val="1"/>
          <w:numId w:val="16"/>
        </w:numPr>
        <w:tabs>
          <w:tab w:val="center" w:pos="5103"/>
        </w:tabs>
        <w:spacing w:after="0" w:line="240" w:lineRule="auto"/>
        <w:ind w:left="1134" w:hanging="283"/>
        <w:rPr>
          <w:rFonts w:ascii="Cordia New" w:hAnsi="Cordia New"/>
          <w:sz w:val="28"/>
        </w:rPr>
      </w:pPr>
      <w:r w:rsidRPr="00D01751">
        <w:rPr>
          <w:rFonts w:ascii="Cordia New" w:hAnsi="Cordia New"/>
          <w:sz w:val="28"/>
          <w:cs/>
        </w:rPr>
        <w:t>ปริมาณของ</w:t>
      </w:r>
      <w:r w:rsidRPr="00D01751">
        <w:rPr>
          <w:rFonts w:ascii="Cordia New" w:hAnsi="Cordia New"/>
          <w:sz w:val="28"/>
        </w:rPr>
        <w:t xml:space="preserve"> </w:t>
      </w:r>
      <w:proofErr w:type="spellStart"/>
      <w:r w:rsidRPr="00D01751">
        <w:rPr>
          <w:rFonts w:ascii="Cordia New" w:hAnsi="Cordia New"/>
          <w:sz w:val="28"/>
        </w:rPr>
        <w:t>millscale</w:t>
      </w:r>
      <w:proofErr w:type="spellEnd"/>
      <w:r w:rsidRPr="00D01751">
        <w:rPr>
          <w:rFonts w:ascii="Cordia New" w:hAnsi="Cordia New"/>
          <w:sz w:val="28"/>
          <w:cs/>
        </w:rPr>
        <w:t xml:space="preserve"> และ </w:t>
      </w:r>
      <w:r w:rsidRPr="00D01751">
        <w:rPr>
          <w:rFonts w:ascii="Cordia New" w:hAnsi="Cordia New"/>
          <w:sz w:val="28"/>
        </w:rPr>
        <w:t>liquid</w:t>
      </w:r>
      <w:r w:rsidRPr="00D01751">
        <w:rPr>
          <w:rFonts w:ascii="Cordia New" w:hAnsi="Cordia New"/>
          <w:sz w:val="28"/>
          <w:cs/>
        </w:rPr>
        <w:t xml:space="preserve"> อ้างอิงข้อมูลที่</w:t>
      </w:r>
      <w:r w:rsidRPr="00D01751">
        <w:rPr>
          <w:rFonts w:ascii="Cordia New" w:hAnsi="Cordia New"/>
          <w:sz w:val="28"/>
        </w:rPr>
        <w:t xml:space="preserve"> Gas control </w:t>
      </w:r>
      <w:r w:rsidRPr="00D01751">
        <w:rPr>
          <w:rFonts w:ascii="Cordia New" w:hAnsi="Cordia New"/>
          <w:sz w:val="28"/>
          <w:cs/>
        </w:rPr>
        <w:t>รายงาน</w:t>
      </w:r>
    </w:p>
    <w:p w:rsidR="00765F92" w:rsidRPr="00D01751" w:rsidRDefault="00765F92" w:rsidP="00765F92">
      <w:pPr>
        <w:tabs>
          <w:tab w:val="center" w:pos="5103"/>
        </w:tabs>
        <w:spacing w:before="120"/>
        <w:contextualSpacing/>
        <w:rPr>
          <w:rFonts w:ascii="Cordia New" w:eastAsia="Calibri" w:hAnsi="Cordia New" w:cs="Cordia New"/>
          <w:sz w:val="28"/>
          <w:cs/>
        </w:rPr>
      </w:pPr>
    </w:p>
    <w:p w:rsidR="00765F92" w:rsidRPr="00D01751" w:rsidRDefault="00765F92" w:rsidP="000D3C8D">
      <w:pPr>
        <w:pStyle w:val="ac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D01751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การดำเนินงานในอนาคต </w:t>
      </w:r>
    </w:p>
    <w:p w:rsidR="00C32958" w:rsidRPr="00D01751" w:rsidRDefault="0011367E" w:rsidP="00132A73">
      <w:pPr>
        <w:pStyle w:val="ac"/>
        <w:spacing w:line="264" w:lineRule="auto"/>
        <w:ind w:left="2160" w:firstLine="720"/>
        <w:contextualSpacing w:val="0"/>
        <w:outlineLvl w:val="0"/>
        <w:rPr>
          <w:rFonts w:ascii="Cordia New" w:hAnsi="Cordia New"/>
          <w:sz w:val="28"/>
        </w:rPr>
      </w:pPr>
      <w:r w:rsidRPr="00D01751">
        <w:rPr>
          <w:rFonts w:ascii="Cordia New" w:hAnsi="Cordia New"/>
          <w:sz w:val="28"/>
          <w:cs/>
        </w:rPr>
        <w:t xml:space="preserve">แผนการ </w:t>
      </w:r>
      <w:r w:rsidRPr="00D01751">
        <w:rPr>
          <w:rFonts w:ascii="Cordia New" w:hAnsi="Cordia New"/>
          <w:sz w:val="28"/>
        </w:rPr>
        <w:t xml:space="preserve">run Cleaning pig </w:t>
      </w:r>
      <w:r w:rsidRPr="00D01751">
        <w:rPr>
          <w:rFonts w:ascii="Cordia New" w:hAnsi="Cordia New"/>
          <w:sz w:val="28"/>
          <w:cs/>
        </w:rPr>
        <w:t xml:space="preserve">ในไตรมาส </w:t>
      </w:r>
      <w:r w:rsidRPr="00D01751">
        <w:rPr>
          <w:rFonts w:ascii="Cordia New" w:hAnsi="Cordia New"/>
          <w:sz w:val="28"/>
        </w:rPr>
        <w:t xml:space="preserve">2 </w:t>
      </w:r>
      <w:r w:rsidRPr="00D01751">
        <w:rPr>
          <w:rFonts w:ascii="Cordia New" w:hAnsi="Cordia New"/>
          <w:sz w:val="28"/>
          <w:cs/>
        </w:rPr>
        <w:t xml:space="preserve">ตั้งแต่เดือนเมษายน – มิถุนายน มีทั้งสิ้น </w:t>
      </w:r>
      <w:r w:rsidRPr="00D01751">
        <w:rPr>
          <w:rFonts w:ascii="Cordia New" w:hAnsi="Cordia New"/>
          <w:sz w:val="28"/>
        </w:rPr>
        <w:t xml:space="preserve">42 </w:t>
      </w:r>
      <w:r w:rsidRPr="00D01751">
        <w:rPr>
          <w:rFonts w:ascii="Cordia New" w:hAnsi="Cordia New"/>
          <w:sz w:val="28"/>
          <w:cs/>
        </w:rPr>
        <w:t xml:space="preserve">ลูก รวม </w:t>
      </w:r>
      <w:r w:rsidRPr="00D01751">
        <w:rPr>
          <w:rFonts w:ascii="Cordia New" w:hAnsi="Cordia New"/>
          <w:sz w:val="28"/>
        </w:rPr>
        <w:t xml:space="preserve">19 </w:t>
      </w:r>
      <w:r w:rsidRPr="00D01751">
        <w:rPr>
          <w:rFonts w:ascii="Cordia New" w:hAnsi="Cordia New"/>
          <w:sz w:val="28"/>
          <w:cs/>
        </w:rPr>
        <w:t>เส้นท่อ</w:t>
      </w:r>
      <w:r w:rsidR="00C32958" w:rsidRPr="00D01751">
        <w:rPr>
          <w:rFonts w:ascii="Cordia New" w:hAnsi="Cordia New"/>
          <w:sz w:val="28"/>
          <w:cs/>
        </w:rPr>
        <w:t xml:space="preserve"> </w:t>
      </w:r>
    </w:p>
    <w:p w:rsidR="006B46C2" w:rsidRPr="00D01751" w:rsidRDefault="00765F92" w:rsidP="006B46C2">
      <w:pPr>
        <w:pStyle w:val="ac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D01751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ปัญหาอุปสรรค (ถ้ามี)</w:t>
      </w:r>
    </w:p>
    <w:p w:rsidR="00765F92" w:rsidRPr="00D01751" w:rsidRDefault="0011367E" w:rsidP="007964F7">
      <w:pPr>
        <w:pStyle w:val="ac"/>
        <w:spacing w:line="264" w:lineRule="auto"/>
        <w:ind w:left="2160" w:firstLine="720"/>
        <w:outlineLvl w:val="0"/>
        <w:rPr>
          <w:rFonts w:ascii="Cordia New" w:hAnsi="Cordia New"/>
          <w:sz w:val="28"/>
        </w:rPr>
      </w:pPr>
      <w:commentRangeStart w:id="37"/>
      <w:r w:rsidRPr="00D01751">
        <w:rPr>
          <w:rFonts w:ascii="Cordia New" w:hAnsi="Cordia New"/>
          <w:sz w:val="28"/>
          <w:cs/>
        </w:rPr>
        <w:t xml:space="preserve">ภาพรวมผลการดำเนินงานประจำไตรมาส </w:t>
      </w:r>
      <w:r w:rsidRPr="00D01751">
        <w:rPr>
          <w:rFonts w:ascii="Cordia New" w:hAnsi="Cordia New"/>
          <w:sz w:val="28"/>
        </w:rPr>
        <w:t xml:space="preserve">1 </w:t>
      </w:r>
      <w:r w:rsidRPr="00D01751">
        <w:rPr>
          <w:rFonts w:ascii="Cordia New" w:hAnsi="Cordia New"/>
          <w:sz w:val="28"/>
          <w:cs/>
        </w:rPr>
        <w:t>ตั้งแต่เดือนมกราคม - มีนาคม 2559 ไม่เป็น</w:t>
      </w:r>
      <w:r w:rsidR="00366F72" w:rsidRPr="00D01751">
        <w:rPr>
          <w:rFonts w:ascii="Cordia New" w:hAnsi="Cordia New"/>
          <w:sz w:val="28"/>
          <w:cs/>
        </w:rPr>
        <w:t>ไป</w:t>
      </w:r>
      <w:r w:rsidRPr="00D01751">
        <w:rPr>
          <w:rFonts w:ascii="Cordia New" w:hAnsi="Cordia New"/>
          <w:sz w:val="28"/>
          <w:cs/>
        </w:rPr>
        <w:t>ตามแผน</w:t>
      </w:r>
      <w:r w:rsidR="00366F72" w:rsidRPr="00D01751">
        <w:rPr>
          <w:rFonts w:ascii="Cordia New" w:hAnsi="Cordia New"/>
          <w:sz w:val="28"/>
          <w:cs/>
        </w:rPr>
        <w:t xml:space="preserve"> </w:t>
      </w:r>
      <w:r w:rsidR="00366F72" w:rsidRPr="00D01751">
        <w:rPr>
          <w:rFonts w:ascii="Cordia New" w:hAnsi="Cordia New"/>
          <w:sz w:val="28"/>
        </w:rPr>
        <w:t>1</w:t>
      </w:r>
      <w:r w:rsidRPr="00D01751">
        <w:rPr>
          <w:rFonts w:ascii="Cordia New" w:hAnsi="Cordia New"/>
          <w:sz w:val="28"/>
          <w:cs/>
        </w:rPr>
        <w:t xml:space="preserve"> เส้นท่อ ทั้งนี้ที่ต้องปรับแผนเลื่อนวันในการดำเนินงาน </w:t>
      </w:r>
      <w:r w:rsidR="00366F72" w:rsidRPr="00D01751">
        <w:rPr>
          <w:rFonts w:ascii="Cordia New" w:hAnsi="Cordia New"/>
          <w:sz w:val="28"/>
        </w:rPr>
        <w:t xml:space="preserve">Run </w:t>
      </w:r>
      <w:r w:rsidRPr="00D01751">
        <w:rPr>
          <w:rFonts w:ascii="Cordia New" w:hAnsi="Cordia New"/>
          <w:sz w:val="28"/>
        </w:rPr>
        <w:t xml:space="preserve">PIG </w:t>
      </w:r>
      <w:r w:rsidRPr="00D01751">
        <w:rPr>
          <w:rFonts w:ascii="Cordia New" w:hAnsi="Cordia New"/>
          <w:sz w:val="28"/>
          <w:cs/>
        </w:rPr>
        <w:t>เพื่อความพร้อมและความเหมาะสมของระบบ</w:t>
      </w:r>
      <w:r w:rsidR="006D5842" w:rsidRPr="00D01751">
        <w:rPr>
          <w:rFonts w:ascii="Cordia New" w:hAnsi="Cordia New"/>
          <w:sz w:val="28"/>
          <w:cs/>
        </w:rPr>
        <w:t xml:space="preserve">ท่อส่งก๊าซ </w:t>
      </w:r>
      <w:r w:rsidR="00E06B6C" w:rsidRPr="00D01751">
        <w:rPr>
          <w:rFonts w:ascii="Cordia New" w:hAnsi="Cordia New"/>
          <w:sz w:val="28"/>
          <w:cs/>
        </w:rPr>
        <w:t xml:space="preserve">และ </w:t>
      </w:r>
      <w:r w:rsidR="00E06B6C" w:rsidRPr="00D01751">
        <w:rPr>
          <w:rFonts w:ascii="Cordia New" w:hAnsi="Cordia New"/>
          <w:sz w:val="28"/>
        </w:rPr>
        <w:t xml:space="preserve">Constrain Condition </w:t>
      </w:r>
      <w:r w:rsidR="00366F72" w:rsidRPr="00D01751">
        <w:rPr>
          <w:rFonts w:ascii="Cordia New" w:hAnsi="Cordia New"/>
          <w:sz w:val="28"/>
          <w:cs/>
        </w:rPr>
        <w:t>โดยรวม</w:t>
      </w:r>
      <w:r w:rsidRPr="00D01751">
        <w:rPr>
          <w:rFonts w:ascii="Cordia New" w:hAnsi="Cordia New"/>
          <w:sz w:val="28"/>
          <w:cs/>
        </w:rPr>
        <w:t xml:space="preserve"> ซึ่งมีรายละเอียดดังตารางด้านล่าง</w:t>
      </w:r>
      <w:commentRangeEnd w:id="37"/>
      <w:r w:rsidR="003A6373" w:rsidRPr="00D01751">
        <w:rPr>
          <w:rStyle w:val="af9"/>
          <w:rFonts w:ascii="Angsana New" w:eastAsia="SimSun" w:hAnsi="Angsana New" w:cs="Angsana New"/>
          <w:lang w:eastAsia="zh-CN"/>
        </w:rPr>
        <w:commentReference w:id="37"/>
      </w:r>
    </w:p>
    <w:p w:rsidR="00775211" w:rsidRPr="00D01751" w:rsidRDefault="00775211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  <w:cs/>
        </w:rPr>
      </w:pPr>
      <w:r w:rsidRPr="00D01751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D01751">
        <w:rPr>
          <w:rFonts w:ascii="Cordia New" w:hAnsi="Cordia New" w:cs="Cordia New"/>
          <w:sz w:val="28"/>
        </w:rPr>
        <w:t>1</w:t>
      </w:r>
      <w:r w:rsidR="00FD654A" w:rsidRPr="00D01751">
        <w:rPr>
          <w:rFonts w:ascii="Cordia New" w:hAnsi="Cordia New" w:cs="Cordia New"/>
          <w:sz w:val="28"/>
          <w:cs/>
        </w:rPr>
        <w:t>.</w:t>
      </w:r>
      <w:r w:rsidR="00FD654A" w:rsidRPr="00D01751">
        <w:rPr>
          <w:rFonts w:ascii="Cordia New" w:hAnsi="Cordia New" w:cs="Cordia New"/>
          <w:sz w:val="28"/>
        </w:rPr>
        <w:t>14</w:t>
      </w:r>
      <w:r w:rsidRPr="00D01751">
        <w:rPr>
          <w:rFonts w:ascii="Cordia New" w:hAnsi="Cordia New" w:cs="Cordia New"/>
          <w:sz w:val="28"/>
          <w:cs/>
        </w:rPr>
        <w:t xml:space="preserve"> แผนงานดำเนินงาน </w:t>
      </w:r>
      <w:r w:rsidRPr="00D01751">
        <w:rPr>
          <w:rFonts w:ascii="Cordia New" w:hAnsi="Cordia New" w:cs="Cordia New"/>
          <w:sz w:val="28"/>
        </w:rPr>
        <w:t>PIG</w:t>
      </w:r>
      <w:r w:rsidR="00C843F6" w:rsidRPr="00D01751">
        <w:rPr>
          <w:rFonts w:ascii="Cordia New" w:hAnsi="Cordia New" w:cs="Cordia New"/>
          <w:sz w:val="28"/>
          <w:cs/>
        </w:rPr>
        <w:t xml:space="preserve"> </w:t>
      </w:r>
    </w:p>
    <w:tbl>
      <w:tblPr>
        <w:tblStyle w:val="a8"/>
        <w:tblW w:w="0" w:type="auto"/>
        <w:tblInd w:w="675" w:type="dxa"/>
        <w:tblLook w:val="04A0" w:firstRow="1" w:lastRow="0" w:firstColumn="1" w:lastColumn="0" w:noHBand="0" w:noVBand="1"/>
      </w:tblPr>
      <w:tblGrid>
        <w:gridCol w:w="2347"/>
        <w:gridCol w:w="1622"/>
        <w:gridCol w:w="4111"/>
      </w:tblGrid>
      <w:tr w:rsidR="00366F72" w:rsidRPr="00D01751" w:rsidTr="000A272E">
        <w:tc>
          <w:tcPr>
            <w:tcW w:w="2347" w:type="dxa"/>
          </w:tcPr>
          <w:p w:rsidR="00366F72" w:rsidRPr="00D01751" w:rsidRDefault="00366F72" w:rsidP="001365E4">
            <w:pPr>
              <w:pStyle w:val="ac"/>
              <w:spacing w:line="264" w:lineRule="auto"/>
              <w:ind w:left="0"/>
              <w:jc w:val="center"/>
              <w:outlineLvl w:val="0"/>
              <w:rPr>
                <w:rFonts w:ascii="Cordia New" w:hAnsi="Cordia New"/>
                <w:b/>
                <w:bCs/>
                <w:sz w:val="28"/>
              </w:rPr>
            </w:pPr>
            <w:r w:rsidRPr="00D01751">
              <w:rPr>
                <w:rFonts w:ascii="Cordia New" w:hAnsi="Cordia New"/>
                <w:b/>
                <w:bCs/>
                <w:sz w:val="28"/>
                <w:cs/>
              </w:rPr>
              <w:t>เส้นท่อ</w:t>
            </w:r>
          </w:p>
        </w:tc>
        <w:tc>
          <w:tcPr>
            <w:tcW w:w="1622" w:type="dxa"/>
          </w:tcPr>
          <w:p w:rsidR="00366F72" w:rsidRPr="00D01751" w:rsidRDefault="00366F72" w:rsidP="001365E4">
            <w:pPr>
              <w:pStyle w:val="ac"/>
              <w:spacing w:after="0" w:line="240" w:lineRule="auto"/>
              <w:ind w:left="-108" w:right="-108"/>
              <w:jc w:val="center"/>
              <w:outlineLvl w:val="0"/>
              <w:rPr>
                <w:rFonts w:ascii="Cordia New" w:hAnsi="Cordia New"/>
                <w:b/>
                <w:bCs/>
                <w:sz w:val="28"/>
              </w:rPr>
            </w:pPr>
            <w:r w:rsidRPr="00D01751">
              <w:rPr>
                <w:rFonts w:ascii="Cordia New" w:hAnsi="Cordia New"/>
                <w:b/>
                <w:bCs/>
                <w:sz w:val="28"/>
                <w:cs/>
              </w:rPr>
              <w:t>ปรับแผน</w:t>
            </w:r>
          </w:p>
        </w:tc>
        <w:tc>
          <w:tcPr>
            <w:tcW w:w="4111" w:type="dxa"/>
          </w:tcPr>
          <w:p w:rsidR="00366F72" w:rsidRPr="00D01751" w:rsidRDefault="00366F72" w:rsidP="001365E4">
            <w:pPr>
              <w:pStyle w:val="ac"/>
              <w:spacing w:after="0" w:line="240" w:lineRule="auto"/>
              <w:ind w:left="0"/>
              <w:jc w:val="center"/>
              <w:outlineLvl w:val="0"/>
              <w:rPr>
                <w:rFonts w:ascii="Cordia New" w:hAnsi="Cordia New"/>
                <w:b/>
                <w:bCs/>
                <w:sz w:val="28"/>
              </w:rPr>
            </w:pPr>
            <w:r w:rsidRPr="00D01751">
              <w:rPr>
                <w:rFonts w:ascii="Cordia New" w:hAnsi="Cordia New"/>
                <w:b/>
                <w:bCs/>
                <w:sz w:val="28"/>
                <w:cs/>
              </w:rPr>
              <w:t>รายละเอียด</w:t>
            </w:r>
          </w:p>
        </w:tc>
      </w:tr>
      <w:tr w:rsidR="00366F72" w:rsidRPr="00D01751" w:rsidTr="000A272E">
        <w:tc>
          <w:tcPr>
            <w:tcW w:w="2347" w:type="dxa"/>
          </w:tcPr>
          <w:p w:rsidR="00366F72" w:rsidRPr="00D01751" w:rsidRDefault="00334B2C" w:rsidP="00334B2C">
            <w:pPr>
              <w:pStyle w:val="ac"/>
              <w:spacing w:line="240" w:lineRule="auto"/>
              <w:ind w:left="-47" w:right="-108"/>
              <w:jc w:val="left"/>
              <w:outlineLvl w:val="0"/>
              <w:rPr>
                <w:rFonts w:ascii="Cordia New" w:hAnsi="Cordia New"/>
                <w:sz w:val="28"/>
              </w:rPr>
            </w:pPr>
            <w:r w:rsidRPr="00D01751">
              <w:rPr>
                <w:rFonts w:ascii="Cordia New" w:hAnsi="Cordia New"/>
                <w:sz w:val="28"/>
              </w:rPr>
              <w:t xml:space="preserve">Cleaning Pig </w:t>
            </w:r>
            <w:r w:rsidR="00366F72" w:rsidRPr="00D01751">
              <w:rPr>
                <w:rFonts w:ascii="Cordia New" w:hAnsi="Cordia New"/>
                <w:sz w:val="28"/>
              </w:rPr>
              <w:t>RC0630 BCS</w:t>
            </w:r>
            <w:r w:rsidR="00366F72" w:rsidRPr="00D01751">
              <w:rPr>
                <w:rFonts w:ascii="Cordia New" w:hAnsi="Cordia New"/>
                <w:sz w:val="28"/>
                <w:cs/>
              </w:rPr>
              <w:t>-</w:t>
            </w:r>
            <w:r w:rsidR="00366F72" w:rsidRPr="00D01751">
              <w:rPr>
                <w:rFonts w:ascii="Cordia New" w:hAnsi="Cordia New"/>
                <w:sz w:val="28"/>
              </w:rPr>
              <w:t>WNMR</w:t>
            </w:r>
          </w:p>
        </w:tc>
        <w:tc>
          <w:tcPr>
            <w:tcW w:w="1622" w:type="dxa"/>
          </w:tcPr>
          <w:p w:rsidR="00366F72" w:rsidRPr="00D01751" w:rsidRDefault="00366F72" w:rsidP="001365E4">
            <w:pPr>
              <w:pStyle w:val="ac"/>
              <w:spacing w:line="240" w:lineRule="auto"/>
              <w:ind w:left="-108" w:right="-108"/>
              <w:jc w:val="center"/>
              <w:outlineLvl w:val="0"/>
              <w:rPr>
                <w:rFonts w:ascii="Cordia New" w:hAnsi="Cordia New"/>
                <w:sz w:val="28"/>
                <w:cs/>
              </w:rPr>
            </w:pPr>
            <w:r w:rsidRPr="00D01751">
              <w:rPr>
                <w:rFonts w:ascii="Cordia New" w:hAnsi="Cordia New"/>
                <w:sz w:val="28"/>
                <w:cs/>
              </w:rPr>
              <w:t>เลื่อนวัน</w:t>
            </w:r>
          </w:p>
        </w:tc>
        <w:tc>
          <w:tcPr>
            <w:tcW w:w="4111" w:type="dxa"/>
          </w:tcPr>
          <w:p w:rsidR="00366F72" w:rsidRPr="00D01751" w:rsidRDefault="00366F72" w:rsidP="001365E4">
            <w:pPr>
              <w:pStyle w:val="ac"/>
              <w:spacing w:line="240" w:lineRule="auto"/>
              <w:ind w:left="0"/>
              <w:outlineLvl w:val="0"/>
              <w:rPr>
                <w:rFonts w:ascii="Cordia New" w:hAnsi="Cordia New"/>
                <w:sz w:val="28"/>
                <w:cs/>
              </w:rPr>
            </w:pPr>
            <w:r w:rsidRPr="00D01751">
              <w:rPr>
                <w:rFonts w:ascii="Cordia New" w:hAnsi="Cordia New"/>
                <w:sz w:val="28"/>
                <w:cs/>
              </w:rPr>
              <w:t xml:space="preserve">จากเดิมวันที่ </w:t>
            </w:r>
            <w:r w:rsidRPr="00D01751">
              <w:rPr>
                <w:rFonts w:ascii="Cordia New" w:hAnsi="Cordia New"/>
                <w:sz w:val="28"/>
              </w:rPr>
              <w:t>21,23</w:t>
            </w:r>
            <w:r w:rsidRPr="00D01751">
              <w:rPr>
                <w:rFonts w:ascii="Cordia New" w:hAnsi="Cordia New"/>
                <w:sz w:val="28"/>
                <w:cs/>
              </w:rPr>
              <w:t xml:space="preserve"> มี.ค. </w:t>
            </w:r>
            <w:r w:rsidRPr="00D01751">
              <w:rPr>
                <w:rFonts w:ascii="Cordia New" w:hAnsi="Cordia New"/>
                <w:sz w:val="28"/>
              </w:rPr>
              <w:t>5</w:t>
            </w:r>
            <w:r w:rsidR="00334B2C" w:rsidRPr="00D01751">
              <w:rPr>
                <w:rFonts w:ascii="Cordia New" w:hAnsi="Cordia New"/>
                <w:sz w:val="28"/>
              </w:rPr>
              <w:t>9</w:t>
            </w:r>
            <w:r w:rsidRPr="00D01751">
              <w:rPr>
                <w:rFonts w:ascii="Cordia New" w:hAnsi="Cordia New"/>
                <w:sz w:val="28"/>
                <w:cs/>
              </w:rPr>
              <w:t xml:space="preserve"> เป็นวันที่ </w:t>
            </w:r>
            <w:r w:rsidRPr="00D01751">
              <w:rPr>
                <w:rFonts w:ascii="Cordia New" w:hAnsi="Cordia New"/>
                <w:sz w:val="28"/>
              </w:rPr>
              <w:t xml:space="preserve">3,24 </w:t>
            </w:r>
            <w:r w:rsidRPr="00D01751">
              <w:rPr>
                <w:rFonts w:ascii="Cordia New" w:hAnsi="Cordia New"/>
                <w:sz w:val="28"/>
                <w:cs/>
              </w:rPr>
              <w:t xml:space="preserve">เม.ย. </w:t>
            </w:r>
            <w:r w:rsidRPr="00D01751">
              <w:rPr>
                <w:rFonts w:ascii="Cordia New" w:hAnsi="Cordia New"/>
                <w:sz w:val="28"/>
              </w:rPr>
              <w:t>5</w:t>
            </w:r>
            <w:r w:rsidRPr="00D01751">
              <w:rPr>
                <w:rFonts w:ascii="Cordia New" w:hAnsi="Cordia New"/>
                <w:sz w:val="28"/>
                <w:cs/>
              </w:rPr>
              <w:t>9</w:t>
            </w:r>
          </w:p>
        </w:tc>
      </w:tr>
    </w:tbl>
    <w:p w:rsidR="00765F92" w:rsidRPr="00D01751" w:rsidRDefault="00765F92" w:rsidP="00765F92">
      <w:pPr>
        <w:pStyle w:val="ac"/>
        <w:spacing w:before="120" w:after="120" w:line="264" w:lineRule="auto"/>
        <w:ind w:left="85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D01751">
        <w:rPr>
          <w:rFonts w:ascii="Cordia New" w:hAnsi="Cordia New"/>
          <w:sz w:val="28"/>
          <w:cs/>
        </w:rPr>
        <w:t>อย่างไรก็ดีการปรับแผนไม่มีผล</w:t>
      </w:r>
      <w:r w:rsidR="00366F72" w:rsidRPr="00D01751">
        <w:rPr>
          <w:rFonts w:ascii="Cordia New" w:hAnsi="Cordia New"/>
          <w:sz w:val="28"/>
          <w:cs/>
        </w:rPr>
        <w:t>กระทบใดๆ</w:t>
      </w:r>
      <w:r w:rsidRPr="00D01751">
        <w:rPr>
          <w:rFonts w:ascii="Cordia New" w:hAnsi="Cordia New"/>
          <w:sz w:val="28"/>
          <w:cs/>
        </w:rPr>
        <w:t>ต่อท่อ</w:t>
      </w:r>
      <w:r w:rsidR="00366F72" w:rsidRPr="00D01751">
        <w:rPr>
          <w:rFonts w:ascii="Cordia New" w:hAnsi="Cordia New"/>
          <w:sz w:val="28"/>
          <w:cs/>
        </w:rPr>
        <w:t xml:space="preserve"> </w:t>
      </w:r>
      <w:r w:rsidRPr="00D01751">
        <w:rPr>
          <w:rFonts w:ascii="Cordia New" w:hAnsi="Cordia New"/>
          <w:sz w:val="28"/>
          <w:cs/>
        </w:rPr>
        <w:t>ทั้งในด้านความสะอาดและประสิทธิภาพในการส่งก๊าซฯ</w:t>
      </w:r>
    </w:p>
    <w:p w:rsidR="00D26206" w:rsidRPr="00D01751" w:rsidRDefault="00D26206" w:rsidP="00D26206">
      <w:pPr>
        <w:pStyle w:val="ac"/>
        <w:numPr>
          <w:ilvl w:val="2"/>
          <w:numId w:val="1"/>
        </w:numPr>
        <w:spacing w:before="120" w:after="120" w:line="264" w:lineRule="auto"/>
        <w:contextualSpacing w:val="0"/>
        <w:outlineLvl w:val="0"/>
        <w:rPr>
          <w:rFonts w:ascii="Cordia New" w:hAnsi="Cordia New"/>
          <w:b/>
          <w:bCs/>
          <w:i/>
          <w:iCs/>
          <w:vanish/>
          <w:color w:val="E36C0A" w:themeColor="accent6" w:themeShade="BF"/>
          <w:sz w:val="28"/>
          <w:u w:val="single"/>
          <w:cs/>
        </w:rPr>
      </w:pPr>
    </w:p>
    <w:p w:rsidR="00D26206" w:rsidRPr="00D01751" w:rsidRDefault="00D26206" w:rsidP="00D26206">
      <w:pPr>
        <w:pStyle w:val="ac"/>
        <w:numPr>
          <w:ilvl w:val="2"/>
          <w:numId w:val="1"/>
        </w:numPr>
        <w:spacing w:before="120" w:after="120" w:line="264" w:lineRule="auto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D01751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การตรวจสภาพท่อส่งก๊าซธรรมชาติด้วย </w:t>
      </w:r>
      <w:r w:rsidRPr="00D01751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 xml:space="preserve">In Line Inspection PIG </w:t>
      </w:r>
      <w:r w:rsidRPr="00D01751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(</w:t>
      </w:r>
      <w:r w:rsidRPr="00D01751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ILI PIG</w:t>
      </w:r>
      <w:r w:rsidRPr="00D01751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)</w:t>
      </w:r>
    </w:p>
    <w:p w:rsidR="00334B2C" w:rsidRPr="00D01751" w:rsidRDefault="008D69F6" w:rsidP="00132A73">
      <w:pPr>
        <w:spacing w:before="120" w:after="120" w:line="264" w:lineRule="auto"/>
        <w:ind w:left="1276" w:firstLine="1032"/>
        <w:outlineLvl w:val="0"/>
        <w:rPr>
          <w:rFonts w:ascii="Cordia New" w:hAnsi="Cordia New" w:cs="Cordia New"/>
          <w:b/>
          <w:bCs/>
          <w:i/>
          <w:iCs/>
          <w:sz w:val="28"/>
          <w:u w:val="single"/>
        </w:rPr>
      </w:pPr>
      <w:proofErr w:type="gramStart"/>
      <w:r w:rsidRPr="00D01751">
        <w:rPr>
          <w:rFonts w:ascii="Cordia New" w:hAnsi="Cordia New" w:cs="Cordia New"/>
          <w:sz w:val="28"/>
        </w:rPr>
        <w:t xml:space="preserve">ILI PIG </w:t>
      </w:r>
      <w:r w:rsidRPr="00D01751">
        <w:rPr>
          <w:rFonts w:ascii="Cordia New" w:hAnsi="Cordia New" w:cs="Cordia New"/>
          <w:sz w:val="28"/>
          <w:cs/>
        </w:rPr>
        <w:t>ที่ใช้สำหรับ ปตท.</w:t>
      </w:r>
      <w:proofErr w:type="gramEnd"/>
      <w:r w:rsidRPr="00D01751">
        <w:rPr>
          <w:rFonts w:ascii="Cordia New" w:hAnsi="Cordia New" w:cs="Cordia New"/>
          <w:sz w:val="28"/>
          <w:cs/>
        </w:rPr>
        <w:t xml:space="preserve"> จะแบ่งออกเป็น </w:t>
      </w:r>
      <w:r w:rsidRPr="00D01751">
        <w:rPr>
          <w:rFonts w:ascii="Cordia New" w:hAnsi="Cordia New" w:cs="Cordia New"/>
          <w:sz w:val="28"/>
        </w:rPr>
        <w:t xml:space="preserve">2 </w:t>
      </w:r>
      <w:r w:rsidRPr="00D01751">
        <w:rPr>
          <w:rFonts w:ascii="Cordia New" w:hAnsi="Cordia New" w:cs="Cordia New"/>
          <w:sz w:val="28"/>
          <w:cs/>
        </w:rPr>
        <w:t xml:space="preserve">ชนิดย่อยคือ </w:t>
      </w:r>
      <w:r w:rsidRPr="00D01751">
        <w:rPr>
          <w:rFonts w:ascii="Cordia New" w:hAnsi="Cordia New" w:cs="Cordia New"/>
          <w:sz w:val="28"/>
        </w:rPr>
        <w:t>1</w:t>
      </w:r>
      <w:r w:rsidRPr="00D01751">
        <w:rPr>
          <w:rFonts w:ascii="Cordia New" w:hAnsi="Cordia New" w:cs="Cordia New"/>
          <w:sz w:val="28"/>
          <w:cs/>
        </w:rPr>
        <w:t xml:space="preserve">) </w:t>
      </w:r>
      <w:r w:rsidRPr="00D01751">
        <w:rPr>
          <w:rFonts w:ascii="Cordia New" w:hAnsi="Cordia New" w:cs="Cordia New"/>
          <w:sz w:val="28"/>
        </w:rPr>
        <w:t xml:space="preserve">MFL PIG </w:t>
      </w:r>
      <w:r w:rsidRPr="00D01751">
        <w:rPr>
          <w:rFonts w:ascii="Cordia New" w:hAnsi="Cordia New" w:cs="Cordia New"/>
          <w:sz w:val="28"/>
          <w:cs/>
        </w:rPr>
        <w:t>ทำหน้าที่ตรวจสอบความเสียหายภายในท่อด้วยวิธีการวัด</w:t>
      </w:r>
      <w:r w:rsidR="00DA0296" w:rsidRPr="00D01751">
        <w:rPr>
          <w:rFonts w:ascii="Cordia New" w:hAnsi="Cordia New" w:cs="Cordia New" w:hint="cs"/>
          <w:sz w:val="28"/>
          <w:cs/>
        </w:rPr>
        <w:t>สนาม</w:t>
      </w:r>
      <w:r w:rsidRPr="00D01751">
        <w:rPr>
          <w:rFonts w:ascii="Cordia New" w:hAnsi="Cordia New" w:cs="Cordia New"/>
          <w:sz w:val="28"/>
          <w:cs/>
        </w:rPr>
        <w:t xml:space="preserve">แรงแม่เหล็กที่เปลี่ยนไปจากปกติ เมื่ออุปกรณ์เคลื่อนที่ผ่านจุดบริเวณที่เกิดการผิดปกติของเนื้อโลหะ และ </w:t>
      </w:r>
      <w:r w:rsidRPr="00D01751">
        <w:rPr>
          <w:rFonts w:ascii="Cordia New" w:hAnsi="Cordia New" w:cs="Cordia New"/>
          <w:sz w:val="28"/>
        </w:rPr>
        <w:t>2</w:t>
      </w:r>
      <w:r w:rsidRPr="00D01751">
        <w:rPr>
          <w:rFonts w:ascii="Cordia New" w:hAnsi="Cordia New" w:cs="Cordia New"/>
          <w:sz w:val="28"/>
          <w:cs/>
        </w:rPr>
        <w:t xml:space="preserve">) </w:t>
      </w:r>
      <w:r w:rsidRPr="00D01751">
        <w:rPr>
          <w:rFonts w:ascii="Cordia New" w:hAnsi="Cordia New" w:cs="Cordia New"/>
          <w:sz w:val="28"/>
        </w:rPr>
        <w:t xml:space="preserve">Geo PIG </w:t>
      </w:r>
      <w:r w:rsidRPr="00D01751">
        <w:rPr>
          <w:rFonts w:ascii="Cordia New" w:hAnsi="Cordia New" w:cs="Cordia New"/>
          <w:sz w:val="28"/>
          <w:cs/>
        </w:rPr>
        <w:t>จะทำหน้าที่ตรวจสอบแนวของท่อว่ายังเหมือนเดิม หรือมีการเคลื่อนที่ และตำแหน่งเปลี่ยนไปจากเดิมหรือไม่ ซึ่งข้อมูลที่ได้จะถูกนำมาประมวลผลและหามาตรการแก้ไขต่อไป</w:t>
      </w:r>
    </w:p>
    <w:p w:rsidR="00D26206" w:rsidRPr="00D01751" w:rsidRDefault="00D26206" w:rsidP="00132A73">
      <w:pPr>
        <w:pStyle w:val="ac"/>
        <w:numPr>
          <w:ilvl w:val="3"/>
          <w:numId w:val="1"/>
        </w:numPr>
        <w:spacing w:before="120" w:after="120" w:line="264" w:lineRule="auto"/>
        <w:ind w:left="2127" w:hanging="85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D01751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BC70E7" w:rsidRPr="00D01751" w:rsidRDefault="00BC70E7" w:rsidP="00132A73">
      <w:pPr>
        <w:pStyle w:val="ac"/>
        <w:spacing w:before="120" w:after="120" w:line="264" w:lineRule="auto"/>
        <w:ind w:left="2160" w:firstLine="720"/>
        <w:contextualSpacing w:val="0"/>
        <w:outlineLvl w:val="0"/>
        <w:rPr>
          <w:rFonts w:ascii="Cordia New" w:hAnsi="Cordia New"/>
          <w:sz w:val="28"/>
        </w:rPr>
      </w:pPr>
      <w:r w:rsidRPr="00D01751">
        <w:rPr>
          <w:rFonts w:ascii="Cordia New" w:hAnsi="Cordia New" w:hint="cs"/>
          <w:sz w:val="28"/>
          <w:cs/>
        </w:rPr>
        <w:t xml:space="preserve">สำหรับแผนงาน </w:t>
      </w:r>
      <w:r w:rsidRPr="00D01751">
        <w:rPr>
          <w:rFonts w:ascii="Cordia New" w:hAnsi="Cordia New"/>
          <w:sz w:val="28"/>
        </w:rPr>
        <w:t xml:space="preserve">ILI PIG </w:t>
      </w:r>
      <w:r w:rsidRPr="00D01751">
        <w:rPr>
          <w:rFonts w:ascii="Cordia New" w:hAnsi="Cordia New" w:hint="cs"/>
          <w:sz w:val="28"/>
          <w:cs/>
        </w:rPr>
        <w:t xml:space="preserve">สามารถดูได้จากตารางที่ </w:t>
      </w:r>
      <w:r w:rsidRPr="00D01751">
        <w:rPr>
          <w:rFonts w:ascii="Cordia New" w:hAnsi="Cordia New"/>
          <w:sz w:val="28"/>
        </w:rPr>
        <w:t>1</w:t>
      </w:r>
      <w:r w:rsidRPr="00D01751">
        <w:rPr>
          <w:rFonts w:ascii="Cordia New" w:hAnsi="Cordia New"/>
          <w:sz w:val="28"/>
          <w:cs/>
        </w:rPr>
        <w:t>.</w:t>
      </w:r>
      <w:r w:rsidRPr="00D01751">
        <w:rPr>
          <w:rFonts w:ascii="Cordia New" w:hAnsi="Cordia New"/>
          <w:sz w:val="28"/>
        </w:rPr>
        <w:t xml:space="preserve">15 </w:t>
      </w:r>
      <w:r w:rsidRPr="00D01751">
        <w:rPr>
          <w:rFonts w:ascii="Cordia New" w:hAnsi="Cordia New" w:hint="cs"/>
          <w:sz w:val="28"/>
          <w:cs/>
        </w:rPr>
        <w:t xml:space="preserve">ซึ่งสำหรับปี </w:t>
      </w:r>
      <w:r w:rsidRPr="00D01751">
        <w:rPr>
          <w:rFonts w:ascii="Cordia New" w:hAnsi="Cordia New"/>
          <w:sz w:val="28"/>
        </w:rPr>
        <w:t xml:space="preserve">2559 </w:t>
      </w:r>
      <w:r w:rsidRPr="00D01751">
        <w:rPr>
          <w:rFonts w:ascii="Cordia New" w:hAnsi="Cordia New" w:hint="cs"/>
          <w:sz w:val="28"/>
          <w:cs/>
        </w:rPr>
        <w:t xml:space="preserve">มีแผนงานในช่วงไตรมาส </w:t>
      </w:r>
      <w:r w:rsidRPr="00D01751">
        <w:rPr>
          <w:rFonts w:ascii="Cordia New" w:hAnsi="Cordia New"/>
          <w:sz w:val="28"/>
        </w:rPr>
        <w:t>3</w:t>
      </w:r>
      <w:r w:rsidRPr="00D01751">
        <w:rPr>
          <w:rFonts w:ascii="Cordia New" w:hAnsi="Cordia New" w:hint="cs"/>
          <w:sz w:val="28"/>
          <w:cs/>
        </w:rPr>
        <w:t xml:space="preserve"> ทั้ง </w:t>
      </w:r>
      <w:r w:rsidRPr="00D01751">
        <w:rPr>
          <w:rFonts w:ascii="Cordia New" w:hAnsi="Cordia New"/>
          <w:sz w:val="28"/>
        </w:rPr>
        <w:t xml:space="preserve">5 </w:t>
      </w:r>
      <w:r w:rsidRPr="00D01751">
        <w:rPr>
          <w:rFonts w:ascii="Cordia New" w:hAnsi="Cordia New" w:hint="cs"/>
          <w:sz w:val="28"/>
          <w:cs/>
        </w:rPr>
        <w:t xml:space="preserve">เส้นท่อ ทั้งนี้แผนงานอาจจะมีการปรับเปลี่ยนเพื่อความเหมาะสมทั้งในด้านความเสี่ยงและผลกระทบ </w:t>
      </w:r>
    </w:p>
    <w:p w:rsidR="00BC70E7" w:rsidRPr="00D01751" w:rsidRDefault="00BC70E7" w:rsidP="00BC70E7">
      <w:pPr>
        <w:pStyle w:val="ac"/>
        <w:spacing w:before="120" w:after="120" w:line="264" w:lineRule="auto"/>
        <w:ind w:left="1815"/>
        <w:contextualSpacing w:val="0"/>
        <w:outlineLvl w:val="0"/>
        <w:rPr>
          <w:rFonts w:ascii="Cordia New" w:hAnsi="Cordia New"/>
          <w:sz w:val="28"/>
          <w:cs/>
        </w:rPr>
      </w:pPr>
    </w:p>
    <w:p w:rsidR="00FA2A12" w:rsidRPr="00D01751" w:rsidRDefault="00BC70E7" w:rsidP="00132A73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D01751">
        <w:rPr>
          <w:noProof/>
        </w:rPr>
        <w:drawing>
          <wp:anchor distT="0" distB="0" distL="114300" distR="114300" simplePos="0" relativeHeight="251656704" behindDoc="0" locked="0" layoutInCell="1" allowOverlap="1" wp14:anchorId="416F0CFB" wp14:editId="5C51D3D8">
            <wp:simplePos x="0" y="0"/>
            <wp:positionH relativeFrom="column">
              <wp:posOffset>-381000</wp:posOffset>
            </wp:positionH>
            <wp:positionV relativeFrom="paragraph">
              <wp:posOffset>261620</wp:posOffset>
            </wp:positionV>
            <wp:extent cx="6771640" cy="104902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1640" cy="104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01751">
        <w:rPr>
          <w:rFonts w:ascii="Cordia New" w:hAnsi="Cordia New" w:cs="Cordia New"/>
          <w:sz w:val="28"/>
          <w:cs/>
        </w:rPr>
        <w:t xml:space="preserve">ตารางที่ </w:t>
      </w:r>
      <w:r w:rsidRPr="00D01751">
        <w:rPr>
          <w:rFonts w:ascii="Cordia New" w:hAnsi="Cordia New" w:cs="Cordia New"/>
          <w:sz w:val="28"/>
        </w:rPr>
        <w:t>1</w:t>
      </w:r>
      <w:r w:rsidRPr="00D01751">
        <w:rPr>
          <w:rFonts w:ascii="Cordia New" w:hAnsi="Cordia New" w:cs="Cordia New"/>
          <w:sz w:val="28"/>
          <w:cs/>
        </w:rPr>
        <w:t>.</w:t>
      </w:r>
      <w:r w:rsidRPr="00D01751">
        <w:rPr>
          <w:rFonts w:ascii="Cordia New" w:hAnsi="Cordia New" w:cs="Cordia New"/>
          <w:sz w:val="28"/>
        </w:rPr>
        <w:t xml:space="preserve">15  </w:t>
      </w:r>
      <w:r w:rsidRPr="00D01751">
        <w:rPr>
          <w:rFonts w:ascii="Cordia New" w:hAnsi="Cordia New" w:cs="Cordia New"/>
          <w:sz w:val="28"/>
          <w:cs/>
        </w:rPr>
        <w:t xml:space="preserve">แผนการรัน </w:t>
      </w:r>
      <w:r w:rsidRPr="00D01751">
        <w:rPr>
          <w:rFonts w:ascii="Cordia New" w:hAnsi="Cordia New" w:cs="Cordia New"/>
          <w:sz w:val="28"/>
        </w:rPr>
        <w:t>ILI PIG</w:t>
      </w:r>
    </w:p>
    <w:p w:rsidR="00FA2A12" w:rsidRPr="00D01751" w:rsidRDefault="00FA2A12" w:rsidP="0012512E">
      <w:pPr>
        <w:pStyle w:val="ac"/>
        <w:spacing w:line="264" w:lineRule="auto"/>
        <w:ind w:left="1843" w:firstLine="1037"/>
        <w:jc w:val="left"/>
        <w:outlineLvl w:val="0"/>
        <w:rPr>
          <w:rFonts w:ascii="Cordia New" w:hAnsi="Cordia New"/>
          <w:sz w:val="28"/>
        </w:rPr>
      </w:pPr>
    </w:p>
    <w:p w:rsidR="00D26206" w:rsidRPr="00D01751" w:rsidRDefault="00BC70E7" w:rsidP="00BC70E7">
      <w:pPr>
        <w:pStyle w:val="ac"/>
        <w:spacing w:line="264" w:lineRule="auto"/>
        <w:ind w:firstLine="1037"/>
        <w:jc w:val="left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D01751">
        <w:rPr>
          <w:rFonts w:ascii="Cordia New" w:hAnsi="Cordia New"/>
          <w:sz w:val="28"/>
          <w:cs/>
        </w:rPr>
        <w:t xml:space="preserve"> </w:t>
      </w:r>
      <w:r w:rsidR="00D26206" w:rsidRPr="00D01751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ผลการดำเนินงาน </w:t>
      </w:r>
    </w:p>
    <w:p w:rsidR="008A0DD0" w:rsidRPr="00D01751" w:rsidRDefault="008A0DD0" w:rsidP="008A0DD0">
      <w:pPr>
        <w:pStyle w:val="ac"/>
        <w:ind w:left="2160" w:firstLine="720"/>
        <w:rPr>
          <w:rFonts w:ascii="Browallia New" w:hAnsi="Browallia New" w:cs="Browallia New"/>
          <w:sz w:val="28"/>
        </w:rPr>
      </w:pPr>
      <w:r w:rsidRPr="00D01751">
        <w:rPr>
          <w:rFonts w:ascii="Browallia New" w:hAnsi="Browallia New" w:cs="Browallia New"/>
          <w:sz w:val="28"/>
          <w:cs/>
        </w:rPr>
        <w:t xml:space="preserve">ผลการดำเนินงานของแต่ละเส้นท่อ สามารถแสดงรายละเอียดได้ดังตารางที่ </w:t>
      </w:r>
      <w:r w:rsidRPr="00D01751">
        <w:rPr>
          <w:rFonts w:ascii="Browallia New" w:hAnsi="Browallia New" w:cs="Browallia New"/>
          <w:sz w:val="28"/>
        </w:rPr>
        <w:t>1</w:t>
      </w:r>
      <w:r w:rsidRPr="00D01751">
        <w:rPr>
          <w:rFonts w:ascii="Browallia New" w:hAnsi="Browallia New" w:cs="Browallia New"/>
          <w:sz w:val="28"/>
          <w:cs/>
        </w:rPr>
        <w:t>.</w:t>
      </w:r>
      <w:r w:rsidRPr="00D01751">
        <w:rPr>
          <w:rFonts w:ascii="Browallia New" w:hAnsi="Browallia New" w:cs="Browallia New"/>
          <w:sz w:val="28"/>
        </w:rPr>
        <w:t>16</w:t>
      </w:r>
    </w:p>
    <w:p w:rsidR="008A0DD0" w:rsidRPr="00D01751" w:rsidRDefault="008A0DD0" w:rsidP="008A0DD0">
      <w:pPr>
        <w:rPr>
          <w:rFonts w:ascii="Browallia New" w:hAnsi="Browallia New" w:cs="Browallia New"/>
          <w:sz w:val="28"/>
        </w:rPr>
      </w:pPr>
    </w:p>
    <w:p w:rsidR="008A0DD0" w:rsidRPr="00D01751" w:rsidRDefault="008A0DD0" w:rsidP="008A0DD0">
      <w:pPr>
        <w:rPr>
          <w:rFonts w:ascii="Browallia New" w:hAnsi="Browallia New" w:cs="Browallia New"/>
          <w:sz w:val="28"/>
          <w:cs/>
        </w:rPr>
      </w:pPr>
      <w:r w:rsidRPr="00D01751">
        <w:rPr>
          <w:rFonts w:ascii="Browallia New" w:hAnsi="Browallia New" w:cs="Browallia New"/>
          <w:sz w:val="28"/>
          <w:cs/>
        </w:rPr>
        <w:t xml:space="preserve">ตารางที่ </w:t>
      </w:r>
      <w:r w:rsidRPr="00D01751">
        <w:rPr>
          <w:rFonts w:ascii="Browallia New" w:hAnsi="Browallia New" w:cs="Browallia New"/>
          <w:sz w:val="28"/>
        </w:rPr>
        <w:t>1</w:t>
      </w:r>
      <w:r w:rsidRPr="00D01751">
        <w:rPr>
          <w:rFonts w:ascii="Browallia New" w:hAnsi="Browallia New" w:cs="Browallia New"/>
          <w:sz w:val="28"/>
          <w:cs/>
        </w:rPr>
        <w:t>.</w:t>
      </w:r>
      <w:r w:rsidRPr="00D01751">
        <w:rPr>
          <w:rFonts w:ascii="Browallia New" w:hAnsi="Browallia New" w:cs="Browallia New"/>
          <w:sz w:val="28"/>
        </w:rPr>
        <w:t xml:space="preserve">16 </w:t>
      </w:r>
      <w:r w:rsidRPr="00D01751">
        <w:rPr>
          <w:rFonts w:ascii="Browallia New" w:hAnsi="Browallia New" w:cs="Browallia New"/>
          <w:sz w:val="28"/>
          <w:cs/>
        </w:rPr>
        <w:t>ผลการดำเนินงานแยกรายเส้นท่อ</w:t>
      </w:r>
    </w:p>
    <w:tbl>
      <w:tblPr>
        <w:tblStyle w:val="a8"/>
        <w:tblW w:w="9356" w:type="dxa"/>
        <w:tblInd w:w="-5" w:type="dxa"/>
        <w:tblLook w:val="04A0" w:firstRow="1" w:lastRow="0" w:firstColumn="1" w:lastColumn="0" w:noHBand="0" w:noVBand="1"/>
      </w:tblPr>
      <w:tblGrid>
        <w:gridCol w:w="1985"/>
        <w:gridCol w:w="7371"/>
      </w:tblGrid>
      <w:tr w:rsidR="008A0DD0" w:rsidRPr="00D01751" w:rsidTr="007219C0">
        <w:tc>
          <w:tcPr>
            <w:tcW w:w="1985" w:type="dxa"/>
          </w:tcPr>
          <w:p w:rsidR="008A0DD0" w:rsidRPr="00D01751" w:rsidRDefault="008A0DD0" w:rsidP="007219C0">
            <w:pPr>
              <w:pStyle w:val="ac"/>
              <w:spacing w:after="0" w:line="264" w:lineRule="auto"/>
              <w:ind w:left="0"/>
              <w:contextualSpacing w:val="0"/>
              <w:jc w:val="center"/>
              <w:outlineLvl w:val="0"/>
              <w:rPr>
                <w:rFonts w:ascii="Browallia New" w:hAnsi="Browallia New" w:cs="Browallia New"/>
                <w:b/>
                <w:bCs/>
                <w:sz w:val="28"/>
              </w:rPr>
            </w:pPr>
            <w:r w:rsidRPr="00D01751">
              <w:rPr>
                <w:rFonts w:ascii="Browallia New" w:hAnsi="Browallia New" w:cs="Browallia New"/>
                <w:b/>
                <w:bCs/>
                <w:sz w:val="28"/>
                <w:cs/>
              </w:rPr>
              <w:t>เส้นท่อ</w:t>
            </w:r>
          </w:p>
        </w:tc>
        <w:tc>
          <w:tcPr>
            <w:tcW w:w="7371" w:type="dxa"/>
          </w:tcPr>
          <w:p w:rsidR="008A0DD0" w:rsidRPr="00D01751" w:rsidRDefault="008A0DD0" w:rsidP="007219C0">
            <w:pPr>
              <w:pStyle w:val="ac"/>
              <w:spacing w:after="0" w:line="264" w:lineRule="auto"/>
              <w:ind w:left="0"/>
              <w:contextualSpacing w:val="0"/>
              <w:jc w:val="center"/>
              <w:outlineLvl w:val="0"/>
              <w:rPr>
                <w:rFonts w:ascii="Browallia New" w:hAnsi="Browallia New" w:cs="Browallia New"/>
                <w:b/>
                <w:bCs/>
                <w:sz w:val="28"/>
                <w:cs/>
              </w:rPr>
            </w:pPr>
            <w:r w:rsidRPr="00D01751">
              <w:rPr>
                <w:rFonts w:ascii="Browallia New" w:hAnsi="Browallia New" w:cs="Browallia New"/>
                <w:b/>
                <w:bCs/>
                <w:sz w:val="28"/>
                <w:cs/>
              </w:rPr>
              <w:t>ผลการดำเนินงาน</w:t>
            </w:r>
          </w:p>
        </w:tc>
      </w:tr>
      <w:tr w:rsidR="008A0DD0" w:rsidRPr="00D01751" w:rsidTr="007219C0">
        <w:tc>
          <w:tcPr>
            <w:tcW w:w="1985" w:type="dxa"/>
          </w:tcPr>
          <w:p w:rsidR="008A0DD0" w:rsidRPr="00D01751" w:rsidRDefault="008A0DD0" w:rsidP="007219C0">
            <w:pPr>
              <w:pStyle w:val="ac"/>
              <w:spacing w:after="0" w:line="240" w:lineRule="auto"/>
              <w:ind w:left="0"/>
              <w:contextualSpacing w:val="0"/>
              <w:jc w:val="center"/>
              <w:outlineLvl w:val="0"/>
              <w:rPr>
                <w:rFonts w:ascii="Browallia New" w:hAnsi="Browallia New" w:cs="Browallia New"/>
                <w:sz w:val="28"/>
              </w:rPr>
            </w:pPr>
            <w:r w:rsidRPr="00D01751">
              <w:rPr>
                <w:rFonts w:ascii="Browallia New" w:hAnsi="Browallia New" w:cs="Browallia New"/>
                <w:sz w:val="28"/>
              </w:rPr>
              <w:t xml:space="preserve">BKT </w:t>
            </w:r>
            <w:r w:rsidRPr="00D01751">
              <w:rPr>
                <w:rFonts w:ascii="Browallia New" w:hAnsi="Browallia New" w:cs="Browallia New"/>
                <w:sz w:val="28"/>
                <w:cs/>
              </w:rPr>
              <w:t xml:space="preserve">– </w:t>
            </w:r>
            <w:r w:rsidRPr="00D01751">
              <w:rPr>
                <w:rFonts w:ascii="Browallia New" w:hAnsi="Browallia New" w:cs="Browallia New"/>
                <w:sz w:val="28"/>
              </w:rPr>
              <w:t>ERP</w:t>
            </w:r>
          </w:p>
        </w:tc>
        <w:tc>
          <w:tcPr>
            <w:tcW w:w="7371" w:type="dxa"/>
          </w:tcPr>
          <w:p w:rsidR="008A0DD0" w:rsidRPr="00D01751" w:rsidRDefault="008A0DD0" w:rsidP="007219C0">
            <w:pPr>
              <w:pStyle w:val="ac"/>
              <w:spacing w:after="0" w:line="240" w:lineRule="auto"/>
              <w:ind w:left="0"/>
              <w:contextualSpacing w:val="0"/>
              <w:jc w:val="both"/>
              <w:outlineLvl w:val="0"/>
              <w:rPr>
                <w:rFonts w:ascii="Browallia New" w:hAnsi="Browallia New" w:cs="Browallia New"/>
                <w:sz w:val="28"/>
              </w:rPr>
            </w:pPr>
            <w:r w:rsidRPr="00D01751">
              <w:rPr>
                <w:rFonts w:ascii="Browallia New" w:hAnsi="Browallia New" w:cs="Browallia New"/>
                <w:sz w:val="28"/>
              </w:rPr>
              <w:t xml:space="preserve">Site survey </w:t>
            </w:r>
            <w:r w:rsidRPr="00D01751">
              <w:rPr>
                <w:rFonts w:ascii="Browallia New" w:hAnsi="Browallia New" w:cs="Browallia New"/>
                <w:sz w:val="28"/>
                <w:cs/>
              </w:rPr>
              <w:t xml:space="preserve">ร่วมกับผู้รับเหมาแล้วเสร็จ มีการ </w:t>
            </w:r>
            <w:r w:rsidRPr="00D01751">
              <w:rPr>
                <w:rFonts w:ascii="Browallia New" w:hAnsi="Browallia New" w:cs="Browallia New"/>
                <w:sz w:val="28"/>
              </w:rPr>
              <w:t xml:space="preserve">Run Gauge PIG </w:t>
            </w:r>
            <w:r w:rsidRPr="00D01751">
              <w:rPr>
                <w:rFonts w:ascii="Browallia New" w:hAnsi="Browallia New" w:cs="Browallia New"/>
                <w:sz w:val="28"/>
                <w:cs/>
              </w:rPr>
              <w:t xml:space="preserve">ในช่วงเดือนสิงหาคม และผู้รับเหมาสามารถจอง </w:t>
            </w:r>
            <w:r w:rsidRPr="00D01751">
              <w:rPr>
                <w:rFonts w:ascii="Browallia New" w:hAnsi="Browallia New" w:cs="Browallia New"/>
                <w:sz w:val="28"/>
              </w:rPr>
              <w:t xml:space="preserve">ILI Tool </w:t>
            </w:r>
            <w:r w:rsidRPr="00D01751">
              <w:rPr>
                <w:rFonts w:ascii="Browallia New" w:hAnsi="Browallia New" w:cs="Browallia New"/>
                <w:sz w:val="28"/>
                <w:cs/>
              </w:rPr>
              <w:t xml:space="preserve">โดยจะเริ่มเตรียมอุปกรณ์อีกครั้งช่วงเดือนพ.ย. </w:t>
            </w:r>
            <w:r w:rsidRPr="00D01751">
              <w:rPr>
                <w:rFonts w:ascii="Browallia New" w:hAnsi="Browallia New" w:cs="Browallia New"/>
                <w:sz w:val="28"/>
              </w:rPr>
              <w:t>59</w:t>
            </w:r>
          </w:p>
        </w:tc>
      </w:tr>
      <w:tr w:rsidR="008A0DD0" w:rsidRPr="00D01751" w:rsidTr="007219C0">
        <w:tc>
          <w:tcPr>
            <w:tcW w:w="1985" w:type="dxa"/>
          </w:tcPr>
          <w:p w:rsidR="008A0DD0" w:rsidRPr="00D01751" w:rsidRDefault="008A0DD0" w:rsidP="007219C0">
            <w:pPr>
              <w:pStyle w:val="ac"/>
              <w:spacing w:after="0" w:line="240" w:lineRule="auto"/>
              <w:ind w:left="0"/>
              <w:contextualSpacing w:val="0"/>
              <w:jc w:val="center"/>
              <w:outlineLvl w:val="0"/>
              <w:rPr>
                <w:rFonts w:ascii="Browallia New" w:hAnsi="Browallia New" w:cs="Browallia New"/>
                <w:sz w:val="28"/>
              </w:rPr>
            </w:pPr>
            <w:r w:rsidRPr="00D01751">
              <w:rPr>
                <w:rFonts w:ascii="Browallia New" w:hAnsi="Browallia New" w:cs="Browallia New"/>
                <w:sz w:val="28"/>
              </w:rPr>
              <w:t>BV</w:t>
            </w:r>
            <w:r w:rsidRPr="00D01751">
              <w:rPr>
                <w:rFonts w:ascii="Browallia New" w:hAnsi="Browallia New" w:cs="Browallia New"/>
                <w:sz w:val="28"/>
                <w:cs/>
              </w:rPr>
              <w:t>.</w:t>
            </w:r>
            <w:r w:rsidRPr="00D01751">
              <w:rPr>
                <w:rFonts w:ascii="Browallia New" w:hAnsi="Browallia New" w:cs="Browallia New"/>
                <w:sz w:val="28"/>
              </w:rPr>
              <w:t xml:space="preserve">Amata </w:t>
            </w:r>
            <w:r w:rsidRPr="00D01751">
              <w:rPr>
                <w:rFonts w:ascii="Browallia New" w:hAnsi="Browallia New" w:cs="Browallia New"/>
                <w:sz w:val="28"/>
                <w:cs/>
              </w:rPr>
              <w:t xml:space="preserve">– </w:t>
            </w:r>
            <w:r w:rsidRPr="00D01751">
              <w:rPr>
                <w:rFonts w:ascii="Browallia New" w:hAnsi="Browallia New" w:cs="Browallia New"/>
                <w:sz w:val="28"/>
              </w:rPr>
              <w:t>TNP</w:t>
            </w:r>
            <w:r w:rsidRPr="00D01751">
              <w:rPr>
                <w:rFonts w:ascii="Browallia New" w:hAnsi="Browallia New" w:cs="Browallia New"/>
                <w:sz w:val="28"/>
                <w:cs/>
              </w:rPr>
              <w:t>.</w:t>
            </w:r>
            <w:r w:rsidRPr="00D01751">
              <w:rPr>
                <w:rFonts w:ascii="Browallia New" w:hAnsi="Browallia New" w:cs="Browallia New"/>
                <w:sz w:val="28"/>
              </w:rPr>
              <w:t>MR</w:t>
            </w:r>
          </w:p>
        </w:tc>
        <w:tc>
          <w:tcPr>
            <w:tcW w:w="7371" w:type="dxa"/>
          </w:tcPr>
          <w:p w:rsidR="008A0DD0" w:rsidRPr="00D01751" w:rsidRDefault="008A0DD0" w:rsidP="007219C0">
            <w:pPr>
              <w:pStyle w:val="ac"/>
              <w:spacing w:after="0" w:line="240" w:lineRule="auto"/>
              <w:ind w:left="0"/>
              <w:contextualSpacing w:val="0"/>
              <w:jc w:val="both"/>
              <w:outlineLvl w:val="0"/>
              <w:rPr>
                <w:rFonts w:ascii="Browallia New" w:hAnsi="Browallia New" w:cs="Browallia New"/>
                <w:sz w:val="28"/>
                <w:cs/>
              </w:rPr>
            </w:pPr>
            <w:r w:rsidRPr="00D01751">
              <w:rPr>
                <w:rFonts w:ascii="Browallia New" w:hAnsi="Browallia New" w:cs="Browallia New"/>
                <w:sz w:val="28"/>
                <w:cs/>
              </w:rPr>
              <w:t xml:space="preserve">ท่อก๊าซเส้นนี้ยังสามารถทำการ </w:t>
            </w:r>
            <w:r w:rsidRPr="00D01751">
              <w:rPr>
                <w:rFonts w:ascii="Browallia New" w:hAnsi="Browallia New" w:cs="Browallia New"/>
                <w:sz w:val="28"/>
              </w:rPr>
              <w:t xml:space="preserve">operate </w:t>
            </w:r>
            <w:r w:rsidRPr="00D01751">
              <w:rPr>
                <w:rFonts w:ascii="Browallia New" w:hAnsi="Browallia New" w:cs="Browallia New"/>
                <w:sz w:val="28"/>
                <w:cs/>
              </w:rPr>
              <w:t xml:space="preserve">ด้วย </w:t>
            </w:r>
            <w:r w:rsidRPr="00D01751">
              <w:rPr>
                <w:rFonts w:ascii="Browallia New" w:hAnsi="Browallia New" w:cs="Browallia New"/>
                <w:sz w:val="28"/>
              </w:rPr>
              <w:t xml:space="preserve">MAOP </w:t>
            </w:r>
            <w:r w:rsidRPr="00D01751">
              <w:rPr>
                <w:rFonts w:ascii="Browallia New" w:hAnsi="Browallia New" w:cs="Browallia New"/>
                <w:sz w:val="28"/>
                <w:cs/>
              </w:rPr>
              <w:t>เท่าเดิมได้ โดยจากการตรวจสอบ</w:t>
            </w:r>
          </w:p>
          <w:p w:rsidR="008A0DD0" w:rsidRPr="00D01751" w:rsidRDefault="008A0DD0" w:rsidP="007219C0">
            <w:pPr>
              <w:pStyle w:val="ac"/>
              <w:spacing w:after="0" w:line="240" w:lineRule="auto"/>
              <w:ind w:left="0"/>
              <w:contextualSpacing w:val="0"/>
              <w:jc w:val="both"/>
              <w:outlineLvl w:val="0"/>
              <w:rPr>
                <w:rFonts w:ascii="Browallia New" w:hAnsi="Browallia New" w:cs="Browallia New"/>
                <w:sz w:val="28"/>
              </w:rPr>
            </w:pPr>
            <w:r w:rsidRPr="00D01751">
              <w:rPr>
                <w:rFonts w:ascii="Browallia New" w:hAnsi="Browallia New" w:cs="Browallia New"/>
                <w:sz w:val="28"/>
                <w:u w:val="single"/>
              </w:rPr>
              <w:t>External Metal Loss</w:t>
            </w:r>
            <w:r w:rsidRPr="00D01751">
              <w:rPr>
                <w:rFonts w:ascii="Browallia New" w:hAnsi="Browallia New" w:cs="Browallia New"/>
                <w:sz w:val="28"/>
                <w:cs/>
              </w:rPr>
              <w:t xml:space="preserve"> : </w:t>
            </w:r>
          </w:p>
          <w:p w:rsidR="008A0DD0" w:rsidRPr="00D01751" w:rsidRDefault="008A0DD0" w:rsidP="007219C0">
            <w:pPr>
              <w:pStyle w:val="ac"/>
              <w:spacing w:after="0" w:line="240" w:lineRule="auto"/>
              <w:ind w:left="0"/>
              <w:contextualSpacing w:val="0"/>
              <w:jc w:val="left"/>
              <w:outlineLvl w:val="0"/>
              <w:rPr>
                <w:rFonts w:ascii="Browallia New" w:hAnsi="Browallia New" w:cs="Browallia New"/>
                <w:sz w:val="28"/>
                <w:cs/>
              </w:rPr>
            </w:pPr>
            <w:r w:rsidRPr="00D01751">
              <w:rPr>
                <w:rFonts w:ascii="Browallia New" w:hAnsi="Browallia New" w:cs="Browallia New"/>
                <w:sz w:val="28"/>
                <w:cs/>
              </w:rPr>
              <w:t xml:space="preserve">       พบ </w:t>
            </w:r>
            <w:r w:rsidRPr="00D01751">
              <w:rPr>
                <w:rFonts w:ascii="Browallia New" w:hAnsi="Browallia New" w:cs="Browallia New"/>
                <w:sz w:val="28"/>
              </w:rPr>
              <w:t xml:space="preserve">External Metal Loss </w:t>
            </w:r>
            <w:r w:rsidRPr="00D01751">
              <w:rPr>
                <w:rFonts w:ascii="Browallia New" w:hAnsi="Browallia New" w:cs="Browallia New"/>
                <w:sz w:val="28"/>
                <w:cs/>
              </w:rPr>
              <w:t xml:space="preserve">จำนวนน้อย มีทั้งสิ้น </w:t>
            </w:r>
            <w:r w:rsidRPr="00D01751">
              <w:rPr>
                <w:rFonts w:ascii="Browallia New" w:hAnsi="Browallia New" w:cs="Browallia New"/>
                <w:sz w:val="28"/>
              </w:rPr>
              <w:t>6</w:t>
            </w:r>
            <w:r w:rsidRPr="00D01751">
              <w:rPr>
                <w:rFonts w:ascii="Browallia New" w:hAnsi="Browallia New" w:cs="Browallia New"/>
                <w:sz w:val="28"/>
                <w:cs/>
              </w:rPr>
              <w:t xml:space="preserve"> จุดที่พบความลึกมากกว่า </w:t>
            </w:r>
            <w:r w:rsidRPr="00D01751">
              <w:rPr>
                <w:rFonts w:ascii="Browallia New" w:hAnsi="Browallia New" w:cs="Browallia New"/>
                <w:sz w:val="28"/>
              </w:rPr>
              <w:t>10</w:t>
            </w:r>
            <w:r w:rsidRPr="00D01751">
              <w:rPr>
                <w:rFonts w:ascii="Browallia New" w:hAnsi="Browallia New" w:cs="Browallia New"/>
                <w:sz w:val="28"/>
                <w:cs/>
              </w:rPr>
              <w:t xml:space="preserve">% โดยจุดที่ลึกที่สุดมีค่าร้อยละ </w:t>
            </w:r>
            <w:r w:rsidRPr="00D01751">
              <w:rPr>
                <w:rFonts w:ascii="Browallia New" w:hAnsi="Browallia New" w:cs="Browallia New"/>
                <w:sz w:val="28"/>
              </w:rPr>
              <w:t xml:space="preserve">39 </w:t>
            </w:r>
            <w:r w:rsidRPr="00D01751">
              <w:rPr>
                <w:rFonts w:ascii="Browallia New" w:hAnsi="Browallia New" w:cs="Browallia New"/>
                <w:sz w:val="28"/>
                <w:cs/>
              </w:rPr>
              <w:t xml:space="preserve">ของความหนาท่อ ที่ตำแหน่ง  </w:t>
            </w:r>
            <w:r w:rsidRPr="00D01751">
              <w:rPr>
                <w:rFonts w:ascii="Browallia New" w:hAnsi="Browallia New" w:cs="Browallia New"/>
                <w:sz w:val="28"/>
              </w:rPr>
              <w:t>KP007</w:t>
            </w:r>
            <w:r w:rsidRPr="00D01751">
              <w:rPr>
                <w:rFonts w:ascii="Browallia New" w:hAnsi="Browallia New" w:cs="Browallia New"/>
                <w:sz w:val="28"/>
                <w:cs/>
              </w:rPr>
              <w:t>+</w:t>
            </w:r>
            <w:r w:rsidRPr="00D01751">
              <w:rPr>
                <w:rFonts w:ascii="Browallia New" w:hAnsi="Browallia New" w:cs="Browallia New"/>
                <w:sz w:val="28"/>
              </w:rPr>
              <w:t xml:space="preserve">499 </w:t>
            </w:r>
            <w:r w:rsidRPr="00D01751">
              <w:rPr>
                <w:rFonts w:ascii="Browallia New" w:hAnsi="Browallia New" w:cs="Browallia New"/>
                <w:sz w:val="28"/>
                <w:cs/>
              </w:rPr>
              <w:t xml:space="preserve">ซึ่งขนาดของ </w:t>
            </w:r>
            <w:r w:rsidRPr="00D01751">
              <w:rPr>
                <w:rFonts w:ascii="Browallia New" w:hAnsi="Browallia New" w:cs="Browallia New"/>
                <w:sz w:val="28"/>
              </w:rPr>
              <w:t xml:space="preserve">External Metal Loss </w:t>
            </w:r>
            <w:r w:rsidRPr="00D01751">
              <w:rPr>
                <w:rFonts w:ascii="Browallia New" w:hAnsi="Browallia New" w:cs="Browallia New"/>
                <w:sz w:val="28"/>
                <w:cs/>
              </w:rPr>
              <w:t xml:space="preserve">ที่พบทั้งหมด เมื่อประเมินความแข็งแรงของท่อก๊าซ ตาม </w:t>
            </w:r>
            <w:r w:rsidRPr="00D01751">
              <w:rPr>
                <w:rFonts w:ascii="Browallia New" w:hAnsi="Browallia New" w:cs="Browallia New"/>
                <w:sz w:val="28"/>
              </w:rPr>
              <w:t xml:space="preserve">ASME B31G </w:t>
            </w:r>
            <w:r w:rsidRPr="00D01751">
              <w:rPr>
                <w:rFonts w:ascii="Browallia New" w:hAnsi="Browallia New" w:cs="Browallia New"/>
                <w:sz w:val="28"/>
                <w:cs/>
              </w:rPr>
              <w:t xml:space="preserve">พบว่ายังอยู่ใน </w:t>
            </w:r>
            <w:r w:rsidRPr="00D01751">
              <w:rPr>
                <w:rFonts w:ascii="Browallia New" w:hAnsi="Browallia New" w:cs="Browallia New"/>
                <w:sz w:val="28"/>
              </w:rPr>
              <w:t xml:space="preserve">Criteria </w:t>
            </w:r>
            <w:r w:rsidRPr="00D01751">
              <w:rPr>
                <w:rFonts w:ascii="Browallia New" w:hAnsi="Browallia New" w:cs="Browallia New"/>
                <w:sz w:val="28"/>
                <w:cs/>
              </w:rPr>
              <w:t xml:space="preserve">ทั้งหมด </w:t>
            </w:r>
          </w:p>
          <w:p w:rsidR="008A0DD0" w:rsidRPr="00D01751" w:rsidRDefault="008A0DD0" w:rsidP="007219C0">
            <w:pPr>
              <w:pStyle w:val="ac"/>
              <w:spacing w:after="0" w:line="240" w:lineRule="auto"/>
              <w:ind w:left="0"/>
              <w:contextualSpacing w:val="0"/>
              <w:jc w:val="both"/>
              <w:outlineLvl w:val="0"/>
              <w:rPr>
                <w:rFonts w:ascii="Browallia New" w:hAnsi="Browallia New" w:cs="Browallia New"/>
                <w:sz w:val="28"/>
              </w:rPr>
            </w:pPr>
            <w:r w:rsidRPr="00D01751">
              <w:rPr>
                <w:rFonts w:ascii="Browallia New" w:hAnsi="Browallia New" w:cs="Browallia New"/>
                <w:sz w:val="28"/>
                <w:u w:val="single"/>
              </w:rPr>
              <w:t>Internal Metal loss</w:t>
            </w:r>
            <w:r w:rsidRPr="00D01751">
              <w:rPr>
                <w:rFonts w:ascii="Browallia New" w:hAnsi="Browallia New" w:cs="Browallia New"/>
                <w:sz w:val="28"/>
                <w:cs/>
              </w:rPr>
              <w:t xml:space="preserve"> : </w:t>
            </w:r>
          </w:p>
          <w:p w:rsidR="008A0DD0" w:rsidRPr="00D01751" w:rsidRDefault="008A0DD0" w:rsidP="007219C0">
            <w:pPr>
              <w:pStyle w:val="ac"/>
              <w:spacing w:after="0" w:line="240" w:lineRule="auto"/>
              <w:ind w:left="0"/>
              <w:contextualSpacing w:val="0"/>
              <w:jc w:val="left"/>
              <w:outlineLvl w:val="0"/>
              <w:rPr>
                <w:rFonts w:ascii="Browallia New" w:hAnsi="Browallia New" w:cs="Browallia New"/>
                <w:sz w:val="28"/>
                <w:cs/>
              </w:rPr>
            </w:pPr>
            <w:r w:rsidRPr="00D01751">
              <w:rPr>
                <w:rFonts w:ascii="Browallia New" w:hAnsi="Browallia New" w:cs="Browallia New"/>
                <w:sz w:val="28"/>
                <w:cs/>
              </w:rPr>
              <w:lastRenderedPageBreak/>
              <w:t xml:space="preserve">        ไม่พบ </w:t>
            </w:r>
            <w:r w:rsidRPr="00D01751">
              <w:rPr>
                <w:rFonts w:ascii="Browallia New" w:hAnsi="Browallia New" w:cs="Browallia New"/>
                <w:sz w:val="28"/>
              </w:rPr>
              <w:t xml:space="preserve">Internal Metal loss </w:t>
            </w:r>
            <w:r w:rsidRPr="00D01751">
              <w:rPr>
                <w:rFonts w:ascii="Browallia New" w:hAnsi="Browallia New" w:cs="Browallia New"/>
                <w:sz w:val="28"/>
                <w:cs/>
              </w:rPr>
              <w:t xml:space="preserve">ที่มีความลึกมากกว่า </w:t>
            </w:r>
            <w:r w:rsidRPr="00D01751">
              <w:rPr>
                <w:rFonts w:ascii="Browallia New" w:hAnsi="Browallia New" w:cs="Browallia New"/>
                <w:sz w:val="28"/>
              </w:rPr>
              <w:t xml:space="preserve">10 </w:t>
            </w:r>
            <w:r w:rsidRPr="00D01751">
              <w:rPr>
                <w:rFonts w:ascii="Browallia New" w:hAnsi="Browallia New" w:cs="Browallia New"/>
                <w:sz w:val="28"/>
                <w:cs/>
              </w:rPr>
              <w:t xml:space="preserve">% </w:t>
            </w:r>
          </w:p>
          <w:p w:rsidR="008A0DD0" w:rsidRPr="00D01751" w:rsidRDefault="008A0DD0" w:rsidP="007219C0">
            <w:pPr>
              <w:pStyle w:val="ac"/>
              <w:spacing w:after="0" w:line="240" w:lineRule="auto"/>
              <w:ind w:left="0"/>
              <w:contextualSpacing w:val="0"/>
              <w:jc w:val="both"/>
              <w:outlineLvl w:val="0"/>
              <w:rPr>
                <w:rFonts w:ascii="Browallia New" w:hAnsi="Browallia New" w:cs="Browallia New"/>
                <w:sz w:val="28"/>
              </w:rPr>
            </w:pPr>
            <w:r w:rsidRPr="00D01751">
              <w:rPr>
                <w:rFonts w:ascii="Browallia New" w:hAnsi="Browallia New" w:cs="Browallia New"/>
                <w:sz w:val="28"/>
                <w:u w:val="single"/>
              </w:rPr>
              <w:t>Mechanical Damage</w:t>
            </w:r>
            <w:r w:rsidRPr="00D01751">
              <w:rPr>
                <w:rFonts w:ascii="Browallia New" w:hAnsi="Browallia New" w:cs="Browallia New"/>
                <w:sz w:val="28"/>
                <w:cs/>
              </w:rPr>
              <w:t xml:space="preserve"> : </w:t>
            </w:r>
          </w:p>
          <w:p w:rsidR="008A0DD0" w:rsidRPr="00D01751" w:rsidRDefault="008A0DD0" w:rsidP="007219C0">
            <w:pPr>
              <w:pStyle w:val="ac"/>
              <w:spacing w:after="0" w:line="240" w:lineRule="auto"/>
              <w:ind w:left="0"/>
              <w:contextualSpacing w:val="0"/>
              <w:jc w:val="left"/>
              <w:outlineLvl w:val="0"/>
              <w:rPr>
                <w:rFonts w:ascii="Browallia New" w:hAnsi="Browallia New" w:cs="Browallia New"/>
                <w:sz w:val="28"/>
              </w:rPr>
            </w:pPr>
            <w:r w:rsidRPr="00D01751">
              <w:rPr>
                <w:rFonts w:ascii="Browallia New" w:hAnsi="Browallia New" w:cs="Browallia New"/>
                <w:sz w:val="28"/>
                <w:cs/>
              </w:rPr>
              <w:t xml:space="preserve">             พบ </w:t>
            </w:r>
            <w:r w:rsidRPr="00D01751">
              <w:rPr>
                <w:rFonts w:ascii="Browallia New" w:hAnsi="Browallia New" w:cs="Browallia New"/>
                <w:sz w:val="28"/>
              </w:rPr>
              <w:t xml:space="preserve">Mechanical damage </w:t>
            </w:r>
            <w:r w:rsidRPr="00D01751">
              <w:rPr>
                <w:rFonts w:ascii="Browallia New" w:hAnsi="Browallia New" w:cs="Browallia New"/>
                <w:sz w:val="28"/>
                <w:cs/>
              </w:rPr>
              <w:t xml:space="preserve">ที่มีขนาดมากกว่า </w:t>
            </w:r>
            <w:r w:rsidRPr="00D01751">
              <w:rPr>
                <w:rFonts w:ascii="Browallia New" w:hAnsi="Browallia New" w:cs="Browallia New"/>
                <w:sz w:val="28"/>
              </w:rPr>
              <w:t>6</w:t>
            </w:r>
            <w:r w:rsidRPr="00D01751">
              <w:rPr>
                <w:rFonts w:ascii="Browallia New" w:hAnsi="Browallia New" w:cs="Browallia New"/>
                <w:sz w:val="28"/>
                <w:cs/>
              </w:rPr>
              <w:t xml:space="preserve">% </w:t>
            </w:r>
            <w:r w:rsidRPr="00D01751">
              <w:rPr>
                <w:rFonts w:ascii="Browallia New" w:hAnsi="Browallia New" w:cs="Browallia New"/>
                <w:sz w:val="28"/>
              </w:rPr>
              <w:t xml:space="preserve">OD </w:t>
            </w:r>
            <w:r w:rsidRPr="00D01751">
              <w:rPr>
                <w:rFonts w:ascii="Browallia New" w:hAnsi="Browallia New" w:cs="Browallia New"/>
                <w:sz w:val="28"/>
                <w:cs/>
              </w:rPr>
              <w:t xml:space="preserve">ซึ่งอยู่ใน </w:t>
            </w:r>
            <w:r w:rsidRPr="00D01751">
              <w:rPr>
                <w:rFonts w:ascii="Browallia New" w:hAnsi="Browallia New" w:cs="Browallia New"/>
                <w:sz w:val="28"/>
              </w:rPr>
              <w:t xml:space="preserve">Criteria </w:t>
            </w:r>
            <w:r w:rsidRPr="00D01751">
              <w:rPr>
                <w:rFonts w:ascii="Browallia New" w:hAnsi="Browallia New" w:cs="Browallia New"/>
                <w:sz w:val="28"/>
                <w:cs/>
              </w:rPr>
              <w:t xml:space="preserve">ที่ยอมรับได้ตาม </w:t>
            </w:r>
            <w:r w:rsidRPr="00D01751">
              <w:rPr>
                <w:rFonts w:ascii="Browallia New" w:hAnsi="Browallia New" w:cs="Browallia New"/>
                <w:sz w:val="28"/>
              </w:rPr>
              <w:t>ASME B31</w:t>
            </w:r>
            <w:r w:rsidRPr="00D01751">
              <w:rPr>
                <w:rFonts w:ascii="Browallia New" w:hAnsi="Browallia New" w:cs="Browallia New"/>
                <w:sz w:val="28"/>
                <w:cs/>
              </w:rPr>
              <w:t>.</w:t>
            </w:r>
            <w:r w:rsidRPr="00D01751">
              <w:rPr>
                <w:rFonts w:ascii="Browallia New" w:hAnsi="Browallia New" w:cs="Browallia New"/>
                <w:sz w:val="28"/>
              </w:rPr>
              <w:t>8</w:t>
            </w:r>
          </w:p>
          <w:p w:rsidR="008A0DD0" w:rsidRPr="00D01751" w:rsidRDefault="008A0DD0" w:rsidP="007219C0">
            <w:pPr>
              <w:pStyle w:val="ac"/>
              <w:spacing w:after="0" w:line="240" w:lineRule="auto"/>
              <w:ind w:left="0"/>
              <w:contextualSpacing w:val="0"/>
              <w:jc w:val="left"/>
              <w:outlineLvl w:val="0"/>
              <w:rPr>
                <w:rFonts w:ascii="Browallia New" w:hAnsi="Browallia New" w:cs="Browallia New"/>
                <w:sz w:val="28"/>
              </w:rPr>
            </w:pPr>
            <w:r w:rsidRPr="00D01751">
              <w:rPr>
                <w:rFonts w:ascii="Browallia New" w:hAnsi="Browallia New" w:cs="Browallia New"/>
                <w:sz w:val="28"/>
                <w:cs/>
              </w:rPr>
              <w:t xml:space="preserve">หมายเหตุ: อุปกรณ์ในการวัดนี้มีค่า </w:t>
            </w:r>
            <w:r w:rsidRPr="00D01751">
              <w:rPr>
                <w:rFonts w:ascii="Browallia New" w:hAnsi="Browallia New" w:cs="Browallia New"/>
                <w:sz w:val="28"/>
              </w:rPr>
              <w:t xml:space="preserve">Accuracy </w:t>
            </w:r>
            <w:r w:rsidRPr="00D01751">
              <w:rPr>
                <w:rFonts w:ascii="Browallia New" w:hAnsi="Browallia New" w:cs="Browallia New"/>
                <w:sz w:val="28"/>
                <w:cs/>
              </w:rPr>
              <w:t>ประมาณ +/-</w:t>
            </w:r>
            <w:r w:rsidRPr="00D01751">
              <w:rPr>
                <w:rFonts w:ascii="Browallia New" w:hAnsi="Browallia New" w:cs="Browallia New"/>
                <w:sz w:val="28"/>
              </w:rPr>
              <w:t>10</w:t>
            </w:r>
            <w:r w:rsidRPr="00D01751">
              <w:rPr>
                <w:rFonts w:ascii="Browallia New" w:hAnsi="Browallia New" w:cs="Browallia New"/>
                <w:sz w:val="28"/>
                <w:cs/>
              </w:rPr>
              <w:t>% ของความหนาท่อ</w:t>
            </w:r>
          </w:p>
        </w:tc>
      </w:tr>
      <w:tr w:rsidR="008A0DD0" w:rsidRPr="00D01751" w:rsidTr="007219C0">
        <w:tc>
          <w:tcPr>
            <w:tcW w:w="1985" w:type="dxa"/>
          </w:tcPr>
          <w:p w:rsidR="008A0DD0" w:rsidRPr="00D01751" w:rsidRDefault="008A0DD0" w:rsidP="007219C0">
            <w:pPr>
              <w:pStyle w:val="ac"/>
              <w:spacing w:after="0" w:line="240" w:lineRule="auto"/>
              <w:ind w:left="0"/>
              <w:contextualSpacing w:val="0"/>
              <w:jc w:val="center"/>
              <w:outlineLvl w:val="0"/>
              <w:rPr>
                <w:rFonts w:ascii="Browallia New" w:hAnsi="Browallia New" w:cs="Browallia New"/>
                <w:sz w:val="28"/>
              </w:rPr>
            </w:pPr>
            <w:r w:rsidRPr="00D01751">
              <w:rPr>
                <w:rFonts w:ascii="Browallia New" w:hAnsi="Browallia New" w:cs="Browallia New"/>
                <w:sz w:val="28"/>
              </w:rPr>
              <w:lastRenderedPageBreak/>
              <w:t xml:space="preserve">IRPC 1 </w:t>
            </w:r>
            <w:r w:rsidRPr="00D01751">
              <w:rPr>
                <w:rFonts w:ascii="Browallia New" w:hAnsi="Browallia New" w:cs="Browallia New"/>
                <w:sz w:val="28"/>
                <w:cs/>
              </w:rPr>
              <w:t xml:space="preserve">- </w:t>
            </w:r>
            <w:r w:rsidRPr="00D01751">
              <w:rPr>
                <w:rFonts w:ascii="Browallia New" w:hAnsi="Browallia New" w:cs="Browallia New"/>
                <w:sz w:val="28"/>
              </w:rPr>
              <w:t>4</w:t>
            </w:r>
          </w:p>
        </w:tc>
        <w:tc>
          <w:tcPr>
            <w:tcW w:w="7371" w:type="dxa"/>
          </w:tcPr>
          <w:p w:rsidR="008A0DD0" w:rsidRPr="00D01751" w:rsidRDefault="008A0DD0" w:rsidP="007219C0">
            <w:pPr>
              <w:pStyle w:val="ac"/>
              <w:spacing w:after="0" w:line="240" w:lineRule="auto"/>
              <w:ind w:left="0"/>
              <w:contextualSpacing w:val="0"/>
              <w:jc w:val="both"/>
              <w:outlineLvl w:val="0"/>
              <w:rPr>
                <w:rFonts w:ascii="Browallia New" w:hAnsi="Browallia New" w:cs="Browallia New"/>
                <w:sz w:val="28"/>
                <w:cs/>
              </w:rPr>
            </w:pPr>
            <w:r w:rsidRPr="00D01751">
              <w:rPr>
                <w:rFonts w:ascii="Browallia New" w:hAnsi="Browallia New" w:cs="Browallia New"/>
                <w:sz w:val="28"/>
                <w:cs/>
              </w:rPr>
              <w:t xml:space="preserve">ดำเนินการ </w:t>
            </w:r>
            <w:r w:rsidRPr="00D01751">
              <w:rPr>
                <w:rFonts w:ascii="Browallia New" w:hAnsi="Browallia New" w:cs="Browallia New"/>
                <w:sz w:val="28"/>
              </w:rPr>
              <w:t xml:space="preserve">Run ILI </w:t>
            </w:r>
            <w:r w:rsidRPr="00D01751">
              <w:rPr>
                <w:rFonts w:ascii="Browallia New" w:hAnsi="Browallia New" w:cs="Browallia New"/>
                <w:sz w:val="28"/>
                <w:cs/>
              </w:rPr>
              <w:t xml:space="preserve">แล้วเสร็จในเดือน ต.ค. ขณะนี้อยู่ระหว่างรอผลการตรวจสอบ โดยเบื้องต้น </w:t>
            </w:r>
            <w:r w:rsidRPr="00D01751">
              <w:rPr>
                <w:rFonts w:ascii="Browallia New" w:hAnsi="Browallia New" w:cs="Browallia New"/>
                <w:sz w:val="28"/>
              </w:rPr>
              <w:t xml:space="preserve">Tool </w:t>
            </w:r>
            <w:r w:rsidRPr="00D01751">
              <w:rPr>
                <w:rFonts w:ascii="Browallia New" w:hAnsi="Browallia New" w:cs="Browallia New"/>
                <w:sz w:val="28"/>
                <w:cs/>
              </w:rPr>
              <w:t>สามารถเก็บข้อมูลได้สมบูรณ์</w:t>
            </w:r>
          </w:p>
        </w:tc>
      </w:tr>
      <w:tr w:rsidR="008A0DD0" w:rsidRPr="00D01751" w:rsidTr="007219C0">
        <w:trPr>
          <w:trHeight w:val="778"/>
        </w:trPr>
        <w:tc>
          <w:tcPr>
            <w:tcW w:w="1985" w:type="dxa"/>
          </w:tcPr>
          <w:p w:rsidR="008A0DD0" w:rsidRPr="00D01751" w:rsidRDefault="008A0DD0" w:rsidP="007219C0">
            <w:pPr>
              <w:pStyle w:val="ac"/>
              <w:spacing w:after="0" w:line="240" w:lineRule="auto"/>
              <w:ind w:left="0"/>
              <w:contextualSpacing w:val="0"/>
              <w:jc w:val="center"/>
              <w:outlineLvl w:val="0"/>
              <w:rPr>
                <w:rFonts w:ascii="Browallia New" w:hAnsi="Browallia New" w:cs="Browallia New"/>
                <w:sz w:val="28"/>
              </w:rPr>
            </w:pPr>
            <w:r w:rsidRPr="00D01751">
              <w:rPr>
                <w:rFonts w:ascii="Browallia New" w:hAnsi="Browallia New" w:cs="Browallia New"/>
                <w:sz w:val="28"/>
              </w:rPr>
              <w:t xml:space="preserve">RBMR </w:t>
            </w:r>
            <w:r w:rsidRPr="00D01751">
              <w:rPr>
                <w:rFonts w:ascii="Browallia New" w:hAnsi="Browallia New" w:cs="Browallia New"/>
                <w:sz w:val="28"/>
                <w:cs/>
              </w:rPr>
              <w:t xml:space="preserve">– </w:t>
            </w:r>
            <w:r w:rsidRPr="00D01751">
              <w:rPr>
                <w:rFonts w:ascii="Browallia New" w:hAnsi="Browallia New" w:cs="Browallia New"/>
                <w:sz w:val="28"/>
              </w:rPr>
              <w:t>RPCL</w:t>
            </w:r>
          </w:p>
          <w:p w:rsidR="008A0DD0" w:rsidRPr="00D01751" w:rsidRDefault="008A0DD0" w:rsidP="007219C0">
            <w:pPr>
              <w:pStyle w:val="ac"/>
              <w:spacing w:after="0" w:line="240" w:lineRule="auto"/>
              <w:ind w:left="0"/>
              <w:contextualSpacing w:val="0"/>
              <w:jc w:val="center"/>
              <w:outlineLvl w:val="0"/>
              <w:rPr>
                <w:rFonts w:ascii="Browallia New" w:hAnsi="Browallia New" w:cs="Browallia New"/>
                <w:sz w:val="28"/>
              </w:rPr>
            </w:pPr>
            <w:r w:rsidRPr="00D01751">
              <w:rPr>
                <w:rFonts w:ascii="Browallia New" w:hAnsi="Browallia New" w:cs="Browallia New"/>
                <w:sz w:val="28"/>
              </w:rPr>
              <w:t xml:space="preserve">NB 1 </w:t>
            </w:r>
            <w:r w:rsidRPr="00D01751">
              <w:rPr>
                <w:rFonts w:ascii="Browallia New" w:hAnsi="Browallia New" w:cs="Browallia New"/>
                <w:sz w:val="28"/>
                <w:cs/>
              </w:rPr>
              <w:t>–</w:t>
            </w:r>
            <w:r w:rsidRPr="00D01751">
              <w:rPr>
                <w:rFonts w:ascii="Browallia New" w:hAnsi="Browallia New" w:cs="Browallia New"/>
                <w:sz w:val="28"/>
              </w:rPr>
              <w:t>NBMR</w:t>
            </w:r>
          </w:p>
          <w:p w:rsidR="008A0DD0" w:rsidRPr="00D01751" w:rsidRDefault="008A0DD0" w:rsidP="007219C0">
            <w:pPr>
              <w:pStyle w:val="ac"/>
              <w:spacing w:after="0" w:line="240" w:lineRule="auto"/>
              <w:ind w:left="0"/>
              <w:contextualSpacing w:val="0"/>
              <w:jc w:val="center"/>
              <w:outlineLvl w:val="0"/>
              <w:rPr>
                <w:rFonts w:ascii="Browallia New" w:hAnsi="Browallia New" w:cs="Browallia New"/>
                <w:sz w:val="28"/>
              </w:rPr>
            </w:pPr>
            <w:r w:rsidRPr="00D01751">
              <w:rPr>
                <w:rFonts w:ascii="Browallia New" w:hAnsi="Browallia New" w:cs="Browallia New"/>
                <w:sz w:val="28"/>
              </w:rPr>
              <w:t xml:space="preserve">BV 9 </w:t>
            </w:r>
            <w:r w:rsidRPr="00D01751">
              <w:rPr>
                <w:rFonts w:ascii="Browallia New" w:hAnsi="Browallia New" w:cs="Browallia New"/>
                <w:sz w:val="28"/>
                <w:cs/>
              </w:rPr>
              <w:t xml:space="preserve">– </w:t>
            </w:r>
            <w:r w:rsidRPr="00D01751">
              <w:rPr>
                <w:rFonts w:ascii="Browallia New" w:hAnsi="Browallia New" w:cs="Browallia New"/>
                <w:sz w:val="28"/>
              </w:rPr>
              <w:t>BV 20</w:t>
            </w:r>
          </w:p>
        </w:tc>
        <w:tc>
          <w:tcPr>
            <w:tcW w:w="7371" w:type="dxa"/>
          </w:tcPr>
          <w:p w:rsidR="008A0DD0" w:rsidRPr="00D01751" w:rsidRDefault="008A0DD0" w:rsidP="007219C0">
            <w:pPr>
              <w:pStyle w:val="ac"/>
              <w:spacing w:after="0" w:line="240" w:lineRule="auto"/>
              <w:ind w:left="0"/>
              <w:contextualSpacing w:val="0"/>
              <w:jc w:val="both"/>
              <w:outlineLvl w:val="0"/>
              <w:rPr>
                <w:rFonts w:ascii="Browallia New" w:hAnsi="Browallia New" w:cs="Browallia New"/>
                <w:sz w:val="28"/>
                <w:cs/>
              </w:rPr>
            </w:pPr>
            <w:r w:rsidRPr="00D01751">
              <w:rPr>
                <w:rFonts w:ascii="Browallia New" w:hAnsi="Browallia New" w:cs="Browallia New"/>
                <w:sz w:val="28"/>
                <w:cs/>
              </w:rPr>
              <w:t xml:space="preserve">ยกเลิกงาน </w:t>
            </w:r>
            <w:r w:rsidRPr="00D01751">
              <w:rPr>
                <w:rFonts w:ascii="Browallia New" w:hAnsi="Browallia New" w:cs="Browallia New"/>
                <w:sz w:val="28"/>
              </w:rPr>
              <w:t xml:space="preserve">Run ILI PIG </w:t>
            </w:r>
            <w:r w:rsidRPr="00D01751">
              <w:rPr>
                <w:rFonts w:ascii="Browallia New" w:hAnsi="Browallia New" w:cs="Browallia New"/>
                <w:sz w:val="28"/>
                <w:cs/>
              </w:rPr>
              <w:t xml:space="preserve">ในปี </w:t>
            </w:r>
            <w:r w:rsidRPr="00D01751">
              <w:rPr>
                <w:rFonts w:ascii="Browallia New" w:hAnsi="Browallia New" w:cs="Browallia New"/>
                <w:sz w:val="28"/>
              </w:rPr>
              <w:t>2559</w:t>
            </w:r>
            <w:r w:rsidRPr="00D01751">
              <w:rPr>
                <w:rFonts w:ascii="Browallia New" w:hAnsi="Browallia New" w:cs="Browallia New"/>
                <w:sz w:val="28"/>
                <w:cs/>
              </w:rPr>
              <w:t xml:space="preserve"> เพื่อให้เป็นไปตามนโยบาย </w:t>
            </w:r>
            <w:proofErr w:type="spellStart"/>
            <w:r w:rsidRPr="00D01751">
              <w:rPr>
                <w:rFonts w:ascii="Browallia New" w:hAnsi="Browallia New" w:cs="Browallia New"/>
                <w:sz w:val="28"/>
                <w:cs/>
              </w:rPr>
              <w:t>ผทก</w:t>
            </w:r>
            <w:proofErr w:type="spellEnd"/>
            <w:r w:rsidRPr="00D01751">
              <w:rPr>
                <w:rFonts w:ascii="Browallia New" w:hAnsi="Browallia New" w:cs="Browallia New"/>
                <w:sz w:val="28"/>
                <w:cs/>
              </w:rPr>
              <w:t xml:space="preserve">. ที่จะให้เปลี่ยนการประมูลจัดจ้าง </w:t>
            </w:r>
            <w:r w:rsidRPr="00D01751">
              <w:rPr>
                <w:rFonts w:ascii="Browallia New" w:hAnsi="Browallia New" w:cs="Browallia New"/>
                <w:sz w:val="28"/>
              </w:rPr>
              <w:t xml:space="preserve">Run Pig </w:t>
            </w:r>
            <w:r w:rsidRPr="00D01751">
              <w:rPr>
                <w:rFonts w:ascii="Browallia New" w:hAnsi="Browallia New" w:cs="Browallia New"/>
                <w:sz w:val="28"/>
                <w:cs/>
              </w:rPr>
              <w:t xml:space="preserve">เป็นระยะยาว (เลื่อนแผนข้างต้นไปปี </w:t>
            </w:r>
            <w:commentRangeStart w:id="38"/>
            <w:r w:rsidRPr="00D01751">
              <w:rPr>
                <w:rFonts w:ascii="Browallia New" w:hAnsi="Browallia New" w:cs="Browallia New"/>
                <w:sz w:val="28"/>
                <w:cs/>
              </w:rPr>
              <w:t>2560</w:t>
            </w:r>
            <w:commentRangeEnd w:id="38"/>
            <w:r w:rsidRPr="00D01751">
              <w:rPr>
                <w:rStyle w:val="af9"/>
                <w:rFonts w:ascii="Angsana New" w:eastAsia="SimSun" w:hAnsi="Angsana New" w:cs="Angsana New"/>
                <w:lang w:eastAsia="zh-CN"/>
              </w:rPr>
              <w:commentReference w:id="38"/>
            </w:r>
            <w:r w:rsidRPr="00D01751">
              <w:rPr>
                <w:rFonts w:ascii="Browallia New" w:hAnsi="Browallia New" w:cs="Browallia New"/>
                <w:sz w:val="28"/>
                <w:cs/>
              </w:rPr>
              <w:t>)</w:t>
            </w:r>
          </w:p>
        </w:tc>
      </w:tr>
    </w:tbl>
    <w:p w:rsidR="008A0DD0" w:rsidRPr="00D01751" w:rsidRDefault="008A0DD0" w:rsidP="008A0DD0">
      <w:pPr>
        <w:pStyle w:val="ac"/>
        <w:spacing w:before="120" w:after="120" w:line="264" w:lineRule="auto"/>
        <w:ind w:left="1815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</w:p>
    <w:p w:rsidR="00D26206" w:rsidRPr="00D01751" w:rsidRDefault="00D26206" w:rsidP="00D26206">
      <w:pPr>
        <w:pStyle w:val="ac"/>
        <w:numPr>
          <w:ilvl w:val="3"/>
          <w:numId w:val="1"/>
        </w:numPr>
        <w:spacing w:before="120" w:after="120" w:line="264" w:lineRule="auto"/>
        <w:ind w:left="1815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D01751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p w:rsidR="00D26206" w:rsidRPr="00D01751" w:rsidRDefault="00D26206" w:rsidP="00132A73">
      <w:pPr>
        <w:pStyle w:val="ac"/>
        <w:spacing w:line="264" w:lineRule="auto"/>
        <w:ind w:left="2160" w:firstLine="720"/>
        <w:contextualSpacing w:val="0"/>
        <w:outlineLvl w:val="0"/>
        <w:rPr>
          <w:rFonts w:ascii="Cordia New" w:hAnsi="Cordia New"/>
          <w:sz w:val="28"/>
        </w:rPr>
      </w:pPr>
      <w:r w:rsidRPr="00D01751">
        <w:rPr>
          <w:rFonts w:ascii="Cordia New" w:hAnsi="Cordia New"/>
          <w:sz w:val="28"/>
          <w:cs/>
        </w:rPr>
        <w:t xml:space="preserve">แผนการ </w:t>
      </w:r>
      <w:r w:rsidRPr="00D01751">
        <w:rPr>
          <w:rFonts w:ascii="Cordia New" w:hAnsi="Cordia New"/>
          <w:sz w:val="28"/>
        </w:rPr>
        <w:t xml:space="preserve">run ILI pig </w:t>
      </w:r>
      <w:r w:rsidR="00366F72" w:rsidRPr="00D01751">
        <w:rPr>
          <w:rFonts w:ascii="Cordia New" w:hAnsi="Cordia New"/>
          <w:sz w:val="28"/>
          <w:cs/>
        </w:rPr>
        <w:t xml:space="preserve">ในปีนี้มีทั้งหมด </w:t>
      </w:r>
      <w:r w:rsidR="00366F72" w:rsidRPr="00D01751">
        <w:rPr>
          <w:rFonts w:ascii="Cordia New" w:hAnsi="Cordia New"/>
          <w:sz w:val="28"/>
        </w:rPr>
        <w:t xml:space="preserve">5 </w:t>
      </w:r>
      <w:r w:rsidR="00366F72" w:rsidRPr="00D01751">
        <w:rPr>
          <w:rFonts w:ascii="Cordia New" w:hAnsi="Cordia New"/>
          <w:sz w:val="28"/>
          <w:cs/>
        </w:rPr>
        <w:t xml:space="preserve">เส้นท่อ ได้แก่ </w:t>
      </w:r>
      <w:r w:rsidR="00366F72" w:rsidRPr="00D01751">
        <w:rPr>
          <w:rFonts w:ascii="Cordia New" w:hAnsi="Cordia New"/>
          <w:sz w:val="28"/>
        </w:rPr>
        <w:t>BKT</w:t>
      </w:r>
      <w:r w:rsidR="00366F72" w:rsidRPr="00D01751">
        <w:rPr>
          <w:rFonts w:ascii="Cordia New" w:hAnsi="Cordia New"/>
          <w:sz w:val="28"/>
          <w:cs/>
        </w:rPr>
        <w:t>-</w:t>
      </w:r>
      <w:r w:rsidR="00366F72" w:rsidRPr="00D01751">
        <w:rPr>
          <w:rFonts w:ascii="Cordia New" w:hAnsi="Cordia New"/>
          <w:sz w:val="28"/>
        </w:rPr>
        <w:t>ERP, Amata</w:t>
      </w:r>
      <w:r w:rsidR="00366F72" w:rsidRPr="00D01751">
        <w:rPr>
          <w:rFonts w:ascii="Cordia New" w:hAnsi="Cordia New"/>
          <w:sz w:val="28"/>
          <w:cs/>
        </w:rPr>
        <w:t>-</w:t>
      </w:r>
      <w:r w:rsidR="00366F72" w:rsidRPr="00D01751">
        <w:rPr>
          <w:rFonts w:ascii="Cordia New" w:hAnsi="Cordia New"/>
          <w:sz w:val="28"/>
        </w:rPr>
        <w:t>TNP, IRPC1</w:t>
      </w:r>
      <w:r w:rsidR="00366F72" w:rsidRPr="00D01751">
        <w:rPr>
          <w:rFonts w:ascii="Cordia New" w:hAnsi="Cordia New"/>
          <w:sz w:val="28"/>
          <w:cs/>
        </w:rPr>
        <w:t>-</w:t>
      </w:r>
      <w:r w:rsidR="00366F72" w:rsidRPr="00D01751">
        <w:rPr>
          <w:rFonts w:ascii="Cordia New" w:hAnsi="Cordia New"/>
          <w:sz w:val="28"/>
        </w:rPr>
        <w:t>IRPC4, RB</w:t>
      </w:r>
      <w:r w:rsidR="00366F72" w:rsidRPr="00D01751">
        <w:rPr>
          <w:rFonts w:ascii="Cordia New" w:hAnsi="Cordia New"/>
          <w:sz w:val="28"/>
          <w:cs/>
        </w:rPr>
        <w:t>-</w:t>
      </w:r>
      <w:r w:rsidR="00366F72" w:rsidRPr="00D01751">
        <w:rPr>
          <w:rFonts w:ascii="Cordia New" w:hAnsi="Cordia New"/>
          <w:sz w:val="28"/>
        </w:rPr>
        <w:t xml:space="preserve">RPCL </w:t>
      </w:r>
      <w:r w:rsidR="00366F72" w:rsidRPr="00D01751">
        <w:rPr>
          <w:rFonts w:ascii="Cordia New" w:hAnsi="Cordia New"/>
          <w:sz w:val="28"/>
          <w:cs/>
        </w:rPr>
        <w:t xml:space="preserve">และ </w:t>
      </w:r>
      <w:r w:rsidR="00366F72" w:rsidRPr="00D01751">
        <w:rPr>
          <w:rFonts w:ascii="Cordia New" w:hAnsi="Cordia New"/>
          <w:sz w:val="28"/>
        </w:rPr>
        <w:t>NB</w:t>
      </w:r>
      <w:r w:rsidR="00366F72" w:rsidRPr="00D01751">
        <w:rPr>
          <w:rFonts w:ascii="Cordia New" w:hAnsi="Cordia New"/>
          <w:sz w:val="28"/>
          <w:cs/>
        </w:rPr>
        <w:t>-</w:t>
      </w:r>
      <w:r w:rsidR="00366F72" w:rsidRPr="00D01751">
        <w:rPr>
          <w:rFonts w:ascii="Cordia New" w:hAnsi="Cordia New"/>
          <w:sz w:val="28"/>
        </w:rPr>
        <w:t xml:space="preserve">NBMR </w:t>
      </w:r>
      <w:r w:rsidR="00366F72" w:rsidRPr="00D01751">
        <w:rPr>
          <w:rFonts w:ascii="Cordia New" w:hAnsi="Cordia New"/>
          <w:sz w:val="28"/>
          <w:cs/>
        </w:rPr>
        <w:t>ซึ่ง</w:t>
      </w:r>
      <w:r w:rsidR="00FA5D2C" w:rsidRPr="00D01751">
        <w:rPr>
          <w:rFonts w:ascii="Cordia New" w:hAnsi="Cordia New" w:hint="cs"/>
          <w:sz w:val="28"/>
          <w:cs/>
        </w:rPr>
        <w:t>มีแผน</w:t>
      </w:r>
      <w:r w:rsidR="00366F72" w:rsidRPr="00D01751">
        <w:rPr>
          <w:rFonts w:ascii="Cordia New" w:hAnsi="Cordia New"/>
          <w:sz w:val="28"/>
          <w:cs/>
        </w:rPr>
        <w:t xml:space="preserve"> </w:t>
      </w:r>
      <w:r w:rsidR="00366F72" w:rsidRPr="00D01751">
        <w:rPr>
          <w:rFonts w:ascii="Cordia New" w:hAnsi="Cordia New"/>
          <w:sz w:val="28"/>
        </w:rPr>
        <w:t xml:space="preserve">Run </w:t>
      </w:r>
      <w:r w:rsidR="00FA5D2C" w:rsidRPr="00D01751">
        <w:rPr>
          <w:rFonts w:ascii="Cordia New" w:hAnsi="Cordia New" w:hint="cs"/>
          <w:sz w:val="28"/>
          <w:cs/>
        </w:rPr>
        <w:t>ในเดือนสิงหาคม</w:t>
      </w:r>
      <w:r w:rsidR="00FA5D2C" w:rsidRPr="00D01751">
        <w:rPr>
          <w:rFonts w:ascii="Cordia New" w:hAnsi="Cordia New"/>
          <w:sz w:val="28"/>
          <w:cs/>
        </w:rPr>
        <w:t>-</w:t>
      </w:r>
      <w:r w:rsidR="00FA5D2C" w:rsidRPr="00D01751">
        <w:rPr>
          <w:rFonts w:ascii="Cordia New" w:hAnsi="Cordia New" w:hint="cs"/>
          <w:sz w:val="28"/>
          <w:cs/>
        </w:rPr>
        <w:t xml:space="preserve">กันยายน </w:t>
      </w:r>
      <w:r w:rsidR="00FA5D2C" w:rsidRPr="00D01751">
        <w:rPr>
          <w:rFonts w:ascii="Cordia New" w:hAnsi="Cordia New"/>
          <w:sz w:val="28"/>
        </w:rPr>
        <w:t>2559</w:t>
      </w:r>
      <w:r w:rsidRPr="00D01751">
        <w:rPr>
          <w:rFonts w:ascii="Cordia New" w:hAnsi="Cordia New"/>
          <w:sz w:val="28"/>
          <w:cs/>
        </w:rPr>
        <w:t xml:space="preserve"> </w:t>
      </w:r>
    </w:p>
    <w:p w:rsidR="00D26206" w:rsidRPr="00D01751" w:rsidRDefault="00D26206" w:rsidP="00D26206">
      <w:pPr>
        <w:pStyle w:val="ac"/>
        <w:numPr>
          <w:ilvl w:val="3"/>
          <w:numId w:val="1"/>
        </w:numPr>
        <w:ind w:left="1815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D01751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ปัญหาอุปสรรค (ถ้ามี) </w:t>
      </w:r>
    </w:p>
    <w:p w:rsidR="00D26206" w:rsidRPr="00D01751" w:rsidRDefault="00D26206" w:rsidP="00D91498">
      <w:pPr>
        <w:pStyle w:val="ac"/>
        <w:spacing w:line="264" w:lineRule="auto"/>
        <w:ind w:left="1843"/>
        <w:contextualSpacing w:val="0"/>
        <w:outlineLvl w:val="0"/>
        <w:rPr>
          <w:rFonts w:ascii="Cordia New" w:hAnsi="Cordia New"/>
          <w:sz w:val="28"/>
        </w:rPr>
      </w:pPr>
      <w:r w:rsidRPr="00D01751">
        <w:rPr>
          <w:rFonts w:ascii="Cordia New" w:hAnsi="Cordia New"/>
          <w:sz w:val="28"/>
          <w:cs/>
        </w:rPr>
        <w:tab/>
      </w:r>
      <w:r w:rsidR="00132A73" w:rsidRPr="00D01751">
        <w:rPr>
          <w:rFonts w:ascii="Cordia New" w:hAnsi="Cordia New" w:hint="cs"/>
          <w:sz w:val="28"/>
          <w:cs/>
        </w:rPr>
        <w:tab/>
      </w:r>
      <w:r w:rsidR="0025514F" w:rsidRPr="00D01751">
        <w:rPr>
          <w:rFonts w:ascii="Cordia New" w:hAnsi="Cordia New"/>
          <w:sz w:val="28"/>
          <w:cs/>
        </w:rPr>
        <w:t xml:space="preserve">เส้นท่อ </w:t>
      </w:r>
      <w:r w:rsidR="0025514F" w:rsidRPr="00D01751">
        <w:rPr>
          <w:rFonts w:ascii="Cordia New" w:hAnsi="Cordia New"/>
          <w:sz w:val="28"/>
        </w:rPr>
        <w:t>RB</w:t>
      </w:r>
      <w:r w:rsidR="0025514F" w:rsidRPr="00D01751">
        <w:rPr>
          <w:rFonts w:ascii="Cordia New" w:hAnsi="Cordia New"/>
          <w:sz w:val="28"/>
          <w:cs/>
        </w:rPr>
        <w:t>-</w:t>
      </w:r>
      <w:r w:rsidR="0025514F" w:rsidRPr="00D01751">
        <w:rPr>
          <w:rFonts w:ascii="Cordia New" w:hAnsi="Cordia New"/>
          <w:sz w:val="28"/>
        </w:rPr>
        <w:t xml:space="preserve">RPCL </w:t>
      </w:r>
      <w:r w:rsidR="00FA5D2C" w:rsidRPr="00D01751">
        <w:rPr>
          <w:rFonts w:ascii="Cordia New" w:hAnsi="Cordia New"/>
          <w:sz w:val="28"/>
          <w:cs/>
        </w:rPr>
        <w:t>นั้นยัง</w:t>
      </w:r>
      <w:r w:rsidR="00FA5D2C" w:rsidRPr="00D01751">
        <w:rPr>
          <w:rFonts w:ascii="Cordia New" w:hAnsi="Cordia New" w:hint="cs"/>
          <w:sz w:val="28"/>
          <w:cs/>
        </w:rPr>
        <w:t>ไม่ได้</w:t>
      </w:r>
      <w:r w:rsidR="0025514F" w:rsidRPr="00D01751">
        <w:rPr>
          <w:rFonts w:ascii="Cordia New" w:hAnsi="Cordia New"/>
          <w:sz w:val="28"/>
          <w:cs/>
        </w:rPr>
        <w:t xml:space="preserve">กำหนดการณ์ </w:t>
      </w:r>
      <w:r w:rsidR="0025514F" w:rsidRPr="00D01751">
        <w:rPr>
          <w:rFonts w:ascii="Cordia New" w:hAnsi="Cordia New"/>
          <w:sz w:val="28"/>
        </w:rPr>
        <w:t xml:space="preserve">Run </w:t>
      </w:r>
      <w:r w:rsidR="0025514F" w:rsidRPr="00D01751">
        <w:rPr>
          <w:rFonts w:ascii="Cordia New" w:hAnsi="Cordia New"/>
          <w:sz w:val="28"/>
          <w:cs/>
        </w:rPr>
        <w:t xml:space="preserve">ที่เหมาะสมกับ </w:t>
      </w:r>
      <w:r w:rsidR="00FA5D2C" w:rsidRPr="00D01751">
        <w:rPr>
          <w:rFonts w:ascii="Cordia New" w:hAnsi="Cordia New"/>
          <w:sz w:val="28"/>
        </w:rPr>
        <w:t xml:space="preserve">Constrain </w:t>
      </w:r>
      <w:r w:rsidR="0025514F" w:rsidRPr="00D01751">
        <w:rPr>
          <w:rFonts w:ascii="Cordia New" w:hAnsi="Cordia New"/>
          <w:sz w:val="28"/>
        </w:rPr>
        <w:t xml:space="preserve">Condition </w:t>
      </w:r>
      <w:r w:rsidR="0025514F" w:rsidRPr="00D01751">
        <w:rPr>
          <w:rFonts w:ascii="Cordia New" w:hAnsi="Cordia New"/>
          <w:sz w:val="28"/>
          <w:cs/>
        </w:rPr>
        <w:t xml:space="preserve">ต่อไป ทั้งนี้เนื่องจาก </w:t>
      </w:r>
      <w:r w:rsidR="0025514F" w:rsidRPr="00D01751">
        <w:rPr>
          <w:rFonts w:ascii="Cordia New" w:hAnsi="Cordia New"/>
          <w:sz w:val="28"/>
        </w:rPr>
        <w:t xml:space="preserve">Condition </w:t>
      </w:r>
      <w:r w:rsidR="0025514F" w:rsidRPr="00D01751">
        <w:rPr>
          <w:rFonts w:ascii="Cordia New" w:hAnsi="Cordia New"/>
          <w:sz w:val="28"/>
          <w:cs/>
        </w:rPr>
        <w:t xml:space="preserve">ที่เหมาะสมต้องอาศัยจังหวะที่โรงไฟฟ้า </w:t>
      </w:r>
      <w:r w:rsidR="0025514F" w:rsidRPr="00D01751">
        <w:rPr>
          <w:rFonts w:ascii="Cordia New" w:hAnsi="Cordia New"/>
          <w:sz w:val="28"/>
        </w:rPr>
        <w:t xml:space="preserve">RPCL </w:t>
      </w:r>
      <w:r w:rsidR="0025514F" w:rsidRPr="00D01751">
        <w:rPr>
          <w:rFonts w:ascii="Cordia New" w:hAnsi="Cordia New"/>
          <w:sz w:val="28"/>
          <w:cs/>
        </w:rPr>
        <w:t xml:space="preserve">ใช้ก๊าซอยู่ระหว่าง </w:t>
      </w:r>
      <w:r w:rsidR="0025514F" w:rsidRPr="00D01751">
        <w:rPr>
          <w:rFonts w:ascii="Cordia New" w:hAnsi="Cordia New"/>
          <w:sz w:val="28"/>
        </w:rPr>
        <w:t>50</w:t>
      </w:r>
      <w:r w:rsidR="0025514F" w:rsidRPr="00D01751">
        <w:rPr>
          <w:rFonts w:ascii="Cordia New" w:hAnsi="Cordia New"/>
          <w:sz w:val="28"/>
          <w:cs/>
        </w:rPr>
        <w:t>-</w:t>
      </w:r>
      <w:r w:rsidR="0025514F" w:rsidRPr="00D01751">
        <w:rPr>
          <w:rFonts w:ascii="Cordia New" w:hAnsi="Cordia New"/>
          <w:sz w:val="28"/>
        </w:rPr>
        <w:t xml:space="preserve">200 </w:t>
      </w:r>
      <w:proofErr w:type="spellStart"/>
      <w:r w:rsidR="0025514F" w:rsidRPr="00D01751">
        <w:rPr>
          <w:rFonts w:ascii="Cordia New" w:hAnsi="Cordia New"/>
          <w:sz w:val="28"/>
        </w:rPr>
        <w:t>MMscfd</w:t>
      </w:r>
      <w:proofErr w:type="spellEnd"/>
      <w:r w:rsidR="0025514F" w:rsidRPr="00D01751">
        <w:rPr>
          <w:rFonts w:ascii="Cordia New" w:hAnsi="Cordia New"/>
          <w:sz w:val="28"/>
        </w:rPr>
        <w:t xml:space="preserve"> </w:t>
      </w:r>
      <w:r w:rsidR="0025514F" w:rsidRPr="00D01751">
        <w:rPr>
          <w:rFonts w:ascii="Cordia New" w:hAnsi="Cordia New"/>
          <w:sz w:val="28"/>
          <w:cs/>
        </w:rPr>
        <w:t xml:space="preserve">ซึ่งโดยส่วนใหญ่แผนการเดินเครื่องของโรงไฟฟ้า </w:t>
      </w:r>
      <w:r w:rsidR="0025514F" w:rsidRPr="00D01751">
        <w:rPr>
          <w:rFonts w:ascii="Cordia New" w:hAnsi="Cordia New"/>
          <w:sz w:val="28"/>
        </w:rPr>
        <w:t xml:space="preserve">RPCL </w:t>
      </w:r>
      <w:r w:rsidR="0025514F" w:rsidRPr="00D01751">
        <w:rPr>
          <w:rFonts w:ascii="Cordia New" w:hAnsi="Cordia New"/>
          <w:sz w:val="28"/>
          <w:cs/>
        </w:rPr>
        <w:t xml:space="preserve">จะใช้ก๊าซเต็มที่ตลอดที่ </w:t>
      </w:r>
      <w:r w:rsidR="0025514F" w:rsidRPr="00D01751">
        <w:rPr>
          <w:rFonts w:ascii="Cordia New" w:hAnsi="Cordia New"/>
          <w:sz w:val="28"/>
        </w:rPr>
        <w:t xml:space="preserve">250 </w:t>
      </w:r>
      <w:proofErr w:type="spellStart"/>
      <w:r w:rsidR="0025514F" w:rsidRPr="00D01751">
        <w:rPr>
          <w:rFonts w:ascii="Cordia New" w:hAnsi="Cordia New"/>
          <w:sz w:val="28"/>
        </w:rPr>
        <w:t>MMscfd</w:t>
      </w:r>
      <w:proofErr w:type="spellEnd"/>
      <w:r w:rsidR="0025514F" w:rsidRPr="00D01751">
        <w:rPr>
          <w:rFonts w:ascii="Cordia New" w:hAnsi="Cordia New"/>
          <w:sz w:val="28"/>
        </w:rPr>
        <w:t xml:space="preserve"> </w:t>
      </w:r>
      <w:r w:rsidR="0025514F" w:rsidRPr="00D01751">
        <w:rPr>
          <w:rFonts w:ascii="Cordia New" w:hAnsi="Cordia New"/>
          <w:sz w:val="28"/>
          <w:cs/>
        </w:rPr>
        <w:t>อย่างไรก็ตามคาดว่าจะสามารถหากำหนดการณ์ได้ภายในปีนี้</w:t>
      </w:r>
    </w:p>
    <w:p w:rsidR="00132A73" w:rsidRPr="00D01751" w:rsidRDefault="00132A73" w:rsidP="00D91498">
      <w:pPr>
        <w:pStyle w:val="ac"/>
        <w:spacing w:line="264" w:lineRule="auto"/>
        <w:ind w:left="1843"/>
        <w:contextualSpacing w:val="0"/>
        <w:outlineLvl w:val="0"/>
        <w:rPr>
          <w:rFonts w:ascii="Cordia New" w:hAnsi="Cordia New"/>
          <w:sz w:val="28"/>
          <w:cs/>
        </w:rPr>
      </w:pPr>
    </w:p>
    <w:p w:rsidR="00E07472" w:rsidRPr="00D01751" w:rsidRDefault="00E07472" w:rsidP="00E07472">
      <w:pPr>
        <w:pStyle w:val="ac"/>
        <w:numPr>
          <w:ilvl w:val="2"/>
          <w:numId w:val="1"/>
        </w:numPr>
        <w:spacing w:before="120" w:after="120" w:line="264" w:lineRule="auto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D01751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งานป้องกันการกัดกร่อนภายในด้วย </w:t>
      </w:r>
      <w:r w:rsidRPr="00D01751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 xml:space="preserve">Chemical </w:t>
      </w:r>
      <w:proofErr w:type="spellStart"/>
      <w:r w:rsidRPr="00D01751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Threatment</w:t>
      </w:r>
      <w:proofErr w:type="spellEnd"/>
    </w:p>
    <w:p w:rsidR="000E2ED6" w:rsidRPr="00D01751" w:rsidRDefault="00E07472" w:rsidP="00132A73">
      <w:pPr>
        <w:ind w:left="1440" w:firstLine="720"/>
        <w:rPr>
          <w:rFonts w:ascii="Cordia New" w:eastAsia="Calibri" w:hAns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</w:pPr>
      <w:commentRangeStart w:id="39"/>
      <w:r w:rsidRPr="00D01751">
        <w:rPr>
          <w:rFonts w:ascii="Cordia New" w:hAnsi="Cordia New" w:cs="Cordia New" w:hint="cs"/>
          <w:sz w:val="28"/>
          <w:cs/>
        </w:rPr>
        <w:t xml:space="preserve">เป็นการฉีดสารเคมีเพื่อยับยั้งปฏิกิริยาการกัดกร่อนไม่ให้เกิดขึ้นในท่อ ทั้งนี้ ปตท. ได้ดำเนินการฉีดเฉพาะเส้นท่อ </w:t>
      </w:r>
      <w:r w:rsidRPr="00D01751">
        <w:rPr>
          <w:rFonts w:ascii="Cordia New" w:hAnsi="Cordia New" w:cs="Cordia New"/>
          <w:sz w:val="28"/>
        </w:rPr>
        <w:t xml:space="preserve">Offshore </w:t>
      </w:r>
      <w:r w:rsidRPr="00D01751">
        <w:rPr>
          <w:rFonts w:ascii="Cordia New" w:hAnsi="Cordia New" w:cs="Cordia New" w:hint="cs"/>
          <w:sz w:val="28"/>
          <w:cs/>
        </w:rPr>
        <w:t xml:space="preserve">เนื่องจากมีความเสี่ยงมากกว่าท่อ </w:t>
      </w:r>
      <w:r w:rsidRPr="00D01751">
        <w:rPr>
          <w:rFonts w:ascii="Cordia New" w:hAnsi="Cordia New" w:cs="Cordia New"/>
          <w:sz w:val="28"/>
        </w:rPr>
        <w:t xml:space="preserve">Onshore </w:t>
      </w:r>
      <w:r w:rsidR="00762310" w:rsidRPr="00D01751">
        <w:rPr>
          <w:rFonts w:ascii="Cordia New" w:hAnsi="Cordia New" w:cs="Cordia New" w:hint="cs"/>
          <w:sz w:val="28"/>
          <w:cs/>
        </w:rPr>
        <w:t xml:space="preserve"> โดย</w:t>
      </w:r>
      <w:r w:rsidR="00D91498" w:rsidRPr="00D01751">
        <w:rPr>
          <w:rFonts w:ascii="Cordia New" w:hAnsi="Cordia New" w:cs="Cordia New" w:hint="cs"/>
          <w:sz w:val="28"/>
          <w:cs/>
        </w:rPr>
        <w:t>สำหรับรายงานด้านคุณภาพ จะต้องเก็บข้อมูลและติดตามในระยะยาว</w:t>
      </w:r>
      <w:commentRangeEnd w:id="39"/>
      <w:r w:rsidR="00786A03" w:rsidRPr="00D01751">
        <w:rPr>
          <w:rStyle w:val="af9"/>
          <w:rFonts w:ascii="Angsana New" w:eastAsia="SimSun" w:hAnsi="Angsana New"/>
          <w:lang w:eastAsia="zh-CN"/>
        </w:rPr>
        <w:commentReference w:id="39"/>
      </w:r>
    </w:p>
    <w:p w:rsidR="002709A1" w:rsidRPr="00D01751" w:rsidRDefault="002709A1" w:rsidP="002709A1">
      <w:pPr>
        <w:pStyle w:val="ac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D01751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งานบำรุงรักษาท่อภายในสถานีก๊าซ</w:t>
      </w:r>
    </w:p>
    <w:p w:rsidR="004E4DF6" w:rsidRPr="00D01751" w:rsidRDefault="00F86FC5" w:rsidP="004E4DF6">
      <w:pPr>
        <w:spacing w:before="120" w:after="120" w:line="264" w:lineRule="auto"/>
        <w:ind w:left="720" w:firstLine="448"/>
        <w:outlineLvl w:val="0"/>
        <w:rPr>
          <w:rFonts w:ascii="Cordia New" w:hAnsi="Cordia New" w:cs="Cordia New"/>
          <w:sz w:val="28"/>
        </w:rPr>
      </w:pPr>
      <w:r w:rsidRPr="00D01751">
        <w:rPr>
          <w:rFonts w:ascii="Cordia New" w:hAnsi="Cordia New" w:cs="Cordia New" w:hint="cs"/>
          <w:sz w:val="28"/>
          <w:cs/>
        </w:rPr>
        <w:t>งานบำรุงรักษาท่อภายในสถานีก๊าซ เป็นงานตรวจสอบและซ่อม ตามความเสี่ยงต่อการเสียหายข</w:t>
      </w:r>
      <w:r w:rsidR="003626D4" w:rsidRPr="00D01751">
        <w:rPr>
          <w:rFonts w:ascii="Cordia New" w:hAnsi="Cordia New" w:cs="Cordia New" w:hint="cs"/>
          <w:sz w:val="28"/>
          <w:cs/>
        </w:rPr>
        <w:t xml:space="preserve">องท่อเหนือดิน โดยแบ่งรูปแบบการตรวจสอบออกได้เป็น </w:t>
      </w:r>
      <w:r w:rsidR="003626D4" w:rsidRPr="00D01751">
        <w:rPr>
          <w:rFonts w:ascii="Cordia New" w:hAnsi="Cordia New" w:cs="Cordia New"/>
          <w:sz w:val="28"/>
        </w:rPr>
        <w:t>5</w:t>
      </w:r>
      <w:r w:rsidR="003626D4" w:rsidRPr="00D01751">
        <w:rPr>
          <w:rFonts w:ascii="Cordia New" w:hAnsi="Cordia New" w:cs="Cordia New" w:hint="cs"/>
          <w:sz w:val="28"/>
          <w:cs/>
        </w:rPr>
        <w:t xml:space="preserve"> แบบ</w:t>
      </w:r>
      <w:r w:rsidRPr="00D01751">
        <w:rPr>
          <w:rFonts w:ascii="Cordia New" w:hAnsi="Cordia New" w:cs="Cordia New" w:hint="cs"/>
          <w:sz w:val="28"/>
          <w:cs/>
        </w:rPr>
        <w:t>ดังต่อไปนี้</w:t>
      </w:r>
    </w:p>
    <w:p w:rsidR="00F86FC5" w:rsidRPr="00D01751" w:rsidRDefault="00F86FC5" w:rsidP="003626D4">
      <w:pPr>
        <w:pStyle w:val="ac"/>
        <w:numPr>
          <w:ilvl w:val="0"/>
          <w:numId w:val="33"/>
        </w:numPr>
        <w:outlineLvl w:val="0"/>
        <w:rPr>
          <w:rFonts w:ascii="Cordia New" w:hAnsi="Cordia New"/>
          <w:sz w:val="28"/>
        </w:rPr>
      </w:pPr>
      <w:r w:rsidRPr="00D01751">
        <w:rPr>
          <w:rFonts w:ascii="Cordia New" w:hAnsi="Cordia New" w:hint="cs"/>
          <w:sz w:val="28"/>
          <w:cs/>
        </w:rPr>
        <w:t xml:space="preserve">งานตรวจวัดความหนาท่อส่งก๊าซ </w:t>
      </w:r>
      <w:r w:rsidRPr="00D01751">
        <w:rPr>
          <w:rFonts w:ascii="Cordia New" w:hAnsi="Cordia New"/>
          <w:sz w:val="28"/>
          <w:cs/>
        </w:rPr>
        <w:t>(</w:t>
      </w:r>
      <w:r w:rsidRPr="00D01751">
        <w:rPr>
          <w:rFonts w:ascii="Cordia New" w:hAnsi="Cordia New"/>
          <w:sz w:val="28"/>
        </w:rPr>
        <w:t>Wall Thickness Inspection</w:t>
      </w:r>
      <w:r w:rsidRPr="00D01751">
        <w:rPr>
          <w:rFonts w:ascii="Cordia New" w:hAnsi="Cordia New"/>
          <w:sz w:val="28"/>
          <w:cs/>
        </w:rPr>
        <w:t>)</w:t>
      </w:r>
      <w:r w:rsidR="00967D2B" w:rsidRPr="00D01751">
        <w:rPr>
          <w:rFonts w:ascii="Browallia New" w:hAnsi="Browallia New" w:cs="Browallia New"/>
          <w:noProof/>
          <w:sz w:val="32"/>
          <w:szCs w:val="32"/>
          <w:cs/>
        </w:rPr>
        <w:t xml:space="preserve"> </w:t>
      </w:r>
    </w:p>
    <w:p w:rsidR="00F86FC5" w:rsidRPr="00D01751" w:rsidRDefault="00F86FC5" w:rsidP="003626D4">
      <w:pPr>
        <w:pStyle w:val="ac"/>
        <w:numPr>
          <w:ilvl w:val="0"/>
          <w:numId w:val="33"/>
        </w:numPr>
        <w:outlineLvl w:val="0"/>
        <w:rPr>
          <w:rFonts w:ascii="Cordia New" w:hAnsi="Cordia New"/>
          <w:sz w:val="28"/>
        </w:rPr>
      </w:pPr>
      <w:r w:rsidRPr="00D01751">
        <w:rPr>
          <w:rFonts w:ascii="Cordia New" w:hAnsi="Cordia New" w:hint="cs"/>
          <w:sz w:val="28"/>
          <w:cs/>
        </w:rPr>
        <w:t>งานตรวจสอบ</w:t>
      </w:r>
      <w:r w:rsidR="003626D4" w:rsidRPr="00D01751">
        <w:rPr>
          <w:rFonts w:ascii="Cordia New" w:hAnsi="Cordia New" w:hint="cs"/>
          <w:sz w:val="28"/>
          <w:cs/>
        </w:rPr>
        <w:t>สี และการกัดกร่อน</w:t>
      </w:r>
      <w:r w:rsidRPr="00D01751">
        <w:rPr>
          <w:rFonts w:ascii="Cordia New" w:hAnsi="Cordia New" w:hint="cs"/>
          <w:sz w:val="28"/>
          <w:cs/>
        </w:rPr>
        <w:t xml:space="preserve">พื้นผิวท่อส่งก๊าซ </w:t>
      </w:r>
      <w:r w:rsidRPr="00D01751">
        <w:rPr>
          <w:rFonts w:ascii="Cordia New" w:hAnsi="Cordia New"/>
          <w:sz w:val="28"/>
          <w:cs/>
        </w:rPr>
        <w:t>(</w:t>
      </w:r>
      <w:r w:rsidRPr="00D01751">
        <w:rPr>
          <w:rFonts w:ascii="Cordia New" w:hAnsi="Cordia New"/>
          <w:sz w:val="28"/>
        </w:rPr>
        <w:t>Coating Inspection</w:t>
      </w:r>
      <w:r w:rsidRPr="00D01751">
        <w:rPr>
          <w:rFonts w:ascii="Cordia New" w:hAnsi="Cordia New"/>
          <w:sz w:val="28"/>
          <w:cs/>
        </w:rPr>
        <w:t>)</w:t>
      </w:r>
    </w:p>
    <w:p w:rsidR="00F86FC5" w:rsidRPr="00D01751" w:rsidRDefault="00967D2B" w:rsidP="003626D4">
      <w:pPr>
        <w:pStyle w:val="ac"/>
        <w:numPr>
          <w:ilvl w:val="0"/>
          <w:numId w:val="33"/>
        </w:numPr>
        <w:outlineLvl w:val="0"/>
        <w:rPr>
          <w:rFonts w:ascii="Cordia New" w:hAnsi="Cordia New"/>
          <w:sz w:val="28"/>
        </w:rPr>
      </w:pPr>
      <w:ins w:id="40" w:author="NAVASIN HOMHUAL" w:date="2016-09-05T21:25:00Z">
        <w:r w:rsidRPr="00D01751">
          <w:rPr>
            <w:rFonts w:ascii="Browallia New" w:hAnsi="Browallia New" w:cs="Browallia New"/>
            <w:noProof/>
            <w:sz w:val="32"/>
            <w:szCs w:val="32"/>
            <w:rPrChange w:id="41">
              <w:rPr>
                <w:noProof/>
              </w:rPr>
            </w:rPrChange>
          </w:rPr>
          <mc:AlternateContent>
            <mc:Choice Requires="wps">
              <w:drawing>
                <wp:anchor distT="0" distB="0" distL="114300" distR="114300" simplePos="0" relativeHeight="251660800" behindDoc="0" locked="0" layoutInCell="1" allowOverlap="1" wp14:anchorId="4A38FD6E" wp14:editId="075F3763">
                  <wp:simplePos x="0" y="0"/>
                  <wp:positionH relativeFrom="column">
                    <wp:posOffset>948906</wp:posOffset>
                  </wp:positionH>
                  <wp:positionV relativeFrom="paragraph">
                    <wp:posOffset>134644</wp:posOffset>
                  </wp:positionV>
                  <wp:extent cx="4373593" cy="793631"/>
                  <wp:effectExtent l="57150" t="38100" r="84455" b="102235"/>
                  <wp:wrapNone/>
                  <wp:docPr id="23" name="Rectangle 2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373593" cy="79363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A0BD6" w:rsidRPr="009E316F" w:rsidRDefault="001A0BD6">
                              <w:pPr>
                                <w:jc w:val="center"/>
                                <w:rPr>
                                  <w:b/>
                                  <w:bCs/>
                                  <w:sz w:val="72"/>
                                  <w:szCs w:val="72"/>
                                  <w:rPrChange w:id="42" w:author="NAVASIN HOMHUAL" w:date="2016-09-05T21:24:00Z">
                                    <w:rPr/>
                                  </w:rPrChange>
                                </w:rPr>
                                <w:pPrChange w:id="43" w:author="NAVASIN HOMHUAL" w:date="2016-09-05T21:23:00Z">
                                  <w:pPr/>
                                </w:pPrChange>
                              </w:pPr>
                              <w:r>
                                <w:rPr>
                                  <w:b/>
                                  <w:bCs/>
                                  <w:sz w:val="72"/>
                                  <w:szCs w:val="72"/>
                                </w:rPr>
                                <w:t>Piping On web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id="Rectangle 23" o:spid="_x0000_s1033" style="position:absolute;left:0;text-align:left;margin-left:74.7pt;margin-top:10.6pt;width:344.4pt;height:62.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  <v:textbox>
                    <w:txbxContent>
                      <w:p w:rsidR="001A0BD6" w:rsidRPr="009E316F" w:rsidRDefault="001A0BD6">
                        <w:pPr>
                          <w:jc w:val="center"/>
                          <w:rPr>
                            <w:b/>
                            <w:bCs/>
                            <w:sz w:val="72"/>
                            <w:szCs w:val="72"/>
                            <w:rPrChange w:id="63" w:author="NAVASIN HOMHUAL" w:date="2016-09-05T21:24:00Z">
                              <w:rPr/>
                            </w:rPrChange>
                          </w:rPr>
                          <w:pPrChange w:id="64" w:author="NAVASIN HOMHUAL" w:date="2016-09-05T21:23:00Z">
                            <w:pPr/>
                          </w:pPrChange>
                        </w:pPr>
                        <w:r>
                          <w:rPr>
                            <w:b/>
                            <w:bCs/>
                            <w:sz w:val="72"/>
                            <w:szCs w:val="72"/>
                          </w:rPr>
                          <w:t>Piping On web</w:t>
                        </w:r>
                      </w:p>
                    </w:txbxContent>
                  </v:textbox>
                </v:rect>
              </w:pict>
            </mc:Fallback>
          </mc:AlternateContent>
        </w:r>
      </w:ins>
      <w:r w:rsidR="00F86FC5" w:rsidRPr="00D01751">
        <w:rPr>
          <w:rFonts w:ascii="Cordia New" w:hAnsi="Cordia New" w:hint="cs"/>
          <w:sz w:val="28"/>
          <w:cs/>
        </w:rPr>
        <w:t>งานตรวจสอบ</w:t>
      </w:r>
      <w:r w:rsidR="003626D4" w:rsidRPr="00D01751">
        <w:rPr>
          <w:rFonts w:ascii="Cordia New" w:hAnsi="Cordia New" w:hint="cs"/>
          <w:sz w:val="28"/>
          <w:cs/>
        </w:rPr>
        <w:t>สี และการกัดกร่อน</w:t>
      </w:r>
      <w:r w:rsidR="00F86FC5" w:rsidRPr="00D01751">
        <w:rPr>
          <w:rFonts w:ascii="Cordia New" w:hAnsi="Cordia New" w:hint="cs"/>
          <w:sz w:val="28"/>
          <w:cs/>
        </w:rPr>
        <w:t xml:space="preserve">ใต้ฐานรองท่อ </w:t>
      </w:r>
      <w:r w:rsidR="00F86FC5" w:rsidRPr="00D01751">
        <w:rPr>
          <w:rFonts w:ascii="Cordia New" w:hAnsi="Cordia New"/>
          <w:sz w:val="28"/>
          <w:cs/>
        </w:rPr>
        <w:t>(</w:t>
      </w:r>
      <w:r w:rsidR="00F86FC5" w:rsidRPr="00D01751">
        <w:rPr>
          <w:rFonts w:ascii="Cordia New" w:hAnsi="Cordia New"/>
          <w:sz w:val="28"/>
        </w:rPr>
        <w:t>Corrosion Under Pipe Support</w:t>
      </w:r>
      <w:r w:rsidR="00F86FC5" w:rsidRPr="00D01751">
        <w:rPr>
          <w:rFonts w:ascii="Cordia New" w:hAnsi="Cordia New"/>
          <w:sz w:val="28"/>
          <w:cs/>
        </w:rPr>
        <w:t>)</w:t>
      </w:r>
    </w:p>
    <w:p w:rsidR="00F86FC5" w:rsidRPr="00D01751" w:rsidRDefault="00F86FC5" w:rsidP="003626D4">
      <w:pPr>
        <w:pStyle w:val="ac"/>
        <w:numPr>
          <w:ilvl w:val="0"/>
          <w:numId w:val="33"/>
        </w:numPr>
        <w:outlineLvl w:val="0"/>
        <w:rPr>
          <w:rFonts w:ascii="Cordia New" w:hAnsi="Cordia New"/>
          <w:sz w:val="28"/>
        </w:rPr>
      </w:pPr>
      <w:r w:rsidRPr="00D01751">
        <w:rPr>
          <w:rFonts w:ascii="Cordia New" w:hAnsi="Cordia New" w:hint="cs"/>
          <w:sz w:val="28"/>
          <w:cs/>
        </w:rPr>
        <w:t>งานตรวจสอบ</w:t>
      </w:r>
      <w:r w:rsidR="003626D4" w:rsidRPr="00D01751">
        <w:rPr>
          <w:rFonts w:ascii="Cordia New" w:hAnsi="Cordia New" w:hint="cs"/>
          <w:sz w:val="28"/>
          <w:cs/>
        </w:rPr>
        <w:t xml:space="preserve">สี และการกัดกร่อนบริเวณท่อโผล่พ้นดิน </w:t>
      </w:r>
      <w:r w:rsidR="003626D4" w:rsidRPr="00D01751">
        <w:rPr>
          <w:rFonts w:ascii="Cordia New" w:hAnsi="Cordia New"/>
          <w:sz w:val="28"/>
          <w:cs/>
        </w:rPr>
        <w:t>(</w:t>
      </w:r>
      <w:r w:rsidR="003626D4" w:rsidRPr="00D01751">
        <w:rPr>
          <w:rFonts w:ascii="Cordia New" w:hAnsi="Cordia New"/>
          <w:sz w:val="28"/>
        </w:rPr>
        <w:t>Soil to Air Inspection</w:t>
      </w:r>
      <w:r w:rsidR="003626D4" w:rsidRPr="00D01751">
        <w:rPr>
          <w:rFonts w:ascii="Cordia New" w:hAnsi="Cordia New"/>
          <w:sz w:val="28"/>
          <w:cs/>
        </w:rPr>
        <w:t>)</w:t>
      </w:r>
    </w:p>
    <w:p w:rsidR="003626D4" w:rsidRPr="00D01751" w:rsidRDefault="003626D4" w:rsidP="003626D4">
      <w:pPr>
        <w:pStyle w:val="ac"/>
        <w:numPr>
          <w:ilvl w:val="0"/>
          <w:numId w:val="33"/>
        </w:numPr>
        <w:outlineLvl w:val="0"/>
        <w:rPr>
          <w:rFonts w:ascii="Cordia New" w:hAnsi="Cordia New"/>
          <w:sz w:val="28"/>
        </w:rPr>
      </w:pPr>
      <w:r w:rsidRPr="00D01751">
        <w:rPr>
          <w:rFonts w:ascii="Cordia New" w:hAnsi="Cordia New" w:hint="cs"/>
          <w:sz w:val="28"/>
          <w:cs/>
        </w:rPr>
        <w:lastRenderedPageBreak/>
        <w:t xml:space="preserve">งานตรวจสอบสี และการกัดกร่อนภายใต้ฉนวนหุ้มท่อ </w:t>
      </w:r>
      <w:r w:rsidRPr="00D01751">
        <w:rPr>
          <w:rFonts w:ascii="Cordia New" w:hAnsi="Cordia New"/>
          <w:sz w:val="28"/>
          <w:cs/>
        </w:rPr>
        <w:t>(</w:t>
      </w:r>
      <w:proofErr w:type="spellStart"/>
      <w:r w:rsidRPr="00D01751">
        <w:rPr>
          <w:rFonts w:ascii="Cordia New" w:hAnsi="Cordia New"/>
          <w:sz w:val="28"/>
        </w:rPr>
        <w:t>Corrsion</w:t>
      </w:r>
      <w:proofErr w:type="spellEnd"/>
      <w:r w:rsidRPr="00D01751">
        <w:rPr>
          <w:rFonts w:ascii="Cordia New" w:hAnsi="Cordia New"/>
          <w:sz w:val="28"/>
        </w:rPr>
        <w:t xml:space="preserve"> Under Insulation</w:t>
      </w:r>
      <w:r w:rsidRPr="00D01751">
        <w:rPr>
          <w:rFonts w:ascii="Cordia New" w:hAnsi="Cordia New"/>
          <w:sz w:val="28"/>
          <w:cs/>
        </w:rPr>
        <w:t>)</w:t>
      </w:r>
    </w:p>
    <w:p w:rsidR="003626D4" w:rsidRPr="00D01751" w:rsidRDefault="003626D4" w:rsidP="003626D4">
      <w:pPr>
        <w:ind w:left="720" w:firstLine="448"/>
        <w:outlineLvl w:val="0"/>
        <w:rPr>
          <w:rFonts w:ascii="Cordia New" w:hAnsi="Cordia New" w:cs="Cordia New"/>
          <w:sz w:val="28"/>
        </w:rPr>
      </w:pPr>
    </w:p>
    <w:p w:rsidR="002709A1" w:rsidRPr="00D01751" w:rsidRDefault="002709A1" w:rsidP="002709A1">
      <w:pPr>
        <w:pStyle w:val="ac"/>
        <w:numPr>
          <w:ilvl w:val="2"/>
          <w:numId w:val="1"/>
        </w:numPr>
        <w:spacing w:line="264" w:lineRule="auto"/>
        <w:ind w:left="1418" w:hanging="56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D01751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2709A1" w:rsidRPr="00D01751" w:rsidRDefault="002709A1" w:rsidP="00132A73">
      <w:pPr>
        <w:spacing w:line="264" w:lineRule="auto"/>
        <w:ind w:firstLine="720"/>
        <w:outlineLvl w:val="0"/>
        <w:rPr>
          <w:rFonts w:ascii="Cordia New" w:hAnsi="Cordia New" w:cs="Cordia New"/>
          <w:sz w:val="28"/>
          <w:cs/>
        </w:rPr>
      </w:pPr>
      <w:r w:rsidRPr="00D01751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D01751">
        <w:rPr>
          <w:rFonts w:ascii="Cordia New" w:hAnsi="Cordia New" w:cs="Cordia New"/>
          <w:sz w:val="28"/>
        </w:rPr>
        <w:t>1</w:t>
      </w:r>
      <w:r w:rsidR="00FD654A" w:rsidRPr="00D01751">
        <w:rPr>
          <w:rFonts w:ascii="Cordia New" w:hAnsi="Cordia New" w:cs="Cordia New"/>
          <w:sz w:val="28"/>
          <w:cs/>
        </w:rPr>
        <w:t>.</w:t>
      </w:r>
      <w:r w:rsidR="00FD654A" w:rsidRPr="00D01751">
        <w:rPr>
          <w:rFonts w:ascii="Cordia New" w:hAnsi="Cordia New" w:cs="Cordia New"/>
          <w:sz w:val="28"/>
        </w:rPr>
        <w:t>15</w:t>
      </w:r>
      <w:r w:rsidRPr="00D01751">
        <w:rPr>
          <w:rFonts w:ascii="Cordia New" w:hAnsi="Cordia New" w:cs="Cordia New"/>
          <w:sz w:val="28"/>
          <w:cs/>
        </w:rPr>
        <w:t xml:space="preserve"> แผนดำเนินงานบำรุงรักษาท่อภายในสถานีก๊าซ</w:t>
      </w:r>
      <w:r w:rsidR="0036101E" w:rsidRPr="00D01751">
        <w:rPr>
          <w:rFonts w:ascii="Cordia New" w:hAnsi="Cordia New" w:cs="Cordia New"/>
          <w:sz w:val="28"/>
          <w:cs/>
        </w:rPr>
        <w:t xml:space="preserve"> </w:t>
      </w:r>
      <w:r w:rsidR="0036101E" w:rsidRPr="00D01751">
        <w:rPr>
          <w:rFonts w:ascii="Cordia New" w:hAnsi="Cordia New" w:cs="Cordia New"/>
          <w:sz w:val="28"/>
        </w:rPr>
        <w:t xml:space="preserve">Quarter </w:t>
      </w:r>
      <w:r w:rsidR="0036101E" w:rsidRPr="00D01751">
        <w:rPr>
          <w:rFonts w:ascii="Cordia New" w:hAnsi="Cordia New" w:cs="Cordia New"/>
          <w:sz w:val="28"/>
          <w:cs/>
        </w:rPr>
        <w:t xml:space="preserve">ที่ </w:t>
      </w:r>
      <w:r w:rsidR="0036101E" w:rsidRPr="00D01751">
        <w:rPr>
          <w:rFonts w:ascii="Cordia New" w:hAnsi="Cordia New" w:cs="Cordia New"/>
          <w:sz w:val="28"/>
        </w:rPr>
        <w:t>1</w:t>
      </w:r>
    </w:p>
    <w:p w:rsidR="002709A1" w:rsidRPr="00D01751" w:rsidRDefault="001365E4" w:rsidP="006A08FD">
      <w:pPr>
        <w:ind w:firstLine="720"/>
        <w:jc w:val="center"/>
        <w:rPr>
          <w:rFonts w:ascii="Cordia New" w:hAnsi="Cordia New" w:cs="Cordia New"/>
          <w:b/>
          <w:bCs/>
          <w:sz w:val="28"/>
          <w:u w:val="single"/>
        </w:rPr>
      </w:pPr>
      <w:commentRangeStart w:id="44"/>
      <w:r w:rsidRPr="00D01751">
        <w:rPr>
          <w:rFonts w:ascii="Cordia New" w:hAnsi="Cordia New" w:cs="Cordia New"/>
          <w:noProof/>
          <w:sz w:val="28"/>
        </w:rPr>
        <w:drawing>
          <wp:inline distT="0" distB="0" distL="0" distR="0" wp14:anchorId="6ADC7CF2" wp14:editId="27B241A8">
            <wp:extent cx="5731345" cy="1075055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9883" cy="1076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44"/>
      <w:r w:rsidR="009634CF" w:rsidRPr="00D01751">
        <w:rPr>
          <w:rStyle w:val="af9"/>
          <w:rFonts w:ascii="Angsana New" w:eastAsia="SimSun" w:hAnsi="Angsana New"/>
          <w:lang w:eastAsia="zh-CN"/>
        </w:rPr>
        <w:commentReference w:id="44"/>
      </w:r>
    </w:p>
    <w:p w:rsidR="006A08FD" w:rsidRPr="00D01751" w:rsidRDefault="006A08FD" w:rsidP="006A08FD">
      <w:pPr>
        <w:jc w:val="center"/>
        <w:rPr>
          <w:rFonts w:ascii="Cordia New" w:hAnsi="Cordia New" w:cs="Cordia New"/>
          <w:b/>
          <w:bCs/>
          <w:sz w:val="28"/>
          <w:u w:val="single"/>
        </w:rPr>
      </w:pPr>
    </w:p>
    <w:p w:rsidR="002709A1" w:rsidRPr="00D01751" w:rsidRDefault="002709A1" w:rsidP="002709A1">
      <w:pPr>
        <w:pStyle w:val="ac"/>
        <w:numPr>
          <w:ilvl w:val="2"/>
          <w:numId w:val="1"/>
        </w:numPr>
        <w:spacing w:line="264" w:lineRule="auto"/>
        <w:ind w:left="1418" w:hanging="56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D01751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2709A1" w:rsidRPr="00D01751" w:rsidRDefault="002709A1" w:rsidP="002709A1">
      <w:pPr>
        <w:pStyle w:val="ac"/>
        <w:spacing w:line="264" w:lineRule="auto"/>
        <w:ind w:left="900" w:firstLine="518"/>
        <w:outlineLvl w:val="0"/>
        <w:rPr>
          <w:rFonts w:ascii="Cordia New" w:hAnsi="Cordia New"/>
          <w:b/>
          <w:bCs/>
          <w:color w:val="E36C0A" w:themeColor="accent6" w:themeShade="BF"/>
          <w:sz w:val="28"/>
          <w:u w:val="single"/>
        </w:rPr>
      </w:pPr>
      <w:r w:rsidRPr="00D01751">
        <w:rPr>
          <w:rFonts w:ascii="Cordia New" w:hAnsi="Cordia New"/>
          <w:b/>
          <w:bCs/>
          <w:sz w:val="28"/>
          <w:u w:val="single"/>
          <w:cs/>
        </w:rPr>
        <w:t>การตรวจสอบระบบท่อภายในสถานีก๊าซ (</w:t>
      </w:r>
      <w:r w:rsidRPr="00D01751">
        <w:rPr>
          <w:rFonts w:ascii="Cordia New" w:hAnsi="Cordia New"/>
          <w:b/>
          <w:bCs/>
          <w:sz w:val="28"/>
          <w:u w:val="single"/>
        </w:rPr>
        <w:t xml:space="preserve">Preventive maintenance </w:t>
      </w:r>
      <w:r w:rsidRPr="00D01751">
        <w:rPr>
          <w:rFonts w:ascii="Cordia New" w:hAnsi="Cordia New"/>
          <w:b/>
          <w:bCs/>
          <w:sz w:val="28"/>
          <w:u w:val="single"/>
          <w:cs/>
        </w:rPr>
        <w:t>:</w:t>
      </w:r>
      <w:r w:rsidRPr="00D01751">
        <w:rPr>
          <w:rFonts w:ascii="Cordia New" w:hAnsi="Cordia New"/>
          <w:b/>
          <w:bCs/>
          <w:sz w:val="28"/>
          <w:u w:val="single"/>
        </w:rPr>
        <w:t>PM</w:t>
      </w:r>
      <w:r w:rsidRPr="00D01751">
        <w:rPr>
          <w:rFonts w:ascii="Cordia New" w:hAnsi="Cordia New"/>
          <w:b/>
          <w:bCs/>
          <w:sz w:val="28"/>
          <w:u w:val="single"/>
          <w:cs/>
        </w:rPr>
        <w:t>)</w:t>
      </w:r>
    </w:p>
    <w:p w:rsidR="001365E4" w:rsidRPr="00D01751" w:rsidRDefault="001C0174" w:rsidP="000D3C8D">
      <w:pPr>
        <w:pStyle w:val="ac"/>
        <w:numPr>
          <w:ilvl w:val="0"/>
          <w:numId w:val="13"/>
        </w:numPr>
        <w:spacing w:line="264" w:lineRule="auto"/>
        <w:outlineLvl w:val="0"/>
        <w:rPr>
          <w:rFonts w:ascii="Cordia New" w:hAnsi="Cordia New"/>
          <w:sz w:val="28"/>
        </w:rPr>
      </w:pPr>
      <w:commentRangeStart w:id="45"/>
      <w:r w:rsidRPr="00D01751">
        <w:rPr>
          <w:rFonts w:ascii="Cordia New" w:hAnsi="Cordia New"/>
          <w:sz w:val="28"/>
          <w:cs/>
        </w:rPr>
        <w:t xml:space="preserve">เขต </w:t>
      </w:r>
      <w:r w:rsidRPr="00D01751">
        <w:rPr>
          <w:rFonts w:ascii="Cordia New" w:hAnsi="Cordia New"/>
          <w:sz w:val="28"/>
        </w:rPr>
        <w:t>1</w:t>
      </w:r>
      <w:r w:rsidR="001365E4" w:rsidRPr="00D01751">
        <w:rPr>
          <w:rFonts w:ascii="Cordia New" w:hAnsi="Cordia New"/>
          <w:sz w:val="28"/>
          <w:cs/>
        </w:rPr>
        <w:t xml:space="preserve"> พบ </w:t>
      </w:r>
      <w:r w:rsidR="001365E4" w:rsidRPr="00D01751">
        <w:rPr>
          <w:rFonts w:ascii="Cordia New" w:hAnsi="Cordia New"/>
          <w:sz w:val="28"/>
        </w:rPr>
        <w:t xml:space="preserve">Coating </w:t>
      </w:r>
      <w:r w:rsidR="001365E4" w:rsidRPr="00D01751">
        <w:rPr>
          <w:rFonts w:ascii="Cordia New" w:hAnsi="Cordia New"/>
          <w:sz w:val="28"/>
          <w:cs/>
        </w:rPr>
        <w:t>บริเวณท่อโผล่พ้นดิน (</w:t>
      </w:r>
      <w:r w:rsidR="001365E4" w:rsidRPr="00D01751">
        <w:rPr>
          <w:rFonts w:ascii="Cordia New" w:hAnsi="Cordia New"/>
          <w:sz w:val="28"/>
        </w:rPr>
        <w:t>Soil to air</w:t>
      </w:r>
      <w:r w:rsidR="0036101E" w:rsidRPr="00D01751">
        <w:rPr>
          <w:rFonts w:ascii="Cordia New" w:hAnsi="Cordia New"/>
          <w:sz w:val="28"/>
          <w:cs/>
        </w:rPr>
        <w:t xml:space="preserve">) </w:t>
      </w:r>
      <w:r w:rsidR="00732322" w:rsidRPr="00D01751">
        <w:rPr>
          <w:rFonts w:ascii="Cordia New" w:hAnsi="Cordia New"/>
          <w:sz w:val="28"/>
          <w:cs/>
        </w:rPr>
        <w:t>ชำรุดเสียหาย และได้</w:t>
      </w:r>
      <w:r w:rsidR="0036101E" w:rsidRPr="00D01751">
        <w:rPr>
          <w:rFonts w:ascii="Cordia New" w:hAnsi="Cordia New"/>
          <w:sz w:val="28"/>
          <w:cs/>
        </w:rPr>
        <w:t>ดำเนินการแก้ไขแล้วเสร็จ</w:t>
      </w:r>
    </w:p>
    <w:p w:rsidR="002709A1" w:rsidRPr="00D01751" w:rsidRDefault="0036101E" w:rsidP="000D3C8D">
      <w:pPr>
        <w:pStyle w:val="ac"/>
        <w:numPr>
          <w:ilvl w:val="0"/>
          <w:numId w:val="13"/>
        </w:numPr>
        <w:spacing w:line="264" w:lineRule="auto"/>
        <w:outlineLvl w:val="0"/>
        <w:rPr>
          <w:rFonts w:ascii="Cordia New" w:hAnsi="Cordia New"/>
          <w:sz w:val="28"/>
        </w:rPr>
      </w:pPr>
      <w:r w:rsidRPr="00D01751">
        <w:rPr>
          <w:rFonts w:ascii="Cordia New" w:hAnsi="Cordia New"/>
          <w:sz w:val="28"/>
          <w:cs/>
        </w:rPr>
        <w:t>เขต</w:t>
      </w:r>
      <w:r w:rsidR="00183EF3" w:rsidRPr="00D01751">
        <w:rPr>
          <w:rFonts w:ascii="Cordia New" w:hAnsi="Cordia New"/>
          <w:sz w:val="28"/>
          <w:cs/>
        </w:rPr>
        <w:t xml:space="preserve"> </w:t>
      </w:r>
      <w:r w:rsidRPr="00D01751">
        <w:rPr>
          <w:rFonts w:ascii="Cordia New" w:hAnsi="Cordia New"/>
          <w:sz w:val="28"/>
        </w:rPr>
        <w:t xml:space="preserve">2, 3 </w:t>
      </w:r>
      <w:r w:rsidRPr="00D01751">
        <w:rPr>
          <w:rFonts w:ascii="Cordia New" w:hAnsi="Cordia New"/>
          <w:sz w:val="28"/>
          <w:cs/>
        </w:rPr>
        <w:t>และ</w:t>
      </w:r>
      <w:r w:rsidRPr="00D01751">
        <w:rPr>
          <w:rFonts w:ascii="Cordia New" w:hAnsi="Cordia New"/>
          <w:sz w:val="28"/>
        </w:rPr>
        <w:t>5</w:t>
      </w:r>
      <w:r w:rsidR="00183EF3" w:rsidRPr="00D01751">
        <w:rPr>
          <w:rFonts w:ascii="Cordia New" w:hAnsi="Cordia New"/>
          <w:sz w:val="28"/>
          <w:cs/>
        </w:rPr>
        <w:t xml:space="preserve"> </w:t>
      </w:r>
      <w:r w:rsidR="002709A1" w:rsidRPr="00D01751">
        <w:rPr>
          <w:rFonts w:ascii="Cordia New" w:hAnsi="Cordia New"/>
          <w:sz w:val="28"/>
          <w:cs/>
        </w:rPr>
        <w:t xml:space="preserve"> ตรวจไม่พบการกัดกร่อนภายใต้</w:t>
      </w:r>
      <w:r w:rsidR="002709A1" w:rsidRPr="00D01751">
        <w:rPr>
          <w:rFonts w:ascii="Cordia New" w:hAnsi="Cordia New"/>
          <w:sz w:val="28"/>
        </w:rPr>
        <w:t xml:space="preserve"> Support</w:t>
      </w:r>
      <w:r w:rsidR="002709A1" w:rsidRPr="00D01751">
        <w:rPr>
          <w:rFonts w:ascii="Cordia New" w:hAnsi="Cordia New"/>
          <w:sz w:val="28"/>
          <w:cs/>
        </w:rPr>
        <w:t xml:space="preserve"> ไม่พบ </w:t>
      </w:r>
      <w:r w:rsidR="002709A1" w:rsidRPr="00D01751">
        <w:rPr>
          <w:rFonts w:ascii="Cordia New" w:hAnsi="Cordia New"/>
          <w:sz w:val="28"/>
        </w:rPr>
        <w:t xml:space="preserve">Coating </w:t>
      </w:r>
      <w:r w:rsidR="002709A1" w:rsidRPr="00D01751">
        <w:rPr>
          <w:rFonts w:ascii="Cordia New" w:hAnsi="Cordia New"/>
          <w:sz w:val="28"/>
          <w:cs/>
        </w:rPr>
        <w:t>เสียหายบริเวณท่อโผล่พ้นดิน (</w:t>
      </w:r>
      <w:r w:rsidR="002709A1" w:rsidRPr="00D01751">
        <w:rPr>
          <w:rFonts w:ascii="Cordia New" w:hAnsi="Cordia New"/>
          <w:sz w:val="28"/>
        </w:rPr>
        <w:t>Soil to air</w:t>
      </w:r>
      <w:r w:rsidR="002709A1" w:rsidRPr="00D01751">
        <w:rPr>
          <w:rFonts w:ascii="Cordia New" w:hAnsi="Cordia New"/>
          <w:sz w:val="28"/>
          <w:cs/>
        </w:rPr>
        <w:t>) และไม่พบการสูญเสียเนื้อเหล็กภายในที่มีนัยสำคัญ โดยรวมระบบท่อยังคงอยู่ในสภาพดี</w:t>
      </w:r>
    </w:p>
    <w:p w:rsidR="002709A1" w:rsidRPr="00D01751" w:rsidRDefault="001C0174" w:rsidP="000D3C8D">
      <w:pPr>
        <w:pStyle w:val="ac"/>
        <w:numPr>
          <w:ilvl w:val="0"/>
          <w:numId w:val="13"/>
        </w:numPr>
        <w:spacing w:after="120" w:line="264" w:lineRule="auto"/>
        <w:ind w:left="1775" w:hanging="357"/>
        <w:contextualSpacing w:val="0"/>
        <w:outlineLvl w:val="0"/>
        <w:rPr>
          <w:rFonts w:ascii="Cordia New" w:hAnsi="Cordia New"/>
          <w:sz w:val="28"/>
        </w:rPr>
      </w:pPr>
      <w:r w:rsidRPr="00D01751">
        <w:rPr>
          <w:rFonts w:ascii="Cordia New" w:hAnsi="Cordia New"/>
          <w:sz w:val="28"/>
          <w:cs/>
        </w:rPr>
        <w:t xml:space="preserve">เขต </w:t>
      </w:r>
      <w:r w:rsidR="00183EF3" w:rsidRPr="00D01751">
        <w:rPr>
          <w:rFonts w:ascii="Cordia New" w:hAnsi="Cordia New"/>
          <w:sz w:val="28"/>
        </w:rPr>
        <w:t>4, 5</w:t>
      </w:r>
      <w:r w:rsidR="00732322" w:rsidRPr="00D01751">
        <w:rPr>
          <w:rFonts w:ascii="Cordia New" w:hAnsi="Cordia New"/>
          <w:sz w:val="28"/>
        </w:rPr>
        <w:t>,</w:t>
      </w:r>
      <w:r w:rsidR="002709A1" w:rsidRPr="00D01751">
        <w:rPr>
          <w:rFonts w:ascii="Cordia New" w:hAnsi="Cordia New"/>
          <w:sz w:val="28"/>
          <w:cs/>
        </w:rPr>
        <w:t xml:space="preserve"> </w:t>
      </w:r>
      <w:r w:rsidR="001365E4" w:rsidRPr="00D01751">
        <w:rPr>
          <w:rFonts w:ascii="Cordia New" w:hAnsi="Cordia New"/>
          <w:sz w:val="28"/>
        </w:rPr>
        <w:t>6, 7, 8, 9</w:t>
      </w:r>
      <w:r w:rsidR="001365E4" w:rsidRPr="00D01751">
        <w:rPr>
          <w:rFonts w:ascii="Cordia New" w:hAnsi="Cordia New"/>
          <w:sz w:val="28"/>
          <w:cs/>
        </w:rPr>
        <w:t xml:space="preserve"> </w:t>
      </w:r>
      <w:r w:rsidR="002709A1" w:rsidRPr="00D01751">
        <w:rPr>
          <w:rFonts w:ascii="Cordia New" w:hAnsi="Cordia New"/>
          <w:sz w:val="28"/>
          <w:cs/>
        </w:rPr>
        <w:t xml:space="preserve">และ </w:t>
      </w:r>
      <w:r w:rsidR="001365E4" w:rsidRPr="00D01751">
        <w:rPr>
          <w:rFonts w:ascii="Cordia New" w:hAnsi="Cordia New"/>
          <w:sz w:val="28"/>
        </w:rPr>
        <w:t>10</w:t>
      </w:r>
      <w:r w:rsidR="002709A1" w:rsidRPr="00D01751">
        <w:rPr>
          <w:rFonts w:ascii="Cordia New" w:hAnsi="Cordia New"/>
          <w:sz w:val="28"/>
          <w:cs/>
        </w:rPr>
        <w:t xml:space="preserve"> ไ</w:t>
      </w:r>
      <w:r w:rsidRPr="00D01751">
        <w:rPr>
          <w:rFonts w:ascii="Cordia New" w:hAnsi="Cordia New"/>
          <w:sz w:val="28"/>
          <w:cs/>
        </w:rPr>
        <w:t xml:space="preserve">ม่มีแผนการดำเนินงานในไตรมาศที่ </w:t>
      </w:r>
      <w:r w:rsidR="001365E4" w:rsidRPr="00D01751">
        <w:rPr>
          <w:rFonts w:ascii="Cordia New" w:hAnsi="Cordia New"/>
          <w:sz w:val="28"/>
        </w:rPr>
        <w:t>1</w:t>
      </w:r>
      <w:commentRangeEnd w:id="45"/>
      <w:r w:rsidR="00481527" w:rsidRPr="00D01751">
        <w:rPr>
          <w:rStyle w:val="af9"/>
          <w:rFonts w:ascii="Angsana New" w:eastAsia="SimSun" w:hAnsi="Angsana New" w:cs="Angsana New"/>
          <w:lang w:eastAsia="zh-CN"/>
        </w:rPr>
        <w:commentReference w:id="45"/>
      </w:r>
    </w:p>
    <w:p w:rsidR="002709A1" w:rsidRPr="00D01751" w:rsidRDefault="00C06996" w:rsidP="006D24D4">
      <w:pPr>
        <w:pStyle w:val="ac"/>
        <w:spacing w:after="0" w:line="264" w:lineRule="auto"/>
        <w:ind w:left="902" w:firstLine="516"/>
        <w:contextualSpacing w:val="0"/>
        <w:outlineLvl w:val="0"/>
        <w:rPr>
          <w:rFonts w:ascii="Cordia New" w:hAnsi="Cordia New"/>
          <w:b/>
          <w:bCs/>
          <w:sz w:val="28"/>
          <w:u w:val="single"/>
        </w:rPr>
      </w:pPr>
      <w:r w:rsidRPr="00D01751">
        <w:rPr>
          <w:rFonts w:ascii="Cordia New" w:hAnsi="Cordia New"/>
          <w:b/>
          <w:bCs/>
          <w:sz w:val="28"/>
          <w:u w:val="single"/>
          <w:cs/>
        </w:rPr>
        <w:t>การบำรุงรักษาระบบท่อภายในสถ</w:t>
      </w:r>
      <w:r w:rsidR="002709A1" w:rsidRPr="00D01751">
        <w:rPr>
          <w:rFonts w:ascii="Cordia New" w:hAnsi="Cordia New"/>
          <w:b/>
          <w:bCs/>
          <w:sz w:val="28"/>
          <w:u w:val="single"/>
          <w:cs/>
        </w:rPr>
        <w:t>านีก๊าซ (</w:t>
      </w:r>
      <w:r w:rsidR="002709A1" w:rsidRPr="00D01751">
        <w:rPr>
          <w:rFonts w:ascii="Cordia New" w:hAnsi="Cordia New"/>
          <w:b/>
          <w:bCs/>
          <w:sz w:val="28"/>
          <w:u w:val="single"/>
        </w:rPr>
        <w:t xml:space="preserve">Corrective maintenance </w:t>
      </w:r>
      <w:r w:rsidR="002709A1" w:rsidRPr="00D01751">
        <w:rPr>
          <w:rFonts w:ascii="Cordia New" w:hAnsi="Cordia New"/>
          <w:b/>
          <w:bCs/>
          <w:sz w:val="28"/>
          <w:u w:val="single"/>
          <w:cs/>
        </w:rPr>
        <w:t>:</w:t>
      </w:r>
      <w:r w:rsidR="002709A1" w:rsidRPr="00D01751">
        <w:rPr>
          <w:rFonts w:ascii="Cordia New" w:hAnsi="Cordia New"/>
          <w:b/>
          <w:bCs/>
          <w:sz w:val="28"/>
          <w:u w:val="single"/>
        </w:rPr>
        <w:t>CM</w:t>
      </w:r>
      <w:r w:rsidR="002709A1" w:rsidRPr="00D01751">
        <w:rPr>
          <w:rFonts w:ascii="Cordia New" w:hAnsi="Cordia New"/>
          <w:b/>
          <w:bCs/>
          <w:sz w:val="28"/>
          <w:u w:val="single"/>
          <w:cs/>
        </w:rPr>
        <w:t>)</w:t>
      </w:r>
    </w:p>
    <w:p w:rsidR="006D24D4" w:rsidRPr="00D01751" w:rsidRDefault="001365E4" w:rsidP="000D3C8D">
      <w:pPr>
        <w:pStyle w:val="ac"/>
        <w:numPr>
          <w:ilvl w:val="0"/>
          <w:numId w:val="22"/>
        </w:numPr>
        <w:spacing w:after="0" w:line="264" w:lineRule="auto"/>
        <w:contextualSpacing w:val="0"/>
        <w:outlineLvl w:val="0"/>
        <w:rPr>
          <w:rFonts w:ascii="Cordia New" w:hAnsi="Cordia New"/>
          <w:sz w:val="28"/>
          <w:cs/>
        </w:rPr>
      </w:pPr>
      <w:r w:rsidRPr="00D01751">
        <w:rPr>
          <w:rFonts w:ascii="Cordia New" w:hAnsi="Cordia New"/>
          <w:sz w:val="28"/>
          <w:cs/>
        </w:rPr>
        <w:t xml:space="preserve">เขต </w:t>
      </w:r>
      <w:r w:rsidRPr="00D01751">
        <w:rPr>
          <w:rFonts w:ascii="Cordia New" w:hAnsi="Cordia New"/>
          <w:sz w:val="28"/>
        </w:rPr>
        <w:t xml:space="preserve">1 </w:t>
      </w:r>
      <w:r w:rsidRPr="00D01751">
        <w:rPr>
          <w:rFonts w:ascii="Cordia New" w:hAnsi="Cordia New"/>
          <w:sz w:val="28"/>
          <w:cs/>
        </w:rPr>
        <w:t xml:space="preserve">ดำเนินการแก้ไข </w:t>
      </w:r>
      <w:r w:rsidRPr="00D01751">
        <w:rPr>
          <w:rFonts w:ascii="Cordia New" w:hAnsi="Cordia New"/>
          <w:sz w:val="28"/>
        </w:rPr>
        <w:t xml:space="preserve">Soil to air </w:t>
      </w:r>
      <w:r w:rsidR="00755FEA" w:rsidRPr="00D01751">
        <w:rPr>
          <w:rFonts w:ascii="Cordia New" w:hAnsi="Cordia New"/>
          <w:sz w:val="28"/>
          <w:cs/>
        </w:rPr>
        <w:t>แล้วเสร็จทั้งหมด 18 สถานี ดังต่อไปนี้</w:t>
      </w:r>
      <w:r w:rsidRPr="00D01751">
        <w:rPr>
          <w:rFonts w:ascii="Cordia New" w:hAnsi="Cordia New"/>
          <w:sz w:val="28"/>
          <w:cs/>
        </w:rPr>
        <w:t xml:space="preserve"> </w:t>
      </w:r>
      <w:r w:rsidRPr="00D01751">
        <w:rPr>
          <w:rFonts w:ascii="Cordia New" w:hAnsi="Cordia New"/>
          <w:sz w:val="28"/>
        </w:rPr>
        <w:t>BV</w:t>
      </w:r>
      <w:r w:rsidR="00565AD0" w:rsidRPr="00D01751">
        <w:rPr>
          <w:rFonts w:ascii="Cordia New" w:hAnsi="Cordia New"/>
          <w:sz w:val="28"/>
        </w:rPr>
        <w:t>6</w:t>
      </w:r>
      <w:r w:rsidRPr="00D01751">
        <w:rPr>
          <w:rFonts w:ascii="Cordia New" w:hAnsi="Cordia New"/>
          <w:sz w:val="28"/>
        </w:rPr>
        <w:t>, BPK, BV</w:t>
      </w:r>
      <w:r w:rsidR="00565AD0" w:rsidRPr="00D01751">
        <w:rPr>
          <w:rFonts w:ascii="Cordia New" w:hAnsi="Cordia New"/>
          <w:sz w:val="28"/>
        </w:rPr>
        <w:t>7</w:t>
      </w:r>
      <w:r w:rsidRPr="00D01751">
        <w:rPr>
          <w:rFonts w:ascii="Cordia New" w:hAnsi="Cordia New"/>
          <w:sz w:val="28"/>
        </w:rPr>
        <w:t>, BV</w:t>
      </w:r>
      <w:r w:rsidR="00565AD0" w:rsidRPr="00D01751">
        <w:rPr>
          <w:rFonts w:ascii="Cordia New" w:hAnsi="Cordia New"/>
          <w:sz w:val="28"/>
        </w:rPr>
        <w:t>8</w:t>
      </w:r>
      <w:r w:rsidRPr="00D01751">
        <w:rPr>
          <w:rFonts w:ascii="Cordia New" w:hAnsi="Cordia New"/>
          <w:sz w:val="28"/>
        </w:rPr>
        <w:t>, BV</w:t>
      </w:r>
      <w:r w:rsidR="00565AD0" w:rsidRPr="00D01751">
        <w:rPr>
          <w:rFonts w:ascii="Cordia New" w:hAnsi="Cordia New"/>
          <w:sz w:val="28"/>
        </w:rPr>
        <w:t>9</w:t>
      </w:r>
      <w:r w:rsidRPr="00D01751">
        <w:rPr>
          <w:rFonts w:ascii="Cordia New" w:hAnsi="Cordia New"/>
          <w:sz w:val="28"/>
        </w:rPr>
        <w:t>, BV</w:t>
      </w:r>
      <w:r w:rsidR="00565AD0" w:rsidRPr="00D01751">
        <w:rPr>
          <w:rFonts w:ascii="Cordia New" w:hAnsi="Cordia New"/>
          <w:sz w:val="28"/>
        </w:rPr>
        <w:t>11</w:t>
      </w:r>
      <w:r w:rsidRPr="00D01751">
        <w:rPr>
          <w:rFonts w:ascii="Cordia New" w:hAnsi="Cordia New"/>
          <w:sz w:val="28"/>
        </w:rPr>
        <w:t>, BV</w:t>
      </w:r>
      <w:r w:rsidR="007B4532" w:rsidRPr="00D01751">
        <w:rPr>
          <w:rFonts w:ascii="Cordia New" w:hAnsi="Cordia New"/>
          <w:sz w:val="28"/>
        </w:rPr>
        <w:t>2</w:t>
      </w:r>
      <w:r w:rsidR="007B4532" w:rsidRPr="00D01751">
        <w:rPr>
          <w:rFonts w:ascii="Cordia New" w:hAnsi="Cordia New"/>
          <w:sz w:val="28"/>
          <w:cs/>
        </w:rPr>
        <w:t>.</w:t>
      </w:r>
      <w:r w:rsidR="007B4532" w:rsidRPr="00D01751">
        <w:rPr>
          <w:rFonts w:ascii="Cordia New" w:hAnsi="Cordia New"/>
          <w:sz w:val="28"/>
        </w:rPr>
        <w:t>3</w:t>
      </w:r>
      <w:r w:rsidRPr="00D01751">
        <w:rPr>
          <w:rFonts w:ascii="Cordia New" w:hAnsi="Cordia New"/>
          <w:sz w:val="28"/>
        </w:rPr>
        <w:t>, BV</w:t>
      </w:r>
      <w:r w:rsidR="007B4532" w:rsidRPr="00D01751">
        <w:rPr>
          <w:rFonts w:ascii="Cordia New" w:hAnsi="Cordia New"/>
          <w:sz w:val="28"/>
        </w:rPr>
        <w:t>2</w:t>
      </w:r>
      <w:r w:rsidR="007B4532" w:rsidRPr="00D01751">
        <w:rPr>
          <w:rFonts w:ascii="Cordia New" w:hAnsi="Cordia New"/>
          <w:sz w:val="28"/>
          <w:cs/>
        </w:rPr>
        <w:t>.</w:t>
      </w:r>
      <w:r w:rsidR="007B4532" w:rsidRPr="00D01751">
        <w:rPr>
          <w:rFonts w:ascii="Cordia New" w:hAnsi="Cordia New"/>
          <w:sz w:val="28"/>
        </w:rPr>
        <w:t>4</w:t>
      </w:r>
      <w:r w:rsidRPr="00D01751">
        <w:rPr>
          <w:rFonts w:ascii="Cordia New" w:hAnsi="Cordia New"/>
          <w:sz w:val="28"/>
        </w:rPr>
        <w:t>, BV</w:t>
      </w:r>
      <w:r w:rsidR="007B4532" w:rsidRPr="00D01751">
        <w:rPr>
          <w:rFonts w:ascii="Cordia New" w:hAnsi="Cordia New"/>
          <w:sz w:val="28"/>
        </w:rPr>
        <w:t>2</w:t>
      </w:r>
      <w:r w:rsidRPr="00D01751">
        <w:rPr>
          <w:rFonts w:ascii="Cordia New" w:hAnsi="Cordia New"/>
          <w:sz w:val="28"/>
          <w:cs/>
        </w:rPr>
        <w:t>.5</w:t>
      </w:r>
      <w:r w:rsidRPr="00D01751">
        <w:rPr>
          <w:rFonts w:ascii="Cordia New" w:hAnsi="Cordia New"/>
          <w:sz w:val="28"/>
        </w:rPr>
        <w:t>, BV</w:t>
      </w:r>
      <w:r w:rsidRPr="00D01751">
        <w:rPr>
          <w:rFonts w:ascii="Cordia New" w:hAnsi="Cordia New"/>
          <w:sz w:val="28"/>
          <w:cs/>
        </w:rPr>
        <w:t>2.6</w:t>
      </w:r>
      <w:r w:rsidRPr="00D01751">
        <w:rPr>
          <w:rFonts w:ascii="Cordia New" w:hAnsi="Cordia New"/>
          <w:sz w:val="28"/>
        </w:rPr>
        <w:t>, BCS, WN</w:t>
      </w:r>
      <w:r w:rsidRPr="00D01751">
        <w:rPr>
          <w:rFonts w:ascii="Cordia New" w:hAnsi="Cordia New"/>
          <w:sz w:val="28"/>
          <w:cs/>
        </w:rPr>
        <w:t>1</w:t>
      </w:r>
      <w:r w:rsidRPr="00D01751">
        <w:rPr>
          <w:rFonts w:ascii="Cordia New" w:hAnsi="Cordia New"/>
          <w:sz w:val="28"/>
        </w:rPr>
        <w:t>, WN</w:t>
      </w:r>
      <w:r w:rsidRPr="00D01751">
        <w:rPr>
          <w:rFonts w:ascii="Cordia New" w:hAnsi="Cordia New"/>
          <w:sz w:val="28"/>
          <w:cs/>
        </w:rPr>
        <w:t>2</w:t>
      </w:r>
      <w:r w:rsidRPr="00D01751">
        <w:rPr>
          <w:rFonts w:ascii="Cordia New" w:hAnsi="Cordia New"/>
          <w:sz w:val="28"/>
        </w:rPr>
        <w:t>, BV</w:t>
      </w:r>
      <w:r w:rsidRPr="00D01751">
        <w:rPr>
          <w:rFonts w:ascii="Cordia New" w:hAnsi="Cordia New"/>
          <w:sz w:val="28"/>
          <w:cs/>
        </w:rPr>
        <w:t>3.5</w:t>
      </w:r>
      <w:r w:rsidRPr="00D01751">
        <w:rPr>
          <w:rFonts w:ascii="Cordia New" w:hAnsi="Cordia New"/>
          <w:sz w:val="28"/>
        </w:rPr>
        <w:t>, BV</w:t>
      </w:r>
      <w:r w:rsidRPr="00D01751">
        <w:rPr>
          <w:rFonts w:ascii="Cordia New" w:hAnsi="Cordia New"/>
          <w:sz w:val="28"/>
          <w:cs/>
        </w:rPr>
        <w:t>3.6</w:t>
      </w:r>
      <w:r w:rsidRPr="00D01751">
        <w:rPr>
          <w:rFonts w:ascii="Cordia New" w:hAnsi="Cordia New"/>
          <w:sz w:val="28"/>
        </w:rPr>
        <w:t>, BV</w:t>
      </w:r>
      <w:r w:rsidRPr="00D01751">
        <w:rPr>
          <w:rFonts w:ascii="Cordia New" w:hAnsi="Cordia New"/>
          <w:sz w:val="28"/>
          <w:cs/>
        </w:rPr>
        <w:t>3.7</w:t>
      </w:r>
      <w:r w:rsidRPr="00D01751">
        <w:rPr>
          <w:rFonts w:ascii="Cordia New" w:hAnsi="Cordia New"/>
          <w:sz w:val="28"/>
        </w:rPr>
        <w:t>, SAHA MR, ABP</w:t>
      </w:r>
      <w:r w:rsidRPr="00D01751">
        <w:rPr>
          <w:rFonts w:ascii="Cordia New" w:hAnsi="Cordia New"/>
          <w:sz w:val="28"/>
          <w:cs/>
        </w:rPr>
        <w:t>3</w:t>
      </w:r>
    </w:p>
    <w:p w:rsidR="00381516" w:rsidRPr="00D01751" w:rsidRDefault="00381516" w:rsidP="00381516">
      <w:pPr>
        <w:pStyle w:val="ac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D01751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การดำเนินงานในอนาคต </w:t>
      </w:r>
    </w:p>
    <w:p w:rsidR="0036101E" w:rsidRPr="00D01751" w:rsidRDefault="0036101E" w:rsidP="00132A73">
      <w:pPr>
        <w:spacing w:before="240" w:line="264" w:lineRule="auto"/>
        <w:ind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</w:pPr>
      <w:r w:rsidRPr="00D01751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D01751">
        <w:rPr>
          <w:rFonts w:ascii="Cordia New" w:hAnsi="Cordia New" w:cs="Cordia New"/>
          <w:sz w:val="28"/>
        </w:rPr>
        <w:t>1</w:t>
      </w:r>
      <w:r w:rsidR="00FD654A" w:rsidRPr="00D01751">
        <w:rPr>
          <w:rFonts w:ascii="Cordia New" w:hAnsi="Cordia New" w:cs="Cordia New"/>
          <w:sz w:val="28"/>
          <w:cs/>
        </w:rPr>
        <w:t>.</w:t>
      </w:r>
      <w:r w:rsidR="00FD654A" w:rsidRPr="00D01751">
        <w:rPr>
          <w:rFonts w:ascii="Cordia New" w:hAnsi="Cordia New" w:cs="Cordia New"/>
          <w:sz w:val="28"/>
        </w:rPr>
        <w:t>16</w:t>
      </w:r>
      <w:r w:rsidRPr="00D01751">
        <w:rPr>
          <w:rFonts w:ascii="Cordia New" w:hAnsi="Cordia New" w:cs="Cordia New"/>
          <w:sz w:val="28"/>
          <w:cs/>
        </w:rPr>
        <w:t xml:space="preserve"> แผนดำเนินงานบำรุงรักษาท่อภายในสถานีก๊าซ </w:t>
      </w:r>
      <w:r w:rsidRPr="00D01751">
        <w:rPr>
          <w:rFonts w:ascii="Cordia New" w:hAnsi="Cordia New" w:cs="Cordia New"/>
          <w:sz w:val="28"/>
        </w:rPr>
        <w:t xml:space="preserve">Quarter </w:t>
      </w:r>
      <w:r w:rsidRPr="00D01751">
        <w:rPr>
          <w:rFonts w:ascii="Cordia New" w:hAnsi="Cordia New" w:cs="Cordia New"/>
          <w:sz w:val="28"/>
          <w:cs/>
        </w:rPr>
        <w:t>ที่ 2</w:t>
      </w:r>
    </w:p>
    <w:p w:rsidR="0036101E" w:rsidRPr="00D01751" w:rsidRDefault="0036101E" w:rsidP="0036101E">
      <w:pPr>
        <w:spacing w:before="240" w:after="240" w:line="264" w:lineRule="auto"/>
        <w:ind w:left="851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D01751">
        <w:rPr>
          <w:rFonts w:ascii="Cordia New" w:hAnsi="Cordia New" w:cs="Cordia New"/>
          <w:noProof/>
          <w:sz w:val="28"/>
        </w:rPr>
        <w:drawing>
          <wp:inline distT="0" distB="0" distL="0" distR="0" wp14:anchorId="7C8D9987" wp14:editId="5F47C587">
            <wp:extent cx="5645150" cy="1058887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245" cy="1061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09A1" w:rsidRPr="00D01751" w:rsidRDefault="002709A1" w:rsidP="00381516">
      <w:pPr>
        <w:pStyle w:val="ac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D01751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งานบำรุงรักษาท่อบนแท่นพักท่อก๊าซในทะเล</w:t>
      </w:r>
    </w:p>
    <w:p w:rsidR="004306B4" w:rsidRPr="00D01751" w:rsidRDefault="00967D2B" w:rsidP="004306B4">
      <w:pPr>
        <w:spacing w:before="120" w:after="120" w:line="264" w:lineRule="auto"/>
        <w:ind w:left="720" w:firstLine="317"/>
        <w:outlineLvl w:val="0"/>
        <w:rPr>
          <w:rFonts w:ascii="Cordia New" w:hAnsi="Cordia New" w:cs="Cordia New"/>
          <w:sz w:val="28"/>
          <w:cs/>
        </w:rPr>
      </w:pPr>
      <w:ins w:id="46" w:author="NAVASIN HOMHUAL" w:date="2016-09-05T21:25:00Z">
        <w:r w:rsidRPr="00D01751">
          <w:rPr>
            <w:rFonts w:ascii="Browallia New" w:hAnsi="Browallia New" w:cs="Browallia New"/>
            <w:noProof/>
            <w:sz w:val="32"/>
            <w:szCs w:val="32"/>
            <w:rPrChange w:id="47">
              <w:rPr>
                <w:noProof/>
              </w:rPr>
            </w:rPrChange>
          </w:rPr>
          <w:lastRenderedPageBreak/>
          <mc:AlternateContent>
            <mc:Choice Requires="wps">
              <w:drawing>
                <wp:anchor distT="0" distB="0" distL="114300" distR="114300" simplePos="0" relativeHeight="251661824" behindDoc="0" locked="0" layoutInCell="1" allowOverlap="1" wp14:anchorId="5F71C50D" wp14:editId="2AA16AFA">
                  <wp:simplePos x="0" y="0"/>
                  <wp:positionH relativeFrom="column">
                    <wp:posOffset>819510</wp:posOffset>
                  </wp:positionH>
                  <wp:positionV relativeFrom="paragraph">
                    <wp:posOffset>982345</wp:posOffset>
                  </wp:positionV>
                  <wp:extent cx="4373593" cy="793631"/>
                  <wp:effectExtent l="57150" t="38100" r="84455" b="102235"/>
                  <wp:wrapNone/>
                  <wp:docPr id="24" name="Rectangle 24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373593" cy="79363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A0BD6" w:rsidRPr="009E316F" w:rsidRDefault="001A0BD6">
                              <w:pPr>
                                <w:jc w:val="center"/>
                                <w:rPr>
                                  <w:b/>
                                  <w:bCs/>
                                  <w:sz w:val="72"/>
                                  <w:szCs w:val="72"/>
                                  <w:rPrChange w:id="48" w:author="NAVASIN HOMHUAL" w:date="2016-09-05T21:24:00Z">
                                    <w:rPr/>
                                  </w:rPrChange>
                                </w:rPr>
                                <w:pPrChange w:id="49" w:author="NAVASIN HOMHUAL" w:date="2016-09-05T21:23:00Z">
                                  <w:pPr/>
                                </w:pPrChange>
                              </w:pPr>
                              <w:r>
                                <w:rPr>
                                  <w:b/>
                                  <w:bCs/>
                                  <w:sz w:val="72"/>
                                  <w:szCs w:val="72"/>
                                </w:rPr>
                                <w:t xml:space="preserve">Report </w:t>
                              </w:r>
                              <w:r>
                                <w:rPr>
                                  <w:rFonts w:hint="cs"/>
                                  <w:b/>
                                  <w:bCs/>
                                  <w:sz w:val="72"/>
                                  <w:szCs w:val="72"/>
                                  <w:cs/>
                                </w:rPr>
                                <w:t>ผู้รับเหมา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id="Rectangle 24" o:spid="_x0000_s1034" style="position:absolute;left:0;text-align:left;margin-left:64.55pt;margin-top:77.35pt;width:344.4pt;height:62.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  <v:textbox>
                    <w:txbxContent>
                      <w:p w:rsidR="001A0BD6" w:rsidRPr="009E316F" w:rsidRDefault="001A0BD6">
                        <w:pPr>
                          <w:jc w:val="center"/>
                          <w:rPr>
                            <w:b/>
                            <w:bCs/>
                            <w:sz w:val="72"/>
                            <w:szCs w:val="72"/>
                            <w:rPrChange w:id="71" w:author="NAVASIN HOMHUAL" w:date="2016-09-05T21:24:00Z">
                              <w:rPr/>
                            </w:rPrChange>
                          </w:rPr>
                          <w:pPrChange w:id="72" w:author="NAVASIN HOMHUAL" w:date="2016-09-05T21:23:00Z">
                            <w:pPr/>
                          </w:pPrChange>
                        </w:pPr>
                        <w:r>
                          <w:rPr>
                            <w:b/>
                            <w:bCs/>
                            <w:sz w:val="72"/>
                            <w:szCs w:val="72"/>
                          </w:rPr>
                          <w:t xml:space="preserve">Report </w:t>
                        </w:r>
                        <w:r>
                          <w:rPr>
                            <w:rFonts w:hint="cs"/>
                            <w:b/>
                            <w:bCs/>
                            <w:sz w:val="72"/>
                            <w:szCs w:val="72"/>
                            <w:cs/>
                          </w:rPr>
                          <w:t>ผู้รับเหมา</w:t>
                        </w:r>
                      </w:p>
                    </w:txbxContent>
                  </v:textbox>
                </v:rect>
              </w:pict>
            </mc:Fallback>
          </mc:AlternateContent>
        </w:r>
      </w:ins>
      <w:r w:rsidR="00067074" w:rsidRPr="00D01751">
        <w:rPr>
          <w:rFonts w:ascii="Cordia New" w:hAnsi="Cordia New" w:cs="Cordia New" w:hint="cs"/>
          <w:sz w:val="28"/>
          <w:cs/>
        </w:rPr>
        <w:t>งานตรวจสอบ บำรุงรักษาท่อ และถังแรงดันบนแท่นพักท่อในทะเล</w:t>
      </w:r>
      <w:r w:rsidR="004306B4" w:rsidRPr="00D01751">
        <w:rPr>
          <w:rFonts w:ascii="Cordia New" w:hAnsi="Cordia New" w:cs="Cordia New" w:hint="cs"/>
          <w:sz w:val="28"/>
          <w:cs/>
        </w:rPr>
        <w:t xml:space="preserve"> ตามระบบ </w:t>
      </w:r>
      <w:r w:rsidR="004306B4" w:rsidRPr="00D01751">
        <w:rPr>
          <w:rFonts w:ascii="Cordia New" w:hAnsi="Cordia New" w:cs="Cordia New"/>
          <w:sz w:val="28"/>
        </w:rPr>
        <w:t>Risk based inspection</w:t>
      </w:r>
      <w:r w:rsidR="004306B4" w:rsidRPr="00D01751">
        <w:rPr>
          <w:rFonts w:ascii="Cordia New" w:hAnsi="Cordia New" w:cs="Cordia New" w:hint="cs"/>
          <w:sz w:val="28"/>
          <w:cs/>
        </w:rPr>
        <w:t xml:space="preserve"> </w:t>
      </w:r>
      <w:r w:rsidR="004306B4" w:rsidRPr="00D01751">
        <w:rPr>
          <w:rFonts w:ascii="Cordia New" w:hAnsi="Cordia New" w:cs="Cordia New"/>
          <w:sz w:val="28"/>
          <w:cs/>
        </w:rPr>
        <w:t>(</w:t>
      </w:r>
      <w:r w:rsidR="004306B4" w:rsidRPr="00D01751">
        <w:rPr>
          <w:rFonts w:ascii="Cordia New" w:hAnsi="Cordia New" w:cs="Cordia New"/>
          <w:sz w:val="28"/>
        </w:rPr>
        <w:t>API580</w:t>
      </w:r>
      <w:r w:rsidR="004306B4" w:rsidRPr="00D01751">
        <w:rPr>
          <w:rFonts w:ascii="Cordia New" w:hAnsi="Cordia New" w:cs="Cordia New"/>
          <w:sz w:val="28"/>
          <w:cs/>
        </w:rPr>
        <w:t>)</w:t>
      </w:r>
      <w:r w:rsidR="00067074" w:rsidRPr="00D01751">
        <w:rPr>
          <w:rFonts w:ascii="Cordia New" w:hAnsi="Cordia New" w:cs="Cordia New" w:hint="cs"/>
          <w:sz w:val="28"/>
          <w:cs/>
        </w:rPr>
        <w:t xml:space="preserve"> </w:t>
      </w:r>
      <w:r w:rsidR="009A5F84" w:rsidRPr="00D01751">
        <w:rPr>
          <w:rFonts w:ascii="Cordia New" w:hAnsi="Cordia New" w:cs="Cordia New" w:hint="cs"/>
          <w:sz w:val="28"/>
          <w:cs/>
        </w:rPr>
        <w:t>บริเวณจุดเสี่ยงที่ก่อ</w:t>
      </w:r>
      <w:proofErr w:type="spellStart"/>
      <w:r w:rsidR="009A5F84" w:rsidRPr="00D01751">
        <w:rPr>
          <w:rFonts w:ascii="Cordia New" w:hAnsi="Cordia New" w:cs="Cordia New" w:hint="cs"/>
          <w:sz w:val="28"/>
          <w:cs/>
        </w:rPr>
        <w:t>ห้</w:t>
      </w:r>
      <w:proofErr w:type="spellEnd"/>
      <w:r w:rsidR="009A5F84" w:rsidRPr="00D01751">
        <w:rPr>
          <w:rFonts w:ascii="Cordia New" w:hAnsi="Cordia New" w:cs="Cordia New" w:hint="cs"/>
          <w:sz w:val="28"/>
          <w:cs/>
        </w:rPr>
        <w:t xml:space="preserve">เกิดความเสียหาย เช่น การเกิด </w:t>
      </w:r>
      <w:r w:rsidR="009A5F84" w:rsidRPr="00D01751">
        <w:rPr>
          <w:rFonts w:ascii="Cordia New" w:hAnsi="Cordia New" w:cs="Cordia New"/>
          <w:sz w:val="28"/>
        </w:rPr>
        <w:t xml:space="preserve">Crack </w:t>
      </w:r>
      <w:r w:rsidR="009A5F84" w:rsidRPr="00D01751">
        <w:rPr>
          <w:rFonts w:ascii="Cordia New" w:hAnsi="Cordia New" w:cs="Cordia New" w:hint="cs"/>
          <w:sz w:val="28"/>
          <w:cs/>
        </w:rPr>
        <w:t xml:space="preserve">บริเวณรอยเชื่อม </w:t>
      </w:r>
      <w:r w:rsidR="009A5F84" w:rsidRPr="00D01751">
        <w:rPr>
          <w:rFonts w:ascii="Cordia New" w:hAnsi="Cordia New" w:cs="Cordia New"/>
          <w:sz w:val="28"/>
        </w:rPr>
        <w:t>,</w:t>
      </w:r>
      <w:r w:rsidR="009A5F84" w:rsidRPr="00D01751">
        <w:rPr>
          <w:rFonts w:ascii="Cordia New" w:hAnsi="Cordia New" w:cs="Cordia New" w:hint="cs"/>
          <w:sz w:val="28"/>
          <w:cs/>
        </w:rPr>
        <w:t xml:space="preserve">การกัดกร่อนบริเวณข้องอ และการกัดกร่อนภายใต้ </w:t>
      </w:r>
      <w:r w:rsidR="009A5F84" w:rsidRPr="00D01751">
        <w:rPr>
          <w:rFonts w:ascii="Cordia New" w:hAnsi="Cordia New" w:cs="Cordia New"/>
          <w:sz w:val="28"/>
        </w:rPr>
        <w:t xml:space="preserve">Support </w:t>
      </w:r>
      <w:r w:rsidR="009A5F84" w:rsidRPr="00D01751">
        <w:rPr>
          <w:rFonts w:ascii="Cordia New" w:hAnsi="Cordia New" w:cs="Cordia New" w:hint="cs"/>
          <w:sz w:val="28"/>
          <w:cs/>
        </w:rPr>
        <w:t xml:space="preserve">เป็นต้น  ด้วย </w:t>
      </w:r>
      <w:r w:rsidR="009A5F84" w:rsidRPr="00D01751">
        <w:rPr>
          <w:rFonts w:ascii="Cordia New" w:hAnsi="Cordia New" w:cs="Cordia New"/>
          <w:sz w:val="28"/>
        </w:rPr>
        <w:t xml:space="preserve">NDT </w:t>
      </w:r>
      <w:r w:rsidR="009A5F84" w:rsidRPr="00D01751">
        <w:rPr>
          <w:rFonts w:ascii="Cordia New" w:hAnsi="Cordia New" w:cs="Cordia New" w:hint="cs"/>
          <w:sz w:val="28"/>
          <w:cs/>
        </w:rPr>
        <w:t xml:space="preserve">เทคนิค </w:t>
      </w:r>
      <w:r w:rsidR="004306B4" w:rsidRPr="00D01751">
        <w:rPr>
          <w:rFonts w:ascii="Cordia New" w:hAnsi="Cordia New" w:cs="Cordia New" w:hint="cs"/>
          <w:sz w:val="28"/>
          <w:cs/>
        </w:rPr>
        <w:t>ประเมินภาพความสมบูรณ์แข็งแรง และแก้ไขจุดบกพร่องที่มีนัยสำคัญ</w:t>
      </w:r>
      <w:r w:rsidR="004306B4" w:rsidRPr="00D01751">
        <w:rPr>
          <w:rFonts w:ascii="Cordia New" w:hAnsi="Cordia New" w:cs="Cordia New"/>
          <w:sz w:val="28"/>
          <w:cs/>
        </w:rPr>
        <w:t xml:space="preserve"> </w:t>
      </w:r>
      <w:r w:rsidR="004306B4" w:rsidRPr="00D01751">
        <w:rPr>
          <w:rFonts w:ascii="Cordia New" w:hAnsi="Cordia New" w:cs="Cordia New" w:hint="cs"/>
          <w:sz w:val="28"/>
          <w:cs/>
        </w:rPr>
        <w:t xml:space="preserve">สอดคล้องกับมาตรฐาน </w:t>
      </w:r>
      <w:r w:rsidR="004306B4" w:rsidRPr="00D01751">
        <w:rPr>
          <w:rFonts w:ascii="Cordia New" w:hAnsi="Cordia New" w:cs="Cordia New"/>
          <w:sz w:val="28"/>
        </w:rPr>
        <w:t xml:space="preserve">API570 </w:t>
      </w:r>
      <w:r w:rsidR="004306B4" w:rsidRPr="00D01751">
        <w:rPr>
          <w:rFonts w:ascii="Cordia New" w:hAnsi="Cordia New" w:cs="Cordia New" w:hint="cs"/>
          <w:sz w:val="28"/>
          <w:cs/>
        </w:rPr>
        <w:t>และ</w:t>
      </w:r>
      <w:r w:rsidR="004306B4" w:rsidRPr="00D01751">
        <w:rPr>
          <w:rFonts w:ascii="Cordia New" w:hAnsi="Cordia New" w:cs="Cordia New"/>
          <w:sz w:val="28"/>
        </w:rPr>
        <w:t xml:space="preserve">API510 </w:t>
      </w:r>
    </w:p>
    <w:p w:rsidR="009E506A" w:rsidRPr="00D01751" w:rsidRDefault="009E506A" w:rsidP="000D3C8D">
      <w:pPr>
        <w:pStyle w:val="ac"/>
        <w:numPr>
          <w:ilvl w:val="0"/>
          <w:numId w:val="14"/>
        </w:numPr>
        <w:spacing w:after="0" w:line="264" w:lineRule="auto"/>
        <w:ind w:left="1441" w:hanging="59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D01751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งานตรวจสภาพท่อ และถังความดันบนแท่นฯ</w:t>
      </w:r>
    </w:p>
    <w:p w:rsidR="00765F92" w:rsidRPr="00D01751" w:rsidRDefault="00765F92" w:rsidP="009E506A">
      <w:pPr>
        <w:pStyle w:val="ac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D01751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5D7A8B" w:rsidRPr="00D01751" w:rsidRDefault="005D7A8B" w:rsidP="009E506A">
      <w:pPr>
        <w:spacing w:line="264" w:lineRule="auto"/>
        <w:ind w:left="2127" w:firstLine="720"/>
        <w:outlineLvl w:val="0"/>
        <w:rPr>
          <w:rFonts w:ascii="Cordia New" w:hAnsi="Cordia New" w:cs="Cordia New"/>
          <w:sz w:val="28"/>
          <w:cs/>
        </w:rPr>
      </w:pPr>
      <w:r w:rsidRPr="00D01751">
        <w:rPr>
          <w:rFonts w:ascii="Cordia New" w:hAnsi="Cordia New" w:cs="Cordia New"/>
          <w:sz w:val="28"/>
          <w:cs/>
        </w:rPr>
        <w:t>แผนดำเนินการตรวจ</w:t>
      </w:r>
      <w:r w:rsidR="0098742D" w:rsidRPr="00D01751">
        <w:rPr>
          <w:rFonts w:ascii="Cordia New" w:hAnsi="Cordia New" w:cs="Cordia New"/>
          <w:sz w:val="28"/>
          <w:cs/>
        </w:rPr>
        <w:t>วัดความหนา</w:t>
      </w:r>
      <w:r w:rsidRPr="00D01751">
        <w:rPr>
          <w:rFonts w:ascii="Cordia New" w:hAnsi="Cordia New" w:cs="Cordia New"/>
          <w:sz w:val="28"/>
          <w:cs/>
        </w:rPr>
        <w:t>ท่อ และ</w:t>
      </w:r>
      <w:r w:rsidR="0098742D" w:rsidRPr="00D01751">
        <w:rPr>
          <w:rFonts w:ascii="Cordia New" w:hAnsi="Cordia New" w:cs="Cordia New"/>
          <w:sz w:val="28"/>
          <w:cs/>
        </w:rPr>
        <w:t xml:space="preserve">ตรวจสอบ </w:t>
      </w:r>
      <w:r w:rsidR="0098742D" w:rsidRPr="00D01751">
        <w:rPr>
          <w:rFonts w:ascii="Cordia New" w:hAnsi="Cordia New" w:cs="Cordia New"/>
          <w:sz w:val="28"/>
        </w:rPr>
        <w:t xml:space="preserve">Crack </w:t>
      </w:r>
      <w:r w:rsidR="0098742D" w:rsidRPr="00D01751">
        <w:rPr>
          <w:rFonts w:ascii="Cordia New" w:hAnsi="Cordia New" w:cs="Cordia New"/>
          <w:sz w:val="28"/>
          <w:cs/>
        </w:rPr>
        <w:t>บริเวณรอยเชื่อม</w:t>
      </w:r>
      <w:r w:rsidRPr="00D01751">
        <w:rPr>
          <w:rFonts w:ascii="Cordia New" w:hAnsi="Cordia New" w:cs="Cordia New"/>
          <w:sz w:val="28"/>
          <w:cs/>
        </w:rPr>
        <w:t>ถังความดันบนแท่นพักท่อในทะเล</w:t>
      </w:r>
      <w:r w:rsidR="00805C9E" w:rsidRPr="00D01751">
        <w:rPr>
          <w:rFonts w:ascii="Cordia New" w:hAnsi="Cordia New" w:cs="Cordia New"/>
          <w:sz w:val="28"/>
          <w:cs/>
        </w:rPr>
        <w:t>จำนวน 7 วัน ช่วงวันที่</w:t>
      </w:r>
      <w:r w:rsidRPr="00D01751">
        <w:rPr>
          <w:rFonts w:ascii="Cordia New" w:hAnsi="Cordia New" w:cs="Cordia New"/>
          <w:sz w:val="28"/>
          <w:cs/>
        </w:rPr>
        <w:t xml:space="preserve"> </w:t>
      </w:r>
      <w:r w:rsidR="00805C9E" w:rsidRPr="00D01751">
        <w:rPr>
          <w:rFonts w:ascii="Cordia New" w:hAnsi="Cordia New" w:cs="Cordia New"/>
          <w:sz w:val="28"/>
        </w:rPr>
        <w:t xml:space="preserve">29 </w:t>
      </w:r>
      <w:r w:rsidR="00805C9E" w:rsidRPr="00D01751">
        <w:rPr>
          <w:rFonts w:ascii="Cordia New" w:hAnsi="Cordia New" w:cs="Cordia New"/>
          <w:sz w:val="28"/>
          <w:cs/>
        </w:rPr>
        <w:t>ก.ค. – 5 ส.ค. 59 รายละเอียดดังต่อไปนี้</w:t>
      </w:r>
    </w:p>
    <w:p w:rsidR="005D7A8B" w:rsidRPr="00D01751" w:rsidRDefault="005D7A8B" w:rsidP="009E506A">
      <w:pPr>
        <w:spacing w:line="264" w:lineRule="auto"/>
        <w:ind w:left="2127" w:firstLine="33"/>
        <w:outlineLvl w:val="0"/>
        <w:rPr>
          <w:rFonts w:ascii="Cordia New" w:hAnsi="Cordia New" w:cs="Cordia New"/>
          <w:sz w:val="28"/>
          <w:u w:val="single"/>
          <w:cs/>
        </w:rPr>
      </w:pPr>
      <w:r w:rsidRPr="00D01751">
        <w:rPr>
          <w:rFonts w:ascii="Cordia New" w:hAnsi="Cordia New" w:cs="Cordia New"/>
          <w:sz w:val="28"/>
          <w:u w:val="single"/>
          <w:cs/>
        </w:rPr>
        <w:t xml:space="preserve">แท่น </w:t>
      </w:r>
      <w:r w:rsidRPr="00D01751">
        <w:rPr>
          <w:rFonts w:ascii="Cordia New" w:hAnsi="Cordia New" w:cs="Cordia New"/>
          <w:sz w:val="28"/>
          <w:u w:val="single"/>
        </w:rPr>
        <w:t>PRP</w:t>
      </w:r>
    </w:p>
    <w:p w:rsidR="00765F92" w:rsidRPr="00D01751" w:rsidRDefault="00805C9E" w:rsidP="009E506A">
      <w:pPr>
        <w:spacing w:line="264" w:lineRule="auto"/>
        <w:ind w:left="2160" w:firstLine="720"/>
        <w:outlineLvl w:val="0"/>
        <w:rPr>
          <w:rFonts w:ascii="Cordia New" w:hAnsi="Cordia New" w:cs="Cordia New"/>
          <w:sz w:val="28"/>
        </w:rPr>
      </w:pPr>
      <w:r w:rsidRPr="00D01751">
        <w:rPr>
          <w:rFonts w:ascii="Cordia New" w:hAnsi="Cordia New" w:cs="Cordia New"/>
          <w:sz w:val="28"/>
          <w:cs/>
        </w:rPr>
        <w:t>ตรวจวัดความหนาท่อส่งก๊าซ จำนวน 203 เส้นท่อ</w:t>
      </w:r>
    </w:p>
    <w:p w:rsidR="00805C9E" w:rsidRPr="00D01751" w:rsidRDefault="00805C9E" w:rsidP="009E506A">
      <w:pPr>
        <w:spacing w:line="264" w:lineRule="auto"/>
        <w:ind w:left="1440" w:firstLine="720"/>
        <w:outlineLvl w:val="0"/>
        <w:rPr>
          <w:rFonts w:ascii="Cordia New" w:hAnsi="Cordia New" w:cs="Cordia New"/>
          <w:sz w:val="28"/>
          <w:u w:val="single"/>
        </w:rPr>
      </w:pPr>
      <w:r w:rsidRPr="00D01751">
        <w:rPr>
          <w:rFonts w:ascii="Cordia New" w:hAnsi="Cordia New" w:cs="Cordia New"/>
          <w:sz w:val="28"/>
          <w:u w:val="single"/>
          <w:cs/>
        </w:rPr>
        <w:t xml:space="preserve">แท่น </w:t>
      </w:r>
      <w:r w:rsidRPr="00D01751">
        <w:rPr>
          <w:rFonts w:ascii="Cordia New" w:hAnsi="Cordia New" w:cs="Cordia New"/>
          <w:sz w:val="28"/>
          <w:u w:val="single"/>
        </w:rPr>
        <w:t>ERP</w:t>
      </w:r>
    </w:p>
    <w:p w:rsidR="00805C9E" w:rsidRPr="00D01751" w:rsidRDefault="00805C9E" w:rsidP="009E506A">
      <w:pPr>
        <w:spacing w:line="264" w:lineRule="auto"/>
        <w:ind w:left="2160" w:firstLine="720"/>
        <w:outlineLvl w:val="0"/>
        <w:rPr>
          <w:rFonts w:ascii="Cordia New" w:hAnsi="Cordia New" w:cs="Cordia New"/>
          <w:sz w:val="28"/>
        </w:rPr>
      </w:pPr>
      <w:r w:rsidRPr="00D01751">
        <w:rPr>
          <w:rFonts w:ascii="Cordia New" w:hAnsi="Cordia New" w:cs="Cordia New"/>
          <w:sz w:val="28"/>
          <w:cs/>
        </w:rPr>
        <w:t>ตรวจวัดความหนาท่อส่งก๊าซ จำนวน 120 เส้นท่อ</w:t>
      </w:r>
    </w:p>
    <w:p w:rsidR="00805C9E" w:rsidRPr="00D01751" w:rsidRDefault="00805C9E" w:rsidP="009E506A">
      <w:pPr>
        <w:spacing w:line="264" w:lineRule="auto"/>
        <w:ind w:left="2160" w:firstLine="720"/>
        <w:outlineLvl w:val="0"/>
        <w:rPr>
          <w:rFonts w:ascii="Cordia New" w:hAnsi="Cordia New" w:cs="Cordia New"/>
          <w:sz w:val="28"/>
          <w:cs/>
        </w:rPr>
      </w:pPr>
      <w:r w:rsidRPr="00D01751">
        <w:rPr>
          <w:rFonts w:ascii="Cordia New" w:hAnsi="Cordia New" w:cs="Cordia New"/>
          <w:sz w:val="28"/>
          <w:cs/>
        </w:rPr>
        <w:t xml:space="preserve">ตรวจสอบ </w:t>
      </w:r>
      <w:r w:rsidRPr="00D01751">
        <w:rPr>
          <w:rFonts w:ascii="Cordia New" w:hAnsi="Cordia New" w:cs="Cordia New"/>
          <w:sz w:val="28"/>
        </w:rPr>
        <w:t xml:space="preserve">Crack </w:t>
      </w:r>
      <w:r w:rsidRPr="00D01751">
        <w:rPr>
          <w:rFonts w:ascii="Cordia New" w:hAnsi="Cordia New" w:cs="Cordia New"/>
          <w:sz w:val="28"/>
          <w:cs/>
        </w:rPr>
        <w:t>บนรอยเชื่อมถังความดัน จำนวน 6 ถัง</w:t>
      </w:r>
    </w:p>
    <w:p w:rsidR="00765F92" w:rsidRPr="00D01751" w:rsidRDefault="00765F92" w:rsidP="009E506A">
      <w:pPr>
        <w:pStyle w:val="ac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D01751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132A73" w:rsidRPr="00D01751" w:rsidRDefault="0036101E" w:rsidP="006470AC">
      <w:pPr>
        <w:spacing w:line="264" w:lineRule="auto"/>
        <w:ind w:left="1407" w:firstLine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</w:pPr>
      <w:r w:rsidRPr="00D01751">
        <w:rPr>
          <w:rFonts w:ascii="Cordia New" w:hAnsi="Cordia New"/>
          <w:sz w:val="28"/>
          <w:cs/>
        </w:rPr>
        <w:t>จัดทำแผนการตรวจสอบ แล้วเสร็จ</w:t>
      </w:r>
    </w:p>
    <w:p w:rsidR="00765F92" w:rsidRPr="00D01751" w:rsidRDefault="00765F92" w:rsidP="009E506A">
      <w:pPr>
        <w:pStyle w:val="ac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D01751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p w:rsidR="00765F92" w:rsidRPr="00D01751" w:rsidRDefault="00805C9E" w:rsidP="006470AC">
      <w:pPr>
        <w:pStyle w:val="ac"/>
        <w:spacing w:line="264" w:lineRule="auto"/>
        <w:ind w:left="2160"/>
        <w:outlineLvl w:val="0"/>
        <w:rPr>
          <w:rFonts w:ascii="Cordia New" w:hAnsi="Cordia New"/>
          <w:sz w:val="28"/>
          <w:cs/>
        </w:rPr>
      </w:pPr>
      <w:r w:rsidRPr="00D01751">
        <w:rPr>
          <w:rFonts w:ascii="Cordia New" w:hAnsi="Cordia New"/>
          <w:sz w:val="28"/>
          <w:cs/>
        </w:rPr>
        <w:t>ตรวจสภาพท่อและถังความดันบนแท่นพักท่อในทะเล ช่วงวันที่</w:t>
      </w:r>
      <w:r w:rsidRPr="00D01751">
        <w:rPr>
          <w:rFonts w:ascii="Cordia New" w:hAnsi="Cordia New"/>
          <w:sz w:val="28"/>
        </w:rPr>
        <w:t xml:space="preserve"> 29 </w:t>
      </w:r>
      <w:r w:rsidRPr="00D01751">
        <w:rPr>
          <w:rFonts w:ascii="Cordia New" w:hAnsi="Cordia New"/>
          <w:sz w:val="28"/>
          <w:cs/>
        </w:rPr>
        <w:t>ก.ค. – 5 ส.ค. 59</w:t>
      </w:r>
    </w:p>
    <w:p w:rsidR="00FA764B" w:rsidRPr="00D01751" w:rsidRDefault="00FA764B" w:rsidP="009E506A">
      <w:pPr>
        <w:pStyle w:val="ac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D01751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ปัญหาอุปสรรค (ถ้ามี) </w:t>
      </w:r>
    </w:p>
    <w:p w:rsidR="006D24D4" w:rsidRPr="00D01751" w:rsidRDefault="006D24D4" w:rsidP="006470AC">
      <w:pPr>
        <w:spacing w:before="120" w:line="264" w:lineRule="auto"/>
        <w:ind w:left="1407" w:firstLine="720"/>
        <w:outlineLvl w:val="0"/>
        <w:rPr>
          <w:rFonts w:ascii="Cordia New" w:hAnsi="Cordia New"/>
          <w:sz w:val="28"/>
        </w:rPr>
      </w:pPr>
      <w:r w:rsidRPr="00D01751">
        <w:rPr>
          <w:rFonts w:ascii="Cordia New" w:hAnsi="Cordia New"/>
          <w:sz w:val="28"/>
          <w:cs/>
        </w:rPr>
        <w:t>ไม่มี</w:t>
      </w:r>
    </w:p>
    <w:p w:rsidR="009E506A" w:rsidRPr="00D01751" w:rsidRDefault="009E506A" w:rsidP="000D3C8D">
      <w:pPr>
        <w:pStyle w:val="ac"/>
        <w:numPr>
          <w:ilvl w:val="0"/>
          <w:numId w:val="14"/>
        </w:numPr>
        <w:spacing w:after="0" w:line="264" w:lineRule="auto"/>
        <w:ind w:left="1441" w:hanging="59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D01751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</w:t>
      </w:r>
      <w:r w:rsidR="000D3C8D" w:rsidRPr="00D01751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ซ่อมคืนสภาพ</w:t>
      </w:r>
      <w:r w:rsidRPr="00D01751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ท่อบนแท่นพัก</w:t>
      </w:r>
    </w:p>
    <w:p w:rsidR="009E506A" w:rsidRPr="00D01751" w:rsidRDefault="009E506A" w:rsidP="000D3C8D">
      <w:pPr>
        <w:pStyle w:val="ac"/>
        <w:numPr>
          <w:ilvl w:val="3"/>
          <w:numId w:val="24"/>
        </w:numPr>
        <w:spacing w:after="0" w:line="264" w:lineRule="auto"/>
        <w:ind w:left="2126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D01751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0D3C8D" w:rsidRPr="00D01751" w:rsidRDefault="000D3C8D" w:rsidP="00131629">
      <w:pPr>
        <w:spacing w:line="264" w:lineRule="auto"/>
        <w:ind w:left="1406" w:firstLine="720"/>
        <w:outlineLvl w:val="0"/>
        <w:rPr>
          <w:rFonts w:ascii="Cordia New" w:hAnsi="Cordia New" w:cs="Cordia New"/>
          <w:sz w:val="28"/>
        </w:rPr>
      </w:pPr>
      <w:r w:rsidRPr="00D01751">
        <w:rPr>
          <w:rFonts w:ascii="Cordia New" w:hAnsi="Cordia New" w:cs="Cordia New"/>
          <w:sz w:val="28"/>
          <w:cs/>
        </w:rPr>
        <w:t>ประกอบด้วยแผนงานดังนี้</w:t>
      </w:r>
    </w:p>
    <w:p w:rsidR="000D3C8D" w:rsidRPr="00D01751" w:rsidRDefault="009E506A" w:rsidP="000D3C8D">
      <w:pPr>
        <w:pStyle w:val="ac"/>
        <w:numPr>
          <w:ilvl w:val="0"/>
          <w:numId w:val="25"/>
        </w:numPr>
        <w:spacing w:line="264" w:lineRule="auto"/>
        <w:ind w:left="2410" w:hanging="283"/>
        <w:outlineLvl w:val="0"/>
        <w:rPr>
          <w:rFonts w:ascii="Cordia New" w:hAnsi="Cordia New"/>
          <w:sz w:val="28"/>
        </w:rPr>
      </w:pPr>
      <w:r w:rsidRPr="00D01751">
        <w:rPr>
          <w:rFonts w:ascii="Cordia New" w:hAnsi="Cordia New"/>
          <w:sz w:val="28"/>
          <w:cs/>
        </w:rPr>
        <w:t xml:space="preserve">งานซ่อม </w:t>
      </w:r>
      <w:r w:rsidRPr="00D01751">
        <w:rPr>
          <w:rFonts w:ascii="Cordia New" w:hAnsi="Cordia New"/>
          <w:sz w:val="28"/>
        </w:rPr>
        <w:t xml:space="preserve">coating </w:t>
      </w:r>
      <w:r w:rsidRPr="00D01751">
        <w:rPr>
          <w:rFonts w:ascii="Cordia New" w:hAnsi="Cordia New"/>
          <w:sz w:val="28"/>
          <w:cs/>
        </w:rPr>
        <w:t>ของท่อ</w:t>
      </w:r>
      <w:r w:rsidR="000D3C8D" w:rsidRPr="00D01751">
        <w:rPr>
          <w:rFonts w:ascii="Cordia New" w:hAnsi="Cordia New"/>
          <w:sz w:val="28"/>
          <w:cs/>
        </w:rPr>
        <w:t xml:space="preserve"> บริเวณ </w:t>
      </w:r>
      <w:r w:rsidR="000D3C8D" w:rsidRPr="00D01751">
        <w:rPr>
          <w:rFonts w:ascii="Cordia New" w:hAnsi="Cordia New"/>
          <w:sz w:val="28"/>
        </w:rPr>
        <w:t xml:space="preserve">Pipe support </w:t>
      </w:r>
      <w:r w:rsidR="000D3C8D" w:rsidRPr="00D01751">
        <w:rPr>
          <w:rFonts w:ascii="Cordia New" w:hAnsi="Cordia New"/>
          <w:sz w:val="28"/>
          <w:cs/>
        </w:rPr>
        <w:t xml:space="preserve">จำนวนทั้งหมด </w:t>
      </w:r>
      <w:r w:rsidR="000D3C8D" w:rsidRPr="00D01751">
        <w:rPr>
          <w:rFonts w:ascii="Cordia New" w:hAnsi="Cordia New"/>
          <w:sz w:val="28"/>
        </w:rPr>
        <w:t xml:space="preserve">7 </w:t>
      </w:r>
      <w:r w:rsidR="000D3C8D" w:rsidRPr="00D01751">
        <w:rPr>
          <w:rFonts w:ascii="Cordia New" w:hAnsi="Cordia New"/>
          <w:sz w:val="28"/>
          <w:cs/>
        </w:rPr>
        <w:t xml:space="preserve">จุด (แท่น </w:t>
      </w:r>
      <w:r w:rsidR="000D3C8D" w:rsidRPr="00D01751">
        <w:rPr>
          <w:rFonts w:ascii="Cordia New" w:hAnsi="Cordia New"/>
          <w:sz w:val="28"/>
        </w:rPr>
        <w:t xml:space="preserve">ERP </w:t>
      </w:r>
      <w:r w:rsidR="000D3C8D" w:rsidRPr="00D01751">
        <w:rPr>
          <w:rFonts w:ascii="Cordia New" w:hAnsi="Cordia New"/>
          <w:sz w:val="28"/>
          <w:cs/>
        </w:rPr>
        <w:t xml:space="preserve">จำนวน </w:t>
      </w:r>
      <w:r w:rsidR="000D3C8D" w:rsidRPr="00D01751">
        <w:rPr>
          <w:rFonts w:ascii="Cordia New" w:hAnsi="Cordia New"/>
          <w:sz w:val="28"/>
        </w:rPr>
        <w:t xml:space="preserve">3 </w:t>
      </w:r>
      <w:r w:rsidR="000D3C8D" w:rsidRPr="00D01751">
        <w:rPr>
          <w:rFonts w:ascii="Cordia New" w:hAnsi="Cordia New"/>
          <w:sz w:val="28"/>
          <w:cs/>
        </w:rPr>
        <w:t>จุด และแท่น</w:t>
      </w:r>
      <w:r w:rsidR="000D3C8D" w:rsidRPr="00D01751">
        <w:rPr>
          <w:rFonts w:ascii="Cordia New" w:hAnsi="Cordia New"/>
          <w:sz w:val="28"/>
        </w:rPr>
        <w:t xml:space="preserve"> PRP </w:t>
      </w:r>
      <w:r w:rsidR="000D3C8D" w:rsidRPr="00D01751">
        <w:rPr>
          <w:rFonts w:ascii="Cordia New" w:hAnsi="Cordia New"/>
          <w:sz w:val="28"/>
          <w:cs/>
        </w:rPr>
        <w:t xml:space="preserve">จำนวน </w:t>
      </w:r>
      <w:r w:rsidR="000D3C8D" w:rsidRPr="00D01751">
        <w:rPr>
          <w:rFonts w:ascii="Cordia New" w:hAnsi="Cordia New"/>
          <w:sz w:val="28"/>
        </w:rPr>
        <w:t xml:space="preserve">4 </w:t>
      </w:r>
      <w:r w:rsidR="000D3C8D" w:rsidRPr="00D01751">
        <w:rPr>
          <w:rFonts w:ascii="Cordia New" w:hAnsi="Cordia New"/>
          <w:sz w:val="28"/>
          <w:cs/>
        </w:rPr>
        <w:t>จุด)</w:t>
      </w:r>
    </w:p>
    <w:p w:rsidR="009E506A" w:rsidRPr="00D01751" w:rsidRDefault="000D3C8D" w:rsidP="000D3C8D">
      <w:pPr>
        <w:pStyle w:val="ac"/>
        <w:numPr>
          <w:ilvl w:val="0"/>
          <w:numId w:val="25"/>
        </w:numPr>
        <w:spacing w:line="264" w:lineRule="auto"/>
        <w:ind w:left="2410" w:hanging="283"/>
        <w:outlineLvl w:val="0"/>
        <w:rPr>
          <w:rFonts w:ascii="Cordia New" w:hAnsi="Cordia New"/>
          <w:sz w:val="28"/>
        </w:rPr>
      </w:pPr>
      <w:r w:rsidRPr="00D01751">
        <w:rPr>
          <w:rFonts w:ascii="Cordia New" w:hAnsi="Cordia New"/>
          <w:sz w:val="28"/>
          <w:cs/>
        </w:rPr>
        <w:t xml:space="preserve">งานซ่อม </w:t>
      </w:r>
      <w:r w:rsidRPr="00D01751">
        <w:rPr>
          <w:rFonts w:ascii="Cordia New" w:hAnsi="Cordia New"/>
          <w:sz w:val="28"/>
        </w:rPr>
        <w:t xml:space="preserve">Insulation </w:t>
      </w:r>
      <w:r w:rsidRPr="00D01751">
        <w:rPr>
          <w:rFonts w:ascii="Cordia New" w:hAnsi="Cordia New"/>
          <w:sz w:val="28"/>
          <w:cs/>
        </w:rPr>
        <w:t xml:space="preserve">ของท่อ บนแท่น </w:t>
      </w:r>
      <w:r w:rsidRPr="00D01751">
        <w:rPr>
          <w:rFonts w:ascii="Cordia New" w:hAnsi="Cordia New"/>
          <w:sz w:val="28"/>
        </w:rPr>
        <w:t xml:space="preserve">ERP </w:t>
      </w:r>
      <w:r w:rsidRPr="00D01751">
        <w:rPr>
          <w:rFonts w:ascii="Cordia New" w:hAnsi="Cordia New"/>
          <w:sz w:val="28"/>
          <w:cs/>
        </w:rPr>
        <w:t xml:space="preserve">จำนวน </w:t>
      </w:r>
      <w:r w:rsidRPr="00D01751">
        <w:rPr>
          <w:rFonts w:ascii="Cordia New" w:hAnsi="Cordia New"/>
          <w:sz w:val="28"/>
        </w:rPr>
        <w:t xml:space="preserve">1 </w:t>
      </w:r>
      <w:r w:rsidRPr="00D01751">
        <w:rPr>
          <w:rFonts w:ascii="Cordia New" w:hAnsi="Cordia New"/>
          <w:sz w:val="28"/>
          <w:cs/>
        </w:rPr>
        <w:t>จุด</w:t>
      </w:r>
    </w:p>
    <w:p w:rsidR="000D3C8D" w:rsidRPr="00D01751" w:rsidRDefault="000D3C8D" w:rsidP="000D3C8D">
      <w:pPr>
        <w:pStyle w:val="ac"/>
        <w:numPr>
          <w:ilvl w:val="0"/>
          <w:numId w:val="25"/>
        </w:numPr>
        <w:spacing w:line="264" w:lineRule="auto"/>
        <w:ind w:left="2410" w:hanging="283"/>
        <w:outlineLvl w:val="0"/>
        <w:rPr>
          <w:rFonts w:ascii="Cordia New" w:hAnsi="Cordia New"/>
          <w:sz w:val="28"/>
        </w:rPr>
      </w:pPr>
      <w:r w:rsidRPr="00D01751">
        <w:rPr>
          <w:rFonts w:ascii="Cordia New" w:hAnsi="Cordia New"/>
          <w:sz w:val="28"/>
          <w:cs/>
        </w:rPr>
        <w:t xml:space="preserve">งานซ่อม </w:t>
      </w:r>
      <w:r w:rsidRPr="00D01751">
        <w:rPr>
          <w:rFonts w:ascii="Cordia New" w:hAnsi="Cordia New"/>
          <w:sz w:val="28"/>
        </w:rPr>
        <w:t xml:space="preserve">coating </w:t>
      </w:r>
      <w:r w:rsidRPr="00D01751">
        <w:rPr>
          <w:rFonts w:ascii="Cordia New" w:hAnsi="Cordia New"/>
          <w:sz w:val="28"/>
          <w:cs/>
        </w:rPr>
        <w:t xml:space="preserve">ท่อช่วง </w:t>
      </w:r>
      <w:r w:rsidRPr="00D01751">
        <w:rPr>
          <w:rFonts w:ascii="Cordia New" w:hAnsi="Cordia New"/>
          <w:sz w:val="28"/>
        </w:rPr>
        <w:t xml:space="preserve">Splash zone </w:t>
      </w:r>
      <w:r w:rsidRPr="00D01751">
        <w:rPr>
          <w:rFonts w:ascii="Cordia New" w:hAnsi="Cordia New"/>
          <w:sz w:val="28"/>
          <w:cs/>
        </w:rPr>
        <w:t xml:space="preserve">จำนวน </w:t>
      </w:r>
      <w:r w:rsidRPr="00D01751">
        <w:rPr>
          <w:rFonts w:ascii="Cordia New" w:hAnsi="Cordia New"/>
          <w:sz w:val="28"/>
        </w:rPr>
        <w:t xml:space="preserve">2 </w:t>
      </w:r>
      <w:r w:rsidRPr="00D01751">
        <w:rPr>
          <w:rFonts w:ascii="Cordia New" w:hAnsi="Cordia New"/>
          <w:sz w:val="28"/>
          <w:cs/>
        </w:rPr>
        <w:t xml:space="preserve">เส้นท่อ (บนแท่น </w:t>
      </w:r>
      <w:r w:rsidRPr="00D01751">
        <w:rPr>
          <w:rFonts w:ascii="Cordia New" w:hAnsi="Cordia New"/>
          <w:sz w:val="28"/>
        </w:rPr>
        <w:t>ERP</w:t>
      </w:r>
      <w:r w:rsidRPr="00D01751">
        <w:rPr>
          <w:rFonts w:ascii="Cordia New" w:hAnsi="Cordia New"/>
          <w:sz w:val="28"/>
          <w:cs/>
        </w:rPr>
        <w:t>)</w:t>
      </w:r>
    </w:p>
    <w:p w:rsidR="009E506A" w:rsidRPr="00D01751" w:rsidRDefault="009E506A" w:rsidP="000D3C8D">
      <w:pPr>
        <w:pStyle w:val="ac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D01751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9E506A" w:rsidRPr="00D01751" w:rsidRDefault="000D3C8D" w:rsidP="006470AC">
      <w:pPr>
        <w:spacing w:line="264" w:lineRule="auto"/>
        <w:ind w:left="1407" w:firstLine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</w:pPr>
      <w:r w:rsidRPr="00D01751">
        <w:rPr>
          <w:rFonts w:ascii="Cordia New" w:hAnsi="Cordia New"/>
          <w:sz w:val="28"/>
          <w:cs/>
        </w:rPr>
        <w:t>อยู่ระหว่างดำเนินงานจัดหา</w:t>
      </w:r>
    </w:p>
    <w:p w:rsidR="009E506A" w:rsidRPr="00D01751" w:rsidRDefault="009E506A" w:rsidP="000D3C8D">
      <w:pPr>
        <w:pStyle w:val="ac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D01751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p w:rsidR="009E506A" w:rsidRPr="00D01751" w:rsidRDefault="000D3C8D" w:rsidP="006470AC">
      <w:pPr>
        <w:spacing w:line="264" w:lineRule="auto"/>
        <w:ind w:left="1407" w:firstLine="720"/>
        <w:outlineLvl w:val="0"/>
        <w:rPr>
          <w:rFonts w:ascii="Cordia New" w:hAnsi="Cordia New"/>
          <w:sz w:val="28"/>
        </w:rPr>
      </w:pPr>
      <w:r w:rsidRPr="00D01751">
        <w:rPr>
          <w:rFonts w:ascii="Cordia New" w:hAnsi="Cordia New"/>
          <w:sz w:val="28"/>
          <w:cs/>
        </w:rPr>
        <w:t xml:space="preserve">คาดว่าจะเริ่มงาน และแล้วเสร็จใน </w:t>
      </w:r>
      <w:r w:rsidR="004D29CE" w:rsidRPr="00D01751">
        <w:rPr>
          <w:rFonts w:ascii="Cordia New" w:hAnsi="Cordia New"/>
          <w:sz w:val="28"/>
        </w:rPr>
        <w:t>Q4</w:t>
      </w:r>
    </w:p>
    <w:p w:rsidR="009E506A" w:rsidRPr="00D01751" w:rsidRDefault="009E506A" w:rsidP="000D3C8D">
      <w:pPr>
        <w:pStyle w:val="ac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D01751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lastRenderedPageBreak/>
        <w:t xml:space="preserve">ปัญหาอุปสรรค (ถ้ามี) </w:t>
      </w:r>
    </w:p>
    <w:p w:rsidR="009E506A" w:rsidRPr="00D01751" w:rsidRDefault="009E506A" w:rsidP="006470AC">
      <w:pPr>
        <w:spacing w:before="120" w:line="264" w:lineRule="auto"/>
        <w:ind w:left="1407" w:firstLine="720"/>
        <w:outlineLvl w:val="0"/>
        <w:rPr>
          <w:rFonts w:ascii="Cordia New" w:hAnsi="Cordia New"/>
          <w:sz w:val="28"/>
        </w:rPr>
      </w:pPr>
      <w:r w:rsidRPr="00D01751">
        <w:rPr>
          <w:rFonts w:ascii="Cordia New" w:hAnsi="Cordia New"/>
          <w:sz w:val="28"/>
          <w:cs/>
        </w:rPr>
        <w:t>ไม่มี</w:t>
      </w:r>
    </w:p>
    <w:p w:rsidR="002709A1" w:rsidRPr="00D01751" w:rsidRDefault="002709A1" w:rsidP="000D3C8D">
      <w:pPr>
        <w:pStyle w:val="ac"/>
        <w:numPr>
          <w:ilvl w:val="1"/>
          <w:numId w:val="24"/>
        </w:numPr>
        <w:spacing w:before="24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D01751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งานบำรุงรักษาโครงสร้างแท่นพักในทะเล</w:t>
      </w:r>
    </w:p>
    <w:p w:rsidR="00F1143F" w:rsidRPr="00D01751" w:rsidRDefault="004306B4" w:rsidP="00F1143F">
      <w:pPr>
        <w:spacing w:before="240" w:after="120" w:line="264" w:lineRule="auto"/>
        <w:ind w:left="1123" w:firstLine="317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</w:pPr>
      <w:r w:rsidRPr="00D01751">
        <w:rPr>
          <w:rFonts w:ascii="Cordia New" w:hAnsi="Cordia New" w:cs="Cordia New" w:hint="cs"/>
          <w:sz w:val="28"/>
          <w:cs/>
        </w:rPr>
        <w:t xml:space="preserve">งานตรวจสอบ และบำรุงรักษาโครงสร้างแท่นพักท่อในทะเล บริเวณส่วนเหนือน้ำ </w:t>
      </w:r>
      <w:r w:rsidRPr="00D01751">
        <w:rPr>
          <w:rFonts w:ascii="Cordia New" w:hAnsi="Cordia New" w:cs="Cordia New"/>
          <w:sz w:val="28"/>
          <w:cs/>
        </w:rPr>
        <w:t>(</w:t>
      </w:r>
      <w:r w:rsidRPr="00D01751">
        <w:rPr>
          <w:rFonts w:ascii="Cordia New" w:hAnsi="Cordia New" w:cs="Cordia New"/>
          <w:sz w:val="28"/>
        </w:rPr>
        <w:t>Top Side</w:t>
      </w:r>
      <w:r w:rsidRPr="00D01751">
        <w:rPr>
          <w:rFonts w:ascii="Cordia New" w:hAnsi="Cordia New" w:cs="Cordia New"/>
          <w:sz w:val="28"/>
          <w:cs/>
        </w:rPr>
        <w:t>)</w:t>
      </w:r>
      <w:r w:rsidRPr="00D01751">
        <w:rPr>
          <w:rFonts w:ascii="Cordia New" w:hAnsi="Cordia New" w:cs="Cordia New" w:hint="cs"/>
          <w:sz w:val="28"/>
          <w:cs/>
        </w:rPr>
        <w:t xml:space="preserve"> </w:t>
      </w:r>
      <w:r w:rsidR="001C2B26" w:rsidRPr="00D01751">
        <w:rPr>
          <w:rFonts w:ascii="Cordia New" w:hAnsi="Cordia New" w:cs="Cordia New" w:hint="cs"/>
          <w:sz w:val="28"/>
          <w:cs/>
        </w:rPr>
        <w:t>ตาม</w:t>
      </w:r>
      <w:r w:rsidRPr="00D01751">
        <w:rPr>
          <w:rFonts w:ascii="Cordia New" w:hAnsi="Cordia New" w:cs="Cordia New" w:hint="cs"/>
          <w:sz w:val="28"/>
          <w:cs/>
        </w:rPr>
        <w:t xml:space="preserve">ระบบ </w:t>
      </w:r>
      <w:r w:rsidRPr="00D01751">
        <w:rPr>
          <w:rFonts w:ascii="Cordia New" w:hAnsi="Cordia New" w:cs="Cordia New"/>
          <w:sz w:val="28"/>
        </w:rPr>
        <w:t xml:space="preserve">Structure integrity Management </w:t>
      </w:r>
      <w:r w:rsidRPr="00D01751">
        <w:rPr>
          <w:rFonts w:ascii="Cordia New" w:hAnsi="Cordia New" w:cs="Cordia New"/>
          <w:sz w:val="28"/>
          <w:cs/>
        </w:rPr>
        <w:t>(</w:t>
      </w:r>
      <w:r w:rsidRPr="00D01751">
        <w:rPr>
          <w:rFonts w:ascii="Cordia New" w:hAnsi="Cordia New" w:cs="Cordia New"/>
          <w:sz w:val="28"/>
        </w:rPr>
        <w:t>SIM</w:t>
      </w:r>
      <w:r w:rsidRPr="00D01751">
        <w:rPr>
          <w:rFonts w:ascii="Cordia New" w:hAnsi="Cordia New" w:cs="Cordia New"/>
          <w:sz w:val="28"/>
          <w:cs/>
        </w:rPr>
        <w:t>)</w:t>
      </w:r>
      <w:r w:rsidRPr="00D01751">
        <w:rPr>
          <w:rFonts w:ascii="Cordia New" w:hAnsi="Cordia New" w:cs="Cordia New" w:hint="cs"/>
          <w:sz w:val="28"/>
          <w:cs/>
        </w:rPr>
        <w:t xml:space="preserve"> </w:t>
      </w:r>
      <w:r w:rsidR="001C2B26" w:rsidRPr="00D01751">
        <w:rPr>
          <w:rFonts w:ascii="Cordia New" w:hAnsi="Cordia New" w:cs="Cordia New" w:hint="cs"/>
          <w:sz w:val="28"/>
          <w:cs/>
        </w:rPr>
        <w:t xml:space="preserve">โดยใช้ </w:t>
      </w:r>
      <w:r w:rsidR="001C2B26" w:rsidRPr="00D01751">
        <w:rPr>
          <w:rFonts w:ascii="Cordia New" w:hAnsi="Cordia New" w:cs="Cordia New"/>
          <w:sz w:val="28"/>
        </w:rPr>
        <w:t xml:space="preserve">NDT </w:t>
      </w:r>
      <w:r w:rsidR="001C2B26" w:rsidRPr="00D01751">
        <w:rPr>
          <w:rFonts w:ascii="Cordia New" w:hAnsi="Cordia New" w:cs="Cordia New" w:hint="cs"/>
          <w:sz w:val="28"/>
          <w:cs/>
        </w:rPr>
        <w:t>เ</w:t>
      </w:r>
      <w:ins w:id="50" w:author="NAVASIN HOMHUAL" w:date="2016-09-05T21:25:00Z">
        <w:r w:rsidR="00967D2B" w:rsidRPr="00D01751">
          <w:rPr>
            <w:rFonts w:ascii="Browallia New" w:hAnsi="Browallia New" w:cs="Browallia New"/>
            <w:noProof/>
            <w:sz w:val="32"/>
            <w:szCs w:val="32"/>
            <w:rPrChange w:id="51">
              <w:rPr>
                <w:noProof/>
              </w:rPr>
            </w:rPrChange>
          </w:rPr>
          <mc:AlternateContent>
            <mc:Choice Requires="wps">
              <w:drawing>
                <wp:anchor distT="0" distB="0" distL="114300" distR="114300" simplePos="0" relativeHeight="251662848" behindDoc="0" locked="0" layoutInCell="1" allowOverlap="1" wp14:anchorId="0D91B7D7" wp14:editId="2A465D5E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384810</wp:posOffset>
                  </wp:positionV>
                  <wp:extent cx="4373593" cy="793631"/>
                  <wp:effectExtent l="57150" t="38100" r="84455" b="102235"/>
                  <wp:wrapNone/>
                  <wp:docPr id="25" name="Rectangle 2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373593" cy="79363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A0BD6" w:rsidRPr="009E316F" w:rsidRDefault="001A0BD6">
                              <w:pPr>
                                <w:jc w:val="center"/>
                                <w:rPr>
                                  <w:b/>
                                  <w:bCs/>
                                  <w:sz w:val="72"/>
                                  <w:szCs w:val="72"/>
                                  <w:rPrChange w:id="52" w:author="NAVASIN HOMHUAL" w:date="2016-09-05T21:24:00Z">
                                    <w:rPr/>
                                  </w:rPrChange>
                                </w:rPr>
                                <w:pPrChange w:id="53" w:author="NAVASIN HOMHUAL" w:date="2016-09-05T21:23:00Z">
                                  <w:pPr/>
                                </w:pPrChange>
                              </w:pPr>
                              <w:r>
                                <w:rPr>
                                  <w:b/>
                                  <w:bCs/>
                                  <w:sz w:val="72"/>
                                  <w:szCs w:val="72"/>
                                </w:rPr>
                                <w:t xml:space="preserve">Report </w:t>
                              </w:r>
                              <w:r>
                                <w:rPr>
                                  <w:rFonts w:hint="cs"/>
                                  <w:b/>
                                  <w:bCs/>
                                  <w:sz w:val="72"/>
                                  <w:szCs w:val="72"/>
                                  <w:cs/>
                                </w:rPr>
                                <w:t>ผู้รับเหมา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id="Rectangle 25" o:spid="_x0000_s1035" style="position:absolute;left:0;text-align:left;margin-left:0;margin-top:30.3pt;width:344.4pt;height:62.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  <v:textbox>
                    <w:txbxContent>
                      <w:p w:rsidR="001A0BD6" w:rsidRPr="009E316F" w:rsidRDefault="001A0BD6">
                        <w:pPr>
                          <w:jc w:val="center"/>
                          <w:rPr>
                            <w:b/>
                            <w:bCs/>
                            <w:sz w:val="72"/>
                            <w:szCs w:val="72"/>
                            <w:rPrChange w:id="77" w:author="NAVASIN HOMHUAL" w:date="2016-09-05T21:24:00Z">
                              <w:rPr/>
                            </w:rPrChange>
                          </w:rPr>
                          <w:pPrChange w:id="78" w:author="NAVASIN HOMHUAL" w:date="2016-09-05T21:23:00Z">
                            <w:pPr/>
                          </w:pPrChange>
                        </w:pPr>
                        <w:r>
                          <w:rPr>
                            <w:b/>
                            <w:bCs/>
                            <w:sz w:val="72"/>
                            <w:szCs w:val="72"/>
                          </w:rPr>
                          <w:t xml:space="preserve">Report </w:t>
                        </w:r>
                        <w:r>
                          <w:rPr>
                            <w:rFonts w:hint="cs"/>
                            <w:b/>
                            <w:bCs/>
                            <w:sz w:val="72"/>
                            <w:szCs w:val="72"/>
                            <w:cs/>
                          </w:rPr>
                          <w:t>ผู้รับเหมา</w:t>
                        </w:r>
                      </w:p>
                    </w:txbxContent>
                  </v:textbox>
                </v:rect>
              </w:pict>
            </mc:Fallback>
          </mc:AlternateContent>
        </w:r>
      </w:ins>
      <w:r w:rsidR="001C2B26" w:rsidRPr="00D01751">
        <w:rPr>
          <w:rFonts w:ascii="Cordia New" w:hAnsi="Cordia New" w:cs="Cordia New" w:hint="cs"/>
          <w:sz w:val="28"/>
          <w:cs/>
        </w:rPr>
        <w:t xml:space="preserve">ทคนิค ตรวจสอบบริเวณโครงสร้างสำคัญตามแผนงาน </w:t>
      </w:r>
      <w:r w:rsidR="001C2B26" w:rsidRPr="00D01751">
        <w:rPr>
          <w:rFonts w:ascii="Cordia New" w:hAnsi="Cordia New" w:cs="Cordia New"/>
          <w:sz w:val="28"/>
        </w:rPr>
        <w:t>SIM</w:t>
      </w:r>
      <w:r w:rsidR="001C2B26" w:rsidRPr="00D01751">
        <w:rPr>
          <w:rFonts w:ascii="Cordia New" w:hAnsi="Cordia New" w:cs="Cordia New" w:hint="cs"/>
          <w:sz w:val="28"/>
          <w:cs/>
        </w:rPr>
        <w:t xml:space="preserve"> และบำรุงรักษาจุดบกพร่องที่มีนัยสำคัญ เพื่อให้แท่นยังคงมีความสมบูรณ์แข็งแรง</w:t>
      </w:r>
      <w:r w:rsidRPr="00D01751">
        <w:rPr>
          <w:rFonts w:ascii="Cordia New" w:hAnsi="Cordia New" w:cs="Cordia New" w:hint="cs"/>
          <w:sz w:val="28"/>
          <w:cs/>
        </w:rPr>
        <w:t xml:space="preserve"> </w:t>
      </w:r>
    </w:p>
    <w:p w:rsidR="000D3C8D" w:rsidRPr="00D01751" w:rsidRDefault="000D3C8D" w:rsidP="000D3C8D">
      <w:pPr>
        <w:pStyle w:val="ac"/>
        <w:numPr>
          <w:ilvl w:val="0"/>
          <w:numId w:val="15"/>
        </w:numPr>
        <w:spacing w:line="264" w:lineRule="auto"/>
        <w:ind w:hanging="589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D01751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งานประเมินความเสี่ยง และตรวจสภาพโครงสร้างแท่น</w:t>
      </w:r>
      <w:r w:rsidR="00D35C90" w:rsidRPr="00D01751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พัก</w:t>
      </w:r>
    </w:p>
    <w:p w:rsidR="00765F92" w:rsidRPr="00D01751" w:rsidRDefault="00765F92" w:rsidP="000D3C8D">
      <w:pPr>
        <w:pStyle w:val="ac"/>
        <w:numPr>
          <w:ilvl w:val="3"/>
          <w:numId w:val="27"/>
        </w:numPr>
        <w:spacing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D01751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8D0BD9" w:rsidRPr="00D01751" w:rsidRDefault="00381581" w:rsidP="006470AC">
      <w:pPr>
        <w:ind w:left="2127" w:firstLine="720"/>
        <w:rPr>
          <w:rFonts w:asciiTheme="minorBidi" w:hAnsiTheme="minorBidi" w:cstheme="minorBidi"/>
          <w:b/>
          <w:bCs/>
          <w:i/>
          <w:iCs/>
          <w:color w:val="E36C0A" w:themeColor="accent6" w:themeShade="BF"/>
          <w:sz w:val="28"/>
          <w:u w:val="single"/>
        </w:rPr>
      </w:pPr>
      <w:r w:rsidRPr="00D01751">
        <w:rPr>
          <w:rFonts w:asciiTheme="minorBidi" w:hAnsiTheme="minorBidi" w:cstheme="minorBidi"/>
          <w:sz w:val="28"/>
          <w:cs/>
        </w:rPr>
        <w:t xml:space="preserve">จ้างที่ปรึกษาประเมินความเสี่ยง และจัดทำแผนบำรุงรักษาโครงสร้างแท่น </w:t>
      </w:r>
      <w:r w:rsidRPr="00D01751">
        <w:rPr>
          <w:rFonts w:asciiTheme="minorBidi" w:hAnsiTheme="minorBidi" w:cstheme="minorBidi"/>
          <w:sz w:val="28"/>
        </w:rPr>
        <w:t xml:space="preserve">ERP </w:t>
      </w:r>
      <w:r w:rsidRPr="00D01751">
        <w:rPr>
          <w:rFonts w:asciiTheme="minorBidi" w:hAnsiTheme="minorBidi" w:cstheme="minorBidi"/>
          <w:sz w:val="28"/>
          <w:cs/>
        </w:rPr>
        <w:t xml:space="preserve">และ </w:t>
      </w:r>
      <w:r w:rsidRPr="00D01751">
        <w:rPr>
          <w:rFonts w:asciiTheme="minorBidi" w:hAnsiTheme="minorBidi" w:cstheme="minorBidi"/>
          <w:sz w:val="28"/>
        </w:rPr>
        <w:t>PRP</w:t>
      </w:r>
      <w:r w:rsidRPr="00D01751">
        <w:rPr>
          <w:rFonts w:asciiTheme="minorBidi" w:hAnsiTheme="minorBidi" w:cstheme="minorBidi"/>
          <w:sz w:val="28"/>
          <w:cs/>
        </w:rPr>
        <w:t xml:space="preserve"> ในส่วนเหนือผิวน้ำใหม่ ตามระบบ</w:t>
      </w:r>
      <w:r w:rsidRPr="00D01751">
        <w:rPr>
          <w:rFonts w:asciiTheme="minorBidi" w:hAnsiTheme="minorBidi" w:cstheme="minorBidi"/>
          <w:sz w:val="28"/>
        </w:rPr>
        <w:t xml:space="preserve"> Structure integrity management </w:t>
      </w:r>
      <w:r w:rsidRPr="00D01751">
        <w:rPr>
          <w:rFonts w:asciiTheme="minorBidi" w:hAnsiTheme="minorBidi" w:cs="Cordia New"/>
          <w:sz w:val="28"/>
          <w:cs/>
        </w:rPr>
        <w:t>(</w:t>
      </w:r>
      <w:r w:rsidRPr="00D01751">
        <w:rPr>
          <w:rFonts w:asciiTheme="minorBidi" w:hAnsiTheme="minorBidi" w:cstheme="minorBidi"/>
          <w:sz w:val="28"/>
        </w:rPr>
        <w:t>SIM</w:t>
      </w:r>
      <w:r w:rsidRPr="00D01751">
        <w:rPr>
          <w:rFonts w:asciiTheme="minorBidi" w:hAnsiTheme="minorBidi" w:cs="Cordia New"/>
          <w:sz w:val="28"/>
          <w:cs/>
        </w:rPr>
        <w:t xml:space="preserve">) </w:t>
      </w:r>
      <w:r w:rsidRPr="00D01751">
        <w:rPr>
          <w:rFonts w:asciiTheme="minorBidi" w:hAnsiTheme="minorBidi" w:cstheme="minorBidi"/>
          <w:sz w:val="28"/>
          <w:cs/>
        </w:rPr>
        <w:t xml:space="preserve">เพื่อให้สอดคล้องกับมาตรฐาน </w:t>
      </w:r>
      <w:r w:rsidRPr="00D01751">
        <w:rPr>
          <w:rFonts w:asciiTheme="minorBidi" w:hAnsiTheme="minorBidi" w:cstheme="minorBidi"/>
          <w:sz w:val="28"/>
        </w:rPr>
        <w:t>API EP2A</w:t>
      </w:r>
      <w:r w:rsidRPr="00D01751">
        <w:rPr>
          <w:rFonts w:asciiTheme="minorBidi" w:hAnsiTheme="minorBidi" w:cs="Cordia New"/>
          <w:sz w:val="28"/>
          <w:cs/>
        </w:rPr>
        <w:t>-</w:t>
      </w:r>
      <w:r w:rsidRPr="00D01751">
        <w:rPr>
          <w:rFonts w:asciiTheme="minorBidi" w:hAnsiTheme="minorBidi" w:cstheme="minorBidi"/>
          <w:sz w:val="28"/>
        </w:rPr>
        <w:t xml:space="preserve">WSD </w:t>
      </w:r>
      <w:r w:rsidRPr="00D01751">
        <w:rPr>
          <w:rFonts w:asciiTheme="minorBidi" w:hAnsiTheme="minorBidi" w:cstheme="minorBidi"/>
          <w:sz w:val="28"/>
          <w:cs/>
        </w:rPr>
        <w:t>แล</w:t>
      </w:r>
      <w:r w:rsidR="00B725C7" w:rsidRPr="00D01751">
        <w:rPr>
          <w:rFonts w:asciiTheme="minorBidi" w:hAnsiTheme="minorBidi" w:cstheme="minorBidi"/>
          <w:sz w:val="28"/>
          <w:cs/>
        </w:rPr>
        <w:t xml:space="preserve">ะ </w:t>
      </w:r>
      <w:r w:rsidR="00B725C7" w:rsidRPr="00D01751">
        <w:rPr>
          <w:rFonts w:asciiTheme="minorBidi" w:hAnsiTheme="minorBidi" w:cstheme="minorBidi"/>
          <w:sz w:val="28"/>
        </w:rPr>
        <w:t xml:space="preserve">API RP2SIM </w:t>
      </w:r>
      <w:r w:rsidR="00B725C7" w:rsidRPr="00D01751">
        <w:rPr>
          <w:rFonts w:asciiTheme="minorBidi" w:hAnsiTheme="minorBidi" w:cstheme="minorBidi"/>
          <w:sz w:val="28"/>
          <w:cs/>
        </w:rPr>
        <w:t>ฉบับล่าสุด และ</w:t>
      </w:r>
      <w:r w:rsidR="0036101E" w:rsidRPr="00D01751">
        <w:rPr>
          <w:rFonts w:asciiTheme="minorBidi" w:hAnsiTheme="minorBidi" w:cstheme="minorBidi"/>
          <w:sz w:val="28"/>
          <w:cs/>
        </w:rPr>
        <w:t>ปรับปรุงแผน ตาม</w:t>
      </w:r>
      <w:r w:rsidR="00B725C7" w:rsidRPr="00D01751">
        <w:rPr>
          <w:rFonts w:asciiTheme="minorBidi" w:hAnsiTheme="minorBidi" w:cstheme="minorBidi"/>
          <w:sz w:val="28"/>
          <w:cs/>
        </w:rPr>
        <w:t xml:space="preserve">ผลการตรวจสอบบำรุงรักษาในปี 2557 - 2558 </w:t>
      </w:r>
    </w:p>
    <w:p w:rsidR="00B725C7" w:rsidRPr="00D01751" w:rsidRDefault="00715838" w:rsidP="000D3C8D">
      <w:pPr>
        <w:pStyle w:val="ac"/>
        <w:numPr>
          <w:ilvl w:val="0"/>
          <w:numId w:val="26"/>
        </w:numPr>
        <w:spacing w:line="264" w:lineRule="auto"/>
        <w:ind w:left="2410" w:hanging="283"/>
        <w:outlineLvl w:val="0"/>
        <w:rPr>
          <w:rFonts w:ascii="Cordia New" w:hAnsi="Cordia New"/>
          <w:sz w:val="28"/>
          <w:cs/>
        </w:rPr>
      </w:pPr>
      <w:r w:rsidRPr="00D01751">
        <w:rPr>
          <w:rFonts w:ascii="Cordia New" w:hAnsi="Cordia New"/>
          <w:sz w:val="28"/>
          <w:cs/>
        </w:rPr>
        <w:t xml:space="preserve">จ้าง </w:t>
      </w:r>
      <w:r w:rsidRPr="00D01751">
        <w:rPr>
          <w:rFonts w:ascii="Cordia New" w:hAnsi="Cordia New"/>
          <w:sz w:val="28"/>
        </w:rPr>
        <w:t xml:space="preserve">Inspector </w:t>
      </w:r>
      <w:r w:rsidRPr="00D01751">
        <w:rPr>
          <w:rFonts w:ascii="Cordia New" w:hAnsi="Cordia New"/>
          <w:sz w:val="28"/>
          <w:cs/>
        </w:rPr>
        <w:t>ดำเนินงาน</w:t>
      </w:r>
      <w:r w:rsidR="00B725C7" w:rsidRPr="00D01751">
        <w:rPr>
          <w:rFonts w:ascii="Cordia New" w:hAnsi="Cordia New"/>
          <w:sz w:val="28"/>
          <w:cs/>
        </w:rPr>
        <w:t xml:space="preserve">ตรวจสอบโครงสร้างแท่น </w:t>
      </w:r>
      <w:r w:rsidR="00B725C7" w:rsidRPr="00D01751">
        <w:rPr>
          <w:rFonts w:ascii="Cordia New" w:hAnsi="Cordia New"/>
          <w:sz w:val="28"/>
        </w:rPr>
        <w:t xml:space="preserve">ERP </w:t>
      </w:r>
      <w:r w:rsidR="00B725C7" w:rsidRPr="00D01751">
        <w:rPr>
          <w:rFonts w:ascii="Cordia New" w:hAnsi="Cordia New"/>
          <w:sz w:val="28"/>
          <w:cs/>
        </w:rPr>
        <w:t xml:space="preserve">และ </w:t>
      </w:r>
      <w:r w:rsidR="00B725C7" w:rsidRPr="00D01751">
        <w:rPr>
          <w:rFonts w:ascii="Cordia New" w:hAnsi="Cordia New"/>
          <w:sz w:val="28"/>
        </w:rPr>
        <w:t>PRP</w:t>
      </w:r>
      <w:r w:rsidRPr="00D01751">
        <w:rPr>
          <w:rFonts w:ascii="Cordia New" w:hAnsi="Cordia New"/>
          <w:sz w:val="28"/>
          <w:cs/>
        </w:rPr>
        <w:t xml:space="preserve"> (ด้วยวิธี </w:t>
      </w:r>
      <w:r w:rsidRPr="00D01751">
        <w:rPr>
          <w:rFonts w:ascii="Cordia New" w:hAnsi="Cordia New"/>
          <w:sz w:val="28"/>
        </w:rPr>
        <w:t>rope access</w:t>
      </w:r>
      <w:r w:rsidRPr="00D01751">
        <w:rPr>
          <w:rFonts w:ascii="Cordia New" w:hAnsi="Cordia New"/>
          <w:sz w:val="28"/>
          <w:cs/>
        </w:rPr>
        <w:t>) ตามผล</w:t>
      </w:r>
      <w:r w:rsidR="00B725C7" w:rsidRPr="00D01751">
        <w:rPr>
          <w:rFonts w:ascii="Cordia New" w:hAnsi="Cordia New"/>
          <w:sz w:val="28"/>
          <w:cs/>
        </w:rPr>
        <w:t>ปร</w:t>
      </w:r>
      <w:r w:rsidR="0036101E" w:rsidRPr="00D01751">
        <w:rPr>
          <w:rFonts w:ascii="Cordia New" w:hAnsi="Cordia New"/>
          <w:sz w:val="28"/>
          <w:cs/>
        </w:rPr>
        <w:t>ะเมินความเสี่ยง</w:t>
      </w:r>
      <w:r w:rsidRPr="00D01751">
        <w:rPr>
          <w:rFonts w:ascii="Cordia New" w:hAnsi="Cordia New"/>
          <w:sz w:val="28"/>
          <w:cs/>
        </w:rPr>
        <w:t xml:space="preserve"> จากที่ปรึกษา ตามด้านบน </w:t>
      </w:r>
      <w:r w:rsidR="0036101E" w:rsidRPr="00D01751">
        <w:rPr>
          <w:rFonts w:ascii="Cordia New" w:hAnsi="Cordia New"/>
          <w:sz w:val="28"/>
          <w:cs/>
        </w:rPr>
        <w:t>โดยแผน</w:t>
      </w:r>
      <w:r w:rsidR="00A169E9" w:rsidRPr="00D01751">
        <w:rPr>
          <w:rFonts w:ascii="Cordia New" w:hAnsi="Cordia New"/>
          <w:sz w:val="28"/>
          <w:cs/>
        </w:rPr>
        <w:t>เริ่ม</w:t>
      </w:r>
      <w:r w:rsidR="00B725C7" w:rsidRPr="00D01751">
        <w:rPr>
          <w:rFonts w:ascii="Cordia New" w:hAnsi="Cordia New"/>
          <w:sz w:val="28"/>
          <w:cs/>
        </w:rPr>
        <w:t xml:space="preserve">ตรวจสอบช่วงเดือน </w:t>
      </w:r>
      <w:r w:rsidR="00A169E9" w:rsidRPr="00D01751">
        <w:rPr>
          <w:rFonts w:ascii="Cordia New" w:hAnsi="Cordia New"/>
          <w:sz w:val="28"/>
          <w:cs/>
        </w:rPr>
        <w:t xml:space="preserve">ก.ย. </w:t>
      </w:r>
    </w:p>
    <w:p w:rsidR="005C0D83" w:rsidRPr="00D01751" w:rsidRDefault="005C0D83" w:rsidP="000D3C8D">
      <w:pPr>
        <w:pStyle w:val="ac"/>
        <w:numPr>
          <w:ilvl w:val="3"/>
          <w:numId w:val="27"/>
        </w:numPr>
        <w:spacing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D01751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B725C7" w:rsidRPr="00D01751" w:rsidRDefault="00B725C7" w:rsidP="000D3C8D">
      <w:pPr>
        <w:pStyle w:val="ac"/>
        <w:spacing w:line="264" w:lineRule="auto"/>
        <w:ind w:left="2410" w:hanging="250"/>
        <w:outlineLvl w:val="0"/>
        <w:rPr>
          <w:rFonts w:ascii="Cordia New" w:hAnsi="Cordia New"/>
          <w:sz w:val="28"/>
        </w:rPr>
      </w:pPr>
      <w:r w:rsidRPr="00D01751">
        <w:rPr>
          <w:rFonts w:ascii="Cordia New" w:hAnsi="Cordia New"/>
          <w:sz w:val="28"/>
          <w:cs/>
        </w:rPr>
        <w:t>1) อยู่ระหว่างการจัดจ้างที่ปรึกษาประเมินความเสี่ยงและจัดทำแผนบำรุงรักษาโครงสร้างแท่น</w:t>
      </w:r>
    </w:p>
    <w:p w:rsidR="008D0BD9" w:rsidRPr="00D01751" w:rsidRDefault="00B725C7" w:rsidP="000D3C8D">
      <w:pPr>
        <w:pStyle w:val="ac"/>
        <w:spacing w:line="264" w:lineRule="auto"/>
        <w:ind w:left="2410" w:hanging="25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D01751">
        <w:rPr>
          <w:rFonts w:ascii="Cordia New" w:hAnsi="Cordia New"/>
          <w:sz w:val="28"/>
          <w:cs/>
        </w:rPr>
        <w:t>2) อยู่ระหว่างการจัดจ้าง</w:t>
      </w:r>
      <w:r w:rsidR="00715838" w:rsidRPr="00D01751">
        <w:rPr>
          <w:rFonts w:ascii="Cordia New" w:hAnsi="Cordia New"/>
          <w:sz w:val="28"/>
          <w:cs/>
        </w:rPr>
        <w:t xml:space="preserve"> </w:t>
      </w:r>
      <w:r w:rsidR="00715838" w:rsidRPr="00D01751">
        <w:rPr>
          <w:rFonts w:ascii="Cordia New" w:hAnsi="Cordia New"/>
          <w:sz w:val="28"/>
        </w:rPr>
        <w:t xml:space="preserve">Inspector </w:t>
      </w:r>
      <w:r w:rsidR="00715838" w:rsidRPr="00D01751">
        <w:rPr>
          <w:rFonts w:ascii="Cordia New" w:hAnsi="Cordia New"/>
          <w:sz w:val="28"/>
          <w:cs/>
        </w:rPr>
        <w:t>ดำเนินงาน</w:t>
      </w:r>
      <w:r w:rsidR="00A169E9" w:rsidRPr="00D01751">
        <w:rPr>
          <w:rFonts w:ascii="Cordia New" w:hAnsi="Cordia New"/>
          <w:sz w:val="28"/>
          <w:cs/>
        </w:rPr>
        <w:t>ตรวจสอบ</w:t>
      </w:r>
      <w:r w:rsidR="00715838" w:rsidRPr="00D01751">
        <w:rPr>
          <w:rFonts w:ascii="Cordia New" w:hAnsi="Cordia New"/>
          <w:sz w:val="28"/>
          <w:cs/>
        </w:rPr>
        <w:t xml:space="preserve"> (ด้วยวิธี </w:t>
      </w:r>
      <w:r w:rsidR="00715838" w:rsidRPr="00D01751">
        <w:rPr>
          <w:rFonts w:ascii="Cordia New" w:hAnsi="Cordia New"/>
          <w:sz w:val="28"/>
        </w:rPr>
        <w:t>Rope Access</w:t>
      </w:r>
      <w:r w:rsidR="00715838" w:rsidRPr="00D01751">
        <w:rPr>
          <w:rFonts w:ascii="Cordia New" w:hAnsi="Cordia New"/>
          <w:sz w:val="28"/>
          <w:cs/>
        </w:rPr>
        <w:t xml:space="preserve">) </w:t>
      </w:r>
      <w:r w:rsidR="00A169E9" w:rsidRPr="00D01751">
        <w:rPr>
          <w:rFonts w:ascii="Cordia New" w:hAnsi="Cordia New"/>
          <w:sz w:val="28"/>
          <w:cs/>
        </w:rPr>
        <w:t xml:space="preserve">โครงสร้างแท่น </w:t>
      </w:r>
      <w:r w:rsidR="00A169E9" w:rsidRPr="00D01751">
        <w:rPr>
          <w:rFonts w:ascii="Cordia New" w:hAnsi="Cordia New"/>
          <w:sz w:val="28"/>
        </w:rPr>
        <w:t>ERP</w:t>
      </w:r>
      <w:r w:rsidR="00A169E9" w:rsidRPr="00D01751">
        <w:rPr>
          <w:rFonts w:ascii="Cordia New" w:hAnsi="Cordia New"/>
          <w:sz w:val="28"/>
          <w:cs/>
        </w:rPr>
        <w:t xml:space="preserve"> และ </w:t>
      </w:r>
      <w:r w:rsidR="00A169E9" w:rsidRPr="00D01751">
        <w:rPr>
          <w:rFonts w:ascii="Cordia New" w:hAnsi="Cordia New"/>
          <w:sz w:val="28"/>
        </w:rPr>
        <w:t>PRP</w:t>
      </w:r>
    </w:p>
    <w:p w:rsidR="00FA764B" w:rsidRPr="00D01751" w:rsidRDefault="00FA764B" w:rsidP="000D3C8D">
      <w:pPr>
        <w:pStyle w:val="ac"/>
        <w:numPr>
          <w:ilvl w:val="3"/>
          <w:numId w:val="27"/>
        </w:numPr>
        <w:spacing w:after="0"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D01751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p w:rsidR="00FA764B" w:rsidRPr="00D01751" w:rsidRDefault="00A169E9" w:rsidP="0012512E">
      <w:pPr>
        <w:spacing w:line="264" w:lineRule="auto"/>
        <w:ind w:left="1440" w:firstLine="720"/>
        <w:outlineLvl w:val="0"/>
        <w:rPr>
          <w:rFonts w:ascii="Cordia New" w:hAnsi="Cordia New" w:cs="Cordia New"/>
          <w:sz w:val="28"/>
        </w:rPr>
      </w:pPr>
      <w:r w:rsidRPr="00D01751">
        <w:rPr>
          <w:rFonts w:ascii="Cordia New" w:hAnsi="Cordia New" w:cs="Cordia New"/>
          <w:sz w:val="28"/>
          <w:cs/>
        </w:rPr>
        <w:t xml:space="preserve">1) </w:t>
      </w:r>
      <w:r w:rsidR="0086556A" w:rsidRPr="00D01751">
        <w:rPr>
          <w:rFonts w:ascii="Cordia New" w:hAnsi="Cordia New" w:cs="Cordia New"/>
          <w:sz w:val="28"/>
          <w:cs/>
        </w:rPr>
        <w:t>สรุปแผนการบำรุงรักษา</w:t>
      </w:r>
      <w:r w:rsidRPr="00D01751">
        <w:rPr>
          <w:rFonts w:ascii="Cordia New" w:hAnsi="Cordia New" w:cs="Cordia New"/>
          <w:sz w:val="28"/>
          <w:cs/>
        </w:rPr>
        <w:t xml:space="preserve">โครงสร้างแท่น </w:t>
      </w:r>
      <w:r w:rsidRPr="00D01751">
        <w:rPr>
          <w:rFonts w:ascii="Cordia New" w:hAnsi="Cordia New" w:cs="Cordia New"/>
          <w:sz w:val="28"/>
        </w:rPr>
        <w:t xml:space="preserve">ERP </w:t>
      </w:r>
      <w:r w:rsidRPr="00D01751">
        <w:rPr>
          <w:rFonts w:ascii="Cordia New" w:hAnsi="Cordia New" w:cs="Cordia New"/>
          <w:sz w:val="28"/>
          <w:cs/>
        </w:rPr>
        <w:t xml:space="preserve">และ </w:t>
      </w:r>
      <w:r w:rsidRPr="00D01751">
        <w:rPr>
          <w:rFonts w:ascii="Cordia New" w:hAnsi="Cordia New" w:cs="Cordia New"/>
          <w:sz w:val="28"/>
        </w:rPr>
        <w:t>PRP</w:t>
      </w:r>
      <w:r w:rsidRPr="00D01751">
        <w:rPr>
          <w:rFonts w:ascii="Cordia New" w:hAnsi="Cordia New" w:cs="Cordia New"/>
          <w:sz w:val="28"/>
          <w:cs/>
        </w:rPr>
        <w:t xml:space="preserve"> ใหม่</w:t>
      </w:r>
    </w:p>
    <w:p w:rsidR="00A169E9" w:rsidRPr="00D01751" w:rsidRDefault="00A169E9" w:rsidP="0012512E">
      <w:pPr>
        <w:spacing w:line="264" w:lineRule="auto"/>
        <w:ind w:left="1440" w:firstLine="720"/>
        <w:outlineLvl w:val="0"/>
        <w:rPr>
          <w:rFonts w:ascii="Cordia New" w:hAnsi="Cordia New" w:cs="Cordia New"/>
          <w:sz w:val="28"/>
          <w:cs/>
        </w:rPr>
      </w:pPr>
      <w:r w:rsidRPr="00D01751">
        <w:rPr>
          <w:rFonts w:ascii="Cordia New" w:hAnsi="Cordia New" w:cs="Cordia New"/>
          <w:sz w:val="28"/>
          <w:cs/>
        </w:rPr>
        <w:t xml:space="preserve">2) ตรวจสอบโครงสร้างแท่น </w:t>
      </w:r>
      <w:r w:rsidRPr="00D01751">
        <w:rPr>
          <w:rFonts w:ascii="Cordia New" w:hAnsi="Cordia New" w:cs="Cordia New"/>
          <w:sz w:val="28"/>
        </w:rPr>
        <w:t>ERP</w:t>
      </w:r>
      <w:r w:rsidRPr="00D01751">
        <w:rPr>
          <w:rFonts w:ascii="Cordia New" w:hAnsi="Cordia New" w:cs="Cordia New"/>
          <w:sz w:val="28"/>
          <w:cs/>
        </w:rPr>
        <w:t xml:space="preserve"> และ </w:t>
      </w:r>
      <w:r w:rsidRPr="00D01751">
        <w:rPr>
          <w:rFonts w:ascii="Cordia New" w:hAnsi="Cordia New" w:cs="Cordia New"/>
          <w:sz w:val="28"/>
        </w:rPr>
        <w:t>PRP</w:t>
      </w:r>
      <w:r w:rsidRPr="00D01751">
        <w:rPr>
          <w:rFonts w:ascii="Cordia New" w:hAnsi="Cordia New" w:cs="Cordia New"/>
          <w:sz w:val="28"/>
          <w:cs/>
        </w:rPr>
        <w:t xml:space="preserve"> ช่วงเดือน ก.ย.</w:t>
      </w:r>
    </w:p>
    <w:p w:rsidR="005C0D83" w:rsidRPr="00D01751" w:rsidRDefault="005C0D83" w:rsidP="000D3C8D">
      <w:pPr>
        <w:pStyle w:val="ac"/>
        <w:numPr>
          <w:ilvl w:val="3"/>
          <w:numId w:val="27"/>
        </w:numPr>
        <w:spacing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D01751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ปัญหาอุปสรรค (ถ้ามี) </w:t>
      </w:r>
    </w:p>
    <w:p w:rsidR="005C0D83" w:rsidRPr="00D01751" w:rsidRDefault="00B35C7C" w:rsidP="004D29CE">
      <w:pPr>
        <w:pStyle w:val="ac"/>
        <w:numPr>
          <w:ilvl w:val="0"/>
          <w:numId w:val="28"/>
        </w:numPr>
        <w:spacing w:line="264" w:lineRule="auto"/>
        <w:ind w:left="2517" w:hanging="357"/>
        <w:contextualSpacing w:val="0"/>
        <w:outlineLvl w:val="0"/>
        <w:rPr>
          <w:rFonts w:ascii="Cordia New" w:hAnsi="Cordia New"/>
          <w:sz w:val="28"/>
        </w:rPr>
      </w:pPr>
      <w:r w:rsidRPr="00D01751">
        <w:rPr>
          <w:rFonts w:ascii="Cordia New" w:hAnsi="Cordia New"/>
          <w:sz w:val="28"/>
          <w:cs/>
        </w:rPr>
        <w:t>ไม่มี</w:t>
      </w:r>
    </w:p>
    <w:p w:rsidR="00335250" w:rsidRPr="00D01751" w:rsidRDefault="00335250" w:rsidP="004D29CE">
      <w:pPr>
        <w:pStyle w:val="ac"/>
        <w:numPr>
          <w:ilvl w:val="0"/>
          <w:numId w:val="15"/>
        </w:numPr>
        <w:spacing w:before="240" w:after="0" w:line="264" w:lineRule="auto"/>
        <w:ind w:left="1441" w:hanging="59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D01751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งานซ่อมคืนสภาพโครงสร้างแท่น</w:t>
      </w:r>
    </w:p>
    <w:p w:rsidR="00335250" w:rsidRPr="00D01751" w:rsidRDefault="00335250" w:rsidP="00335250">
      <w:pPr>
        <w:pStyle w:val="ac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D01751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335250" w:rsidRPr="00D01751" w:rsidRDefault="00335250" w:rsidP="006470AC">
      <w:pPr>
        <w:spacing w:line="264" w:lineRule="auto"/>
        <w:ind w:left="1407" w:firstLine="720"/>
        <w:outlineLvl w:val="0"/>
        <w:rPr>
          <w:rFonts w:ascii="Cordia New" w:hAnsi="Cordia New"/>
          <w:sz w:val="28"/>
        </w:rPr>
      </w:pPr>
      <w:r w:rsidRPr="00D01751">
        <w:rPr>
          <w:rFonts w:ascii="Cordia New" w:hAnsi="Cordia New"/>
          <w:sz w:val="28"/>
          <w:cs/>
        </w:rPr>
        <w:t>ซ่อมเสริมความแข็งแรงของ</w:t>
      </w:r>
      <w:r w:rsidR="004D29CE" w:rsidRPr="00D01751">
        <w:rPr>
          <w:rFonts w:ascii="Cordia New" w:hAnsi="Cordia New"/>
          <w:sz w:val="28"/>
          <w:cs/>
        </w:rPr>
        <w:t xml:space="preserve">โครงสร้าง </w:t>
      </w:r>
      <w:r w:rsidR="004D29CE" w:rsidRPr="00D01751">
        <w:rPr>
          <w:rFonts w:ascii="Cordia New" w:hAnsi="Cordia New"/>
          <w:sz w:val="28"/>
        </w:rPr>
        <w:t>I</w:t>
      </w:r>
      <w:r w:rsidRPr="00D01751">
        <w:rPr>
          <w:rFonts w:ascii="Cordia New" w:hAnsi="Cordia New" w:cs="Cordia New"/>
          <w:sz w:val="28"/>
          <w:cs/>
        </w:rPr>
        <w:t>-</w:t>
      </w:r>
      <w:r w:rsidRPr="00D01751">
        <w:rPr>
          <w:rFonts w:ascii="Cordia New" w:hAnsi="Cordia New"/>
          <w:sz w:val="28"/>
        </w:rPr>
        <w:t>Beam</w:t>
      </w:r>
      <w:r w:rsidR="004D29CE" w:rsidRPr="00D01751">
        <w:rPr>
          <w:rFonts w:ascii="Cordia New" w:hAnsi="Cordia New" w:cs="Cordia New"/>
          <w:sz w:val="28"/>
          <w:cs/>
        </w:rPr>
        <w:t xml:space="preserve"> </w:t>
      </w:r>
      <w:r w:rsidR="004D29CE" w:rsidRPr="00D01751">
        <w:rPr>
          <w:rFonts w:ascii="Cordia New" w:hAnsi="Cordia New"/>
          <w:sz w:val="28"/>
          <w:cs/>
        </w:rPr>
        <w:t xml:space="preserve">ชั้น </w:t>
      </w:r>
      <w:r w:rsidR="004D29CE" w:rsidRPr="00D01751">
        <w:rPr>
          <w:rFonts w:ascii="Cordia New" w:hAnsi="Cordia New"/>
          <w:sz w:val="28"/>
        </w:rPr>
        <w:t xml:space="preserve">Cellar deck </w:t>
      </w:r>
      <w:r w:rsidR="004D29CE" w:rsidRPr="00D01751">
        <w:rPr>
          <w:rFonts w:ascii="Cordia New" w:hAnsi="Cordia New"/>
          <w:sz w:val="28"/>
          <w:cs/>
        </w:rPr>
        <w:t xml:space="preserve">ของแท่น </w:t>
      </w:r>
      <w:r w:rsidR="004D29CE" w:rsidRPr="00D01751">
        <w:rPr>
          <w:rFonts w:ascii="Cordia New" w:hAnsi="Cordia New"/>
          <w:sz w:val="28"/>
        </w:rPr>
        <w:t>ERP</w:t>
      </w:r>
      <w:r w:rsidR="004D29CE" w:rsidRPr="00D01751">
        <w:rPr>
          <w:rFonts w:ascii="Cordia New" w:hAnsi="Cordia New"/>
          <w:sz w:val="28"/>
          <w:cs/>
        </w:rPr>
        <w:t xml:space="preserve"> </w:t>
      </w:r>
      <w:r w:rsidRPr="00D01751">
        <w:rPr>
          <w:rFonts w:ascii="Cordia New" w:hAnsi="Cordia New" w:cs="Cordia New"/>
          <w:sz w:val="28"/>
          <w:cs/>
        </w:rPr>
        <w:t xml:space="preserve">  </w:t>
      </w:r>
    </w:p>
    <w:p w:rsidR="004D29CE" w:rsidRPr="00D01751" w:rsidRDefault="004D29CE" w:rsidP="004D29CE">
      <w:pPr>
        <w:pStyle w:val="ac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D01751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4D29CE" w:rsidRPr="00D01751" w:rsidRDefault="004D29CE" w:rsidP="006470AC">
      <w:pPr>
        <w:spacing w:line="264" w:lineRule="auto"/>
        <w:ind w:left="1406" w:firstLine="720"/>
        <w:outlineLvl w:val="0"/>
        <w:rPr>
          <w:rFonts w:ascii="Cordia New" w:hAnsi="Cordia New"/>
          <w:sz w:val="28"/>
        </w:rPr>
      </w:pPr>
      <w:r w:rsidRPr="00D01751">
        <w:rPr>
          <w:rFonts w:ascii="Cordia New" w:hAnsi="Cordia New"/>
          <w:sz w:val="28"/>
          <w:cs/>
        </w:rPr>
        <w:lastRenderedPageBreak/>
        <w:t>อยู่ระหว่างดำเนินงานจัดจ้าง</w:t>
      </w:r>
    </w:p>
    <w:p w:rsidR="004D29CE" w:rsidRPr="00D01751" w:rsidRDefault="004D29CE" w:rsidP="004D29CE">
      <w:pPr>
        <w:pStyle w:val="ac"/>
        <w:numPr>
          <w:ilvl w:val="3"/>
          <w:numId w:val="24"/>
        </w:numPr>
        <w:spacing w:after="0" w:line="264" w:lineRule="auto"/>
        <w:ind w:left="2126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D01751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p w:rsidR="004D29CE" w:rsidRPr="00D01751" w:rsidRDefault="004D29CE" w:rsidP="006470AC">
      <w:pPr>
        <w:spacing w:line="264" w:lineRule="auto"/>
        <w:ind w:left="1406" w:firstLine="720"/>
        <w:outlineLvl w:val="0"/>
        <w:rPr>
          <w:rFonts w:ascii="Cordia New" w:hAnsi="Cordia New"/>
          <w:sz w:val="28"/>
          <w:cs/>
        </w:rPr>
      </w:pPr>
      <w:r w:rsidRPr="00D01751">
        <w:rPr>
          <w:rFonts w:ascii="Cordia New" w:hAnsi="Cordia New"/>
          <w:sz w:val="28"/>
          <w:cs/>
        </w:rPr>
        <w:t xml:space="preserve">คาดว่าจะดำเนินการภาคสนามแล้วเสร็จ ใน </w:t>
      </w:r>
      <w:r w:rsidRPr="00D01751">
        <w:rPr>
          <w:rFonts w:ascii="Cordia New" w:hAnsi="Cordia New"/>
          <w:sz w:val="28"/>
        </w:rPr>
        <w:t>Q4</w:t>
      </w:r>
    </w:p>
    <w:p w:rsidR="004D29CE" w:rsidRPr="00D01751" w:rsidRDefault="004D29CE" w:rsidP="004D29CE">
      <w:pPr>
        <w:pStyle w:val="ac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D01751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ปัญหาอุปสรรค (ถ้ามี) </w:t>
      </w:r>
    </w:p>
    <w:p w:rsidR="0015769D" w:rsidRPr="00D01751" w:rsidRDefault="004D29CE" w:rsidP="0015769D">
      <w:pPr>
        <w:spacing w:line="264" w:lineRule="auto"/>
        <w:ind w:left="1407" w:firstLine="720"/>
        <w:outlineLvl w:val="0"/>
        <w:rPr>
          <w:rFonts w:ascii="Cordia New" w:hAnsi="Cordia New"/>
          <w:sz w:val="28"/>
        </w:rPr>
      </w:pPr>
      <w:r w:rsidRPr="00D01751">
        <w:rPr>
          <w:rFonts w:ascii="Cordia New" w:hAnsi="Cordia New"/>
          <w:sz w:val="28"/>
          <w:cs/>
        </w:rPr>
        <w:t>ไม่มี</w:t>
      </w:r>
    </w:p>
    <w:p w:rsidR="0015769D" w:rsidRPr="00D01751" w:rsidRDefault="0015769D" w:rsidP="0015769D">
      <w:pPr>
        <w:pStyle w:val="ac"/>
        <w:numPr>
          <w:ilvl w:val="1"/>
          <w:numId w:val="24"/>
        </w:numPr>
        <w:spacing w:before="24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D01751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</w:t>
      </w:r>
      <w:r w:rsidRPr="00D01751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  <w:r w:rsidRPr="00D01751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 xml:space="preserve">Project </w:t>
      </w:r>
      <w:r w:rsidR="00D46B5C" w:rsidRPr="00D01751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>ที่สำคัญ</w:t>
      </w:r>
      <w:r w:rsidRPr="00D01751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>อื่นๆ</w:t>
      </w:r>
    </w:p>
    <w:p w:rsidR="0015769D" w:rsidRPr="00D01751" w:rsidRDefault="003F76AD" w:rsidP="00967D2B">
      <w:pPr>
        <w:pStyle w:val="ac"/>
        <w:numPr>
          <w:ilvl w:val="2"/>
          <w:numId w:val="24"/>
        </w:numPr>
        <w:shd w:val="clear" w:color="auto" w:fill="FFFFFF" w:themeFill="background1"/>
        <w:spacing w:before="240" w:after="12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D01751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งานประเมินความแข็งแรงท่อส่งก๊าซที่เกิด </w:t>
      </w:r>
      <w:r w:rsidRPr="00D01751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 xml:space="preserve">Dent </w:t>
      </w:r>
    </w:p>
    <w:p w:rsidR="00B46618" w:rsidRPr="00D01751" w:rsidRDefault="00B46618" w:rsidP="00967D2B">
      <w:pPr>
        <w:pStyle w:val="ac"/>
        <w:shd w:val="clear" w:color="auto" w:fill="FFFFFF" w:themeFill="background1"/>
        <w:spacing w:before="240" w:after="120" w:line="264" w:lineRule="auto"/>
        <w:ind w:left="1418"/>
        <w:contextualSpacing w:val="0"/>
        <w:outlineLvl w:val="0"/>
        <w:rPr>
          <w:rFonts w:ascii="Cordia New" w:hAnsi="Cordia New"/>
          <w:sz w:val="28"/>
          <w:cs/>
        </w:rPr>
      </w:pPr>
      <w:r w:rsidRPr="00D01751">
        <w:rPr>
          <w:rFonts w:ascii="Cordia New" w:hAnsi="Cordia New" w:hint="cs"/>
          <w:sz w:val="28"/>
          <w:cs/>
        </w:rPr>
        <w:t xml:space="preserve">การประเมินความแข็งแรงท่อส่งก๊าซฯที่ตรวจพบความเสียหายจากผลการตรวจสอบด้วย </w:t>
      </w:r>
      <w:r w:rsidRPr="00D01751">
        <w:rPr>
          <w:rFonts w:ascii="Cordia New" w:hAnsi="Cordia New"/>
          <w:sz w:val="28"/>
        </w:rPr>
        <w:t xml:space="preserve">ILI PIG </w:t>
      </w:r>
      <w:r w:rsidRPr="00D01751">
        <w:rPr>
          <w:rFonts w:ascii="Cordia New" w:hAnsi="Cordia New" w:hint="cs"/>
          <w:sz w:val="28"/>
          <w:cs/>
        </w:rPr>
        <w:t xml:space="preserve">โดยใช้การประเมินขั้นสูงตามมาตรฐาน </w:t>
      </w:r>
      <w:r w:rsidRPr="00D01751">
        <w:rPr>
          <w:rFonts w:ascii="Cordia New" w:hAnsi="Cordia New"/>
          <w:sz w:val="28"/>
        </w:rPr>
        <w:t>ASME B31</w:t>
      </w:r>
      <w:r w:rsidRPr="00D01751">
        <w:rPr>
          <w:rFonts w:ascii="Cordia New" w:hAnsi="Cordia New"/>
          <w:sz w:val="28"/>
          <w:cs/>
        </w:rPr>
        <w:t>.</w:t>
      </w:r>
      <w:r w:rsidRPr="00D01751">
        <w:rPr>
          <w:rFonts w:ascii="Cordia New" w:hAnsi="Cordia New"/>
          <w:sz w:val="28"/>
        </w:rPr>
        <w:t xml:space="preserve">8 ,PDAM, UKOPA, API579 </w:t>
      </w:r>
      <w:r w:rsidRPr="00D01751">
        <w:rPr>
          <w:rFonts w:ascii="Cordia New" w:hAnsi="Cordia New" w:hint="cs"/>
          <w:sz w:val="28"/>
          <w:cs/>
        </w:rPr>
        <w:t>และ</w:t>
      </w:r>
      <w:r w:rsidRPr="00D01751">
        <w:rPr>
          <w:rFonts w:ascii="Cordia New" w:hAnsi="Cordia New"/>
          <w:sz w:val="28"/>
        </w:rPr>
        <w:t xml:space="preserve"> Enbridge </w:t>
      </w:r>
      <w:r w:rsidR="00F04569" w:rsidRPr="00D01751">
        <w:rPr>
          <w:rFonts w:ascii="Cordia New" w:hAnsi="Cordia New" w:hint="cs"/>
          <w:sz w:val="28"/>
          <w:cs/>
        </w:rPr>
        <w:t>เพื่อ</w:t>
      </w:r>
      <w:r w:rsidRPr="00D01751">
        <w:rPr>
          <w:rFonts w:ascii="Cordia New" w:hAnsi="Cordia New" w:hint="cs"/>
          <w:sz w:val="28"/>
          <w:cs/>
        </w:rPr>
        <w:t>ใช้ยืนยันความแข็งแรง</w:t>
      </w:r>
      <w:r w:rsidR="00F04569" w:rsidRPr="00D01751">
        <w:rPr>
          <w:rFonts w:ascii="Cordia New" w:hAnsi="Cordia New" w:hint="cs"/>
          <w:sz w:val="28"/>
          <w:cs/>
        </w:rPr>
        <w:t xml:space="preserve"> </w:t>
      </w:r>
      <w:r w:rsidRPr="00D01751">
        <w:rPr>
          <w:rFonts w:ascii="Cordia New" w:hAnsi="Cordia New" w:hint="cs"/>
          <w:sz w:val="28"/>
          <w:cs/>
        </w:rPr>
        <w:t>บอกถึงความจำเป็นในการขุดซ่อม เนื่องจากบริเวณจุด</w:t>
      </w:r>
      <w:r w:rsidR="00F04569" w:rsidRPr="00D01751">
        <w:rPr>
          <w:rFonts w:ascii="Cordia New" w:hAnsi="Cordia New" w:hint="cs"/>
          <w:sz w:val="28"/>
          <w:cs/>
        </w:rPr>
        <w:t>ที่เกิดความเสียหายนั้นเป็นจุดที่</w:t>
      </w:r>
      <w:r w:rsidRPr="00D01751">
        <w:rPr>
          <w:rFonts w:ascii="Cordia New" w:hAnsi="Cordia New" w:hint="cs"/>
          <w:sz w:val="28"/>
          <w:cs/>
        </w:rPr>
        <w:t>ขุดซ่อมทำได้ยาก มีราคาแพง และส่งผลกระทบต่อประชาชนในพื้นที่สูง</w:t>
      </w:r>
    </w:p>
    <w:p w:rsidR="003F76AD" w:rsidRPr="00D01751" w:rsidRDefault="003F76AD" w:rsidP="003F76AD">
      <w:pPr>
        <w:pStyle w:val="ac"/>
        <w:numPr>
          <w:ilvl w:val="3"/>
          <w:numId w:val="24"/>
        </w:numPr>
        <w:spacing w:before="240" w:after="12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D01751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3F76AD" w:rsidRPr="00D01751" w:rsidRDefault="003F76AD" w:rsidP="00B46618">
      <w:pPr>
        <w:pStyle w:val="ac"/>
        <w:spacing w:after="0" w:line="264" w:lineRule="auto"/>
        <w:ind w:left="2127"/>
        <w:contextualSpacing w:val="0"/>
        <w:outlineLvl w:val="0"/>
        <w:rPr>
          <w:rFonts w:ascii="Cordia New" w:hAnsi="Cordia New"/>
          <w:sz w:val="28"/>
        </w:rPr>
      </w:pPr>
      <w:r w:rsidRPr="00D01751">
        <w:rPr>
          <w:rFonts w:ascii="Cordia New" w:hAnsi="Cordia New"/>
          <w:sz w:val="28"/>
        </w:rPr>
        <w:t>RC</w:t>
      </w:r>
      <w:r w:rsidRPr="00D01751">
        <w:rPr>
          <w:rFonts w:ascii="Cordia New" w:hAnsi="Cordia New" w:hint="cs"/>
          <w:sz w:val="28"/>
          <w:cs/>
        </w:rPr>
        <w:t>650</w:t>
      </w:r>
      <w:r w:rsidR="00F04569" w:rsidRPr="00D01751">
        <w:rPr>
          <w:rFonts w:ascii="Cordia New" w:hAnsi="Cordia New" w:hint="cs"/>
          <w:sz w:val="28"/>
          <w:cs/>
        </w:rPr>
        <w:t xml:space="preserve"> จำนวน</w:t>
      </w:r>
      <w:r w:rsidRPr="00D01751">
        <w:rPr>
          <w:rFonts w:ascii="Cordia New" w:hAnsi="Cordia New" w:hint="cs"/>
          <w:sz w:val="28"/>
          <w:cs/>
        </w:rPr>
        <w:t xml:space="preserve"> 2 จุด ตำแหน่ง </w:t>
      </w:r>
      <w:r w:rsidRPr="00D01751">
        <w:rPr>
          <w:rFonts w:ascii="Cordia New" w:hAnsi="Cordia New"/>
          <w:sz w:val="28"/>
        </w:rPr>
        <w:t>KP</w:t>
      </w:r>
      <w:r w:rsidRPr="00D01751">
        <w:rPr>
          <w:rFonts w:ascii="Cordia New" w:hAnsi="Cordia New" w:hint="cs"/>
          <w:sz w:val="28"/>
          <w:cs/>
        </w:rPr>
        <w:t>.</w:t>
      </w:r>
      <w:r w:rsidRPr="00D01751">
        <w:rPr>
          <w:rFonts w:ascii="Cordia New" w:hAnsi="Cordia New"/>
          <w:sz w:val="28"/>
          <w:cs/>
        </w:rPr>
        <w:t xml:space="preserve">22+339 และ </w:t>
      </w:r>
      <w:r w:rsidRPr="00D01751">
        <w:rPr>
          <w:rFonts w:ascii="Cordia New" w:hAnsi="Cordia New"/>
          <w:sz w:val="28"/>
        </w:rPr>
        <w:t>KP</w:t>
      </w:r>
      <w:r w:rsidRPr="00D01751">
        <w:rPr>
          <w:rFonts w:ascii="Cordia New" w:hAnsi="Cordia New"/>
          <w:sz w:val="28"/>
          <w:cs/>
        </w:rPr>
        <w:t>.22+959</w:t>
      </w:r>
    </w:p>
    <w:p w:rsidR="00750852" w:rsidRPr="00D01751" w:rsidRDefault="00750852" w:rsidP="00B46618">
      <w:pPr>
        <w:pStyle w:val="ac"/>
        <w:spacing w:after="0" w:line="264" w:lineRule="auto"/>
        <w:ind w:left="2127"/>
        <w:contextualSpacing w:val="0"/>
        <w:outlineLvl w:val="0"/>
        <w:rPr>
          <w:rFonts w:ascii="Cordia New" w:hAnsi="Cordia New"/>
          <w:sz w:val="28"/>
        </w:rPr>
      </w:pPr>
      <w:r w:rsidRPr="00D01751">
        <w:rPr>
          <w:rFonts w:ascii="Cordia New" w:hAnsi="Cordia New"/>
          <w:sz w:val="28"/>
        </w:rPr>
        <w:t xml:space="preserve">RC500 </w:t>
      </w:r>
      <w:proofErr w:type="gramStart"/>
      <w:r w:rsidR="00F04569" w:rsidRPr="00D01751">
        <w:rPr>
          <w:rFonts w:ascii="Cordia New" w:hAnsi="Cordia New" w:hint="cs"/>
          <w:sz w:val="28"/>
          <w:cs/>
        </w:rPr>
        <w:t xml:space="preserve">จำนวน </w:t>
      </w:r>
      <w:r w:rsidR="00F04569" w:rsidRPr="00D01751">
        <w:rPr>
          <w:rFonts w:ascii="Cordia New" w:hAnsi="Cordia New"/>
          <w:sz w:val="28"/>
          <w:cs/>
        </w:rPr>
        <w:t xml:space="preserve"> </w:t>
      </w:r>
      <w:r w:rsidRPr="00D01751">
        <w:rPr>
          <w:rFonts w:ascii="Cordia New" w:hAnsi="Cordia New"/>
          <w:sz w:val="28"/>
        </w:rPr>
        <w:t>3</w:t>
      </w:r>
      <w:proofErr w:type="gramEnd"/>
      <w:r w:rsidRPr="00D01751">
        <w:rPr>
          <w:rFonts w:ascii="Cordia New" w:hAnsi="Cordia New"/>
          <w:sz w:val="28"/>
        </w:rPr>
        <w:t xml:space="preserve"> </w:t>
      </w:r>
      <w:r w:rsidRPr="00D01751">
        <w:rPr>
          <w:rFonts w:ascii="Cordia New" w:hAnsi="Cordia New" w:hint="cs"/>
          <w:sz w:val="28"/>
          <w:cs/>
        </w:rPr>
        <w:t xml:space="preserve">จุด ตำแหน่ง </w:t>
      </w:r>
      <w:r w:rsidRPr="00D01751">
        <w:rPr>
          <w:rFonts w:ascii="Cordia New" w:hAnsi="Cordia New"/>
          <w:sz w:val="28"/>
        </w:rPr>
        <w:t>KP</w:t>
      </w:r>
      <w:r w:rsidR="00B46618" w:rsidRPr="00D01751">
        <w:rPr>
          <w:rFonts w:ascii="Cordia New" w:hAnsi="Cordia New" w:hint="cs"/>
          <w:sz w:val="28"/>
          <w:cs/>
        </w:rPr>
        <w:t>.</w:t>
      </w:r>
    </w:p>
    <w:p w:rsidR="003F76AD" w:rsidRPr="00D01751" w:rsidRDefault="00750852" w:rsidP="003F76AD">
      <w:pPr>
        <w:pStyle w:val="ac"/>
        <w:numPr>
          <w:ilvl w:val="3"/>
          <w:numId w:val="24"/>
        </w:numPr>
        <w:spacing w:before="240" w:after="12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D01751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750852" w:rsidRPr="00D01751" w:rsidRDefault="00750852" w:rsidP="00B46618">
      <w:pPr>
        <w:ind w:left="2127"/>
        <w:outlineLvl w:val="0"/>
        <w:rPr>
          <w:rFonts w:asciiTheme="minorBidi" w:hAnsiTheme="minorBidi" w:cstheme="minorBidi"/>
          <w:sz w:val="28"/>
          <w:cs/>
        </w:rPr>
      </w:pPr>
      <w:r w:rsidRPr="00D01751">
        <w:rPr>
          <w:rFonts w:asciiTheme="minorBidi" w:hAnsiTheme="minorBidi" w:cstheme="minorBidi"/>
          <w:sz w:val="28"/>
        </w:rPr>
        <w:t>RC650</w:t>
      </w:r>
    </w:p>
    <w:p w:rsidR="00750852" w:rsidRPr="00D01751" w:rsidRDefault="00750852" w:rsidP="00B46618">
      <w:pPr>
        <w:spacing w:line="264" w:lineRule="auto"/>
        <w:ind w:left="2127"/>
        <w:outlineLvl w:val="0"/>
        <w:rPr>
          <w:rFonts w:asciiTheme="minorBidi" w:hAnsiTheme="minorBidi" w:cstheme="minorBidi"/>
          <w:sz w:val="28"/>
        </w:rPr>
      </w:pPr>
      <w:r w:rsidRPr="00D01751">
        <w:rPr>
          <w:rFonts w:asciiTheme="minorBidi" w:hAnsiTheme="minorBidi" w:cstheme="minorBidi"/>
          <w:sz w:val="28"/>
        </w:rPr>
        <w:t>KP</w:t>
      </w:r>
      <w:r w:rsidRPr="00D01751">
        <w:rPr>
          <w:rFonts w:asciiTheme="minorBidi" w:hAnsiTheme="minorBidi" w:cs="Cordia New"/>
          <w:sz w:val="28"/>
          <w:cs/>
        </w:rPr>
        <w:t>.</w:t>
      </w:r>
      <w:r w:rsidR="00B46618" w:rsidRPr="00D01751">
        <w:rPr>
          <w:rFonts w:asciiTheme="minorBidi" w:hAnsiTheme="minorBidi" w:cstheme="minorBidi"/>
          <w:sz w:val="28"/>
        </w:rPr>
        <w:t>22</w:t>
      </w:r>
      <w:r w:rsidR="00B46618" w:rsidRPr="00D01751">
        <w:rPr>
          <w:rFonts w:asciiTheme="minorBidi" w:hAnsiTheme="minorBidi" w:cs="Cordia New"/>
          <w:sz w:val="28"/>
          <w:cs/>
        </w:rPr>
        <w:t>+</w:t>
      </w:r>
      <w:r w:rsidR="00B46618" w:rsidRPr="00D01751">
        <w:rPr>
          <w:rFonts w:asciiTheme="minorBidi" w:hAnsiTheme="minorBidi" w:cstheme="minorBidi"/>
          <w:sz w:val="28"/>
        </w:rPr>
        <w:t xml:space="preserve">339 </w:t>
      </w:r>
      <w:r w:rsidR="00B46618" w:rsidRPr="00D01751">
        <w:rPr>
          <w:rFonts w:asciiTheme="minorBidi" w:hAnsiTheme="minorBidi" w:cstheme="minorBidi"/>
          <w:sz w:val="28"/>
          <w:cs/>
        </w:rPr>
        <w:t xml:space="preserve">ลักษณะความเสียหาย </w:t>
      </w:r>
      <w:r w:rsidR="00B46618" w:rsidRPr="00D01751">
        <w:rPr>
          <w:rFonts w:asciiTheme="minorBidi" w:hAnsiTheme="minorBidi" w:cstheme="minorBidi"/>
          <w:sz w:val="28"/>
        </w:rPr>
        <w:t xml:space="preserve">Dent on weld </w:t>
      </w:r>
      <w:r w:rsidR="00F04569" w:rsidRPr="00D01751">
        <w:rPr>
          <w:rFonts w:asciiTheme="minorBidi" w:hAnsiTheme="minorBidi" w:cstheme="minorBidi"/>
          <w:sz w:val="28"/>
          <w:cs/>
        </w:rPr>
        <w:t xml:space="preserve">จากการประเมินพบว่า </w:t>
      </w:r>
      <w:r w:rsidR="00F04569" w:rsidRPr="00D01751">
        <w:rPr>
          <w:rFonts w:asciiTheme="minorBidi" w:hAnsiTheme="minorBidi" w:cstheme="minorBidi"/>
          <w:sz w:val="28"/>
        </w:rPr>
        <w:t xml:space="preserve">Defect </w:t>
      </w:r>
      <w:r w:rsidR="00B46618" w:rsidRPr="00D01751">
        <w:rPr>
          <w:rFonts w:asciiTheme="minorBidi" w:hAnsiTheme="minorBidi" w:cstheme="minorBidi"/>
          <w:sz w:val="28"/>
          <w:cs/>
        </w:rPr>
        <w:t>นี้</w:t>
      </w:r>
      <w:r w:rsidR="00F04569" w:rsidRPr="00D01751">
        <w:rPr>
          <w:rFonts w:asciiTheme="minorBidi" w:hAnsiTheme="minorBidi" w:cstheme="minorBidi"/>
          <w:sz w:val="28"/>
          <w:cs/>
        </w:rPr>
        <w:t xml:space="preserve">จัดอยู่ในประเภท </w:t>
      </w:r>
      <w:r w:rsidR="00F04569" w:rsidRPr="00D01751">
        <w:rPr>
          <w:rFonts w:asciiTheme="minorBidi" w:hAnsiTheme="minorBidi" w:cstheme="minorBidi"/>
          <w:sz w:val="28"/>
        </w:rPr>
        <w:t xml:space="preserve">Kinked dent </w:t>
      </w:r>
      <w:r w:rsidR="00F04569" w:rsidRPr="00D01751">
        <w:rPr>
          <w:rFonts w:asciiTheme="minorBidi" w:hAnsiTheme="minorBidi" w:cstheme="minorBidi"/>
          <w:sz w:val="28"/>
          <w:cs/>
        </w:rPr>
        <w:t xml:space="preserve">และพบค่า </w:t>
      </w:r>
      <w:r w:rsidR="00F04569" w:rsidRPr="00D01751">
        <w:rPr>
          <w:rFonts w:asciiTheme="minorBidi" w:hAnsiTheme="minorBidi" w:cstheme="minorBidi"/>
          <w:sz w:val="28"/>
        </w:rPr>
        <w:t xml:space="preserve">Strain </w:t>
      </w:r>
      <w:r w:rsidR="00F04569" w:rsidRPr="00D01751">
        <w:rPr>
          <w:rFonts w:asciiTheme="minorBidi" w:hAnsiTheme="minorBidi" w:cstheme="minorBidi"/>
          <w:sz w:val="28"/>
          <w:cs/>
        </w:rPr>
        <w:t>สูงสุด เท่ากับ 10.06</w:t>
      </w:r>
      <w:r w:rsidR="00F04569" w:rsidRPr="00D01751">
        <w:rPr>
          <w:rFonts w:asciiTheme="minorBidi" w:hAnsiTheme="minorBidi" w:cs="Cordia New"/>
          <w:sz w:val="28"/>
          <w:cs/>
        </w:rPr>
        <w:t xml:space="preserve">% </w:t>
      </w:r>
      <w:r w:rsidR="00F04569" w:rsidRPr="00D01751">
        <w:rPr>
          <w:rFonts w:asciiTheme="minorBidi" w:hAnsiTheme="minorBidi" w:cstheme="minorBidi"/>
          <w:sz w:val="28"/>
          <w:cs/>
        </w:rPr>
        <w:t xml:space="preserve">มีความเสี่ยงต่อการเกิด </w:t>
      </w:r>
      <w:r w:rsidR="00F04569" w:rsidRPr="00D01751">
        <w:rPr>
          <w:rFonts w:asciiTheme="minorBidi" w:hAnsiTheme="minorBidi" w:cstheme="minorBidi"/>
          <w:sz w:val="28"/>
        </w:rPr>
        <w:t>Crack</w:t>
      </w:r>
      <w:r w:rsidR="00F04569" w:rsidRPr="00D01751">
        <w:rPr>
          <w:rFonts w:asciiTheme="minorBidi" w:hAnsiTheme="minorBidi" w:cstheme="minorBidi"/>
          <w:sz w:val="28"/>
          <w:cs/>
        </w:rPr>
        <w:t>สูง จึงเห็นควรให้</w:t>
      </w:r>
      <w:r w:rsidR="008338CF" w:rsidRPr="00D01751">
        <w:rPr>
          <w:rFonts w:asciiTheme="minorBidi" w:hAnsiTheme="minorBidi" w:cstheme="minorBidi"/>
          <w:sz w:val="28"/>
          <w:cs/>
        </w:rPr>
        <w:t>ดำเนินการแก้ไข</w:t>
      </w:r>
    </w:p>
    <w:p w:rsidR="00F04569" w:rsidRPr="00D01751" w:rsidRDefault="00F04569" w:rsidP="00B46618">
      <w:pPr>
        <w:spacing w:line="264" w:lineRule="auto"/>
        <w:ind w:left="2127"/>
        <w:outlineLvl w:val="0"/>
        <w:rPr>
          <w:rFonts w:asciiTheme="minorBidi" w:hAnsiTheme="minorBidi" w:cstheme="minorBidi"/>
          <w:sz w:val="28"/>
        </w:rPr>
      </w:pPr>
      <w:r w:rsidRPr="00D01751">
        <w:rPr>
          <w:rFonts w:asciiTheme="minorBidi" w:hAnsiTheme="minorBidi" w:cstheme="minorBidi"/>
          <w:sz w:val="28"/>
        </w:rPr>
        <w:t>KP</w:t>
      </w:r>
      <w:r w:rsidRPr="00D01751">
        <w:rPr>
          <w:rFonts w:asciiTheme="minorBidi" w:hAnsiTheme="minorBidi" w:cs="Cordia New"/>
          <w:sz w:val="28"/>
          <w:cs/>
        </w:rPr>
        <w:t>.</w:t>
      </w:r>
      <w:r w:rsidRPr="00D01751">
        <w:rPr>
          <w:rFonts w:asciiTheme="minorBidi" w:hAnsiTheme="minorBidi" w:cstheme="minorBidi"/>
          <w:sz w:val="28"/>
        </w:rPr>
        <w:t>22</w:t>
      </w:r>
      <w:r w:rsidRPr="00D01751">
        <w:rPr>
          <w:rFonts w:asciiTheme="minorBidi" w:hAnsiTheme="minorBidi" w:cs="Cordia New"/>
          <w:sz w:val="28"/>
          <w:cs/>
        </w:rPr>
        <w:t>+</w:t>
      </w:r>
      <w:r w:rsidRPr="00D01751">
        <w:rPr>
          <w:rFonts w:asciiTheme="minorBidi" w:hAnsiTheme="minorBidi" w:cstheme="minorBidi"/>
          <w:sz w:val="28"/>
        </w:rPr>
        <w:t xml:space="preserve">959 </w:t>
      </w:r>
      <w:proofErr w:type="spellStart"/>
      <w:r w:rsidRPr="00D01751">
        <w:rPr>
          <w:rFonts w:asciiTheme="minorBidi" w:hAnsiTheme="minorBidi" w:cstheme="minorBidi"/>
          <w:sz w:val="28"/>
          <w:cs/>
        </w:rPr>
        <w:t>ลักษ</w:t>
      </w:r>
      <w:proofErr w:type="spellEnd"/>
      <w:r w:rsidRPr="00D01751">
        <w:rPr>
          <w:rFonts w:asciiTheme="minorBidi" w:hAnsiTheme="minorBidi" w:cstheme="minorBidi"/>
          <w:sz w:val="28"/>
          <w:cs/>
        </w:rPr>
        <w:t xml:space="preserve">ระความเสียหาย </w:t>
      </w:r>
      <w:r w:rsidRPr="00D01751">
        <w:rPr>
          <w:rFonts w:asciiTheme="minorBidi" w:hAnsiTheme="minorBidi" w:cstheme="minorBidi"/>
          <w:sz w:val="28"/>
        </w:rPr>
        <w:t xml:space="preserve">Dent with mechanical </w:t>
      </w:r>
      <w:proofErr w:type="gramStart"/>
      <w:r w:rsidRPr="00D01751">
        <w:rPr>
          <w:rFonts w:asciiTheme="minorBidi" w:hAnsiTheme="minorBidi" w:cstheme="minorBidi"/>
          <w:sz w:val="28"/>
        </w:rPr>
        <w:t xml:space="preserve">damaged </w:t>
      </w:r>
      <w:r w:rsidRPr="00D01751">
        <w:rPr>
          <w:rFonts w:asciiTheme="minorBidi" w:hAnsiTheme="minorBidi" w:cstheme="minorBidi"/>
          <w:sz w:val="28"/>
          <w:cs/>
        </w:rPr>
        <w:t xml:space="preserve"> พบว่า</w:t>
      </w:r>
      <w:proofErr w:type="gramEnd"/>
      <w:r w:rsidRPr="00D01751">
        <w:rPr>
          <w:rFonts w:asciiTheme="minorBidi" w:hAnsiTheme="minorBidi" w:cstheme="minorBidi"/>
          <w:sz w:val="28"/>
          <w:cs/>
        </w:rPr>
        <w:t xml:space="preserve"> </w:t>
      </w:r>
      <w:r w:rsidRPr="00D01751">
        <w:rPr>
          <w:rFonts w:asciiTheme="minorBidi" w:hAnsiTheme="minorBidi" w:cstheme="minorBidi"/>
          <w:sz w:val="28"/>
        </w:rPr>
        <w:t xml:space="preserve">Defect </w:t>
      </w:r>
      <w:r w:rsidRPr="00D01751">
        <w:rPr>
          <w:rFonts w:asciiTheme="minorBidi" w:hAnsiTheme="minorBidi" w:cstheme="minorBidi"/>
          <w:sz w:val="28"/>
          <w:cs/>
        </w:rPr>
        <w:t xml:space="preserve">นี้มีการสูญเสียเนื้อเหล็กบริเวณ </w:t>
      </w:r>
      <w:r w:rsidRPr="00D01751">
        <w:rPr>
          <w:rFonts w:asciiTheme="minorBidi" w:hAnsiTheme="minorBidi" w:cstheme="minorBidi"/>
          <w:sz w:val="28"/>
        </w:rPr>
        <w:t xml:space="preserve">Dent </w:t>
      </w:r>
      <w:r w:rsidRPr="00D01751">
        <w:rPr>
          <w:rFonts w:asciiTheme="minorBidi" w:hAnsiTheme="minorBidi" w:cstheme="minorBidi"/>
          <w:sz w:val="28"/>
          <w:cs/>
        </w:rPr>
        <w:t xml:space="preserve">ด้วย 15 </w:t>
      </w:r>
      <w:r w:rsidRPr="00D01751">
        <w:rPr>
          <w:rFonts w:asciiTheme="minorBidi" w:hAnsiTheme="minorBidi" w:cs="Cordia New"/>
          <w:sz w:val="28"/>
          <w:cs/>
        </w:rPr>
        <w:t>%</w:t>
      </w:r>
      <w:r w:rsidRPr="00D01751">
        <w:rPr>
          <w:rFonts w:asciiTheme="minorBidi" w:hAnsiTheme="minorBidi" w:cstheme="minorBidi"/>
          <w:sz w:val="28"/>
          <w:cs/>
        </w:rPr>
        <w:t xml:space="preserve"> </w:t>
      </w:r>
      <w:r w:rsidRPr="00D01751">
        <w:rPr>
          <w:rFonts w:asciiTheme="minorBidi" w:hAnsiTheme="minorBidi" w:cstheme="minorBidi"/>
          <w:sz w:val="28"/>
        </w:rPr>
        <w:t xml:space="preserve">Depth on dent </w:t>
      </w:r>
      <w:r w:rsidR="008338CF" w:rsidRPr="00D01751">
        <w:rPr>
          <w:rFonts w:asciiTheme="minorBidi" w:hAnsiTheme="minorBidi" w:cstheme="minorBidi"/>
          <w:sz w:val="28"/>
          <w:cs/>
        </w:rPr>
        <w:t xml:space="preserve">และพบค่า </w:t>
      </w:r>
      <w:r w:rsidR="008338CF" w:rsidRPr="00D01751">
        <w:rPr>
          <w:rFonts w:asciiTheme="minorBidi" w:hAnsiTheme="minorBidi" w:cstheme="minorBidi"/>
          <w:sz w:val="28"/>
        </w:rPr>
        <w:t xml:space="preserve">Strain </w:t>
      </w:r>
      <w:r w:rsidR="008338CF" w:rsidRPr="00D01751">
        <w:rPr>
          <w:rFonts w:asciiTheme="minorBidi" w:hAnsiTheme="minorBidi" w:cstheme="minorBidi"/>
          <w:sz w:val="28"/>
          <w:cs/>
        </w:rPr>
        <w:t xml:space="preserve">สูงสุด </w:t>
      </w:r>
      <w:proofErr w:type="spellStart"/>
      <w:r w:rsidR="008338CF" w:rsidRPr="00D01751">
        <w:rPr>
          <w:rFonts w:asciiTheme="minorBidi" w:hAnsiTheme="minorBidi" w:cstheme="minorBidi"/>
          <w:sz w:val="28"/>
        </w:rPr>
        <w:t>gmjkdy</w:t>
      </w:r>
      <w:proofErr w:type="spellEnd"/>
      <w:r w:rsidR="008338CF" w:rsidRPr="00D01751">
        <w:rPr>
          <w:rFonts w:asciiTheme="minorBidi" w:hAnsiTheme="minorBidi" w:cs="Cordia New"/>
          <w:sz w:val="28"/>
          <w:cs/>
        </w:rPr>
        <w:t xml:space="preserve">[ </w:t>
      </w:r>
      <w:r w:rsidR="008338CF" w:rsidRPr="00D01751">
        <w:rPr>
          <w:rFonts w:asciiTheme="minorBidi" w:hAnsiTheme="minorBidi" w:cstheme="minorBidi"/>
          <w:sz w:val="28"/>
        </w:rPr>
        <w:t>9</w:t>
      </w:r>
      <w:r w:rsidR="008338CF" w:rsidRPr="00D01751">
        <w:rPr>
          <w:rFonts w:asciiTheme="minorBidi" w:hAnsiTheme="minorBidi" w:cs="Cordia New"/>
          <w:sz w:val="28"/>
          <w:cs/>
        </w:rPr>
        <w:t>.</w:t>
      </w:r>
      <w:r w:rsidR="008338CF" w:rsidRPr="00D01751">
        <w:rPr>
          <w:rFonts w:asciiTheme="minorBidi" w:hAnsiTheme="minorBidi" w:cstheme="minorBidi"/>
          <w:sz w:val="28"/>
        </w:rPr>
        <w:t>63</w:t>
      </w:r>
      <w:r w:rsidR="008338CF" w:rsidRPr="00D01751">
        <w:rPr>
          <w:rFonts w:asciiTheme="minorBidi" w:hAnsiTheme="minorBidi" w:cs="Cordia New"/>
          <w:sz w:val="28"/>
          <w:cs/>
        </w:rPr>
        <w:t xml:space="preserve">% </w:t>
      </w:r>
      <w:r w:rsidR="008338CF" w:rsidRPr="00D01751">
        <w:rPr>
          <w:rFonts w:asciiTheme="minorBidi" w:hAnsiTheme="minorBidi" w:cstheme="minorBidi"/>
          <w:sz w:val="28"/>
          <w:cs/>
        </w:rPr>
        <w:t xml:space="preserve">มีความเสียมีความเสี่ยงต่อการเกิด </w:t>
      </w:r>
      <w:r w:rsidR="008338CF" w:rsidRPr="00D01751">
        <w:rPr>
          <w:rFonts w:asciiTheme="minorBidi" w:hAnsiTheme="minorBidi" w:cstheme="minorBidi"/>
          <w:sz w:val="28"/>
        </w:rPr>
        <w:t>Crack</w:t>
      </w:r>
      <w:r w:rsidR="008338CF" w:rsidRPr="00D01751">
        <w:rPr>
          <w:rFonts w:asciiTheme="minorBidi" w:hAnsiTheme="minorBidi" w:cstheme="minorBidi"/>
          <w:sz w:val="28"/>
          <w:cs/>
        </w:rPr>
        <w:t>สูง จึงเห็นควรให้ดำเนินการแก้ไข</w:t>
      </w:r>
    </w:p>
    <w:p w:rsidR="008338CF" w:rsidRPr="00D01751" w:rsidRDefault="008338CF" w:rsidP="00B46618">
      <w:pPr>
        <w:spacing w:line="264" w:lineRule="auto"/>
        <w:ind w:left="2127"/>
        <w:outlineLvl w:val="0"/>
        <w:rPr>
          <w:rFonts w:asciiTheme="minorBidi" w:hAnsiTheme="minorBidi" w:cstheme="minorBidi"/>
          <w:sz w:val="28"/>
        </w:rPr>
      </w:pPr>
      <w:r w:rsidRPr="00D01751">
        <w:rPr>
          <w:rFonts w:asciiTheme="minorBidi" w:hAnsiTheme="minorBidi" w:cstheme="minorBidi"/>
          <w:sz w:val="28"/>
        </w:rPr>
        <w:t>RC500</w:t>
      </w:r>
    </w:p>
    <w:p w:rsidR="008338CF" w:rsidRPr="00D01751" w:rsidRDefault="008338CF" w:rsidP="00B46618">
      <w:pPr>
        <w:spacing w:line="264" w:lineRule="auto"/>
        <w:ind w:left="2127"/>
        <w:outlineLvl w:val="0"/>
        <w:rPr>
          <w:rFonts w:asciiTheme="minorBidi" w:hAnsiTheme="minorBidi" w:cstheme="minorBidi"/>
          <w:sz w:val="28"/>
          <w:cs/>
        </w:rPr>
      </w:pPr>
      <w:r w:rsidRPr="00D01751">
        <w:rPr>
          <w:rFonts w:asciiTheme="minorBidi" w:hAnsiTheme="minorBidi" w:cstheme="minorBidi"/>
          <w:sz w:val="28"/>
          <w:cs/>
        </w:rPr>
        <w:t>จัดจ้างแล้วเสร็จ อยู่ระหว่างทำการประเมินความแข็งแรง</w:t>
      </w:r>
    </w:p>
    <w:p w:rsidR="008338CF" w:rsidRPr="00D01751" w:rsidRDefault="008338CF" w:rsidP="008338CF">
      <w:pPr>
        <w:pStyle w:val="ac"/>
        <w:numPr>
          <w:ilvl w:val="3"/>
          <w:numId w:val="24"/>
        </w:numPr>
        <w:spacing w:before="240" w:after="12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D01751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p w:rsidR="008338CF" w:rsidRPr="00D01751" w:rsidRDefault="008338CF" w:rsidP="008338CF">
      <w:pPr>
        <w:pStyle w:val="ac"/>
        <w:spacing w:before="240" w:after="120" w:line="264" w:lineRule="auto"/>
        <w:ind w:left="2127"/>
        <w:contextualSpacing w:val="0"/>
        <w:outlineLvl w:val="0"/>
        <w:rPr>
          <w:rFonts w:ascii="Cordia New" w:hAnsi="Cordia New"/>
          <w:sz w:val="28"/>
        </w:rPr>
      </w:pPr>
      <w:r w:rsidRPr="00D01751">
        <w:rPr>
          <w:rFonts w:ascii="Cordia New" w:hAnsi="Cordia New"/>
          <w:sz w:val="28"/>
        </w:rPr>
        <w:lastRenderedPageBreak/>
        <w:t xml:space="preserve">RC650 </w:t>
      </w:r>
      <w:r w:rsidRPr="00D01751">
        <w:rPr>
          <w:rFonts w:ascii="Cordia New" w:hAnsi="Cordia New" w:hint="cs"/>
          <w:sz w:val="28"/>
          <w:cs/>
        </w:rPr>
        <w:t xml:space="preserve">ดำเนินการลดความเสี่ยง โดยศึกษาความเป็นไปได้ในการลดความดัน ลงเหลือ 85 </w:t>
      </w:r>
      <w:r w:rsidRPr="00D01751">
        <w:rPr>
          <w:rFonts w:ascii="Cordia New" w:hAnsi="Cordia New"/>
          <w:sz w:val="28"/>
          <w:cs/>
        </w:rPr>
        <w:t>%</w:t>
      </w:r>
      <w:r w:rsidRPr="00D01751">
        <w:rPr>
          <w:rFonts w:ascii="Cordia New" w:hAnsi="Cordia New" w:hint="cs"/>
          <w:sz w:val="28"/>
          <w:cs/>
        </w:rPr>
        <w:t xml:space="preserve"> ของ </w:t>
      </w:r>
      <w:r w:rsidRPr="00D01751">
        <w:rPr>
          <w:rFonts w:ascii="Cordia New" w:hAnsi="Cordia New"/>
          <w:sz w:val="28"/>
        </w:rPr>
        <w:t xml:space="preserve">Maximum Operating pressure </w:t>
      </w:r>
      <w:r w:rsidRPr="00D01751">
        <w:rPr>
          <w:rFonts w:ascii="Cordia New" w:hAnsi="Cordia New" w:hint="cs"/>
          <w:sz w:val="28"/>
          <w:cs/>
        </w:rPr>
        <w:t xml:space="preserve">หรือ </w:t>
      </w:r>
      <w:r w:rsidRPr="00D01751">
        <w:rPr>
          <w:rFonts w:ascii="Cordia New" w:hAnsi="Cordia New"/>
          <w:sz w:val="28"/>
        </w:rPr>
        <w:t xml:space="preserve">MOP </w:t>
      </w:r>
      <w:r w:rsidRPr="00D01751">
        <w:rPr>
          <w:rFonts w:ascii="Cordia New" w:hAnsi="Cordia New"/>
          <w:sz w:val="28"/>
          <w:cs/>
        </w:rPr>
        <w:t>(</w:t>
      </w:r>
      <w:r w:rsidRPr="00D01751">
        <w:rPr>
          <w:rFonts w:ascii="Cordia New" w:hAnsi="Cordia New" w:hint="cs"/>
          <w:sz w:val="28"/>
          <w:cs/>
        </w:rPr>
        <w:t xml:space="preserve">นับตั้งแต่ช่วงหลักจาก </w:t>
      </w:r>
      <w:r w:rsidRPr="00D01751">
        <w:rPr>
          <w:rFonts w:ascii="Cordia New" w:hAnsi="Cordia New"/>
          <w:sz w:val="28"/>
        </w:rPr>
        <w:t>RUN ILI PIG</w:t>
      </w:r>
      <w:r w:rsidRPr="00D01751">
        <w:rPr>
          <w:rFonts w:ascii="Cordia New" w:hAnsi="Cordia New" w:hint="cs"/>
          <w:sz w:val="28"/>
          <w:cs/>
        </w:rPr>
        <w:t xml:space="preserve"> จน</w:t>
      </w:r>
      <w:proofErr w:type="spellStart"/>
      <w:r w:rsidRPr="00D01751">
        <w:rPr>
          <w:rFonts w:ascii="Cordia New" w:hAnsi="Cordia New" w:hint="cs"/>
          <w:sz w:val="28"/>
          <w:cs/>
        </w:rPr>
        <w:t>ถีง</w:t>
      </w:r>
      <w:proofErr w:type="spellEnd"/>
      <w:r w:rsidRPr="00D01751">
        <w:rPr>
          <w:rFonts w:ascii="Cordia New" w:hAnsi="Cordia New" w:hint="cs"/>
          <w:sz w:val="28"/>
          <w:cs/>
        </w:rPr>
        <w:t xml:space="preserve"> ปัจจุบัน</w:t>
      </w:r>
      <w:r w:rsidRPr="00D01751">
        <w:rPr>
          <w:rFonts w:ascii="Cordia New" w:hAnsi="Cordia New"/>
          <w:sz w:val="28"/>
          <w:cs/>
        </w:rPr>
        <w:t>)</w:t>
      </w:r>
    </w:p>
    <w:p w:rsidR="008338CF" w:rsidRPr="00D01751" w:rsidRDefault="008338CF" w:rsidP="008338CF">
      <w:pPr>
        <w:pStyle w:val="ac"/>
        <w:spacing w:before="240" w:after="120" w:line="264" w:lineRule="auto"/>
        <w:ind w:left="2127"/>
        <w:contextualSpacing w:val="0"/>
        <w:outlineLvl w:val="0"/>
        <w:rPr>
          <w:rFonts w:ascii="Cordia New" w:hAnsi="Cordia New"/>
          <w:sz w:val="28"/>
        </w:rPr>
      </w:pPr>
      <w:r w:rsidRPr="00D01751">
        <w:rPr>
          <w:rFonts w:ascii="Cordia New" w:hAnsi="Cordia New"/>
          <w:sz w:val="28"/>
        </w:rPr>
        <w:t xml:space="preserve">RC500 </w:t>
      </w:r>
      <w:r w:rsidRPr="00D01751">
        <w:rPr>
          <w:rFonts w:ascii="Cordia New" w:hAnsi="Cordia New" w:hint="cs"/>
          <w:sz w:val="28"/>
          <w:cs/>
        </w:rPr>
        <w:t>สรุปผลการประเมินความแข็งแรงท่อส่งก๊าซ</w:t>
      </w:r>
    </w:p>
    <w:p w:rsidR="008338CF" w:rsidRPr="00D01751" w:rsidRDefault="008338CF" w:rsidP="008338CF">
      <w:pPr>
        <w:pStyle w:val="ac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D01751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ปัญหาอุปสรรค (ถ้ามี) </w:t>
      </w:r>
    </w:p>
    <w:p w:rsidR="008338CF" w:rsidRPr="00D01751" w:rsidRDefault="008338CF" w:rsidP="008338CF">
      <w:pPr>
        <w:pStyle w:val="ac"/>
        <w:spacing w:before="240" w:after="120" w:line="264" w:lineRule="auto"/>
        <w:ind w:left="2127"/>
        <w:contextualSpacing w:val="0"/>
        <w:outlineLvl w:val="0"/>
        <w:rPr>
          <w:rFonts w:ascii="Cordia New" w:hAnsi="Cordia New"/>
          <w:sz w:val="28"/>
          <w:cs/>
        </w:rPr>
      </w:pPr>
      <w:r w:rsidRPr="00D01751">
        <w:rPr>
          <w:rFonts w:ascii="Cordia New" w:hAnsi="Cordia New"/>
          <w:sz w:val="28"/>
        </w:rPr>
        <w:t xml:space="preserve">RC650 </w:t>
      </w:r>
      <w:r w:rsidRPr="00D01751">
        <w:rPr>
          <w:rFonts w:ascii="Cordia New" w:hAnsi="Cordia New" w:hint="cs"/>
          <w:sz w:val="28"/>
          <w:cs/>
        </w:rPr>
        <w:t>เนื่องจากการลดความดันจะส่งผลกระทบต่อลูกค้าที่ใช้ก๊าซ ดังนั้นจึงต้องศึกษาหาแนวทางการลดความดัน ให้รอบคอบและส่งผลกระทบต่อลูกค้าน้อยที่สุดก่อน</w:t>
      </w:r>
      <w:r w:rsidR="00266C69" w:rsidRPr="00D01751">
        <w:rPr>
          <w:rFonts w:ascii="Cordia New" w:hAnsi="Cordia New" w:hint="cs"/>
          <w:sz w:val="28"/>
          <w:cs/>
        </w:rPr>
        <w:t xml:space="preserve"> </w:t>
      </w:r>
      <w:r w:rsidRPr="00D01751">
        <w:rPr>
          <w:rFonts w:ascii="Cordia New" w:hAnsi="Cordia New" w:hint="cs"/>
          <w:sz w:val="28"/>
          <w:cs/>
        </w:rPr>
        <w:t>จึงสามารถดำเนินการลดความดัน</w:t>
      </w:r>
      <w:r w:rsidR="00266C69" w:rsidRPr="00D01751">
        <w:rPr>
          <w:rFonts w:ascii="Cordia New" w:hAnsi="Cordia New" w:hint="cs"/>
          <w:sz w:val="28"/>
          <w:cs/>
        </w:rPr>
        <w:t xml:space="preserve"> </w:t>
      </w:r>
      <w:r w:rsidRPr="00D01751">
        <w:rPr>
          <w:rFonts w:ascii="Cordia New" w:hAnsi="Cordia New" w:hint="cs"/>
          <w:sz w:val="28"/>
          <w:cs/>
        </w:rPr>
        <w:t>และแจ้งกับลูกค้าได้</w:t>
      </w:r>
    </w:p>
    <w:p w:rsidR="001502FC" w:rsidRPr="00D01751" w:rsidRDefault="001502FC" w:rsidP="001502FC">
      <w:pPr>
        <w:pStyle w:val="ac"/>
        <w:numPr>
          <w:ilvl w:val="2"/>
          <w:numId w:val="24"/>
        </w:numPr>
        <w:spacing w:before="240" w:after="12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D01751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งานประเมินความจำเป็นในการเสริมความแข็งแรงโครงสร้างแท่น </w:t>
      </w:r>
      <w:r w:rsidRPr="00D01751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ERP</w:t>
      </w:r>
    </w:p>
    <w:p w:rsidR="001502FC" w:rsidRPr="00D01751" w:rsidRDefault="00AA48BE" w:rsidP="00AA48BE">
      <w:pPr>
        <w:pStyle w:val="ac"/>
        <w:spacing w:before="240" w:after="120" w:line="264" w:lineRule="auto"/>
        <w:ind w:left="1134" w:firstLine="284"/>
        <w:contextualSpacing w:val="0"/>
        <w:outlineLvl w:val="0"/>
        <w:rPr>
          <w:rFonts w:ascii="Cordia New" w:hAnsi="Cordia New"/>
          <w:sz w:val="28"/>
        </w:rPr>
      </w:pPr>
      <w:r w:rsidRPr="00D01751">
        <w:rPr>
          <w:rFonts w:ascii="Cordia New" w:hAnsi="Cordia New" w:hint="cs"/>
          <w:sz w:val="28"/>
          <w:cs/>
        </w:rPr>
        <w:t xml:space="preserve">งานจ้างที่ปรึกษาประเมินความแข็งแรง และขยายอายุโครงสร้างแท่น </w:t>
      </w:r>
      <w:r w:rsidRPr="00D01751">
        <w:rPr>
          <w:rFonts w:ascii="Cordia New" w:hAnsi="Cordia New"/>
          <w:sz w:val="28"/>
        </w:rPr>
        <w:t>ERP</w:t>
      </w:r>
      <w:r w:rsidRPr="00D01751">
        <w:rPr>
          <w:rFonts w:ascii="Cordia New" w:hAnsi="Cordia New" w:hint="cs"/>
          <w:sz w:val="28"/>
          <w:cs/>
        </w:rPr>
        <w:t xml:space="preserve"> เพื่อให้สามารถรองรับโครงการขยายอายุโรงไฟฟ้าขนอม จนถึงปี 2584 โดยประเมินทั้งโครงสร้างส่วนเหนือน้ำ และใต้น้ำโดยใช้ผลการตรวจสอบล่าสุด อ้างอิงตามมาตรฐาน </w:t>
      </w:r>
      <w:r w:rsidRPr="00D01751">
        <w:rPr>
          <w:rFonts w:ascii="Cordia New" w:hAnsi="Cordia New"/>
          <w:sz w:val="28"/>
        </w:rPr>
        <w:t>API RP2A</w:t>
      </w:r>
      <w:r w:rsidRPr="00D01751">
        <w:rPr>
          <w:rFonts w:ascii="Cordia New" w:hAnsi="Cordia New"/>
          <w:sz w:val="28"/>
          <w:cs/>
        </w:rPr>
        <w:t>-</w:t>
      </w:r>
      <w:r w:rsidRPr="00D01751">
        <w:rPr>
          <w:rFonts w:ascii="Cordia New" w:hAnsi="Cordia New"/>
          <w:sz w:val="28"/>
        </w:rPr>
        <w:t xml:space="preserve">WSD </w:t>
      </w:r>
      <w:r w:rsidRPr="00D01751">
        <w:rPr>
          <w:rFonts w:ascii="Cordia New" w:hAnsi="Cordia New" w:hint="cs"/>
          <w:sz w:val="28"/>
          <w:cs/>
        </w:rPr>
        <w:t>และ</w:t>
      </w:r>
      <w:r w:rsidRPr="00D01751">
        <w:rPr>
          <w:rFonts w:ascii="Cordia New" w:hAnsi="Cordia New"/>
          <w:sz w:val="28"/>
        </w:rPr>
        <w:t xml:space="preserve"> API RP2SIM  </w:t>
      </w:r>
    </w:p>
    <w:p w:rsidR="001502FC" w:rsidRPr="00D01751" w:rsidRDefault="001502FC" w:rsidP="001502FC">
      <w:pPr>
        <w:pStyle w:val="ac"/>
        <w:numPr>
          <w:ilvl w:val="3"/>
          <w:numId w:val="24"/>
        </w:numPr>
        <w:spacing w:before="240" w:after="12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D01751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  <w:r w:rsidR="00AA48BE" w:rsidRPr="00D01751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8338CF" w:rsidRPr="00D01751" w:rsidRDefault="00AA48BE" w:rsidP="00AA48BE">
      <w:pPr>
        <w:pStyle w:val="ac"/>
        <w:spacing w:after="0" w:line="264" w:lineRule="auto"/>
        <w:ind w:left="2127"/>
        <w:contextualSpacing w:val="0"/>
        <w:outlineLvl w:val="0"/>
        <w:rPr>
          <w:rFonts w:ascii="Cordia New" w:hAnsi="Cordia New"/>
          <w:sz w:val="28"/>
        </w:rPr>
      </w:pPr>
      <w:r w:rsidRPr="00D01751">
        <w:rPr>
          <w:rFonts w:ascii="Cordia New" w:hAnsi="Cordia New"/>
          <w:sz w:val="28"/>
        </w:rPr>
        <w:t xml:space="preserve">Phase 1 </w:t>
      </w:r>
      <w:r w:rsidRPr="00D01751">
        <w:rPr>
          <w:rFonts w:ascii="Cordia New" w:hAnsi="Cordia New" w:hint="cs"/>
          <w:sz w:val="28"/>
          <w:cs/>
        </w:rPr>
        <w:t xml:space="preserve">จ้างประเมินความแข็งแรงโครงสร้างแท่น </w:t>
      </w:r>
      <w:r w:rsidRPr="00D01751">
        <w:rPr>
          <w:rFonts w:ascii="Cordia New" w:hAnsi="Cordia New"/>
          <w:sz w:val="28"/>
        </w:rPr>
        <w:t>ERP</w:t>
      </w:r>
      <w:r w:rsidRPr="00D01751">
        <w:rPr>
          <w:rFonts w:ascii="Cordia New" w:hAnsi="Cordia New" w:hint="cs"/>
          <w:sz w:val="28"/>
          <w:cs/>
        </w:rPr>
        <w:t xml:space="preserve"> </w:t>
      </w:r>
    </w:p>
    <w:p w:rsidR="00AA48BE" w:rsidRPr="00D01751" w:rsidRDefault="00AA48BE" w:rsidP="00AA48BE">
      <w:pPr>
        <w:pStyle w:val="ac"/>
        <w:spacing w:after="0" w:line="264" w:lineRule="auto"/>
        <w:ind w:left="2127"/>
        <w:contextualSpacing w:val="0"/>
        <w:outlineLvl w:val="0"/>
        <w:rPr>
          <w:rFonts w:ascii="Cordia New" w:hAnsi="Cordia New"/>
          <w:sz w:val="28"/>
          <w:cs/>
        </w:rPr>
      </w:pPr>
      <w:r w:rsidRPr="00D01751">
        <w:rPr>
          <w:rFonts w:ascii="Cordia New" w:hAnsi="Cordia New"/>
          <w:sz w:val="28"/>
        </w:rPr>
        <w:t xml:space="preserve">Phase 2 </w:t>
      </w:r>
      <w:r w:rsidRPr="00D01751">
        <w:rPr>
          <w:rFonts w:ascii="Cordia New" w:hAnsi="Cordia New" w:hint="cs"/>
          <w:sz w:val="28"/>
          <w:cs/>
        </w:rPr>
        <w:t xml:space="preserve">จ้างออกใบรับรองการยืดอายุใช้งานโครงสร้างแท่น ให้ถึงปี 2584 </w:t>
      </w:r>
      <w:r w:rsidRPr="00D01751">
        <w:rPr>
          <w:rFonts w:ascii="Cordia New" w:hAnsi="Cordia New"/>
          <w:sz w:val="28"/>
          <w:cs/>
        </w:rPr>
        <w:t>(</w:t>
      </w:r>
      <w:r w:rsidRPr="00D01751">
        <w:rPr>
          <w:rFonts w:ascii="Cordia New" w:hAnsi="Cordia New" w:hint="cs"/>
          <w:sz w:val="28"/>
          <w:cs/>
        </w:rPr>
        <w:t>25 ปีนับจากปีปัจจุบัน</w:t>
      </w:r>
      <w:r w:rsidRPr="00D01751">
        <w:rPr>
          <w:rFonts w:ascii="Cordia New" w:hAnsi="Cordia New"/>
          <w:sz w:val="28"/>
          <w:cs/>
        </w:rPr>
        <w:t>)</w:t>
      </w:r>
    </w:p>
    <w:p w:rsidR="00094E3B" w:rsidRPr="00D01751" w:rsidRDefault="00094E3B" w:rsidP="00094E3B">
      <w:pPr>
        <w:pStyle w:val="ac"/>
        <w:numPr>
          <w:ilvl w:val="3"/>
          <w:numId w:val="24"/>
        </w:numPr>
        <w:spacing w:before="240" w:after="12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D01751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15769D" w:rsidRPr="00D01751" w:rsidRDefault="00094E3B" w:rsidP="00094E3B">
      <w:pPr>
        <w:pStyle w:val="ac"/>
        <w:spacing w:line="264" w:lineRule="auto"/>
        <w:ind w:left="2127"/>
        <w:outlineLvl w:val="0"/>
        <w:rPr>
          <w:rFonts w:ascii="Cordia New" w:hAnsi="Cordia New"/>
          <w:sz w:val="28"/>
        </w:rPr>
      </w:pPr>
      <w:r w:rsidRPr="00D01751">
        <w:rPr>
          <w:rFonts w:ascii="Cordia New" w:hAnsi="Cordia New"/>
          <w:sz w:val="28"/>
        </w:rPr>
        <w:t xml:space="preserve">Phase 1 </w:t>
      </w:r>
      <w:r w:rsidRPr="00D01751">
        <w:rPr>
          <w:rFonts w:ascii="Cordia New" w:hAnsi="Cordia New" w:hint="cs"/>
          <w:sz w:val="28"/>
          <w:cs/>
        </w:rPr>
        <w:t>ผลการประเมินความแข็งแรงโครงสร้างแท่น</w:t>
      </w:r>
    </w:p>
    <w:p w:rsidR="00094E3B" w:rsidRPr="00D01751" w:rsidRDefault="00094E3B" w:rsidP="00094E3B">
      <w:pPr>
        <w:pStyle w:val="ac"/>
        <w:spacing w:line="264" w:lineRule="auto"/>
        <w:ind w:left="2127"/>
        <w:outlineLvl w:val="0"/>
        <w:rPr>
          <w:rFonts w:ascii="Cordia New" w:hAnsi="Cordia New"/>
          <w:sz w:val="28"/>
        </w:rPr>
      </w:pPr>
      <w:r w:rsidRPr="00D01751">
        <w:rPr>
          <w:rFonts w:ascii="Cordia New" w:hAnsi="Cordia New" w:hint="cs"/>
          <w:sz w:val="28"/>
          <w:cs/>
        </w:rPr>
        <w:t xml:space="preserve">ค่า </w:t>
      </w:r>
      <w:r w:rsidRPr="00D01751">
        <w:rPr>
          <w:rFonts w:ascii="Cordia New" w:hAnsi="Cordia New" w:hint="cs"/>
          <w:sz w:val="28"/>
        </w:rPr>
        <w:t xml:space="preserve">Safety factor </w:t>
      </w:r>
      <w:r w:rsidRPr="00D01751">
        <w:rPr>
          <w:rFonts w:ascii="Cordia New" w:hAnsi="Cordia New" w:hint="cs"/>
          <w:sz w:val="28"/>
          <w:cs/>
        </w:rPr>
        <w:t xml:space="preserve">ของ </w:t>
      </w:r>
      <w:r w:rsidRPr="00D01751">
        <w:rPr>
          <w:rFonts w:ascii="Cordia New" w:hAnsi="Cordia New" w:hint="cs"/>
          <w:sz w:val="28"/>
        </w:rPr>
        <w:t xml:space="preserve">Foundation </w:t>
      </w:r>
      <w:r w:rsidRPr="00D01751">
        <w:rPr>
          <w:rFonts w:ascii="Cordia New" w:hAnsi="Cordia New" w:hint="cs"/>
          <w:sz w:val="28"/>
          <w:cs/>
        </w:rPr>
        <w:t xml:space="preserve">โดยใช้ข้อมูล </w:t>
      </w:r>
      <w:proofErr w:type="spellStart"/>
      <w:r w:rsidRPr="00D01751">
        <w:rPr>
          <w:rFonts w:ascii="Cordia New" w:hAnsi="Cordia New" w:hint="cs"/>
          <w:sz w:val="28"/>
        </w:rPr>
        <w:t>Metocian</w:t>
      </w:r>
      <w:proofErr w:type="spellEnd"/>
      <w:r w:rsidRPr="00D01751">
        <w:rPr>
          <w:rFonts w:ascii="Cordia New" w:hAnsi="Cordia New" w:hint="cs"/>
          <w:sz w:val="28"/>
        </w:rPr>
        <w:t xml:space="preserve"> </w:t>
      </w:r>
      <w:r w:rsidRPr="00D01751">
        <w:rPr>
          <w:rFonts w:ascii="Cordia New" w:hAnsi="Cordia New" w:hint="cs"/>
          <w:sz w:val="28"/>
          <w:cs/>
        </w:rPr>
        <w:t xml:space="preserve">ในรอบ 1 ปี ผลที่ได้เท่ากับ (ผ่านตามเกณฑ์ เพราะ </w:t>
      </w:r>
      <w:r w:rsidRPr="00D01751">
        <w:rPr>
          <w:rFonts w:ascii="Cordia New" w:hAnsi="Cordia New" w:hint="cs"/>
          <w:sz w:val="28"/>
        </w:rPr>
        <w:t>&gt;</w:t>
      </w:r>
      <w:r w:rsidRPr="00D01751">
        <w:rPr>
          <w:rFonts w:ascii="Cordia New" w:hAnsi="Cordia New" w:hint="cs"/>
          <w:sz w:val="28"/>
          <w:cs/>
        </w:rPr>
        <w:t>= 2.0 )</w:t>
      </w:r>
    </w:p>
    <w:p w:rsidR="00094E3B" w:rsidRPr="00D01751" w:rsidRDefault="00094E3B" w:rsidP="00094E3B">
      <w:pPr>
        <w:pStyle w:val="ac"/>
        <w:spacing w:line="264" w:lineRule="auto"/>
        <w:ind w:left="2127"/>
        <w:outlineLvl w:val="0"/>
        <w:rPr>
          <w:rFonts w:ascii="Cordia New" w:hAnsi="Cordia New"/>
          <w:sz w:val="28"/>
        </w:rPr>
      </w:pPr>
      <w:r w:rsidRPr="00D01751">
        <w:rPr>
          <w:rFonts w:ascii="Cordia New" w:hAnsi="Cordia New" w:hint="cs"/>
          <w:sz w:val="28"/>
          <w:cs/>
        </w:rPr>
        <w:t xml:space="preserve">ค่า </w:t>
      </w:r>
      <w:r w:rsidRPr="00D01751">
        <w:rPr>
          <w:rFonts w:ascii="Cordia New" w:hAnsi="Cordia New" w:hint="cs"/>
          <w:sz w:val="28"/>
        </w:rPr>
        <w:t xml:space="preserve">Safety factor </w:t>
      </w:r>
      <w:r w:rsidR="0024728E" w:rsidRPr="00D01751">
        <w:rPr>
          <w:rFonts w:ascii="Cordia New" w:hAnsi="Cordia New" w:hint="cs"/>
          <w:sz w:val="28"/>
          <w:cs/>
        </w:rPr>
        <w:t>ของ</w:t>
      </w:r>
      <w:r w:rsidRPr="00D01751">
        <w:rPr>
          <w:rFonts w:ascii="Cordia New" w:hAnsi="Cordia New" w:hint="cs"/>
          <w:sz w:val="28"/>
        </w:rPr>
        <w:t xml:space="preserve">Foundation </w:t>
      </w:r>
      <w:r w:rsidRPr="00D01751">
        <w:rPr>
          <w:rFonts w:ascii="Cordia New" w:hAnsi="Cordia New" w:hint="cs"/>
          <w:sz w:val="28"/>
          <w:cs/>
        </w:rPr>
        <w:t xml:space="preserve">โดยใช้ข้อมูล </w:t>
      </w:r>
      <w:proofErr w:type="spellStart"/>
      <w:r w:rsidRPr="00D01751">
        <w:rPr>
          <w:rFonts w:ascii="Cordia New" w:hAnsi="Cordia New" w:hint="cs"/>
          <w:sz w:val="28"/>
        </w:rPr>
        <w:t>Metocian</w:t>
      </w:r>
      <w:proofErr w:type="spellEnd"/>
      <w:r w:rsidRPr="00D01751">
        <w:rPr>
          <w:rFonts w:ascii="Cordia New" w:hAnsi="Cordia New" w:hint="cs"/>
          <w:sz w:val="28"/>
        </w:rPr>
        <w:t xml:space="preserve"> </w:t>
      </w:r>
      <w:r w:rsidRPr="00D01751">
        <w:rPr>
          <w:rFonts w:ascii="Cordia New" w:hAnsi="Cordia New" w:hint="cs"/>
          <w:sz w:val="28"/>
          <w:cs/>
        </w:rPr>
        <w:t>ในรอบ 1</w:t>
      </w:r>
      <w:r w:rsidR="009B3F4B" w:rsidRPr="00D01751">
        <w:rPr>
          <w:rFonts w:ascii="Cordia New" w:hAnsi="Cordia New" w:hint="cs"/>
          <w:sz w:val="28"/>
          <w:cs/>
        </w:rPr>
        <w:t>00</w:t>
      </w:r>
      <w:r w:rsidRPr="00D01751">
        <w:rPr>
          <w:rFonts w:ascii="Cordia New" w:hAnsi="Cordia New" w:hint="cs"/>
          <w:sz w:val="28"/>
          <w:cs/>
        </w:rPr>
        <w:t xml:space="preserve"> ปี ผลที่ได้เท่ากับ 1.5          (ผ่านตามเกณฑ์ เพราะ </w:t>
      </w:r>
      <w:r w:rsidRPr="00D01751">
        <w:rPr>
          <w:rFonts w:ascii="Cordia New" w:hAnsi="Cordia New" w:hint="cs"/>
          <w:sz w:val="28"/>
        </w:rPr>
        <w:t>&gt;</w:t>
      </w:r>
      <w:r w:rsidRPr="00D01751">
        <w:rPr>
          <w:rFonts w:ascii="Cordia New" w:hAnsi="Cordia New" w:hint="cs"/>
          <w:sz w:val="28"/>
          <w:cs/>
        </w:rPr>
        <w:t>= 1.5 )</w:t>
      </w:r>
    </w:p>
    <w:p w:rsidR="00094E3B" w:rsidRPr="00D01751" w:rsidRDefault="00094E3B" w:rsidP="00094E3B">
      <w:pPr>
        <w:pStyle w:val="ac"/>
        <w:spacing w:line="264" w:lineRule="auto"/>
        <w:ind w:left="2127"/>
        <w:outlineLvl w:val="0"/>
        <w:rPr>
          <w:rFonts w:ascii="Cordia New" w:hAnsi="Cordia New"/>
          <w:sz w:val="28"/>
        </w:rPr>
      </w:pPr>
      <w:r w:rsidRPr="00D01751">
        <w:rPr>
          <w:rFonts w:ascii="Cordia New" w:hAnsi="Cordia New" w:hint="cs"/>
          <w:sz w:val="28"/>
          <w:cs/>
        </w:rPr>
        <w:t xml:space="preserve">ค่า </w:t>
      </w:r>
      <w:r w:rsidRPr="00D01751">
        <w:rPr>
          <w:rFonts w:ascii="Cordia New" w:hAnsi="Cordia New" w:hint="cs"/>
          <w:sz w:val="28"/>
        </w:rPr>
        <w:t xml:space="preserve">RSR </w:t>
      </w:r>
      <w:r w:rsidRPr="00D01751">
        <w:rPr>
          <w:rFonts w:ascii="Cordia New" w:hAnsi="Cordia New" w:hint="cs"/>
          <w:sz w:val="28"/>
          <w:cs/>
        </w:rPr>
        <w:t>(</w:t>
      </w:r>
      <w:r w:rsidRPr="00D01751">
        <w:rPr>
          <w:rFonts w:ascii="Cordia New" w:hAnsi="Cordia New" w:hint="cs"/>
          <w:sz w:val="28"/>
        </w:rPr>
        <w:t>Reserve Strength Ration</w:t>
      </w:r>
      <w:r w:rsidRPr="00D01751">
        <w:rPr>
          <w:rFonts w:ascii="Cordia New" w:hAnsi="Cordia New" w:hint="cs"/>
          <w:sz w:val="28"/>
          <w:cs/>
        </w:rPr>
        <w:t xml:space="preserve">) ผลที่ได้เท่ากับ 1.96 (ผ่านตามเกณฑ์ เพราะ </w:t>
      </w:r>
      <w:r w:rsidRPr="00D01751">
        <w:rPr>
          <w:rFonts w:ascii="Cordia New" w:hAnsi="Cordia New" w:hint="cs"/>
          <w:sz w:val="28"/>
        </w:rPr>
        <w:t>&gt;</w:t>
      </w:r>
      <w:r w:rsidRPr="00D01751">
        <w:rPr>
          <w:rFonts w:ascii="Cordia New" w:hAnsi="Cordia New" w:hint="cs"/>
          <w:sz w:val="28"/>
          <w:cs/>
        </w:rPr>
        <w:t>= 1.6)</w:t>
      </w:r>
    </w:p>
    <w:p w:rsidR="00094E3B" w:rsidRPr="00D01751" w:rsidRDefault="00094E3B" w:rsidP="00094E3B">
      <w:pPr>
        <w:pStyle w:val="ac"/>
        <w:spacing w:line="264" w:lineRule="auto"/>
        <w:ind w:left="2127"/>
        <w:outlineLvl w:val="0"/>
        <w:rPr>
          <w:rFonts w:ascii="Cordia New" w:hAnsi="Cordia New"/>
          <w:sz w:val="28"/>
        </w:rPr>
      </w:pPr>
      <w:r w:rsidRPr="00D01751">
        <w:rPr>
          <w:rFonts w:ascii="Cordia New" w:hAnsi="Cordia New" w:hint="cs"/>
          <w:sz w:val="28"/>
          <w:cs/>
        </w:rPr>
        <w:t xml:space="preserve">จากทั้ง  3 ข้อด้านบน สรุปได้ว่า โครงสร้างแท่น มีความแข็งแรง เป็นไปตามมาตรฐาน </w:t>
      </w:r>
      <w:r w:rsidRPr="00D01751">
        <w:rPr>
          <w:rFonts w:ascii="Cordia New" w:hAnsi="Cordia New" w:hint="cs"/>
          <w:sz w:val="28"/>
        </w:rPr>
        <w:t>API RP</w:t>
      </w:r>
      <w:r w:rsidRPr="00D01751">
        <w:rPr>
          <w:rFonts w:ascii="Cordia New" w:hAnsi="Cordia New" w:hint="cs"/>
          <w:sz w:val="28"/>
          <w:cs/>
        </w:rPr>
        <w:t>2</w:t>
      </w:r>
      <w:r w:rsidRPr="00D01751">
        <w:rPr>
          <w:rFonts w:ascii="Cordia New" w:hAnsi="Cordia New" w:hint="cs"/>
          <w:sz w:val="28"/>
        </w:rPr>
        <w:t>D</w:t>
      </w:r>
      <w:r w:rsidRPr="00D01751">
        <w:rPr>
          <w:rFonts w:ascii="Cordia New" w:hAnsi="Cordia New" w:hint="cs"/>
          <w:sz w:val="28"/>
          <w:cs/>
        </w:rPr>
        <w:t>) จึงไม่มีความจำเป็นต้องเสริมความแข็งแรงโครงสร้างแท่</w:t>
      </w:r>
      <w:r w:rsidRPr="00D01751">
        <w:rPr>
          <w:rFonts w:ascii="Cordia New" w:hAnsi="Cordia New"/>
          <w:sz w:val="28"/>
          <w:cs/>
        </w:rPr>
        <w:t>น</w:t>
      </w:r>
    </w:p>
    <w:p w:rsidR="00094E3B" w:rsidRPr="00D01751" w:rsidRDefault="00094E3B" w:rsidP="00094E3B">
      <w:pPr>
        <w:pStyle w:val="ac"/>
        <w:spacing w:line="264" w:lineRule="auto"/>
        <w:ind w:left="2127"/>
        <w:outlineLvl w:val="0"/>
        <w:rPr>
          <w:rFonts w:ascii="Cordia New" w:hAnsi="Cordia New"/>
          <w:sz w:val="28"/>
        </w:rPr>
      </w:pPr>
    </w:p>
    <w:p w:rsidR="00094E3B" w:rsidRPr="00D01751" w:rsidRDefault="00094E3B" w:rsidP="00094E3B">
      <w:pPr>
        <w:pStyle w:val="ac"/>
        <w:spacing w:line="264" w:lineRule="auto"/>
        <w:ind w:left="2127"/>
        <w:outlineLvl w:val="0"/>
        <w:rPr>
          <w:rFonts w:ascii="Cordia New" w:hAnsi="Cordia New"/>
          <w:sz w:val="28"/>
          <w:cs/>
        </w:rPr>
      </w:pPr>
      <w:r w:rsidRPr="00D01751">
        <w:rPr>
          <w:rFonts w:ascii="Cordia New" w:hAnsi="Cordia New"/>
          <w:sz w:val="28"/>
        </w:rPr>
        <w:t xml:space="preserve">Phase 2 </w:t>
      </w:r>
      <w:r w:rsidRPr="00D01751">
        <w:rPr>
          <w:rFonts w:ascii="Cordia New" w:hAnsi="Cordia New" w:hint="cs"/>
          <w:sz w:val="28"/>
          <w:cs/>
        </w:rPr>
        <w:t xml:space="preserve">ออกใบรับรองการยืดอายุใช้งานโครงสร้างแท่น ให้ถึงปี 2584 </w:t>
      </w:r>
      <w:r w:rsidRPr="00D01751">
        <w:rPr>
          <w:rFonts w:ascii="Cordia New" w:hAnsi="Cordia New"/>
          <w:sz w:val="28"/>
          <w:cs/>
        </w:rPr>
        <w:t>(</w:t>
      </w:r>
      <w:r w:rsidRPr="00D01751">
        <w:rPr>
          <w:rFonts w:ascii="Cordia New" w:hAnsi="Cordia New" w:hint="cs"/>
          <w:sz w:val="28"/>
          <w:cs/>
        </w:rPr>
        <w:t>25 ปีนับจากปีปัจจุบัน</w:t>
      </w:r>
      <w:proofErr w:type="gramStart"/>
      <w:r w:rsidRPr="00D01751">
        <w:rPr>
          <w:rFonts w:ascii="Cordia New" w:hAnsi="Cordia New"/>
          <w:sz w:val="28"/>
          <w:cs/>
        </w:rPr>
        <w:t>) :</w:t>
      </w:r>
      <w:proofErr w:type="gramEnd"/>
      <w:r w:rsidRPr="00D01751">
        <w:rPr>
          <w:rFonts w:ascii="Cordia New" w:hAnsi="Cordia New"/>
          <w:sz w:val="28"/>
          <w:cs/>
        </w:rPr>
        <w:t xml:space="preserve"> </w:t>
      </w:r>
      <w:r w:rsidRPr="00D01751">
        <w:rPr>
          <w:rFonts w:ascii="Cordia New" w:hAnsi="Cordia New" w:hint="cs"/>
          <w:sz w:val="28"/>
          <w:cs/>
        </w:rPr>
        <w:t>อยู่ระหว่างดำเนินการจัดจ้าง</w:t>
      </w:r>
    </w:p>
    <w:p w:rsidR="00094E3B" w:rsidRPr="00D01751" w:rsidRDefault="00094E3B" w:rsidP="00094E3B">
      <w:pPr>
        <w:pStyle w:val="ac"/>
        <w:numPr>
          <w:ilvl w:val="3"/>
          <w:numId w:val="24"/>
        </w:numPr>
        <w:spacing w:before="240" w:after="12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D01751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lastRenderedPageBreak/>
        <w:t>การดำเนินงานในอนาคต</w:t>
      </w:r>
    </w:p>
    <w:p w:rsidR="00094E3B" w:rsidRPr="00D01751" w:rsidRDefault="00094E3B" w:rsidP="00094E3B">
      <w:pPr>
        <w:spacing w:line="264" w:lineRule="auto"/>
        <w:ind w:left="2105" w:firstLine="22"/>
        <w:outlineLvl w:val="0"/>
        <w:rPr>
          <w:rFonts w:ascii="Cordia New" w:hAnsi="Cordia New"/>
          <w:sz w:val="28"/>
        </w:rPr>
      </w:pPr>
      <w:r w:rsidRPr="00D01751">
        <w:rPr>
          <w:rFonts w:ascii="Cordia New" w:hAnsi="Cordia New"/>
          <w:sz w:val="28"/>
        </w:rPr>
        <w:t xml:space="preserve">Phase 2 </w:t>
      </w:r>
      <w:r w:rsidRPr="00D01751">
        <w:rPr>
          <w:rFonts w:ascii="Cordia New" w:hAnsi="Cordia New" w:hint="cs"/>
          <w:sz w:val="28"/>
          <w:cs/>
        </w:rPr>
        <w:t>สรุปผลการยืดอายุใช้งานโครงสร้างแท่น</w:t>
      </w:r>
    </w:p>
    <w:p w:rsidR="00094E3B" w:rsidRPr="00D01751" w:rsidRDefault="00094E3B" w:rsidP="00094E3B">
      <w:pPr>
        <w:pStyle w:val="ac"/>
        <w:numPr>
          <w:ilvl w:val="3"/>
          <w:numId w:val="24"/>
        </w:numPr>
        <w:spacing w:before="240" w:after="12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D01751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ปัญหาอุปสรรค (ถ้ามี)</w:t>
      </w:r>
    </w:p>
    <w:p w:rsidR="00094E3B" w:rsidRPr="0012516C" w:rsidRDefault="00094E3B" w:rsidP="00094E3B">
      <w:pPr>
        <w:spacing w:line="264" w:lineRule="auto"/>
        <w:ind w:left="2105" w:firstLine="22"/>
        <w:outlineLvl w:val="0"/>
        <w:rPr>
          <w:rFonts w:ascii="Cordia New" w:hAnsi="Cordia New"/>
          <w:sz w:val="28"/>
        </w:rPr>
      </w:pPr>
      <w:r w:rsidRPr="00D01751">
        <w:rPr>
          <w:rFonts w:ascii="Cordia New" w:hAnsi="Cordia New" w:cs="Cordia New"/>
          <w:sz w:val="28"/>
          <w:cs/>
        </w:rPr>
        <w:t>-</w:t>
      </w:r>
    </w:p>
    <w:p w:rsidR="00DF2622" w:rsidRPr="0012516C" w:rsidRDefault="00DF2622" w:rsidP="004D29CE">
      <w:pPr>
        <w:pStyle w:val="ac"/>
        <w:spacing w:line="264" w:lineRule="auto"/>
        <w:ind w:left="2410"/>
        <w:outlineLvl w:val="0"/>
        <w:rPr>
          <w:rFonts w:ascii="Cordia New" w:hAnsi="Cordia New"/>
          <w:sz w:val="28"/>
          <w:cs/>
        </w:rPr>
      </w:pPr>
    </w:p>
    <w:sectPr w:rsidR="00DF2622" w:rsidRPr="0012516C" w:rsidSect="0058437D">
      <w:headerReference w:type="default" r:id="rId26"/>
      <w:footerReference w:type="default" r:id="rId27"/>
      <w:pgSz w:w="11906" w:h="16838" w:code="9"/>
      <w:pgMar w:top="1440" w:right="1440" w:bottom="1440" w:left="1440" w:header="624" w:footer="624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31" w:author="SuurBuur" w:date="2017-01-06T11:48:00Z" w:initials="S">
    <w:p w:rsidR="003E5EAC" w:rsidRDefault="003E5EAC">
      <w:pPr>
        <w:pStyle w:val="afa"/>
      </w:pPr>
      <w:r>
        <w:rPr>
          <w:rStyle w:val="af9"/>
        </w:rPr>
        <w:annotationRef/>
      </w:r>
      <w:r w:rsidR="00853B57">
        <w:rPr>
          <w:rFonts w:hint="cs"/>
          <w:cs/>
        </w:rPr>
        <w:t>ส่งมาเป็นรูปทั้งกราฟเลย</w:t>
      </w:r>
    </w:p>
  </w:comment>
  <w:comment w:id="32" w:author="SuurBuur" w:date="2017-01-06T11:49:00Z" w:initials="S">
    <w:p w:rsidR="005A3CA5" w:rsidRDefault="005A3CA5">
      <w:pPr>
        <w:pStyle w:val="afa"/>
      </w:pPr>
      <w:r>
        <w:rPr>
          <w:rStyle w:val="af9"/>
        </w:rPr>
        <w:annotationRef/>
      </w:r>
      <w:r w:rsidR="00853B57">
        <w:rPr>
          <w:rFonts w:hint="cs"/>
          <w:cs/>
        </w:rPr>
        <w:t>ส่งมาทั้งกราฟเป็นรูป</w:t>
      </w:r>
    </w:p>
  </w:comment>
  <w:comment w:id="37" w:author="SuurBuur" w:date="2017-01-06T11:28:00Z" w:initials="S">
    <w:p w:rsidR="003A6373" w:rsidRDefault="003A6373">
      <w:pPr>
        <w:pStyle w:val="afa"/>
        <w:rPr>
          <w:cs/>
        </w:rPr>
      </w:pPr>
      <w:r>
        <w:rPr>
          <w:rStyle w:val="af9"/>
        </w:rPr>
        <w:annotationRef/>
      </w:r>
      <w:r>
        <w:rPr>
          <w:szCs w:val="20"/>
          <w:cs/>
        </w:rPr>
        <w:t xml:space="preserve"> </w:t>
      </w:r>
      <w:r>
        <w:rPr>
          <w:rFonts w:hint="cs"/>
          <w:cs/>
        </w:rPr>
        <w:t>ดึงเป็นรายเส้นท่อที่รัน ซึ่งใน</w:t>
      </w:r>
      <w:r>
        <w:t xml:space="preserve"> Pigging </w:t>
      </w:r>
      <w:r>
        <w:rPr>
          <w:rFonts w:hint="cs"/>
          <w:cs/>
        </w:rPr>
        <w:t>จะมีบันทึกอุปสรรคแล้ว</w:t>
      </w:r>
    </w:p>
  </w:comment>
  <w:comment w:id="38" w:author="SuurBuur" w:date="2017-01-06T11:35:00Z" w:initials="S">
    <w:p w:rsidR="008A0DD0" w:rsidRDefault="008A0DD0">
      <w:pPr>
        <w:pStyle w:val="afa"/>
        <w:rPr>
          <w:cs/>
        </w:rPr>
      </w:pPr>
      <w:r>
        <w:rPr>
          <w:rStyle w:val="af9"/>
        </w:rPr>
        <w:annotationRef/>
      </w:r>
      <w:r w:rsidR="00853B57">
        <w:rPr>
          <w:rFonts w:hint="cs"/>
          <w:cs/>
        </w:rPr>
        <w:t>รบกวนพี่กู่ช่วย</w:t>
      </w:r>
      <w:r w:rsidR="00853B57">
        <w:t xml:space="preserve"> Set up format </w:t>
      </w:r>
      <w:r w:rsidR="00853B57">
        <w:rPr>
          <w:rFonts w:hint="cs"/>
          <w:cs/>
        </w:rPr>
        <w:t>ในการแสดงผลรายงาน</w:t>
      </w:r>
    </w:p>
  </w:comment>
  <w:comment w:id="39" w:author="SuurBuur" w:date="2017-01-06T11:38:00Z" w:initials="S">
    <w:p w:rsidR="00786A03" w:rsidRDefault="00786A03">
      <w:pPr>
        <w:pStyle w:val="afa"/>
        <w:rPr>
          <w:cs/>
        </w:rPr>
      </w:pPr>
      <w:r>
        <w:rPr>
          <w:rStyle w:val="af9"/>
        </w:rPr>
        <w:annotationRef/>
      </w:r>
      <w:r w:rsidR="00853B57">
        <w:rPr>
          <w:rFonts w:hint="cs"/>
          <w:cs/>
        </w:rPr>
        <w:t>ใส่</w:t>
      </w:r>
      <w:r w:rsidR="00853B57">
        <w:t xml:space="preserve"> Manual </w:t>
      </w:r>
      <w:r w:rsidR="00853B57">
        <w:rPr>
          <w:rFonts w:hint="cs"/>
          <w:cs/>
        </w:rPr>
        <w:t>แค่ช่องเดียว</w:t>
      </w:r>
    </w:p>
  </w:comment>
  <w:comment w:id="44" w:author="SuurBuur" w:date="2017-01-06T11:40:00Z" w:initials="S">
    <w:p w:rsidR="009634CF" w:rsidRDefault="009634CF">
      <w:pPr>
        <w:pStyle w:val="afa"/>
      </w:pPr>
      <w:r>
        <w:rPr>
          <w:rStyle w:val="af9"/>
        </w:rPr>
        <w:annotationRef/>
      </w:r>
      <w:r w:rsidR="00853B57">
        <w:rPr>
          <w:rFonts w:hint="cs"/>
          <w:cs/>
        </w:rPr>
        <w:t>ตัวเลขข้างในเป็นเลขสถานี</w:t>
      </w:r>
    </w:p>
    <w:p w:rsidR="009634CF" w:rsidRDefault="00853B57">
      <w:pPr>
        <w:pStyle w:val="afa"/>
      </w:pPr>
      <w:r>
        <w:rPr>
          <w:rFonts w:hint="cs"/>
          <w:cs/>
        </w:rPr>
        <w:t>และแสดงผลทุก</w:t>
      </w:r>
      <w:r>
        <w:t xml:space="preserve"> Quarter</w:t>
      </w:r>
    </w:p>
    <w:p w:rsidR="009634CF" w:rsidRDefault="00853B57">
      <w:pPr>
        <w:pStyle w:val="afa"/>
      </w:pPr>
      <w:r>
        <w:rPr>
          <w:rFonts w:hint="cs"/>
          <w:cs/>
        </w:rPr>
        <w:t xml:space="preserve">ดึงเฉพาะ </w:t>
      </w:r>
      <w:r>
        <w:t xml:space="preserve">Asset GTA </w:t>
      </w:r>
      <w:r>
        <w:rPr>
          <w:szCs w:val="20"/>
          <w:cs/>
        </w:rPr>
        <w:t>(</w:t>
      </w:r>
      <w:r>
        <w:t xml:space="preserve">Customer Type </w:t>
      </w:r>
      <w:r>
        <w:rPr>
          <w:szCs w:val="20"/>
          <w:cs/>
        </w:rPr>
        <w:t xml:space="preserve">= </w:t>
      </w:r>
      <w:r>
        <w:rPr>
          <w:rFonts w:hint="cs"/>
          <w:cs/>
        </w:rPr>
        <w:t>ท่อประธาน</w:t>
      </w:r>
      <w:r>
        <w:rPr>
          <w:szCs w:val="20"/>
          <w:cs/>
        </w:rPr>
        <w:t>)</w:t>
      </w:r>
    </w:p>
  </w:comment>
  <w:comment w:id="45" w:author="SuurBuur" w:date="2017-01-06T11:41:00Z" w:initials="S">
    <w:p w:rsidR="00481527" w:rsidRDefault="00481527">
      <w:pPr>
        <w:pStyle w:val="afa"/>
        <w:rPr>
          <w:cs/>
        </w:rPr>
      </w:pPr>
      <w:r>
        <w:rPr>
          <w:rStyle w:val="af9"/>
        </w:rPr>
        <w:annotationRef/>
      </w:r>
      <w:r w:rsidR="00853B57">
        <w:rPr>
          <w:rFonts w:hint="cs"/>
          <w:cs/>
        </w:rPr>
        <w:t>ดึงจาก</w:t>
      </w:r>
      <w:r w:rsidR="00853B57">
        <w:t xml:space="preserve"> Report </w:t>
      </w:r>
      <w:r w:rsidR="00853B57">
        <w:rPr>
          <w:rFonts w:hint="cs"/>
          <w:cs/>
        </w:rPr>
        <w:t>รูปแบบตารางมาใส่ โดยจะต้องรอ</w:t>
      </w:r>
      <w:r w:rsidR="00853B57">
        <w:t xml:space="preserve"> Report  Piping</w:t>
      </w:r>
      <w:r w:rsidR="00853B57">
        <w:rPr>
          <w:rFonts w:hint="cs"/>
          <w:cs/>
        </w:rPr>
        <w:t xml:space="preserve"> ขึ้นก่อน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44EC" w:rsidRDefault="005B44EC">
      <w:r>
        <w:separator/>
      </w:r>
    </w:p>
  </w:endnote>
  <w:endnote w:type="continuationSeparator" w:id="0">
    <w:p w:rsidR="005B44EC" w:rsidRDefault="005B44EC">
      <w:r>
        <w:continuationSeparator/>
      </w:r>
    </w:p>
  </w:endnote>
  <w:endnote w:type="continuationNotice" w:id="1">
    <w:p w:rsidR="005B44EC" w:rsidRDefault="005B44E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illen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Browallia New" w:hAnsi="Browallia New" w:cs="Browallia New"/>
        <w:sz w:val="26"/>
        <w:szCs w:val="26"/>
      </w:rPr>
      <w:id w:val="4635075"/>
      <w:docPartObj>
        <w:docPartGallery w:val="Page Numbers (Bottom of Page)"/>
        <w:docPartUnique/>
      </w:docPartObj>
    </w:sdtPr>
    <w:sdtEndPr/>
    <w:sdtContent>
      <w:sdt>
        <w:sdtPr>
          <w:rPr>
            <w:rFonts w:ascii="Browallia New" w:hAnsi="Browallia New" w:cs="Browallia New"/>
            <w:sz w:val="26"/>
            <w:szCs w:val="26"/>
          </w:rPr>
          <w:id w:val="-667864451"/>
          <w:docPartObj>
            <w:docPartGallery w:val="Page Numbers (Top of Page)"/>
            <w:docPartUnique/>
          </w:docPartObj>
        </w:sdtPr>
        <w:sdtEndPr/>
        <w:sdtContent>
          <w:p w:rsidR="001A0BD6" w:rsidRDefault="001A0BD6" w:rsidP="00566EAE">
            <w:pPr>
              <w:pStyle w:val="a5"/>
              <w:jc w:val="left"/>
              <w:rPr>
                <w:rFonts w:ascii="Browallia New" w:hAnsi="Browallia New" w:cs="Browallia New"/>
                <w:sz w:val="26"/>
                <w:szCs w:val="26"/>
              </w:rPr>
            </w:pPr>
            <w:r>
              <w:rPr>
                <w:rFonts w:ascii="Browallia New" w:hAnsi="Browallia New" w:cs="Browallia New" w:hint="cs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120581C" wp14:editId="20E0F075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110007</wp:posOffset>
                      </wp:positionV>
                      <wp:extent cx="5868000" cy="0"/>
                      <wp:effectExtent l="0" t="0" r="19050" b="1905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6800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00206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9" o:spid="_x0000_s1026" style="position:absolute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8.65pt" to="462.0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" strokecolor="#002060" strokeweight="1pt">
                      <w10:wrap anchorx="margin"/>
                    </v:line>
                  </w:pict>
                </mc:Fallback>
              </mc:AlternateContent>
            </w:r>
          </w:p>
          <w:p w:rsidR="001A0BD6" w:rsidRPr="00E32510" w:rsidRDefault="001A0BD6" w:rsidP="00566EAE">
            <w:pPr>
              <w:pStyle w:val="a5"/>
              <w:jc w:val="left"/>
              <w:rPr>
                <w:rFonts w:ascii="Browallia New" w:hAnsi="Browallia New" w:cs="Browallia New"/>
                <w:sz w:val="26"/>
                <w:szCs w:val="26"/>
              </w:rPr>
            </w:pPr>
            <w:r w:rsidRPr="00E32510"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สายงานระบบท่อส่งก๊าซธรรมชาติ                           </w:t>
            </w:r>
            <w:r w:rsidRPr="00E32510">
              <w:rPr>
                <w:rFonts w:ascii="Browallia New" w:hAnsi="Browallia New" w:cs="Browallia New"/>
                <w:sz w:val="26"/>
                <w:szCs w:val="26"/>
                <w:cs/>
              </w:rPr>
              <w:t xml:space="preserve">                                     </w:t>
            </w:r>
            <w:r w:rsidRPr="00E32510"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     </w:t>
            </w:r>
            <w:r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                             </w:t>
            </w:r>
            <w:r w:rsidRPr="00E32510">
              <w:rPr>
                <w:rFonts w:ascii="Browallia New" w:hAnsi="Browallia New" w:cs="Browallia New"/>
                <w:sz w:val="26"/>
                <w:szCs w:val="26"/>
                <w:cs/>
              </w:rPr>
              <w:t xml:space="preserve">หน้า 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begin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instrText xml:space="preserve"> PAGE </w:instrTex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separate"/>
            </w:r>
            <w:r w:rsidR="00901D5D">
              <w:rPr>
                <w:rFonts w:ascii="Browallia New" w:hAnsi="Browallia New" w:cs="Browallia New"/>
                <w:b/>
                <w:bCs/>
                <w:noProof/>
                <w:sz w:val="26"/>
                <w:szCs w:val="26"/>
              </w:rPr>
              <w:t>1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end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/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begin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instrText xml:space="preserve"> NUMPAGES  </w:instrTex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separate"/>
            </w:r>
            <w:r w:rsidR="00901D5D">
              <w:rPr>
                <w:rFonts w:ascii="Browallia New" w:hAnsi="Browallia New" w:cs="Browallia New"/>
                <w:b/>
                <w:bCs/>
                <w:noProof/>
                <w:sz w:val="26"/>
                <w:szCs w:val="26"/>
              </w:rPr>
              <w:t>30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end"/>
            </w:r>
          </w:p>
        </w:sdtContent>
      </w:sdt>
    </w:sdtContent>
  </w:sdt>
  <w:p w:rsidR="001A0BD6" w:rsidRPr="00456DA4" w:rsidRDefault="001A0BD6" w:rsidP="00456DA4">
    <w:pPr>
      <w:pStyle w:val="a3"/>
      <w:rPr>
        <w:rFonts w:ascii="Browallia New" w:hAnsi="Browallia New" w:cs="Browallia New"/>
        <w:color w:val="0000FF"/>
        <w:sz w:val="26"/>
        <w:szCs w:val="26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Browallia New" w:hAnsi="Browallia New" w:cs="Browallia New"/>
        <w:sz w:val="26"/>
        <w:szCs w:val="26"/>
      </w:rPr>
      <w:id w:val="918210061"/>
      <w:docPartObj>
        <w:docPartGallery w:val="Page Numbers (Bottom of Page)"/>
        <w:docPartUnique/>
      </w:docPartObj>
    </w:sdtPr>
    <w:sdtEndPr/>
    <w:sdtContent>
      <w:sdt>
        <w:sdtPr>
          <w:rPr>
            <w:rFonts w:ascii="Browallia New" w:hAnsi="Browallia New" w:cs="Browallia New"/>
            <w:sz w:val="26"/>
            <w:szCs w:val="26"/>
          </w:rPr>
          <w:id w:val="1055583808"/>
          <w:docPartObj>
            <w:docPartGallery w:val="Page Numbers (Top of Page)"/>
            <w:docPartUnique/>
          </w:docPartObj>
        </w:sdtPr>
        <w:sdtEndPr/>
        <w:sdtContent>
          <w:p w:rsidR="001A0BD6" w:rsidRDefault="001A0BD6" w:rsidP="00566EAE">
            <w:pPr>
              <w:pStyle w:val="a5"/>
              <w:jc w:val="left"/>
              <w:rPr>
                <w:rFonts w:ascii="Browallia New" w:hAnsi="Browallia New" w:cs="Browallia New"/>
                <w:sz w:val="26"/>
                <w:szCs w:val="26"/>
              </w:rPr>
            </w:pPr>
            <w:r>
              <w:rPr>
                <w:rFonts w:ascii="Browallia New" w:hAnsi="Browallia New" w:cs="Browallia New" w:hint="cs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5E01AABF" wp14:editId="010053CE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110007</wp:posOffset>
                      </wp:positionV>
                      <wp:extent cx="5868000" cy="0"/>
                      <wp:effectExtent l="0" t="0" r="19050" b="19050"/>
                      <wp:wrapNone/>
                      <wp:docPr id="20" name="Straight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6800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00206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20" o:spid="_x0000_s1026" style="position:absolute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8.65pt" to="462.0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" strokecolor="#002060" strokeweight="1pt">
                      <w10:wrap anchorx="margin"/>
                    </v:line>
                  </w:pict>
                </mc:Fallback>
              </mc:AlternateContent>
            </w:r>
          </w:p>
          <w:p w:rsidR="001A0BD6" w:rsidRPr="00E32510" w:rsidRDefault="001A0BD6" w:rsidP="00566EAE">
            <w:pPr>
              <w:pStyle w:val="a5"/>
              <w:jc w:val="left"/>
              <w:rPr>
                <w:rFonts w:ascii="Browallia New" w:hAnsi="Browallia New" w:cs="Browallia New"/>
                <w:sz w:val="26"/>
                <w:szCs w:val="26"/>
              </w:rPr>
            </w:pPr>
            <w:r w:rsidRPr="00E32510"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สายงานระบบท่อส่งก๊าซธรรมชาติ                           </w:t>
            </w:r>
            <w:r w:rsidRPr="00E32510">
              <w:rPr>
                <w:rFonts w:ascii="Browallia New" w:hAnsi="Browallia New" w:cs="Browallia New"/>
                <w:sz w:val="26"/>
                <w:szCs w:val="26"/>
                <w:cs/>
              </w:rPr>
              <w:t xml:space="preserve">                                     </w:t>
            </w:r>
            <w:r w:rsidRPr="00E32510"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     </w:t>
            </w:r>
            <w:r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                             </w:t>
            </w:r>
            <w:r w:rsidRPr="00E32510">
              <w:rPr>
                <w:rFonts w:ascii="Browallia New" w:hAnsi="Browallia New" w:cs="Browallia New"/>
                <w:sz w:val="26"/>
                <w:szCs w:val="26"/>
                <w:cs/>
              </w:rPr>
              <w:t xml:space="preserve">หน้า 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begin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instrText xml:space="preserve"> PAGE </w:instrTex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separate"/>
            </w:r>
            <w:r w:rsidR="00901D5D">
              <w:rPr>
                <w:rFonts w:ascii="Browallia New" w:hAnsi="Browallia New" w:cs="Browallia New"/>
                <w:b/>
                <w:bCs/>
                <w:noProof/>
                <w:sz w:val="26"/>
                <w:szCs w:val="26"/>
              </w:rPr>
              <w:t>3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end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/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begin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instrText xml:space="preserve"> NUMPAGES  </w:instrTex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separate"/>
            </w:r>
            <w:r w:rsidR="00901D5D">
              <w:rPr>
                <w:rFonts w:ascii="Browallia New" w:hAnsi="Browallia New" w:cs="Browallia New"/>
                <w:b/>
                <w:bCs/>
                <w:noProof/>
                <w:sz w:val="26"/>
                <w:szCs w:val="26"/>
              </w:rPr>
              <w:t>30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end"/>
            </w:r>
          </w:p>
        </w:sdtContent>
      </w:sdt>
    </w:sdtContent>
  </w:sdt>
  <w:p w:rsidR="001A0BD6" w:rsidRPr="00456DA4" w:rsidRDefault="001A0BD6" w:rsidP="00456DA4">
    <w:pPr>
      <w:pStyle w:val="a3"/>
      <w:rPr>
        <w:rFonts w:ascii="Browallia New" w:hAnsi="Browallia New" w:cs="Browallia New"/>
        <w:color w:val="0000FF"/>
        <w:sz w:val="26"/>
        <w:szCs w:val="2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44EC" w:rsidRDefault="005B44EC">
      <w:r>
        <w:separator/>
      </w:r>
    </w:p>
  </w:footnote>
  <w:footnote w:type="continuationSeparator" w:id="0">
    <w:p w:rsidR="005B44EC" w:rsidRDefault="005B44EC">
      <w:r>
        <w:continuationSeparator/>
      </w:r>
    </w:p>
  </w:footnote>
  <w:footnote w:type="continuationNotice" w:id="1">
    <w:p w:rsidR="005B44EC" w:rsidRDefault="005B44EC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0BD6" w:rsidRDefault="001A0BD6" w:rsidP="00A12DEF">
    <w:pPr>
      <w:pStyle w:val="a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spacing w:val="10"/>
        <w:kern w:val="24"/>
        <w:sz w:val="32"/>
        <w:szCs w:val="32"/>
      </w:rPr>
    </w:pPr>
    <w:r w:rsidRPr="00A12DEF">
      <w:rPr>
        <w:rFonts w:ascii="Browallia New" w:hAnsi="Browallia New" w:cs="Browallia New"/>
        <w:b/>
        <w:bCs/>
        <w:noProof/>
        <w:kern w:val="24"/>
        <w:sz w:val="32"/>
        <w:szCs w:val="32"/>
      </w:rPr>
      <w:drawing>
        <wp:anchor distT="0" distB="0" distL="114300" distR="114300" simplePos="0" relativeHeight="251664384" behindDoc="0" locked="0" layoutInCell="1" allowOverlap="1" wp14:anchorId="03EB7CD3" wp14:editId="7C20634B">
          <wp:simplePos x="0" y="0"/>
          <wp:positionH relativeFrom="margin">
            <wp:align>right</wp:align>
          </wp:positionH>
          <wp:positionV relativeFrom="paragraph">
            <wp:posOffset>3480</wp:posOffset>
          </wp:positionV>
          <wp:extent cx="776378" cy="344633"/>
          <wp:effectExtent l="0" t="0" r="5080" b="0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5LOGOCOP_low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378" cy="34463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รายงาน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การให้บริการ</w:t>
    </w:r>
    <w:r>
      <w:rPr>
        <w:rFonts w:ascii="Browallia New" w:hAnsi="Browallia New" w:cs="Browallia New" w:hint="cs"/>
        <w:b/>
        <w:bCs/>
        <w:spacing w:val="10"/>
        <w:kern w:val="24"/>
        <w:sz w:val="32"/>
        <w:szCs w:val="32"/>
        <w:cs/>
      </w:rPr>
      <w:t>ตาม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บันทึกข้อตกลง 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</w:rPr>
      <w:t xml:space="preserve">Gas Business Share Service </w:t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  </w:t>
    </w:r>
  </w:p>
  <w:p w:rsidR="001A0BD6" w:rsidRPr="00A12DEF" w:rsidRDefault="001A0BD6" w:rsidP="00A12DEF">
    <w:pPr>
      <w:pStyle w:val="a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color w:val="FF0000"/>
        <w:spacing w:val="10"/>
        <w:kern w:val="24"/>
        <w:sz w:val="32"/>
        <w:szCs w:val="32"/>
      </w:rPr>
    </w:pP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ประจำไตรมาสที่ </w:t>
    </w:r>
    <w:r>
      <w:rPr>
        <w:rFonts w:ascii="Browallia New" w:hAnsi="Browallia New" w:cs="Browallia New" w:hint="cs"/>
        <w:b/>
        <w:bCs/>
        <w:spacing w:val="10"/>
        <w:kern w:val="24"/>
        <w:sz w:val="32"/>
        <w:szCs w:val="32"/>
        <w:cs/>
      </w:rPr>
      <w:t>1</w:t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 ปี 255</w:t>
    </w:r>
    <w:r>
      <w:rPr>
        <w:rFonts w:ascii="Browallia New" w:hAnsi="Browallia New" w:cs="Browallia New" w:hint="cs"/>
        <w:b/>
        <w:bCs/>
        <w:spacing w:val="10"/>
        <w:kern w:val="24"/>
        <w:sz w:val="32"/>
        <w:szCs w:val="32"/>
        <w:cs/>
      </w:rPr>
      <w:t>9</w:t>
    </w:r>
    <w:r w:rsidRPr="00A12DEF">
      <w:rPr>
        <w:rFonts w:ascii="Browallia New" w:hAnsi="Browallia New" w:cs="Browallia New" w:hint="cs"/>
        <w:b/>
        <w:bCs/>
        <w:spacing w:val="10"/>
        <w:kern w:val="24"/>
        <w:sz w:val="32"/>
        <w:szCs w:val="32"/>
        <w:cs/>
      </w:rPr>
      <w:t xml:space="preserve"> </w:t>
    </w:r>
  </w:p>
  <w:p w:rsidR="001A0BD6" w:rsidRPr="00E32510" w:rsidRDefault="001A0BD6" w:rsidP="00A12DEF">
    <w:pPr>
      <w:pStyle w:val="a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Cordia New" w:hAnsi="Cordia New" w:cs="Cordia New"/>
        <w:cs/>
      </w:rPr>
    </w:pPr>
    <w:r w:rsidRPr="00E32510">
      <w:rPr>
        <w:rFonts w:ascii="Cordia New" w:hAnsi="Cordia New" w:cs="Cordia New"/>
        <w:noProof/>
      </w:rPr>
      <w:drawing>
        <wp:inline distT="0" distB="0" distL="0" distR="0" wp14:anchorId="018E40BE" wp14:editId="49565C50">
          <wp:extent cx="5800954" cy="208280"/>
          <wp:effectExtent l="0" t="0" r="9525" b="1270"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68609" cy="210709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0BD6" w:rsidRDefault="001A0BD6" w:rsidP="00A12DEF">
    <w:pPr>
      <w:pStyle w:val="a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spacing w:val="10"/>
        <w:kern w:val="24"/>
        <w:sz w:val="32"/>
        <w:szCs w:val="32"/>
      </w:rPr>
    </w:pPr>
    <w:r w:rsidRPr="00A12DEF">
      <w:rPr>
        <w:rFonts w:ascii="Browallia New" w:hAnsi="Browallia New" w:cs="Browallia New"/>
        <w:b/>
        <w:bCs/>
        <w:noProof/>
        <w:kern w:val="24"/>
        <w:sz w:val="32"/>
        <w:szCs w:val="32"/>
      </w:rPr>
      <w:drawing>
        <wp:anchor distT="0" distB="0" distL="114300" distR="114300" simplePos="0" relativeHeight="251666432" behindDoc="0" locked="0" layoutInCell="1" allowOverlap="1" wp14:anchorId="35F63D26" wp14:editId="42949CF7">
          <wp:simplePos x="0" y="0"/>
          <wp:positionH relativeFrom="margin">
            <wp:align>right</wp:align>
          </wp:positionH>
          <wp:positionV relativeFrom="paragraph">
            <wp:posOffset>3480</wp:posOffset>
          </wp:positionV>
          <wp:extent cx="776378" cy="344633"/>
          <wp:effectExtent l="0" t="0" r="5080" b="0"/>
          <wp:wrapNone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5LOGOCOP_low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378" cy="34463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รายงาน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การให้บริการ</w:t>
    </w:r>
    <w:r>
      <w:rPr>
        <w:rFonts w:ascii="Browallia New" w:hAnsi="Browallia New" w:cs="Browallia New" w:hint="cs"/>
        <w:b/>
        <w:bCs/>
        <w:spacing w:val="10"/>
        <w:kern w:val="24"/>
        <w:sz w:val="32"/>
        <w:szCs w:val="32"/>
        <w:cs/>
      </w:rPr>
      <w:t>ตาม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บันทึกข้อตกลง 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</w:rPr>
      <w:t xml:space="preserve">Gas Business Share Service </w:t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  </w:t>
    </w:r>
  </w:p>
  <w:p w:rsidR="001A0BD6" w:rsidRPr="00A12DEF" w:rsidRDefault="001A0BD6" w:rsidP="00A12DEF">
    <w:pPr>
      <w:pStyle w:val="a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color w:val="FF0000"/>
        <w:spacing w:val="10"/>
        <w:kern w:val="24"/>
        <w:sz w:val="32"/>
        <w:szCs w:val="32"/>
      </w:rPr>
    </w:pP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ประจำไตรมาสที่ </w:t>
    </w:r>
    <w:r>
      <w:rPr>
        <w:rFonts w:ascii="Browallia New" w:hAnsi="Browallia New" w:cs="Browallia New" w:hint="cs"/>
        <w:b/>
        <w:bCs/>
        <w:spacing w:val="10"/>
        <w:kern w:val="24"/>
        <w:sz w:val="32"/>
        <w:szCs w:val="32"/>
        <w:cs/>
      </w:rPr>
      <w:t>1</w:t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 ปี 255</w:t>
    </w:r>
    <w:r>
      <w:rPr>
        <w:rFonts w:ascii="Browallia New" w:hAnsi="Browallia New" w:cs="Browallia New" w:hint="cs"/>
        <w:b/>
        <w:bCs/>
        <w:spacing w:val="10"/>
        <w:kern w:val="24"/>
        <w:sz w:val="32"/>
        <w:szCs w:val="32"/>
        <w:cs/>
      </w:rPr>
      <w:t>9</w:t>
    </w:r>
    <w:r w:rsidRPr="00A12DEF">
      <w:rPr>
        <w:rFonts w:ascii="Browallia New" w:hAnsi="Browallia New" w:cs="Browallia New" w:hint="cs"/>
        <w:b/>
        <w:bCs/>
        <w:spacing w:val="10"/>
        <w:kern w:val="24"/>
        <w:sz w:val="32"/>
        <w:szCs w:val="32"/>
        <w:cs/>
      </w:rPr>
      <w:t xml:space="preserve"> </w:t>
    </w:r>
  </w:p>
  <w:p w:rsidR="001A0BD6" w:rsidRPr="00E32510" w:rsidRDefault="001A0BD6" w:rsidP="00A12DEF">
    <w:pPr>
      <w:pStyle w:val="a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Cordia New" w:hAnsi="Cordia New" w:cs="Cordia New"/>
        <w:cs/>
      </w:rPr>
    </w:pPr>
    <w:r w:rsidRPr="00E32510">
      <w:rPr>
        <w:rFonts w:ascii="Cordia New" w:hAnsi="Cordia New" w:cs="Cordia New"/>
        <w:noProof/>
      </w:rPr>
      <w:drawing>
        <wp:inline distT="0" distB="0" distL="0" distR="0" wp14:anchorId="5A56987B" wp14:editId="47247DFA">
          <wp:extent cx="5800954" cy="208280"/>
          <wp:effectExtent l="0" t="0" r="9525" b="1270"/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68609" cy="210709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0024F"/>
    <w:multiLevelType w:val="hybridMultilevel"/>
    <w:tmpl w:val="869CA0C2"/>
    <w:lvl w:ilvl="0" w:tplc="CA362AE6">
      <w:start w:val="1"/>
      <w:numFmt w:val="decimal"/>
      <w:lvlText w:val="1.6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A46A86"/>
    <w:multiLevelType w:val="hybridMultilevel"/>
    <w:tmpl w:val="DAE4E5DC"/>
    <w:lvl w:ilvl="0" w:tplc="04090011">
      <w:start w:val="1"/>
      <w:numFmt w:val="decimal"/>
      <w:lvlText w:val="%1)"/>
      <w:lvlJc w:val="left"/>
      <w:pPr>
        <w:ind w:left="324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>
    <w:nsid w:val="19534B65"/>
    <w:multiLevelType w:val="hybridMultilevel"/>
    <w:tmpl w:val="4EF6BE9A"/>
    <w:lvl w:ilvl="0" w:tplc="04090011">
      <w:start w:val="1"/>
      <w:numFmt w:val="decimal"/>
      <w:lvlText w:val="%1)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100FBE"/>
    <w:multiLevelType w:val="hybridMultilevel"/>
    <w:tmpl w:val="4EB61F1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6C33660"/>
    <w:multiLevelType w:val="hybridMultilevel"/>
    <w:tmpl w:val="5E5EBF1C"/>
    <w:lvl w:ilvl="0" w:tplc="A94092DA">
      <w:start w:val="1"/>
      <w:numFmt w:val="decimal"/>
      <w:lvlText w:val="1.3.%1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030491"/>
    <w:multiLevelType w:val="hybridMultilevel"/>
    <w:tmpl w:val="571EB478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7">
      <w:start w:val="1"/>
      <w:numFmt w:val="lowerLetter"/>
      <w:lvlText w:val="%2)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>
    <w:nsid w:val="2A567187"/>
    <w:multiLevelType w:val="multilevel"/>
    <w:tmpl w:val="3180750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2B3C58BD"/>
    <w:multiLevelType w:val="hybridMultilevel"/>
    <w:tmpl w:val="C1FC72F2"/>
    <w:lvl w:ilvl="0" w:tplc="AAB42A5E">
      <w:start w:val="1"/>
      <w:numFmt w:val="decimal"/>
      <w:lvlText w:val="1.1.6.%1"/>
      <w:lvlJc w:val="left"/>
      <w:pPr>
        <w:ind w:left="5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139072A"/>
    <w:multiLevelType w:val="hybridMultilevel"/>
    <w:tmpl w:val="056201FA"/>
    <w:lvl w:ilvl="0" w:tplc="A150FBD2">
      <w:start w:val="1"/>
      <w:numFmt w:val="decimal"/>
      <w:lvlText w:val="1.1.1.%1.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9">
    <w:nsid w:val="354B29BC"/>
    <w:multiLevelType w:val="hybridMultilevel"/>
    <w:tmpl w:val="F77622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9B23324"/>
    <w:multiLevelType w:val="hybridMultilevel"/>
    <w:tmpl w:val="5AA0405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C07A73"/>
    <w:multiLevelType w:val="hybridMultilevel"/>
    <w:tmpl w:val="4B8E1EE0"/>
    <w:lvl w:ilvl="0" w:tplc="D632B65C">
      <w:start w:val="1"/>
      <w:numFmt w:val="decimal"/>
      <w:lvlText w:val="%1)"/>
      <w:lvlJc w:val="left"/>
      <w:pPr>
        <w:ind w:left="2880" w:hanging="360"/>
      </w:pPr>
      <w:rPr>
        <w:b w:val="0"/>
        <w:bCs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2">
    <w:nsid w:val="3FE6191E"/>
    <w:multiLevelType w:val="hybridMultilevel"/>
    <w:tmpl w:val="ABC42484"/>
    <w:lvl w:ilvl="0" w:tplc="3632A0A6">
      <w:start w:val="1"/>
      <w:numFmt w:val="decimal"/>
      <w:lvlText w:val="1.1.3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FF31046"/>
    <w:multiLevelType w:val="hybridMultilevel"/>
    <w:tmpl w:val="FC9227C2"/>
    <w:lvl w:ilvl="0" w:tplc="04090005">
      <w:start w:val="1"/>
      <w:numFmt w:val="bullet"/>
      <w:lvlText w:val=""/>
      <w:lvlJc w:val="left"/>
      <w:pPr>
        <w:ind w:left="188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8" w:hanging="360"/>
      </w:pPr>
      <w:rPr>
        <w:rFonts w:ascii="Wingdings" w:hAnsi="Wingdings" w:hint="default"/>
      </w:rPr>
    </w:lvl>
  </w:abstractNum>
  <w:abstractNum w:abstractNumId="14">
    <w:nsid w:val="40AD7D6A"/>
    <w:multiLevelType w:val="multilevel"/>
    <w:tmpl w:val="0409001F"/>
    <w:lvl w:ilvl="0">
      <w:start w:val="1"/>
      <w:numFmt w:val="decimal"/>
      <w:lvlText w:val="%1."/>
      <w:lvlJc w:val="left"/>
      <w:pPr>
        <w:ind w:left="1767" w:hanging="360"/>
      </w:pPr>
    </w:lvl>
    <w:lvl w:ilvl="1">
      <w:start w:val="1"/>
      <w:numFmt w:val="decimal"/>
      <w:lvlText w:val="%1.%2."/>
      <w:lvlJc w:val="left"/>
      <w:pPr>
        <w:ind w:left="2199" w:hanging="432"/>
      </w:pPr>
    </w:lvl>
    <w:lvl w:ilvl="2">
      <w:start w:val="1"/>
      <w:numFmt w:val="decimal"/>
      <w:lvlText w:val="%1.%2.%3."/>
      <w:lvlJc w:val="left"/>
      <w:pPr>
        <w:ind w:left="2631" w:hanging="504"/>
      </w:pPr>
    </w:lvl>
    <w:lvl w:ilvl="3">
      <w:start w:val="1"/>
      <w:numFmt w:val="decimal"/>
      <w:lvlText w:val="%1.%2.%3.%4."/>
      <w:lvlJc w:val="left"/>
      <w:pPr>
        <w:ind w:left="3135" w:hanging="648"/>
      </w:pPr>
    </w:lvl>
    <w:lvl w:ilvl="4">
      <w:start w:val="1"/>
      <w:numFmt w:val="decimal"/>
      <w:lvlText w:val="%1.%2.%3.%4.%5."/>
      <w:lvlJc w:val="left"/>
      <w:pPr>
        <w:ind w:left="3639" w:hanging="792"/>
      </w:pPr>
    </w:lvl>
    <w:lvl w:ilvl="5">
      <w:start w:val="1"/>
      <w:numFmt w:val="decimal"/>
      <w:lvlText w:val="%1.%2.%3.%4.%5.%6."/>
      <w:lvlJc w:val="left"/>
      <w:pPr>
        <w:ind w:left="4143" w:hanging="936"/>
      </w:pPr>
    </w:lvl>
    <w:lvl w:ilvl="6">
      <w:start w:val="1"/>
      <w:numFmt w:val="decimal"/>
      <w:lvlText w:val="%1.%2.%3.%4.%5.%6.%7."/>
      <w:lvlJc w:val="left"/>
      <w:pPr>
        <w:ind w:left="4647" w:hanging="1080"/>
      </w:pPr>
    </w:lvl>
    <w:lvl w:ilvl="7">
      <w:start w:val="1"/>
      <w:numFmt w:val="decimal"/>
      <w:lvlText w:val="%1.%2.%3.%4.%5.%6.%7.%8."/>
      <w:lvlJc w:val="left"/>
      <w:pPr>
        <w:ind w:left="5151" w:hanging="1224"/>
      </w:pPr>
    </w:lvl>
    <w:lvl w:ilvl="8">
      <w:start w:val="1"/>
      <w:numFmt w:val="decimal"/>
      <w:lvlText w:val="%1.%2.%3.%4.%5.%6.%7.%8.%9."/>
      <w:lvlJc w:val="left"/>
      <w:pPr>
        <w:ind w:left="5727" w:hanging="1440"/>
      </w:pPr>
    </w:lvl>
  </w:abstractNum>
  <w:abstractNum w:abstractNumId="15">
    <w:nsid w:val="4155141B"/>
    <w:multiLevelType w:val="multilevel"/>
    <w:tmpl w:val="E6F60F46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14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hint="default"/>
      </w:rPr>
    </w:lvl>
  </w:abstractNum>
  <w:abstractNum w:abstractNumId="16">
    <w:nsid w:val="45174948"/>
    <w:multiLevelType w:val="hybridMultilevel"/>
    <w:tmpl w:val="49B4CDAC"/>
    <w:lvl w:ilvl="0" w:tplc="04090017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A6667A7"/>
    <w:multiLevelType w:val="hybridMultilevel"/>
    <w:tmpl w:val="9B6E54BE"/>
    <w:lvl w:ilvl="0" w:tplc="04090001">
      <w:start w:val="1"/>
      <w:numFmt w:val="bullet"/>
      <w:lvlText w:val=""/>
      <w:lvlJc w:val="left"/>
      <w:pPr>
        <w:ind w:left="18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8" w:hanging="360"/>
      </w:pPr>
      <w:rPr>
        <w:rFonts w:ascii="Wingdings" w:hAnsi="Wingdings" w:hint="default"/>
      </w:rPr>
    </w:lvl>
  </w:abstractNum>
  <w:abstractNum w:abstractNumId="18">
    <w:nsid w:val="4C134726"/>
    <w:multiLevelType w:val="hybridMultilevel"/>
    <w:tmpl w:val="77D49062"/>
    <w:lvl w:ilvl="0" w:tplc="0242E23C">
      <w:start w:val="1"/>
      <w:numFmt w:val="decimal"/>
      <w:lvlText w:val="1.3.1.%1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C9F2D45"/>
    <w:multiLevelType w:val="hybridMultilevel"/>
    <w:tmpl w:val="F93C2976"/>
    <w:lvl w:ilvl="0" w:tplc="A85A01D4">
      <w:start w:val="1"/>
      <w:numFmt w:val="decimal"/>
      <w:lvlText w:val="1.1.2.%1.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CB61CA7"/>
    <w:multiLevelType w:val="multilevel"/>
    <w:tmpl w:val="F524F80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lowerLetter"/>
      <w:lvlText w:val="%3)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5A7179E3"/>
    <w:multiLevelType w:val="hybridMultilevel"/>
    <w:tmpl w:val="AE70980C"/>
    <w:lvl w:ilvl="0" w:tplc="04090011">
      <w:start w:val="1"/>
      <w:numFmt w:val="decimal"/>
      <w:lvlText w:val="%1)"/>
      <w:lvlJc w:val="left"/>
      <w:pPr>
        <w:ind w:left="1380" w:hanging="360"/>
      </w:pPr>
    </w:lvl>
    <w:lvl w:ilvl="1" w:tplc="04090019" w:tentative="1">
      <w:start w:val="1"/>
      <w:numFmt w:val="lowerLetter"/>
      <w:lvlText w:val="%2."/>
      <w:lvlJc w:val="left"/>
      <w:pPr>
        <w:ind w:left="2100" w:hanging="360"/>
      </w:pPr>
    </w:lvl>
    <w:lvl w:ilvl="2" w:tplc="0409001B" w:tentative="1">
      <w:start w:val="1"/>
      <w:numFmt w:val="lowerRoman"/>
      <w:lvlText w:val="%3."/>
      <w:lvlJc w:val="right"/>
      <w:pPr>
        <w:ind w:left="2820" w:hanging="180"/>
      </w:pPr>
    </w:lvl>
    <w:lvl w:ilvl="3" w:tplc="0409000F" w:tentative="1">
      <w:start w:val="1"/>
      <w:numFmt w:val="decimal"/>
      <w:lvlText w:val="%4."/>
      <w:lvlJc w:val="left"/>
      <w:pPr>
        <w:ind w:left="3540" w:hanging="360"/>
      </w:pPr>
    </w:lvl>
    <w:lvl w:ilvl="4" w:tplc="04090019" w:tentative="1">
      <w:start w:val="1"/>
      <w:numFmt w:val="lowerLetter"/>
      <w:lvlText w:val="%5."/>
      <w:lvlJc w:val="left"/>
      <w:pPr>
        <w:ind w:left="4260" w:hanging="360"/>
      </w:pPr>
    </w:lvl>
    <w:lvl w:ilvl="5" w:tplc="0409001B" w:tentative="1">
      <w:start w:val="1"/>
      <w:numFmt w:val="lowerRoman"/>
      <w:lvlText w:val="%6."/>
      <w:lvlJc w:val="right"/>
      <w:pPr>
        <w:ind w:left="4980" w:hanging="180"/>
      </w:pPr>
    </w:lvl>
    <w:lvl w:ilvl="6" w:tplc="0409000F" w:tentative="1">
      <w:start w:val="1"/>
      <w:numFmt w:val="decimal"/>
      <w:lvlText w:val="%7."/>
      <w:lvlJc w:val="left"/>
      <w:pPr>
        <w:ind w:left="5700" w:hanging="360"/>
      </w:pPr>
    </w:lvl>
    <w:lvl w:ilvl="7" w:tplc="04090019" w:tentative="1">
      <w:start w:val="1"/>
      <w:numFmt w:val="lowerLetter"/>
      <w:lvlText w:val="%8."/>
      <w:lvlJc w:val="left"/>
      <w:pPr>
        <w:ind w:left="6420" w:hanging="360"/>
      </w:pPr>
    </w:lvl>
    <w:lvl w:ilvl="8" w:tplc="04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22">
    <w:nsid w:val="5F0A50E5"/>
    <w:multiLevelType w:val="hybridMultilevel"/>
    <w:tmpl w:val="B51456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02C466D"/>
    <w:multiLevelType w:val="hybridMultilevel"/>
    <w:tmpl w:val="09741CF0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4">
    <w:nsid w:val="62CF72CA"/>
    <w:multiLevelType w:val="hybridMultilevel"/>
    <w:tmpl w:val="0664A1E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5">
    <w:nsid w:val="66A10A81"/>
    <w:multiLevelType w:val="hybridMultilevel"/>
    <w:tmpl w:val="6698419E"/>
    <w:lvl w:ilvl="0" w:tplc="04090011">
      <w:start w:val="1"/>
      <w:numFmt w:val="decimal"/>
      <w:lvlText w:val="%1)"/>
      <w:lvlJc w:val="left"/>
      <w:pPr>
        <w:ind w:left="1778" w:hanging="360"/>
      </w:p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6">
    <w:nsid w:val="68DE68E6"/>
    <w:multiLevelType w:val="hybridMultilevel"/>
    <w:tmpl w:val="32CAEE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B921A70"/>
    <w:multiLevelType w:val="hybridMultilevel"/>
    <w:tmpl w:val="D70EB082"/>
    <w:lvl w:ilvl="0" w:tplc="62FCEBBA">
      <w:start w:val="1"/>
      <w:numFmt w:val="decimal"/>
      <w:lvlText w:val="1.5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C2D4D40"/>
    <w:multiLevelType w:val="hybridMultilevel"/>
    <w:tmpl w:val="BDF609B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716875D0"/>
    <w:multiLevelType w:val="hybridMultilevel"/>
    <w:tmpl w:val="49B4CDAC"/>
    <w:lvl w:ilvl="0" w:tplc="04090017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3DA431B"/>
    <w:multiLevelType w:val="hybridMultilevel"/>
    <w:tmpl w:val="3934E294"/>
    <w:lvl w:ilvl="0" w:tplc="2728AF06">
      <w:start w:val="1"/>
      <w:numFmt w:val="decimal"/>
      <w:lvlText w:val="1.2.%1"/>
      <w:lvlJc w:val="left"/>
      <w:pPr>
        <w:ind w:left="30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64516C2"/>
    <w:multiLevelType w:val="hybridMultilevel"/>
    <w:tmpl w:val="9294CDB8"/>
    <w:lvl w:ilvl="0" w:tplc="04090011">
      <w:start w:val="1"/>
      <w:numFmt w:val="decimal"/>
      <w:lvlText w:val="%1)"/>
      <w:lvlJc w:val="left"/>
      <w:pPr>
        <w:ind w:left="2498" w:hanging="360"/>
      </w:pPr>
    </w:lvl>
    <w:lvl w:ilvl="1" w:tplc="04090019" w:tentative="1">
      <w:start w:val="1"/>
      <w:numFmt w:val="lowerLetter"/>
      <w:lvlText w:val="%2."/>
      <w:lvlJc w:val="left"/>
      <w:pPr>
        <w:ind w:left="3218" w:hanging="360"/>
      </w:pPr>
    </w:lvl>
    <w:lvl w:ilvl="2" w:tplc="0409001B" w:tentative="1">
      <w:start w:val="1"/>
      <w:numFmt w:val="lowerRoman"/>
      <w:lvlText w:val="%3."/>
      <w:lvlJc w:val="right"/>
      <w:pPr>
        <w:ind w:left="3938" w:hanging="180"/>
      </w:pPr>
    </w:lvl>
    <w:lvl w:ilvl="3" w:tplc="0409000F" w:tentative="1">
      <w:start w:val="1"/>
      <w:numFmt w:val="decimal"/>
      <w:lvlText w:val="%4."/>
      <w:lvlJc w:val="left"/>
      <w:pPr>
        <w:ind w:left="4658" w:hanging="360"/>
      </w:pPr>
    </w:lvl>
    <w:lvl w:ilvl="4" w:tplc="04090019" w:tentative="1">
      <w:start w:val="1"/>
      <w:numFmt w:val="lowerLetter"/>
      <w:lvlText w:val="%5."/>
      <w:lvlJc w:val="left"/>
      <w:pPr>
        <w:ind w:left="5378" w:hanging="360"/>
      </w:pPr>
    </w:lvl>
    <w:lvl w:ilvl="5" w:tplc="0409001B" w:tentative="1">
      <w:start w:val="1"/>
      <w:numFmt w:val="lowerRoman"/>
      <w:lvlText w:val="%6."/>
      <w:lvlJc w:val="right"/>
      <w:pPr>
        <w:ind w:left="6098" w:hanging="180"/>
      </w:pPr>
    </w:lvl>
    <w:lvl w:ilvl="6" w:tplc="0409000F" w:tentative="1">
      <w:start w:val="1"/>
      <w:numFmt w:val="decimal"/>
      <w:lvlText w:val="%7."/>
      <w:lvlJc w:val="left"/>
      <w:pPr>
        <w:ind w:left="6818" w:hanging="360"/>
      </w:pPr>
    </w:lvl>
    <w:lvl w:ilvl="7" w:tplc="04090019" w:tentative="1">
      <w:start w:val="1"/>
      <w:numFmt w:val="lowerLetter"/>
      <w:lvlText w:val="%8."/>
      <w:lvlJc w:val="left"/>
      <w:pPr>
        <w:ind w:left="7538" w:hanging="360"/>
      </w:pPr>
    </w:lvl>
    <w:lvl w:ilvl="8" w:tplc="0409001B" w:tentative="1">
      <w:start w:val="1"/>
      <w:numFmt w:val="lowerRoman"/>
      <w:lvlText w:val="%9."/>
      <w:lvlJc w:val="right"/>
      <w:pPr>
        <w:ind w:left="8258" w:hanging="180"/>
      </w:pPr>
    </w:lvl>
  </w:abstractNum>
  <w:abstractNum w:abstractNumId="32">
    <w:nsid w:val="7866302E"/>
    <w:multiLevelType w:val="hybridMultilevel"/>
    <w:tmpl w:val="6698419E"/>
    <w:lvl w:ilvl="0" w:tplc="04090011">
      <w:start w:val="1"/>
      <w:numFmt w:val="decimal"/>
      <w:lvlText w:val="%1)"/>
      <w:lvlJc w:val="left"/>
      <w:pPr>
        <w:ind w:left="1778" w:hanging="360"/>
      </w:p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33">
    <w:nsid w:val="78B03CD0"/>
    <w:multiLevelType w:val="hybridMultilevel"/>
    <w:tmpl w:val="56EAAC80"/>
    <w:lvl w:ilvl="0" w:tplc="04090011">
      <w:start w:val="1"/>
      <w:numFmt w:val="decimal"/>
      <w:lvlText w:val="%1)"/>
      <w:lvlJc w:val="left"/>
      <w:pPr>
        <w:ind w:left="3633" w:hanging="360"/>
      </w:pPr>
    </w:lvl>
    <w:lvl w:ilvl="1" w:tplc="04090019" w:tentative="1">
      <w:start w:val="1"/>
      <w:numFmt w:val="lowerLetter"/>
      <w:lvlText w:val="%2."/>
      <w:lvlJc w:val="left"/>
      <w:pPr>
        <w:ind w:left="4353" w:hanging="360"/>
      </w:pPr>
    </w:lvl>
    <w:lvl w:ilvl="2" w:tplc="0409001B" w:tentative="1">
      <w:start w:val="1"/>
      <w:numFmt w:val="lowerRoman"/>
      <w:lvlText w:val="%3."/>
      <w:lvlJc w:val="right"/>
      <w:pPr>
        <w:ind w:left="5073" w:hanging="180"/>
      </w:pPr>
    </w:lvl>
    <w:lvl w:ilvl="3" w:tplc="0409000F" w:tentative="1">
      <w:start w:val="1"/>
      <w:numFmt w:val="decimal"/>
      <w:lvlText w:val="%4."/>
      <w:lvlJc w:val="left"/>
      <w:pPr>
        <w:ind w:left="5793" w:hanging="360"/>
      </w:pPr>
    </w:lvl>
    <w:lvl w:ilvl="4" w:tplc="04090019" w:tentative="1">
      <w:start w:val="1"/>
      <w:numFmt w:val="lowerLetter"/>
      <w:lvlText w:val="%5."/>
      <w:lvlJc w:val="left"/>
      <w:pPr>
        <w:ind w:left="6513" w:hanging="360"/>
      </w:pPr>
    </w:lvl>
    <w:lvl w:ilvl="5" w:tplc="0409001B" w:tentative="1">
      <w:start w:val="1"/>
      <w:numFmt w:val="lowerRoman"/>
      <w:lvlText w:val="%6."/>
      <w:lvlJc w:val="right"/>
      <w:pPr>
        <w:ind w:left="7233" w:hanging="180"/>
      </w:pPr>
    </w:lvl>
    <w:lvl w:ilvl="6" w:tplc="0409000F" w:tentative="1">
      <w:start w:val="1"/>
      <w:numFmt w:val="decimal"/>
      <w:lvlText w:val="%7."/>
      <w:lvlJc w:val="left"/>
      <w:pPr>
        <w:ind w:left="7953" w:hanging="360"/>
      </w:pPr>
    </w:lvl>
    <w:lvl w:ilvl="7" w:tplc="04090019" w:tentative="1">
      <w:start w:val="1"/>
      <w:numFmt w:val="lowerLetter"/>
      <w:lvlText w:val="%8."/>
      <w:lvlJc w:val="left"/>
      <w:pPr>
        <w:ind w:left="8673" w:hanging="360"/>
      </w:pPr>
    </w:lvl>
    <w:lvl w:ilvl="8" w:tplc="0409001B" w:tentative="1">
      <w:start w:val="1"/>
      <w:numFmt w:val="lowerRoman"/>
      <w:lvlText w:val="%9."/>
      <w:lvlJc w:val="right"/>
      <w:pPr>
        <w:ind w:left="9393" w:hanging="180"/>
      </w:pPr>
    </w:lvl>
  </w:abstractNum>
  <w:abstractNum w:abstractNumId="34">
    <w:nsid w:val="7B757967"/>
    <w:multiLevelType w:val="multilevel"/>
    <w:tmpl w:val="43E40B20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660" w:hanging="66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lang w:bidi="th-TH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6"/>
  </w:num>
  <w:num w:numId="2">
    <w:abstractNumId w:val="10"/>
  </w:num>
  <w:num w:numId="3">
    <w:abstractNumId w:val="26"/>
  </w:num>
  <w:num w:numId="4">
    <w:abstractNumId w:val="22"/>
  </w:num>
  <w:num w:numId="5">
    <w:abstractNumId w:val="1"/>
  </w:num>
  <w:num w:numId="6">
    <w:abstractNumId w:val="23"/>
  </w:num>
  <w:num w:numId="7">
    <w:abstractNumId w:val="5"/>
  </w:num>
  <w:num w:numId="8">
    <w:abstractNumId w:val="8"/>
  </w:num>
  <w:num w:numId="9">
    <w:abstractNumId w:val="19"/>
  </w:num>
  <w:num w:numId="10">
    <w:abstractNumId w:val="31"/>
  </w:num>
  <w:num w:numId="11">
    <w:abstractNumId w:val="12"/>
  </w:num>
  <w:num w:numId="12">
    <w:abstractNumId w:val="3"/>
  </w:num>
  <w:num w:numId="13">
    <w:abstractNumId w:val="25"/>
  </w:num>
  <w:num w:numId="14">
    <w:abstractNumId w:val="27"/>
  </w:num>
  <w:num w:numId="15">
    <w:abstractNumId w:val="0"/>
  </w:num>
  <w:num w:numId="16">
    <w:abstractNumId w:val="4"/>
  </w:num>
  <w:num w:numId="17">
    <w:abstractNumId w:val="18"/>
  </w:num>
  <w:num w:numId="18">
    <w:abstractNumId w:val="30"/>
  </w:num>
  <w:num w:numId="19">
    <w:abstractNumId w:val="7"/>
  </w:num>
  <w:num w:numId="20">
    <w:abstractNumId w:val="2"/>
  </w:num>
  <w:num w:numId="21">
    <w:abstractNumId w:val="9"/>
  </w:num>
  <w:num w:numId="22">
    <w:abstractNumId w:val="32"/>
  </w:num>
  <w:num w:numId="23">
    <w:abstractNumId w:val="28"/>
  </w:num>
  <w:num w:numId="24">
    <w:abstractNumId w:val="34"/>
  </w:num>
  <w:num w:numId="25">
    <w:abstractNumId w:val="33"/>
  </w:num>
  <w:num w:numId="26">
    <w:abstractNumId w:val="11"/>
  </w:num>
  <w:num w:numId="27">
    <w:abstractNumId w:val="15"/>
  </w:num>
  <w:num w:numId="28">
    <w:abstractNumId w:val="24"/>
  </w:num>
  <w:num w:numId="29">
    <w:abstractNumId w:val="21"/>
  </w:num>
  <w:num w:numId="30">
    <w:abstractNumId w:val="16"/>
  </w:num>
  <w:num w:numId="31">
    <w:abstractNumId w:val="29"/>
  </w:num>
  <w:num w:numId="32">
    <w:abstractNumId w:val="17"/>
  </w:num>
  <w:num w:numId="33">
    <w:abstractNumId w:val="13"/>
  </w:num>
  <w:num w:numId="34">
    <w:abstractNumId w:val="14"/>
  </w:num>
  <w:num w:numId="35">
    <w:abstractNumId w:val="20"/>
  </w:num>
  <w:numIdMacAtCleanup w:val="28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NAVASIN HOMHUAL">
    <w15:presenceInfo w15:providerId="AD" w15:userId="S-1-5-21-1220945662-606747145-842925246-7185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markup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2B64"/>
    <w:rsid w:val="00000491"/>
    <w:rsid w:val="000004EB"/>
    <w:rsid w:val="000005E4"/>
    <w:rsid w:val="00000933"/>
    <w:rsid w:val="000009C9"/>
    <w:rsid w:val="00000A8F"/>
    <w:rsid w:val="00000B01"/>
    <w:rsid w:val="00000C21"/>
    <w:rsid w:val="00000D68"/>
    <w:rsid w:val="00001312"/>
    <w:rsid w:val="00001736"/>
    <w:rsid w:val="00001752"/>
    <w:rsid w:val="00001C27"/>
    <w:rsid w:val="0000293C"/>
    <w:rsid w:val="00002FA0"/>
    <w:rsid w:val="00003255"/>
    <w:rsid w:val="00003304"/>
    <w:rsid w:val="0000354A"/>
    <w:rsid w:val="00003591"/>
    <w:rsid w:val="000039E3"/>
    <w:rsid w:val="00003EC7"/>
    <w:rsid w:val="000044E9"/>
    <w:rsid w:val="0000525F"/>
    <w:rsid w:val="0000577D"/>
    <w:rsid w:val="00005DB4"/>
    <w:rsid w:val="0000603B"/>
    <w:rsid w:val="0000635A"/>
    <w:rsid w:val="00006825"/>
    <w:rsid w:val="000070A5"/>
    <w:rsid w:val="00007130"/>
    <w:rsid w:val="0000726B"/>
    <w:rsid w:val="00007362"/>
    <w:rsid w:val="000075DD"/>
    <w:rsid w:val="00007627"/>
    <w:rsid w:val="00007B31"/>
    <w:rsid w:val="00007B5D"/>
    <w:rsid w:val="00007B86"/>
    <w:rsid w:val="000101D2"/>
    <w:rsid w:val="000106E5"/>
    <w:rsid w:val="000107D4"/>
    <w:rsid w:val="00010861"/>
    <w:rsid w:val="00010A8C"/>
    <w:rsid w:val="00010B0D"/>
    <w:rsid w:val="00010D9C"/>
    <w:rsid w:val="00010E43"/>
    <w:rsid w:val="00010FD3"/>
    <w:rsid w:val="00011190"/>
    <w:rsid w:val="0001196B"/>
    <w:rsid w:val="00011CC7"/>
    <w:rsid w:val="00011F46"/>
    <w:rsid w:val="00012009"/>
    <w:rsid w:val="0001211A"/>
    <w:rsid w:val="0001291C"/>
    <w:rsid w:val="000129A1"/>
    <w:rsid w:val="00012A58"/>
    <w:rsid w:val="00012BE9"/>
    <w:rsid w:val="00012E7D"/>
    <w:rsid w:val="00012EA1"/>
    <w:rsid w:val="00012F08"/>
    <w:rsid w:val="00012F53"/>
    <w:rsid w:val="00012FA3"/>
    <w:rsid w:val="00013456"/>
    <w:rsid w:val="0001383E"/>
    <w:rsid w:val="00013878"/>
    <w:rsid w:val="000139FD"/>
    <w:rsid w:val="00013CCD"/>
    <w:rsid w:val="00013EE2"/>
    <w:rsid w:val="0001433F"/>
    <w:rsid w:val="00014B19"/>
    <w:rsid w:val="00014CE6"/>
    <w:rsid w:val="00014EBA"/>
    <w:rsid w:val="00014F50"/>
    <w:rsid w:val="00014FDE"/>
    <w:rsid w:val="0001500B"/>
    <w:rsid w:val="0001514B"/>
    <w:rsid w:val="00015AB2"/>
    <w:rsid w:val="00015B6A"/>
    <w:rsid w:val="00015E32"/>
    <w:rsid w:val="00015F6D"/>
    <w:rsid w:val="00016049"/>
    <w:rsid w:val="000165F5"/>
    <w:rsid w:val="00016732"/>
    <w:rsid w:val="00016799"/>
    <w:rsid w:val="00016853"/>
    <w:rsid w:val="00016B90"/>
    <w:rsid w:val="00017582"/>
    <w:rsid w:val="000175CA"/>
    <w:rsid w:val="0001784E"/>
    <w:rsid w:val="00017A5D"/>
    <w:rsid w:val="0002006D"/>
    <w:rsid w:val="0002086F"/>
    <w:rsid w:val="00020E96"/>
    <w:rsid w:val="00020EAB"/>
    <w:rsid w:val="00021815"/>
    <w:rsid w:val="00021B41"/>
    <w:rsid w:val="00021C49"/>
    <w:rsid w:val="00021E56"/>
    <w:rsid w:val="000223DA"/>
    <w:rsid w:val="000224C6"/>
    <w:rsid w:val="00022583"/>
    <w:rsid w:val="00022851"/>
    <w:rsid w:val="00022B34"/>
    <w:rsid w:val="00022BE0"/>
    <w:rsid w:val="00022F7C"/>
    <w:rsid w:val="000230A5"/>
    <w:rsid w:val="000232BE"/>
    <w:rsid w:val="000232D8"/>
    <w:rsid w:val="0002369C"/>
    <w:rsid w:val="00023783"/>
    <w:rsid w:val="00023D45"/>
    <w:rsid w:val="00023DD0"/>
    <w:rsid w:val="00024704"/>
    <w:rsid w:val="0002487B"/>
    <w:rsid w:val="000249E2"/>
    <w:rsid w:val="000249F0"/>
    <w:rsid w:val="00024A43"/>
    <w:rsid w:val="00024B88"/>
    <w:rsid w:val="00024BED"/>
    <w:rsid w:val="00024C69"/>
    <w:rsid w:val="00024E73"/>
    <w:rsid w:val="00025284"/>
    <w:rsid w:val="0002545A"/>
    <w:rsid w:val="000255FC"/>
    <w:rsid w:val="0002576A"/>
    <w:rsid w:val="00025868"/>
    <w:rsid w:val="00026C92"/>
    <w:rsid w:val="00026DC3"/>
    <w:rsid w:val="00027188"/>
    <w:rsid w:val="000271C5"/>
    <w:rsid w:val="0002729F"/>
    <w:rsid w:val="00027962"/>
    <w:rsid w:val="00027B68"/>
    <w:rsid w:val="00027BE5"/>
    <w:rsid w:val="00027D23"/>
    <w:rsid w:val="00027D82"/>
    <w:rsid w:val="0003060D"/>
    <w:rsid w:val="0003073C"/>
    <w:rsid w:val="0003099C"/>
    <w:rsid w:val="00030DFD"/>
    <w:rsid w:val="00030EE3"/>
    <w:rsid w:val="00030F3F"/>
    <w:rsid w:val="00030F63"/>
    <w:rsid w:val="00031151"/>
    <w:rsid w:val="000311E9"/>
    <w:rsid w:val="000313DF"/>
    <w:rsid w:val="000317D1"/>
    <w:rsid w:val="00031E12"/>
    <w:rsid w:val="000321BB"/>
    <w:rsid w:val="000324B4"/>
    <w:rsid w:val="00032A75"/>
    <w:rsid w:val="00032EC5"/>
    <w:rsid w:val="000338EE"/>
    <w:rsid w:val="00033B66"/>
    <w:rsid w:val="00033BFC"/>
    <w:rsid w:val="00033C62"/>
    <w:rsid w:val="00034093"/>
    <w:rsid w:val="00034783"/>
    <w:rsid w:val="00034945"/>
    <w:rsid w:val="00034B30"/>
    <w:rsid w:val="00034BE1"/>
    <w:rsid w:val="00034C92"/>
    <w:rsid w:val="00034DCF"/>
    <w:rsid w:val="00035020"/>
    <w:rsid w:val="0003519D"/>
    <w:rsid w:val="0003525E"/>
    <w:rsid w:val="000358C2"/>
    <w:rsid w:val="00036272"/>
    <w:rsid w:val="0003636C"/>
    <w:rsid w:val="0003644F"/>
    <w:rsid w:val="00037091"/>
    <w:rsid w:val="00037229"/>
    <w:rsid w:val="000403C2"/>
    <w:rsid w:val="00040498"/>
    <w:rsid w:val="0004066F"/>
    <w:rsid w:val="00040963"/>
    <w:rsid w:val="00040BCC"/>
    <w:rsid w:val="000419AE"/>
    <w:rsid w:val="00041A72"/>
    <w:rsid w:val="0004230B"/>
    <w:rsid w:val="000427CC"/>
    <w:rsid w:val="00042841"/>
    <w:rsid w:val="00042BF2"/>
    <w:rsid w:val="00042E57"/>
    <w:rsid w:val="00043315"/>
    <w:rsid w:val="00043326"/>
    <w:rsid w:val="00043389"/>
    <w:rsid w:val="00044A80"/>
    <w:rsid w:val="00044EB5"/>
    <w:rsid w:val="000450F3"/>
    <w:rsid w:val="000457DF"/>
    <w:rsid w:val="00045A2D"/>
    <w:rsid w:val="00045BF5"/>
    <w:rsid w:val="00045C36"/>
    <w:rsid w:val="00045E15"/>
    <w:rsid w:val="00046692"/>
    <w:rsid w:val="0004797D"/>
    <w:rsid w:val="00047E20"/>
    <w:rsid w:val="00047ED3"/>
    <w:rsid w:val="000502DD"/>
    <w:rsid w:val="000503C5"/>
    <w:rsid w:val="000505D3"/>
    <w:rsid w:val="00050A1F"/>
    <w:rsid w:val="00050BD9"/>
    <w:rsid w:val="00050CBE"/>
    <w:rsid w:val="00051245"/>
    <w:rsid w:val="0005180D"/>
    <w:rsid w:val="00051AF1"/>
    <w:rsid w:val="00052297"/>
    <w:rsid w:val="00052993"/>
    <w:rsid w:val="00052CBC"/>
    <w:rsid w:val="00052FAF"/>
    <w:rsid w:val="000531EA"/>
    <w:rsid w:val="000535EC"/>
    <w:rsid w:val="0005382F"/>
    <w:rsid w:val="000539DB"/>
    <w:rsid w:val="00053A70"/>
    <w:rsid w:val="000542CA"/>
    <w:rsid w:val="00054695"/>
    <w:rsid w:val="00054916"/>
    <w:rsid w:val="000550AF"/>
    <w:rsid w:val="000551B4"/>
    <w:rsid w:val="00055611"/>
    <w:rsid w:val="0005595F"/>
    <w:rsid w:val="000559DB"/>
    <w:rsid w:val="00055A86"/>
    <w:rsid w:val="00056669"/>
    <w:rsid w:val="000567EE"/>
    <w:rsid w:val="00056865"/>
    <w:rsid w:val="00056F9B"/>
    <w:rsid w:val="0005736F"/>
    <w:rsid w:val="0005769E"/>
    <w:rsid w:val="000577B6"/>
    <w:rsid w:val="00057949"/>
    <w:rsid w:val="00057E4F"/>
    <w:rsid w:val="000603C4"/>
    <w:rsid w:val="000603E3"/>
    <w:rsid w:val="0006048A"/>
    <w:rsid w:val="0006069B"/>
    <w:rsid w:val="00061374"/>
    <w:rsid w:val="00061406"/>
    <w:rsid w:val="00061488"/>
    <w:rsid w:val="00061489"/>
    <w:rsid w:val="000616CA"/>
    <w:rsid w:val="000617F3"/>
    <w:rsid w:val="00061975"/>
    <w:rsid w:val="000619F3"/>
    <w:rsid w:val="00061A0A"/>
    <w:rsid w:val="00062121"/>
    <w:rsid w:val="00062307"/>
    <w:rsid w:val="000626AE"/>
    <w:rsid w:val="000630A5"/>
    <w:rsid w:val="000638DC"/>
    <w:rsid w:val="0006390A"/>
    <w:rsid w:val="000645C0"/>
    <w:rsid w:val="00064644"/>
    <w:rsid w:val="00064ED2"/>
    <w:rsid w:val="000651C6"/>
    <w:rsid w:val="00065256"/>
    <w:rsid w:val="00065265"/>
    <w:rsid w:val="0006548E"/>
    <w:rsid w:val="00065644"/>
    <w:rsid w:val="00065CC3"/>
    <w:rsid w:val="00065F4E"/>
    <w:rsid w:val="000661ED"/>
    <w:rsid w:val="000665B0"/>
    <w:rsid w:val="000667C9"/>
    <w:rsid w:val="00066AEB"/>
    <w:rsid w:val="00066B11"/>
    <w:rsid w:val="00067074"/>
    <w:rsid w:val="00067109"/>
    <w:rsid w:val="000674EE"/>
    <w:rsid w:val="0006765A"/>
    <w:rsid w:val="0006777A"/>
    <w:rsid w:val="00067A8B"/>
    <w:rsid w:val="00067BBC"/>
    <w:rsid w:val="00067C53"/>
    <w:rsid w:val="000703F7"/>
    <w:rsid w:val="0007081D"/>
    <w:rsid w:val="00070EC4"/>
    <w:rsid w:val="00071197"/>
    <w:rsid w:val="000715E3"/>
    <w:rsid w:val="00071D9D"/>
    <w:rsid w:val="00071E46"/>
    <w:rsid w:val="00072125"/>
    <w:rsid w:val="00072139"/>
    <w:rsid w:val="00072142"/>
    <w:rsid w:val="000725C2"/>
    <w:rsid w:val="00072815"/>
    <w:rsid w:val="00072A75"/>
    <w:rsid w:val="00072BC6"/>
    <w:rsid w:val="00072CE3"/>
    <w:rsid w:val="00073036"/>
    <w:rsid w:val="0007362C"/>
    <w:rsid w:val="00073797"/>
    <w:rsid w:val="0007382C"/>
    <w:rsid w:val="0007388E"/>
    <w:rsid w:val="00074249"/>
    <w:rsid w:val="00074579"/>
    <w:rsid w:val="0007483F"/>
    <w:rsid w:val="00074ADA"/>
    <w:rsid w:val="00074C17"/>
    <w:rsid w:val="00074F43"/>
    <w:rsid w:val="000750B3"/>
    <w:rsid w:val="000751E5"/>
    <w:rsid w:val="000755A1"/>
    <w:rsid w:val="00075999"/>
    <w:rsid w:val="000759E3"/>
    <w:rsid w:val="00075B0A"/>
    <w:rsid w:val="00075E8C"/>
    <w:rsid w:val="00075F2D"/>
    <w:rsid w:val="00076333"/>
    <w:rsid w:val="000764F6"/>
    <w:rsid w:val="00076732"/>
    <w:rsid w:val="00076CC6"/>
    <w:rsid w:val="000770B7"/>
    <w:rsid w:val="000774AF"/>
    <w:rsid w:val="00077923"/>
    <w:rsid w:val="00080081"/>
    <w:rsid w:val="000800B8"/>
    <w:rsid w:val="00080A5B"/>
    <w:rsid w:val="00080F2C"/>
    <w:rsid w:val="00081614"/>
    <w:rsid w:val="000818CB"/>
    <w:rsid w:val="0008192D"/>
    <w:rsid w:val="00081E14"/>
    <w:rsid w:val="00081E4C"/>
    <w:rsid w:val="00081FFE"/>
    <w:rsid w:val="00082158"/>
    <w:rsid w:val="0008223E"/>
    <w:rsid w:val="00082469"/>
    <w:rsid w:val="00082918"/>
    <w:rsid w:val="00083210"/>
    <w:rsid w:val="00083485"/>
    <w:rsid w:val="00083656"/>
    <w:rsid w:val="00083748"/>
    <w:rsid w:val="00084238"/>
    <w:rsid w:val="0008443F"/>
    <w:rsid w:val="00084DF7"/>
    <w:rsid w:val="00084EA3"/>
    <w:rsid w:val="0008514F"/>
    <w:rsid w:val="00085239"/>
    <w:rsid w:val="0008556B"/>
    <w:rsid w:val="0008563D"/>
    <w:rsid w:val="0008580B"/>
    <w:rsid w:val="00085820"/>
    <w:rsid w:val="00085881"/>
    <w:rsid w:val="00085A0B"/>
    <w:rsid w:val="00085A88"/>
    <w:rsid w:val="00085D3F"/>
    <w:rsid w:val="0008608E"/>
    <w:rsid w:val="000862D1"/>
    <w:rsid w:val="00086980"/>
    <w:rsid w:val="00086B86"/>
    <w:rsid w:val="0008727A"/>
    <w:rsid w:val="00087281"/>
    <w:rsid w:val="00087407"/>
    <w:rsid w:val="0008746E"/>
    <w:rsid w:val="0008762B"/>
    <w:rsid w:val="00087C53"/>
    <w:rsid w:val="00087D18"/>
    <w:rsid w:val="00087FA1"/>
    <w:rsid w:val="0009006D"/>
    <w:rsid w:val="000901FC"/>
    <w:rsid w:val="00090206"/>
    <w:rsid w:val="000902E6"/>
    <w:rsid w:val="00090422"/>
    <w:rsid w:val="000909E8"/>
    <w:rsid w:val="00091611"/>
    <w:rsid w:val="0009170D"/>
    <w:rsid w:val="00091DBA"/>
    <w:rsid w:val="00091F40"/>
    <w:rsid w:val="00091FD8"/>
    <w:rsid w:val="000920A5"/>
    <w:rsid w:val="0009210F"/>
    <w:rsid w:val="00092302"/>
    <w:rsid w:val="0009247C"/>
    <w:rsid w:val="000924C2"/>
    <w:rsid w:val="000924D3"/>
    <w:rsid w:val="00092F76"/>
    <w:rsid w:val="00092F7F"/>
    <w:rsid w:val="0009353B"/>
    <w:rsid w:val="00093EDC"/>
    <w:rsid w:val="00094079"/>
    <w:rsid w:val="00094371"/>
    <w:rsid w:val="000943A5"/>
    <w:rsid w:val="00094BF0"/>
    <w:rsid w:val="00094E3B"/>
    <w:rsid w:val="0009517C"/>
    <w:rsid w:val="000953E9"/>
    <w:rsid w:val="000954FE"/>
    <w:rsid w:val="0009553B"/>
    <w:rsid w:val="00095682"/>
    <w:rsid w:val="000961C4"/>
    <w:rsid w:val="00096259"/>
    <w:rsid w:val="000963E0"/>
    <w:rsid w:val="00096512"/>
    <w:rsid w:val="000968AE"/>
    <w:rsid w:val="00096B8F"/>
    <w:rsid w:val="0009784B"/>
    <w:rsid w:val="00097DE1"/>
    <w:rsid w:val="000A02B8"/>
    <w:rsid w:val="000A0D80"/>
    <w:rsid w:val="000A0E50"/>
    <w:rsid w:val="000A0F0C"/>
    <w:rsid w:val="000A118B"/>
    <w:rsid w:val="000A1404"/>
    <w:rsid w:val="000A142C"/>
    <w:rsid w:val="000A149A"/>
    <w:rsid w:val="000A1949"/>
    <w:rsid w:val="000A1DC4"/>
    <w:rsid w:val="000A1F45"/>
    <w:rsid w:val="000A272E"/>
    <w:rsid w:val="000A2B51"/>
    <w:rsid w:val="000A2D42"/>
    <w:rsid w:val="000A350D"/>
    <w:rsid w:val="000A38E8"/>
    <w:rsid w:val="000A3D75"/>
    <w:rsid w:val="000A3FAB"/>
    <w:rsid w:val="000A479C"/>
    <w:rsid w:val="000A4EA6"/>
    <w:rsid w:val="000A5109"/>
    <w:rsid w:val="000A51F8"/>
    <w:rsid w:val="000A5511"/>
    <w:rsid w:val="000A5864"/>
    <w:rsid w:val="000A5871"/>
    <w:rsid w:val="000A5C82"/>
    <w:rsid w:val="000A5CFA"/>
    <w:rsid w:val="000A5EAE"/>
    <w:rsid w:val="000A638D"/>
    <w:rsid w:val="000A64AC"/>
    <w:rsid w:val="000A690B"/>
    <w:rsid w:val="000A6ABA"/>
    <w:rsid w:val="000A6D3E"/>
    <w:rsid w:val="000A73B0"/>
    <w:rsid w:val="000A7880"/>
    <w:rsid w:val="000A7EC1"/>
    <w:rsid w:val="000A7FFA"/>
    <w:rsid w:val="000B046E"/>
    <w:rsid w:val="000B0ACE"/>
    <w:rsid w:val="000B0C2B"/>
    <w:rsid w:val="000B0DBF"/>
    <w:rsid w:val="000B10D7"/>
    <w:rsid w:val="000B1135"/>
    <w:rsid w:val="000B11FD"/>
    <w:rsid w:val="000B1500"/>
    <w:rsid w:val="000B172A"/>
    <w:rsid w:val="000B199E"/>
    <w:rsid w:val="000B1CD2"/>
    <w:rsid w:val="000B1D8E"/>
    <w:rsid w:val="000B215B"/>
    <w:rsid w:val="000B2A32"/>
    <w:rsid w:val="000B2AC7"/>
    <w:rsid w:val="000B2CA1"/>
    <w:rsid w:val="000B2E2E"/>
    <w:rsid w:val="000B3015"/>
    <w:rsid w:val="000B3AD2"/>
    <w:rsid w:val="000B3B53"/>
    <w:rsid w:val="000B3BBF"/>
    <w:rsid w:val="000B3BDF"/>
    <w:rsid w:val="000B4237"/>
    <w:rsid w:val="000B497C"/>
    <w:rsid w:val="000B4B27"/>
    <w:rsid w:val="000B5479"/>
    <w:rsid w:val="000B55DE"/>
    <w:rsid w:val="000B5976"/>
    <w:rsid w:val="000B5F64"/>
    <w:rsid w:val="000B6282"/>
    <w:rsid w:val="000B6864"/>
    <w:rsid w:val="000B6970"/>
    <w:rsid w:val="000B6CCE"/>
    <w:rsid w:val="000B6E15"/>
    <w:rsid w:val="000B6F61"/>
    <w:rsid w:val="000B78D8"/>
    <w:rsid w:val="000B7B07"/>
    <w:rsid w:val="000B7B27"/>
    <w:rsid w:val="000B7CDF"/>
    <w:rsid w:val="000B7E18"/>
    <w:rsid w:val="000B7FF1"/>
    <w:rsid w:val="000C0423"/>
    <w:rsid w:val="000C04AA"/>
    <w:rsid w:val="000C059D"/>
    <w:rsid w:val="000C1475"/>
    <w:rsid w:val="000C15DF"/>
    <w:rsid w:val="000C17D0"/>
    <w:rsid w:val="000C197B"/>
    <w:rsid w:val="000C1F65"/>
    <w:rsid w:val="000C2252"/>
    <w:rsid w:val="000C249D"/>
    <w:rsid w:val="000C2738"/>
    <w:rsid w:val="000C2BA5"/>
    <w:rsid w:val="000C3295"/>
    <w:rsid w:val="000C3436"/>
    <w:rsid w:val="000C347C"/>
    <w:rsid w:val="000C36D3"/>
    <w:rsid w:val="000C373E"/>
    <w:rsid w:val="000C3A6E"/>
    <w:rsid w:val="000C3B19"/>
    <w:rsid w:val="000C3EF0"/>
    <w:rsid w:val="000C40B2"/>
    <w:rsid w:val="000C424E"/>
    <w:rsid w:val="000C530E"/>
    <w:rsid w:val="000C5A3B"/>
    <w:rsid w:val="000C5AAB"/>
    <w:rsid w:val="000C5B3E"/>
    <w:rsid w:val="000C5BF6"/>
    <w:rsid w:val="000C5C46"/>
    <w:rsid w:val="000C5E16"/>
    <w:rsid w:val="000C6335"/>
    <w:rsid w:val="000C6560"/>
    <w:rsid w:val="000C690E"/>
    <w:rsid w:val="000C69E1"/>
    <w:rsid w:val="000C6B00"/>
    <w:rsid w:val="000C7374"/>
    <w:rsid w:val="000C748F"/>
    <w:rsid w:val="000C751F"/>
    <w:rsid w:val="000C75B8"/>
    <w:rsid w:val="000C78DF"/>
    <w:rsid w:val="000C7931"/>
    <w:rsid w:val="000C7A63"/>
    <w:rsid w:val="000C7FB2"/>
    <w:rsid w:val="000D039F"/>
    <w:rsid w:val="000D044E"/>
    <w:rsid w:val="000D04B0"/>
    <w:rsid w:val="000D07FC"/>
    <w:rsid w:val="000D1019"/>
    <w:rsid w:val="000D1178"/>
    <w:rsid w:val="000D1402"/>
    <w:rsid w:val="000D1492"/>
    <w:rsid w:val="000D1571"/>
    <w:rsid w:val="000D1DEB"/>
    <w:rsid w:val="000D20ED"/>
    <w:rsid w:val="000D25D1"/>
    <w:rsid w:val="000D25E3"/>
    <w:rsid w:val="000D2C73"/>
    <w:rsid w:val="000D310E"/>
    <w:rsid w:val="000D3149"/>
    <w:rsid w:val="000D3C8D"/>
    <w:rsid w:val="000D3D83"/>
    <w:rsid w:val="000D411E"/>
    <w:rsid w:val="000D425B"/>
    <w:rsid w:val="000D4396"/>
    <w:rsid w:val="000D4610"/>
    <w:rsid w:val="000D46E2"/>
    <w:rsid w:val="000D4939"/>
    <w:rsid w:val="000D4B0E"/>
    <w:rsid w:val="000D4D74"/>
    <w:rsid w:val="000D5125"/>
    <w:rsid w:val="000D5445"/>
    <w:rsid w:val="000D5539"/>
    <w:rsid w:val="000D5930"/>
    <w:rsid w:val="000D5983"/>
    <w:rsid w:val="000D5A03"/>
    <w:rsid w:val="000D5D5B"/>
    <w:rsid w:val="000D6279"/>
    <w:rsid w:val="000D70E3"/>
    <w:rsid w:val="000D742A"/>
    <w:rsid w:val="000D7569"/>
    <w:rsid w:val="000D7592"/>
    <w:rsid w:val="000D75CC"/>
    <w:rsid w:val="000D770F"/>
    <w:rsid w:val="000D7C2B"/>
    <w:rsid w:val="000E001E"/>
    <w:rsid w:val="000E0058"/>
    <w:rsid w:val="000E00A1"/>
    <w:rsid w:val="000E037E"/>
    <w:rsid w:val="000E061D"/>
    <w:rsid w:val="000E087D"/>
    <w:rsid w:val="000E092E"/>
    <w:rsid w:val="000E0AC8"/>
    <w:rsid w:val="000E0B73"/>
    <w:rsid w:val="000E0E68"/>
    <w:rsid w:val="000E0EF9"/>
    <w:rsid w:val="000E1005"/>
    <w:rsid w:val="000E1133"/>
    <w:rsid w:val="000E1159"/>
    <w:rsid w:val="000E1387"/>
    <w:rsid w:val="000E1559"/>
    <w:rsid w:val="000E1A68"/>
    <w:rsid w:val="000E2163"/>
    <w:rsid w:val="000E24A3"/>
    <w:rsid w:val="000E2809"/>
    <w:rsid w:val="000E2C3D"/>
    <w:rsid w:val="000E2E6B"/>
    <w:rsid w:val="000E2ED6"/>
    <w:rsid w:val="000E395B"/>
    <w:rsid w:val="000E3CC2"/>
    <w:rsid w:val="000E43B2"/>
    <w:rsid w:val="000E4503"/>
    <w:rsid w:val="000E4821"/>
    <w:rsid w:val="000E4848"/>
    <w:rsid w:val="000E4B52"/>
    <w:rsid w:val="000E5231"/>
    <w:rsid w:val="000E58F4"/>
    <w:rsid w:val="000E5915"/>
    <w:rsid w:val="000E5A0D"/>
    <w:rsid w:val="000E5AE2"/>
    <w:rsid w:val="000E5E78"/>
    <w:rsid w:val="000E62A6"/>
    <w:rsid w:val="000E6A9B"/>
    <w:rsid w:val="000E6FA1"/>
    <w:rsid w:val="000E7046"/>
    <w:rsid w:val="000F0035"/>
    <w:rsid w:val="000F03F1"/>
    <w:rsid w:val="000F0AC7"/>
    <w:rsid w:val="000F0CA6"/>
    <w:rsid w:val="000F0D7C"/>
    <w:rsid w:val="000F16C2"/>
    <w:rsid w:val="000F1726"/>
    <w:rsid w:val="000F1902"/>
    <w:rsid w:val="000F1BD5"/>
    <w:rsid w:val="000F1F57"/>
    <w:rsid w:val="000F2704"/>
    <w:rsid w:val="000F27EB"/>
    <w:rsid w:val="000F2CE6"/>
    <w:rsid w:val="000F2E80"/>
    <w:rsid w:val="000F2FC9"/>
    <w:rsid w:val="000F31AA"/>
    <w:rsid w:val="000F3D9E"/>
    <w:rsid w:val="000F4063"/>
    <w:rsid w:val="000F42B3"/>
    <w:rsid w:val="000F4600"/>
    <w:rsid w:val="000F4833"/>
    <w:rsid w:val="000F4968"/>
    <w:rsid w:val="000F4AC0"/>
    <w:rsid w:val="000F4B00"/>
    <w:rsid w:val="000F4B14"/>
    <w:rsid w:val="000F4B2C"/>
    <w:rsid w:val="000F4C75"/>
    <w:rsid w:val="000F4E7B"/>
    <w:rsid w:val="000F4EF6"/>
    <w:rsid w:val="000F5682"/>
    <w:rsid w:val="000F5742"/>
    <w:rsid w:val="000F5834"/>
    <w:rsid w:val="000F5910"/>
    <w:rsid w:val="000F7612"/>
    <w:rsid w:val="000F7BE4"/>
    <w:rsid w:val="000F7D8F"/>
    <w:rsid w:val="000F7FEE"/>
    <w:rsid w:val="001004D2"/>
    <w:rsid w:val="00100602"/>
    <w:rsid w:val="00100764"/>
    <w:rsid w:val="001008A9"/>
    <w:rsid w:val="00100B30"/>
    <w:rsid w:val="00101118"/>
    <w:rsid w:val="00102003"/>
    <w:rsid w:val="00102271"/>
    <w:rsid w:val="0010266D"/>
    <w:rsid w:val="001031BA"/>
    <w:rsid w:val="001036C3"/>
    <w:rsid w:val="001036CD"/>
    <w:rsid w:val="001037B6"/>
    <w:rsid w:val="00103AA2"/>
    <w:rsid w:val="00103D30"/>
    <w:rsid w:val="00103D5C"/>
    <w:rsid w:val="00103EE8"/>
    <w:rsid w:val="00104207"/>
    <w:rsid w:val="0010440C"/>
    <w:rsid w:val="00104915"/>
    <w:rsid w:val="001053D7"/>
    <w:rsid w:val="00105463"/>
    <w:rsid w:val="001056F8"/>
    <w:rsid w:val="00105808"/>
    <w:rsid w:val="00105ED8"/>
    <w:rsid w:val="001064A8"/>
    <w:rsid w:val="00106D7E"/>
    <w:rsid w:val="001073C3"/>
    <w:rsid w:val="00107757"/>
    <w:rsid w:val="001077AA"/>
    <w:rsid w:val="00107A2B"/>
    <w:rsid w:val="00110607"/>
    <w:rsid w:val="001108E0"/>
    <w:rsid w:val="00110BE6"/>
    <w:rsid w:val="00110C0B"/>
    <w:rsid w:val="00111546"/>
    <w:rsid w:val="00111799"/>
    <w:rsid w:val="001118AE"/>
    <w:rsid w:val="00111B9C"/>
    <w:rsid w:val="00111BF4"/>
    <w:rsid w:val="00111C6A"/>
    <w:rsid w:val="00111E3A"/>
    <w:rsid w:val="001121CE"/>
    <w:rsid w:val="00112256"/>
    <w:rsid w:val="00112396"/>
    <w:rsid w:val="00112A92"/>
    <w:rsid w:val="001131CA"/>
    <w:rsid w:val="00113214"/>
    <w:rsid w:val="0011367E"/>
    <w:rsid w:val="00113719"/>
    <w:rsid w:val="00113926"/>
    <w:rsid w:val="001144C1"/>
    <w:rsid w:val="00114562"/>
    <w:rsid w:val="001145F5"/>
    <w:rsid w:val="00114E03"/>
    <w:rsid w:val="00114F59"/>
    <w:rsid w:val="001151E3"/>
    <w:rsid w:val="0011572A"/>
    <w:rsid w:val="001158E4"/>
    <w:rsid w:val="00115B1F"/>
    <w:rsid w:val="00115B51"/>
    <w:rsid w:val="00115E44"/>
    <w:rsid w:val="00115F78"/>
    <w:rsid w:val="001160A6"/>
    <w:rsid w:val="00116650"/>
    <w:rsid w:val="00116800"/>
    <w:rsid w:val="00116B3F"/>
    <w:rsid w:val="001176BB"/>
    <w:rsid w:val="00120024"/>
    <w:rsid w:val="0012053E"/>
    <w:rsid w:val="00120727"/>
    <w:rsid w:val="001207C5"/>
    <w:rsid w:val="00120B2E"/>
    <w:rsid w:val="00121602"/>
    <w:rsid w:val="00121A96"/>
    <w:rsid w:val="0012216A"/>
    <w:rsid w:val="00122F4B"/>
    <w:rsid w:val="00122FE5"/>
    <w:rsid w:val="00123D71"/>
    <w:rsid w:val="00123E44"/>
    <w:rsid w:val="0012403A"/>
    <w:rsid w:val="001246C4"/>
    <w:rsid w:val="00124780"/>
    <w:rsid w:val="0012499F"/>
    <w:rsid w:val="00124C60"/>
    <w:rsid w:val="00124D1F"/>
    <w:rsid w:val="0012512E"/>
    <w:rsid w:val="0012516C"/>
    <w:rsid w:val="0012543B"/>
    <w:rsid w:val="00125746"/>
    <w:rsid w:val="00125935"/>
    <w:rsid w:val="00125A47"/>
    <w:rsid w:val="00125ECE"/>
    <w:rsid w:val="00126949"/>
    <w:rsid w:val="00126B53"/>
    <w:rsid w:val="00126E55"/>
    <w:rsid w:val="0012706C"/>
    <w:rsid w:val="00127146"/>
    <w:rsid w:val="001272BC"/>
    <w:rsid w:val="0013005B"/>
    <w:rsid w:val="001304F0"/>
    <w:rsid w:val="00130653"/>
    <w:rsid w:val="001307BB"/>
    <w:rsid w:val="0013085A"/>
    <w:rsid w:val="001308E1"/>
    <w:rsid w:val="00130A77"/>
    <w:rsid w:val="00130AD7"/>
    <w:rsid w:val="00130B01"/>
    <w:rsid w:val="00131151"/>
    <w:rsid w:val="00131629"/>
    <w:rsid w:val="00131B0D"/>
    <w:rsid w:val="00131E98"/>
    <w:rsid w:val="00132009"/>
    <w:rsid w:val="00132A08"/>
    <w:rsid w:val="00132A73"/>
    <w:rsid w:val="00132B9B"/>
    <w:rsid w:val="00132EA8"/>
    <w:rsid w:val="00132EC7"/>
    <w:rsid w:val="00133060"/>
    <w:rsid w:val="0013309F"/>
    <w:rsid w:val="0013380A"/>
    <w:rsid w:val="00133A26"/>
    <w:rsid w:val="00133B1C"/>
    <w:rsid w:val="0013456F"/>
    <w:rsid w:val="00134C14"/>
    <w:rsid w:val="00134C2D"/>
    <w:rsid w:val="00134C67"/>
    <w:rsid w:val="00134EF6"/>
    <w:rsid w:val="0013517E"/>
    <w:rsid w:val="0013538E"/>
    <w:rsid w:val="0013569F"/>
    <w:rsid w:val="00135E17"/>
    <w:rsid w:val="00135EB5"/>
    <w:rsid w:val="00135EC2"/>
    <w:rsid w:val="00136332"/>
    <w:rsid w:val="001364D1"/>
    <w:rsid w:val="001365E4"/>
    <w:rsid w:val="0013667A"/>
    <w:rsid w:val="001367B7"/>
    <w:rsid w:val="00136FFF"/>
    <w:rsid w:val="00137198"/>
    <w:rsid w:val="001371DF"/>
    <w:rsid w:val="00137718"/>
    <w:rsid w:val="00137898"/>
    <w:rsid w:val="00137B5B"/>
    <w:rsid w:val="00140148"/>
    <w:rsid w:val="0014065B"/>
    <w:rsid w:val="001408AA"/>
    <w:rsid w:val="0014090B"/>
    <w:rsid w:val="00140CA5"/>
    <w:rsid w:val="00140EC5"/>
    <w:rsid w:val="00140F9E"/>
    <w:rsid w:val="0014114D"/>
    <w:rsid w:val="001413A9"/>
    <w:rsid w:val="001413B1"/>
    <w:rsid w:val="00141648"/>
    <w:rsid w:val="0014193D"/>
    <w:rsid w:val="00141A1F"/>
    <w:rsid w:val="00141D9F"/>
    <w:rsid w:val="00141EB4"/>
    <w:rsid w:val="001420F5"/>
    <w:rsid w:val="001426F7"/>
    <w:rsid w:val="00142862"/>
    <w:rsid w:val="0014297A"/>
    <w:rsid w:val="00142BE7"/>
    <w:rsid w:val="00143585"/>
    <w:rsid w:val="00144022"/>
    <w:rsid w:val="001440A3"/>
    <w:rsid w:val="001441CA"/>
    <w:rsid w:val="00144425"/>
    <w:rsid w:val="001449CF"/>
    <w:rsid w:val="00145190"/>
    <w:rsid w:val="001453CC"/>
    <w:rsid w:val="001453F6"/>
    <w:rsid w:val="001456A2"/>
    <w:rsid w:val="00145C63"/>
    <w:rsid w:val="00146406"/>
    <w:rsid w:val="00146427"/>
    <w:rsid w:val="001467BB"/>
    <w:rsid w:val="00146946"/>
    <w:rsid w:val="00146A9D"/>
    <w:rsid w:val="00146D23"/>
    <w:rsid w:val="00147224"/>
    <w:rsid w:val="001475F8"/>
    <w:rsid w:val="00147724"/>
    <w:rsid w:val="00147E91"/>
    <w:rsid w:val="0015003A"/>
    <w:rsid w:val="00150099"/>
    <w:rsid w:val="001502FC"/>
    <w:rsid w:val="0015056D"/>
    <w:rsid w:val="00150586"/>
    <w:rsid w:val="00150B88"/>
    <w:rsid w:val="00150DA4"/>
    <w:rsid w:val="00150F8C"/>
    <w:rsid w:val="00150FB9"/>
    <w:rsid w:val="001514FD"/>
    <w:rsid w:val="00151881"/>
    <w:rsid w:val="00151C74"/>
    <w:rsid w:val="00151CA5"/>
    <w:rsid w:val="00151F96"/>
    <w:rsid w:val="0015228D"/>
    <w:rsid w:val="0015248F"/>
    <w:rsid w:val="00152AA8"/>
    <w:rsid w:val="00152F4F"/>
    <w:rsid w:val="0015387B"/>
    <w:rsid w:val="001539EE"/>
    <w:rsid w:val="00154618"/>
    <w:rsid w:val="00154B80"/>
    <w:rsid w:val="001555B4"/>
    <w:rsid w:val="001556D2"/>
    <w:rsid w:val="00155AFC"/>
    <w:rsid w:val="00155B5F"/>
    <w:rsid w:val="00155D85"/>
    <w:rsid w:val="00156102"/>
    <w:rsid w:val="0015611D"/>
    <w:rsid w:val="001561A6"/>
    <w:rsid w:val="0015635A"/>
    <w:rsid w:val="00156C0F"/>
    <w:rsid w:val="001572F3"/>
    <w:rsid w:val="00157365"/>
    <w:rsid w:val="0015758C"/>
    <w:rsid w:val="0015769D"/>
    <w:rsid w:val="00157859"/>
    <w:rsid w:val="001578C4"/>
    <w:rsid w:val="00157A11"/>
    <w:rsid w:val="00157AA1"/>
    <w:rsid w:val="00157EDF"/>
    <w:rsid w:val="00157EE6"/>
    <w:rsid w:val="00160D0E"/>
    <w:rsid w:val="00160F64"/>
    <w:rsid w:val="00161122"/>
    <w:rsid w:val="0016137D"/>
    <w:rsid w:val="0016161F"/>
    <w:rsid w:val="00161B0B"/>
    <w:rsid w:val="00161D6D"/>
    <w:rsid w:val="00161F51"/>
    <w:rsid w:val="001622DA"/>
    <w:rsid w:val="001624ED"/>
    <w:rsid w:val="00162795"/>
    <w:rsid w:val="00162852"/>
    <w:rsid w:val="00162A7E"/>
    <w:rsid w:val="00162C51"/>
    <w:rsid w:val="001630B2"/>
    <w:rsid w:val="0016364E"/>
    <w:rsid w:val="00163A17"/>
    <w:rsid w:val="00163A9E"/>
    <w:rsid w:val="00163EC5"/>
    <w:rsid w:val="00163F0F"/>
    <w:rsid w:val="0016414D"/>
    <w:rsid w:val="00164295"/>
    <w:rsid w:val="001644DF"/>
    <w:rsid w:val="00164AD2"/>
    <w:rsid w:val="00164E21"/>
    <w:rsid w:val="00164E4D"/>
    <w:rsid w:val="00164FB8"/>
    <w:rsid w:val="00165401"/>
    <w:rsid w:val="00165536"/>
    <w:rsid w:val="001657D5"/>
    <w:rsid w:val="00165B58"/>
    <w:rsid w:val="00165D0E"/>
    <w:rsid w:val="00165EDC"/>
    <w:rsid w:val="0016622D"/>
    <w:rsid w:val="00166965"/>
    <w:rsid w:val="001669E8"/>
    <w:rsid w:val="00167424"/>
    <w:rsid w:val="0017027C"/>
    <w:rsid w:val="00170310"/>
    <w:rsid w:val="0017046D"/>
    <w:rsid w:val="00170584"/>
    <w:rsid w:val="001707CA"/>
    <w:rsid w:val="00170803"/>
    <w:rsid w:val="0017081F"/>
    <w:rsid w:val="00170A17"/>
    <w:rsid w:val="00170CBD"/>
    <w:rsid w:val="00170DDF"/>
    <w:rsid w:val="00171083"/>
    <w:rsid w:val="001710D8"/>
    <w:rsid w:val="001712BA"/>
    <w:rsid w:val="0017179B"/>
    <w:rsid w:val="00171C87"/>
    <w:rsid w:val="00171E1E"/>
    <w:rsid w:val="00171F15"/>
    <w:rsid w:val="00172214"/>
    <w:rsid w:val="0017239D"/>
    <w:rsid w:val="0017246D"/>
    <w:rsid w:val="00172D76"/>
    <w:rsid w:val="0017316F"/>
    <w:rsid w:val="0017343C"/>
    <w:rsid w:val="001739E6"/>
    <w:rsid w:val="00173B1C"/>
    <w:rsid w:val="00173C62"/>
    <w:rsid w:val="00173EA9"/>
    <w:rsid w:val="00174016"/>
    <w:rsid w:val="00174035"/>
    <w:rsid w:val="00174173"/>
    <w:rsid w:val="001741B3"/>
    <w:rsid w:val="00174479"/>
    <w:rsid w:val="001744E7"/>
    <w:rsid w:val="001746EB"/>
    <w:rsid w:val="001747EB"/>
    <w:rsid w:val="0017482D"/>
    <w:rsid w:val="00174FCD"/>
    <w:rsid w:val="001753EE"/>
    <w:rsid w:val="0017591B"/>
    <w:rsid w:val="00175D51"/>
    <w:rsid w:val="00175D7A"/>
    <w:rsid w:val="00175F1A"/>
    <w:rsid w:val="00175F6C"/>
    <w:rsid w:val="00175F95"/>
    <w:rsid w:val="00176121"/>
    <w:rsid w:val="00176250"/>
    <w:rsid w:val="00176388"/>
    <w:rsid w:val="00176837"/>
    <w:rsid w:val="0017692A"/>
    <w:rsid w:val="001769E9"/>
    <w:rsid w:val="00176A50"/>
    <w:rsid w:val="00176AE6"/>
    <w:rsid w:val="00176C71"/>
    <w:rsid w:val="00176CE2"/>
    <w:rsid w:val="001779D7"/>
    <w:rsid w:val="00177A27"/>
    <w:rsid w:val="00177C50"/>
    <w:rsid w:val="001805BE"/>
    <w:rsid w:val="00180862"/>
    <w:rsid w:val="00180A1A"/>
    <w:rsid w:val="00180FA3"/>
    <w:rsid w:val="0018132D"/>
    <w:rsid w:val="00181B91"/>
    <w:rsid w:val="00181F56"/>
    <w:rsid w:val="0018200B"/>
    <w:rsid w:val="0018223F"/>
    <w:rsid w:val="00182574"/>
    <w:rsid w:val="001826A8"/>
    <w:rsid w:val="001826B7"/>
    <w:rsid w:val="00182898"/>
    <w:rsid w:val="0018297C"/>
    <w:rsid w:val="001829B4"/>
    <w:rsid w:val="00182DC2"/>
    <w:rsid w:val="00182EFF"/>
    <w:rsid w:val="00182FD6"/>
    <w:rsid w:val="0018324C"/>
    <w:rsid w:val="0018360E"/>
    <w:rsid w:val="0018362D"/>
    <w:rsid w:val="00183838"/>
    <w:rsid w:val="00183EF3"/>
    <w:rsid w:val="001845BA"/>
    <w:rsid w:val="0018463B"/>
    <w:rsid w:val="00184704"/>
    <w:rsid w:val="00184875"/>
    <w:rsid w:val="00184EF5"/>
    <w:rsid w:val="00185003"/>
    <w:rsid w:val="00185350"/>
    <w:rsid w:val="00185396"/>
    <w:rsid w:val="001858A6"/>
    <w:rsid w:val="0018599A"/>
    <w:rsid w:val="00185A05"/>
    <w:rsid w:val="00185E3E"/>
    <w:rsid w:val="00186A06"/>
    <w:rsid w:val="00186BCA"/>
    <w:rsid w:val="00187362"/>
    <w:rsid w:val="0018738E"/>
    <w:rsid w:val="001875BA"/>
    <w:rsid w:val="001876BF"/>
    <w:rsid w:val="00187977"/>
    <w:rsid w:val="00187C3B"/>
    <w:rsid w:val="00187D3B"/>
    <w:rsid w:val="00190012"/>
    <w:rsid w:val="00190E6C"/>
    <w:rsid w:val="00191105"/>
    <w:rsid w:val="001916E3"/>
    <w:rsid w:val="001916EA"/>
    <w:rsid w:val="00191877"/>
    <w:rsid w:val="001919DF"/>
    <w:rsid w:val="00191AF4"/>
    <w:rsid w:val="00191F77"/>
    <w:rsid w:val="0019227C"/>
    <w:rsid w:val="00192297"/>
    <w:rsid w:val="001922C8"/>
    <w:rsid w:val="00192AA4"/>
    <w:rsid w:val="00193414"/>
    <w:rsid w:val="0019351F"/>
    <w:rsid w:val="00193672"/>
    <w:rsid w:val="00193753"/>
    <w:rsid w:val="00193799"/>
    <w:rsid w:val="001938EE"/>
    <w:rsid w:val="00193A39"/>
    <w:rsid w:val="00193BC6"/>
    <w:rsid w:val="00193C0B"/>
    <w:rsid w:val="00193C19"/>
    <w:rsid w:val="00193DE9"/>
    <w:rsid w:val="00193FFF"/>
    <w:rsid w:val="0019422D"/>
    <w:rsid w:val="0019426C"/>
    <w:rsid w:val="00194776"/>
    <w:rsid w:val="00194A9B"/>
    <w:rsid w:val="00195005"/>
    <w:rsid w:val="001957E8"/>
    <w:rsid w:val="001959CD"/>
    <w:rsid w:val="00195FAA"/>
    <w:rsid w:val="00196372"/>
    <w:rsid w:val="001966BC"/>
    <w:rsid w:val="001967CD"/>
    <w:rsid w:val="00196D52"/>
    <w:rsid w:val="00197153"/>
    <w:rsid w:val="0019724F"/>
    <w:rsid w:val="001972A5"/>
    <w:rsid w:val="001976F7"/>
    <w:rsid w:val="00197933"/>
    <w:rsid w:val="00197EA2"/>
    <w:rsid w:val="001A0227"/>
    <w:rsid w:val="001A0824"/>
    <w:rsid w:val="001A0BD6"/>
    <w:rsid w:val="001A0FC5"/>
    <w:rsid w:val="001A19E0"/>
    <w:rsid w:val="001A2343"/>
    <w:rsid w:val="001A2390"/>
    <w:rsid w:val="001A2547"/>
    <w:rsid w:val="001A255E"/>
    <w:rsid w:val="001A2584"/>
    <w:rsid w:val="001A279E"/>
    <w:rsid w:val="001A2C72"/>
    <w:rsid w:val="001A2DD0"/>
    <w:rsid w:val="001A2E12"/>
    <w:rsid w:val="001A3031"/>
    <w:rsid w:val="001A3308"/>
    <w:rsid w:val="001A3A0B"/>
    <w:rsid w:val="001A3FA0"/>
    <w:rsid w:val="001A42F7"/>
    <w:rsid w:val="001A48F4"/>
    <w:rsid w:val="001A4998"/>
    <w:rsid w:val="001A4B67"/>
    <w:rsid w:val="001A4CB4"/>
    <w:rsid w:val="001A4DC9"/>
    <w:rsid w:val="001A53AF"/>
    <w:rsid w:val="001A5838"/>
    <w:rsid w:val="001A5B1B"/>
    <w:rsid w:val="001A5D98"/>
    <w:rsid w:val="001A5FC0"/>
    <w:rsid w:val="001A6117"/>
    <w:rsid w:val="001A6446"/>
    <w:rsid w:val="001A65B9"/>
    <w:rsid w:val="001A6BB9"/>
    <w:rsid w:val="001A6C7B"/>
    <w:rsid w:val="001A6DEE"/>
    <w:rsid w:val="001A7062"/>
    <w:rsid w:val="001A7622"/>
    <w:rsid w:val="001A788A"/>
    <w:rsid w:val="001A7AF8"/>
    <w:rsid w:val="001A7EE0"/>
    <w:rsid w:val="001B05CB"/>
    <w:rsid w:val="001B0B52"/>
    <w:rsid w:val="001B0DE8"/>
    <w:rsid w:val="001B0F77"/>
    <w:rsid w:val="001B11B0"/>
    <w:rsid w:val="001B11F1"/>
    <w:rsid w:val="001B13B0"/>
    <w:rsid w:val="001B17D3"/>
    <w:rsid w:val="001B1ECA"/>
    <w:rsid w:val="001B2815"/>
    <w:rsid w:val="001B33FD"/>
    <w:rsid w:val="001B354B"/>
    <w:rsid w:val="001B35E7"/>
    <w:rsid w:val="001B36FD"/>
    <w:rsid w:val="001B3C07"/>
    <w:rsid w:val="001B3CF2"/>
    <w:rsid w:val="001B3E6D"/>
    <w:rsid w:val="001B3F33"/>
    <w:rsid w:val="001B45B4"/>
    <w:rsid w:val="001B4B1F"/>
    <w:rsid w:val="001B5243"/>
    <w:rsid w:val="001B54CA"/>
    <w:rsid w:val="001B5B95"/>
    <w:rsid w:val="001B5FFA"/>
    <w:rsid w:val="001B6311"/>
    <w:rsid w:val="001B641D"/>
    <w:rsid w:val="001B662D"/>
    <w:rsid w:val="001B66FB"/>
    <w:rsid w:val="001B6AA4"/>
    <w:rsid w:val="001B6EE8"/>
    <w:rsid w:val="001B7280"/>
    <w:rsid w:val="001B75EF"/>
    <w:rsid w:val="001B76A5"/>
    <w:rsid w:val="001B7781"/>
    <w:rsid w:val="001B792C"/>
    <w:rsid w:val="001B7A7B"/>
    <w:rsid w:val="001B7BD2"/>
    <w:rsid w:val="001B7EDF"/>
    <w:rsid w:val="001C0174"/>
    <w:rsid w:val="001C0279"/>
    <w:rsid w:val="001C02C6"/>
    <w:rsid w:val="001C052D"/>
    <w:rsid w:val="001C0801"/>
    <w:rsid w:val="001C097B"/>
    <w:rsid w:val="001C195F"/>
    <w:rsid w:val="001C1F6B"/>
    <w:rsid w:val="001C2040"/>
    <w:rsid w:val="001C211B"/>
    <w:rsid w:val="001C2630"/>
    <w:rsid w:val="001C29C9"/>
    <w:rsid w:val="001C2A76"/>
    <w:rsid w:val="001C2B26"/>
    <w:rsid w:val="001C2E71"/>
    <w:rsid w:val="001C35F5"/>
    <w:rsid w:val="001C38BC"/>
    <w:rsid w:val="001C44FC"/>
    <w:rsid w:val="001C479D"/>
    <w:rsid w:val="001C4BD9"/>
    <w:rsid w:val="001C53B9"/>
    <w:rsid w:val="001C560B"/>
    <w:rsid w:val="001C5848"/>
    <w:rsid w:val="001C5B07"/>
    <w:rsid w:val="001C5C13"/>
    <w:rsid w:val="001C5C6C"/>
    <w:rsid w:val="001C616B"/>
    <w:rsid w:val="001C617F"/>
    <w:rsid w:val="001C6447"/>
    <w:rsid w:val="001C6A30"/>
    <w:rsid w:val="001C6EAC"/>
    <w:rsid w:val="001C6FF9"/>
    <w:rsid w:val="001C737D"/>
    <w:rsid w:val="001C758E"/>
    <w:rsid w:val="001C77C6"/>
    <w:rsid w:val="001C781E"/>
    <w:rsid w:val="001C7944"/>
    <w:rsid w:val="001C798B"/>
    <w:rsid w:val="001C7C9B"/>
    <w:rsid w:val="001D0053"/>
    <w:rsid w:val="001D01F6"/>
    <w:rsid w:val="001D05D7"/>
    <w:rsid w:val="001D061C"/>
    <w:rsid w:val="001D0E7D"/>
    <w:rsid w:val="001D136E"/>
    <w:rsid w:val="001D1458"/>
    <w:rsid w:val="001D1A97"/>
    <w:rsid w:val="001D1F36"/>
    <w:rsid w:val="001D24B3"/>
    <w:rsid w:val="001D276B"/>
    <w:rsid w:val="001D32D9"/>
    <w:rsid w:val="001D346F"/>
    <w:rsid w:val="001D375C"/>
    <w:rsid w:val="001D3BAE"/>
    <w:rsid w:val="001D3CDA"/>
    <w:rsid w:val="001D4A7B"/>
    <w:rsid w:val="001D4DAB"/>
    <w:rsid w:val="001D505E"/>
    <w:rsid w:val="001D5742"/>
    <w:rsid w:val="001D58BC"/>
    <w:rsid w:val="001D596A"/>
    <w:rsid w:val="001D5B30"/>
    <w:rsid w:val="001D5FFC"/>
    <w:rsid w:val="001D63EC"/>
    <w:rsid w:val="001D66C0"/>
    <w:rsid w:val="001D6861"/>
    <w:rsid w:val="001D6B93"/>
    <w:rsid w:val="001D6CAB"/>
    <w:rsid w:val="001D6F13"/>
    <w:rsid w:val="001D6FD2"/>
    <w:rsid w:val="001D716E"/>
    <w:rsid w:val="001D727F"/>
    <w:rsid w:val="001D7530"/>
    <w:rsid w:val="001D7C25"/>
    <w:rsid w:val="001E017F"/>
    <w:rsid w:val="001E037A"/>
    <w:rsid w:val="001E0494"/>
    <w:rsid w:val="001E04D5"/>
    <w:rsid w:val="001E0508"/>
    <w:rsid w:val="001E087A"/>
    <w:rsid w:val="001E09C7"/>
    <w:rsid w:val="001E1520"/>
    <w:rsid w:val="001E1EDC"/>
    <w:rsid w:val="001E2475"/>
    <w:rsid w:val="001E2655"/>
    <w:rsid w:val="001E2946"/>
    <w:rsid w:val="001E309C"/>
    <w:rsid w:val="001E31B8"/>
    <w:rsid w:val="001E343C"/>
    <w:rsid w:val="001E3B92"/>
    <w:rsid w:val="001E3D3A"/>
    <w:rsid w:val="001E3DBD"/>
    <w:rsid w:val="001E3EB8"/>
    <w:rsid w:val="001E4574"/>
    <w:rsid w:val="001E5308"/>
    <w:rsid w:val="001E5382"/>
    <w:rsid w:val="001E56B6"/>
    <w:rsid w:val="001E5CD3"/>
    <w:rsid w:val="001E60B6"/>
    <w:rsid w:val="001E61D6"/>
    <w:rsid w:val="001E652B"/>
    <w:rsid w:val="001E71D5"/>
    <w:rsid w:val="001E7459"/>
    <w:rsid w:val="001F0494"/>
    <w:rsid w:val="001F0538"/>
    <w:rsid w:val="001F0779"/>
    <w:rsid w:val="001F0815"/>
    <w:rsid w:val="001F0B3A"/>
    <w:rsid w:val="001F0D59"/>
    <w:rsid w:val="001F0FCF"/>
    <w:rsid w:val="001F10A4"/>
    <w:rsid w:val="001F1795"/>
    <w:rsid w:val="001F18B2"/>
    <w:rsid w:val="001F1E78"/>
    <w:rsid w:val="001F1EBA"/>
    <w:rsid w:val="001F2085"/>
    <w:rsid w:val="001F22B9"/>
    <w:rsid w:val="001F2791"/>
    <w:rsid w:val="001F2BD3"/>
    <w:rsid w:val="001F2C39"/>
    <w:rsid w:val="001F2E49"/>
    <w:rsid w:val="001F30B1"/>
    <w:rsid w:val="001F3278"/>
    <w:rsid w:val="001F3522"/>
    <w:rsid w:val="001F3648"/>
    <w:rsid w:val="001F395B"/>
    <w:rsid w:val="001F3AE9"/>
    <w:rsid w:val="001F3E03"/>
    <w:rsid w:val="001F45EC"/>
    <w:rsid w:val="001F4603"/>
    <w:rsid w:val="001F47A3"/>
    <w:rsid w:val="001F4B9B"/>
    <w:rsid w:val="001F4C4D"/>
    <w:rsid w:val="001F5502"/>
    <w:rsid w:val="001F5C18"/>
    <w:rsid w:val="001F5C48"/>
    <w:rsid w:val="001F5EA6"/>
    <w:rsid w:val="001F5ED9"/>
    <w:rsid w:val="001F5FB3"/>
    <w:rsid w:val="001F602F"/>
    <w:rsid w:val="001F6123"/>
    <w:rsid w:val="001F6271"/>
    <w:rsid w:val="001F65FF"/>
    <w:rsid w:val="001F6655"/>
    <w:rsid w:val="001F7029"/>
    <w:rsid w:val="001F73E6"/>
    <w:rsid w:val="001F79E9"/>
    <w:rsid w:val="001F7A96"/>
    <w:rsid w:val="002001BF"/>
    <w:rsid w:val="0020022A"/>
    <w:rsid w:val="00200C5B"/>
    <w:rsid w:val="00200C9B"/>
    <w:rsid w:val="00201273"/>
    <w:rsid w:val="002014B0"/>
    <w:rsid w:val="0020189E"/>
    <w:rsid w:val="002018DC"/>
    <w:rsid w:val="00201E93"/>
    <w:rsid w:val="00201F4D"/>
    <w:rsid w:val="00202254"/>
    <w:rsid w:val="00202EF2"/>
    <w:rsid w:val="002032D0"/>
    <w:rsid w:val="00203CEB"/>
    <w:rsid w:val="002042DE"/>
    <w:rsid w:val="002044E7"/>
    <w:rsid w:val="002046F7"/>
    <w:rsid w:val="00204BFD"/>
    <w:rsid w:val="00204CD2"/>
    <w:rsid w:val="00205637"/>
    <w:rsid w:val="002059A8"/>
    <w:rsid w:val="002065A9"/>
    <w:rsid w:val="00207047"/>
    <w:rsid w:val="002071F5"/>
    <w:rsid w:val="002074D9"/>
    <w:rsid w:val="0020751E"/>
    <w:rsid w:val="00207BA1"/>
    <w:rsid w:val="00207E31"/>
    <w:rsid w:val="00207EC2"/>
    <w:rsid w:val="00207F5A"/>
    <w:rsid w:val="002100D8"/>
    <w:rsid w:val="002100DC"/>
    <w:rsid w:val="00211322"/>
    <w:rsid w:val="00211393"/>
    <w:rsid w:val="00211759"/>
    <w:rsid w:val="00211850"/>
    <w:rsid w:val="00211B2A"/>
    <w:rsid w:val="00211E2C"/>
    <w:rsid w:val="00211F70"/>
    <w:rsid w:val="00212058"/>
    <w:rsid w:val="002121D3"/>
    <w:rsid w:val="002122CF"/>
    <w:rsid w:val="002122EA"/>
    <w:rsid w:val="002122F6"/>
    <w:rsid w:val="0021230A"/>
    <w:rsid w:val="002128F3"/>
    <w:rsid w:val="00212938"/>
    <w:rsid w:val="00212C5E"/>
    <w:rsid w:val="00212D0B"/>
    <w:rsid w:val="00212D79"/>
    <w:rsid w:val="002130DC"/>
    <w:rsid w:val="002134DA"/>
    <w:rsid w:val="002137C2"/>
    <w:rsid w:val="00213C38"/>
    <w:rsid w:val="00213F95"/>
    <w:rsid w:val="002143E4"/>
    <w:rsid w:val="00214D58"/>
    <w:rsid w:val="00215228"/>
    <w:rsid w:val="0021574B"/>
    <w:rsid w:val="00215920"/>
    <w:rsid w:val="00216049"/>
    <w:rsid w:val="00216869"/>
    <w:rsid w:val="00216CF4"/>
    <w:rsid w:val="00216CFD"/>
    <w:rsid w:val="00217121"/>
    <w:rsid w:val="002171C5"/>
    <w:rsid w:val="002171CC"/>
    <w:rsid w:val="0021723C"/>
    <w:rsid w:val="00217359"/>
    <w:rsid w:val="002177F0"/>
    <w:rsid w:val="00217822"/>
    <w:rsid w:val="002178A9"/>
    <w:rsid w:val="00217B9B"/>
    <w:rsid w:val="00220233"/>
    <w:rsid w:val="002204F3"/>
    <w:rsid w:val="0022062C"/>
    <w:rsid w:val="002207DD"/>
    <w:rsid w:val="002207FA"/>
    <w:rsid w:val="002209A9"/>
    <w:rsid w:val="00220F52"/>
    <w:rsid w:val="002211FE"/>
    <w:rsid w:val="002214AC"/>
    <w:rsid w:val="002216FE"/>
    <w:rsid w:val="00221752"/>
    <w:rsid w:val="00221BBC"/>
    <w:rsid w:val="00221F30"/>
    <w:rsid w:val="002227A3"/>
    <w:rsid w:val="002227C8"/>
    <w:rsid w:val="00222B86"/>
    <w:rsid w:val="002230D2"/>
    <w:rsid w:val="002235AE"/>
    <w:rsid w:val="0022398C"/>
    <w:rsid w:val="00223B68"/>
    <w:rsid w:val="00223B7A"/>
    <w:rsid w:val="00224003"/>
    <w:rsid w:val="0022442F"/>
    <w:rsid w:val="0022446F"/>
    <w:rsid w:val="00224DB3"/>
    <w:rsid w:val="00225018"/>
    <w:rsid w:val="002254AA"/>
    <w:rsid w:val="00225A5C"/>
    <w:rsid w:val="00225ADE"/>
    <w:rsid w:val="00225B8F"/>
    <w:rsid w:val="00226A51"/>
    <w:rsid w:val="00226E4D"/>
    <w:rsid w:val="0022717B"/>
    <w:rsid w:val="00227588"/>
    <w:rsid w:val="00227CC3"/>
    <w:rsid w:val="0023028D"/>
    <w:rsid w:val="00230331"/>
    <w:rsid w:val="00230907"/>
    <w:rsid w:val="00230B02"/>
    <w:rsid w:val="00230BB3"/>
    <w:rsid w:val="00230C77"/>
    <w:rsid w:val="00230D8D"/>
    <w:rsid w:val="0023114E"/>
    <w:rsid w:val="00231619"/>
    <w:rsid w:val="00231C4F"/>
    <w:rsid w:val="00233013"/>
    <w:rsid w:val="00233112"/>
    <w:rsid w:val="002331C9"/>
    <w:rsid w:val="002338C0"/>
    <w:rsid w:val="002338EC"/>
    <w:rsid w:val="00233B3A"/>
    <w:rsid w:val="002345A1"/>
    <w:rsid w:val="0023473F"/>
    <w:rsid w:val="002348AE"/>
    <w:rsid w:val="00234A6B"/>
    <w:rsid w:val="00234BF5"/>
    <w:rsid w:val="00235358"/>
    <w:rsid w:val="00235442"/>
    <w:rsid w:val="002354E4"/>
    <w:rsid w:val="00235738"/>
    <w:rsid w:val="0023592D"/>
    <w:rsid w:val="00235CCA"/>
    <w:rsid w:val="00235FAE"/>
    <w:rsid w:val="0023611B"/>
    <w:rsid w:val="0023611D"/>
    <w:rsid w:val="002361A7"/>
    <w:rsid w:val="002362CB"/>
    <w:rsid w:val="002364E5"/>
    <w:rsid w:val="002368EB"/>
    <w:rsid w:val="002369DE"/>
    <w:rsid w:val="00236A04"/>
    <w:rsid w:val="00236A86"/>
    <w:rsid w:val="00236AD0"/>
    <w:rsid w:val="00236CE2"/>
    <w:rsid w:val="0023705C"/>
    <w:rsid w:val="002371DE"/>
    <w:rsid w:val="00237213"/>
    <w:rsid w:val="00237221"/>
    <w:rsid w:val="00237436"/>
    <w:rsid w:val="00237874"/>
    <w:rsid w:val="00237CB4"/>
    <w:rsid w:val="00237D78"/>
    <w:rsid w:val="00237E2B"/>
    <w:rsid w:val="00241E4F"/>
    <w:rsid w:val="0024250B"/>
    <w:rsid w:val="0024257E"/>
    <w:rsid w:val="002428F5"/>
    <w:rsid w:val="00242F79"/>
    <w:rsid w:val="0024324F"/>
    <w:rsid w:val="002433E3"/>
    <w:rsid w:val="002437DE"/>
    <w:rsid w:val="002438C0"/>
    <w:rsid w:val="00243AF8"/>
    <w:rsid w:val="00243C2E"/>
    <w:rsid w:val="0024470F"/>
    <w:rsid w:val="002456B3"/>
    <w:rsid w:val="002456B6"/>
    <w:rsid w:val="00245B2F"/>
    <w:rsid w:val="00245CA3"/>
    <w:rsid w:val="00245F39"/>
    <w:rsid w:val="00245FD0"/>
    <w:rsid w:val="002466C6"/>
    <w:rsid w:val="00246803"/>
    <w:rsid w:val="00246966"/>
    <w:rsid w:val="00246BB7"/>
    <w:rsid w:val="002470C0"/>
    <w:rsid w:val="0024728E"/>
    <w:rsid w:val="002474E2"/>
    <w:rsid w:val="00247838"/>
    <w:rsid w:val="00247FC5"/>
    <w:rsid w:val="0025039F"/>
    <w:rsid w:val="00250BBB"/>
    <w:rsid w:val="00250BFE"/>
    <w:rsid w:val="00250CDC"/>
    <w:rsid w:val="00251507"/>
    <w:rsid w:val="0025194E"/>
    <w:rsid w:val="00251E41"/>
    <w:rsid w:val="0025206A"/>
    <w:rsid w:val="002525A6"/>
    <w:rsid w:val="00252D6A"/>
    <w:rsid w:val="0025302F"/>
    <w:rsid w:val="002535CC"/>
    <w:rsid w:val="00253671"/>
    <w:rsid w:val="0025372B"/>
    <w:rsid w:val="00254269"/>
    <w:rsid w:val="0025466B"/>
    <w:rsid w:val="00254725"/>
    <w:rsid w:val="00254BDA"/>
    <w:rsid w:val="0025514F"/>
    <w:rsid w:val="0025573C"/>
    <w:rsid w:val="0025575A"/>
    <w:rsid w:val="002559AB"/>
    <w:rsid w:val="0025606A"/>
    <w:rsid w:val="002564E8"/>
    <w:rsid w:val="002565BE"/>
    <w:rsid w:val="002567E9"/>
    <w:rsid w:val="002571EE"/>
    <w:rsid w:val="0025740C"/>
    <w:rsid w:val="00257664"/>
    <w:rsid w:val="002603E1"/>
    <w:rsid w:val="00260AF9"/>
    <w:rsid w:val="00260F82"/>
    <w:rsid w:val="00261066"/>
    <w:rsid w:val="00261069"/>
    <w:rsid w:val="00261771"/>
    <w:rsid w:val="0026183E"/>
    <w:rsid w:val="002619D8"/>
    <w:rsid w:val="00261A4D"/>
    <w:rsid w:val="00261BAF"/>
    <w:rsid w:val="00261C8C"/>
    <w:rsid w:val="00261EA0"/>
    <w:rsid w:val="00262386"/>
    <w:rsid w:val="00262466"/>
    <w:rsid w:val="002625CC"/>
    <w:rsid w:val="00262639"/>
    <w:rsid w:val="00263482"/>
    <w:rsid w:val="00263BC0"/>
    <w:rsid w:val="00263CEE"/>
    <w:rsid w:val="00263D32"/>
    <w:rsid w:val="00263D96"/>
    <w:rsid w:val="00263F3A"/>
    <w:rsid w:val="00263F5B"/>
    <w:rsid w:val="00263FB0"/>
    <w:rsid w:val="00264783"/>
    <w:rsid w:val="0026481E"/>
    <w:rsid w:val="00264D45"/>
    <w:rsid w:val="00264DD5"/>
    <w:rsid w:val="0026510F"/>
    <w:rsid w:val="002652EA"/>
    <w:rsid w:val="00265307"/>
    <w:rsid w:val="0026538C"/>
    <w:rsid w:val="002654E5"/>
    <w:rsid w:val="002659FF"/>
    <w:rsid w:val="00265FC1"/>
    <w:rsid w:val="002661E5"/>
    <w:rsid w:val="002662EB"/>
    <w:rsid w:val="00266424"/>
    <w:rsid w:val="0026660A"/>
    <w:rsid w:val="00266776"/>
    <w:rsid w:val="00266874"/>
    <w:rsid w:val="00266891"/>
    <w:rsid w:val="00266C69"/>
    <w:rsid w:val="00266D5D"/>
    <w:rsid w:val="00267195"/>
    <w:rsid w:val="00267C10"/>
    <w:rsid w:val="00267D44"/>
    <w:rsid w:val="002704EC"/>
    <w:rsid w:val="00270559"/>
    <w:rsid w:val="0027073F"/>
    <w:rsid w:val="00270905"/>
    <w:rsid w:val="002709A1"/>
    <w:rsid w:val="00270FDC"/>
    <w:rsid w:val="00271000"/>
    <w:rsid w:val="002713D0"/>
    <w:rsid w:val="00271468"/>
    <w:rsid w:val="0027168F"/>
    <w:rsid w:val="0027197D"/>
    <w:rsid w:val="00271F00"/>
    <w:rsid w:val="00272142"/>
    <w:rsid w:val="00272974"/>
    <w:rsid w:val="002731A9"/>
    <w:rsid w:val="00273DEE"/>
    <w:rsid w:val="00273E9A"/>
    <w:rsid w:val="00273FEA"/>
    <w:rsid w:val="00274A9A"/>
    <w:rsid w:val="002750A9"/>
    <w:rsid w:val="00275136"/>
    <w:rsid w:val="002753F6"/>
    <w:rsid w:val="00275FCA"/>
    <w:rsid w:val="00276158"/>
    <w:rsid w:val="0027762E"/>
    <w:rsid w:val="00277675"/>
    <w:rsid w:val="00277B11"/>
    <w:rsid w:val="00277ECD"/>
    <w:rsid w:val="002800C3"/>
    <w:rsid w:val="002804B7"/>
    <w:rsid w:val="00280579"/>
    <w:rsid w:val="0028057F"/>
    <w:rsid w:val="00280B62"/>
    <w:rsid w:val="00280E38"/>
    <w:rsid w:val="00280FCF"/>
    <w:rsid w:val="0028103F"/>
    <w:rsid w:val="002811A6"/>
    <w:rsid w:val="0028132F"/>
    <w:rsid w:val="002817DD"/>
    <w:rsid w:val="0028182D"/>
    <w:rsid w:val="00281DEC"/>
    <w:rsid w:val="00282133"/>
    <w:rsid w:val="002823D6"/>
    <w:rsid w:val="0028294D"/>
    <w:rsid w:val="00282BB2"/>
    <w:rsid w:val="00282D48"/>
    <w:rsid w:val="00282E8F"/>
    <w:rsid w:val="00283267"/>
    <w:rsid w:val="00283354"/>
    <w:rsid w:val="00283385"/>
    <w:rsid w:val="0028350B"/>
    <w:rsid w:val="002835FC"/>
    <w:rsid w:val="0028368B"/>
    <w:rsid w:val="002836FA"/>
    <w:rsid w:val="00283894"/>
    <w:rsid w:val="002842FF"/>
    <w:rsid w:val="00284586"/>
    <w:rsid w:val="0028481C"/>
    <w:rsid w:val="00284A66"/>
    <w:rsid w:val="00284B19"/>
    <w:rsid w:val="00284CE6"/>
    <w:rsid w:val="00284CFF"/>
    <w:rsid w:val="0028504B"/>
    <w:rsid w:val="002851C8"/>
    <w:rsid w:val="002852A3"/>
    <w:rsid w:val="002855F8"/>
    <w:rsid w:val="00285A41"/>
    <w:rsid w:val="00286066"/>
    <w:rsid w:val="00286853"/>
    <w:rsid w:val="00286C86"/>
    <w:rsid w:val="00286D1E"/>
    <w:rsid w:val="00286FB2"/>
    <w:rsid w:val="00287334"/>
    <w:rsid w:val="00287427"/>
    <w:rsid w:val="00287433"/>
    <w:rsid w:val="0028751C"/>
    <w:rsid w:val="00287793"/>
    <w:rsid w:val="00287978"/>
    <w:rsid w:val="00287F0F"/>
    <w:rsid w:val="002905A8"/>
    <w:rsid w:val="00290645"/>
    <w:rsid w:val="00290760"/>
    <w:rsid w:val="002909D2"/>
    <w:rsid w:val="00290E76"/>
    <w:rsid w:val="002910D7"/>
    <w:rsid w:val="002914BF"/>
    <w:rsid w:val="00291755"/>
    <w:rsid w:val="00292166"/>
    <w:rsid w:val="00292194"/>
    <w:rsid w:val="00292C58"/>
    <w:rsid w:val="00292DD9"/>
    <w:rsid w:val="0029309C"/>
    <w:rsid w:val="002936A3"/>
    <w:rsid w:val="002938DF"/>
    <w:rsid w:val="00293A45"/>
    <w:rsid w:val="00294258"/>
    <w:rsid w:val="0029437E"/>
    <w:rsid w:val="002943F2"/>
    <w:rsid w:val="002944C6"/>
    <w:rsid w:val="0029462A"/>
    <w:rsid w:val="002946AF"/>
    <w:rsid w:val="00294732"/>
    <w:rsid w:val="00294961"/>
    <w:rsid w:val="002956B8"/>
    <w:rsid w:val="00295B68"/>
    <w:rsid w:val="00295C70"/>
    <w:rsid w:val="00295E29"/>
    <w:rsid w:val="00295F4A"/>
    <w:rsid w:val="002960B7"/>
    <w:rsid w:val="0029635D"/>
    <w:rsid w:val="00296586"/>
    <w:rsid w:val="00296656"/>
    <w:rsid w:val="00296824"/>
    <w:rsid w:val="0029689E"/>
    <w:rsid w:val="00296D6F"/>
    <w:rsid w:val="00296D88"/>
    <w:rsid w:val="00296EF2"/>
    <w:rsid w:val="00297438"/>
    <w:rsid w:val="0029744B"/>
    <w:rsid w:val="00297631"/>
    <w:rsid w:val="002976A1"/>
    <w:rsid w:val="00297722"/>
    <w:rsid w:val="00297856"/>
    <w:rsid w:val="00297DAD"/>
    <w:rsid w:val="00297F2E"/>
    <w:rsid w:val="00297F34"/>
    <w:rsid w:val="00297FF5"/>
    <w:rsid w:val="002A0012"/>
    <w:rsid w:val="002A079F"/>
    <w:rsid w:val="002A07CF"/>
    <w:rsid w:val="002A080D"/>
    <w:rsid w:val="002A0A00"/>
    <w:rsid w:val="002A0E0C"/>
    <w:rsid w:val="002A0E8C"/>
    <w:rsid w:val="002A14C1"/>
    <w:rsid w:val="002A1D41"/>
    <w:rsid w:val="002A1E50"/>
    <w:rsid w:val="002A206C"/>
    <w:rsid w:val="002A3091"/>
    <w:rsid w:val="002A3123"/>
    <w:rsid w:val="002A3240"/>
    <w:rsid w:val="002A3405"/>
    <w:rsid w:val="002A3704"/>
    <w:rsid w:val="002A38F1"/>
    <w:rsid w:val="002A3EA3"/>
    <w:rsid w:val="002A3EF3"/>
    <w:rsid w:val="002A40C1"/>
    <w:rsid w:val="002A4277"/>
    <w:rsid w:val="002A4423"/>
    <w:rsid w:val="002A481A"/>
    <w:rsid w:val="002A494C"/>
    <w:rsid w:val="002A4B3E"/>
    <w:rsid w:val="002A4C9B"/>
    <w:rsid w:val="002A4EEC"/>
    <w:rsid w:val="002A51A8"/>
    <w:rsid w:val="002A56A2"/>
    <w:rsid w:val="002A594C"/>
    <w:rsid w:val="002A59C0"/>
    <w:rsid w:val="002A5A5E"/>
    <w:rsid w:val="002A6037"/>
    <w:rsid w:val="002A6072"/>
    <w:rsid w:val="002A6167"/>
    <w:rsid w:val="002A62AC"/>
    <w:rsid w:val="002A6FB5"/>
    <w:rsid w:val="002A750D"/>
    <w:rsid w:val="002A76BE"/>
    <w:rsid w:val="002B0119"/>
    <w:rsid w:val="002B013C"/>
    <w:rsid w:val="002B0958"/>
    <w:rsid w:val="002B0F9A"/>
    <w:rsid w:val="002B147E"/>
    <w:rsid w:val="002B1B47"/>
    <w:rsid w:val="002B1DC3"/>
    <w:rsid w:val="002B21C6"/>
    <w:rsid w:val="002B249C"/>
    <w:rsid w:val="002B254D"/>
    <w:rsid w:val="002B2A28"/>
    <w:rsid w:val="002B2B11"/>
    <w:rsid w:val="002B2EF3"/>
    <w:rsid w:val="002B331E"/>
    <w:rsid w:val="002B3445"/>
    <w:rsid w:val="002B3A65"/>
    <w:rsid w:val="002B3A93"/>
    <w:rsid w:val="002B4143"/>
    <w:rsid w:val="002B41AC"/>
    <w:rsid w:val="002B434E"/>
    <w:rsid w:val="002B4561"/>
    <w:rsid w:val="002B46DE"/>
    <w:rsid w:val="002B47EF"/>
    <w:rsid w:val="002B4966"/>
    <w:rsid w:val="002B49D5"/>
    <w:rsid w:val="002B4D6E"/>
    <w:rsid w:val="002B4D95"/>
    <w:rsid w:val="002B535E"/>
    <w:rsid w:val="002B6836"/>
    <w:rsid w:val="002B6A14"/>
    <w:rsid w:val="002B6A90"/>
    <w:rsid w:val="002B6B28"/>
    <w:rsid w:val="002B6BD4"/>
    <w:rsid w:val="002B6D84"/>
    <w:rsid w:val="002B7048"/>
    <w:rsid w:val="002B7349"/>
    <w:rsid w:val="002B7ACC"/>
    <w:rsid w:val="002C08C4"/>
    <w:rsid w:val="002C09FB"/>
    <w:rsid w:val="002C0DC8"/>
    <w:rsid w:val="002C1349"/>
    <w:rsid w:val="002C1568"/>
    <w:rsid w:val="002C15B2"/>
    <w:rsid w:val="002C1673"/>
    <w:rsid w:val="002C18F9"/>
    <w:rsid w:val="002C1AF2"/>
    <w:rsid w:val="002C1C01"/>
    <w:rsid w:val="002C21CD"/>
    <w:rsid w:val="002C2973"/>
    <w:rsid w:val="002C29E8"/>
    <w:rsid w:val="002C2ACB"/>
    <w:rsid w:val="002C2DB5"/>
    <w:rsid w:val="002C2F21"/>
    <w:rsid w:val="002C3070"/>
    <w:rsid w:val="002C3874"/>
    <w:rsid w:val="002C3ADA"/>
    <w:rsid w:val="002C3E55"/>
    <w:rsid w:val="002C3ED6"/>
    <w:rsid w:val="002C400F"/>
    <w:rsid w:val="002C4267"/>
    <w:rsid w:val="002C43C2"/>
    <w:rsid w:val="002C4DBF"/>
    <w:rsid w:val="002C51E3"/>
    <w:rsid w:val="002C5267"/>
    <w:rsid w:val="002C5275"/>
    <w:rsid w:val="002C5328"/>
    <w:rsid w:val="002C5E09"/>
    <w:rsid w:val="002C62A6"/>
    <w:rsid w:val="002C63E7"/>
    <w:rsid w:val="002C6AEC"/>
    <w:rsid w:val="002C6EDD"/>
    <w:rsid w:val="002C7004"/>
    <w:rsid w:val="002C74E8"/>
    <w:rsid w:val="002C7C84"/>
    <w:rsid w:val="002C7DB3"/>
    <w:rsid w:val="002D032C"/>
    <w:rsid w:val="002D04C4"/>
    <w:rsid w:val="002D07F9"/>
    <w:rsid w:val="002D0F4F"/>
    <w:rsid w:val="002D11F9"/>
    <w:rsid w:val="002D1FC7"/>
    <w:rsid w:val="002D2128"/>
    <w:rsid w:val="002D25F2"/>
    <w:rsid w:val="002D2893"/>
    <w:rsid w:val="002D2B09"/>
    <w:rsid w:val="002D2B72"/>
    <w:rsid w:val="002D2D75"/>
    <w:rsid w:val="002D2E42"/>
    <w:rsid w:val="002D3365"/>
    <w:rsid w:val="002D39F7"/>
    <w:rsid w:val="002D4035"/>
    <w:rsid w:val="002D404A"/>
    <w:rsid w:val="002D40DE"/>
    <w:rsid w:val="002D415A"/>
    <w:rsid w:val="002D41EA"/>
    <w:rsid w:val="002D4212"/>
    <w:rsid w:val="002D4B5E"/>
    <w:rsid w:val="002D51A9"/>
    <w:rsid w:val="002D55CE"/>
    <w:rsid w:val="002D5698"/>
    <w:rsid w:val="002D5FE6"/>
    <w:rsid w:val="002D673D"/>
    <w:rsid w:val="002D68DD"/>
    <w:rsid w:val="002D7DBF"/>
    <w:rsid w:val="002D7EAE"/>
    <w:rsid w:val="002D7F93"/>
    <w:rsid w:val="002E01DE"/>
    <w:rsid w:val="002E023A"/>
    <w:rsid w:val="002E0BDE"/>
    <w:rsid w:val="002E0D03"/>
    <w:rsid w:val="002E0D30"/>
    <w:rsid w:val="002E1270"/>
    <w:rsid w:val="002E1371"/>
    <w:rsid w:val="002E15BB"/>
    <w:rsid w:val="002E2094"/>
    <w:rsid w:val="002E2178"/>
    <w:rsid w:val="002E2531"/>
    <w:rsid w:val="002E2F93"/>
    <w:rsid w:val="002E31F2"/>
    <w:rsid w:val="002E381A"/>
    <w:rsid w:val="002E3DC5"/>
    <w:rsid w:val="002E3E60"/>
    <w:rsid w:val="002E4412"/>
    <w:rsid w:val="002E44BC"/>
    <w:rsid w:val="002E460C"/>
    <w:rsid w:val="002E510B"/>
    <w:rsid w:val="002E593D"/>
    <w:rsid w:val="002E5D4B"/>
    <w:rsid w:val="002E5F0B"/>
    <w:rsid w:val="002E6545"/>
    <w:rsid w:val="002E675F"/>
    <w:rsid w:val="002E6828"/>
    <w:rsid w:val="002E70EB"/>
    <w:rsid w:val="002E78EE"/>
    <w:rsid w:val="002E7BA3"/>
    <w:rsid w:val="002E7E60"/>
    <w:rsid w:val="002F00FE"/>
    <w:rsid w:val="002F0689"/>
    <w:rsid w:val="002F099E"/>
    <w:rsid w:val="002F0A1B"/>
    <w:rsid w:val="002F0B5A"/>
    <w:rsid w:val="002F0C6E"/>
    <w:rsid w:val="002F0E46"/>
    <w:rsid w:val="002F0E8F"/>
    <w:rsid w:val="002F11DC"/>
    <w:rsid w:val="002F1394"/>
    <w:rsid w:val="002F1B20"/>
    <w:rsid w:val="002F1D0A"/>
    <w:rsid w:val="002F1F76"/>
    <w:rsid w:val="002F24D6"/>
    <w:rsid w:val="002F2528"/>
    <w:rsid w:val="002F25D5"/>
    <w:rsid w:val="002F26AF"/>
    <w:rsid w:val="002F26E2"/>
    <w:rsid w:val="002F2D98"/>
    <w:rsid w:val="002F2FE7"/>
    <w:rsid w:val="002F32E6"/>
    <w:rsid w:val="002F33F7"/>
    <w:rsid w:val="002F344C"/>
    <w:rsid w:val="002F36E4"/>
    <w:rsid w:val="002F3838"/>
    <w:rsid w:val="002F40E0"/>
    <w:rsid w:val="002F40EB"/>
    <w:rsid w:val="002F466D"/>
    <w:rsid w:val="002F4BD8"/>
    <w:rsid w:val="002F60FD"/>
    <w:rsid w:val="002F69B8"/>
    <w:rsid w:val="002F6AB4"/>
    <w:rsid w:val="002F75F4"/>
    <w:rsid w:val="002F78DE"/>
    <w:rsid w:val="002F792B"/>
    <w:rsid w:val="002F7C73"/>
    <w:rsid w:val="002F7CA9"/>
    <w:rsid w:val="003002A1"/>
    <w:rsid w:val="003006A7"/>
    <w:rsid w:val="003009F5"/>
    <w:rsid w:val="00300F11"/>
    <w:rsid w:val="00301C3D"/>
    <w:rsid w:val="00301D73"/>
    <w:rsid w:val="00302532"/>
    <w:rsid w:val="00302EE1"/>
    <w:rsid w:val="00303463"/>
    <w:rsid w:val="003036FC"/>
    <w:rsid w:val="00303708"/>
    <w:rsid w:val="003038D3"/>
    <w:rsid w:val="00303A4F"/>
    <w:rsid w:val="00303A8B"/>
    <w:rsid w:val="00303EDC"/>
    <w:rsid w:val="00304168"/>
    <w:rsid w:val="0030465A"/>
    <w:rsid w:val="00304730"/>
    <w:rsid w:val="00304CC8"/>
    <w:rsid w:val="00304F06"/>
    <w:rsid w:val="0030565C"/>
    <w:rsid w:val="00305E42"/>
    <w:rsid w:val="00306260"/>
    <w:rsid w:val="0030668D"/>
    <w:rsid w:val="003066AB"/>
    <w:rsid w:val="00306C93"/>
    <w:rsid w:val="00306FDF"/>
    <w:rsid w:val="003070C5"/>
    <w:rsid w:val="003076D1"/>
    <w:rsid w:val="00307AA8"/>
    <w:rsid w:val="00307E1C"/>
    <w:rsid w:val="00307E5D"/>
    <w:rsid w:val="00310688"/>
    <w:rsid w:val="00310794"/>
    <w:rsid w:val="00310B89"/>
    <w:rsid w:val="00310E48"/>
    <w:rsid w:val="003115CB"/>
    <w:rsid w:val="00311A6D"/>
    <w:rsid w:val="00311AE6"/>
    <w:rsid w:val="00311C5C"/>
    <w:rsid w:val="00311DF8"/>
    <w:rsid w:val="00311F52"/>
    <w:rsid w:val="00311F63"/>
    <w:rsid w:val="003120DA"/>
    <w:rsid w:val="003125D0"/>
    <w:rsid w:val="00312E79"/>
    <w:rsid w:val="003136DC"/>
    <w:rsid w:val="00313B61"/>
    <w:rsid w:val="00313C76"/>
    <w:rsid w:val="00313DD7"/>
    <w:rsid w:val="00314C52"/>
    <w:rsid w:val="00314DB6"/>
    <w:rsid w:val="00314E3A"/>
    <w:rsid w:val="00315363"/>
    <w:rsid w:val="00315448"/>
    <w:rsid w:val="00315B35"/>
    <w:rsid w:val="00315D8D"/>
    <w:rsid w:val="00315FD6"/>
    <w:rsid w:val="003161DC"/>
    <w:rsid w:val="003164B2"/>
    <w:rsid w:val="003166BC"/>
    <w:rsid w:val="003168B8"/>
    <w:rsid w:val="003174EA"/>
    <w:rsid w:val="003175DE"/>
    <w:rsid w:val="003177C7"/>
    <w:rsid w:val="00317A57"/>
    <w:rsid w:val="00317E07"/>
    <w:rsid w:val="00320120"/>
    <w:rsid w:val="00320167"/>
    <w:rsid w:val="003204E9"/>
    <w:rsid w:val="003206AA"/>
    <w:rsid w:val="003208FC"/>
    <w:rsid w:val="00320CD7"/>
    <w:rsid w:val="00320E55"/>
    <w:rsid w:val="0032108B"/>
    <w:rsid w:val="00321214"/>
    <w:rsid w:val="00321220"/>
    <w:rsid w:val="0032179B"/>
    <w:rsid w:val="00321905"/>
    <w:rsid w:val="00321B57"/>
    <w:rsid w:val="00321CC3"/>
    <w:rsid w:val="00322189"/>
    <w:rsid w:val="0032261A"/>
    <w:rsid w:val="00322624"/>
    <w:rsid w:val="00322B17"/>
    <w:rsid w:val="00322EE6"/>
    <w:rsid w:val="00323541"/>
    <w:rsid w:val="00323760"/>
    <w:rsid w:val="00324333"/>
    <w:rsid w:val="00324639"/>
    <w:rsid w:val="00324B06"/>
    <w:rsid w:val="00324B46"/>
    <w:rsid w:val="00325588"/>
    <w:rsid w:val="00325718"/>
    <w:rsid w:val="00325A60"/>
    <w:rsid w:val="00325DE4"/>
    <w:rsid w:val="0032638B"/>
    <w:rsid w:val="0032645D"/>
    <w:rsid w:val="00326AB3"/>
    <w:rsid w:val="00326BC6"/>
    <w:rsid w:val="00326ED4"/>
    <w:rsid w:val="00327175"/>
    <w:rsid w:val="00327338"/>
    <w:rsid w:val="00327370"/>
    <w:rsid w:val="0032752F"/>
    <w:rsid w:val="003277E5"/>
    <w:rsid w:val="00327933"/>
    <w:rsid w:val="00327CBC"/>
    <w:rsid w:val="0033039B"/>
    <w:rsid w:val="0033046C"/>
    <w:rsid w:val="003309DC"/>
    <w:rsid w:val="00330C5B"/>
    <w:rsid w:val="00330DBB"/>
    <w:rsid w:val="00331AEF"/>
    <w:rsid w:val="003322F7"/>
    <w:rsid w:val="00332452"/>
    <w:rsid w:val="00332793"/>
    <w:rsid w:val="00332861"/>
    <w:rsid w:val="003328DF"/>
    <w:rsid w:val="0033296B"/>
    <w:rsid w:val="00332A1B"/>
    <w:rsid w:val="003331EA"/>
    <w:rsid w:val="00333242"/>
    <w:rsid w:val="0033340E"/>
    <w:rsid w:val="003334C9"/>
    <w:rsid w:val="00333A13"/>
    <w:rsid w:val="00333DAE"/>
    <w:rsid w:val="00333F91"/>
    <w:rsid w:val="00333FCA"/>
    <w:rsid w:val="003341BD"/>
    <w:rsid w:val="00334740"/>
    <w:rsid w:val="003349FC"/>
    <w:rsid w:val="00334B2C"/>
    <w:rsid w:val="00334E50"/>
    <w:rsid w:val="00334EE3"/>
    <w:rsid w:val="00334FFC"/>
    <w:rsid w:val="00335250"/>
    <w:rsid w:val="003356AA"/>
    <w:rsid w:val="0033577B"/>
    <w:rsid w:val="00336250"/>
    <w:rsid w:val="00336AA6"/>
    <w:rsid w:val="00336AC4"/>
    <w:rsid w:val="00336F5A"/>
    <w:rsid w:val="0033712D"/>
    <w:rsid w:val="0033713D"/>
    <w:rsid w:val="003372FF"/>
    <w:rsid w:val="00337416"/>
    <w:rsid w:val="003376A7"/>
    <w:rsid w:val="00337A14"/>
    <w:rsid w:val="00337CBB"/>
    <w:rsid w:val="00337E22"/>
    <w:rsid w:val="00337E54"/>
    <w:rsid w:val="00337FC5"/>
    <w:rsid w:val="00340516"/>
    <w:rsid w:val="00340974"/>
    <w:rsid w:val="00340A63"/>
    <w:rsid w:val="00340B7C"/>
    <w:rsid w:val="00340BDC"/>
    <w:rsid w:val="00340D9E"/>
    <w:rsid w:val="0034115D"/>
    <w:rsid w:val="00341477"/>
    <w:rsid w:val="003417D2"/>
    <w:rsid w:val="003418A9"/>
    <w:rsid w:val="00341AB2"/>
    <w:rsid w:val="00341EF0"/>
    <w:rsid w:val="00341F61"/>
    <w:rsid w:val="00342173"/>
    <w:rsid w:val="00342282"/>
    <w:rsid w:val="003423E4"/>
    <w:rsid w:val="00342715"/>
    <w:rsid w:val="00342B01"/>
    <w:rsid w:val="00342D3A"/>
    <w:rsid w:val="0034302B"/>
    <w:rsid w:val="00343049"/>
    <w:rsid w:val="003437F3"/>
    <w:rsid w:val="003445B4"/>
    <w:rsid w:val="003448BE"/>
    <w:rsid w:val="00344EE4"/>
    <w:rsid w:val="0034553A"/>
    <w:rsid w:val="00345856"/>
    <w:rsid w:val="003459A2"/>
    <w:rsid w:val="00345A5C"/>
    <w:rsid w:val="00345D2D"/>
    <w:rsid w:val="00345D60"/>
    <w:rsid w:val="003463CA"/>
    <w:rsid w:val="00347AB1"/>
    <w:rsid w:val="00347C91"/>
    <w:rsid w:val="00347FC5"/>
    <w:rsid w:val="0035057B"/>
    <w:rsid w:val="00350AB8"/>
    <w:rsid w:val="00350E5B"/>
    <w:rsid w:val="00351758"/>
    <w:rsid w:val="003518BC"/>
    <w:rsid w:val="00351972"/>
    <w:rsid w:val="003519C9"/>
    <w:rsid w:val="00351A86"/>
    <w:rsid w:val="00351D5F"/>
    <w:rsid w:val="0035216F"/>
    <w:rsid w:val="003522B1"/>
    <w:rsid w:val="00352561"/>
    <w:rsid w:val="0035266F"/>
    <w:rsid w:val="00352731"/>
    <w:rsid w:val="00352EFD"/>
    <w:rsid w:val="0035335D"/>
    <w:rsid w:val="00353AF7"/>
    <w:rsid w:val="00353C9E"/>
    <w:rsid w:val="00353DD1"/>
    <w:rsid w:val="003540CA"/>
    <w:rsid w:val="00354213"/>
    <w:rsid w:val="00354AEE"/>
    <w:rsid w:val="0035552F"/>
    <w:rsid w:val="00355874"/>
    <w:rsid w:val="0035592F"/>
    <w:rsid w:val="00355CE9"/>
    <w:rsid w:val="00355E11"/>
    <w:rsid w:val="00356053"/>
    <w:rsid w:val="00356086"/>
    <w:rsid w:val="003561AD"/>
    <w:rsid w:val="00356313"/>
    <w:rsid w:val="003563B8"/>
    <w:rsid w:val="00356418"/>
    <w:rsid w:val="00356635"/>
    <w:rsid w:val="003566F2"/>
    <w:rsid w:val="00356A85"/>
    <w:rsid w:val="00356B35"/>
    <w:rsid w:val="00356EDD"/>
    <w:rsid w:val="00357507"/>
    <w:rsid w:val="003576E0"/>
    <w:rsid w:val="00357789"/>
    <w:rsid w:val="0035780B"/>
    <w:rsid w:val="0035799E"/>
    <w:rsid w:val="00357AEC"/>
    <w:rsid w:val="00357F65"/>
    <w:rsid w:val="00360274"/>
    <w:rsid w:val="003608BB"/>
    <w:rsid w:val="00360BA4"/>
    <w:rsid w:val="00360BF7"/>
    <w:rsid w:val="00360C31"/>
    <w:rsid w:val="0036101E"/>
    <w:rsid w:val="00361275"/>
    <w:rsid w:val="00361876"/>
    <w:rsid w:val="00361AB7"/>
    <w:rsid w:val="0036206A"/>
    <w:rsid w:val="00362255"/>
    <w:rsid w:val="003626D4"/>
    <w:rsid w:val="00362E44"/>
    <w:rsid w:val="0036342A"/>
    <w:rsid w:val="00363444"/>
    <w:rsid w:val="00363791"/>
    <w:rsid w:val="00363F6E"/>
    <w:rsid w:val="0036407B"/>
    <w:rsid w:val="0036418F"/>
    <w:rsid w:val="00364352"/>
    <w:rsid w:val="00364981"/>
    <w:rsid w:val="00364BAD"/>
    <w:rsid w:val="00364BB4"/>
    <w:rsid w:val="00364BFC"/>
    <w:rsid w:val="00364C12"/>
    <w:rsid w:val="003651AF"/>
    <w:rsid w:val="003653DA"/>
    <w:rsid w:val="00365B25"/>
    <w:rsid w:val="00365CDC"/>
    <w:rsid w:val="00366075"/>
    <w:rsid w:val="003662C6"/>
    <w:rsid w:val="00366D10"/>
    <w:rsid w:val="00366EA1"/>
    <w:rsid w:val="00366F72"/>
    <w:rsid w:val="0036716D"/>
    <w:rsid w:val="003671C3"/>
    <w:rsid w:val="00367616"/>
    <w:rsid w:val="003676CD"/>
    <w:rsid w:val="00367F7C"/>
    <w:rsid w:val="0037045F"/>
    <w:rsid w:val="00370990"/>
    <w:rsid w:val="00370D30"/>
    <w:rsid w:val="00371232"/>
    <w:rsid w:val="00371633"/>
    <w:rsid w:val="00371C3A"/>
    <w:rsid w:val="00371C6E"/>
    <w:rsid w:val="0037204D"/>
    <w:rsid w:val="0037263D"/>
    <w:rsid w:val="00372740"/>
    <w:rsid w:val="00372976"/>
    <w:rsid w:val="00372AD1"/>
    <w:rsid w:val="00372EFB"/>
    <w:rsid w:val="00373110"/>
    <w:rsid w:val="00373521"/>
    <w:rsid w:val="003739FB"/>
    <w:rsid w:val="00373CCA"/>
    <w:rsid w:val="00373E80"/>
    <w:rsid w:val="00373F5E"/>
    <w:rsid w:val="0037470E"/>
    <w:rsid w:val="00374728"/>
    <w:rsid w:val="00374D09"/>
    <w:rsid w:val="00374D3D"/>
    <w:rsid w:val="00374EF8"/>
    <w:rsid w:val="00375225"/>
    <w:rsid w:val="00375458"/>
    <w:rsid w:val="00375899"/>
    <w:rsid w:val="0037613B"/>
    <w:rsid w:val="00376752"/>
    <w:rsid w:val="00376D40"/>
    <w:rsid w:val="00376E5F"/>
    <w:rsid w:val="00376EE3"/>
    <w:rsid w:val="003773CB"/>
    <w:rsid w:val="00377855"/>
    <w:rsid w:val="00377B6D"/>
    <w:rsid w:val="003800A8"/>
    <w:rsid w:val="00380135"/>
    <w:rsid w:val="003801B1"/>
    <w:rsid w:val="003802A7"/>
    <w:rsid w:val="00380976"/>
    <w:rsid w:val="0038127C"/>
    <w:rsid w:val="00381516"/>
    <w:rsid w:val="00381581"/>
    <w:rsid w:val="003818E0"/>
    <w:rsid w:val="00381D81"/>
    <w:rsid w:val="00381DED"/>
    <w:rsid w:val="00381F63"/>
    <w:rsid w:val="0038255F"/>
    <w:rsid w:val="003825EE"/>
    <w:rsid w:val="00383262"/>
    <w:rsid w:val="0038356D"/>
    <w:rsid w:val="00383736"/>
    <w:rsid w:val="00383B8F"/>
    <w:rsid w:val="00383DCD"/>
    <w:rsid w:val="00383FAB"/>
    <w:rsid w:val="00384018"/>
    <w:rsid w:val="0038427B"/>
    <w:rsid w:val="003843CF"/>
    <w:rsid w:val="003846B2"/>
    <w:rsid w:val="00384725"/>
    <w:rsid w:val="0038474E"/>
    <w:rsid w:val="00384965"/>
    <w:rsid w:val="003849FD"/>
    <w:rsid w:val="00384FB6"/>
    <w:rsid w:val="00385633"/>
    <w:rsid w:val="00385D8F"/>
    <w:rsid w:val="00385E52"/>
    <w:rsid w:val="00385E5D"/>
    <w:rsid w:val="00385ED2"/>
    <w:rsid w:val="00385F77"/>
    <w:rsid w:val="00386657"/>
    <w:rsid w:val="00386AC3"/>
    <w:rsid w:val="00386E27"/>
    <w:rsid w:val="003875CD"/>
    <w:rsid w:val="00387958"/>
    <w:rsid w:val="00387A5B"/>
    <w:rsid w:val="00390355"/>
    <w:rsid w:val="003904EB"/>
    <w:rsid w:val="00390CFA"/>
    <w:rsid w:val="00390FCC"/>
    <w:rsid w:val="003910DC"/>
    <w:rsid w:val="003914BC"/>
    <w:rsid w:val="00391532"/>
    <w:rsid w:val="00391629"/>
    <w:rsid w:val="00391AB8"/>
    <w:rsid w:val="00391C2A"/>
    <w:rsid w:val="00391DAA"/>
    <w:rsid w:val="003924B5"/>
    <w:rsid w:val="00392547"/>
    <w:rsid w:val="0039255F"/>
    <w:rsid w:val="00393073"/>
    <w:rsid w:val="00393156"/>
    <w:rsid w:val="00393547"/>
    <w:rsid w:val="003935C3"/>
    <w:rsid w:val="00393DD5"/>
    <w:rsid w:val="00394020"/>
    <w:rsid w:val="003943EF"/>
    <w:rsid w:val="0039489F"/>
    <w:rsid w:val="003949EB"/>
    <w:rsid w:val="003950F9"/>
    <w:rsid w:val="003954EE"/>
    <w:rsid w:val="003955B8"/>
    <w:rsid w:val="0039584A"/>
    <w:rsid w:val="00395927"/>
    <w:rsid w:val="00395B3D"/>
    <w:rsid w:val="00395DAA"/>
    <w:rsid w:val="00395DE6"/>
    <w:rsid w:val="00395F63"/>
    <w:rsid w:val="00396636"/>
    <w:rsid w:val="003967F7"/>
    <w:rsid w:val="0039699F"/>
    <w:rsid w:val="00396BEC"/>
    <w:rsid w:val="00396DF4"/>
    <w:rsid w:val="0039725E"/>
    <w:rsid w:val="0039791A"/>
    <w:rsid w:val="00397D31"/>
    <w:rsid w:val="00397E38"/>
    <w:rsid w:val="003A0193"/>
    <w:rsid w:val="003A0791"/>
    <w:rsid w:val="003A08CA"/>
    <w:rsid w:val="003A09A4"/>
    <w:rsid w:val="003A0BA0"/>
    <w:rsid w:val="003A0C08"/>
    <w:rsid w:val="003A0DE1"/>
    <w:rsid w:val="003A0E5D"/>
    <w:rsid w:val="003A0EE9"/>
    <w:rsid w:val="003A0FCB"/>
    <w:rsid w:val="003A166B"/>
    <w:rsid w:val="003A1DA9"/>
    <w:rsid w:val="003A1E9B"/>
    <w:rsid w:val="003A2A3F"/>
    <w:rsid w:val="003A2A41"/>
    <w:rsid w:val="003A2B6C"/>
    <w:rsid w:val="003A30E2"/>
    <w:rsid w:val="003A33D9"/>
    <w:rsid w:val="003A34AA"/>
    <w:rsid w:val="003A389B"/>
    <w:rsid w:val="003A3B82"/>
    <w:rsid w:val="003A3FE6"/>
    <w:rsid w:val="003A470F"/>
    <w:rsid w:val="003A4CF6"/>
    <w:rsid w:val="003A52BF"/>
    <w:rsid w:val="003A5530"/>
    <w:rsid w:val="003A5597"/>
    <w:rsid w:val="003A632E"/>
    <w:rsid w:val="003A6373"/>
    <w:rsid w:val="003A638B"/>
    <w:rsid w:val="003A675A"/>
    <w:rsid w:val="003A6E2A"/>
    <w:rsid w:val="003A79EC"/>
    <w:rsid w:val="003A7CB5"/>
    <w:rsid w:val="003B00AB"/>
    <w:rsid w:val="003B01FE"/>
    <w:rsid w:val="003B0B82"/>
    <w:rsid w:val="003B1067"/>
    <w:rsid w:val="003B1460"/>
    <w:rsid w:val="003B156E"/>
    <w:rsid w:val="003B1708"/>
    <w:rsid w:val="003B1E10"/>
    <w:rsid w:val="003B1E1B"/>
    <w:rsid w:val="003B1F9C"/>
    <w:rsid w:val="003B2453"/>
    <w:rsid w:val="003B29DD"/>
    <w:rsid w:val="003B2D8D"/>
    <w:rsid w:val="003B34F4"/>
    <w:rsid w:val="003B394D"/>
    <w:rsid w:val="003B3BB5"/>
    <w:rsid w:val="003B3D30"/>
    <w:rsid w:val="003B41B7"/>
    <w:rsid w:val="003B47FD"/>
    <w:rsid w:val="003B4836"/>
    <w:rsid w:val="003B4BBF"/>
    <w:rsid w:val="003B4D0E"/>
    <w:rsid w:val="003B5225"/>
    <w:rsid w:val="003B5236"/>
    <w:rsid w:val="003B5F31"/>
    <w:rsid w:val="003B63CE"/>
    <w:rsid w:val="003B67C7"/>
    <w:rsid w:val="003B6803"/>
    <w:rsid w:val="003B6A7B"/>
    <w:rsid w:val="003B6D16"/>
    <w:rsid w:val="003B72F7"/>
    <w:rsid w:val="003B745D"/>
    <w:rsid w:val="003B750A"/>
    <w:rsid w:val="003B769A"/>
    <w:rsid w:val="003B7835"/>
    <w:rsid w:val="003B7BCE"/>
    <w:rsid w:val="003C0145"/>
    <w:rsid w:val="003C04E4"/>
    <w:rsid w:val="003C067E"/>
    <w:rsid w:val="003C0B6A"/>
    <w:rsid w:val="003C0E46"/>
    <w:rsid w:val="003C0E96"/>
    <w:rsid w:val="003C143B"/>
    <w:rsid w:val="003C163A"/>
    <w:rsid w:val="003C1901"/>
    <w:rsid w:val="003C1E82"/>
    <w:rsid w:val="003C25F9"/>
    <w:rsid w:val="003C26F5"/>
    <w:rsid w:val="003C2816"/>
    <w:rsid w:val="003C2BE2"/>
    <w:rsid w:val="003C2D3A"/>
    <w:rsid w:val="003C2E29"/>
    <w:rsid w:val="003C308B"/>
    <w:rsid w:val="003C30CA"/>
    <w:rsid w:val="003C323A"/>
    <w:rsid w:val="003C3849"/>
    <w:rsid w:val="003C4298"/>
    <w:rsid w:val="003C4410"/>
    <w:rsid w:val="003C45EF"/>
    <w:rsid w:val="003C46BB"/>
    <w:rsid w:val="003C4A53"/>
    <w:rsid w:val="003C4B24"/>
    <w:rsid w:val="003C5125"/>
    <w:rsid w:val="003C52D9"/>
    <w:rsid w:val="003C5507"/>
    <w:rsid w:val="003C5DD1"/>
    <w:rsid w:val="003C5E5E"/>
    <w:rsid w:val="003C6031"/>
    <w:rsid w:val="003C62B1"/>
    <w:rsid w:val="003C66B8"/>
    <w:rsid w:val="003C66D8"/>
    <w:rsid w:val="003C67B9"/>
    <w:rsid w:val="003C681E"/>
    <w:rsid w:val="003C688E"/>
    <w:rsid w:val="003C6EBF"/>
    <w:rsid w:val="003C756A"/>
    <w:rsid w:val="003C7A6D"/>
    <w:rsid w:val="003C7B62"/>
    <w:rsid w:val="003D0125"/>
    <w:rsid w:val="003D0379"/>
    <w:rsid w:val="003D04FF"/>
    <w:rsid w:val="003D05CA"/>
    <w:rsid w:val="003D0841"/>
    <w:rsid w:val="003D0952"/>
    <w:rsid w:val="003D0DF9"/>
    <w:rsid w:val="003D0E71"/>
    <w:rsid w:val="003D10A8"/>
    <w:rsid w:val="003D14FF"/>
    <w:rsid w:val="003D15E4"/>
    <w:rsid w:val="003D1A45"/>
    <w:rsid w:val="003D22CA"/>
    <w:rsid w:val="003D2454"/>
    <w:rsid w:val="003D27EE"/>
    <w:rsid w:val="003D28AF"/>
    <w:rsid w:val="003D2A45"/>
    <w:rsid w:val="003D2C30"/>
    <w:rsid w:val="003D2FDC"/>
    <w:rsid w:val="003D300F"/>
    <w:rsid w:val="003D30F7"/>
    <w:rsid w:val="003D3206"/>
    <w:rsid w:val="003D3210"/>
    <w:rsid w:val="003D32ED"/>
    <w:rsid w:val="003D3566"/>
    <w:rsid w:val="003D373F"/>
    <w:rsid w:val="003D3876"/>
    <w:rsid w:val="003D3935"/>
    <w:rsid w:val="003D3CA4"/>
    <w:rsid w:val="003D3E97"/>
    <w:rsid w:val="003D423C"/>
    <w:rsid w:val="003D440B"/>
    <w:rsid w:val="003D4A49"/>
    <w:rsid w:val="003D4DB4"/>
    <w:rsid w:val="003D4E39"/>
    <w:rsid w:val="003D5BB2"/>
    <w:rsid w:val="003D6201"/>
    <w:rsid w:val="003D680B"/>
    <w:rsid w:val="003D6ACD"/>
    <w:rsid w:val="003D6C03"/>
    <w:rsid w:val="003D70FF"/>
    <w:rsid w:val="003D750F"/>
    <w:rsid w:val="003D79B8"/>
    <w:rsid w:val="003D7BA6"/>
    <w:rsid w:val="003D7E2D"/>
    <w:rsid w:val="003D7F88"/>
    <w:rsid w:val="003E025C"/>
    <w:rsid w:val="003E0886"/>
    <w:rsid w:val="003E0FD9"/>
    <w:rsid w:val="003E1050"/>
    <w:rsid w:val="003E152E"/>
    <w:rsid w:val="003E16D1"/>
    <w:rsid w:val="003E17FF"/>
    <w:rsid w:val="003E185F"/>
    <w:rsid w:val="003E1D66"/>
    <w:rsid w:val="003E1DDA"/>
    <w:rsid w:val="003E1EA9"/>
    <w:rsid w:val="003E2305"/>
    <w:rsid w:val="003E2535"/>
    <w:rsid w:val="003E26A8"/>
    <w:rsid w:val="003E2C04"/>
    <w:rsid w:val="003E2D30"/>
    <w:rsid w:val="003E3909"/>
    <w:rsid w:val="003E428E"/>
    <w:rsid w:val="003E47C7"/>
    <w:rsid w:val="003E48EE"/>
    <w:rsid w:val="003E4900"/>
    <w:rsid w:val="003E4ADC"/>
    <w:rsid w:val="003E4D5F"/>
    <w:rsid w:val="003E4EE4"/>
    <w:rsid w:val="003E4FA1"/>
    <w:rsid w:val="003E4FD4"/>
    <w:rsid w:val="003E5280"/>
    <w:rsid w:val="003E5A61"/>
    <w:rsid w:val="003E5AFB"/>
    <w:rsid w:val="003E5EAC"/>
    <w:rsid w:val="003E60CB"/>
    <w:rsid w:val="003E60E2"/>
    <w:rsid w:val="003E61FF"/>
    <w:rsid w:val="003E63B4"/>
    <w:rsid w:val="003E685B"/>
    <w:rsid w:val="003E6896"/>
    <w:rsid w:val="003E6B3F"/>
    <w:rsid w:val="003E6EF5"/>
    <w:rsid w:val="003E7003"/>
    <w:rsid w:val="003E7253"/>
    <w:rsid w:val="003F0429"/>
    <w:rsid w:val="003F0827"/>
    <w:rsid w:val="003F0D83"/>
    <w:rsid w:val="003F10AD"/>
    <w:rsid w:val="003F116A"/>
    <w:rsid w:val="003F136E"/>
    <w:rsid w:val="003F13FB"/>
    <w:rsid w:val="003F14F3"/>
    <w:rsid w:val="003F17F5"/>
    <w:rsid w:val="003F1B94"/>
    <w:rsid w:val="003F2354"/>
    <w:rsid w:val="003F2399"/>
    <w:rsid w:val="003F2584"/>
    <w:rsid w:val="003F2A24"/>
    <w:rsid w:val="003F2A61"/>
    <w:rsid w:val="003F2CA2"/>
    <w:rsid w:val="003F2F71"/>
    <w:rsid w:val="003F32C9"/>
    <w:rsid w:val="003F3340"/>
    <w:rsid w:val="003F3C10"/>
    <w:rsid w:val="003F3C30"/>
    <w:rsid w:val="003F463F"/>
    <w:rsid w:val="003F46C0"/>
    <w:rsid w:val="003F5223"/>
    <w:rsid w:val="003F5EDF"/>
    <w:rsid w:val="003F62C8"/>
    <w:rsid w:val="003F63E4"/>
    <w:rsid w:val="003F654A"/>
    <w:rsid w:val="003F6A1B"/>
    <w:rsid w:val="003F726A"/>
    <w:rsid w:val="003F76AD"/>
    <w:rsid w:val="003F7972"/>
    <w:rsid w:val="003F7B47"/>
    <w:rsid w:val="003F7EA6"/>
    <w:rsid w:val="003F7F4F"/>
    <w:rsid w:val="004005A3"/>
    <w:rsid w:val="00400B49"/>
    <w:rsid w:val="00400F5C"/>
    <w:rsid w:val="0040117C"/>
    <w:rsid w:val="004011E6"/>
    <w:rsid w:val="004013BC"/>
    <w:rsid w:val="00401691"/>
    <w:rsid w:val="0040250B"/>
    <w:rsid w:val="00402864"/>
    <w:rsid w:val="00402F7A"/>
    <w:rsid w:val="0040305D"/>
    <w:rsid w:val="0040316F"/>
    <w:rsid w:val="004031CE"/>
    <w:rsid w:val="0040359F"/>
    <w:rsid w:val="004035AC"/>
    <w:rsid w:val="00403686"/>
    <w:rsid w:val="00403751"/>
    <w:rsid w:val="004038C3"/>
    <w:rsid w:val="004042BE"/>
    <w:rsid w:val="004046F6"/>
    <w:rsid w:val="00404C3C"/>
    <w:rsid w:val="00404E52"/>
    <w:rsid w:val="0040559E"/>
    <w:rsid w:val="00405949"/>
    <w:rsid w:val="004064C0"/>
    <w:rsid w:val="0040651B"/>
    <w:rsid w:val="00406543"/>
    <w:rsid w:val="00406613"/>
    <w:rsid w:val="00406BB2"/>
    <w:rsid w:val="00406BFD"/>
    <w:rsid w:val="00407023"/>
    <w:rsid w:val="00407428"/>
    <w:rsid w:val="0040770E"/>
    <w:rsid w:val="00407734"/>
    <w:rsid w:val="00407AD2"/>
    <w:rsid w:val="004103C5"/>
    <w:rsid w:val="004106A4"/>
    <w:rsid w:val="00410B0D"/>
    <w:rsid w:val="00410F8C"/>
    <w:rsid w:val="004117BC"/>
    <w:rsid w:val="00411871"/>
    <w:rsid w:val="00411B29"/>
    <w:rsid w:val="00412077"/>
    <w:rsid w:val="0041256F"/>
    <w:rsid w:val="00413281"/>
    <w:rsid w:val="0041374C"/>
    <w:rsid w:val="0041376C"/>
    <w:rsid w:val="00413AB6"/>
    <w:rsid w:val="00413ADB"/>
    <w:rsid w:val="00413B5B"/>
    <w:rsid w:val="00413EB9"/>
    <w:rsid w:val="00413ECC"/>
    <w:rsid w:val="0041436F"/>
    <w:rsid w:val="004143E2"/>
    <w:rsid w:val="00414787"/>
    <w:rsid w:val="00414EBD"/>
    <w:rsid w:val="00415304"/>
    <w:rsid w:val="0041530D"/>
    <w:rsid w:val="00415B44"/>
    <w:rsid w:val="00415BE3"/>
    <w:rsid w:val="00416209"/>
    <w:rsid w:val="0041625E"/>
    <w:rsid w:val="00416309"/>
    <w:rsid w:val="004165E2"/>
    <w:rsid w:val="00416622"/>
    <w:rsid w:val="00416702"/>
    <w:rsid w:val="004169CD"/>
    <w:rsid w:val="004172A2"/>
    <w:rsid w:val="00417BA3"/>
    <w:rsid w:val="00417E8F"/>
    <w:rsid w:val="00417F51"/>
    <w:rsid w:val="0042042A"/>
    <w:rsid w:val="00420645"/>
    <w:rsid w:val="00421103"/>
    <w:rsid w:val="0042129F"/>
    <w:rsid w:val="00421392"/>
    <w:rsid w:val="00421530"/>
    <w:rsid w:val="00421795"/>
    <w:rsid w:val="00421A4A"/>
    <w:rsid w:val="00421D0C"/>
    <w:rsid w:val="00421D65"/>
    <w:rsid w:val="0042212A"/>
    <w:rsid w:val="0042214F"/>
    <w:rsid w:val="00422A60"/>
    <w:rsid w:val="00422B20"/>
    <w:rsid w:val="00423389"/>
    <w:rsid w:val="004236EA"/>
    <w:rsid w:val="00423982"/>
    <w:rsid w:val="0042438A"/>
    <w:rsid w:val="004244CA"/>
    <w:rsid w:val="0042460C"/>
    <w:rsid w:val="0042471D"/>
    <w:rsid w:val="00424BFD"/>
    <w:rsid w:val="00424CDF"/>
    <w:rsid w:val="00424D29"/>
    <w:rsid w:val="00424DF9"/>
    <w:rsid w:val="0042518F"/>
    <w:rsid w:val="00425193"/>
    <w:rsid w:val="004252D6"/>
    <w:rsid w:val="0042569A"/>
    <w:rsid w:val="00425BCA"/>
    <w:rsid w:val="00425EA2"/>
    <w:rsid w:val="00425FDF"/>
    <w:rsid w:val="00426055"/>
    <w:rsid w:val="0042650C"/>
    <w:rsid w:val="0042668B"/>
    <w:rsid w:val="00426818"/>
    <w:rsid w:val="00426861"/>
    <w:rsid w:val="004268C6"/>
    <w:rsid w:val="00426A15"/>
    <w:rsid w:val="00426B5B"/>
    <w:rsid w:val="004273FD"/>
    <w:rsid w:val="0042742D"/>
    <w:rsid w:val="004276A3"/>
    <w:rsid w:val="0042771A"/>
    <w:rsid w:val="0042798D"/>
    <w:rsid w:val="00430269"/>
    <w:rsid w:val="004304FE"/>
    <w:rsid w:val="00430540"/>
    <w:rsid w:val="004306B4"/>
    <w:rsid w:val="00431295"/>
    <w:rsid w:val="004316EB"/>
    <w:rsid w:val="00431888"/>
    <w:rsid w:val="00431BB6"/>
    <w:rsid w:val="00431DD7"/>
    <w:rsid w:val="0043205E"/>
    <w:rsid w:val="0043235E"/>
    <w:rsid w:val="004323FB"/>
    <w:rsid w:val="0043241B"/>
    <w:rsid w:val="004327EE"/>
    <w:rsid w:val="00432836"/>
    <w:rsid w:val="004328C2"/>
    <w:rsid w:val="004328F5"/>
    <w:rsid w:val="0043303F"/>
    <w:rsid w:val="00433346"/>
    <w:rsid w:val="0043370F"/>
    <w:rsid w:val="00433903"/>
    <w:rsid w:val="00433C25"/>
    <w:rsid w:val="00433DCA"/>
    <w:rsid w:val="004341FB"/>
    <w:rsid w:val="0043449F"/>
    <w:rsid w:val="00434A32"/>
    <w:rsid w:val="00434B6B"/>
    <w:rsid w:val="004365C5"/>
    <w:rsid w:val="00436D19"/>
    <w:rsid w:val="00436E7B"/>
    <w:rsid w:val="00437967"/>
    <w:rsid w:val="00437A3E"/>
    <w:rsid w:val="00437BAC"/>
    <w:rsid w:val="00437BCD"/>
    <w:rsid w:val="0044016A"/>
    <w:rsid w:val="0044063D"/>
    <w:rsid w:val="00440E84"/>
    <w:rsid w:val="00440ECC"/>
    <w:rsid w:val="00440F9A"/>
    <w:rsid w:val="00441143"/>
    <w:rsid w:val="004413C8"/>
    <w:rsid w:val="00441491"/>
    <w:rsid w:val="00441DC9"/>
    <w:rsid w:val="00441EA1"/>
    <w:rsid w:val="00441F46"/>
    <w:rsid w:val="0044204A"/>
    <w:rsid w:val="00442262"/>
    <w:rsid w:val="00442572"/>
    <w:rsid w:val="00442AD7"/>
    <w:rsid w:val="00442C20"/>
    <w:rsid w:val="00443004"/>
    <w:rsid w:val="00443591"/>
    <w:rsid w:val="004436FA"/>
    <w:rsid w:val="004437EC"/>
    <w:rsid w:val="004439CB"/>
    <w:rsid w:val="00443A68"/>
    <w:rsid w:val="00443B03"/>
    <w:rsid w:val="00443E24"/>
    <w:rsid w:val="004441D5"/>
    <w:rsid w:val="004445BD"/>
    <w:rsid w:val="00444CFD"/>
    <w:rsid w:val="00444F1D"/>
    <w:rsid w:val="00444F4D"/>
    <w:rsid w:val="004453B8"/>
    <w:rsid w:val="00445CD3"/>
    <w:rsid w:val="0044607A"/>
    <w:rsid w:val="0044659E"/>
    <w:rsid w:val="00446727"/>
    <w:rsid w:val="0044705C"/>
    <w:rsid w:val="00447498"/>
    <w:rsid w:val="00447517"/>
    <w:rsid w:val="004475FA"/>
    <w:rsid w:val="00447693"/>
    <w:rsid w:val="004477A6"/>
    <w:rsid w:val="00447882"/>
    <w:rsid w:val="00447965"/>
    <w:rsid w:val="00447972"/>
    <w:rsid w:val="00447C01"/>
    <w:rsid w:val="00447DCB"/>
    <w:rsid w:val="00447E20"/>
    <w:rsid w:val="0045005C"/>
    <w:rsid w:val="00450289"/>
    <w:rsid w:val="004508C6"/>
    <w:rsid w:val="00450B75"/>
    <w:rsid w:val="00450B7A"/>
    <w:rsid w:val="00450EA2"/>
    <w:rsid w:val="00451030"/>
    <w:rsid w:val="0045121A"/>
    <w:rsid w:val="0045163F"/>
    <w:rsid w:val="0045164A"/>
    <w:rsid w:val="00451A69"/>
    <w:rsid w:val="00452119"/>
    <w:rsid w:val="0045240E"/>
    <w:rsid w:val="00452978"/>
    <w:rsid w:val="00452AAA"/>
    <w:rsid w:val="00452B80"/>
    <w:rsid w:val="00452C8D"/>
    <w:rsid w:val="00453785"/>
    <w:rsid w:val="004537A5"/>
    <w:rsid w:val="00453883"/>
    <w:rsid w:val="004539CE"/>
    <w:rsid w:val="00453E6D"/>
    <w:rsid w:val="00453E81"/>
    <w:rsid w:val="00453ED7"/>
    <w:rsid w:val="0045403A"/>
    <w:rsid w:val="00454380"/>
    <w:rsid w:val="004546FA"/>
    <w:rsid w:val="00454C07"/>
    <w:rsid w:val="00454D44"/>
    <w:rsid w:val="00455433"/>
    <w:rsid w:val="004559D6"/>
    <w:rsid w:val="00455A0C"/>
    <w:rsid w:val="00455D5B"/>
    <w:rsid w:val="0045615D"/>
    <w:rsid w:val="0045661C"/>
    <w:rsid w:val="00456716"/>
    <w:rsid w:val="00456823"/>
    <w:rsid w:val="00456DA4"/>
    <w:rsid w:val="004574B0"/>
    <w:rsid w:val="004574F3"/>
    <w:rsid w:val="0045771E"/>
    <w:rsid w:val="00457936"/>
    <w:rsid w:val="00457AA2"/>
    <w:rsid w:val="00457C3F"/>
    <w:rsid w:val="00460113"/>
    <w:rsid w:val="0046153A"/>
    <w:rsid w:val="0046175D"/>
    <w:rsid w:val="004619FA"/>
    <w:rsid w:val="00461C92"/>
    <w:rsid w:val="00461E5E"/>
    <w:rsid w:val="00461F24"/>
    <w:rsid w:val="0046226B"/>
    <w:rsid w:val="004622F3"/>
    <w:rsid w:val="00462949"/>
    <w:rsid w:val="00462AC0"/>
    <w:rsid w:val="00462DAA"/>
    <w:rsid w:val="00462ED5"/>
    <w:rsid w:val="0046320A"/>
    <w:rsid w:val="00463361"/>
    <w:rsid w:val="00463C17"/>
    <w:rsid w:val="00464589"/>
    <w:rsid w:val="004646EE"/>
    <w:rsid w:val="0046498C"/>
    <w:rsid w:val="00464C1E"/>
    <w:rsid w:val="00464D93"/>
    <w:rsid w:val="00465288"/>
    <w:rsid w:val="00465A60"/>
    <w:rsid w:val="00466046"/>
    <w:rsid w:val="0046619C"/>
    <w:rsid w:val="0046643B"/>
    <w:rsid w:val="00466710"/>
    <w:rsid w:val="004667FB"/>
    <w:rsid w:val="00466A67"/>
    <w:rsid w:val="00466DF3"/>
    <w:rsid w:val="00466E4B"/>
    <w:rsid w:val="0046707E"/>
    <w:rsid w:val="00467767"/>
    <w:rsid w:val="004678B9"/>
    <w:rsid w:val="00467E6F"/>
    <w:rsid w:val="004700DA"/>
    <w:rsid w:val="00470257"/>
    <w:rsid w:val="004705D3"/>
    <w:rsid w:val="0047065E"/>
    <w:rsid w:val="00470D0E"/>
    <w:rsid w:val="0047103F"/>
    <w:rsid w:val="0047108A"/>
    <w:rsid w:val="004710B8"/>
    <w:rsid w:val="00471255"/>
    <w:rsid w:val="00471419"/>
    <w:rsid w:val="00471A06"/>
    <w:rsid w:val="00471B6E"/>
    <w:rsid w:val="00471B90"/>
    <w:rsid w:val="00471C47"/>
    <w:rsid w:val="00472221"/>
    <w:rsid w:val="00472612"/>
    <w:rsid w:val="004728F3"/>
    <w:rsid w:val="00472A87"/>
    <w:rsid w:val="00472DEA"/>
    <w:rsid w:val="00473035"/>
    <w:rsid w:val="0047306B"/>
    <w:rsid w:val="0047317F"/>
    <w:rsid w:val="00473256"/>
    <w:rsid w:val="0047382F"/>
    <w:rsid w:val="00473A9E"/>
    <w:rsid w:val="00473CC0"/>
    <w:rsid w:val="00473D10"/>
    <w:rsid w:val="00473E23"/>
    <w:rsid w:val="00474389"/>
    <w:rsid w:val="00474622"/>
    <w:rsid w:val="00474A5C"/>
    <w:rsid w:val="00474DE4"/>
    <w:rsid w:val="00475561"/>
    <w:rsid w:val="004755E3"/>
    <w:rsid w:val="00475802"/>
    <w:rsid w:val="0047593E"/>
    <w:rsid w:val="00475D45"/>
    <w:rsid w:val="00475E3D"/>
    <w:rsid w:val="00475F57"/>
    <w:rsid w:val="0047608F"/>
    <w:rsid w:val="00476246"/>
    <w:rsid w:val="004764EA"/>
    <w:rsid w:val="004765A7"/>
    <w:rsid w:val="00476816"/>
    <w:rsid w:val="00477357"/>
    <w:rsid w:val="0047775E"/>
    <w:rsid w:val="00477A35"/>
    <w:rsid w:val="00477AE8"/>
    <w:rsid w:val="00480679"/>
    <w:rsid w:val="00480713"/>
    <w:rsid w:val="00480787"/>
    <w:rsid w:val="004809AD"/>
    <w:rsid w:val="00480A63"/>
    <w:rsid w:val="00480C54"/>
    <w:rsid w:val="00480D53"/>
    <w:rsid w:val="00481078"/>
    <w:rsid w:val="00481527"/>
    <w:rsid w:val="004815A3"/>
    <w:rsid w:val="0048182B"/>
    <w:rsid w:val="00481871"/>
    <w:rsid w:val="00481BB4"/>
    <w:rsid w:val="004821A8"/>
    <w:rsid w:val="00482340"/>
    <w:rsid w:val="00482379"/>
    <w:rsid w:val="0048248C"/>
    <w:rsid w:val="0048274F"/>
    <w:rsid w:val="00482A56"/>
    <w:rsid w:val="00482BD6"/>
    <w:rsid w:val="00482BDD"/>
    <w:rsid w:val="00483133"/>
    <w:rsid w:val="0048321B"/>
    <w:rsid w:val="004832D3"/>
    <w:rsid w:val="00483395"/>
    <w:rsid w:val="004834BE"/>
    <w:rsid w:val="00483709"/>
    <w:rsid w:val="00483ADC"/>
    <w:rsid w:val="00483CA5"/>
    <w:rsid w:val="004842EB"/>
    <w:rsid w:val="00484581"/>
    <w:rsid w:val="00484650"/>
    <w:rsid w:val="00484F29"/>
    <w:rsid w:val="00485414"/>
    <w:rsid w:val="00485B2A"/>
    <w:rsid w:val="00485CFB"/>
    <w:rsid w:val="00485EC0"/>
    <w:rsid w:val="00486036"/>
    <w:rsid w:val="0048695E"/>
    <w:rsid w:val="0048696B"/>
    <w:rsid w:val="00486A3A"/>
    <w:rsid w:val="00486A76"/>
    <w:rsid w:val="00486EAA"/>
    <w:rsid w:val="004871AA"/>
    <w:rsid w:val="00487502"/>
    <w:rsid w:val="004877C7"/>
    <w:rsid w:val="004877FE"/>
    <w:rsid w:val="0049045A"/>
    <w:rsid w:val="00490859"/>
    <w:rsid w:val="00490DEC"/>
    <w:rsid w:val="004911F7"/>
    <w:rsid w:val="004912D2"/>
    <w:rsid w:val="00491CA2"/>
    <w:rsid w:val="004920FF"/>
    <w:rsid w:val="00492261"/>
    <w:rsid w:val="00492551"/>
    <w:rsid w:val="00492E87"/>
    <w:rsid w:val="004944E8"/>
    <w:rsid w:val="004948AF"/>
    <w:rsid w:val="004949ED"/>
    <w:rsid w:val="00494A23"/>
    <w:rsid w:val="00494CC5"/>
    <w:rsid w:val="004952A1"/>
    <w:rsid w:val="00495563"/>
    <w:rsid w:val="00495812"/>
    <w:rsid w:val="004958FD"/>
    <w:rsid w:val="0049601A"/>
    <w:rsid w:val="00496508"/>
    <w:rsid w:val="004965EB"/>
    <w:rsid w:val="004968D2"/>
    <w:rsid w:val="0049705D"/>
    <w:rsid w:val="0049711F"/>
    <w:rsid w:val="004974F7"/>
    <w:rsid w:val="0049757F"/>
    <w:rsid w:val="00497760"/>
    <w:rsid w:val="004978EE"/>
    <w:rsid w:val="00497B4B"/>
    <w:rsid w:val="00497C14"/>
    <w:rsid w:val="00497D1A"/>
    <w:rsid w:val="00497E37"/>
    <w:rsid w:val="004A0475"/>
    <w:rsid w:val="004A0DE1"/>
    <w:rsid w:val="004A0E2E"/>
    <w:rsid w:val="004A1051"/>
    <w:rsid w:val="004A1A56"/>
    <w:rsid w:val="004A1BF0"/>
    <w:rsid w:val="004A1E17"/>
    <w:rsid w:val="004A2D04"/>
    <w:rsid w:val="004A327E"/>
    <w:rsid w:val="004A3850"/>
    <w:rsid w:val="004A3BD1"/>
    <w:rsid w:val="004A3EF0"/>
    <w:rsid w:val="004A42F1"/>
    <w:rsid w:val="004A430A"/>
    <w:rsid w:val="004A4CA9"/>
    <w:rsid w:val="004A4F9B"/>
    <w:rsid w:val="004A5271"/>
    <w:rsid w:val="004A5482"/>
    <w:rsid w:val="004A54B7"/>
    <w:rsid w:val="004A560D"/>
    <w:rsid w:val="004A57AA"/>
    <w:rsid w:val="004A582D"/>
    <w:rsid w:val="004A58E1"/>
    <w:rsid w:val="004A5D0B"/>
    <w:rsid w:val="004A603A"/>
    <w:rsid w:val="004A6343"/>
    <w:rsid w:val="004A65C4"/>
    <w:rsid w:val="004A75D2"/>
    <w:rsid w:val="004A7953"/>
    <w:rsid w:val="004A7A00"/>
    <w:rsid w:val="004A7C0D"/>
    <w:rsid w:val="004A7DCD"/>
    <w:rsid w:val="004A7E9A"/>
    <w:rsid w:val="004A7FF2"/>
    <w:rsid w:val="004B0725"/>
    <w:rsid w:val="004B075C"/>
    <w:rsid w:val="004B0908"/>
    <w:rsid w:val="004B0FA8"/>
    <w:rsid w:val="004B10A0"/>
    <w:rsid w:val="004B16C4"/>
    <w:rsid w:val="004B1C64"/>
    <w:rsid w:val="004B1D79"/>
    <w:rsid w:val="004B2465"/>
    <w:rsid w:val="004B344C"/>
    <w:rsid w:val="004B3527"/>
    <w:rsid w:val="004B3BAE"/>
    <w:rsid w:val="004B4334"/>
    <w:rsid w:val="004B444F"/>
    <w:rsid w:val="004B49FB"/>
    <w:rsid w:val="004B4A4A"/>
    <w:rsid w:val="004B4A61"/>
    <w:rsid w:val="004B4B1B"/>
    <w:rsid w:val="004B4ECB"/>
    <w:rsid w:val="004B508B"/>
    <w:rsid w:val="004B5343"/>
    <w:rsid w:val="004B53E7"/>
    <w:rsid w:val="004B5523"/>
    <w:rsid w:val="004B5C24"/>
    <w:rsid w:val="004B5E1B"/>
    <w:rsid w:val="004B622B"/>
    <w:rsid w:val="004B642D"/>
    <w:rsid w:val="004B6807"/>
    <w:rsid w:val="004B6E42"/>
    <w:rsid w:val="004B6EC2"/>
    <w:rsid w:val="004B708F"/>
    <w:rsid w:val="004B7259"/>
    <w:rsid w:val="004B7966"/>
    <w:rsid w:val="004B79BA"/>
    <w:rsid w:val="004B7FD2"/>
    <w:rsid w:val="004C0510"/>
    <w:rsid w:val="004C0E81"/>
    <w:rsid w:val="004C11F0"/>
    <w:rsid w:val="004C12CF"/>
    <w:rsid w:val="004C13B4"/>
    <w:rsid w:val="004C1648"/>
    <w:rsid w:val="004C188D"/>
    <w:rsid w:val="004C1891"/>
    <w:rsid w:val="004C19CD"/>
    <w:rsid w:val="004C1CCA"/>
    <w:rsid w:val="004C227A"/>
    <w:rsid w:val="004C3364"/>
    <w:rsid w:val="004C34A0"/>
    <w:rsid w:val="004C34A9"/>
    <w:rsid w:val="004C3774"/>
    <w:rsid w:val="004C3D4A"/>
    <w:rsid w:val="004C3E05"/>
    <w:rsid w:val="004C4053"/>
    <w:rsid w:val="004C40CC"/>
    <w:rsid w:val="004C428D"/>
    <w:rsid w:val="004C4B42"/>
    <w:rsid w:val="004C4E5D"/>
    <w:rsid w:val="004C5F88"/>
    <w:rsid w:val="004C61B4"/>
    <w:rsid w:val="004C646D"/>
    <w:rsid w:val="004C6474"/>
    <w:rsid w:val="004C64B6"/>
    <w:rsid w:val="004C6A20"/>
    <w:rsid w:val="004C6A6C"/>
    <w:rsid w:val="004C7123"/>
    <w:rsid w:val="004C7201"/>
    <w:rsid w:val="004C7755"/>
    <w:rsid w:val="004C7814"/>
    <w:rsid w:val="004C7818"/>
    <w:rsid w:val="004C7CED"/>
    <w:rsid w:val="004C7E69"/>
    <w:rsid w:val="004D0766"/>
    <w:rsid w:val="004D07F4"/>
    <w:rsid w:val="004D0A7B"/>
    <w:rsid w:val="004D0B0C"/>
    <w:rsid w:val="004D0D3B"/>
    <w:rsid w:val="004D0E74"/>
    <w:rsid w:val="004D11D2"/>
    <w:rsid w:val="004D17BB"/>
    <w:rsid w:val="004D19A9"/>
    <w:rsid w:val="004D1B57"/>
    <w:rsid w:val="004D20FE"/>
    <w:rsid w:val="004D2938"/>
    <w:rsid w:val="004D29CE"/>
    <w:rsid w:val="004D2AB1"/>
    <w:rsid w:val="004D2B49"/>
    <w:rsid w:val="004D2C4C"/>
    <w:rsid w:val="004D334D"/>
    <w:rsid w:val="004D41FA"/>
    <w:rsid w:val="004D4298"/>
    <w:rsid w:val="004D4453"/>
    <w:rsid w:val="004D4528"/>
    <w:rsid w:val="004D4561"/>
    <w:rsid w:val="004D50E7"/>
    <w:rsid w:val="004D568E"/>
    <w:rsid w:val="004D5B51"/>
    <w:rsid w:val="004D5EB4"/>
    <w:rsid w:val="004D6098"/>
    <w:rsid w:val="004D60BD"/>
    <w:rsid w:val="004D70D7"/>
    <w:rsid w:val="004D71D6"/>
    <w:rsid w:val="004D7A8A"/>
    <w:rsid w:val="004D7C63"/>
    <w:rsid w:val="004D7F2A"/>
    <w:rsid w:val="004E01B2"/>
    <w:rsid w:val="004E052A"/>
    <w:rsid w:val="004E053A"/>
    <w:rsid w:val="004E0821"/>
    <w:rsid w:val="004E0889"/>
    <w:rsid w:val="004E11BF"/>
    <w:rsid w:val="004E1485"/>
    <w:rsid w:val="004E18DC"/>
    <w:rsid w:val="004E1C4A"/>
    <w:rsid w:val="004E1D22"/>
    <w:rsid w:val="004E2030"/>
    <w:rsid w:val="004E20FF"/>
    <w:rsid w:val="004E2121"/>
    <w:rsid w:val="004E2460"/>
    <w:rsid w:val="004E283E"/>
    <w:rsid w:val="004E2B69"/>
    <w:rsid w:val="004E2C27"/>
    <w:rsid w:val="004E3133"/>
    <w:rsid w:val="004E31EC"/>
    <w:rsid w:val="004E328E"/>
    <w:rsid w:val="004E32B7"/>
    <w:rsid w:val="004E383D"/>
    <w:rsid w:val="004E40E0"/>
    <w:rsid w:val="004E41E6"/>
    <w:rsid w:val="004E4703"/>
    <w:rsid w:val="004E4854"/>
    <w:rsid w:val="004E4865"/>
    <w:rsid w:val="004E4A80"/>
    <w:rsid w:val="004E4CD9"/>
    <w:rsid w:val="004E4DF6"/>
    <w:rsid w:val="004E4FC8"/>
    <w:rsid w:val="004E509C"/>
    <w:rsid w:val="004E558F"/>
    <w:rsid w:val="004E584D"/>
    <w:rsid w:val="004E6009"/>
    <w:rsid w:val="004E642A"/>
    <w:rsid w:val="004E65A5"/>
    <w:rsid w:val="004E6697"/>
    <w:rsid w:val="004E6747"/>
    <w:rsid w:val="004E692A"/>
    <w:rsid w:val="004E7EF8"/>
    <w:rsid w:val="004F0747"/>
    <w:rsid w:val="004F0CB9"/>
    <w:rsid w:val="004F13CE"/>
    <w:rsid w:val="004F1E37"/>
    <w:rsid w:val="004F26CC"/>
    <w:rsid w:val="004F277D"/>
    <w:rsid w:val="004F2813"/>
    <w:rsid w:val="004F3842"/>
    <w:rsid w:val="004F38E9"/>
    <w:rsid w:val="004F3D46"/>
    <w:rsid w:val="004F42EE"/>
    <w:rsid w:val="004F433B"/>
    <w:rsid w:val="004F437E"/>
    <w:rsid w:val="004F4400"/>
    <w:rsid w:val="004F44FE"/>
    <w:rsid w:val="004F4505"/>
    <w:rsid w:val="004F4A98"/>
    <w:rsid w:val="004F4C68"/>
    <w:rsid w:val="004F4CA0"/>
    <w:rsid w:val="004F50C5"/>
    <w:rsid w:val="004F56E1"/>
    <w:rsid w:val="004F5AC4"/>
    <w:rsid w:val="004F5CA9"/>
    <w:rsid w:val="004F5E75"/>
    <w:rsid w:val="004F635E"/>
    <w:rsid w:val="004F7163"/>
    <w:rsid w:val="004F74ED"/>
    <w:rsid w:val="004F7631"/>
    <w:rsid w:val="004F7AA3"/>
    <w:rsid w:val="004F7D22"/>
    <w:rsid w:val="004F7D68"/>
    <w:rsid w:val="004F7E76"/>
    <w:rsid w:val="005004FA"/>
    <w:rsid w:val="00500907"/>
    <w:rsid w:val="00500B0A"/>
    <w:rsid w:val="00500C9A"/>
    <w:rsid w:val="00500CB3"/>
    <w:rsid w:val="0050108D"/>
    <w:rsid w:val="00501220"/>
    <w:rsid w:val="00501384"/>
    <w:rsid w:val="00501690"/>
    <w:rsid w:val="00501995"/>
    <w:rsid w:val="00501D64"/>
    <w:rsid w:val="00501D90"/>
    <w:rsid w:val="00501E0B"/>
    <w:rsid w:val="00501FEA"/>
    <w:rsid w:val="00502179"/>
    <w:rsid w:val="00502214"/>
    <w:rsid w:val="0050236A"/>
    <w:rsid w:val="00502E14"/>
    <w:rsid w:val="00502E4D"/>
    <w:rsid w:val="00502F43"/>
    <w:rsid w:val="005032FE"/>
    <w:rsid w:val="005038B7"/>
    <w:rsid w:val="00504483"/>
    <w:rsid w:val="00504A14"/>
    <w:rsid w:val="00505407"/>
    <w:rsid w:val="00505414"/>
    <w:rsid w:val="0050551C"/>
    <w:rsid w:val="00505574"/>
    <w:rsid w:val="00505817"/>
    <w:rsid w:val="00505824"/>
    <w:rsid w:val="00505B9F"/>
    <w:rsid w:val="00505C74"/>
    <w:rsid w:val="00505D77"/>
    <w:rsid w:val="00505E85"/>
    <w:rsid w:val="005063CB"/>
    <w:rsid w:val="005065AB"/>
    <w:rsid w:val="005068BE"/>
    <w:rsid w:val="005069D8"/>
    <w:rsid w:val="00506A76"/>
    <w:rsid w:val="00506B43"/>
    <w:rsid w:val="00506EE2"/>
    <w:rsid w:val="00506F3C"/>
    <w:rsid w:val="00507A73"/>
    <w:rsid w:val="00507B42"/>
    <w:rsid w:val="00507D35"/>
    <w:rsid w:val="00507ECF"/>
    <w:rsid w:val="00510067"/>
    <w:rsid w:val="005103AE"/>
    <w:rsid w:val="0051079A"/>
    <w:rsid w:val="005107DB"/>
    <w:rsid w:val="00510BBE"/>
    <w:rsid w:val="00510FD6"/>
    <w:rsid w:val="00511C64"/>
    <w:rsid w:val="00511E5E"/>
    <w:rsid w:val="005120A1"/>
    <w:rsid w:val="00512888"/>
    <w:rsid w:val="00512DF9"/>
    <w:rsid w:val="005135F7"/>
    <w:rsid w:val="00513FC9"/>
    <w:rsid w:val="00514D71"/>
    <w:rsid w:val="00514E6C"/>
    <w:rsid w:val="00514FD8"/>
    <w:rsid w:val="00514FDF"/>
    <w:rsid w:val="0051565E"/>
    <w:rsid w:val="0051589D"/>
    <w:rsid w:val="00515D88"/>
    <w:rsid w:val="0051653B"/>
    <w:rsid w:val="00516A3E"/>
    <w:rsid w:val="00516B8C"/>
    <w:rsid w:val="00516D0F"/>
    <w:rsid w:val="0051711A"/>
    <w:rsid w:val="005171E1"/>
    <w:rsid w:val="00517543"/>
    <w:rsid w:val="00517B77"/>
    <w:rsid w:val="00517B8C"/>
    <w:rsid w:val="005204A5"/>
    <w:rsid w:val="005204B7"/>
    <w:rsid w:val="0052067F"/>
    <w:rsid w:val="00520D10"/>
    <w:rsid w:val="00521125"/>
    <w:rsid w:val="0052124C"/>
    <w:rsid w:val="0052157E"/>
    <w:rsid w:val="005215AF"/>
    <w:rsid w:val="005217C1"/>
    <w:rsid w:val="00521DA7"/>
    <w:rsid w:val="00522308"/>
    <w:rsid w:val="00522350"/>
    <w:rsid w:val="00522440"/>
    <w:rsid w:val="00522651"/>
    <w:rsid w:val="005228C7"/>
    <w:rsid w:val="0052349E"/>
    <w:rsid w:val="00523774"/>
    <w:rsid w:val="00524126"/>
    <w:rsid w:val="00524278"/>
    <w:rsid w:val="00524395"/>
    <w:rsid w:val="00524825"/>
    <w:rsid w:val="00524C47"/>
    <w:rsid w:val="0052516B"/>
    <w:rsid w:val="00525506"/>
    <w:rsid w:val="0052576E"/>
    <w:rsid w:val="00525A44"/>
    <w:rsid w:val="00525CE2"/>
    <w:rsid w:val="00525DE5"/>
    <w:rsid w:val="00526672"/>
    <w:rsid w:val="00526D59"/>
    <w:rsid w:val="00526DD0"/>
    <w:rsid w:val="00526E50"/>
    <w:rsid w:val="005271E4"/>
    <w:rsid w:val="0052767F"/>
    <w:rsid w:val="00527BFD"/>
    <w:rsid w:val="00527D95"/>
    <w:rsid w:val="00527DDB"/>
    <w:rsid w:val="00527E3E"/>
    <w:rsid w:val="00527EA3"/>
    <w:rsid w:val="0053029B"/>
    <w:rsid w:val="00530331"/>
    <w:rsid w:val="005303D8"/>
    <w:rsid w:val="00530717"/>
    <w:rsid w:val="00530737"/>
    <w:rsid w:val="0053101E"/>
    <w:rsid w:val="00531216"/>
    <w:rsid w:val="00531405"/>
    <w:rsid w:val="005315E4"/>
    <w:rsid w:val="005316B7"/>
    <w:rsid w:val="00531E44"/>
    <w:rsid w:val="0053231E"/>
    <w:rsid w:val="00532639"/>
    <w:rsid w:val="005326D5"/>
    <w:rsid w:val="00532771"/>
    <w:rsid w:val="00532827"/>
    <w:rsid w:val="00532B1A"/>
    <w:rsid w:val="00532B59"/>
    <w:rsid w:val="00532D18"/>
    <w:rsid w:val="00532E84"/>
    <w:rsid w:val="00533037"/>
    <w:rsid w:val="00533096"/>
    <w:rsid w:val="00533198"/>
    <w:rsid w:val="0053325F"/>
    <w:rsid w:val="005333F8"/>
    <w:rsid w:val="005333FA"/>
    <w:rsid w:val="00533459"/>
    <w:rsid w:val="00533479"/>
    <w:rsid w:val="00533872"/>
    <w:rsid w:val="00533881"/>
    <w:rsid w:val="005338FF"/>
    <w:rsid w:val="0053390D"/>
    <w:rsid w:val="00533CFA"/>
    <w:rsid w:val="005343F6"/>
    <w:rsid w:val="0053446C"/>
    <w:rsid w:val="005349E8"/>
    <w:rsid w:val="00534BD8"/>
    <w:rsid w:val="00534C49"/>
    <w:rsid w:val="00534CE5"/>
    <w:rsid w:val="00534F54"/>
    <w:rsid w:val="0053550E"/>
    <w:rsid w:val="00535623"/>
    <w:rsid w:val="00535926"/>
    <w:rsid w:val="00535F06"/>
    <w:rsid w:val="005365FD"/>
    <w:rsid w:val="0053673C"/>
    <w:rsid w:val="00536CE9"/>
    <w:rsid w:val="00536D8C"/>
    <w:rsid w:val="00536E73"/>
    <w:rsid w:val="0053742D"/>
    <w:rsid w:val="0053778E"/>
    <w:rsid w:val="0054081E"/>
    <w:rsid w:val="00540933"/>
    <w:rsid w:val="00541ACB"/>
    <w:rsid w:val="00541F57"/>
    <w:rsid w:val="00542321"/>
    <w:rsid w:val="00542AEF"/>
    <w:rsid w:val="0054316D"/>
    <w:rsid w:val="00543271"/>
    <w:rsid w:val="00543356"/>
    <w:rsid w:val="005433C4"/>
    <w:rsid w:val="00543556"/>
    <w:rsid w:val="005435ED"/>
    <w:rsid w:val="0054365D"/>
    <w:rsid w:val="00543713"/>
    <w:rsid w:val="005437AE"/>
    <w:rsid w:val="005439FE"/>
    <w:rsid w:val="00543DF3"/>
    <w:rsid w:val="00543E0F"/>
    <w:rsid w:val="00543F36"/>
    <w:rsid w:val="005442F1"/>
    <w:rsid w:val="0054453C"/>
    <w:rsid w:val="00544613"/>
    <w:rsid w:val="005449AC"/>
    <w:rsid w:val="00545235"/>
    <w:rsid w:val="0054599A"/>
    <w:rsid w:val="00545AFD"/>
    <w:rsid w:val="00545C36"/>
    <w:rsid w:val="00545EC0"/>
    <w:rsid w:val="005460FA"/>
    <w:rsid w:val="0054622F"/>
    <w:rsid w:val="00546A56"/>
    <w:rsid w:val="00547120"/>
    <w:rsid w:val="00547581"/>
    <w:rsid w:val="00547B64"/>
    <w:rsid w:val="00550200"/>
    <w:rsid w:val="005503C9"/>
    <w:rsid w:val="0055052B"/>
    <w:rsid w:val="00550BB8"/>
    <w:rsid w:val="00550C39"/>
    <w:rsid w:val="005512EF"/>
    <w:rsid w:val="00551330"/>
    <w:rsid w:val="005515B9"/>
    <w:rsid w:val="00552141"/>
    <w:rsid w:val="0055216D"/>
    <w:rsid w:val="0055244E"/>
    <w:rsid w:val="00552606"/>
    <w:rsid w:val="005528D6"/>
    <w:rsid w:val="00552CD9"/>
    <w:rsid w:val="00552CE7"/>
    <w:rsid w:val="00553E73"/>
    <w:rsid w:val="005545C3"/>
    <w:rsid w:val="005546AA"/>
    <w:rsid w:val="00554B3C"/>
    <w:rsid w:val="00554F20"/>
    <w:rsid w:val="0055506B"/>
    <w:rsid w:val="00555169"/>
    <w:rsid w:val="00555277"/>
    <w:rsid w:val="0055591C"/>
    <w:rsid w:val="00555AED"/>
    <w:rsid w:val="00555D5A"/>
    <w:rsid w:val="00555D69"/>
    <w:rsid w:val="00555E2B"/>
    <w:rsid w:val="00556766"/>
    <w:rsid w:val="00557029"/>
    <w:rsid w:val="00557A3B"/>
    <w:rsid w:val="00560019"/>
    <w:rsid w:val="0056016D"/>
    <w:rsid w:val="0056017D"/>
    <w:rsid w:val="0056033D"/>
    <w:rsid w:val="005603FF"/>
    <w:rsid w:val="0056056E"/>
    <w:rsid w:val="00560A6F"/>
    <w:rsid w:val="00560E25"/>
    <w:rsid w:val="00560F35"/>
    <w:rsid w:val="00560F88"/>
    <w:rsid w:val="00560FE3"/>
    <w:rsid w:val="005610AE"/>
    <w:rsid w:val="00561149"/>
    <w:rsid w:val="00561C53"/>
    <w:rsid w:val="005621FF"/>
    <w:rsid w:val="0056241E"/>
    <w:rsid w:val="0056259D"/>
    <w:rsid w:val="005625FC"/>
    <w:rsid w:val="00562ED4"/>
    <w:rsid w:val="00563107"/>
    <w:rsid w:val="005633FD"/>
    <w:rsid w:val="005639D1"/>
    <w:rsid w:val="00563A6B"/>
    <w:rsid w:val="00563EF8"/>
    <w:rsid w:val="00563EF9"/>
    <w:rsid w:val="00563FB7"/>
    <w:rsid w:val="005646DA"/>
    <w:rsid w:val="00564AF3"/>
    <w:rsid w:val="00564B6C"/>
    <w:rsid w:val="00564C09"/>
    <w:rsid w:val="00564CEE"/>
    <w:rsid w:val="00564E8D"/>
    <w:rsid w:val="00564F9C"/>
    <w:rsid w:val="0056538C"/>
    <w:rsid w:val="00565471"/>
    <w:rsid w:val="00565618"/>
    <w:rsid w:val="00565AD0"/>
    <w:rsid w:val="00565FED"/>
    <w:rsid w:val="00566A3A"/>
    <w:rsid w:val="00566BD3"/>
    <w:rsid w:val="00566EAE"/>
    <w:rsid w:val="0056705D"/>
    <w:rsid w:val="005674BB"/>
    <w:rsid w:val="005675A9"/>
    <w:rsid w:val="00567729"/>
    <w:rsid w:val="0056786B"/>
    <w:rsid w:val="005705E9"/>
    <w:rsid w:val="00570634"/>
    <w:rsid w:val="005706C8"/>
    <w:rsid w:val="005708B1"/>
    <w:rsid w:val="00570944"/>
    <w:rsid w:val="00570C37"/>
    <w:rsid w:val="00571235"/>
    <w:rsid w:val="00571343"/>
    <w:rsid w:val="005714EF"/>
    <w:rsid w:val="0057165B"/>
    <w:rsid w:val="005717E9"/>
    <w:rsid w:val="00571A3E"/>
    <w:rsid w:val="00571B97"/>
    <w:rsid w:val="00571CBC"/>
    <w:rsid w:val="005720A8"/>
    <w:rsid w:val="005722C0"/>
    <w:rsid w:val="0057271D"/>
    <w:rsid w:val="00572D92"/>
    <w:rsid w:val="00572FC3"/>
    <w:rsid w:val="0057305A"/>
    <w:rsid w:val="00573068"/>
    <w:rsid w:val="005732C1"/>
    <w:rsid w:val="00573575"/>
    <w:rsid w:val="005735DA"/>
    <w:rsid w:val="0057364B"/>
    <w:rsid w:val="00573AB0"/>
    <w:rsid w:val="00574106"/>
    <w:rsid w:val="005745E6"/>
    <w:rsid w:val="00574796"/>
    <w:rsid w:val="00574A58"/>
    <w:rsid w:val="00574AB4"/>
    <w:rsid w:val="005751D2"/>
    <w:rsid w:val="005751ED"/>
    <w:rsid w:val="0057581A"/>
    <w:rsid w:val="00576158"/>
    <w:rsid w:val="00576162"/>
    <w:rsid w:val="00576581"/>
    <w:rsid w:val="005766A9"/>
    <w:rsid w:val="00576D15"/>
    <w:rsid w:val="00577823"/>
    <w:rsid w:val="005778ED"/>
    <w:rsid w:val="00577B7B"/>
    <w:rsid w:val="00577DB0"/>
    <w:rsid w:val="005803D9"/>
    <w:rsid w:val="0058092C"/>
    <w:rsid w:val="005809F7"/>
    <w:rsid w:val="00581023"/>
    <w:rsid w:val="00581256"/>
    <w:rsid w:val="005812D3"/>
    <w:rsid w:val="00581729"/>
    <w:rsid w:val="00581C23"/>
    <w:rsid w:val="00581C50"/>
    <w:rsid w:val="00581C75"/>
    <w:rsid w:val="00581E3D"/>
    <w:rsid w:val="00581F83"/>
    <w:rsid w:val="00582077"/>
    <w:rsid w:val="005835BB"/>
    <w:rsid w:val="00583872"/>
    <w:rsid w:val="005839E2"/>
    <w:rsid w:val="00583B87"/>
    <w:rsid w:val="00583BB8"/>
    <w:rsid w:val="00583BD8"/>
    <w:rsid w:val="00583CC5"/>
    <w:rsid w:val="0058412A"/>
    <w:rsid w:val="0058437D"/>
    <w:rsid w:val="0058464C"/>
    <w:rsid w:val="00584ADB"/>
    <w:rsid w:val="00584D9D"/>
    <w:rsid w:val="00585076"/>
    <w:rsid w:val="0058527E"/>
    <w:rsid w:val="005859A1"/>
    <w:rsid w:val="00585BEE"/>
    <w:rsid w:val="00585EDD"/>
    <w:rsid w:val="00586100"/>
    <w:rsid w:val="00586124"/>
    <w:rsid w:val="00586729"/>
    <w:rsid w:val="00586836"/>
    <w:rsid w:val="00586873"/>
    <w:rsid w:val="00586B7F"/>
    <w:rsid w:val="00586C2C"/>
    <w:rsid w:val="00586CD0"/>
    <w:rsid w:val="00586F6D"/>
    <w:rsid w:val="00586FEE"/>
    <w:rsid w:val="0058741A"/>
    <w:rsid w:val="00587425"/>
    <w:rsid w:val="00587596"/>
    <w:rsid w:val="00587649"/>
    <w:rsid w:val="00587B87"/>
    <w:rsid w:val="005900EC"/>
    <w:rsid w:val="00590419"/>
    <w:rsid w:val="00590A3F"/>
    <w:rsid w:val="005912EC"/>
    <w:rsid w:val="005915FF"/>
    <w:rsid w:val="00591928"/>
    <w:rsid w:val="00591A93"/>
    <w:rsid w:val="005922FE"/>
    <w:rsid w:val="00592919"/>
    <w:rsid w:val="00592B55"/>
    <w:rsid w:val="00592EA5"/>
    <w:rsid w:val="00592EB3"/>
    <w:rsid w:val="005930F0"/>
    <w:rsid w:val="0059337A"/>
    <w:rsid w:val="00593419"/>
    <w:rsid w:val="005937AF"/>
    <w:rsid w:val="00593821"/>
    <w:rsid w:val="00593826"/>
    <w:rsid w:val="005938B3"/>
    <w:rsid w:val="005939A4"/>
    <w:rsid w:val="00593B4F"/>
    <w:rsid w:val="00593DF7"/>
    <w:rsid w:val="00593E78"/>
    <w:rsid w:val="00593F2C"/>
    <w:rsid w:val="0059423D"/>
    <w:rsid w:val="005942A1"/>
    <w:rsid w:val="00594312"/>
    <w:rsid w:val="00594659"/>
    <w:rsid w:val="005948E5"/>
    <w:rsid w:val="00594BF4"/>
    <w:rsid w:val="00594ECF"/>
    <w:rsid w:val="00595A8C"/>
    <w:rsid w:val="00595C5B"/>
    <w:rsid w:val="00595E15"/>
    <w:rsid w:val="005960DD"/>
    <w:rsid w:val="00596193"/>
    <w:rsid w:val="005963C2"/>
    <w:rsid w:val="005965AE"/>
    <w:rsid w:val="00596779"/>
    <w:rsid w:val="00596C93"/>
    <w:rsid w:val="005971CA"/>
    <w:rsid w:val="00597570"/>
    <w:rsid w:val="0059766C"/>
    <w:rsid w:val="00597842"/>
    <w:rsid w:val="00597B91"/>
    <w:rsid w:val="005A00B8"/>
    <w:rsid w:val="005A00C4"/>
    <w:rsid w:val="005A012B"/>
    <w:rsid w:val="005A04A8"/>
    <w:rsid w:val="005A09AD"/>
    <w:rsid w:val="005A0ABF"/>
    <w:rsid w:val="005A0E27"/>
    <w:rsid w:val="005A0E8A"/>
    <w:rsid w:val="005A1174"/>
    <w:rsid w:val="005A1264"/>
    <w:rsid w:val="005A133D"/>
    <w:rsid w:val="005A1592"/>
    <w:rsid w:val="005A18BA"/>
    <w:rsid w:val="005A18F2"/>
    <w:rsid w:val="005A1AE2"/>
    <w:rsid w:val="005A1DB5"/>
    <w:rsid w:val="005A21AC"/>
    <w:rsid w:val="005A27D4"/>
    <w:rsid w:val="005A27F5"/>
    <w:rsid w:val="005A28A0"/>
    <w:rsid w:val="005A2F00"/>
    <w:rsid w:val="005A360B"/>
    <w:rsid w:val="005A36AA"/>
    <w:rsid w:val="005A3CA5"/>
    <w:rsid w:val="005A3EBE"/>
    <w:rsid w:val="005A4133"/>
    <w:rsid w:val="005A42A0"/>
    <w:rsid w:val="005A45C2"/>
    <w:rsid w:val="005A45E0"/>
    <w:rsid w:val="005A4668"/>
    <w:rsid w:val="005A48DB"/>
    <w:rsid w:val="005A56FC"/>
    <w:rsid w:val="005A5D8C"/>
    <w:rsid w:val="005A6046"/>
    <w:rsid w:val="005A621C"/>
    <w:rsid w:val="005A6497"/>
    <w:rsid w:val="005A6C93"/>
    <w:rsid w:val="005A7215"/>
    <w:rsid w:val="005A753D"/>
    <w:rsid w:val="005A772A"/>
    <w:rsid w:val="005A77C2"/>
    <w:rsid w:val="005A78C4"/>
    <w:rsid w:val="005A7A87"/>
    <w:rsid w:val="005A7F1C"/>
    <w:rsid w:val="005A7F1F"/>
    <w:rsid w:val="005B0A30"/>
    <w:rsid w:val="005B11C4"/>
    <w:rsid w:val="005B129A"/>
    <w:rsid w:val="005B1534"/>
    <w:rsid w:val="005B17EB"/>
    <w:rsid w:val="005B200B"/>
    <w:rsid w:val="005B2127"/>
    <w:rsid w:val="005B277F"/>
    <w:rsid w:val="005B2CAB"/>
    <w:rsid w:val="005B2F9E"/>
    <w:rsid w:val="005B31BC"/>
    <w:rsid w:val="005B36ED"/>
    <w:rsid w:val="005B384F"/>
    <w:rsid w:val="005B3BB7"/>
    <w:rsid w:val="005B3E87"/>
    <w:rsid w:val="005B3EEA"/>
    <w:rsid w:val="005B3F61"/>
    <w:rsid w:val="005B4101"/>
    <w:rsid w:val="005B44EC"/>
    <w:rsid w:val="005B5072"/>
    <w:rsid w:val="005B520F"/>
    <w:rsid w:val="005B5240"/>
    <w:rsid w:val="005B5C1E"/>
    <w:rsid w:val="005B5F73"/>
    <w:rsid w:val="005B6775"/>
    <w:rsid w:val="005B67A9"/>
    <w:rsid w:val="005B6882"/>
    <w:rsid w:val="005B6961"/>
    <w:rsid w:val="005B6A70"/>
    <w:rsid w:val="005B6AE9"/>
    <w:rsid w:val="005B6BFF"/>
    <w:rsid w:val="005B6DC2"/>
    <w:rsid w:val="005B7454"/>
    <w:rsid w:val="005B75A1"/>
    <w:rsid w:val="005B783B"/>
    <w:rsid w:val="005B7B04"/>
    <w:rsid w:val="005B7D57"/>
    <w:rsid w:val="005C0275"/>
    <w:rsid w:val="005C08A3"/>
    <w:rsid w:val="005C0D83"/>
    <w:rsid w:val="005C1050"/>
    <w:rsid w:val="005C10FC"/>
    <w:rsid w:val="005C12D1"/>
    <w:rsid w:val="005C13DE"/>
    <w:rsid w:val="005C2014"/>
    <w:rsid w:val="005C2476"/>
    <w:rsid w:val="005C28BC"/>
    <w:rsid w:val="005C293A"/>
    <w:rsid w:val="005C2B38"/>
    <w:rsid w:val="005C2C50"/>
    <w:rsid w:val="005C2EC0"/>
    <w:rsid w:val="005C30E3"/>
    <w:rsid w:val="005C32E8"/>
    <w:rsid w:val="005C359E"/>
    <w:rsid w:val="005C3644"/>
    <w:rsid w:val="005C3BB2"/>
    <w:rsid w:val="005C3C49"/>
    <w:rsid w:val="005C3E3E"/>
    <w:rsid w:val="005C4276"/>
    <w:rsid w:val="005C44E0"/>
    <w:rsid w:val="005C4763"/>
    <w:rsid w:val="005C4793"/>
    <w:rsid w:val="005C4AD7"/>
    <w:rsid w:val="005C4D6E"/>
    <w:rsid w:val="005C599C"/>
    <w:rsid w:val="005C5C70"/>
    <w:rsid w:val="005C6196"/>
    <w:rsid w:val="005C62A9"/>
    <w:rsid w:val="005C6631"/>
    <w:rsid w:val="005C6653"/>
    <w:rsid w:val="005C6695"/>
    <w:rsid w:val="005C691E"/>
    <w:rsid w:val="005C69E8"/>
    <w:rsid w:val="005C6B2E"/>
    <w:rsid w:val="005C6BCE"/>
    <w:rsid w:val="005C6ED1"/>
    <w:rsid w:val="005C7D06"/>
    <w:rsid w:val="005C7F0C"/>
    <w:rsid w:val="005D0375"/>
    <w:rsid w:val="005D0507"/>
    <w:rsid w:val="005D05C3"/>
    <w:rsid w:val="005D0FB5"/>
    <w:rsid w:val="005D114A"/>
    <w:rsid w:val="005D12B2"/>
    <w:rsid w:val="005D1F0B"/>
    <w:rsid w:val="005D1FD7"/>
    <w:rsid w:val="005D2032"/>
    <w:rsid w:val="005D2124"/>
    <w:rsid w:val="005D26C2"/>
    <w:rsid w:val="005D2832"/>
    <w:rsid w:val="005D286A"/>
    <w:rsid w:val="005D2EB1"/>
    <w:rsid w:val="005D3523"/>
    <w:rsid w:val="005D3869"/>
    <w:rsid w:val="005D3C2C"/>
    <w:rsid w:val="005D3E7C"/>
    <w:rsid w:val="005D4165"/>
    <w:rsid w:val="005D4362"/>
    <w:rsid w:val="005D44C2"/>
    <w:rsid w:val="005D4535"/>
    <w:rsid w:val="005D471E"/>
    <w:rsid w:val="005D477E"/>
    <w:rsid w:val="005D4B30"/>
    <w:rsid w:val="005D4B7D"/>
    <w:rsid w:val="005D4C57"/>
    <w:rsid w:val="005D4D90"/>
    <w:rsid w:val="005D52A2"/>
    <w:rsid w:val="005D540B"/>
    <w:rsid w:val="005D54FF"/>
    <w:rsid w:val="005D5A70"/>
    <w:rsid w:val="005D5C69"/>
    <w:rsid w:val="005D5CE8"/>
    <w:rsid w:val="005D62A0"/>
    <w:rsid w:val="005D6932"/>
    <w:rsid w:val="005D6C8B"/>
    <w:rsid w:val="005D7614"/>
    <w:rsid w:val="005D7A8B"/>
    <w:rsid w:val="005E044F"/>
    <w:rsid w:val="005E0478"/>
    <w:rsid w:val="005E066E"/>
    <w:rsid w:val="005E0A9C"/>
    <w:rsid w:val="005E0D38"/>
    <w:rsid w:val="005E149F"/>
    <w:rsid w:val="005E1A01"/>
    <w:rsid w:val="005E1FBD"/>
    <w:rsid w:val="005E243A"/>
    <w:rsid w:val="005E24D9"/>
    <w:rsid w:val="005E25E1"/>
    <w:rsid w:val="005E2667"/>
    <w:rsid w:val="005E2A8E"/>
    <w:rsid w:val="005E33A5"/>
    <w:rsid w:val="005E371F"/>
    <w:rsid w:val="005E37C5"/>
    <w:rsid w:val="005E3A3D"/>
    <w:rsid w:val="005E3CB7"/>
    <w:rsid w:val="005E3CFB"/>
    <w:rsid w:val="005E40B5"/>
    <w:rsid w:val="005E4134"/>
    <w:rsid w:val="005E4898"/>
    <w:rsid w:val="005E4A6B"/>
    <w:rsid w:val="005E4AEB"/>
    <w:rsid w:val="005E5249"/>
    <w:rsid w:val="005E5345"/>
    <w:rsid w:val="005E534B"/>
    <w:rsid w:val="005E55BF"/>
    <w:rsid w:val="005E58D4"/>
    <w:rsid w:val="005E59CC"/>
    <w:rsid w:val="005E5CE4"/>
    <w:rsid w:val="005E5FD2"/>
    <w:rsid w:val="005E6378"/>
    <w:rsid w:val="005E684D"/>
    <w:rsid w:val="005E6B02"/>
    <w:rsid w:val="005E6BAE"/>
    <w:rsid w:val="005E6C24"/>
    <w:rsid w:val="005E6E9F"/>
    <w:rsid w:val="005E70DE"/>
    <w:rsid w:val="005E7403"/>
    <w:rsid w:val="005E76BE"/>
    <w:rsid w:val="005F0138"/>
    <w:rsid w:val="005F042F"/>
    <w:rsid w:val="005F0512"/>
    <w:rsid w:val="005F0750"/>
    <w:rsid w:val="005F0A9B"/>
    <w:rsid w:val="005F0AD4"/>
    <w:rsid w:val="005F0CBA"/>
    <w:rsid w:val="005F0D83"/>
    <w:rsid w:val="005F1404"/>
    <w:rsid w:val="005F168C"/>
    <w:rsid w:val="005F2798"/>
    <w:rsid w:val="005F33B2"/>
    <w:rsid w:val="005F3705"/>
    <w:rsid w:val="005F4593"/>
    <w:rsid w:val="005F505D"/>
    <w:rsid w:val="005F5BA7"/>
    <w:rsid w:val="005F5F7B"/>
    <w:rsid w:val="005F5FB5"/>
    <w:rsid w:val="005F5FBC"/>
    <w:rsid w:val="005F6B86"/>
    <w:rsid w:val="005F6B98"/>
    <w:rsid w:val="005F6D31"/>
    <w:rsid w:val="005F7585"/>
    <w:rsid w:val="005F7DC4"/>
    <w:rsid w:val="00600351"/>
    <w:rsid w:val="00600DA7"/>
    <w:rsid w:val="00600EED"/>
    <w:rsid w:val="00601200"/>
    <w:rsid w:val="0060157E"/>
    <w:rsid w:val="00602443"/>
    <w:rsid w:val="006028CF"/>
    <w:rsid w:val="006028F1"/>
    <w:rsid w:val="00602CA6"/>
    <w:rsid w:val="00602DDC"/>
    <w:rsid w:val="0060326E"/>
    <w:rsid w:val="006037C8"/>
    <w:rsid w:val="00603A37"/>
    <w:rsid w:val="00603D20"/>
    <w:rsid w:val="0060429C"/>
    <w:rsid w:val="006043D1"/>
    <w:rsid w:val="00604410"/>
    <w:rsid w:val="0060444C"/>
    <w:rsid w:val="006049A3"/>
    <w:rsid w:val="00604DF3"/>
    <w:rsid w:val="00604E66"/>
    <w:rsid w:val="006056A6"/>
    <w:rsid w:val="00605872"/>
    <w:rsid w:val="00605886"/>
    <w:rsid w:val="00605955"/>
    <w:rsid w:val="00605AFF"/>
    <w:rsid w:val="00605BB4"/>
    <w:rsid w:val="00605E29"/>
    <w:rsid w:val="006064FA"/>
    <w:rsid w:val="00606839"/>
    <w:rsid w:val="00606B5D"/>
    <w:rsid w:val="00606D51"/>
    <w:rsid w:val="00606E9E"/>
    <w:rsid w:val="0060724B"/>
    <w:rsid w:val="00607685"/>
    <w:rsid w:val="00607C9D"/>
    <w:rsid w:val="00607CA0"/>
    <w:rsid w:val="006105F5"/>
    <w:rsid w:val="0061068D"/>
    <w:rsid w:val="006109F0"/>
    <w:rsid w:val="00610D79"/>
    <w:rsid w:val="00611271"/>
    <w:rsid w:val="00611643"/>
    <w:rsid w:val="00611ABE"/>
    <w:rsid w:val="00611BAC"/>
    <w:rsid w:val="006122CE"/>
    <w:rsid w:val="00612BFF"/>
    <w:rsid w:val="00612DC0"/>
    <w:rsid w:val="006132D0"/>
    <w:rsid w:val="006137CE"/>
    <w:rsid w:val="00613B1D"/>
    <w:rsid w:val="00613CD1"/>
    <w:rsid w:val="00613F5C"/>
    <w:rsid w:val="006143D6"/>
    <w:rsid w:val="00614A3F"/>
    <w:rsid w:val="00614B0C"/>
    <w:rsid w:val="00614B45"/>
    <w:rsid w:val="00614F0F"/>
    <w:rsid w:val="00615074"/>
    <w:rsid w:val="0061535E"/>
    <w:rsid w:val="00615C94"/>
    <w:rsid w:val="00615DD1"/>
    <w:rsid w:val="006162E4"/>
    <w:rsid w:val="006164B1"/>
    <w:rsid w:val="006168C3"/>
    <w:rsid w:val="00616B80"/>
    <w:rsid w:val="00616CEC"/>
    <w:rsid w:val="00616D74"/>
    <w:rsid w:val="00616E29"/>
    <w:rsid w:val="00616EB3"/>
    <w:rsid w:val="00617075"/>
    <w:rsid w:val="0061712D"/>
    <w:rsid w:val="006174C9"/>
    <w:rsid w:val="00620346"/>
    <w:rsid w:val="00620950"/>
    <w:rsid w:val="00620CD1"/>
    <w:rsid w:val="00621605"/>
    <w:rsid w:val="00621BFD"/>
    <w:rsid w:val="00621C2D"/>
    <w:rsid w:val="00621D96"/>
    <w:rsid w:val="00621DA1"/>
    <w:rsid w:val="00621F80"/>
    <w:rsid w:val="00622595"/>
    <w:rsid w:val="006228E4"/>
    <w:rsid w:val="006229B5"/>
    <w:rsid w:val="0062305F"/>
    <w:rsid w:val="006231A0"/>
    <w:rsid w:val="00623265"/>
    <w:rsid w:val="00623518"/>
    <w:rsid w:val="006236C9"/>
    <w:rsid w:val="0062397A"/>
    <w:rsid w:val="00623CA7"/>
    <w:rsid w:val="006244A4"/>
    <w:rsid w:val="006245DD"/>
    <w:rsid w:val="00624803"/>
    <w:rsid w:val="00624865"/>
    <w:rsid w:val="006254E4"/>
    <w:rsid w:val="006255AD"/>
    <w:rsid w:val="006255E7"/>
    <w:rsid w:val="00625674"/>
    <w:rsid w:val="006256B6"/>
    <w:rsid w:val="006256D5"/>
    <w:rsid w:val="00625A9B"/>
    <w:rsid w:val="0062605B"/>
    <w:rsid w:val="0062609E"/>
    <w:rsid w:val="006266A8"/>
    <w:rsid w:val="00626811"/>
    <w:rsid w:val="00626AB5"/>
    <w:rsid w:val="00626AD1"/>
    <w:rsid w:val="00626B97"/>
    <w:rsid w:val="00626BA7"/>
    <w:rsid w:val="00626DB9"/>
    <w:rsid w:val="0062708F"/>
    <w:rsid w:val="00627289"/>
    <w:rsid w:val="006273B3"/>
    <w:rsid w:val="0062779F"/>
    <w:rsid w:val="00627AF5"/>
    <w:rsid w:val="0063074A"/>
    <w:rsid w:val="00630763"/>
    <w:rsid w:val="00630A59"/>
    <w:rsid w:val="00630C5D"/>
    <w:rsid w:val="006312FD"/>
    <w:rsid w:val="00631470"/>
    <w:rsid w:val="00631491"/>
    <w:rsid w:val="00631495"/>
    <w:rsid w:val="006316C0"/>
    <w:rsid w:val="00632313"/>
    <w:rsid w:val="00632B45"/>
    <w:rsid w:val="00632D41"/>
    <w:rsid w:val="00632E2D"/>
    <w:rsid w:val="00632F69"/>
    <w:rsid w:val="00633582"/>
    <w:rsid w:val="006346FA"/>
    <w:rsid w:val="00634923"/>
    <w:rsid w:val="00634AF8"/>
    <w:rsid w:val="00634FD6"/>
    <w:rsid w:val="006356D8"/>
    <w:rsid w:val="00635D49"/>
    <w:rsid w:val="00635D53"/>
    <w:rsid w:val="00636392"/>
    <w:rsid w:val="0063650D"/>
    <w:rsid w:val="0063652A"/>
    <w:rsid w:val="00637025"/>
    <w:rsid w:val="006370F3"/>
    <w:rsid w:val="00637C81"/>
    <w:rsid w:val="00640369"/>
    <w:rsid w:val="006412FB"/>
    <w:rsid w:val="00641420"/>
    <w:rsid w:val="006414AD"/>
    <w:rsid w:val="006417A8"/>
    <w:rsid w:val="0064189B"/>
    <w:rsid w:val="00641988"/>
    <w:rsid w:val="00641A08"/>
    <w:rsid w:val="00641B70"/>
    <w:rsid w:val="00641D55"/>
    <w:rsid w:val="00641F99"/>
    <w:rsid w:val="00642022"/>
    <w:rsid w:val="006421BC"/>
    <w:rsid w:val="00642A76"/>
    <w:rsid w:val="00643298"/>
    <w:rsid w:val="006433F6"/>
    <w:rsid w:val="00643BF5"/>
    <w:rsid w:val="00643CDD"/>
    <w:rsid w:val="00643FAE"/>
    <w:rsid w:val="00643FB6"/>
    <w:rsid w:val="0064469D"/>
    <w:rsid w:val="0064475F"/>
    <w:rsid w:val="00645013"/>
    <w:rsid w:val="006459C2"/>
    <w:rsid w:val="00645DED"/>
    <w:rsid w:val="006463A6"/>
    <w:rsid w:val="00646589"/>
    <w:rsid w:val="00646A7B"/>
    <w:rsid w:val="006470AC"/>
    <w:rsid w:val="00647A43"/>
    <w:rsid w:val="00647BCD"/>
    <w:rsid w:val="00647BCF"/>
    <w:rsid w:val="00647C73"/>
    <w:rsid w:val="00647C96"/>
    <w:rsid w:val="00650253"/>
    <w:rsid w:val="0065041B"/>
    <w:rsid w:val="00650499"/>
    <w:rsid w:val="0065074F"/>
    <w:rsid w:val="006507E0"/>
    <w:rsid w:val="006508FD"/>
    <w:rsid w:val="00650900"/>
    <w:rsid w:val="0065090F"/>
    <w:rsid w:val="00650B4B"/>
    <w:rsid w:val="00650E3F"/>
    <w:rsid w:val="00650EE6"/>
    <w:rsid w:val="00650F2E"/>
    <w:rsid w:val="006511D9"/>
    <w:rsid w:val="0065150B"/>
    <w:rsid w:val="00651845"/>
    <w:rsid w:val="006518E6"/>
    <w:rsid w:val="00652116"/>
    <w:rsid w:val="006521E9"/>
    <w:rsid w:val="0065267E"/>
    <w:rsid w:val="00652682"/>
    <w:rsid w:val="006535F6"/>
    <w:rsid w:val="0065379C"/>
    <w:rsid w:val="006537B9"/>
    <w:rsid w:val="00653B4F"/>
    <w:rsid w:val="00653D6C"/>
    <w:rsid w:val="00653F6B"/>
    <w:rsid w:val="00653FBC"/>
    <w:rsid w:val="006540E1"/>
    <w:rsid w:val="00654228"/>
    <w:rsid w:val="00654804"/>
    <w:rsid w:val="00654DB6"/>
    <w:rsid w:val="006550C0"/>
    <w:rsid w:val="00655479"/>
    <w:rsid w:val="006554F2"/>
    <w:rsid w:val="006555C0"/>
    <w:rsid w:val="0065588C"/>
    <w:rsid w:val="0065599B"/>
    <w:rsid w:val="00655F14"/>
    <w:rsid w:val="0065674E"/>
    <w:rsid w:val="006568D2"/>
    <w:rsid w:val="006569EF"/>
    <w:rsid w:val="00656B78"/>
    <w:rsid w:val="00656F18"/>
    <w:rsid w:val="00657EC1"/>
    <w:rsid w:val="006608EA"/>
    <w:rsid w:val="00660C87"/>
    <w:rsid w:val="00660E88"/>
    <w:rsid w:val="006615B9"/>
    <w:rsid w:val="006617A3"/>
    <w:rsid w:val="00661F3A"/>
    <w:rsid w:val="00662D5E"/>
    <w:rsid w:val="00662E3F"/>
    <w:rsid w:val="006645E1"/>
    <w:rsid w:val="00664A64"/>
    <w:rsid w:val="00664D3D"/>
    <w:rsid w:val="00664EF7"/>
    <w:rsid w:val="006652B6"/>
    <w:rsid w:val="006655CA"/>
    <w:rsid w:val="0066566F"/>
    <w:rsid w:val="00665890"/>
    <w:rsid w:val="00665B7D"/>
    <w:rsid w:val="00665D43"/>
    <w:rsid w:val="00666150"/>
    <w:rsid w:val="006661A9"/>
    <w:rsid w:val="006664D2"/>
    <w:rsid w:val="006666CB"/>
    <w:rsid w:val="00666AA7"/>
    <w:rsid w:val="006671DF"/>
    <w:rsid w:val="0066732A"/>
    <w:rsid w:val="00667F96"/>
    <w:rsid w:val="006701C2"/>
    <w:rsid w:val="00670685"/>
    <w:rsid w:val="00670986"/>
    <w:rsid w:val="006710B3"/>
    <w:rsid w:val="00671406"/>
    <w:rsid w:val="00671889"/>
    <w:rsid w:val="00671D82"/>
    <w:rsid w:val="00672066"/>
    <w:rsid w:val="006722F9"/>
    <w:rsid w:val="00672E11"/>
    <w:rsid w:val="00672E7D"/>
    <w:rsid w:val="006730D8"/>
    <w:rsid w:val="00673344"/>
    <w:rsid w:val="00674576"/>
    <w:rsid w:val="00674870"/>
    <w:rsid w:val="00674A00"/>
    <w:rsid w:val="00674A98"/>
    <w:rsid w:val="00674CE3"/>
    <w:rsid w:val="00674E08"/>
    <w:rsid w:val="00674E11"/>
    <w:rsid w:val="00674F57"/>
    <w:rsid w:val="00675046"/>
    <w:rsid w:val="0067562A"/>
    <w:rsid w:val="00675F11"/>
    <w:rsid w:val="00676422"/>
    <w:rsid w:val="00676D2D"/>
    <w:rsid w:val="00676DEE"/>
    <w:rsid w:val="00677117"/>
    <w:rsid w:val="00677537"/>
    <w:rsid w:val="00677E77"/>
    <w:rsid w:val="0068017A"/>
    <w:rsid w:val="006801EF"/>
    <w:rsid w:val="00680548"/>
    <w:rsid w:val="00680C0D"/>
    <w:rsid w:val="00680E81"/>
    <w:rsid w:val="00681213"/>
    <w:rsid w:val="00681335"/>
    <w:rsid w:val="00681B40"/>
    <w:rsid w:val="00681CB5"/>
    <w:rsid w:val="00681F14"/>
    <w:rsid w:val="006820F2"/>
    <w:rsid w:val="0068249F"/>
    <w:rsid w:val="00682709"/>
    <w:rsid w:val="00682D9C"/>
    <w:rsid w:val="00683328"/>
    <w:rsid w:val="006833AE"/>
    <w:rsid w:val="006833F2"/>
    <w:rsid w:val="00683E8A"/>
    <w:rsid w:val="006840B1"/>
    <w:rsid w:val="006842DB"/>
    <w:rsid w:val="00684BC5"/>
    <w:rsid w:val="00684BD2"/>
    <w:rsid w:val="006852FC"/>
    <w:rsid w:val="0068562F"/>
    <w:rsid w:val="00685834"/>
    <w:rsid w:val="00685A79"/>
    <w:rsid w:val="00685B46"/>
    <w:rsid w:val="00685CDD"/>
    <w:rsid w:val="00686644"/>
    <w:rsid w:val="006867A0"/>
    <w:rsid w:val="00686F0B"/>
    <w:rsid w:val="006870E7"/>
    <w:rsid w:val="0068733C"/>
    <w:rsid w:val="00687A42"/>
    <w:rsid w:val="00687B11"/>
    <w:rsid w:val="00690184"/>
    <w:rsid w:val="0069050E"/>
    <w:rsid w:val="0069091A"/>
    <w:rsid w:val="006909BB"/>
    <w:rsid w:val="00690C83"/>
    <w:rsid w:val="00690DA3"/>
    <w:rsid w:val="00690DAF"/>
    <w:rsid w:val="00691982"/>
    <w:rsid w:val="00691E89"/>
    <w:rsid w:val="0069212E"/>
    <w:rsid w:val="0069275B"/>
    <w:rsid w:val="00692E6C"/>
    <w:rsid w:val="0069300A"/>
    <w:rsid w:val="006930EC"/>
    <w:rsid w:val="00693178"/>
    <w:rsid w:val="0069342D"/>
    <w:rsid w:val="006939B1"/>
    <w:rsid w:val="006939D2"/>
    <w:rsid w:val="00693AE1"/>
    <w:rsid w:val="00693BBA"/>
    <w:rsid w:val="00693C0D"/>
    <w:rsid w:val="00693F23"/>
    <w:rsid w:val="006943B5"/>
    <w:rsid w:val="00694448"/>
    <w:rsid w:val="006947E8"/>
    <w:rsid w:val="00694902"/>
    <w:rsid w:val="00694A59"/>
    <w:rsid w:val="00694C21"/>
    <w:rsid w:val="00694D91"/>
    <w:rsid w:val="00694F84"/>
    <w:rsid w:val="00695395"/>
    <w:rsid w:val="00695396"/>
    <w:rsid w:val="006961E2"/>
    <w:rsid w:val="006963FC"/>
    <w:rsid w:val="00696766"/>
    <w:rsid w:val="0069694A"/>
    <w:rsid w:val="00696D41"/>
    <w:rsid w:val="00696EC7"/>
    <w:rsid w:val="00697087"/>
    <w:rsid w:val="006976F7"/>
    <w:rsid w:val="00697C74"/>
    <w:rsid w:val="00697E15"/>
    <w:rsid w:val="00697FB4"/>
    <w:rsid w:val="006A029C"/>
    <w:rsid w:val="006A056E"/>
    <w:rsid w:val="006A0870"/>
    <w:rsid w:val="006A08FD"/>
    <w:rsid w:val="006A0A85"/>
    <w:rsid w:val="006A0AD1"/>
    <w:rsid w:val="006A0E44"/>
    <w:rsid w:val="006A107D"/>
    <w:rsid w:val="006A1092"/>
    <w:rsid w:val="006A128A"/>
    <w:rsid w:val="006A1A73"/>
    <w:rsid w:val="006A2190"/>
    <w:rsid w:val="006A237E"/>
    <w:rsid w:val="006A2787"/>
    <w:rsid w:val="006A2821"/>
    <w:rsid w:val="006A3055"/>
    <w:rsid w:val="006A3138"/>
    <w:rsid w:val="006A3260"/>
    <w:rsid w:val="006A36EA"/>
    <w:rsid w:val="006A3947"/>
    <w:rsid w:val="006A3948"/>
    <w:rsid w:val="006A3B90"/>
    <w:rsid w:val="006A401D"/>
    <w:rsid w:val="006A422E"/>
    <w:rsid w:val="006A4A29"/>
    <w:rsid w:val="006A5017"/>
    <w:rsid w:val="006A50AC"/>
    <w:rsid w:val="006A516B"/>
    <w:rsid w:val="006A53CE"/>
    <w:rsid w:val="006A57AF"/>
    <w:rsid w:val="006A599A"/>
    <w:rsid w:val="006A5CF9"/>
    <w:rsid w:val="006A5F3B"/>
    <w:rsid w:val="006A61FF"/>
    <w:rsid w:val="006A6334"/>
    <w:rsid w:val="006A63D7"/>
    <w:rsid w:val="006A6450"/>
    <w:rsid w:val="006A6468"/>
    <w:rsid w:val="006A6722"/>
    <w:rsid w:val="006A6763"/>
    <w:rsid w:val="006A6D1B"/>
    <w:rsid w:val="006A7089"/>
    <w:rsid w:val="006B00E3"/>
    <w:rsid w:val="006B03D2"/>
    <w:rsid w:val="006B09D3"/>
    <w:rsid w:val="006B0CC3"/>
    <w:rsid w:val="006B0EEA"/>
    <w:rsid w:val="006B0FDD"/>
    <w:rsid w:val="006B12D5"/>
    <w:rsid w:val="006B13B1"/>
    <w:rsid w:val="006B185E"/>
    <w:rsid w:val="006B1B2B"/>
    <w:rsid w:val="006B1D9A"/>
    <w:rsid w:val="006B1E55"/>
    <w:rsid w:val="006B1F2E"/>
    <w:rsid w:val="006B1FC4"/>
    <w:rsid w:val="006B2038"/>
    <w:rsid w:val="006B2768"/>
    <w:rsid w:val="006B2860"/>
    <w:rsid w:val="006B28B8"/>
    <w:rsid w:val="006B296B"/>
    <w:rsid w:val="006B2C51"/>
    <w:rsid w:val="006B2D0C"/>
    <w:rsid w:val="006B33AB"/>
    <w:rsid w:val="006B3467"/>
    <w:rsid w:val="006B38F0"/>
    <w:rsid w:val="006B3A81"/>
    <w:rsid w:val="006B3A9F"/>
    <w:rsid w:val="006B3D2A"/>
    <w:rsid w:val="006B3D4A"/>
    <w:rsid w:val="006B3E5E"/>
    <w:rsid w:val="006B3EB6"/>
    <w:rsid w:val="006B3EC7"/>
    <w:rsid w:val="006B3F76"/>
    <w:rsid w:val="006B405A"/>
    <w:rsid w:val="006B40D8"/>
    <w:rsid w:val="006B40EB"/>
    <w:rsid w:val="006B4618"/>
    <w:rsid w:val="006B46C2"/>
    <w:rsid w:val="006B4BBB"/>
    <w:rsid w:val="006B4E41"/>
    <w:rsid w:val="006B51AA"/>
    <w:rsid w:val="006B54C0"/>
    <w:rsid w:val="006B5578"/>
    <w:rsid w:val="006B56B4"/>
    <w:rsid w:val="006B6363"/>
    <w:rsid w:val="006B6461"/>
    <w:rsid w:val="006B6A72"/>
    <w:rsid w:val="006B6AB7"/>
    <w:rsid w:val="006B6B86"/>
    <w:rsid w:val="006B6C5F"/>
    <w:rsid w:val="006B6F77"/>
    <w:rsid w:val="006B7254"/>
    <w:rsid w:val="006B740B"/>
    <w:rsid w:val="006B75C0"/>
    <w:rsid w:val="006B7713"/>
    <w:rsid w:val="006C077B"/>
    <w:rsid w:val="006C1244"/>
    <w:rsid w:val="006C12AB"/>
    <w:rsid w:val="006C1420"/>
    <w:rsid w:val="006C1781"/>
    <w:rsid w:val="006C1A14"/>
    <w:rsid w:val="006C1A82"/>
    <w:rsid w:val="006C1EC0"/>
    <w:rsid w:val="006C22A7"/>
    <w:rsid w:val="006C24E4"/>
    <w:rsid w:val="006C2F60"/>
    <w:rsid w:val="006C376C"/>
    <w:rsid w:val="006C3972"/>
    <w:rsid w:val="006C3F00"/>
    <w:rsid w:val="006C3FBF"/>
    <w:rsid w:val="006C41D7"/>
    <w:rsid w:val="006C4216"/>
    <w:rsid w:val="006C4493"/>
    <w:rsid w:val="006C44CE"/>
    <w:rsid w:val="006C4704"/>
    <w:rsid w:val="006C4D7A"/>
    <w:rsid w:val="006C4EC7"/>
    <w:rsid w:val="006C5039"/>
    <w:rsid w:val="006C5127"/>
    <w:rsid w:val="006C513F"/>
    <w:rsid w:val="006C52DF"/>
    <w:rsid w:val="006C6746"/>
    <w:rsid w:val="006C68B7"/>
    <w:rsid w:val="006C6AC4"/>
    <w:rsid w:val="006C6BAC"/>
    <w:rsid w:val="006C71B7"/>
    <w:rsid w:val="006C7759"/>
    <w:rsid w:val="006C77D6"/>
    <w:rsid w:val="006C7C63"/>
    <w:rsid w:val="006C7E62"/>
    <w:rsid w:val="006C7F20"/>
    <w:rsid w:val="006D0308"/>
    <w:rsid w:val="006D03E7"/>
    <w:rsid w:val="006D0C26"/>
    <w:rsid w:val="006D0CF1"/>
    <w:rsid w:val="006D13EF"/>
    <w:rsid w:val="006D1705"/>
    <w:rsid w:val="006D1A70"/>
    <w:rsid w:val="006D1D03"/>
    <w:rsid w:val="006D24D4"/>
    <w:rsid w:val="006D2803"/>
    <w:rsid w:val="006D2A4A"/>
    <w:rsid w:val="006D3094"/>
    <w:rsid w:val="006D3AF7"/>
    <w:rsid w:val="006D3FCF"/>
    <w:rsid w:val="006D41B3"/>
    <w:rsid w:val="006D450A"/>
    <w:rsid w:val="006D4561"/>
    <w:rsid w:val="006D4588"/>
    <w:rsid w:val="006D45EB"/>
    <w:rsid w:val="006D4786"/>
    <w:rsid w:val="006D4C6D"/>
    <w:rsid w:val="006D4DB1"/>
    <w:rsid w:val="006D5283"/>
    <w:rsid w:val="006D533B"/>
    <w:rsid w:val="006D549D"/>
    <w:rsid w:val="006D5833"/>
    <w:rsid w:val="006D5842"/>
    <w:rsid w:val="006D5878"/>
    <w:rsid w:val="006D588D"/>
    <w:rsid w:val="006D5AF7"/>
    <w:rsid w:val="006D5D9C"/>
    <w:rsid w:val="006D6B31"/>
    <w:rsid w:val="006D6F57"/>
    <w:rsid w:val="006D71D7"/>
    <w:rsid w:val="006D7825"/>
    <w:rsid w:val="006D78AC"/>
    <w:rsid w:val="006D78DB"/>
    <w:rsid w:val="006D78FD"/>
    <w:rsid w:val="006D7F97"/>
    <w:rsid w:val="006E0024"/>
    <w:rsid w:val="006E00D3"/>
    <w:rsid w:val="006E00F6"/>
    <w:rsid w:val="006E0203"/>
    <w:rsid w:val="006E02D9"/>
    <w:rsid w:val="006E04E1"/>
    <w:rsid w:val="006E09DD"/>
    <w:rsid w:val="006E0DEA"/>
    <w:rsid w:val="006E0E2C"/>
    <w:rsid w:val="006E0F33"/>
    <w:rsid w:val="006E126E"/>
    <w:rsid w:val="006E1934"/>
    <w:rsid w:val="006E1A4C"/>
    <w:rsid w:val="006E1B99"/>
    <w:rsid w:val="006E1DD0"/>
    <w:rsid w:val="006E1F9B"/>
    <w:rsid w:val="006E25E0"/>
    <w:rsid w:val="006E2A49"/>
    <w:rsid w:val="006E3094"/>
    <w:rsid w:val="006E323C"/>
    <w:rsid w:val="006E3B79"/>
    <w:rsid w:val="006E42FD"/>
    <w:rsid w:val="006E4AA7"/>
    <w:rsid w:val="006E4BDC"/>
    <w:rsid w:val="006E4F79"/>
    <w:rsid w:val="006E5168"/>
    <w:rsid w:val="006E5354"/>
    <w:rsid w:val="006E5356"/>
    <w:rsid w:val="006E551B"/>
    <w:rsid w:val="006E5808"/>
    <w:rsid w:val="006E58BB"/>
    <w:rsid w:val="006E5D3F"/>
    <w:rsid w:val="006E5D8D"/>
    <w:rsid w:val="006E6309"/>
    <w:rsid w:val="006E6AED"/>
    <w:rsid w:val="006E6FD9"/>
    <w:rsid w:val="006E7792"/>
    <w:rsid w:val="006E7916"/>
    <w:rsid w:val="006E7B0B"/>
    <w:rsid w:val="006F05FE"/>
    <w:rsid w:val="006F087F"/>
    <w:rsid w:val="006F0993"/>
    <w:rsid w:val="006F0B39"/>
    <w:rsid w:val="006F1177"/>
    <w:rsid w:val="006F1178"/>
    <w:rsid w:val="006F1362"/>
    <w:rsid w:val="006F1C03"/>
    <w:rsid w:val="006F20EE"/>
    <w:rsid w:val="006F2376"/>
    <w:rsid w:val="006F2382"/>
    <w:rsid w:val="006F2606"/>
    <w:rsid w:val="006F268C"/>
    <w:rsid w:val="006F270A"/>
    <w:rsid w:val="006F2C3E"/>
    <w:rsid w:val="006F2C5F"/>
    <w:rsid w:val="006F2F7C"/>
    <w:rsid w:val="006F3003"/>
    <w:rsid w:val="006F31AA"/>
    <w:rsid w:val="006F3663"/>
    <w:rsid w:val="006F3AB5"/>
    <w:rsid w:val="006F3B7B"/>
    <w:rsid w:val="006F3BA0"/>
    <w:rsid w:val="006F3D8F"/>
    <w:rsid w:val="006F4045"/>
    <w:rsid w:val="006F42E3"/>
    <w:rsid w:val="006F44E4"/>
    <w:rsid w:val="006F4528"/>
    <w:rsid w:val="006F4C29"/>
    <w:rsid w:val="006F4C8D"/>
    <w:rsid w:val="006F4E32"/>
    <w:rsid w:val="006F51CA"/>
    <w:rsid w:val="006F5447"/>
    <w:rsid w:val="006F5ABA"/>
    <w:rsid w:val="006F5BBD"/>
    <w:rsid w:val="006F6062"/>
    <w:rsid w:val="006F621C"/>
    <w:rsid w:val="006F63E2"/>
    <w:rsid w:val="006F690F"/>
    <w:rsid w:val="006F76E5"/>
    <w:rsid w:val="00700000"/>
    <w:rsid w:val="0070003E"/>
    <w:rsid w:val="007000BB"/>
    <w:rsid w:val="00700F1B"/>
    <w:rsid w:val="0070176A"/>
    <w:rsid w:val="00701961"/>
    <w:rsid w:val="00701C4F"/>
    <w:rsid w:val="00701D5E"/>
    <w:rsid w:val="00702198"/>
    <w:rsid w:val="0070236F"/>
    <w:rsid w:val="00702417"/>
    <w:rsid w:val="0070267E"/>
    <w:rsid w:val="00702900"/>
    <w:rsid w:val="007034FE"/>
    <w:rsid w:val="0070358D"/>
    <w:rsid w:val="007038DB"/>
    <w:rsid w:val="00703C28"/>
    <w:rsid w:val="00703D3A"/>
    <w:rsid w:val="00703D64"/>
    <w:rsid w:val="0070407B"/>
    <w:rsid w:val="0070444D"/>
    <w:rsid w:val="00704605"/>
    <w:rsid w:val="007049BC"/>
    <w:rsid w:val="007049CD"/>
    <w:rsid w:val="00704AD6"/>
    <w:rsid w:val="0070522B"/>
    <w:rsid w:val="0070554C"/>
    <w:rsid w:val="007057AD"/>
    <w:rsid w:val="007058A0"/>
    <w:rsid w:val="0070603B"/>
    <w:rsid w:val="0070616B"/>
    <w:rsid w:val="007062A6"/>
    <w:rsid w:val="007062DD"/>
    <w:rsid w:val="00706392"/>
    <w:rsid w:val="00706526"/>
    <w:rsid w:val="00706C72"/>
    <w:rsid w:val="00706DDD"/>
    <w:rsid w:val="00707022"/>
    <w:rsid w:val="007070C7"/>
    <w:rsid w:val="00707568"/>
    <w:rsid w:val="007078CC"/>
    <w:rsid w:val="00707C11"/>
    <w:rsid w:val="007109CD"/>
    <w:rsid w:val="00710A75"/>
    <w:rsid w:val="00710B07"/>
    <w:rsid w:val="00710B8A"/>
    <w:rsid w:val="00710DC9"/>
    <w:rsid w:val="007114EC"/>
    <w:rsid w:val="0071190E"/>
    <w:rsid w:val="007119A5"/>
    <w:rsid w:val="00711D40"/>
    <w:rsid w:val="00712003"/>
    <w:rsid w:val="00712754"/>
    <w:rsid w:val="00712BD3"/>
    <w:rsid w:val="00712BDC"/>
    <w:rsid w:val="00712C23"/>
    <w:rsid w:val="00712DED"/>
    <w:rsid w:val="00712ED6"/>
    <w:rsid w:val="00713899"/>
    <w:rsid w:val="007138FD"/>
    <w:rsid w:val="00713B4A"/>
    <w:rsid w:val="00713DC1"/>
    <w:rsid w:val="0071408B"/>
    <w:rsid w:val="007143E4"/>
    <w:rsid w:val="00714401"/>
    <w:rsid w:val="0071463F"/>
    <w:rsid w:val="00714B2F"/>
    <w:rsid w:val="00714CA5"/>
    <w:rsid w:val="00714E2E"/>
    <w:rsid w:val="00715230"/>
    <w:rsid w:val="0071527D"/>
    <w:rsid w:val="0071529B"/>
    <w:rsid w:val="007153E8"/>
    <w:rsid w:val="00715415"/>
    <w:rsid w:val="00715838"/>
    <w:rsid w:val="00715E3A"/>
    <w:rsid w:val="007167B6"/>
    <w:rsid w:val="00716B5F"/>
    <w:rsid w:val="00716BAC"/>
    <w:rsid w:val="007172CB"/>
    <w:rsid w:val="0071782A"/>
    <w:rsid w:val="0071788C"/>
    <w:rsid w:val="00717D0D"/>
    <w:rsid w:val="00717EF9"/>
    <w:rsid w:val="007201C4"/>
    <w:rsid w:val="007201DC"/>
    <w:rsid w:val="00720212"/>
    <w:rsid w:val="007205C5"/>
    <w:rsid w:val="007205F3"/>
    <w:rsid w:val="00720745"/>
    <w:rsid w:val="00720C1D"/>
    <w:rsid w:val="007213DE"/>
    <w:rsid w:val="0072172A"/>
    <w:rsid w:val="00721E04"/>
    <w:rsid w:val="00721EC7"/>
    <w:rsid w:val="007222CC"/>
    <w:rsid w:val="00722627"/>
    <w:rsid w:val="00722706"/>
    <w:rsid w:val="007229C4"/>
    <w:rsid w:val="00722A94"/>
    <w:rsid w:val="00722BB8"/>
    <w:rsid w:val="00723231"/>
    <w:rsid w:val="007237F8"/>
    <w:rsid w:val="00723BAD"/>
    <w:rsid w:val="00723EA9"/>
    <w:rsid w:val="00723FF3"/>
    <w:rsid w:val="00724491"/>
    <w:rsid w:val="00724D50"/>
    <w:rsid w:val="00724D7F"/>
    <w:rsid w:val="00724D91"/>
    <w:rsid w:val="00724E05"/>
    <w:rsid w:val="00724EF2"/>
    <w:rsid w:val="0072511F"/>
    <w:rsid w:val="007253F2"/>
    <w:rsid w:val="0072564B"/>
    <w:rsid w:val="007259E1"/>
    <w:rsid w:val="00725A15"/>
    <w:rsid w:val="00725C00"/>
    <w:rsid w:val="00725CFE"/>
    <w:rsid w:val="00725E31"/>
    <w:rsid w:val="00725E67"/>
    <w:rsid w:val="00725E7C"/>
    <w:rsid w:val="00726158"/>
    <w:rsid w:val="00726601"/>
    <w:rsid w:val="00726675"/>
    <w:rsid w:val="00726961"/>
    <w:rsid w:val="0072696E"/>
    <w:rsid w:val="00726FB2"/>
    <w:rsid w:val="007279AF"/>
    <w:rsid w:val="00727E84"/>
    <w:rsid w:val="00727F8E"/>
    <w:rsid w:val="00730B7E"/>
    <w:rsid w:val="00730CD0"/>
    <w:rsid w:val="00730CF9"/>
    <w:rsid w:val="00730D36"/>
    <w:rsid w:val="007310AF"/>
    <w:rsid w:val="007311F0"/>
    <w:rsid w:val="00731220"/>
    <w:rsid w:val="00731339"/>
    <w:rsid w:val="007313C1"/>
    <w:rsid w:val="007316E5"/>
    <w:rsid w:val="00731C9C"/>
    <w:rsid w:val="00731E60"/>
    <w:rsid w:val="007322C0"/>
    <w:rsid w:val="00732322"/>
    <w:rsid w:val="0073232B"/>
    <w:rsid w:val="007325EC"/>
    <w:rsid w:val="00732E1E"/>
    <w:rsid w:val="00733348"/>
    <w:rsid w:val="00733569"/>
    <w:rsid w:val="0073376C"/>
    <w:rsid w:val="00733954"/>
    <w:rsid w:val="007340B8"/>
    <w:rsid w:val="0073459A"/>
    <w:rsid w:val="007346ED"/>
    <w:rsid w:val="00734713"/>
    <w:rsid w:val="00734ADE"/>
    <w:rsid w:val="00734BDE"/>
    <w:rsid w:val="00735FE9"/>
    <w:rsid w:val="0073649F"/>
    <w:rsid w:val="0073664C"/>
    <w:rsid w:val="007369F1"/>
    <w:rsid w:val="00736BBC"/>
    <w:rsid w:val="00736DE5"/>
    <w:rsid w:val="00737824"/>
    <w:rsid w:val="00737949"/>
    <w:rsid w:val="00737A93"/>
    <w:rsid w:val="00737D22"/>
    <w:rsid w:val="00737DA4"/>
    <w:rsid w:val="00737E87"/>
    <w:rsid w:val="00737EE1"/>
    <w:rsid w:val="00737FE3"/>
    <w:rsid w:val="007403A3"/>
    <w:rsid w:val="00740A06"/>
    <w:rsid w:val="00740EF6"/>
    <w:rsid w:val="00740F99"/>
    <w:rsid w:val="00741364"/>
    <w:rsid w:val="007416BB"/>
    <w:rsid w:val="0074196A"/>
    <w:rsid w:val="00741DE3"/>
    <w:rsid w:val="00741F60"/>
    <w:rsid w:val="0074236B"/>
    <w:rsid w:val="007426EB"/>
    <w:rsid w:val="00742751"/>
    <w:rsid w:val="00742987"/>
    <w:rsid w:val="00742FB7"/>
    <w:rsid w:val="00742FC0"/>
    <w:rsid w:val="00743233"/>
    <w:rsid w:val="0074336C"/>
    <w:rsid w:val="007438E7"/>
    <w:rsid w:val="0074396D"/>
    <w:rsid w:val="00743B89"/>
    <w:rsid w:val="00743C25"/>
    <w:rsid w:val="00743F26"/>
    <w:rsid w:val="007444E7"/>
    <w:rsid w:val="00744569"/>
    <w:rsid w:val="00744C54"/>
    <w:rsid w:val="00745341"/>
    <w:rsid w:val="0074590F"/>
    <w:rsid w:val="00745C83"/>
    <w:rsid w:val="00745FC4"/>
    <w:rsid w:val="00746198"/>
    <w:rsid w:val="00746644"/>
    <w:rsid w:val="0074696F"/>
    <w:rsid w:val="00746BFF"/>
    <w:rsid w:val="00746EE5"/>
    <w:rsid w:val="0074783E"/>
    <w:rsid w:val="00747930"/>
    <w:rsid w:val="0074797C"/>
    <w:rsid w:val="00747D07"/>
    <w:rsid w:val="007502FE"/>
    <w:rsid w:val="00750336"/>
    <w:rsid w:val="00750852"/>
    <w:rsid w:val="00750BAD"/>
    <w:rsid w:val="00751B99"/>
    <w:rsid w:val="00751E01"/>
    <w:rsid w:val="00752469"/>
    <w:rsid w:val="007526C2"/>
    <w:rsid w:val="00752858"/>
    <w:rsid w:val="0075293D"/>
    <w:rsid w:val="00752DBC"/>
    <w:rsid w:val="00752E75"/>
    <w:rsid w:val="00752F0B"/>
    <w:rsid w:val="00754003"/>
    <w:rsid w:val="00754217"/>
    <w:rsid w:val="00754230"/>
    <w:rsid w:val="0075442E"/>
    <w:rsid w:val="00754626"/>
    <w:rsid w:val="00754BD0"/>
    <w:rsid w:val="00754EBC"/>
    <w:rsid w:val="007550B6"/>
    <w:rsid w:val="007552C0"/>
    <w:rsid w:val="007553C2"/>
    <w:rsid w:val="0075560F"/>
    <w:rsid w:val="00755611"/>
    <w:rsid w:val="00755ABE"/>
    <w:rsid w:val="00755BEF"/>
    <w:rsid w:val="00755C38"/>
    <w:rsid w:val="00755E28"/>
    <w:rsid w:val="00755E6D"/>
    <w:rsid w:val="00755FBA"/>
    <w:rsid w:val="00755FEA"/>
    <w:rsid w:val="007563A8"/>
    <w:rsid w:val="00756665"/>
    <w:rsid w:val="0075687F"/>
    <w:rsid w:val="00756CD9"/>
    <w:rsid w:val="00757934"/>
    <w:rsid w:val="00757967"/>
    <w:rsid w:val="00757A07"/>
    <w:rsid w:val="00757C9E"/>
    <w:rsid w:val="00760324"/>
    <w:rsid w:val="00760358"/>
    <w:rsid w:val="00760865"/>
    <w:rsid w:val="00760AFD"/>
    <w:rsid w:val="00760B8B"/>
    <w:rsid w:val="007617F5"/>
    <w:rsid w:val="00762033"/>
    <w:rsid w:val="00762310"/>
    <w:rsid w:val="007627A6"/>
    <w:rsid w:val="00762A36"/>
    <w:rsid w:val="00762A8E"/>
    <w:rsid w:val="00762C53"/>
    <w:rsid w:val="00762C9C"/>
    <w:rsid w:val="00762F71"/>
    <w:rsid w:val="00763745"/>
    <w:rsid w:val="00763B4B"/>
    <w:rsid w:val="00763E01"/>
    <w:rsid w:val="00763E58"/>
    <w:rsid w:val="00763F03"/>
    <w:rsid w:val="00763F7F"/>
    <w:rsid w:val="00764035"/>
    <w:rsid w:val="007640C8"/>
    <w:rsid w:val="007640D3"/>
    <w:rsid w:val="00764145"/>
    <w:rsid w:val="00764419"/>
    <w:rsid w:val="00764557"/>
    <w:rsid w:val="00764676"/>
    <w:rsid w:val="00764BE1"/>
    <w:rsid w:val="00764DC5"/>
    <w:rsid w:val="0076539B"/>
    <w:rsid w:val="00765ADA"/>
    <w:rsid w:val="00765F92"/>
    <w:rsid w:val="00766051"/>
    <w:rsid w:val="00766064"/>
    <w:rsid w:val="00766477"/>
    <w:rsid w:val="0076654B"/>
    <w:rsid w:val="00766B49"/>
    <w:rsid w:val="00766BF8"/>
    <w:rsid w:val="00766E84"/>
    <w:rsid w:val="00766EB9"/>
    <w:rsid w:val="00766FE5"/>
    <w:rsid w:val="0076704D"/>
    <w:rsid w:val="00767467"/>
    <w:rsid w:val="00767A96"/>
    <w:rsid w:val="00767B30"/>
    <w:rsid w:val="0077027A"/>
    <w:rsid w:val="007702B2"/>
    <w:rsid w:val="0077035B"/>
    <w:rsid w:val="00770A73"/>
    <w:rsid w:val="00770CFA"/>
    <w:rsid w:val="00770E35"/>
    <w:rsid w:val="007712BA"/>
    <w:rsid w:val="007713E5"/>
    <w:rsid w:val="0077154F"/>
    <w:rsid w:val="007716CF"/>
    <w:rsid w:val="007717D1"/>
    <w:rsid w:val="007719F8"/>
    <w:rsid w:val="00771B67"/>
    <w:rsid w:val="00771B75"/>
    <w:rsid w:val="00771BAF"/>
    <w:rsid w:val="00771C62"/>
    <w:rsid w:val="00771CF4"/>
    <w:rsid w:val="00771DB6"/>
    <w:rsid w:val="00771F47"/>
    <w:rsid w:val="00772294"/>
    <w:rsid w:val="007728C5"/>
    <w:rsid w:val="007728DD"/>
    <w:rsid w:val="00772E96"/>
    <w:rsid w:val="007733C4"/>
    <w:rsid w:val="0077365F"/>
    <w:rsid w:val="00773B30"/>
    <w:rsid w:val="00774022"/>
    <w:rsid w:val="007746CE"/>
    <w:rsid w:val="007749D6"/>
    <w:rsid w:val="00774B3E"/>
    <w:rsid w:val="00774B75"/>
    <w:rsid w:val="00774EA8"/>
    <w:rsid w:val="00774F2E"/>
    <w:rsid w:val="00774F69"/>
    <w:rsid w:val="007750AD"/>
    <w:rsid w:val="00775211"/>
    <w:rsid w:val="00775898"/>
    <w:rsid w:val="00775B04"/>
    <w:rsid w:val="00775D20"/>
    <w:rsid w:val="0077612E"/>
    <w:rsid w:val="00776434"/>
    <w:rsid w:val="0077681A"/>
    <w:rsid w:val="00776AA8"/>
    <w:rsid w:val="00777063"/>
    <w:rsid w:val="007771B0"/>
    <w:rsid w:val="007773EC"/>
    <w:rsid w:val="007776B5"/>
    <w:rsid w:val="007776FC"/>
    <w:rsid w:val="007777FA"/>
    <w:rsid w:val="00777BE2"/>
    <w:rsid w:val="00777CC9"/>
    <w:rsid w:val="007803C0"/>
    <w:rsid w:val="00780B0A"/>
    <w:rsid w:val="00780BE6"/>
    <w:rsid w:val="00781ACB"/>
    <w:rsid w:val="00781BC4"/>
    <w:rsid w:val="00782483"/>
    <w:rsid w:val="007825FA"/>
    <w:rsid w:val="007829D2"/>
    <w:rsid w:val="00782E35"/>
    <w:rsid w:val="00783471"/>
    <w:rsid w:val="00783521"/>
    <w:rsid w:val="00783548"/>
    <w:rsid w:val="007835F8"/>
    <w:rsid w:val="00783A5E"/>
    <w:rsid w:val="00783B9C"/>
    <w:rsid w:val="00783D84"/>
    <w:rsid w:val="00783E0A"/>
    <w:rsid w:val="00783E92"/>
    <w:rsid w:val="00784917"/>
    <w:rsid w:val="00784C31"/>
    <w:rsid w:val="00784EB7"/>
    <w:rsid w:val="0078561C"/>
    <w:rsid w:val="007857E5"/>
    <w:rsid w:val="00785C39"/>
    <w:rsid w:val="00785C6F"/>
    <w:rsid w:val="007860B7"/>
    <w:rsid w:val="00786336"/>
    <w:rsid w:val="00786465"/>
    <w:rsid w:val="00786565"/>
    <w:rsid w:val="007867F4"/>
    <w:rsid w:val="00786937"/>
    <w:rsid w:val="00786A03"/>
    <w:rsid w:val="00786FBA"/>
    <w:rsid w:val="0078732D"/>
    <w:rsid w:val="0078744B"/>
    <w:rsid w:val="007877EA"/>
    <w:rsid w:val="00787BD2"/>
    <w:rsid w:val="00787FE1"/>
    <w:rsid w:val="00790457"/>
    <w:rsid w:val="007908CF"/>
    <w:rsid w:val="00790905"/>
    <w:rsid w:val="00790B11"/>
    <w:rsid w:val="00790F97"/>
    <w:rsid w:val="00791508"/>
    <w:rsid w:val="007919CA"/>
    <w:rsid w:val="00791BFA"/>
    <w:rsid w:val="00791C73"/>
    <w:rsid w:val="00791E9D"/>
    <w:rsid w:val="00792142"/>
    <w:rsid w:val="00792279"/>
    <w:rsid w:val="00792C91"/>
    <w:rsid w:val="00792D40"/>
    <w:rsid w:val="00792E2E"/>
    <w:rsid w:val="007936A9"/>
    <w:rsid w:val="0079370B"/>
    <w:rsid w:val="00793A68"/>
    <w:rsid w:val="00793A97"/>
    <w:rsid w:val="00793B3C"/>
    <w:rsid w:val="00793DDF"/>
    <w:rsid w:val="00795068"/>
    <w:rsid w:val="00795353"/>
    <w:rsid w:val="00795444"/>
    <w:rsid w:val="007954A4"/>
    <w:rsid w:val="007957CD"/>
    <w:rsid w:val="00795836"/>
    <w:rsid w:val="007958FC"/>
    <w:rsid w:val="00795C9A"/>
    <w:rsid w:val="00795FD8"/>
    <w:rsid w:val="007964F7"/>
    <w:rsid w:val="00796F47"/>
    <w:rsid w:val="00797161"/>
    <w:rsid w:val="007972C0"/>
    <w:rsid w:val="00797611"/>
    <w:rsid w:val="007977E8"/>
    <w:rsid w:val="007A00D0"/>
    <w:rsid w:val="007A01B1"/>
    <w:rsid w:val="007A047D"/>
    <w:rsid w:val="007A05C8"/>
    <w:rsid w:val="007A088E"/>
    <w:rsid w:val="007A09EF"/>
    <w:rsid w:val="007A0F43"/>
    <w:rsid w:val="007A15A9"/>
    <w:rsid w:val="007A2127"/>
    <w:rsid w:val="007A2DFB"/>
    <w:rsid w:val="007A32F4"/>
    <w:rsid w:val="007A38C1"/>
    <w:rsid w:val="007A3928"/>
    <w:rsid w:val="007A3999"/>
    <w:rsid w:val="007A3C83"/>
    <w:rsid w:val="007A3E16"/>
    <w:rsid w:val="007A3E51"/>
    <w:rsid w:val="007A4154"/>
    <w:rsid w:val="007A439C"/>
    <w:rsid w:val="007A44A3"/>
    <w:rsid w:val="007A4801"/>
    <w:rsid w:val="007A4D58"/>
    <w:rsid w:val="007A4F85"/>
    <w:rsid w:val="007A5244"/>
    <w:rsid w:val="007A5397"/>
    <w:rsid w:val="007A5494"/>
    <w:rsid w:val="007A5568"/>
    <w:rsid w:val="007A5573"/>
    <w:rsid w:val="007A6988"/>
    <w:rsid w:val="007A6A22"/>
    <w:rsid w:val="007A6F63"/>
    <w:rsid w:val="007A6FE5"/>
    <w:rsid w:val="007A70C1"/>
    <w:rsid w:val="007A71A1"/>
    <w:rsid w:val="007A778B"/>
    <w:rsid w:val="007A77C3"/>
    <w:rsid w:val="007A789C"/>
    <w:rsid w:val="007A7CF8"/>
    <w:rsid w:val="007B0133"/>
    <w:rsid w:val="007B01B4"/>
    <w:rsid w:val="007B041A"/>
    <w:rsid w:val="007B0434"/>
    <w:rsid w:val="007B0690"/>
    <w:rsid w:val="007B09A8"/>
    <w:rsid w:val="007B0ED5"/>
    <w:rsid w:val="007B14D9"/>
    <w:rsid w:val="007B18F7"/>
    <w:rsid w:val="007B1FD0"/>
    <w:rsid w:val="007B2928"/>
    <w:rsid w:val="007B2B81"/>
    <w:rsid w:val="007B2E84"/>
    <w:rsid w:val="007B37F4"/>
    <w:rsid w:val="007B3C93"/>
    <w:rsid w:val="007B3D31"/>
    <w:rsid w:val="007B3EA0"/>
    <w:rsid w:val="007B3F4E"/>
    <w:rsid w:val="007B3FE3"/>
    <w:rsid w:val="007B429C"/>
    <w:rsid w:val="007B43A6"/>
    <w:rsid w:val="007B43DD"/>
    <w:rsid w:val="007B4532"/>
    <w:rsid w:val="007B48A6"/>
    <w:rsid w:val="007B4AA3"/>
    <w:rsid w:val="007B4D94"/>
    <w:rsid w:val="007B515D"/>
    <w:rsid w:val="007B5365"/>
    <w:rsid w:val="007B585A"/>
    <w:rsid w:val="007B5EC7"/>
    <w:rsid w:val="007B6058"/>
    <w:rsid w:val="007B631F"/>
    <w:rsid w:val="007B6461"/>
    <w:rsid w:val="007B6B5B"/>
    <w:rsid w:val="007B6F7E"/>
    <w:rsid w:val="007B71FA"/>
    <w:rsid w:val="007B7470"/>
    <w:rsid w:val="007B788F"/>
    <w:rsid w:val="007B78EE"/>
    <w:rsid w:val="007B7AF1"/>
    <w:rsid w:val="007B7B21"/>
    <w:rsid w:val="007B7F4A"/>
    <w:rsid w:val="007C0764"/>
    <w:rsid w:val="007C0BC3"/>
    <w:rsid w:val="007C0F60"/>
    <w:rsid w:val="007C116C"/>
    <w:rsid w:val="007C1419"/>
    <w:rsid w:val="007C1A0F"/>
    <w:rsid w:val="007C1A20"/>
    <w:rsid w:val="007C1A28"/>
    <w:rsid w:val="007C1C1F"/>
    <w:rsid w:val="007C1FCE"/>
    <w:rsid w:val="007C2C65"/>
    <w:rsid w:val="007C2C82"/>
    <w:rsid w:val="007C2F1B"/>
    <w:rsid w:val="007C304B"/>
    <w:rsid w:val="007C30B6"/>
    <w:rsid w:val="007C30EE"/>
    <w:rsid w:val="007C318A"/>
    <w:rsid w:val="007C3BFB"/>
    <w:rsid w:val="007C42B8"/>
    <w:rsid w:val="007C4867"/>
    <w:rsid w:val="007C48E1"/>
    <w:rsid w:val="007C4C76"/>
    <w:rsid w:val="007C5231"/>
    <w:rsid w:val="007C52BD"/>
    <w:rsid w:val="007C531D"/>
    <w:rsid w:val="007C53ED"/>
    <w:rsid w:val="007C543E"/>
    <w:rsid w:val="007C571D"/>
    <w:rsid w:val="007C59BF"/>
    <w:rsid w:val="007C5B50"/>
    <w:rsid w:val="007C5B62"/>
    <w:rsid w:val="007C5BCF"/>
    <w:rsid w:val="007C6007"/>
    <w:rsid w:val="007C64BD"/>
    <w:rsid w:val="007C6598"/>
    <w:rsid w:val="007C66AD"/>
    <w:rsid w:val="007C6889"/>
    <w:rsid w:val="007C68DD"/>
    <w:rsid w:val="007C6B6D"/>
    <w:rsid w:val="007C712E"/>
    <w:rsid w:val="007C7193"/>
    <w:rsid w:val="007C71A7"/>
    <w:rsid w:val="007C736C"/>
    <w:rsid w:val="007C76D1"/>
    <w:rsid w:val="007C7713"/>
    <w:rsid w:val="007C7BE3"/>
    <w:rsid w:val="007D02A3"/>
    <w:rsid w:val="007D044B"/>
    <w:rsid w:val="007D0594"/>
    <w:rsid w:val="007D0755"/>
    <w:rsid w:val="007D0834"/>
    <w:rsid w:val="007D086E"/>
    <w:rsid w:val="007D097E"/>
    <w:rsid w:val="007D0AB7"/>
    <w:rsid w:val="007D0AFD"/>
    <w:rsid w:val="007D0E9B"/>
    <w:rsid w:val="007D104C"/>
    <w:rsid w:val="007D1925"/>
    <w:rsid w:val="007D1A7C"/>
    <w:rsid w:val="007D26A3"/>
    <w:rsid w:val="007D2AD4"/>
    <w:rsid w:val="007D2FD3"/>
    <w:rsid w:val="007D30CC"/>
    <w:rsid w:val="007D3123"/>
    <w:rsid w:val="007D3453"/>
    <w:rsid w:val="007D3499"/>
    <w:rsid w:val="007D34A6"/>
    <w:rsid w:val="007D35E2"/>
    <w:rsid w:val="007D3B53"/>
    <w:rsid w:val="007D3E67"/>
    <w:rsid w:val="007D3EB1"/>
    <w:rsid w:val="007D3F24"/>
    <w:rsid w:val="007D406B"/>
    <w:rsid w:val="007D41A7"/>
    <w:rsid w:val="007D431A"/>
    <w:rsid w:val="007D436A"/>
    <w:rsid w:val="007D4505"/>
    <w:rsid w:val="007D4764"/>
    <w:rsid w:val="007D4C76"/>
    <w:rsid w:val="007D531E"/>
    <w:rsid w:val="007D57DF"/>
    <w:rsid w:val="007D5D82"/>
    <w:rsid w:val="007D619E"/>
    <w:rsid w:val="007D6741"/>
    <w:rsid w:val="007D6774"/>
    <w:rsid w:val="007D6934"/>
    <w:rsid w:val="007D73D7"/>
    <w:rsid w:val="007D784F"/>
    <w:rsid w:val="007D7A37"/>
    <w:rsid w:val="007D7D54"/>
    <w:rsid w:val="007D7E26"/>
    <w:rsid w:val="007E006D"/>
    <w:rsid w:val="007E0157"/>
    <w:rsid w:val="007E01B5"/>
    <w:rsid w:val="007E0481"/>
    <w:rsid w:val="007E0654"/>
    <w:rsid w:val="007E073C"/>
    <w:rsid w:val="007E0CA9"/>
    <w:rsid w:val="007E0EE4"/>
    <w:rsid w:val="007E0EF8"/>
    <w:rsid w:val="007E1261"/>
    <w:rsid w:val="007E1B55"/>
    <w:rsid w:val="007E2413"/>
    <w:rsid w:val="007E244A"/>
    <w:rsid w:val="007E2BB4"/>
    <w:rsid w:val="007E34B0"/>
    <w:rsid w:val="007E3655"/>
    <w:rsid w:val="007E37B2"/>
    <w:rsid w:val="007E394C"/>
    <w:rsid w:val="007E3AD5"/>
    <w:rsid w:val="007E3D34"/>
    <w:rsid w:val="007E429B"/>
    <w:rsid w:val="007E42F4"/>
    <w:rsid w:val="007E4473"/>
    <w:rsid w:val="007E45C0"/>
    <w:rsid w:val="007E49B8"/>
    <w:rsid w:val="007E5093"/>
    <w:rsid w:val="007E548B"/>
    <w:rsid w:val="007E550A"/>
    <w:rsid w:val="007E56D7"/>
    <w:rsid w:val="007E57C0"/>
    <w:rsid w:val="007E5846"/>
    <w:rsid w:val="007E5A6C"/>
    <w:rsid w:val="007E5CFA"/>
    <w:rsid w:val="007E5F8C"/>
    <w:rsid w:val="007E5FDA"/>
    <w:rsid w:val="007E61B3"/>
    <w:rsid w:val="007E63BC"/>
    <w:rsid w:val="007E6740"/>
    <w:rsid w:val="007E6883"/>
    <w:rsid w:val="007E6ACF"/>
    <w:rsid w:val="007E6DDE"/>
    <w:rsid w:val="007E6EA1"/>
    <w:rsid w:val="007E6F8C"/>
    <w:rsid w:val="007E70E8"/>
    <w:rsid w:val="007E71D1"/>
    <w:rsid w:val="007E768D"/>
    <w:rsid w:val="007E77CF"/>
    <w:rsid w:val="007E7917"/>
    <w:rsid w:val="007E7A2C"/>
    <w:rsid w:val="007F0367"/>
    <w:rsid w:val="007F03EA"/>
    <w:rsid w:val="007F0875"/>
    <w:rsid w:val="007F0E33"/>
    <w:rsid w:val="007F0F61"/>
    <w:rsid w:val="007F11A5"/>
    <w:rsid w:val="007F14D3"/>
    <w:rsid w:val="007F17DD"/>
    <w:rsid w:val="007F19CF"/>
    <w:rsid w:val="007F2030"/>
    <w:rsid w:val="007F26F7"/>
    <w:rsid w:val="007F2A1D"/>
    <w:rsid w:val="007F2A44"/>
    <w:rsid w:val="007F2C34"/>
    <w:rsid w:val="007F2D29"/>
    <w:rsid w:val="007F2D94"/>
    <w:rsid w:val="007F303A"/>
    <w:rsid w:val="007F341E"/>
    <w:rsid w:val="007F3494"/>
    <w:rsid w:val="007F394F"/>
    <w:rsid w:val="007F3F8C"/>
    <w:rsid w:val="007F417F"/>
    <w:rsid w:val="007F4A85"/>
    <w:rsid w:val="007F4B8C"/>
    <w:rsid w:val="007F50D2"/>
    <w:rsid w:val="007F5743"/>
    <w:rsid w:val="007F5CC5"/>
    <w:rsid w:val="007F5D42"/>
    <w:rsid w:val="007F5D62"/>
    <w:rsid w:val="007F6223"/>
    <w:rsid w:val="007F654F"/>
    <w:rsid w:val="007F6759"/>
    <w:rsid w:val="007F6A2F"/>
    <w:rsid w:val="007F6A3B"/>
    <w:rsid w:val="007F6DA4"/>
    <w:rsid w:val="007F6DD7"/>
    <w:rsid w:val="007F7227"/>
    <w:rsid w:val="007F73B7"/>
    <w:rsid w:val="007F76C9"/>
    <w:rsid w:val="007F793B"/>
    <w:rsid w:val="007F7B63"/>
    <w:rsid w:val="007F7D80"/>
    <w:rsid w:val="007F7F2A"/>
    <w:rsid w:val="0080047F"/>
    <w:rsid w:val="00800DF0"/>
    <w:rsid w:val="00801088"/>
    <w:rsid w:val="008013F5"/>
    <w:rsid w:val="00801470"/>
    <w:rsid w:val="008016B7"/>
    <w:rsid w:val="008019C6"/>
    <w:rsid w:val="00801C62"/>
    <w:rsid w:val="00801CE2"/>
    <w:rsid w:val="00801DB6"/>
    <w:rsid w:val="0080211B"/>
    <w:rsid w:val="0080214B"/>
    <w:rsid w:val="00802948"/>
    <w:rsid w:val="00802A15"/>
    <w:rsid w:val="00802E53"/>
    <w:rsid w:val="00802E7A"/>
    <w:rsid w:val="008034A8"/>
    <w:rsid w:val="0080367F"/>
    <w:rsid w:val="00803759"/>
    <w:rsid w:val="0080390F"/>
    <w:rsid w:val="00803914"/>
    <w:rsid w:val="008041C1"/>
    <w:rsid w:val="00804A1A"/>
    <w:rsid w:val="00804B3B"/>
    <w:rsid w:val="00804F84"/>
    <w:rsid w:val="00805229"/>
    <w:rsid w:val="0080540B"/>
    <w:rsid w:val="00805531"/>
    <w:rsid w:val="00805726"/>
    <w:rsid w:val="008057B2"/>
    <w:rsid w:val="00805A4E"/>
    <w:rsid w:val="00805AE7"/>
    <w:rsid w:val="00805C9E"/>
    <w:rsid w:val="00806135"/>
    <w:rsid w:val="008069BE"/>
    <w:rsid w:val="00806EFE"/>
    <w:rsid w:val="0080725B"/>
    <w:rsid w:val="008072FA"/>
    <w:rsid w:val="008077A4"/>
    <w:rsid w:val="0080780B"/>
    <w:rsid w:val="008078DD"/>
    <w:rsid w:val="00807A4A"/>
    <w:rsid w:val="00807BF9"/>
    <w:rsid w:val="00807EA3"/>
    <w:rsid w:val="008106AB"/>
    <w:rsid w:val="008109F8"/>
    <w:rsid w:val="00810B7D"/>
    <w:rsid w:val="00810E3E"/>
    <w:rsid w:val="00811063"/>
    <w:rsid w:val="00811220"/>
    <w:rsid w:val="008114B1"/>
    <w:rsid w:val="00811652"/>
    <w:rsid w:val="0081171E"/>
    <w:rsid w:val="0081174B"/>
    <w:rsid w:val="00811780"/>
    <w:rsid w:val="00811822"/>
    <w:rsid w:val="00811CFC"/>
    <w:rsid w:val="00811E32"/>
    <w:rsid w:val="00812077"/>
    <w:rsid w:val="0081222C"/>
    <w:rsid w:val="00812352"/>
    <w:rsid w:val="0081261D"/>
    <w:rsid w:val="00812B0A"/>
    <w:rsid w:val="00812D92"/>
    <w:rsid w:val="00813101"/>
    <w:rsid w:val="008134A7"/>
    <w:rsid w:val="008134CD"/>
    <w:rsid w:val="0081411E"/>
    <w:rsid w:val="0081469C"/>
    <w:rsid w:val="00814A69"/>
    <w:rsid w:val="00815632"/>
    <w:rsid w:val="00815A35"/>
    <w:rsid w:val="0081638C"/>
    <w:rsid w:val="00816453"/>
    <w:rsid w:val="00816586"/>
    <w:rsid w:val="00816DA3"/>
    <w:rsid w:val="00816EFA"/>
    <w:rsid w:val="00816F84"/>
    <w:rsid w:val="00817061"/>
    <w:rsid w:val="008200E1"/>
    <w:rsid w:val="008205E4"/>
    <w:rsid w:val="0082115B"/>
    <w:rsid w:val="008211FB"/>
    <w:rsid w:val="00821234"/>
    <w:rsid w:val="008213DF"/>
    <w:rsid w:val="008215E6"/>
    <w:rsid w:val="00821777"/>
    <w:rsid w:val="00821910"/>
    <w:rsid w:val="0082194C"/>
    <w:rsid w:val="008219C8"/>
    <w:rsid w:val="00821D61"/>
    <w:rsid w:val="008221DC"/>
    <w:rsid w:val="00822433"/>
    <w:rsid w:val="00822445"/>
    <w:rsid w:val="00822D87"/>
    <w:rsid w:val="00823106"/>
    <w:rsid w:val="0082313E"/>
    <w:rsid w:val="0082366E"/>
    <w:rsid w:val="00823B3F"/>
    <w:rsid w:val="00823BA5"/>
    <w:rsid w:val="00823BF3"/>
    <w:rsid w:val="00823E68"/>
    <w:rsid w:val="00823EB5"/>
    <w:rsid w:val="00824187"/>
    <w:rsid w:val="00824680"/>
    <w:rsid w:val="00824911"/>
    <w:rsid w:val="00825812"/>
    <w:rsid w:val="00825929"/>
    <w:rsid w:val="00825D43"/>
    <w:rsid w:val="00825EBD"/>
    <w:rsid w:val="00826621"/>
    <w:rsid w:val="008267E3"/>
    <w:rsid w:val="00826B99"/>
    <w:rsid w:val="00826DA0"/>
    <w:rsid w:val="0082761B"/>
    <w:rsid w:val="008276CD"/>
    <w:rsid w:val="00827AB9"/>
    <w:rsid w:val="00827F8C"/>
    <w:rsid w:val="00830340"/>
    <w:rsid w:val="0083046B"/>
    <w:rsid w:val="00830E1B"/>
    <w:rsid w:val="00830E61"/>
    <w:rsid w:val="00830E82"/>
    <w:rsid w:val="008311AE"/>
    <w:rsid w:val="00831227"/>
    <w:rsid w:val="00831970"/>
    <w:rsid w:val="00831BB9"/>
    <w:rsid w:val="00831BBF"/>
    <w:rsid w:val="0083249D"/>
    <w:rsid w:val="00832C36"/>
    <w:rsid w:val="00832CE5"/>
    <w:rsid w:val="00832D15"/>
    <w:rsid w:val="00832D92"/>
    <w:rsid w:val="008334F7"/>
    <w:rsid w:val="0083354A"/>
    <w:rsid w:val="008338CF"/>
    <w:rsid w:val="0083395A"/>
    <w:rsid w:val="00833AE5"/>
    <w:rsid w:val="008340F3"/>
    <w:rsid w:val="008342FE"/>
    <w:rsid w:val="008345EA"/>
    <w:rsid w:val="00834780"/>
    <w:rsid w:val="00834833"/>
    <w:rsid w:val="00834854"/>
    <w:rsid w:val="00834B81"/>
    <w:rsid w:val="008350F8"/>
    <w:rsid w:val="008352E2"/>
    <w:rsid w:val="00835400"/>
    <w:rsid w:val="00835526"/>
    <w:rsid w:val="008358D7"/>
    <w:rsid w:val="00835AC7"/>
    <w:rsid w:val="00835E1C"/>
    <w:rsid w:val="0083666E"/>
    <w:rsid w:val="008367D4"/>
    <w:rsid w:val="008367EF"/>
    <w:rsid w:val="00836878"/>
    <w:rsid w:val="00836CAB"/>
    <w:rsid w:val="008372CC"/>
    <w:rsid w:val="00837556"/>
    <w:rsid w:val="00837870"/>
    <w:rsid w:val="00837B11"/>
    <w:rsid w:val="008400AE"/>
    <w:rsid w:val="00840466"/>
    <w:rsid w:val="00840596"/>
    <w:rsid w:val="008405D0"/>
    <w:rsid w:val="00840A9C"/>
    <w:rsid w:val="00840FA2"/>
    <w:rsid w:val="00841099"/>
    <w:rsid w:val="008418D6"/>
    <w:rsid w:val="00841ABF"/>
    <w:rsid w:val="00841C22"/>
    <w:rsid w:val="00841D28"/>
    <w:rsid w:val="00841E0C"/>
    <w:rsid w:val="008420B8"/>
    <w:rsid w:val="008420FF"/>
    <w:rsid w:val="00842572"/>
    <w:rsid w:val="00842C9D"/>
    <w:rsid w:val="00842DAB"/>
    <w:rsid w:val="00843712"/>
    <w:rsid w:val="008437C1"/>
    <w:rsid w:val="00843821"/>
    <w:rsid w:val="0084390B"/>
    <w:rsid w:val="00843B1A"/>
    <w:rsid w:val="00843CB5"/>
    <w:rsid w:val="00844268"/>
    <w:rsid w:val="0084429E"/>
    <w:rsid w:val="00844984"/>
    <w:rsid w:val="00844A87"/>
    <w:rsid w:val="00844CD2"/>
    <w:rsid w:val="00844EE1"/>
    <w:rsid w:val="00844F0E"/>
    <w:rsid w:val="008457E3"/>
    <w:rsid w:val="00845D5C"/>
    <w:rsid w:val="00845FCC"/>
    <w:rsid w:val="00846229"/>
    <w:rsid w:val="008462E6"/>
    <w:rsid w:val="0084670A"/>
    <w:rsid w:val="00846BB7"/>
    <w:rsid w:val="008472C9"/>
    <w:rsid w:val="00847339"/>
    <w:rsid w:val="00847474"/>
    <w:rsid w:val="0084753A"/>
    <w:rsid w:val="008476B9"/>
    <w:rsid w:val="00847A31"/>
    <w:rsid w:val="00850002"/>
    <w:rsid w:val="00850328"/>
    <w:rsid w:val="00850AEF"/>
    <w:rsid w:val="00850C0F"/>
    <w:rsid w:val="00851413"/>
    <w:rsid w:val="00851C42"/>
    <w:rsid w:val="00852170"/>
    <w:rsid w:val="00852347"/>
    <w:rsid w:val="008529BE"/>
    <w:rsid w:val="008531D3"/>
    <w:rsid w:val="0085341B"/>
    <w:rsid w:val="00853AF9"/>
    <w:rsid w:val="00853B57"/>
    <w:rsid w:val="00853B9F"/>
    <w:rsid w:val="0085435F"/>
    <w:rsid w:val="008544ED"/>
    <w:rsid w:val="00854E7D"/>
    <w:rsid w:val="008558E2"/>
    <w:rsid w:val="008559B3"/>
    <w:rsid w:val="00855D15"/>
    <w:rsid w:val="00855F9F"/>
    <w:rsid w:val="00856583"/>
    <w:rsid w:val="00856ED3"/>
    <w:rsid w:val="008570FB"/>
    <w:rsid w:val="0085781E"/>
    <w:rsid w:val="008579D6"/>
    <w:rsid w:val="00860CCB"/>
    <w:rsid w:val="00861118"/>
    <w:rsid w:val="008611E4"/>
    <w:rsid w:val="0086120C"/>
    <w:rsid w:val="008616A9"/>
    <w:rsid w:val="00861804"/>
    <w:rsid w:val="00861933"/>
    <w:rsid w:val="008624AF"/>
    <w:rsid w:val="00862500"/>
    <w:rsid w:val="008625E8"/>
    <w:rsid w:val="0086286C"/>
    <w:rsid w:val="00862994"/>
    <w:rsid w:val="00863091"/>
    <w:rsid w:val="008631B8"/>
    <w:rsid w:val="00863242"/>
    <w:rsid w:val="00863ECC"/>
    <w:rsid w:val="008641E5"/>
    <w:rsid w:val="00864386"/>
    <w:rsid w:val="008647D6"/>
    <w:rsid w:val="00864D06"/>
    <w:rsid w:val="008650C4"/>
    <w:rsid w:val="0086556A"/>
    <w:rsid w:val="00865A38"/>
    <w:rsid w:val="00865C18"/>
    <w:rsid w:val="008662F0"/>
    <w:rsid w:val="008663E6"/>
    <w:rsid w:val="008663EE"/>
    <w:rsid w:val="00866601"/>
    <w:rsid w:val="00866903"/>
    <w:rsid w:val="00866A33"/>
    <w:rsid w:val="00866B66"/>
    <w:rsid w:val="00866C2A"/>
    <w:rsid w:val="00866CF4"/>
    <w:rsid w:val="0086746B"/>
    <w:rsid w:val="008675D9"/>
    <w:rsid w:val="0086793F"/>
    <w:rsid w:val="0086797E"/>
    <w:rsid w:val="00867B36"/>
    <w:rsid w:val="00867EDB"/>
    <w:rsid w:val="008700F7"/>
    <w:rsid w:val="008701CB"/>
    <w:rsid w:val="00870230"/>
    <w:rsid w:val="00870629"/>
    <w:rsid w:val="00870A52"/>
    <w:rsid w:val="00870A5E"/>
    <w:rsid w:val="0087111D"/>
    <w:rsid w:val="00871187"/>
    <w:rsid w:val="008711A1"/>
    <w:rsid w:val="00871921"/>
    <w:rsid w:val="00871B42"/>
    <w:rsid w:val="00871B96"/>
    <w:rsid w:val="00871C57"/>
    <w:rsid w:val="00871CA7"/>
    <w:rsid w:val="00872466"/>
    <w:rsid w:val="00872559"/>
    <w:rsid w:val="008726E4"/>
    <w:rsid w:val="00872A84"/>
    <w:rsid w:val="00872B94"/>
    <w:rsid w:val="00872EA3"/>
    <w:rsid w:val="008734C3"/>
    <w:rsid w:val="008737B7"/>
    <w:rsid w:val="0087396F"/>
    <w:rsid w:val="008739E3"/>
    <w:rsid w:val="00873B7A"/>
    <w:rsid w:val="00873CEE"/>
    <w:rsid w:val="00873F82"/>
    <w:rsid w:val="008743BF"/>
    <w:rsid w:val="00874451"/>
    <w:rsid w:val="00874E32"/>
    <w:rsid w:val="0087518D"/>
    <w:rsid w:val="008759EB"/>
    <w:rsid w:val="00875B6D"/>
    <w:rsid w:val="00875FE1"/>
    <w:rsid w:val="008768A1"/>
    <w:rsid w:val="00876B57"/>
    <w:rsid w:val="00876CC4"/>
    <w:rsid w:val="00876DFF"/>
    <w:rsid w:val="00876E55"/>
    <w:rsid w:val="008770C8"/>
    <w:rsid w:val="008774D6"/>
    <w:rsid w:val="0088039C"/>
    <w:rsid w:val="00880B37"/>
    <w:rsid w:val="00880C5D"/>
    <w:rsid w:val="00880CB8"/>
    <w:rsid w:val="008810DF"/>
    <w:rsid w:val="008810F5"/>
    <w:rsid w:val="0088135F"/>
    <w:rsid w:val="0088154B"/>
    <w:rsid w:val="00881FA8"/>
    <w:rsid w:val="00882212"/>
    <w:rsid w:val="0088221B"/>
    <w:rsid w:val="008828AB"/>
    <w:rsid w:val="00882EAA"/>
    <w:rsid w:val="00883101"/>
    <w:rsid w:val="00883A3A"/>
    <w:rsid w:val="0088403A"/>
    <w:rsid w:val="00884109"/>
    <w:rsid w:val="00884361"/>
    <w:rsid w:val="00884681"/>
    <w:rsid w:val="0088469F"/>
    <w:rsid w:val="008858DC"/>
    <w:rsid w:val="00885AEE"/>
    <w:rsid w:val="00885D79"/>
    <w:rsid w:val="00886A1B"/>
    <w:rsid w:val="00886D3F"/>
    <w:rsid w:val="00886F7B"/>
    <w:rsid w:val="00887267"/>
    <w:rsid w:val="008873B5"/>
    <w:rsid w:val="00887A99"/>
    <w:rsid w:val="00887CE7"/>
    <w:rsid w:val="00887E78"/>
    <w:rsid w:val="008906E1"/>
    <w:rsid w:val="008908E9"/>
    <w:rsid w:val="00890D14"/>
    <w:rsid w:val="00890D54"/>
    <w:rsid w:val="008910EC"/>
    <w:rsid w:val="0089165D"/>
    <w:rsid w:val="008919BD"/>
    <w:rsid w:val="00891A71"/>
    <w:rsid w:val="00891AB3"/>
    <w:rsid w:val="00891C47"/>
    <w:rsid w:val="00891FD3"/>
    <w:rsid w:val="0089216E"/>
    <w:rsid w:val="00892174"/>
    <w:rsid w:val="008926D5"/>
    <w:rsid w:val="00892704"/>
    <w:rsid w:val="00892B3E"/>
    <w:rsid w:val="00892BE2"/>
    <w:rsid w:val="00893981"/>
    <w:rsid w:val="00893BAB"/>
    <w:rsid w:val="008940AA"/>
    <w:rsid w:val="0089477D"/>
    <w:rsid w:val="008949E5"/>
    <w:rsid w:val="00894B33"/>
    <w:rsid w:val="00894F54"/>
    <w:rsid w:val="00895271"/>
    <w:rsid w:val="00895549"/>
    <w:rsid w:val="0089569B"/>
    <w:rsid w:val="0089574C"/>
    <w:rsid w:val="00895E5D"/>
    <w:rsid w:val="00895E77"/>
    <w:rsid w:val="00896373"/>
    <w:rsid w:val="008967CB"/>
    <w:rsid w:val="00896AF1"/>
    <w:rsid w:val="00896CA5"/>
    <w:rsid w:val="00897380"/>
    <w:rsid w:val="00897AF7"/>
    <w:rsid w:val="00897C04"/>
    <w:rsid w:val="00897FD5"/>
    <w:rsid w:val="008A04D1"/>
    <w:rsid w:val="008A0999"/>
    <w:rsid w:val="008A0AD2"/>
    <w:rsid w:val="008A0B4B"/>
    <w:rsid w:val="008A0DD0"/>
    <w:rsid w:val="008A120D"/>
    <w:rsid w:val="008A1525"/>
    <w:rsid w:val="008A1970"/>
    <w:rsid w:val="008A1CB0"/>
    <w:rsid w:val="008A1E17"/>
    <w:rsid w:val="008A1F6C"/>
    <w:rsid w:val="008A2221"/>
    <w:rsid w:val="008A236A"/>
    <w:rsid w:val="008A2443"/>
    <w:rsid w:val="008A2658"/>
    <w:rsid w:val="008A2665"/>
    <w:rsid w:val="008A2D5F"/>
    <w:rsid w:val="008A2DD7"/>
    <w:rsid w:val="008A2E00"/>
    <w:rsid w:val="008A2E68"/>
    <w:rsid w:val="008A2FE8"/>
    <w:rsid w:val="008A309B"/>
    <w:rsid w:val="008A3512"/>
    <w:rsid w:val="008A37C0"/>
    <w:rsid w:val="008A3D06"/>
    <w:rsid w:val="008A4484"/>
    <w:rsid w:val="008A4A5C"/>
    <w:rsid w:val="008A4C33"/>
    <w:rsid w:val="008A4D99"/>
    <w:rsid w:val="008A4F94"/>
    <w:rsid w:val="008A52B5"/>
    <w:rsid w:val="008A55A3"/>
    <w:rsid w:val="008A5819"/>
    <w:rsid w:val="008A5C98"/>
    <w:rsid w:val="008A68AF"/>
    <w:rsid w:val="008A6A69"/>
    <w:rsid w:val="008A6ED5"/>
    <w:rsid w:val="008A7302"/>
    <w:rsid w:val="008A7349"/>
    <w:rsid w:val="008A73D6"/>
    <w:rsid w:val="008A749F"/>
    <w:rsid w:val="008A7BFB"/>
    <w:rsid w:val="008A7E76"/>
    <w:rsid w:val="008A7F26"/>
    <w:rsid w:val="008B009D"/>
    <w:rsid w:val="008B00D9"/>
    <w:rsid w:val="008B0471"/>
    <w:rsid w:val="008B0868"/>
    <w:rsid w:val="008B12A3"/>
    <w:rsid w:val="008B140D"/>
    <w:rsid w:val="008B1489"/>
    <w:rsid w:val="008B1974"/>
    <w:rsid w:val="008B1AED"/>
    <w:rsid w:val="008B1CF5"/>
    <w:rsid w:val="008B277A"/>
    <w:rsid w:val="008B2ACC"/>
    <w:rsid w:val="008B2D56"/>
    <w:rsid w:val="008B2EF9"/>
    <w:rsid w:val="008B34C0"/>
    <w:rsid w:val="008B3C4F"/>
    <w:rsid w:val="008B3C9D"/>
    <w:rsid w:val="008B4B0B"/>
    <w:rsid w:val="008B4B83"/>
    <w:rsid w:val="008B5009"/>
    <w:rsid w:val="008B5AA5"/>
    <w:rsid w:val="008B5D9B"/>
    <w:rsid w:val="008B62BA"/>
    <w:rsid w:val="008B685C"/>
    <w:rsid w:val="008B6873"/>
    <w:rsid w:val="008B6990"/>
    <w:rsid w:val="008B6B7F"/>
    <w:rsid w:val="008B719D"/>
    <w:rsid w:val="008B74EC"/>
    <w:rsid w:val="008B7628"/>
    <w:rsid w:val="008C0269"/>
    <w:rsid w:val="008C02F8"/>
    <w:rsid w:val="008C0B71"/>
    <w:rsid w:val="008C0F87"/>
    <w:rsid w:val="008C12F8"/>
    <w:rsid w:val="008C13C3"/>
    <w:rsid w:val="008C242D"/>
    <w:rsid w:val="008C24D4"/>
    <w:rsid w:val="008C271F"/>
    <w:rsid w:val="008C2724"/>
    <w:rsid w:val="008C2A5C"/>
    <w:rsid w:val="008C3485"/>
    <w:rsid w:val="008C3D66"/>
    <w:rsid w:val="008C418E"/>
    <w:rsid w:val="008C4265"/>
    <w:rsid w:val="008C439A"/>
    <w:rsid w:val="008C4D9E"/>
    <w:rsid w:val="008C4E9D"/>
    <w:rsid w:val="008C532D"/>
    <w:rsid w:val="008C5826"/>
    <w:rsid w:val="008C5D19"/>
    <w:rsid w:val="008C6013"/>
    <w:rsid w:val="008C7DC0"/>
    <w:rsid w:val="008D037A"/>
    <w:rsid w:val="008D0BD9"/>
    <w:rsid w:val="008D1B5B"/>
    <w:rsid w:val="008D1D00"/>
    <w:rsid w:val="008D1D9A"/>
    <w:rsid w:val="008D1DA3"/>
    <w:rsid w:val="008D2730"/>
    <w:rsid w:val="008D323B"/>
    <w:rsid w:val="008D3454"/>
    <w:rsid w:val="008D3554"/>
    <w:rsid w:val="008D36E0"/>
    <w:rsid w:val="008D3BB5"/>
    <w:rsid w:val="008D4084"/>
    <w:rsid w:val="008D42B2"/>
    <w:rsid w:val="008D4348"/>
    <w:rsid w:val="008D4918"/>
    <w:rsid w:val="008D49CC"/>
    <w:rsid w:val="008D4E64"/>
    <w:rsid w:val="008D52DE"/>
    <w:rsid w:val="008D556E"/>
    <w:rsid w:val="008D5636"/>
    <w:rsid w:val="008D5834"/>
    <w:rsid w:val="008D5B1B"/>
    <w:rsid w:val="008D65E0"/>
    <w:rsid w:val="008D69F6"/>
    <w:rsid w:val="008D6A4B"/>
    <w:rsid w:val="008D6AEE"/>
    <w:rsid w:val="008D6B96"/>
    <w:rsid w:val="008D6BE6"/>
    <w:rsid w:val="008D754D"/>
    <w:rsid w:val="008D767A"/>
    <w:rsid w:val="008D780C"/>
    <w:rsid w:val="008D79EE"/>
    <w:rsid w:val="008E0052"/>
    <w:rsid w:val="008E01B8"/>
    <w:rsid w:val="008E086C"/>
    <w:rsid w:val="008E105D"/>
    <w:rsid w:val="008E1622"/>
    <w:rsid w:val="008E1AD4"/>
    <w:rsid w:val="008E1F33"/>
    <w:rsid w:val="008E21E7"/>
    <w:rsid w:val="008E2705"/>
    <w:rsid w:val="008E305E"/>
    <w:rsid w:val="008E3061"/>
    <w:rsid w:val="008E330A"/>
    <w:rsid w:val="008E363E"/>
    <w:rsid w:val="008E36C0"/>
    <w:rsid w:val="008E3B2C"/>
    <w:rsid w:val="008E3B5C"/>
    <w:rsid w:val="008E4268"/>
    <w:rsid w:val="008E463D"/>
    <w:rsid w:val="008E4B88"/>
    <w:rsid w:val="008E4BC7"/>
    <w:rsid w:val="008E514A"/>
    <w:rsid w:val="008E55C4"/>
    <w:rsid w:val="008E573C"/>
    <w:rsid w:val="008E5896"/>
    <w:rsid w:val="008E5B99"/>
    <w:rsid w:val="008E5D46"/>
    <w:rsid w:val="008E66D3"/>
    <w:rsid w:val="008E6DD7"/>
    <w:rsid w:val="008E7CDC"/>
    <w:rsid w:val="008E7DD1"/>
    <w:rsid w:val="008F066A"/>
    <w:rsid w:val="008F112B"/>
    <w:rsid w:val="008F1598"/>
    <w:rsid w:val="008F1640"/>
    <w:rsid w:val="008F1742"/>
    <w:rsid w:val="008F1796"/>
    <w:rsid w:val="008F1D8A"/>
    <w:rsid w:val="008F1EB0"/>
    <w:rsid w:val="008F204B"/>
    <w:rsid w:val="008F20C0"/>
    <w:rsid w:val="008F21F5"/>
    <w:rsid w:val="008F23CF"/>
    <w:rsid w:val="008F240D"/>
    <w:rsid w:val="008F247F"/>
    <w:rsid w:val="008F2AB2"/>
    <w:rsid w:val="008F2C2A"/>
    <w:rsid w:val="008F2C8C"/>
    <w:rsid w:val="008F31D7"/>
    <w:rsid w:val="008F32D7"/>
    <w:rsid w:val="008F36FF"/>
    <w:rsid w:val="008F3932"/>
    <w:rsid w:val="008F3CC2"/>
    <w:rsid w:val="008F414F"/>
    <w:rsid w:val="008F430A"/>
    <w:rsid w:val="008F4580"/>
    <w:rsid w:val="008F47B0"/>
    <w:rsid w:val="008F49EE"/>
    <w:rsid w:val="008F4B7C"/>
    <w:rsid w:val="008F4DD5"/>
    <w:rsid w:val="008F5105"/>
    <w:rsid w:val="008F51C0"/>
    <w:rsid w:val="008F51F2"/>
    <w:rsid w:val="008F52C5"/>
    <w:rsid w:val="008F5405"/>
    <w:rsid w:val="008F56FE"/>
    <w:rsid w:val="008F5C44"/>
    <w:rsid w:val="008F5F17"/>
    <w:rsid w:val="008F61A2"/>
    <w:rsid w:val="008F6379"/>
    <w:rsid w:val="008F6494"/>
    <w:rsid w:val="008F69BF"/>
    <w:rsid w:val="008F6EA6"/>
    <w:rsid w:val="008F6EC9"/>
    <w:rsid w:val="008F73A7"/>
    <w:rsid w:val="008F7CBE"/>
    <w:rsid w:val="008F7ECA"/>
    <w:rsid w:val="00900176"/>
    <w:rsid w:val="00900AC5"/>
    <w:rsid w:val="00900C15"/>
    <w:rsid w:val="0090120B"/>
    <w:rsid w:val="0090121E"/>
    <w:rsid w:val="009012CE"/>
    <w:rsid w:val="0090135A"/>
    <w:rsid w:val="009016C4"/>
    <w:rsid w:val="00901D5D"/>
    <w:rsid w:val="009020CD"/>
    <w:rsid w:val="0090221E"/>
    <w:rsid w:val="00902263"/>
    <w:rsid w:val="009027E0"/>
    <w:rsid w:val="00902B8D"/>
    <w:rsid w:val="00902EDE"/>
    <w:rsid w:val="00903058"/>
    <w:rsid w:val="00903160"/>
    <w:rsid w:val="009031BD"/>
    <w:rsid w:val="009032FA"/>
    <w:rsid w:val="0090366A"/>
    <w:rsid w:val="00903906"/>
    <w:rsid w:val="009041C1"/>
    <w:rsid w:val="009050C0"/>
    <w:rsid w:val="009050FF"/>
    <w:rsid w:val="00905CFD"/>
    <w:rsid w:val="00905FB9"/>
    <w:rsid w:val="00906258"/>
    <w:rsid w:val="00906295"/>
    <w:rsid w:val="009068D8"/>
    <w:rsid w:val="00906C5E"/>
    <w:rsid w:val="00906D54"/>
    <w:rsid w:val="00906D7F"/>
    <w:rsid w:val="00906DBE"/>
    <w:rsid w:val="009071FB"/>
    <w:rsid w:val="009072BD"/>
    <w:rsid w:val="00907BC2"/>
    <w:rsid w:val="0091074F"/>
    <w:rsid w:val="00910A4A"/>
    <w:rsid w:val="0091119A"/>
    <w:rsid w:val="0091133A"/>
    <w:rsid w:val="0091147A"/>
    <w:rsid w:val="00911A8E"/>
    <w:rsid w:val="009121A4"/>
    <w:rsid w:val="00912348"/>
    <w:rsid w:val="009125F2"/>
    <w:rsid w:val="00912D39"/>
    <w:rsid w:val="00912D8B"/>
    <w:rsid w:val="00913731"/>
    <w:rsid w:val="00913AA6"/>
    <w:rsid w:val="00913DD6"/>
    <w:rsid w:val="00913DE4"/>
    <w:rsid w:val="009146D0"/>
    <w:rsid w:val="00914AE5"/>
    <w:rsid w:val="00914C90"/>
    <w:rsid w:val="00914E57"/>
    <w:rsid w:val="0091544A"/>
    <w:rsid w:val="009154D4"/>
    <w:rsid w:val="009158A6"/>
    <w:rsid w:val="00915947"/>
    <w:rsid w:val="00915C9A"/>
    <w:rsid w:val="009162BC"/>
    <w:rsid w:val="009163CF"/>
    <w:rsid w:val="00916677"/>
    <w:rsid w:val="009166DD"/>
    <w:rsid w:val="009167CD"/>
    <w:rsid w:val="009179B3"/>
    <w:rsid w:val="00917A96"/>
    <w:rsid w:val="00917A9F"/>
    <w:rsid w:val="00917CCE"/>
    <w:rsid w:val="00917E84"/>
    <w:rsid w:val="0092096C"/>
    <w:rsid w:val="0092098B"/>
    <w:rsid w:val="00920BBA"/>
    <w:rsid w:val="009210C6"/>
    <w:rsid w:val="0092173C"/>
    <w:rsid w:val="00921865"/>
    <w:rsid w:val="0092190E"/>
    <w:rsid w:val="00921CE5"/>
    <w:rsid w:val="00922996"/>
    <w:rsid w:val="00922ABF"/>
    <w:rsid w:val="00922C6C"/>
    <w:rsid w:val="00922F48"/>
    <w:rsid w:val="009233D7"/>
    <w:rsid w:val="009234CD"/>
    <w:rsid w:val="00923641"/>
    <w:rsid w:val="00924877"/>
    <w:rsid w:val="00924C04"/>
    <w:rsid w:val="009259E2"/>
    <w:rsid w:val="00925E42"/>
    <w:rsid w:val="00925E9B"/>
    <w:rsid w:val="009260C1"/>
    <w:rsid w:val="009262BE"/>
    <w:rsid w:val="00926E89"/>
    <w:rsid w:val="00926F93"/>
    <w:rsid w:val="00927778"/>
    <w:rsid w:val="009277E5"/>
    <w:rsid w:val="00927D20"/>
    <w:rsid w:val="00927FD8"/>
    <w:rsid w:val="009306D1"/>
    <w:rsid w:val="00930700"/>
    <w:rsid w:val="0093083F"/>
    <w:rsid w:val="009308FC"/>
    <w:rsid w:val="00930D96"/>
    <w:rsid w:val="00930DCF"/>
    <w:rsid w:val="00931036"/>
    <w:rsid w:val="009316E6"/>
    <w:rsid w:val="009319CF"/>
    <w:rsid w:val="00931CF3"/>
    <w:rsid w:val="00931D81"/>
    <w:rsid w:val="009321F8"/>
    <w:rsid w:val="0093262D"/>
    <w:rsid w:val="00933572"/>
    <w:rsid w:val="009335EC"/>
    <w:rsid w:val="00933F9B"/>
    <w:rsid w:val="00934202"/>
    <w:rsid w:val="0093441C"/>
    <w:rsid w:val="00934591"/>
    <w:rsid w:val="00934687"/>
    <w:rsid w:val="009346A7"/>
    <w:rsid w:val="00934730"/>
    <w:rsid w:val="00934A35"/>
    <w:rsid w:val="00934B75"/>
    <w:rsid w:val="0093505F"/>
    <w:rsid w:val="0093532F"/>
    <w:rsid w:val="00935512"/>
    <w:rsid w:val="0093588B"/>
    <w:rsid w:val="009358ED"/>
    <w:rsid w:val="00935C5E"/>
    <w:rsid w:val="00935F8E"/>
    <w:rsid w:val="00935F96"/>
    <w:rsid w:val="00936078"/>
    <w:rsid w:val="0093657D"/>
    <w:rsid w:val="00936955"/>
    <w:rsid w:val="0093695B"/>
    <w:rsid w:val="00936F55"/>
    <w:rsid w:val="009371B5"/>
    <w:rsid w:val="00937301"/>
    <w:rsid w:val="00937FB9"/>
    <w:rsid w:val="009401E6"/>
    <w:rsid w:val="0094050B"/>
    <w:rsid w:val="00940712"/>
    <w:rsid w:val="009408FB"/>
    <w:rsid w:val="009414E3"/>
    <w:rsid w:val="009418C2"/>
    <w:rsid w:val="009419D0"/>
    <w:rsid w:val="00941AD4"/>
    <w:rsid w:val="00941C9B"/>
    <w:rsid w:val="0094248F"/>
    <w:rsid w:val="009424C0"/>
    <w:rsid w:val="0094281A"/>
    <w:rsid w:val="0094294A"/>
    <w:rsid w:val="00942BEB"/>
    <w:rsid w:val="00942EEB"/>
    <w:rsid w:val="00943730"/>
    <w:rsid w:val="00943B16"/>
    <w:rsid w:val="00943C6D"/>
    <w:rsid w:val="00943CF0"/>
    <w:rsid w:val="00943D34"/>
    <w:rsid w:val="00943D57"/>
    <w:rsid w:val="00945148"/>
    <w:rsid w:val="00945282"/>
    <w:rsid w:val="00945312"/>
    <w:rsid w:val="009455C7"/>
    <w:rsid w:val="0094582B"/>
    <w:rsid w:val="00945872"/>
    <w:rsid w:val="009458A2"/>
    <w:rsid w:val="00945FBA"/>
    <w:rsid w:val="00945FBB"/>
    <w:rsid w:val="009460F0"/>
    <w:rsid w:val="009462DD"/>
    <w:rsid w:val="0094650E"/>
    <w:rsid w:val="0094658A"/>
    <w:rsid w:val="009465B5"/>
    <w:rsid w:val="00946721"/>
    <w:rsid w:val="00946F1C"/>
    <w:rsid w:val="009472C0"/>
    <w:rsid w:val="009472D1"/>
    <w:rsid w:val="009475E0"/>
    <w:rsid w:val="009476F0"/>
    <w:rsid w:val="0094796D"/>
    <w:rsid w:val="00947BDF"/>
    <w:rsid w:val="00950563"/>
    <w:rsid w:val="0095077B"/>
    <w:rsid w:val="0095095E"/>
    <w:rsid w:val="00950A25"/>
    <w:rsid w:val="009515CA"/>
    <w:rsid w:val="009518AE"/>
    <w:rsid w:val="00951A5D"/>
    <w:rsid w:val="00951B71"/>
    <w:rsid w:val="00951DA9"/>
    <w:rsid w:val="00951E34"/>
    <w:rsid w:val="00952323"/>
    <w:rsid w:val="00952E39"/>
    <w:rsid w:val="00953063"/>
    <w:rsid w:val="0095310C"/>
    <w:rsid w:val="009532C9"/>
    <w:rsid w:val="00953596"/>
    <w:rsid w:val="0095363C"/>
    <w:rsid w:val="0095372B"/>
    <w:rsid w:val="00953796"/>
    <w:rsid w:val="00953A79"/>
    <w:rsid w:val="00953D01"/>
    <w:rsid w:val="00953DCB"/>
    <w:rsid w:val="00953EA9"/>
    <w:rsid w:val="009543F5"/>
    <w:rsid w:val="0095477E"/>
    <w:rsid w:val="0095483E"/>
    <w:rsid w:val="00954C24"/>
    <w:rsid w:val="009551AA"/>
    <w:rsid w:val="009554B4"/>
    <w:rsid w:val="00955699"/>
    <w:rsid w:val="009556A0"/>
    <w:rsid w:val="0095581D"/>
    <w:rsid w:val="00955F1E"/>
    <w:rsid w:val="00955F99"/>
    <w:rsid w:val="0095660F"/>
    <w:rsid w:val="0095679E"/>
    <w:rsid w:val="00956BF1"/>
    <w:rsid w:val="0095728A"/>
    <w:rsid w:val="0096053D"/>
    <w:rsid w:val="00960B7C"/>
    <w:rsid w:val="009612A2"/>
    <w:rsid w:val="009615E6"/>
    <w:rsid w:val="009615F9"/>
    <w:rsid w:val="009618C4"/>
    <w:rsid w:val="009623D0"/>
    <w:rsid w:val="0096295A"/>
    <w:rsid w:val="009629B6"/>
    <w:rsid w:val="00962A58"/>
    <w:rsid w:val="00962A9F"/>
    <w:rsid w:val="00963164"/>
    <w:rsid w:val="0096318E"/>
    <w:rsid w:val="0096323D"/>
    <w:rsid w:val="009634CF"/>
    <w:rsid w:val="00963681"/>
    <w:rsid w:val="00963F16"/>
    <w:rsid w:val="0096402E"/>
    <w:rsid w:val="00964159"/>
    <w:rsid w:val="00964896"/>
    <w:rsid w:val="00964AF6"/>
    <w:rsid w:val="00964D81"/>
    <w:rsid w:val="009652F1"/>
    <w:rsid w:val="00965514"/>
    <w:rsid w:val="009655A7"/>
    <w:rsid w:val="0096573E"/>
    <w:rsid w:val="00965CBB"/>
    <w:rsid w:val="00966750"/>
    <w:rsid w:val="00966942"/>
    <w:rsid w:val="00966A37"/>
    <w:rsid w:val="00966DBA"/>
    <w:rsid w:val="00966EBC"/>
    <w:rsid w:val="0096706D"/>
    <w:rsid w:val="00967591"/>
    <w:rsid w:val="00967B07"/>
    <w:rsid w:val="00967D21"/>
    <w:rsid w:val="00967D2B"/>
    <w:rsid w:val="00967D78"/>
    <w:rsid w:val="00967ED0"/>
    <w:rsid w:val="009700EA"/>
    <w:rsid w:val="009704BF"/>
    <w:rsid w:val="00970BE4"/>
    <w:rsid w:val="00971425"/>
    <w:rsid w:val="00971982"/>
    <w:rsid w:val="009719C6"/>
    <w:rsid w:val="00971A3E"/>
    <w:rsid w:val="00971D74"/>
    <w:rsid w:val="00971F56"/>
    <w:rsid w:val="0097204A"/>
    <w:rsid w:val="00972117"/>
    <w:rsid w:val="00972797"/>
    <w:rsid w:val="00972D82"/>
    <w:rsid w:val="00973058"/>
    <w:rsid w:val="009730B2"/>
    <w:rsid w:val="0097341F"/>
    <w:rsid w:val="00973853"/>
    <w:rsid w:val="009739A7"/>
    <w:rsid w:val="009739C6"/>
    <w:rsid w:val="00973A98"/>
    <w:rsid w:val="00973C3F"/>
    <w:rsid w:val="00973F23"/>
    <w:rsid w:val="00974165"/>
    <w:rsid w:val="0097424E"/>
    <w:rsid w:val="00974479"/>
    <w:rsid w:val="00974709"/>
    <w:rsid w:val="00974C9B"/>
    <w:rsid w:val="00975129"/>
    <w:rsid w:val="009754F9"/>
    <w:rsid w:val="009758C5"/>
    <w:rsid w:val="00975B39"/>
    <w:rsid w:val="00976468"/>
    <w:rsid w:val="0097665B"/>
    <w:rsid w:val="00977036"/>
    <w:rsid w:val="009771C5"/>
    <w:rsid w:val="00977394"/>
    <w:rsid w:val="00977467"/>
    <w:rsid w:val="0097746C"/>
    <w:rsid w:val="009774DF"/>
    <w:rsid w:val="00977AC4"/>
    <w:rsid w:val="009801C0"/>
    <w:rsid w:val="0098021A"/>
    <w:rsid w:val="0098022C"/>
    <w:rsid w:val="0098038C"/>
    <w:rsid w:val="009805F8"/>
    <w:rsid w:val="00980D93"/>
    <w:rsid w:val="00981444"/>
    <w:rsid w:val="00981C7C"/>
    <w:rsid w:val="009820DE"/>
    <w:rsid w:val="00982774"/>
    <w:rsid w:val="009828FC"/>
    <w:rsid w:val="00982E36"/>
    <w:rsid w:val="009830C6"/>
    <w:rsid w:val="00984095"/>
    <w:rsid w:val="00984509"/>
    <w:rsid w:val="00984889"/>
    <w:rsid w:val="0098490C"/>
    <w:rsid w:val="00984A5B"/>
    <w:rsid w:val="00984AA2"/>
    <w:rsid w:val="00984FE5"/>
    <w:rsid w:val="00985302"/>
    <w:rsid w:val="00985540"/>
    <w:rsid w:val="009855DF"/>
    <w:rsid w:val="009855E0"/>
    <w:rsid w:val="00986B41"/>
    <w:rsid w:val="00986CD8"/>
    <w:rsid w:val="00986DF7"/>
    <w:rsid w:val="0098707A"/>
    <w:rsid w:val="00987406"/>
    <w:rsid w:val="0098742D"/>
    <w:rsid w:val="009874DA"/>
    <w:rsid w:val="009876AA"/>
    <w:rsid w:val="0098777C"/>
    <w:rsid w:val="00987AAF"/>
    <w:rsid w:val="00987AFB"/>
    <w:rsid w:val="00987DC5"/>
    <w:rsid w:val="00990453"/>
    <w:rsid w:val="00990708"/>
    <w:rsid w:val="009907D8"/>
    <w:rsid w:val="00990EB0"/>
    <w:rsid w:val="00990F13"/>
    <w:rsid w:val="00991369"/>
    <w:rsid w:val="009916A4"/>
    <w:rsid w:val="00991AF1"/>
    <w:rsid w:val="00991B3C"/>
    <w:rsid w:val="00991B59"/>
    <w:rsid w:val="00991C3B"/>
    <w:rsid w:val="0099208B"/>
    <w:rsid w:val="0099259B"/>
    <w:rsid w:val="00992B90"/>
    <w:rsid w:val="0099353D"/>
    <w:rsid w:val="009937F8"/>
    <w:rsid w:val="00994D79"/>
    <w:rsid w:val="0099521D"/>
    <w:rsid w:val="009953FD"/>
    <w:rsid w:val="009956E8"/>
    <w:rsid w:val="009957A1"/>
    <w:rsid w:val="00995B49"/>
    <w:rsid w:val="00995EC5"/>
    <w:rsid w:val="00995F72"/>
    <w:rsid w:val="009962C3"/>
    <w:rsid w:val="00996306"/>
    <w:rsid w:val="0099657F"/>
    <w:rsid w:val="0099664F"/>
    <w:rsid w:val="00996A6E"/>
    <w:rsid w:val="00996BEA"/>
    <w:rsid w:val="00996F40"/>
    <w:rsid w:val="00997012"/>
    <w:rsid w:val="00997015"/>
    <w:rsid w:val="009971DA"/>
    <w:rsid w:val="009974F3"/>
    <w:rsid w:val="0099759C"/>
    <w:rsid w:val="00997769"/>
    <w:rsid w:val="0099786E"/>
    <w:rsid w:val="00997F55"/>
    <w:rsid w:val="009A0121"/>
    <w:rsid w:val="009A0278"/>
    <w:rsid w:val="009A0353"/>
    <w:rsid w:val="009A0510"/>
    <w:rsid w:val="009A0552"/>
    <w:rsid w:val="009A09B9"/>
    <w:rsid w:val="009A09DF"/>
    <w:rsid w:val="009A14BE"/>
    <w:rsid w:val="009A16AC"/>
    <w:rsid w:val="009A1A83"/>
    <w:rsid w:val="009A1C09"/>
    <w:rsid w:val="009A1CB1"/>
    <w:rsid w:val="009A2165"/>
    <w:rsid w:val="009A2436"/>
    <w:rsid w:val="009A28B6"/>
    <w:rsid w:val="009A2A86"/>
    <w:rsid w:val="009A2C76"/>
    <w:rsid w:val="009A2D45"/>
    <w:rsid w:val="009A2F0C"/>
    <w:rsid w:val="009A34F2"/>
    <w:rsid w:val="009A367C"/>
    <w:rsid w:val="009A37DF"/>
    <w:rsid w:val="009A38D5"/>
    <w:rsid w:val="009A3DA2"/>
    <w:rsid w:val="009A43EE"/>
    <w:rsid w:val="009A4AB5"/>
    <w:rsid w:val="009A4C35"/>
    <w:rsid w:val="009A5181"/>
    <w:rsid w:val="009A53DB"/>
    <w:rsid w:val="009A55EB"/>
    <w:rsid w:val="009A5F84"/>
    <w:rsid w:val="009A601B"/>
    <w:rsid w:val="009A605E"/>
    <w:rsid w:val="009A639E"/>
    <w:rsid w:val="009A6439"/>
    <w:rsid w:val="009A66D7"/>
    <w:rsid w:val="009A6701"/>
    <w:rsid w:val="009A677B"/>
    <w:rsid w:val="009A681F"/>
    <w:rsid w:val="009A6FA3"/>
    <w:rsid w:val="009A763F"/>
    <w:rsid w:val="009A7954"/>
    <w:rsid w:val="009A7A65"/>
    <w:rsid w:val="009A7D8F"/>
    <w:rsid w:val="009A7EE5"/>
    <w:rsid w:val="009A7F25"/>
    <w:rsid w:val="009B035C"/>
    <w:rsid w:val="009B0675"/>
    <w:rsid w:val="009B095C"/>
    <w:rsid w:val="009B0B17"/>
    <w:rsid w:val="009B0FFB"/>
    <w:rsid w:val="009B19B1"/>
    <w:rsid w:val="009B1A76"/>
    <w:rsid w:val="009B1E59"/>
    <w:rsid w:val="009B1EBF"/>
    <w:rsid w:val="009B1FEC"/>
    <w:rsid w:val="009B210A"/>
    <w:rsid w:val="009B243E"/>
    <w:rsid w:val="009B2909"/>
    <w:rsid w:val="009B2AA1"/>
    <w:rsid w:val="009B30C2"/>
    <w:rsid w:val="009B3645"/>
    <w:rsid w:val="009B39DE"/>
    <w:rsid w:val="009B3F4B"/>
    <w:rsid w:val="009B402F"/>
    <w:rsid w:val="009B41CE"/>
    <w:rsid w:val="009B44C2"/>
    <w:rsid w:val="009B476A"/>
    <w:rsid w:val="009B4971"/>
    <w:rsid w:val="009B4E49"/>
    <w:rsid w:val="009B51E5"/>
    <w:rsid w:val="009B53B9"/>
    <w:rsid w:val="009B5510"/>
    <w:rsid w:val="009B558B"/>
    <w:rsid w:val="009B56D3"/>
    <w:rsid w:val="009B5927"/>
    <w:rsid w:val="009B5C9C"/>
    <w:rsid w:val="009B60A4"/>
    <w:rsid w:val="009B6177"/>
    <w:rsid w:val="009B61AB"/>
    <w:rsid w:val="009B63C8"/>
    <w:rsid w:val="009B648F"/>
    <w:rsid w:val="009B650B"/>
    <w:rsid w:val="009B65C8"/>
    <w:rsid w:val="009B6A3F"/>
    <w:rsid w:val="009B6D0E"/>
    <w:rsid w:val="009B70F3"/>
    <w:rsid w:val="009B72C5"/>
    <w:rsid w:val="009B7538"/>
    <w:rsid w:val="009C00C4"/>
    <w:rsid w:val="009C05A9"/>
    <w:rsid w:val="009C07B5"/>
    <w:rsid w:val="009C1398"/>
    <w:rsid w:val="009C1D7C"/>
    <w:rsid w:val="009C2088"/>
    <w:rsid w:val="009C2148"/>
    <w:rsid w:val="009C27CC"/>
    <w:rsid w:val="009C2AFE"/>
    <w:rsid w:val="009C2EE5"/>
    <w:rsid w:val="009C2F38"/>
    <w:rsid w:val="009C312E"/>
    <w:rsid w:val="009C3280"/>
    <w:rsid w:val="009C36DF"/>
    <w:rsid w:val="009C384B"/>
    <w:rsid w:val="009C3DEA"/>
    <w:rsid w:val="009C3EBB"/>
    <w:rsid w:val="009C462A"/>
    <w:rsid w:val="009C4630"/>
    <w:rsid w:val="009C46C1"/>
    <w:rsid w:val="009C4B05"/>
    <w:rsid w:val="009C4D20"/>
    <w:rsid w:val="009C4FCE"/>
    <w:rsid w:val="009C521E"/>
    <w:rsid w:val="009C548C"/>
    <w:rsid w:val="009C55EE"/>
    <w:rsid w:val="009C5A88"/>
    <w:rsid w:val="009C5D88"/>
    <w:rsid w:val="009C5EE2"/>
    <w:rsid w:val="009C60BA"/>
    <w:rsid w:val="009C6707"/>
    <w:rsid w:val="009C6CD1"/>
    <w:rsid w:val="009C7B0F"/>
    <w:rsid w:val="009C7C2E"/>
    <w:rsid w:val="009C7CDC"/>
    <w:rsid w:val="009C7F72"/>
    <w:rsid w:val="009D001C"/>
    <w:rsid w:val="009D00DC"/>
    <w:rsid w:val="009D0805"/>
    <w:rsid w:val="009D0A45"/>
    <w:rsid w:val="009D0BE8"/>
    <w:rsid w:val="009D0C62"/>
    <w:rsid w:val="009D0FC2"/>
    <w:rsid w:val="009D10A2"/>
    <w:rsid w:val="009D13AF"/>
    <w:rsid w:val="009D141F"/>
    <w:rsid w:val="009D21A2"/>
    <w:rsid w:val="009D234C"/>
    <w:rsid w:val="009D255B"/>
    <w:rsid w:val="009D27BC"/>
    <w:rsid w:val="009D2AB6"/>
    <w:rsid w:val="009D2DB6"/>
    <w:rsid w:val="009D2FC2"/>
    <w:rsid w:val="009D3077"/>
    <w:rsid w:val="009D36E8"/>
    <w:rsid w:val="009D37C9"/>
    <w:rsid w:val="009D3F23"/>
    <w:rsid w:val="009D4012"/>
    <w:rsid w:val="009D4D5E"/>
    <w:rsid w:val="009D528A"/>
    <w:rsid w:val="009D5523"/>
    <w:rsid w:val="009D592F"/>
    <w:rsid w:val="009D59DA"/>
    <w:rsid w:val="009D5A92"/>
    <w:rsid w:val="009D5D33"/>
    <w:rsid w:val="009D5E41"/>
    <w:rsid w:val="009D60EE"/>
    <w:rsid w:val="009D6AB7"/>
    <w:rsid w:val="009D7523"/>
    <w:rsid w:val="009D756C"/>
    <w:rsid w:val="009D79E9"/>
    <w:rsid w:val="009E071B"/>
    <w:rsid w:val="009E0DE8"/>
    <w:rsid w:val="009E1067"/>
    <w:rsid w:val="009E1616"/>
    <w:rsid w:val="009E16A6"/>
    <w:rsid w:val="009E1EE1"/>
    <w:rsid w:val="009E2125"/>
    <w:rsid w:val="009E21FC"/>
    <w:rsid w:val="009E2205"/>
    <w:rsid w:val="009E22BD"/>
    <w:rsid w:val="009E25B5"/>
    <w:rsid w:val="009E279F"/>
    <w:rsid w:val="009E31CA"/>
    <w:rsid w:val="009E33AF"/>
    <w:rsid w:val="009E34D3"/>
    <w:rsid w:val="009E3834"/>
    <w:rsid w:val="009E3A21"/>
    <w:rsid w:val="009E3B61"/>
    <w:rsid w:val="009E436C"/>
    <w:rsid w:val="009E45A0"/>
    <w:rsid w:val="009E4B72"/>
    <w:rsid w:val="009E4C50"/>
    <w:rsid w:val="009E506A"/>
    <w:rsid w:val="009E5768"/>
    <w:rsid w:val="009E576F"/>
    <w:rsid w:val="009E5A8B"/>
    <w:rsid w:val="009E5E66"/>
    <w:rsid w:val="009E5EDA"/>
    <w:rsid w:val="009E5F3F"/>
    <w:rsid w:val="009E61DE"/>
    <w:rsid w:val="009E6417"/>
    <w:rsid w:val="009E7553"/>
    <w:rsid w:val="009E7B06"/>
    <w:rsid w:val="009E7B63"/>
    <w:rsid w:val="009F0903"/>
    <w:rsid w:val="009F0ABD"/>
    <w:rsid w:val="009F0E2F"/>
    <w:rsid w:val="009F0E8C"/>
    <w:rsid w:val="009F0F6E"/>
    <w:rsid w:val="009F11A4"/>
    <w:rsid w:val="009F15C7"/>
    <w:rsid w:val="009F1780"/>
    <w:rsid w:val="009F2516"/>
    <w:rsid w:val="009F2925"/>
    <w:rsid w:val="009F2F5A"/>
    <w:rsid w:val="009F307F"/>
    <w:rsid w:val="009F3172"/>
    <w:rsid w:val="009F3AA2"/>
    <w:rsid w:val="009F3BEA"/>
    <w:rsid w:val="009F3CBA"/>
    <w:rsid w:val="009F3EC2"/>
    <w:rsid w:val="009F43BE"/>
    <w:rsid w:val="009F445C"/>
    <w:rsid w:val="009F4542"/>
    <w:rsid w:val="009F520B"/>
    <w:rsid w:val="009F57EA"/>
    <w:rsid w:val="009F5D5D"/>
    <w:rsid w:val="009F622F"/>
    <w:rsid w:val="009F6270"/>
    <w:rsid w:val="009F641B"/>
    <w:rsid w:val="009F6AC9"/>
    <w:rsid w:val="009F6AFC"/>
    <w:rsid w:val="009F6CB8"/>
    <w:rsid w:val="009F6E23"/>
    <w:rsid w:val="009F78FF"/>
    <w:rsid w:val="00A00865"/>
    <w:rsid w:val="00A009D2"/>
    <w:rsid w:val="00A00F3E"/>
    <w:rsid w:val="00A01769"/>
    <w:rsid w:val="00A01794"/>
    <w:rsid w:val="00A01CC1"/>
    <w:rsid w:val="00A02204"/>
    <w:rsid w:val="00A0254E"/>
    <w:rsid w:val="00A0283B"/>
    <w:rsid w:val="00A02967"/>
    <w:rsid w:val="00A03F7C"/>
    <w:rsid w:val="00A04123"/>
    <w:rsid w:val="00A042EA"/>
    <w:rsid w:val="00A044BF"/>
    <w:rsid w:val="00A045AF"/>
    <w:rsid w:val="00A047BC"/>
    <w:rsid w:val="00A047EF"/>
    <w:rsid w:val="00A0507F"/>
    <w:rsid w:val="00A056EE"/>
    <w:rsid w:val="00A05DDA"/>
    <w:rsid w:val="00A0639D"/>
    <w:rsid w:val="00A064CE"/>
    <w:rsid w:val="00A06652"/>
    <w:rsid w:val="00A06785"/>
    <w:rsid w:val="00A06D23"/>
    <w:rsid w:val="00A06D6F"/>
    <w:rsid w:val="00A070C1"/>
    <w:rsid w:val="00A100E4"/>
    <w:rsid w:val="00A1046B"/>
    <w:rsid w:val="00A1059D"/>
    <w:rsid w:val="00A105D1"/>
    <w:rsid w:val="00A1064A"/>
    <w:rsid w:val="00A10731"/>
    <w:rsid w:val="00A10DB7"/>
    <w:rsid w:val="00A10E28"/>
    <w:rsid w:val="00A10E2D"/>
    <w:rsid w:val="00A10E86"/>
    <w:rsid w:val="00A10FC8"/>
    <w:rsid w:val="00A11351"/>
    <w:rsid w:val="00A11A1A"/>
    <w:rsid w:val="00A11C61"/>
    <w:rsid w:val="00A11C93"/>
    <w:rsid w:val="00A120AE"/>
    <w:rsid w:val="00A122E1"/>
    <w:rsid w:val="00A1258A"/>
    <w:rsid w:val="00A128D6"/>
    <w:rsid w:val="00A12DEF"/>
    <w:rsid w:val="00A1301E"/>
    <w:rsid w:val="00A131D4"/>
    <w:rsid w:val="00A135A7"/>
    <w:rsid w:val="00A1375C"/>
    <w:rsid w:val="00A137AD"/>
    <w:rsid w:val="00A13872"/>
    <w:rsid w:val="00A13A2B"/>
    <w:rsid w:val="00A13AD4"/>
    <w:rsid w:val="00A14588"/>
    <w:rsid w:val="00A1458A"/>
    <w:rsid w:val="00A149C0"/>
    <w:rsid w:val="00A14D3A"/>
    <w:rsid w:val="00A14F07"/>
    <w:rsid w:val="00A14F65"/>
    <w:rsid w:val="00A14F66"/>
    <w:rsid w:val="00A14FCB"/>
    <w:rsid w:val="00A151FF"/>
    <w:rsid w:val="00A15570"/>
    <w:rsid w:val="00A1607C"/>
    <w:rsid w:val="00A160E4"/>
    <w:rsid w:val="00A16406"/>
    <w:rsid w:val="00A1667E"/>
    <w:rsid w:val="00A16754"/>
    <w:rsid w:val="00A169E9"/>
    <w:rsid w:val="00A16AF3"/>
    <w:rsid w:val="00A17441"/>
    <w:rsid w:val="00A17792"/>
    <w:rsid w:val="00A17CBA"/>
    <w:rsid w:val="00A205C0"/>
    <w:rsid w:val="00A21651"/>
    <w:rsid w:val="00A2190D"/>
    <w:rsid w:val="00A21D40"/>
    <w:rsid w:val="00A21E7E"/>
    <w:rsid w:val="00A222BE"/>
    <w:rsid w:val="00A225AF"/>
    <w:rsid w:val="00A22931"/>
    <w:rsid w:val="00A22C69"/>
    <w:rsid w:val="00A22DD3"/>
    <w:rsid w:val="00A23260"/>
    <w:rsid w:val="00A235FE"/>
    <w:rsid w:val="00A2372B"/>
    <w:rsid w:val="00A23776"/>
    <w:rsid w:val="00A238B3"/>
    <w:rsid w:val="00A23CD4"/>
    <w:rsid w:val="00A23D54"/>
    <w:rsid w:val="00A241BA"/>
    <w:rsid w:val="00A249CF"/>
    <w:rsid w:val="00A24A09"/>
    <w:rsid w:val="00A24BEF"/>
    <w:rsid w:val="00A24F36"/>
    <w:rsid w:val="00A24FB5"/>
    <w:rsid w:val="00A2521F"/>
    <w:rsid w:val="00A2536B"/>
    <w:rsid w:val="00A25419"/>
    <w:rsid w:val="00A2558E"/>
    <w:rsid w:val="00A2567D"/>
    <w:rsid w:val="00A25725"/>
    <w:rsid w:val="00A25901"/>
    <w:rsid w:val="00A25C7F"/>
    <w:rsid w:val="00A25DC1"/>
    <w:rsid w:val="00A260C4"/>
    <w:rsid w:val="00A2611E"/>
    <w:rsid w:val="00A261DC"/>
    <w:rsid w:val="00A262F4"/>
    <w:rsid w:val="00A26655"/>
    <w:rsid w:val="00A268A7"/>
    <w:rsid w:val="00A26C85"/>
    <w:rsid w:val="00A26DCE"/>
    <w:rsid w:val="00A26F95"/>
    <w:rsid w:val="00A27FA6"/>
    <w:rsid w:val="00A3086D"/>
    <w:rsid w:val="00A309A7"/>
    <w:rsid w:val="00A30D4E"/>
    <w:rsid w:val="00A30DDD"/>
    <w:rsid w:val="00A310EE"/>
    <w:rsid w:val="00A31906"/>
    <w:rsid w:val="00A31F57"/>
    <w:rsid w:val="00A320E5"/>
    <w:rsid w:val="00A3215A"/>
    <w:rsid w:val="00A3290E"/>
    <w:rsid w:val="00A32948"/>
    <w:rsid w:val="00A32BF8"/>
    <w:rsid w:val="00A32E6F"/>
    <w:rsid w:val="00A33515"/>
    <w:rsid w:val="00A339D7"/>
    <w:rsid w:val="00A33D2E"/>
    <w:rsid w:val="00A33FC4"/>
    <w:rsid w:val="00A34074"/>
    <w:rsid w:val="00A34168"/>
    <w:rsid w:val="00A34617"/>
    <w:rsid w:val="00A34621"/>
    <w:rsid w:val="00A3487A"/>
    <w:rsid w:val="00A34ADD"/>
    <w:rsid w:val="00A356AD"/>
    <w:rsid w:val="00A35A68"/>
    <w:rsid w:val="00A3637D"/>
    <w:rsid w:val="00A366DE"/>
    <w:rsid w:val="00A37887"/>
    <w:rsid w:val="00A379FB"/>
    <w:rsid w:val="00A37D2D"/>
    <w:rsid w:val="00A37E97"/>
    <w:rsid w:val="00A40501"/>
    <w:rsid w:val="00A4053C"/>
    <w:rsid w:val="00A41100"/>
    <w:rsid w:val="00A41155"/>
    <w:rsid w:val="00A413A3"/>
    <w:rsid w:val="00A416BB"/>
    <w:rsid w:val="00A4170E"/>
    <w:rsid w:val="00A41711"/>
    <w:rsid w:val="00A41B35"/>
    <w:rsid w:val="00A41E35"/>
    <w:rsid w:val="00A41FF0"/>
    <w:rsid w:val="00A42002"/>
    <w:rsid w:val="00A42091"/>
    <w:rsid w:val="00A4213E"/>
    <w:rsid w:val="00A429C3"/>
    <w:rsid w:val="00A42B30"/>
    <w:rsid w:val="00A42C9E"/>
    <w:rsid w:val="00A42D5A"/>
    <w:rsid w:val="00A42F38"/>
    <w:rsid w:val="00A4331F"/>
    <w:rsid w:val="00A434C9"/>
    <w:rsid w:val="00A441AC"/>
    <w:rsid w:val="00A447EF"/>
    <w:rsid w:val="00A44B29"/>
    <w:rsid w:val="00A44C33"/>
    <w:rsid w:val="00A44E16"/>
    <w:rsid w:val="00A45137"/>
    <w:rsid w:val="00A4530B"/>
    <w:rsid w:val="00A4553E"/>
    <w:rsid w:val="00A456FA"/>
    <w:rsid w:val="00A45875"/>
    <w:rsid w:val="00A45AC7"/>
    <w:rsid w:val="00A46165"/>
    <w:rsid w:val="00A46526"/>
    <w:rsid w:val="00A46952"/>
    <w:rsid w:val="00A47072"/>
    <w:rsid w:val="00A472E7"/>
    <w:rsid w:val="00A4767E"/>
    <w:rsid w:val="00A47AE0"/>
    <w:rsid w:val="00A47AF6"/>
    <w:rsid w:val="00A47D06"/>
    <w:rsid w:val="00A47F09"/>
    <w:rsid w:val="00A5005C"/>
    <w:rsid w:val="00A50369"/>
    <w:rsid w:val="00A5045D"/>
    <w:rsid w:val="00A51005"/>
    <w:rsid w:val="00A51090"/>
    <w:rsid w:val="00A514D6"/>
    <w:rsid w:val="00A51F10"/>
    <w:rsid w:val="00A51F3C"/>
    <w:rsid w:val="00A51FFF"/>
    <w:rsid w:val="00A522F9"/>
    <w:rsid w:val="00A52B54"/>
    <w:rsid w:val="00A52CAD"/>
    <w:rsid w:val="00A52DC4"/>
    <w:rsid w:val="00A52E4A"/>
    <w:rsid w:val="00A52EB1"/>
    <w:rsid w:val="00A53278"/>
    <w:rsid w:val="00A535E2"/>
    <w:rsid w:val="00A537C9"/>
    <w:rsid w:val="00A53A16"/>
    <w:rsid w:val="00A53CD1"/>
    <w:rsid w:val="00A53CEF"/>
    <w:rsid w:val="00A54267"/>
    <w:rsid w:val="00A5449F"/>
    <w:rsid w:val="00A5451B"/>
    <w:rsid w:val="00A546F2"/>
    <w:rsid w:val="00A54917"/>
    <w:rsid w:val="00A55646"/>
    <w:rsid w:val="00A5594C"/>
    <w:rsid w:val="00A56111"/>
    <w:rsid w:val="00A56850"/>
    <w:rsid w:val="00A56A5D"/>
    <w:rsid w:val="00A56C15"/>
    <w:rsid w:val="00A57470"/>
    <w:rsid w:val="00A575A9"/>
    <w:rsid w:val="00A5795C"/>
    <w:rsid w:val="00A57ED9"/>
    <w:rsid w:val="00A60EA4"/>
    <w:rsid w:val="00A60F0F"/>
    <w:rsid w:val="00A611BB"/>
    <w:rsid w:val="00A6135A"/>
    <w:rsid w:val="00A61717"/>
    <w:rsid w:val="00A617BD"/>
    <w:rsid w:val="00A61B04"/>
    <w:rsid w:val="00A6216A"/>
    <w:rsid w:val="00A62198"/>
    <w:rsid w:val="00A62603"/>
    <w:rsid w:val="00A6284D"/>
    <w:rsid w:val="00A62E32"/>
    <w:rsid w:val="00A62F84"/>
    <w:rsid w:val="00A62FC3"/>
    <w:rsid w:val="00A631FA"/>
    <w:rsid w:val="00A632C4"/>
    <w:rsid w:val="00A63387"/>
    <w:rsid w:val="00A638D5"/>
    <w:rsid w:val="00A63BE2"/>
    <w:rsid w:val="00A64A24"/>
    <w:rsid w:val="00A64C27"/>
    <w:rsid w:val="00A64C61"/>
    <w:rsid w:val="00A64CE9"/>
    <w:rsid w:val="00A653C3"/>
    <w:rsid w:val="00A65920"/>
    <w:rsid w:val="00A661D0"/>
    <w:rsid w:val="00A6623F"/>
    <w:rsid w:val="00A66382"/>
    <w:rsid w:val="00A663CF"/>
    <w:rsid w:val="00A666AA"/>
    <w:rsid w:val="00A66A73"/>
    <w:rsid w:val="00A66C30"/>
    <w:rsid w:val="00A66CE8"/>
    <w:rsid w:val="00A671CF"/>
    <w:rsid w:val="00A6737D"/>
    <w:rsid w:val="00A674AC"/>
    <w:rsid w:val="00A67DD1"/>
    <w:rsid w:val="00A67E1D"/>
    <w:rsid w:val="00A67F22"/>
    <w:rsid w:val="00A700B6"/>
    <w:rsid w:val="00A70905"/>
    <w:rsid w:val="00A70988"/>
    <w:rsid w:val="00A709C4"/>
    <w:rsid w:val="00A70D3D"/>
    <w:rsid w:val="00A7129F"/>
    <w:rsid w:val="00A713B9"/>
    <w:rsid w:val="00A71419"/>
    <w:rsid w:val="00A71CD0"/>
    <w:rsid w:val="00A7206D"/>
    <w:rsid w:val="00A72276"/>
    <w:rsid w:val="00A725D7"/>
    <w:rsid w:val="00A72B34"/>
    <w:rsid w:val="00A72DBA"/>
    <w:rsid w:val="00A72F8F"/>
    <w:rsid w:val="00A73064"/>
    <w:rsid w:val="00A731FA"/>
    <w:rsid w:val="00A732D3"/>
    <w:rsid w:val="00A73609"/>
    <w:rsid w:val="00A73A17"/>
    <w:rsid w:val="00A73AFD"/>
    <w:rsid w:val="00A73D07"/>
    <w:rsid w:val="00A74657"/>
    <w:rsid w:val="00A7471A"/>
    <w:rsid w:val="00A74832"/>
    <w:rsid w:val="00A74BCE"/>
    <w:rsid w:val="00A74F80"/>
    <w:rsid w:val="00A754B8"/>
    <w:rsid w:val="00A75820"/>
    <w:rsid w:val="00A75C50"/>
    <w:rsid w:val="00A75C69"/>
    <w:rsid w:val="00A75E2F"/>
    <w:rsid w:val="00A75F20"/>
    <w:rsid w:val="00A75F93"/>
    <w:rsid w:val="00A7660D"/>
    <w:rsid w:val="00A768BB"/>
    <w:rsid w:val="00A76E9B"/>
    <w:rsid w:val="00A76F6D"/>
    <w:rsid w:val="00A77062"/>
    <w:rsid w:val="00A77173"/>
    <w:rsid w:val="00A774D4"/>
    <w:rsid w:val="00A77875"/>
    <w:rsid w:val="00A77DC0"/>
    <w:rsid w:val="00A804FE"/>
    <w:rsid w:val="00A80645"/>
    <w:rsid w:val="00A8067D"/>
    <w:rsid w:val="00A807AB"/>
    <w:rsid w:val="00A80FFA"/>
    <w:rsid w:val="00A810B0"/>
    <w:rsid w:val="00A8155B"/>
    <w:rsid w:val="00A81978"/>
    <w:rsid w:val="00A820E4"/>
    <w:rsid w:val="00A82116"/>
    <w:rsid w:val="00A82425"/>
    <w:rsid w:val="00A8252D"/>
    <w:rsid w:val="00A8258F"/>
    <w:rsid w:val="00A8264F"/>
    <w:rsid w:val="00A82890"/>
    <w:rsid w:val="00A8324A"/>
    <w:rsid w:val="00A834B7"/>
    <w:rsid w:val="00A83A75"/>
    <w:rsid w:val="00A83AE3"/>
    <w:rsid w:val="00A83C10"/>
    <w:rsid w:val="00A83C50"/>
    <w:rsid w:val="00A83D04"/>
    <w:rsid w:val="00A842B8"/>
    <w:rsid w:val="00A844B0"/>
    <w:rsid w:val="00A845B4"/>
    <w:rsid w:val="00A84831"/>
    <w:rsid w:val="00A84969"/>
    <w:rsid w:val="00A84BCE"/>
    <w:rsid w:val="00A8537C"/>
    <w:rsid w:val="00A853ED"/>
    <w:rsid w:val="00A85B30"/>
    <w:rsid w:val="00A85DDB"/>
    <w:rsid w:val="00A8613D"/>
    <w:rsid w:val="00A86504"/>
    <w:rsid w:val="00A865F2"/>
    <w:rsid w:val="00A86960"/>
    <w:rsid w:val="00A86F72"/>
    <w:rsid w:val="00A87159"/>
    <w:rsid w:val="00A87A88"/>
    <w:rsid w:val="00A90154"/>
    <w:rsid w:val="00A9074E"/>
    <w:rsid w:val="00A90C7C"/>
    <w:rsid w:val="00A90DC4"/>
    <w:rsid w:val="00A90F72"/>
    <w:rsid w:val="00A9127B"/>
    <w:rsid w:val="00A919E5"/>
    <w:rsid w:val="00A91A2E"/>
    <w:rsid w:val="00A91A6C"/>
    <w:rsid w:val="00A91B48"/>
    <w:rsid w:val="00A91DCB"/>
    <w:rsid w:val="00A92125"/>
    <w:rsid w:val="00A9277C"/>
    <w:rsid w:val="00A928B9"/>
    <w:rsid w:val="00A92974"/>
    <w:rsid w:val="00A92B79"/>
    <w:rsid w:val="00A93163"/>
    <w:rsid w:val="00A93A00"/>
    <w:rsid w:val="00A93B9E"/>
    <w:rsid w:val="00A94273"/>
    <w:rsid w:val="00A946B4"/>
    <w:rsid w:val="00A94C5B"/>
    <w:rsid w:val="00A954DB"/>
    <w:rsid w:val="00A958F3"/>
    <w:rsid w:val="00A959C9"/>
    <w:rsid w:val="00A95D4D"/>
    <w:rsid w:val="00A960D7"/>
    <w:rsid w:val="00A96570"/>
    <w:rsid w:val="00A96BDE"/>
    <w:rsid w:val="00A96BEE"/>
    <w:rsid w:val="00A96C8C"/>
    <w:rsid w:val="00A96CDF"/>
    <w:rsid w:val="00A96CEA"/>
    <w:rsid w:val="00A971CD"/>
    <w:rsid w:val="00A97655"/>
    <w:rsid w:val="00A97C12"/>
    <w:rsid w:val="00AA016B"/>
    <w:rsid w:val="00AA0574"/>
    <w:rsid w:val="00AA0798"/>
    <w:rsid w:val="00AA0BE1"/>
    <w:rsid w:val="00AA0E44"/>
    <w:rsid w:val="00AA1340"/>
    <w:rsid w:val="00AA1747"/>
    <w:rsid w:val="00AA32BA"/>
    <w:rsid w:val="00AA351F"/>
    <w:rsid w:val="00AA36F8"/>
    <w:rsid w:val="00AA3B3F"/>
    <w:rsid w:val="00AA3C6D"/>
    <w:rsid w:val="00AA3F73"/>
    <w:rsid w:val="00AA417D"/>
    <w:rsid w:val="00AA427F"/>
    <w:rsid w:val="00AA447C"/>
    <w:rsid w:val="00AA44D3"/>
    <w:rsid w:val="00AA4508"/>
    <w:rsid w:val="00AA4697"/>
    <w:rsid w:val="00AA484F"/>
    <w:rsid w:val="00AA48BE"/>
    <w:rsid w:val="00AA5254"/>
    <w:rsid w:val="00AA5538"/>
    <w:rsid w:val="00AA5D40"/>
    <w:rsid w:val="00AA5E84"/>
    <w:rsid w:val="00AA669B"/>
    <w:rsid w:val="00AA66E5"/>
    <w:rsid w:val="00AA6CC0"/>
    <w:rsid w:val="00AA7722"/>
    <w:rsid w:val="00AA779D"/>
    <w:rsid w:val="00AA7844"/>
    <w:rsid w:val="00AA7E1A"/>
    <w:rsid w:val="00AA7F56"/>
    <w:rsid w:val="00AB0007"/>
    <w:rsid w:val="00AB06D3"/>
    <w:rsid w:val="00AB0816"/>
    <w:rsid w:val="00AB0A0B"/>
    <w:rsid w:val="00AB0AF3"/>
    <w:rsid w:val="00AB1116"/>
    <w:rsid w:val="00AB15AD"/>
    <w:rsid w:val="00AB1712"/>
    <w:rsid w:val="00AB1C05"/>
    <w:rsid w:val="00AB1D35"/>
    <w:rsid w:val="00AB1FCF"/>
    <w:rsid w:val="00AB2007"/>
    <w:rsid w:val="00AB2066"/>
    <w:rsid w:val="00AB24B1"/>
    <w:rsid w:val="00AB2B7A"/>
    <w:rsid w:val="00AB2F80"/>
    <w:rsid w:val="00AB365A"/>
    <w:rsid w:val="00AB3B55"/>
    <w:rsid w:val="00AB4159"/>
    <w:rsid w:val="00AB4949"/>
    <w:rsid w:val="00AB4961"/>
    <w:rsid w:val="00AB4FE1"/>
    <w:rsid w:val="00AB5105"/>
    <w:rsid w:val="00AB5886"/>
    <w:rsid w:val="00AB58BB"/>
    <w:rsid w:val="00AB59C7"/>
    <w:rsid w:val="00AB61E9"/>
    <w:rsid w:val="00AB668B"/>
    <w:rsid w:val="00AB6D28"/>
    <w:rsid w:val="00AB6E47"/>
    <w:rsid w:val="00AB71AE"/>
    <w:rsid w:val="00AB73DB"/>
    <w:rsid w:val="00AB7E28"/>
    <w:rsid w:val="00AC04EB"/>
    <w:rsid w:val="00AC06BE"/>
    <w:rsid w:val="00AC07FF"/>
    <w:rsid w:val="00AC0A86"/>
    <w:rsid w:val="00AC1059"/>
    <w:rsid w:val="00AC106E"/>
    <w:rsid w:val="00AC1378"/>
    <w:rsid w:val="00AC1465"/>
    <w:rsid w:val="00AC1546"/>
    <w:rsid w:val="00AC1CE6"/>
    <w:rsid w:val="00AC1E2C"/>
    <w:rsid w:val="00AC213E"/>
    <w:rsid w:val="00AC222F"/>
    <w:rsid w:val="00AC2241"/>
    <w:rsid w:val="00AC2573"/>
    <w:rsid w:val="00AC3914"/>
    <w:rsid w:val="00AC3E05"/>
    <w:rsid w:val="00AC4826"/>
    <w:rsid w:val="00AC4C3C"/>
    <w:rsid w:val="00AC501A"/>
    <w:rsid w:val="00AC511E"/>
    <w:rsid w:val="00AC56EF"/>
    <w:rsid w:val="00AC59E0"/>
    <w:rsid w:val="00AC5EDE"/>
    <w:rsid w:val="00AC628C"/>
    <w:rsid w:val="00AC63FC"/>
    <w:rsid w:val="00AC67A2"/>
    <w:rsid w:val="00AC67D0"/>
    <w:rsid w:val="00AC68BF"/>
    <w:rsid w:val="00AC69AE"/>
    <w:rsid w:val="00AC69E2"/>
    <w:rsid w:val="00AC6FFC"/>
    <w:rsid w:val="00AC7908"/>
    <w:rsid w:val="00AC79A8"/>
    <w:rsid w:val="00AC7BE6"/>
    <w:rsid w:val="00AD003B"/>
    <w:rsid w:val="00AD0391"/>
    <w:rsid w:val="00AD0519"/>
    <w:rsid w:val="00AD08CE"/>
    <w:rsid w:val="00AD0AEB"/>
    <w:rsid w:val="00AD0C18"/>
    <w:rsid w:val="00AD14F9"/>
    <w:rsid w:val="00AD1558"/>
    <w:rsid w:val="00AD1CC4"/>
    <w:rsid w:val="00AD1D1C"/>
    <w:rsid w:val="00AD1F5B"/>
    <w:rsid w:val="00AD2062"/>
    <w:rsid w:val="00AD2303"/>
    <w:rsid w:val="00AD282D"/>
    <w:rsid w:val="00AD2865"/>
    <w:rsid w:val="00AD325D"/>
    <w:rsid w:val="00AD462A"/>
    <w:rsid w:val="00AD4647"/>
    <w:rsid w:val="00AD4698"/>
    <w:rsid w:val="00AD4A52"/>
    <w:rsid w:val="00AD53E5"/>
    <w:rsid w:val="00AD5421"/>
    <w:rsid w:val="00AD55D5"/>
    <w:rsid w:val="00AD5B19"/>
    <w:rsid w:val="00AD60C4"/>
    <w:rsid w:val="00AD66BF"/>
    <w:rsid w:val="00AD6DBE"/>
    <w:rsid w:val="00AD6FD0"/>
    <w:rsid w:val="00AD7255"/>
    <w:rsid w:val="00AD7430"/>
    <w:rsid w:val="00AD798C"/>
    <w:rsid w:val="00AD7A2E"/>
    <w:rsid w:val="00AE0EA8"/>
    <w:rsid w:val="00AE0EE6"/>
    <w:rsid w:val="00AE1682"/>
    <w:rsid w:val="00AE19D2"/>
    <w:rsid w:val="00AE1A40"/>
    <w:rsid w:val="00AE1F7D"/>
    <w:rsid w:val="00AE1FE7"/>
    <w:rsid w:val="00AE2090"/>
    <w:rsid w:val="00AE247A"/>
    <w:rsid w:val="00AE349D"/>
    <w:rsid w:val="00AE3729"/>
    <w:rsid w:val="00AE3B32"/>
    <w:rsid w:val="00AE4361"/>
    <w:rsid w:val="00AE4987"/>
    <w:rsid w:val="00AE5103"/>
    <w:rsid w:val="00AE5451"/>
    <w:rsid w:val="00AE590E"/>
    <w:rsid w:val="00AE5A8C"/>
    <w:rsid w:val="00AE6062"/>
    <w:rsid w:val="00AE665F"/>
    <w:rsid w:val="00AE6AC4"/>
    <w:rsid w:val="00AE7030"/>
    <w:rsid w:val="00AE7252"/>
    <w:rsid w:val="00AE7420"/>
    <w:rsid w:val="00AE7626"/>
    <w:rsid w:val="00AE76E7"/>
    <w:rsid w:val="00AE77CD"/>
    <w:rsid w:val="00AE7871"/>
    <w:rsid w:val="00AE7C82"/>
    <w:rsid w:val="00AE7C9C"/>
    <w:rsid w:val="00AE7E81"/>
    <w:rsid w:val="00AE7F36"/>
    <w:rsid w:val="00AF0030"/>
    <w:rsid w:val="00AF077D"/>
    <w:rsid w:val="00AF0EBA"/>
    <w:rsid w:val="00AF0F32"/>
    <w:rsid w:val="00AF11DC"/>
    <w:rsid w:val="00AF121F"/>
    <w:rsid w:val="00AF1348"/>
    <w:rsid w:val="00AF17CC"/>
    <w:rsid w:val="00AF1CDF"/>
    <w:rsid w:val="00AF1F45"/>
    <w:rsid w:val="00AF2005"/>
    <w:rsid w:val="00AF2176"/>
    <w:rsid w:val="00AF291D"/>
    <w:rsid w:val="00AF2A2F"/>
    <w:rsid w:val="00AF2C45"/>
    <w:rsid w:val="00AF3347"/>
    <w:rsid w:val="00AF34AE"/>
    <w:rsid w:val="00AF36BA"/>
    <w:rsid w:val="00AF3A3D"/>
    <w:rsid w:val="00AF3A92"/>
    <w:rsid w:val="00AF3AB2"/>
    <w:rsid w:val="00AF3DDE"/>
    <w:rsid w:val="00AF3F35"/>
    <w:rsid w:val="00AF429C"/>
    <w:rsid w:val="00AF488F"/>
    <w:rsid w:val="00AF4B17"/>
    <w:rsid w:val="00AF54A7"/>
    <w:rsid w:val="00AF5560"/>
    <w:rsid w:val="00AF6096"/>
    <w:rsid w:val="00AF6556"/>
    <w:rsid w:val="00AF6CE8"/>
    <w:rsid w:val="00AF6D5C"/>
    <w:rsid w:val="00AF7572"/>
    <w:rsid w:val="00AF75F8"/>
    <w:rsid w:val="00AF76A7"/>
    <w:rsid w:val="00AF7777"/>
    <w:rsid w:val="00AF7F3E"/>
    <w:rsid w:val="00B002BC"/>
    <w:rsid w:val="00B0037E"/>
    <w:rsid w:val="00B00484"/>
    <w:rsid w:val="00B004D5"/>
    <w:rsid w:val="00B006ED"/>
    <w:rsid w:val="00B00903"/>
    <w:rsid w:val="00B00A9F"/>
    <w:rsid w:val="00B0114F"/>
    <w:rsid w:val="00B012DB"/>
    <w:rsid w:val="00B01508"/>
    <w:rsid w:val="00B02042"/>
    <w:rsid w:val="00B0240F"/>
    <w:rsid w:val="00B02931"/>
    <w:rsid w:val="00B029AA"/>
    <w:rsid w:val="00B033BB"/>
    <w:rsid w:val="00B034E4"/>
    <w:rsid w:val="00B03786"/>
    <w:rsid w:val="00B046DE"/>
    <w:rsid w:val="00B04A65"/>
    <w:rsid w:val="00B04B1C"/>
    <w:rsid w:val="00B051DE"/>
    <w:rsid w:val="00B05510"/>
    <w:rsid w:val="00B055E0"/>
    <w:rsid w:val="00B05ABE"/>
    <w:rsid w:val="00B05C70"/>
    <w:rsid w:val="00B05DC8"/>
    <w:rsid w:val="00B05FDF"/>
    <w:rsid w:val="00B063C0"/>
    <w:rsid w:val="00B06A28"/>
    <w:rsid w:val="00B06BBC"/>
    <w:rsid w:val="00B06CAE"/>
    <w:rsid w:val="00B06CB4"/>
    <w:rsid w:val="00B07277"/>
    <w:rsid w:val="00B07F63"/>
    <w:rsid w:val="00B1005F"/>
    <w:rsid w:val="00B10063"/>
    <w:rsid w:val="00B10372"/>
    <w:rsid w:val="00B10B2C"/>
    <w:rsid w:val="00B10B6E"/>
    <w:rsid w:val="00B10BB4"/>
    <w:rsid w:val="00B1114D"/>
    <w:rsid w:val="00B1128B"/>
    <w:rsid w:val="00B11664"/>
    <w:rsid w:val="00B116F1"/>
    <w:rsid w:val="00B11A45"/>
    <w:rsid w:val="00B11BCE"/>
    <w:rsid w:val="00B11D49"/>
    <w:rsid w:val="00B120E2"/>
    <w:rsid w:val="00B1253D"/>
    <w:rsid w:val="00B12684"/>
    <w:rsid w:val="00B12875"/>
    <w:rsid w:val="00B1299D"/>
    <w:rsid w:val="00B12E9B"/>
    <w:rsid w:val="00B130D4"/>
    <w:rsid w:val="00B1334F"/>
    <w:rsid w:val="00B13613"/>
    <w:rsid w:val="00B13987"/>
    <w:rsid w:val="00B13F7A"/>
    <w:rsid w:val="00B14174"/>
    <w:rsid w:val="00B141F8"/>
    <w:rsid w:val="00B14823"/>
    <w:rsid w:val="00B1495C"/>
    <w:rsid w:val="00B14B36"/>
    <w:rsid w:val="00B1525F"/>
    <w:rsid w:val="00B15C93"/>
    <w:rsid w:val="00B15CE5"/>
    <w:rsid w:val="00B15FCC"/>
    <w:rsid w:val="00B16436"/>
    <w:rsid w:val="00B164E1"/>
    <w:rsid w:val="00B165AD"/>
    <w:rsid w:val="00B16639"/>
    <w:rsid w:val="00B16763"/>
    <w:rsid w:val="00B169D9"/>
    <w:rsid w:val="00B16A60"/>
    <w:rsid w:val="00B16AE6"/>
    <w:rsid w:val="00B16BC3"/>
    <w:rsid w:val="00B16BC8"/>
    <w:rsid w:val="00B16D15"/>
    <w:rsid w:val="00B1767C"/>
    <w:rsid w:val="00B17A8F"/>
    <w:rsid w:val="00B17C87"/>
    <w:rsid w:val="00B17DFE"/>
    <w:rsid w:val="00B20333"/>
    <w:rsid w:val="00B20BD1"/>
    <w:rsid w:val="00B20C1C"/>
    <w:rsid w:val="00B211C9"/>
    <w:rsid w:val="00B214BB"/>
    <w:rsid w:val="00B2164B"/>
    <w:rsid w:val="00B218DE"/>
    <w:rsid w:val="00B21BE2"/>
    <w:rsid w:val="00B21F75"/>
    <w:rsid w:val="00B222EC"/>
    <w:rsid w:val="00B224A0"/>
    <w:rsid w:val="00B224C4"/>
    <w:rsid w:val="00B2268E"/>
    <w:rsid w:val="00B22C62"/>
    <w:rsid w:val="00B2300D"/>
    <w:rsid w:val="00B230CD"/>
    <w:rsid w:val="00B232DD"/>
    <w:rsid w:val="00B2349B"/>
    <w:rsid w:val="00B2390F"/>
    <w:rsid w:val="00B23984"/>
    <w:rsid w:val="00B239CA"/>
    <w:rsid w:val="00B241C8"/>
    <w:rsid w:val="00B24434"/>
    <w:rsid w:val="00B24E87"/>
    <w:rsid w:val="00B2556E"/>
    <w:rsid w:val="00B25AB3"/>
    <w:rsid w:val="00B25C6E"/>
    <w:rsid w:val="00B25E02"/>
    <w:rsid w:val="00B25EA9"/>
    <w:rsid w:val="00B26208"/>
    <w:rsid w:val="00B26297"/>
    <w:rsid w:val="00B26B02"/>
    <w:rsid w:val="00B26B2C"/>
    <w:rsid w:val="00B26D96"/>
    <w:rsid w:val="00B27124"/>
    <w:rsid w:val="00B27474"/>
    <w:rsid w:val="00B275B2"/>
    <w:rsid w:val="00B2788A"/>
    <w:rsid w:val="00B27BCB"/>
    <w:rsid w:val="00B27C0A"/>
    <w:rsid w:val="00B27F61"/>
    <w:rsid w:val="00B302CB"/>
    <w:rsid w:val="00B309C0"/>
    <w:rsid w:val="00B30DCC"/>
    <w:rsid w:val="00B30FCD"/>
    <w:rsid w:val="00B31197"/>
    <w:rsid w:val="00B3125F"/>
    <w:rsid w:val="00B3140C"/>
    <w:rsid w:val="00B317CD"/>
    <w:rsid w:val="00B31961"/>
    <w:rsid w:val="00B31CBC"/>
    <w:rsid w:val="00B31EB0"/>
    <w:rsid w:val="00B3262C"/>
    <w:rsid w:val="00B32673"/>
    <w:rsid w:val="00B32C4F"/>
    <w:rsid w:val="00B32E03"/>
    <w:rsid w:val="00B3309E"/>
    <w:rsid w:val="00B33893"/>
    <w:rsid w:val="00B338C1"/>
    <w:rsid w:val="00B33FCE"/>
    <w:rsid w:val="00B34050"/>
    <w:rsid w:val="00B34112"/>
    <w:rsid w:val="00B34733"/>
    <w:rsid w:val="00B34E90"/>
    <w:rsid w:val="00B3508E"/>
    <w:rsid w:val="00B354A4"/>
    <w:rsid w:val="00B354AE"/>
    <w:rsid w:val="00B35665"/>
    <w:rsid w:val="00B35904"/>
    <w:rsid w:val="00B35986"/>
    <w:rsid w:val="00B35C7C"/>
    <w:rsid w:val="00B35E59"/>
    <w:rsid w:val="00B35E60"/>
    <w:rsid w:val="00B35FF3"/>
    <w:rsid w:val="00B36014"/>
    <w:rsid w:val="00B3628F"/>
    <w:rsid w:val="00B36688"/>
    <w:rsid w:val="00B36695"/>
    <w:rsid w:val="00B3679D"/>
    <w:rsid w:val="00B368AB"/>
    <w:rsid w:val="00B369A4"/>
    <w:rsid w:val="00B36CD6"/>
    <w:rsid w:val="00B36D6E"/>
    <w:rsid w:val="00B36F66"/>
    <w:rsid w:val="00B372A6"/>
    <w:rsid w:val="00B37AC6"/>
    <w:rsid w:val="00B37B78"/>
    <w:rsid w:val="00B37CA6"/>
    <w:rsid w:val="00B37E0E"/>
    <w:rsid w:val="00B401B1"/>
    <w:rsid w:val="00B401FD"/>
    <w:rsid w:val="00B40511"/>
    <w:rsid w:val="00B40ACA"/>
    <w:rsid w:val="00B40DF0"/>
    <w:rsid w:val="00B411F1"/>
    <w:rsid w:val="00B416AE"/>
    <w:rsid w:val="00B41974"/>
    <w:rsid w:val="00B41B5F"/>
    <w:rsid w:val="00B421F8"/>
    <w:rsid w:val="00B425B9"/>
    <w:rsid w:val="00B426F3"/>
    <w:rsid w:val="00B42B41"/>
    <w:rsid w:val="00B42B6C"/>
    <w:rsid w:val="00B42D95"/>
    <w:rsid w:val="00B430D6"/>
    <w:rsid w:val="00B43483"/>
    <w:rsid w:val="00B4358C"/>
    <w:rsid w:val="00B4371F"/>
    <w:rsid w:val="00B43CFC"/>
    <w:rsid w:val="00B449D9"/>
    <w:rsid w:val="00B44DA0"/>
    <w:rsid w:val="00B4508D"/>
    <w:rsid w:val="00B45273"/>
    <w:rsid w:val="00B452A2"/>
    <w:rsid w:val="00B461D2"/>
    <w:rsid w:val="00B46245"/>
    <w:rsid w:val="00B463D1"/>
    <w:rsid w:val="00B46611"/>
    <w:rsid w:val="00B46618"/>
    <w:rsid w:val="00B46E02"/>
    <w:rsid w:val="00B46E56"/>
    <w:rsid w:val="00B4760A"/>
    <w:rsid w:val="00B4784B"/>
    <w:rsid w:val="00B478B4"/>
    <w:rsid w:val="00B4792D"/>
    <w:rsid w:val="00B47E56"/>
    <w:rsid w:val="00B50382"/>
    <w:rsid w:val="00B509D3"/>
    <w:rsid w:val="00B50DCF"/>
    <w:rsid w:val="00B50E18"/>
    <w:rsid w:val="00B50F7E"/>
    <w:rsid w:val="00B511E9"/>
    <w:rsid w:val="00B51551"/>
    <w:rsid w:val="00B517D0"/>
    <w:rsid w:val="00B51A02"/>
    <w:rsid w:val="00B51AAF"/>
    <w:rsid w:val="00B51BE2"/>
    <w:rsid w:val="00B51C7D"/>
    <w:rsid w:val="00B51D0B"/>
    <w:rsid w:val="00B52C85"/>
    <w:rsid w:val="00B52EFD"/>
    <w:rsid w:val="00B530FA"/>
    <w:rsid w:val="00B531D7"/>
    <w:rsid w:val="00B53427"/>
    <w:rsid w:val="00B53679"/>
    <w:rsid w:val="00B5374E"/>
    <w:rsid w:val="00B53833"/>
    <w:rsid w:val="00B53BC2"/>
    <w:rsid w:val="00B53C6B"/>
    <w:rsid w:val="00B541F3"/>
    <w:rsid w:val="00B54E0B"/>
    <w:rsid w:val="00B55179"/>
    <w:rsid w:val="00B55213"/>
    <w:rsid w:val="00B55E25"/>
    <w:rsid w:val="00B56496"/>
    <w:rsid w:val="00B5651B"/>
    <w:rsid w:val="00B56FE3"/>
    <w:rsid w:val="00B5773F"/>
    <w:rsid w:val="00B5777A"/>
    <w:rsid w:val="00B579D2"/>
    <w:rsid w:val="00B57D95"/>
    <w:rsid w:val="00B57E9C"/>
    <w:rsid w:val="00B60137"/>
    <w:rsid w:val="00B60894"/>
    <w:rsid w:val="00B61060"/>
    <w:rsid w:val="00B62037"/>
    <w:rsid w:val="00B623F8"/>
    <w:rsid w:val="00B62789"/>
    <w:rsid w:val="00B6280C"/>
    <w:rsid w:val="00B628F3"/>
    <w:rsid w:val="00B62A44"/>
    <w:rsid w:val="00B630F8"/>
    <w:rsid w:val="00B632C3"/>
    <w:rsid w:val="00B63B6A"/>
    <w:rsid w:val="00B63C8B"/>
    <w:rsid w:val="00B63F1B"/>
    <w:rsid w:val="00B63F64"/>
    <w:rsid w:val="00B63FEE"/>
    <w:rsid w:val="00B643DE"/>
    <w:rsid w:val="00B645AE"/>
    <w:rsid w:val="00B646E0"/>
    <w:rsid w:val="00B648D6"/>
    <w:rsid w:val="00B64936"/>
    <w:rsid w:val="00B6493A"/>
    <w:rsid w:val="00B64A2F"/>
    <w:rsid w:val="00B64D35"/>
    <w:rsid w:val="00B65161"/>
    <w:rsid w:val="00B65282"/>
    <w:rsid w:val="00B6547C"/>
    <w:rsid w:val="00B657A3"/>
    <w:rsid w:val="00B65E17"/>
    <w:rsid w:val="00B66742"/>
    <w:rsid w:val="00B66ADF"/>
    <w:rsid w:val="00B66EB4"/>
    <w:rsid w:val="00B66EF6"/>
    <w:rsid w:val="00B66F69"/>
    <w:rsid w:val="00B67098"/>
    <w:rsid w:val="00B6748D"/>
    <w:rsid w:val="00B676A8"/>
    <w:rsid w:val="00B677ED"/>
    <w:rsid w:val="00B7009D"/>
    <w:rsid w:val="00B705F4"/>
    <w:rsid w:val="00B706CC"/>
    <w:rsid w:val="00B70B6D"/>
    <w:rsid w:val="00B70E18"/>
    <w:rsid w:val="00B70E63"/>
    <w:rsid w:val="00B71277"/>
    <w:rsid w:val="00B713FA"/>
    <w:rsid w:val="00B7147B"/>
    <w:rsid w:val="00B71B83"/>
    <w:rsid w:val="00B71E74"/>
    <w:rsid w:val="00B7205E"/>
    <w:rsid w:val="00B72393"/>
    <w:rsid w:val="00B725C7"/>
    <w:rsid w:val="00B729C5"/>
    <w:rsid w:val="00B729E2"/>
    <w:rsid w:val="00B72A23"/>
    <w:rsid w:val="00B72CBA"/>
    <w:rsid w:val="00B72FC9"/>
    <w:rsid w:val="00B732B0"/>
    <w:rsid w:val="00B736BA"/>
    <w:rsid w:val="00B736EC"/>
    <w:rsid w:val="00B73A0F"/>
    <w:rsid w:val="00B73CDE"/>
    <w:rsid w:val="00B73FC8"/>
    <w:rsid w:val="00B74017"/>
    <w:rsid w:val="00B7412B"/>
    <w:rsid w:val="00B7454B"/>
    <w:rsid w:val="00B745E9"/>
    <w:rsid w:val="00B74720"/>
    <w:rsid w:val="00B74929"/>
    <w:rsid w:val="00B74948"/>
    <w:rsid w:val="00B749FF"/>
    <w:rsid w:val="00B74AA9"/>
    <w:rsid w:val="00B7508B"/>
    <w:rsid w:val="00B752A8"/>
    <w:rsid w:val="00B7540D"/>
    <w:rsid w:val="00B7582F"/>
    <w:rsid w:val="00B75EF0"/>
    <w:rsid w:val="00B761C3"/>
    <w:rsid w:val="00B7636B"/>
    <w:rsid w:val="00B765BC"/>
    <w:rsid w:val="00B765F9"/>
    <w:rsid w:val="00B76698"/>
    <w:rsid w:val="00B76C27"/>
    <w:rsid w:val="00B76DFC"/>
    <w:rsid w:val="00B76F72"/>
    <w:rsid w:val="00B77502"/>
    <w:rsid w:val="00B775EC"/>
    <w:rsid w:val="00B77B13"/>
    <w:rsid w:val="00B77DB3"/>
    <w:rsid w:val="00B800A8"/>
    <w:rsid w:val="00B80521"/>
    <w:rsid w:val="00B806E4"/>
    <w:rsid w:val="00B807FD"/>
    <w:rsid w:val="00B80E47"/>
    <w:rsid w:val="00B80F3E"/>
    <w:rsid w:val="00B810A0"/>
    <w:rsid w:val="00B81353"/>
    <w:rsid w:val="00B81A49"/>
    <w:rsid w:val="00B81AAF"/>
    <w:rsid w:val="00B82536"/>
    <w:rsid w:val="00B82724"/>
    <w:rsid w:val="00B827E5"/>
    <w:rsid w:val="00B83221"/>
    <w:rsid w:val="00B83473"/>
    <w:rsid w:val="00B83483"/>
    <w:rsid w:val="00B837A6"/>
    <w:rsid w:val="00B83EF7"/>
    <w:rsid w:val="00B841D9"/>
    <w:rsid w:val="00B8429A"/>
    <w:rsid w:val="00B842FD"/>
    <w:rsid w:val="00B84B00"/>
    <w:rsid w:val="00B84B68"/>
    <w:rsid w:val="00B84BD0"/>
    <w:rsid w:val="00B84C9C"/>
    <w:rsid w:val="00B854B5"/>
    <w:rsid w:val="00B854F6"/>
    <w:rsid w:val="00B85502"/>
    <w:rsid w:val="00B85C98"/>
    <w:rsid w:val="00B86554"/>
    <w:rsid w:val="00B86831"/>
    <w:rsid w:val="00B86BAA"/>
    <w:rsid w:val="00B8709B"/>
    <w:rsid w:val="00B871B9"/>
    <w:rsid w:val="00B8763C"/>
    <w:rsid w:val="00B90381"/>
    <w:rsid w:val="00B90518"/>
    <w:rsid w:val="00B9054E"/>
    <w:rsid w:val="00B90E96"/>
    <w:rsid w:val="00B911A9"/>
    <w:rsid w:val="00B91225"/>
    <w:rsid w:val="00B912C9"/>
    <w:rsid w:val="00B912F8"/>
    <w:rsid w:val="00B9183C"/>
    <w:rsid w:val="00B92073"/>
    <w:rsid w:val="00B92512"/>
    <w:rsid w:val="00B92693"/>
    <w:rsid w:val="00B9312D"/>
    <w:rsid w:val="00B93222"/>
    <w:rsid w:val="00B934FE"/>
    <w:rsid w:val="00B93591"/>
    <w:rsid w:val="00B936DE"/>
    <w:rsid w:val="00B93A77"/>
    <w:rsid w:val="00B93AD0"/>
    <w:rsid w:val="00B93CA2"/>
    <w:rsid w:val="00B93D2E"/>
    <w:rsid w:val="00B93FFD"/>
    <w:rsid w:val="00B947ED"/>
    <w:rsid w:val="00B9498C"/>
    <w:rsid w:val="00B94ABB"/>
    <w:rsid w:val="00B94B6A"/>
    <w:rsid w:val="00B94E2B"/>
    <w:rsid w:val="00B94E64"/>
    <w:rsid w:val="00B95241"/>
    <w:rsid w:val="00B95EF2"/>
    <w:rsid w:val="00B9606A"/>
    <w:rsid w:val="00B960A6"/>
    <w:rsid w:val="00B9659E"/>
    <w:rsid w:val="00B96C4D"/>
    <w:rsid w:val="00B96C6D"/>
    <w:rsid w:val="00B97048"/>
    <w:rsid w:val="00B973D4"/>
    <w:rsid w:val="00B973F3"/>
    <w:rsid w:val="00B97935"/>
    <w:rsid w:val="00B97DF8"/>
    <w:rsid w:val="00B97E3D"/>
    <w:rsid w:val="00BA08A4"/>
    <w:rsid w:val="00BA0A46"/>
    <w:rsid w:val="00BA0A6E"/>
    <w:rsid w:val="00BA0AF3"/>
    <w:rsid w:val="00BA0BCD"/>
    <w:rsid w:val="00BA1556"/>
    <w:rsid w:val="00BA1C48"/>
    <w:rsid w:val="00BA1CF2"/>
    <w:rsid w:val="00BA1F2F"/>
    <w:rsid w:val="00BA2145"/>
    <w:rsid w:val="00BA2296"/>
    <w:rsid w:val="00BA2502"/>
    <w:rsid w:val="00BA253D"/>
    <w:rsid w:val="00BA2898"/>
    <w:rsid w:val="00BA2DA4"/>
    <w:rsid w:val="00BA30EF"/>
    <w:rsid w:val="00BA36AF"/>
    <w:rsid w:val="00BA3C63"/>
    <w:rsid w:val="00BA400E"/>
    <w:rsid w:val="00BA41C6"/>
    <w:rsid w:val="00BA433C"/>
    <w:rsid w:val="00BA44FB"/>
    <w:rsid w:val="00BA4780"/>
    <w:rsid w:val="00BA47C5"/>
    <w:rsid w:val="00BA49D5"/>
    <w:rsid w:val="00BA50C9"/>
    <w:rsid w:val="00BA55E4"/>
    <w:rsid w:val="00BA5661"/>
    <w:rsid w:val="00BA56E2"/>
    <w:rsid w:val="00BA58C2"/>
    <w:rsid w:val="00BA5F01"/>
    <w:rsid w:val="00BA635C"/>
    <w:rsid w:val="00BA63A8"/>
    <w:rsid w:val="00BA6C32"/>
    <w:rsid w:val="00BA6D36"/>
    <w:rsid w:val="00BA6F27"/>
    <w:rsid w:val="00BA70CC"/>
    <w:rsid w:val="00BA70D8"/>
    <w:rsid w:val="00BA76C3"/>
    <w:rsid w:val="00BA787E"/>
    <w:rsid w:val="00BA78EA"/>
    <w:rsid w:val="00BA7F8F"/>
    <w:rsid w:val="00BB029C"/>
    <w:rsid w:val="00BB04DF"/>
    <w:rsid w:val="00BB0806"/>
    <w:rsid w:val="00BB0A4E"/>
    <w:rsid w:val="00BB1051"/>
    <w:rsid w:val="00BB14CC"/>
    <w:rsid w:val="00BB1826"/>
    <w:rsid w:val="00BB1949"/>
    <w:rsid w:val="00BB1FA6"/>
    <w:rsid w:val="00BB1FA8"/>
    <w:rsid w:val="00BB208D"/>
    <w:rsid w:val="00BB21C8"/>
    <w:rsid w:val="00BB2633"/>
    <w:rsid w:val="00BB2E35"/>
    <w:rsid w:val="00BB2F2C"/>
    <w:rsid w:val="00BB2F9C"/>
    <w:rsid w:val="00BB3394"/>
    <w:rsid w:val="00BB39FB"/>
    <w:rsid w:val="00BB3AA3"/>
    <w:rsid w:val="00BB3ABA"/>
    <w:rsid w:val="00BB3AF9"/>
    <w:rsid w:val="00BB3B94"/>
    <w:rsid w:val="00BB4400"/>
    <w:rsid w:val="00BB454C"/>
    <w:rsid w:val="00BB46E5"/>
    <w:rsid w:val="00BB485F"/>
    <w:rsid w:val="00BB5034"/>
    <w:rsid w:val="00BB53CF"/>
    <w:rsid w:val="00BB54EB"/>
    <w:rsid w:val="00BB5628"/>
    <w:rsid w:val="00BB58A4"/>
    <w:rsid w:val="00BB5DF6"/>
    <w:rsid w:val="00BB60DA"/>
    <w:rsid w:val="00BB7027"/>
    <w:rsid w:val="00BB70DB"/>
    <w:rsid w:val="00BB71EE"/>
    <w:rsid w:val="00BB722F"/>
    <w:rsid w:val="00BB73C1"/>
    <w:rsid w:val="00BB76AD"/>
    <w:rsid w:val="00BC0099"/>
    <w:rsid w:val="00BC0768"/>
    <w:rsid w:val="00BC078B"/>
    <w:rsid w:val="00BC1301"/>
    <w:rsid w:val="00BC1532"/>
    <w:rsid w:val="00BC188E"/>
    <w:rsid w:val="00BC1A36"/>
    <w:rsid w:val="00BC1FED"/>
    <w:rsid w:val="00BC2B2E"/>
    <w:rsid w:val="00BC2B51"/>
    <w:rsid w:val="00BC3378"/>
    <w:rsid w:val="00BC35F9"/>
    <w:rsid w:val="00BC399F"/>
    <w:rsid w:val="00BC3B88"/>
    <w:rsid w:val="00BC42A4"/>
    <w:rsid w:val="00BC4344"/>
    <w:rsid w:val="00BC4486"/>
    <w:rsid w:val="00BC44C1"/>
    <w:rsid w:val="00BC4752"/>
    <w:rsid w:val="00BC4976"/>
    <w:rsid w:val="00BC4F3F"/>
    <w:rsid w:val="00BC525D"/>
    <w:rsid w:val="00BC52BB"/>
    <w:rsid w:val="00BC53BE"/>
    <w:rsid w:val="00BC54F0"/>
    <w:rsid w:val="00BC551D"/>
    <w:rsid w:val="00BC5609"/>
    <w:rsid w:val="00BC5D1E"/>
    <w:rsid w:val="00BC6357"/>
    <w:rsid w:val="00BC65B7"/>
    <w:rsid w:val="00BC6AD1"/>
    <w:rsid w:val="00BC6EEF"/>
    <w:rsid w:val="00BC6F06"/>
    <w:rsid w:val="00BC6F9B"/>
    <w:rsid w:val="00BC702C"/>
    <w:rsid w:val="00BC70D1"/>
    <w:rsid w:val="00BC70E7"/>
    <w:rsid w:val="00BC7DA4"/>
    <w:rsid w:val="00BC7E85"/>
    <w:rsid w:val="00BD0230"/>
    <w:rsid w:val="00BD033C"/>
    <w:rsid w:val="00BD06B4"/>
    <w:rsid w:val="00BD07C3"/>
    <w:rsid w:val="00BD0F9E"/>
    <w:rsid w:val="00BD123D"/>
    <w:rsid w:val="00BD18E4"/>
    <w:rsid w:val="00BD199C"/>
    <w:rsid w:val="00BD1A44"/>
    <w:rsid w:val="00BD1EBF"/>
    <w:rsid w:val="00BD23DA"/>
    <w:rsid w:val="00BD2437"/>
    <w:rsid w:val="00BD28BF"/>
    <w:rsid w:val="00BD313F"/>
    <w:rsid w:val="00BD35E1"/>
    <w:rsid w:val="00BD3669"/>
    <w:rsid w:val="00BD36A0"/>
    <w:rsid w:val="00BD3B7F"/>
    <w:rsid w:val="00BD3C59"/>
    <w:rsid w:val="00BD3F23"/>
    <w:rsid w:val="00BD43A4"/>
    <w:rsid w:val="00BD445D"/>
    <w:rsid w:val="00BD49A4"/>
    <w:rsid w:val="00BD51B9"/>
    <w:rsid w:val="00BD527F"/>
    <w:rsid w:val="00BD5599"/>
    <w:rsid w:val="00BD5672"/>
    <w:rsid w:val="00BD5796"/>
    <w:rsid w:val="00BD5B64"/>
    <w:rsid w:val="00BD5DDC"/>
    <w:rsid w:val="00BD637A"/>
    <w:rsid w:val="00BD6815"/>
    <w:rsid w:val="00BD706F"/>
    <w:rsid w:val="00BD76CB"/>
    <w:rsid w:val="00BD77D2"/>
    <w:rsid w:val="00BD7A17"/>
    <w:rsid w:val="00BD7ABE"/>
    <w:rsid w:val="00BD7CE3"/>
    <w:rsid w:val="00BE0860"/>
    <w:rsid w:val="00BE092D"/>
    <w:rsid w:val="00BE0971"/>
    <w:rsid w:val="00BE1360"/>
    <w:rsid w:val="00BE143C"/>
    <w:rsid w:val="00BE14AF"/>
    <w:rsid w:val="00BE15B1"/>
    <w:rsid w:val="00BE15D4"/>
    <w:rsid w:val="00BE19CE"/>
    <w:rsid w:val="00BE1A36"/>
    <w:rsid w:val="00BE1C92"/>
    <w:rsid w:val="00BE2085"/>
    <w:rsid w:val="00BE2160"/>
    <w:rsid w:val="00BE241E"/>
    <w:rsid w:val="00BE2777"/>
    <w:rsid w:val="00BE2E78"/>
    <w:rsid w:val="00BE2E7C"/>
    <w:rsid w:val="00BE2EBC"/>
    <w:rsid w:val="00BE346E"/>
    <w:rsid w:val="00BE36F7"/>
    <w:rsid w:val="00BE3775"/>
    <w:rsid w:val="00BE3950"/>
    <w:rsid w:val="00BE3CF9"/>
    <w:rsid w:val="00BE43CC"/>
    <w:rsid w:val="00BE4594"/>
    <w:rsid w:val="00BE48A3"/>
    <w:rsid w:val="00BE521F"/>
    <w:rsid w:val="00BE574E"/>
    <w:rsid w:val="00BE58D7"/>
    <w:rsid w:val="00BE59A4"/>
    <w:rsid w:val="00BE5FAC"/>
    <w:rsid w:val="00BE607C"/>
    <w:rsid w:val="00BE6296"/>
    <w:rsid w:val="00BE6297"/>
    <w:rsid w:val="00BE666F"/>
    <w:rsid w:val="00BE68E0"/>
    <w:rsid w:val="00BE6D11"/>
    <w:rsid w:val="00BE70EC"/>
    <w:rsid w:val="00BE716C"/>
    <w:rsid w:val="00BE719F"/>
    <w:rsid w:val="00BE7465"/>
    <w:rsid w:val="00BE790B"/>
    <w:rsid w:val="00BE7986"/>
    <w:rsid w:val="00BE7D22"/>
    <w:rsid w:val="00BF04A2"/>
    <w:rsid w:val="00BF061F"/>
    <w:rsid w:val="00BF08C9"/>
    <w:rsid w:val="00BF0A56"/>
    <w:rsid w:val="00BF0BF2"/>
    <w:rsid w:val="00BF1C22"/>
    <w:rsid w:val="00BF2733"/>
    <w:rsid w:val="00BF2A0F"/>
    <w:rsid w:val="00BF2AEB"/>
    <w:rsid w:val="00BF2CA8"/>
    <w:rsid w:val="00BF2E02"/>
    <w:rsid w:val="00BF30CE"/>
    <w:rsid w:val="00BF3525"/>
    <w:rsid w:val="00BF3A0A"/>
    <w:rsid w:val="00BF3A88"/>
    <w:rsid w:val="00BF3BA5"/>
    <w:rsid w:val="00BF3C63"/>
    <w:rsid w:val="00BF3D2E"/>
    <w:rsid w:val="00BF3ECC"/>
    <w:rsid w:val="00BF43FB"/>
    <w:rsid w:val="00BF4792"/>
    <w:rsid w:val="00BF4833"/>
    <w:rsid w:val="00BF4FB8"/>
    <w:rsid w:val="00BF5468"/>
    <w:rsid w:val="00BF5606"/>
    <w:rsid w:val="00BF5B04"/>
    <w:rsid w:val="00BF5E34"/>
    <w:rsid w:val="00BF6012"/>
    <w:rsid w:val="00BF6479"/>
    <w:rsid w:val="00BF6D7E"/>
    <w:rsid w:val="00BF6F25"/>
    <w:rsid w:val="00BF70ED"/>
    <w:rsid w:val="00BF78C4"/>
    <w:rsid w:val="00BF7A6E"/>
    <w:rsid w:val="00BF7B1B"/>
    <w:rsid w:val="00BF7C3F"/>
    <w:rsid w:val="00C000E4"/>
    <w:rsid w:val="00C00213"/>
    <w:rsid w:val="00C0052B"/>
    <w:rsid w:val="00C00548"/>
    <w:rsid w:val="00C0055A"/>
    <w:rsid w:val="00C00708"/>
    <w:rsid w:val="00C0075B"/>
    <w:rsid w:val="00C00D7A"/>
    <w:rsid w:val="00C010EB"/>
    <w:rsid w:val="00C01501"/>
    <w:rsid w:val="00C01869"/>
    <w:rsid w:val="00C01B5D"/>
    <w:rsid w:val="00C01EBA"/>
    <w:rsid w:val="00C024F7"/>
    <w:rsid w:val="00C02A0B"/>
    <w:rsid w:val="00C02F36"/>
    <w:rsid w:val="00C03172"/>
    <w:rsid w:val="00C031B2"/>
    <w:rsid w:val="00C03208"/>
    <w:rsid w:val="00C033F2"/>
    <w:rsid w:val="00C035A4"/>
    <w:rsid w:val="00C0364A"/>
    <w:rsid w:val="00C03F22"/>
    <w:rsid w:val="00C040F9"/>
    <w:rsid w:val="00C043AD"/>
    <w:rsid w:val="00C0454B"/>
    <w:rsid w:val="00C045A0"/>
    <w:rsid w:val="00C04879"/>
    <w:rsid w:val="00C04CC9"/>
    <w:rsid w:val="00C04EE3"/>
    <w:rsid w:val="00C05271"/>
    <w:rsid w:val="00C0580B"/>
    <w:rsid w:val="00C0599E"/>
    <w:rsid w:val="00C05AE7"/>
    <w:rsid w:val="00C05BD8"/>
    <w:rsid w:val="00C05BDF"/>
    <w:rsid w:val="00C05C72"/>
    <w:rsid w:val="00C060D2"/>
    <w:rsid w:val="00C061D5"/>
    <w:rsid w:val="00C065AA"/>
    <w:rsid w:val="00C06996"/>
    <w:rsid w:val="00C069AB"/>
    <w:rsid w:val="00C07A5C"/>
    <w:rsid w:val="00C07C1E"/>
    <w:rsid w:val="00C10296"/>
    <w:rsid w:val="00C10409"/>
    <w:rsid w:val="00C1092F"/>
    <w:rsid w:val="00C10C17"/>
    <w:rsid w:val="00C10CFC"/>
    <w:rsid w:val="00C10D68"/>
    <w:rsid w:val="00C113A6"/>
    <w:rsid w:val="00C11F36"/>
    <w:rsid w:val="00C12610"/>
    <w:rsid w:val="00C126A6"/>
    <w:rsid w:val="00C126B5"/>
    <w:rsid w:val="00C128AE"/>
    <w:rsid w:val="00C13C8C"/>
    <w:rsid w:val="00C140C0"/>
    <w:rsid w:val="00C140D0"/>
    <w:rsid w:val="00C14CF9"/>
    <w:rsid w:val="00C14E97"/>
    <w:rsid w:val="00C1528B"/>
    <w:rsid w:val="00C152D6"/>
    <w:rsid w:val="00C152E9"/>
    <w:rsid w:val="00C15952"/>
    <w:rsid w:val="00C15B72"/>
    <w:rsid w:val="00C15F0A"/>
    <w:rsid w:val="00C16755"/>
    <w:rsid w:val="00C16937"/>
    <w:rsid w:val="00C16A31"/>
    <w:rsid w:val="00C16A6A"/>
    <w:rsid w:val="00C16EF3"/>
    <w:rsid w:val="00C1727F"/>
    <w:rsid w:val="00C17904"/>
    <w:rsid w:val="00C17B74"/>
    <w:rsid w:val="00C17E46"/>
    <w:rsid w:val="00C200BC"/>
    <w:rsid w:val="00C20167"/>
    <w:rsid w:val="00C2047B"/>
    <w:rsid w:val="00C2064B"/>
    <w:rsid w:val="00C20765"/>
    <w:rsid w:val="00C2078A"/>
    <w:rsid w:val="00C20E73"/>
    <w:rsid w:val="00C20F3C"/>
    <w:rsid w:val="00C21198"/>
    <w:rsid w:val="00C2144D"/>
    <w:rsid w:val="00C21A90"/>
    <w:rsid w:val="00C21A96"/>
    <w:rsid w:val="00C21E13"/>
    <w:rsid w:val="00C21FED"/>
    <w:rsid w:val="00C223C3"/>
    <w:rsid w:val="00C224D2"/>
    <w:rsid w:val="00C22502"/>
    <w:rsid w:val="00C22673"/>
    <w:rsid w:val="00C227F4"/>
    <w:rsid w:val="00C22818"/>
    <w:rsid w:val="00C22CCC"/>
    <w:rsid w:val="00C22DFD"/>
    <w:rsid w:val="00C23473"/>
    <w:rsid w:val="00C23D14"/>
    <w:rsid w:val="00C242DE"/>
    <w:rsid w:val="00C245EF"/>
    <w:rsid w:val="00C24AE7"/>
    <w:rsid w:val="00C250DE"/>
    <w:rsid w:val="00C25900"/>
    <w:rsid w:val="00C264EF"/>
    <w:rsid w:val="00C26D7F"/>
    <w:rsid w:val="00C271BD"/>
    <w:rsid w:val="00C27275"/>
    <w:rsid w:val="00C275A6"/>
    <w:rsid w:val="00C27B36"/>
    <w:rsid w:val="00C30068"/>
    <w:rsid w:val="00C30380"/>
    <w:rsid w:val="00C30776"/>
    <w:rsid w:val="00C30B34"/>
    <w:rsid w:val="00C30C2F"/>
    <w:rsid w:val="00C30EF8"/>
    <w:rsid w:val="00C30FDA"/>
    <w:rsid w:val="00C31055"/>
    <w:rsid w:val="00C3112F"/>
    <w:rsid w:val="00C312B1"/>
    <w:rsid w:val="00C3182D"/>
    <w:rsid w:val="00C31867"/>
    <w:rsid w:val="00C318FD"/>
    <w:rsid w:val="00C31942"/>
    <w:rsid w:val="00C31A4F"/>
    <w:rsid w:val="00C31E74"/>
    <w:rsid w:val="00C320E5"/>
    <w:rsid w:val="00C322E7"/>
    <w:rsid w:val="00C3234B"/>
    <w:rsid w:val="00C32809"/>
    <w:rsid w:val="00C32958"/>
    <w:rsid w:val="00C32AC8"/>
    <w:rsid w:val="00C32B0F"/>
    <w:rsid w:val="00C330A2"/>
    <w:rsid w:val="00C333D5"/>
    <w:rsid w:val="00C334EC"/>
    <w:rsid w:val="00C33892"/>
    <w:rsid w:val="00C3393E"/>
    <w:rsid w:val="00C33971"/>
    <w:rsid w:val="00C33B06"/>
    <w:rsid w:val="00C33D8B"/>
    <w:rsid w:val="00C34418"/>
    <w:rsid w:val="00C35287"/>
    <w:rsid w:val="00C353E0"/>
    <w:rsid w:val="00C35578"/>
    <w:rsid w:val="00C35986"/>
    <w:rsid w:val="00C35D48"/>
    <w:rsid w:val="00C35DB9"/>
    <w:rsid w:val="00C35DEB"/>
    <w:rsid w:val="00C3636C"/>
    <w:rsid w:val="00C363D6"/>
    <w:rsid w:val="00C3676B"/>
    <w:rsid w:val="00C3689E"/>
    <w:rsid w:val="00C36F3D"/>
    <w:rsid w:val="00C37318"/>
    <w:rsid w:val="00C37554"/>
    <w:rsid w:val="00C376C0"/>
    <w:rsid w:val="00C37ADA"/>
    <w:rsid w:val="00C37B2A"/>
    <w:rsid w:val="00C4020E"/>
    <w:rsid w:val="00C402DF"/>
    <w:rsid w:val="00C403A5"/>
    <w:rsid w:val="00C403AD"/>
    <w:rsid w:val="00C403C0"/>
    <w:rsid w:val="00C409A7"/>
    <w:rsid w:val="00C409C3"/>
    <w:rsid w:val="00C40C30"/>
    <w:rsid w:val="00C40E67"/>
    <w:rsid w:val="00C4101C"/>
    <w:rsid w:val="00C414B9"/>
    <w:rsid w:val="00C41550"/>
    <w:rsid w:val="00C4167C"/>
    <w:rsid w:val="00C416BC"/>
    <w:rsid w:val="00C41964"/>
    <w:rsid w:val="00C41F0E"/>
    <w:rsid w:val="00C41F42"/>
    <w:rsid w:val="00C42838"/>
    <w:rsid w:val="00C42DAC"/>
    <w:rsid w:val="00C430D2"/>
    <w:rsid w:val="00C433EE"/>
    <w:rsid w:val="00C4361E"/>
    <w:rsid w:val="00C4397D"/>
    <w:rsid w:val="00C43D5D"/>
    <w:rsid w:val="00C43EAE"/>
    <w:rsid w:val="00C44075"/>
    <w:rsid w:val="00C44153"/>
    <w:rsid w:val="00C44213"/>
    <w:rsid w:val="00C44303"/>
    <w:rsid w:val="00C445BF"/>
    <w:rsid w:val="00C4514A"/>
    <w:rsid w:val="00C45AF1"/>
    <w:rsid w:val="00C462E1"/>
    <w:rsid w:val="00C463DE"/>
    <w:rsid w:val="00C46642"/>
    <w:rsid w:val="00C466AB"/>
    <w:rsid w:val="00C4691F"/>
    <w:rsid w:val="00C46943"/>
    <w:rsid w:val="00C46A10"/>
    <w:rsid w:val="00C46CFB"/>
    <w:rsid w:val="00C46E6F"/>
    <w:rsid w:val="00C47095"/>
    <w:rsid w:val="00C4747C"/>
    <w:rsid w:val="00C474A9"/>
    <w:rsid w:val="00C47626"/>
    <w:rsid w:val="00C47CF3"/>
    <w:rsid w:val="00C47FA1"/>
    <w:rsid w:val="00C5042C"/>
    <w:rsid w:val="00C50522"/>
    <w:rsid w:val="00C50866"/>
    <w:rsid w:val="00C50A26"/>
    <w:rsid w:val="00C510B2"/>
    <w:rsid w:val="00C51E6C"/>
    <w:rsid w:val="00C51FB0"/>
    <w:rsid w:val="00C520A8"/>
    <w:rsid w:val="00C52216"/>
    <w:rsid w:val="00C52249"/>
    <w:rsid w:val="00C522CE"/>
    <w:rsid w:val="00C526EF"/>
    <w:rsid w:val="00C5279A"/>
    <w:rsid w:val="00C527C1"/>
    <w:rsid w:val="00C52DFE"/>
    <w:rsid w:val="00C52F15"/>
    <w:rsid w:val="00C537CA"/>
    <w:rsid w:val="00C53EE1"/>
    <w:rsid w:val="00C54674"/>
    <w:rsid w:val="00C546BD"/>
    <w:rsid w:val="00C5473E"/>
    <w:rsid w:val="00C548D2"/>
    <w:rsid w:val="00C54BF3"/>
    <w:rsid w:val="00C54D9D"/>
    <w:rsid w:val="00C56093"/>
    <w:rsid w:val="00C5637B"/>
    <w:rsid w:val="00C5653C"/>
    <w:rsid w:val="00C56F51"/>
    <w:rsid w:val="00C57032"/>
    <w:rsid w:val="00C5712B"/>
    <w:rsid w:val="00C577B6"/>
    <w:rsid w:val="00C57961"/>
    <w:rsid w:val="00C57A4F"/>
    <w:rsid w:val="00C60208"/>
    <w:rsid w:val="00C607D3"/>
    <w:rsid w:val="00C60A50"/>
    <w:rsid w:val="00C6112B"/>
    <w:rsid w:val="00C6112F"/>
    <w:rsid w:val="00C61159"/>
    <w:rsid w:val="00C611DA"/>
    <w:rsid w:val="00C61492"/>
    <w:rsid w:val="00C6184D"/>
    <w:rsid w:val="00C61A3E"/>
    <w:rsid w:val="00C61BF9"/>
    <w:rsid w:val="00C61CD8"/>
    <w:rsid w:val="00C61EFF"/>
    <w:rsid w:val="00C61F55"/>
    <w:rsid w:val="00C62162"/>
    <w:rsid w:val="00C62264"/>
    <w:rsid w:val="00C623F3"/>
    <w:rsid w:val="00C62A20"/>
    <w:rsid w:val="00C62D6C"/>
    <w:rsid w:val="00C63321"/>
    <w:rsid w:val="00C63360"/>
    <w:rsid w:val="00C63478"/>
    <w:rsid w:val="00C636B6"/>
    <w:rsid w:val="00C63816"/>
    <w:rsid w:val="00C63988"/>
    <w:rsid w:val="00C6408B"/>
    <w:rsid w:val="00C64148"/>
    <w:rsid w:val="00C64241"/>
    <w:rsid w:val="00C64261"/>
    <w:rsid w:val="00C647D4"/>
    <w:rsid w:val="00C64EA4"/>
    <w:rsid w:val="00C651C1"/>
    <w:rsid w:val="00C653F3"/>
    <w:rsid w:val="00C6548C"/>
    <w:rsid w:val="00C6598C"/>
    <w:rsid w:val="00C65E80"/>
    <w:rsid w:val="00C664ED"/>
    <w:rsid w:val="00C667CD"/>
    <w:rsid w:val="00C66D0E"/>
    <w:rsid w:val="00C66E57"/>
    <w:rsid w:val="00C670BD"/>
    <w:rsid w:val="00C6725F"/>
    <w:rsid w:val="00C67339"/>
    <w:rsid w:val="00C67E85"/>
    <w:rsid w:val="00C7009D"/>
    <w:rsid w:val="00C701CE"/>
    <w:rsid w:val="00C706E6"/>
    <w:rsid w:val="00C70A23"/>
    <w:rsid w:val="00C70BFD"/>
    <w:rsid w:val="00C70F29"/>
    <w:rsid w:val="00C7125D"/>
    <w:rsid w:val="00C7158C"/>
    <w:rsid w:val="00C715AC"/>
    <w:rsid w:val="00C7174E"/>
    <w:rsid w:val="00C719E7"/>
    <w:rsid w:val="00C71CE3"/>
    <w:rsid w:val="00C7216C"/>
    <w:rsid w:val="00C7217F"/>
    <w:rsid w:val="00C7219C"/>
    <w:rsid w:val="00C72957"/>
    <w:rsid w:val="00C72A51"/>
    <w:rsid w:val="00C72B92"/>
    <w:rsid w:val="00C72F45"/>
    <w:rsid w:val="00C7302E"/>
    <w:rsid w:val="00C738F4"/>
    <w:rsid w:val="00C73A3B"/>
    <w:rsid w:val="00C73AF5"/>
    <w:rsid w:val="00C73CC6"/>
    <w:rsid w:val="00C73DE3"/>
    <w:rsid w:val="00C742FB"/>
    <w:rsid w:val="00C746A9"/>
    <w:rsid w:val="00C7482B"/>
    <w:rsid w:val="00C74B80"/>
    <w:rsid w:val="00C74DFF"/>
    <w:rsid w:val="00C75195"/>
    <w:rsid w:val="00C75265"/>
    <w:rsid w:val="00C75677"/>
    <w:rsid w:val="00C75810"/>
    <w:rsid w:val="00C75A90"/>
    <w:rsid w:val="00C75D26"/>
    <w:rsid w:val="00C75E56"/>
    <w:rsid w:val="00C75F77"/>
    <w:rsid w:val="00C7664A"/>
    <w:rsid w:val="00C76678"/>
    <w:rsid w:val="00C768B2"/>
    <w:rsid w:val="00C768C4"/>
    <w:rsid w:val="00C769CC"/>
    <w:rsid w:val="00C76C09"/>
    <w:rsid w:val="00C76F76"/>
    <w:rsid w:val="00C7717E"/>
    <w:rsid w:val="00C77CBE"/>
    <w:rsid w:val="00C8005E"/>
    <w:rsid w:val="00C80363"/>
    <w:rsid w:val="00C8051E"/>
    <w:rsid w:val="00C806E6"/>
    <w:rsid w:val="00C806E8"/>
    <w:rsid w:val="00C80CA0"/>
    <w:rsid w:val="00C8102B"/>
    <w:rsid w:val="00C810C8"/>
    <w:rsid w:val="00C8139F"/>
    <w:rsid w:val="00C81895"/>
    <w:rsid w:val="00C81A83"/>
    <w:rsid w:val="00C81F70"/>
    <w:rsid w:val="00C8234D"/>
    <w:rsid w:val="00C824E4"/>
    <w:rsid w:val="00C82D58"/>
    <w:rsid w:val="00C8412F"/>
    <w:rsid w:val="00C8417E"/>
    <w:rsid w:val="00C843F6"/>
    <w:rsid w:val="00C84A26"/>
    <w:rsid w:val="00C85051"/>
    <w:rsid w:val="00C851A6"/>
    <w:rsid w:val="00C851C5"/>
    <w:rsid w:val="00C85440"/>
    <w:rsid w:val="00C85A37"/>
    <w:rsid w:val="00C85BB2"/>
    <w:rsid w:val="00C85EC2"/>
    <w:rsid w:val="00C86079"/>
    <w:rsid w:val="00C864CB"/>
    <w:rsid w:val="00C865FC"/>
    <w:rsid w:val="00C87062"/>
    <w:rsid w:val="00C8736A"/>
    <w:rsid w:val="00C8748B"/>
    <w:rsid w:val="00C87A91"/>
    <w:rsid w:val="00C87F88"/>
    <w:rsid w:val="00C9011E"/>
    <w:rsid w:val="00C90505"/>
    <w:rsid w:val="00C90B00"/>
    <w:rsid w:val="00C90B5E"/>
    <w:rsid w:val="00C90BE1"/>
    <w:rsid w:val="00C91968"/>
    <w:rsid w:val="00C91A1C"/>
    <w:rsid w:val="00C91A7E"/>
    <w:rsid w:val="00C92103"/>
    <w:rsid w:val="00C923A5"/>
    <w:rsid w:val="00C923BD"/>
    <w:rsid w:val="00C92400"/>
    <w:rsid w:val="00C9358F"/>
    <w:rsid w:val="00C93A51"/>
    <w:rsid w:val="00C94097"/>
    <w:rsid w:val="00C940F9"/>
    <w:rsid w:val="00C946CA"/>
    <w:rsid w:val="00C9506F"/>
    <w:rsid w:val="00C9528A"/>
    <w:rsid w:val="00C953AB"/>
    <w:rsid w:val="00C963E5"/>
    <w:rsid w:val="00C96437"/>
    <w:rsid w:val="00C9685D"/>
    <w:rsid w:val="00C968C1"/>
    <w:rsid w:val="00C96C04"/>
    <w:rsid w:val="00C96F7D"/>
    <w:rsid w:val="00C97426"/>
    <w:rsid w:val="00C974EC"/>
    <w:rsid w:val="00C975A7"/>
    <w:rsid w:val="00C976C1"/>
    <w:rsid w:val="00C97972"/>
    <w:rsid w:val="00C97E36"/>
    <w:rsid w:val="00C97EF0"/>
    <w:rsid w:val="00CA005C"/>
    <w:rsid w:val="00CA0070"/>
    <w:rsid w:val="00CA02EA"/>
    <w:rsid w:val="00CA0F13"/>
    <w:rsid w:val="00CA1344"/>
    <w:rsid w:val="00CA1C37"/>
    <w:rsid w:val="00CA1CA9"/>
    <w:rsid w:val="00CA1D65"/>
    <w:rsid w:val="00CA2136"/>
    <w:rsid w:val="00CA2C6D"/>
    <w:rsid w:val="00CA304E"/>
    <w:rsid w:val="00CA31ED"/>
    <w:rsid w:val="00CA335C"/>
    <w:rsid w:val="00CA33AA"/>
    <w:rsid w:val="00CA3551"/>
    <w:rsid w:val="00CA3866"/>
    <w:rsid w:val="00CA3962"/>
    <w:rsid w:val="00CA3B9F"/>
    <w:rsid w:val="00CA3D80"/>
    <w:rsid w:val="00CA3DC7"/>
    <w:rsid w:val="00CA4437"/>
    <w:rsid w:val="00CA46A1"/>
    <w:rsid w:val="00CA47F2"/>
    <w:rsid w:val="00CA486A"/>
    <w:rsid w:val="00CA4930"/>
    <w:rsid w:val="00CA4C65"/>
    <w:rsid w:val="00CA5CFD"/>
    <w:rsid w:val="00CA5D38"/>
    <w:rsid w:val="00CA5D73"/>
    <w:rsid w:val="00CA69C2"/>
    <w:rsid w:val="00CA6B08"/>
    <w:rsid w:val="00CA6DA1"/>
    <w:rsid w:val="00CA6E4C"/>
    <w:rsid w:val="00CA6F77"/>
    <w:rsid w:val="00CA72E4"/>
    <w:rsid w:val="00CA78A0"/>
    <w:rsid w:val="00CA7D73"/>
    <w:rsid w:val="00CA7E00"/>
    <w:rsid w:val="00CB0059"/>
    <w:rsid w:val="00CB0077"/>
    <w:rsid w:val="00CB0703"/>
    <w:rsid w:val="00CB0915"/>
    <w:rsid w:val="00CB1472"/>
    <w:rsid w:val="00CB1485"/>
    <w:rsid w:val="00CB1671"/>
    <w:rsid w:val="00CB188D"/>
    <w:rsid w:val="00CB1996"/>
    <w:rsid w:val="00CB1C93"/>
    <w:rsid w:val="00CB2319"/>
    <w:rsid w:val="00CB2329"/>
    <w:rsid w:val="00CB243F"/>
    <w:rsid w:val="00CB2683"/>
    <w:rsid w:val="00CB2831"/>
    <w:rsid w:val="00CB2986"/>
    <w:rsid w:val="00CB2D7E"/>
    <w:rsid w:val="00CB3276"/>
    <w:rsid w:val="00CB38FF"/>
    <w:rsid w:val="00CB3905"/>
    <w:rsid w:val="00CB430B"/>
    <w:rsid w:val="00CB433D"/>
    <w:rsid w:val="00CB48F1"/>
    <w:rsid w:val="00CB4A72"/>
    <w:rsid w:val="00CB5066"/>
    <w:rsid w:val="00CB5939"/>
    <w:rsid w:val="00CB59C7"/>
    <w:rsid w:val="00CB5A3A"/>
    <w:rsid w:val="00CB5D57"/>
    <w:rsid w:val="00CB604A"/>
    <w:rsid w:val="00CB60AB"/>
    <w:rsid w:val="00CB66DA"/>
    <w:rsid w:val="00CB6917"/>
    <w:rsid w:val="00CB6DEC"/>
    <w:rsid w:val="00CB7492"/>
    <w:rsid w:val="00CB7677"/>
    <w:rsid w:val="00CB7721"/>
    <w:rsid w:val="00CB7838"/>
    <w:rsid w:val="00CB7917"/>
    <w:rsid w:val="00CB7C30"/>
    <w:rsid w:val="00CB7F71"/>
    <w:rsid w:val="00CC009C"/>
    <w:rsid w:val="00CC05FC"/>
    <w:rsid w:val="00CC0E76"/>
    <w:rsid w:val="00CC1A70"/>
    <w:rsid w:val="00CC1FA3"/>
    <w:rsid w:val="00CC24CE"/>
    <w:rsid w:val="00CC25F1"/>
    <w:rsid w:val="00CC28D8"/>
    <w:rsid w:val="00CC2E83"/>
    <w:rsid w:val="00CC34DE"/>
    <w:rsid w:val="00CC38D0"/>
    <w:rsid w:val="00CC3A17"/>
    <w:rsid w:val="00CC3CAF"/>
    <w:rsid w:val="00CC3DC1"/>
    <w:rsid w:val="00CC406B"/>
    <w:rsid w:val="00CC4688"/>
    <w:rsid w:val="00CC4C1A"/>
    <w:rsid w:val="00CC4C21"/>
    <w:rsid w:val="00CC4C63"/>
    <w:rsid w:val="00CC5060"/>
    <w:rsid w:val="00CC571C"/>
    <w:rsid w:val="00CC660E"/>
    <w:rsid w:val="00CC6830"/>
    <w:rsid w:val="00CC6C11"/>
    <w:rsid w:val="00CC6C87"/>
    <w:rsid w:val="00CC7273"/>
    <w:rsid w:val="00CC76FA"/>
    <w:rsid w:val="00CC78CD"/>
    <w:rsid w:val="00CD0122"/>
    <w:rsid w:val="00CD04CE"/>
    <w:rsid w:val="00CD09B1"/>
    <w:rsid w:val="00CD1017"/>
    <w:rsid w:val="00CD1115"/>
    <w:rsid w:val="00CD1366"/>
    <w:rsid w:val="00CD1644"/>
    <w:rsid w:val="00CD1993"/>
    <w:rsid w:val="00CD1CC5"/>
    <w:rsid w:val="00CD26CE"/>
    <w:rsid w:val="00CD2810"/>
    <w:rsid w:val="00CD28AF"/>
    <w:rsid w:val="00CD2C29"/>
    <w:rsid w:val="00CD36B5"/>
    <w:rsid w:val="00CD36CC"/>
    <w:rsid w:val="00CD379A"/>
    <w:rsid w:val="00CD37DB"/>
    <w:rsid w:val="00CD3DAC"/>
    <w:rsid w:val="00CD3F01"/>
    <w:rsid w:val="00CD460E"/>
    <w:rsid w:val="00CD491F"/>
    <w:rsid w:val="00CD51C3"/>
    <w:rsid w:val="00CD5383"/>
    <w:rsid w:val="00CD53C4"/>
    <w:rsid w:val="00CD57EA"/>
    <w:rsid w:val="00CD57F4"/>
    <w:rsid w:val="00CD5843"/>
    <w:rsid w:val="00CD5B2A"/>
    <w:rsid w:val="00CD60D4"/>
    <w:rsid w:val="00CD6146"/>
    <w:rsid w:val="00CD61A2"/>
    <w:rsid w:val="00CD665B"/>
    <w:rsid w:val="00CD78FA"/>
    <w:rsid w:val="00CD7930"/>
    <w:rsid w:val="00CD7A95"/>
    <w:rsid w:val="00CE04C6"/>
    <w:rsid w:val="00CE056C"/>
    <w:rsid w:val="00CE0681"/>
    <w:rsid w:val="00CE0747"/>
    <w:rsid w:val="00CE07CE"/>
    <w:rsid w:val="00CE09E1"/>
    <w:rsid w:val="00CE0B65"/>
    <w:rsid w:val="00CE0EDF"/>
    <w:rsid w:val="00CE0F91"/>
    <w:rsid w:val="00CE0FC1"/>
    <w:rsid w:val="00CE1761"/>
    <w:rsid w:val="00CE1888"/>
    <w:rsid w:val="00CE204A"/>
    <w:rsid w:val="00CE209D"/>
    <w:rsid w:val="00CE23F1"/>
    <w:rsid w:val="00CE2918"/>
    <w:rsid w:val="00CE351D"/>
    <w:rsid w:val="00CE36CC"/>
    <w:rsid w:val="00CE3828"/>
    <w:rsid w:val="00CE3A23"/>
    <w:rsid w:val="00CE3FFF"/>
    <w:rsid w:val="00CE4180"/>
    <w:rsid w:val="00CE462C"/>
    <w:rsid w:val="00CE4800"/>
    <w:rsid w:val="00CE485F"/>
    <w:rsid w:val="00CE4CF9"/>
    <w:rsid w:val="00CE5133"/>
    <w:rsid w:val="00CE5242"/>
    <w:rsid w:val="00CE5549"/>
    <w:rsid w:val="00CE55B6"/>
    <w:rsid w:val="00CE59E9"/>
    <w:rsid w:val="00CE5B2C"/>
    <w:rsid w:val="00CE5BF5"/>
    <w:rsid w:val="00CE628B"/>
    <w:rsid w:val="00CE62FA"/>
    <w:rsid w:val="00CE6533"/>
    <w:rsid w:val="00CE6848"/>
    <w:rsid w:val="00CE6A8D"/>
    <w:rsid w:val="00CE6EE9"/>
    <w:rsid w:val="00CE779D"/>
    <w:rsid w:val="00CE7EDC"/>
    <w:rsid w:val="00CF01E2"/>
    <w:rsid w:val="00CF029D"/>
    <w:rsid w:val="00CF0387"/>
    <w:rsid w:val="00CF0389"/>
    <w:rsid w:val="00CF043D"/>
    <w:rsid w:val="00CF059B"/>
    <w:rsid w:val="00CF05BB"/>
    <w:rsid w:val="00CF06F5"/>
    <w:rsid w:val="00CF0E71"/>
    <w:rsid w:val="00CF0FB0"/>
    <w:rsid w:val="00CF10C3"/>
    <w:rsid w:val="00CF1127"/>
    <w:rsid w:val="00CF1198"/>
    <w:rsid w:val="00CF161B"/>
    <w:rsid w:val="00CF1B5F"/>
    <w:rsid w:val="00CF208B"/>
    <w:rsid w:val="00CF220E"/>
    <w:rsid w:val="00CF23C6"/>
    <w:rsid w:val="00CF29FB"/>
    <w:rsid w:val="00CF2A44"/>
    <w:rsid w:val="00CF2AF7"/>
    <w:rsid w:val="00CF2D65"/>
    <w:rsid w:val="00CF2E38"/>
    <w:rsid w:val="00CF2F7F"/>
    <w:rsid w:val="00CF2F86"/>
    <w:rsid w:val="00CF33E3"/>
    <w:rsid w:val="00CF38B2"/>
    <w:rsid w:val="00CF38C1"/>
    <w:rsid w:val="00CF38E2"/>
    <w:rsid w:val="00CF393A"/>
    <w:rsid w:val="00CF3A5A"/>
    <w:rsid w:val="00CF3AB4"/>
    <w:rsid w:val="00CF3C5E"/>
    <w:rsid w:val="00CF4193"/>
    <w:rsid w:val="00CF43AB"/>
    <w:rsid w:val="00CF4968"/>
    <w:rsid w:val="00CF4C7E"/>
    <w:rsid w:val="00CF4D22"/>
    <w:rsid w:val="00CF5238"/>
    <w:rsid w:val="00CF5627"/>
    <w:rsid w:val="00CF5A0A"/>
    <w:rsid w:val="00CF5E86"/>
    <w:rsid w:val="00CF5EA1"/>
    <w:rsid w:val="00CF684B"/>
    <w:rsid w:val="00CF6B2B"/>
    <w:rsid w:val="00CF6C6C"/>
    <w:rsid w:val="00CF6C80"/>
    <w:rsid w:val="00CF6C9E"/>
    <w:rsid w:val="00CF6F8D"/>
    <w:rsid w:val="00CF6FF6"/>
    <w:rsid w:val="00CF797E"/>
    <w:rsid w:val="00CF7B48"/>
    <w:rsid w:val="00CF7D42"/>
    <w:rsid w:val="00CF7D51"/>
    <w:rsid w:val="00CF7DC6"/>
    <w:rsid w:val="00CF7F69"/>
    <w:rsid w:val="00D00081"/>
    <w:rsid w:val="00D00255"/>
    <w:rsid w:val="00D00510"/>
    <w:rsid w:val="00D0059F"/>
    <w:rsid w:val="00D0065A"/>
    <w:rsid w:val="00D006E0"/>
    <w:rsid w:val="00D00CE8"/>
    <w:rsid w:val="00D0120A"/>
    <w:rsid w:val="00D01250"/>
    <w:rsid w:val="00D01751"/>
    <w:rsid w:val="00D01C51"/>
    <w:rsid w:val="00D01DF2"/>
    <w:rsid w:val="00D01F87"/>
    <w:rsid w:val="00D0249F"/>
    <w:rsid w:val="00D0277C"/>
    <w:rsid w:val="00D030E9"/>
    <w:rsid w:val="00D03474"/>
    <w:rsid w:val="00D03535"/>
    <w:rsid w:val="00D0392D"/>
    <w:rsid w:val="00D0402C"/>
    <w:rsid w:val="00D04181"/>
    <w:rsid w:val="00D041C3"/>
    <w:rsid w:val="00D04382"/>
    <w:rsid w:val="00D0492D"/>
    <w:rsid w:val="00D04A21"/>
    <w:rsid w:val="00D04B56"/>
    <w:rsid w:val="00D04DCA"/>
    <w:rsid w:val="00D04E04"/>
    <w:rsid w:val="00D04E7A"/>
    <w:rsid w:val="00D04F84"/>
    <w:rsid w:val="00D0519B"/>
    <w:rsid w:val="00D05520"/>
    <w:rsid w:val="00D05529"/>
    <w:rsid w:val="00D05842"/>
    <w:rsid w:val="00D05F4B"/>
    <w:rsid w:val="00D066C9"/>
    <w:rsid w:val="00D069E9"/>
    <w:rsid w:val="00D07192"/>
    <w:rsid w:val="00D072AF"/>
    <w:rsid w:val="00D07C0B"/>
    <w:rsid w:val="00D100D7"/>
    <w:rsid w:val="00D1032C"/>
    <w:rsid w:val="00D108EF"/>
    <w:rsid w:val="00D10D02"/>
    <w:rsid w:val="00D11160"/>
    <w:rsid w:val="00D111FC"/>
    <w:rsid w:val="00D112A4"/>
    <w:rsid w:val="00D11706"/>
    <w:rsid w:val="00D119A5"/>
    <w:rsid w:val="00D11B99"/>
    <w:rsid w:val="00D120DB"/>
    <w:rsid w:val="00D1258D"/>
    <w:rsid w:val="00D12943"/>
    <w:rsid w:val="00D12ABF"/>
    <w:rsid w:val="00D133F3"/>
    <w:rsid w:val="00D135F0"/>
    <w:rsid w:val="00D13A8F"/>
    <w:rsid w:val="00D13F33"/>
    <w:rsid w:val="00D142B0"/>
    <w:rsid w:val="00D14612"/>
    <w:rsid w:val="00D14AF5"/>
    <w:rsid w:val="00D14E32"/>
    <w:rsid w:val="00D15066"/>
    <w:rsid w:val="00D154DA"/>
    <w:rsid w:val="00D1577C"/>
    <w:rsid w:val="00D15853"/>
    <w:rsid w:val="00D163C9"/>
    <w:rsid w:val="00D1653D"/>
    <w:rsid w:val="00D1664C"/>
    <w:rsid w:val="00D16659"/>
    <w:rsid w:val="00D16A3C"/>
    <w:rsid w:val="00D170E5"/>
    <w:rsid w:val="00D172E9"/>
    <w:rsid w:val="00D17516"/>
    <w:rsid w:val="00D1762E"/>
    <w:rsid w:val="00D17994"/>
    <w:rsid w:val="00D17F63"/>
    <w:rsid w:val="00D2029C"/>
    <w:rsid w:val="00D20426"/>
    <w:rsid w:val="00D20A60"/>
    <w:rsid w:val="00D20B23"/>
    <w:rsid w:val="00D20B6E"/>
    <w:rsid w:val="00D20D69"/>
    <w:rsid w:val="00D20F6C"/>
    <w:rsid w:val="00D21199"/>
    <w:rsid w:val="00D212B9"/>
    <w:rsid w:val="00D21645"/>
    <w:rsid w:val="00D2180F"/>
    <w:rsid w:val="00D21AD4"/>
    <w:rsid w:val="00D2288B"/>
    <w:rsid w:val="00D228AE"/>
    <w:rsid w:val="00D22929"/>
    <w:rsid w:val="00D22988"/>
    <w:rsid w:val="00D22A24"/>
    <w:rsid w:val="00D231D6"/>
    <w:rsid w:val="00D231EE"/>
    <w:rsid w:val="00D2366E"/>
    <w:rsid w:val="00D23EC2"/>
    <w:rsid w:val="00D24807"/>
    <w:rsid w:val="00D249EF"/>
    <w:rsid w:val="00D24D14"/>
    <w:rsid w:val="00D24DE3"/>
    <w:rsid w:val="00D255D8"/>
    <w:rsid w:val="00D2571F"/>
    <w:rsid w:val="00D25BD0"/>
    <w:rsid w:val="00D25F7E"/>
    <w:rsid w:val="00D26206"/>
    <w:rsid w:val="00D2636C"/>
    <w:rsid w:val="00D2671D"/>
    <w:rsid w:val="00D26B68"/>
    <w:rsid w:val="00D26D62"/>
    <w:rsid w:val="00D275FD"/>
    <w:rsid w:val="00D276A6"/>
    <w:rsid w:val="00D278D5"/>
    <w:rsid w:val="00D279BA"/>
    <w:rsid w:val="00D27DC6"/>
    <w:rsid w:val="00D300B3"/>
    <w:rsid w:val="00D303F6"/>
    <w:rsid w:val="00D30885"/>
    <w:rsid w:val="00D30A27"/>
    <w:rsid w:val="00D30B1D"/>
    <w:rsid w:val="00D31046"/>
    <w:rsid w:val="00D31503"/>
    <w:rsid w:val="00D31857"/>
    <w:rsid w:val="00D31B19"/>
    <w:rsid w:val="00D31C28"/>
    <w:rsid w:val="00D31D1E"/>
    <w:rsid w:val="00D321AA"/>
    <w:rsid w:val="00D32791"/>
    <w:rsid w:val="00D32C4A"/>
    <w:rsid w:val="00D32CA7"/>
    <w:rsid w:val="00D32CB6"/>
    <w:rsid w:val="00D32ECF"/>
    <w:rsid w:val="00D32F75"/>
    <w:rsid w:val="00D33446"/>
    <w:rsid w:val="00D334FF"/>
    <w:rsid w:val="00D338A3"/>
    <w:rsid w:val="00D33AB6"/>
    <w:rsid w:val="00D33EC3"/>
    <w:rsid w:val="00D33F7C"/>
    <w:rsid w:val="00D3400E"/>
    <w:rsid w:val="00D345F4"/>
    <w:rsid w:val="00D34A1F"/>
    <w:rsid w:val="00D34E44"/>
    <w:rsid w:val="00D34F1F"/>
    <w:rsid w:val="00D35074"/>
    <w:rsid w:val="00D350E3"/>
    <w:rsid w:val="00D3527F"/>
    <w:rsid w:val="00D3576A"/>
    <w:rsid w:val="00D35B11"/>
    <w:rsid w:val="00D35B49"/>
    <w:rsid w:val="00D35C90"/>
    <w:rsid w:val="00D35F9B"/>
    <w:rsid w:val="00D361D1"/>
    <w:rsid w:val="00D366E5"/>
    <w:rsid w:val="00D37164"/>
    <w:rsid w:val="00D37648"/>
    <w:rsid w:val="00D37866"/>
    <w:rsid w:val="00D37F85"/>
    <w:rsid w:val="00D40109"/>
    <w:rsid w:val="00D412CD"/>
    <w:rsid w:val="00D41338"/>
    <w:rsid w:val="00D41709"/>
    <w:rsid w:val="00D41904"/>
    <w:rsid w:val="00D41F3D"/>
    <w:rsid w:val="00D41F88"/>
    <w:rsid w:val="00D42731"/>
    <w:rsid w:val="00D42C03"/>
    <w:rsid w:val="00D43222"/>
    <w:rsid w:val="00D43C47"/>
    <w:rsid w:val="00D43C90"/>
    <w:rsid w:val="00D43CA8"/>
    <w:rsid w:val="00D440CE"/>
    <w:rsid w:val="00D441B7"/>
    <w:rsid w:val="00D44991"/>
    <w:rsid w:val="00D44BEB"/>
    <w:rsid w:val="00D44F95"/>
    <w:rsid w:val="00D45036"/>
    <w:rsid w:val="00D45103"/>
    <w:rsid w:val="00D4513F"/>
    <w:rsid w:val="00D45967"/>
    <w:rsid w:val="00D45EAC"/>
    <w:rsid w:val="00D4608B"/>
    <w:rsid w:val="00D4626E"/>
    <w:rsid w:val="00D466C8"/>
    <w:rsid w:val="00D46843"/>
    <w:rsid w:val="00D468E6"/>
    <w:rsid w:val="00D46B5C"/>
    <w:rsid w:val="00D46C28"/>
    <w:rsid w:val="00D472ED"/>
    <w:rsid w:val="00D47357"/>
    <w:rsid w:val="00D47711"/>
    <w:rsid w:val="00D47DBC"/>
    <w:rsid w:val="00D50088"/>
    <w:rsid w:val="00D506DC"/>
    <w:rsid w:val="00D50AE2"/>
    <w:rsid w:val="00D50B54"/>
    <w:rsid w:val="00D518AF"/>
    <w:rsid w:val="00D51F6C"/>
    <w:rsid w:val="00D51FD4"/>
    <w:rsid w:val="00D53BC2"/>
    <w:rsid w:val="00D53D56"/>
    <w:rsid w:val="00D548BF"/>
    <w:rsid w:val="00D5494C"/>
    <w:rsid w:val="00D55254"/>
    <w:rsid w:val="00D556D4"/>
    <w:rsid w:val="00D55860"/>
    <w:rsid w:val="00D55984"/>
    <w:rsid w:val="00D56087"/>
    <w:rsid w:val="00D56558"/>
    <w:rsid w:val="00D5675B"/>
    <w:rsid w:val="00D56EE8"/>
    <w:rsid w:val="00D56EF9"/>
    <w:rsid w:val="00D56F46"/>
    <w:rsid w:val="00D574CA"/>
    <w:rsid w:val="00D575D3"/>
    <w:rsid w:val="00D57C12"/>
    <w:rsid w:val="00D600B1"/>
    <w:rsid w:val="00D6034B"/>
    <w:rsid w:val="00D60488"/>
    <w:rsid w:val="00D6063E"/>
    <w:rsid w:val="00D60641"/>
    <w:rsid w:val="00D60EEB"/>
    <w:rsid w:val="00D60F3B"/>
    <w:rsid w:val="00D615B3"/>
    <w:rsid w:val="00D6172D"/>
    <w:rsid w:val="00D61D16"/>
    <w:rsid w:val="00D61E31"/>
    <w:rsid w:val="00D6317E"/>
    <w:rsid w:val="00D6328E"/>
    <w:rsid w:val="00D632BA"/>
    <w:rsid w:val="00D63CA4"/>
    <w:rsid w:val="00D6407B"/>
    <w:rsid w:val="00D6411B"/>
    <w:rsid w:val="00D642C8"/>
    <w:rsid w:val="00D64686"/>
    <w:rsid w:val="00D64710"/>
    <w:rsid w:val="00D64717"/>
    <w:rsid w:val="00D64DAB"/>
    <w:rsid w:val="00D64E1B"/>
    <w:rsid w:val="00D6510D"/>
    <w:rsid w:val="00D6558E"/>
    <w:rsid w:val="00D65A83"/>
    <w:rsid w:val="00D65B95"/>
    <w:rsid w:val="00D6600C"/>
    <w:rsid w:val="00D660CC"/>
    <w:rsid w:val="00D664A0"/>
    <w:rsid w:val="00D666FF"/>
    <w:rsid w:val="00D668E1"/>
    <w:rsid w:val="00D66AAD"/>
    <w:rsid w:val="00D66EED"/>
    <w:rsid w:val="00D67581"/>
    <w:rsid w:val="00D679DE"/>
    <w:rsid w:val="00D67B0F"/>
    <w:rsid w:val="00D67E79"/>
    <w:rsid w:val="00D67FD1"/>
    <w:rsid w:val="00D707E4"/>
    <w:rsid w:val="00D71076"/>
    <w:rsid w:val="00D7152F"/>
    <w:rsid w:val="00D715A4"/>
    <w:rsid w:val="00D719D4"/>
    <w:rsid w:val="00D71C6C"/>
    <w:rsid w:val="00D71ED9"/>
    <w:rsid w:val="00D722E7"/>
    <w:rsid w:val="00D72393"/>
    <w:rsid w:val="00D72565"/>
    <w:rsid w:val="00D726E6"/>
    <w:rsid w:val="00D72B76"/>
    <w:rsid w:val="00D72D92"/>
    <w:rsid w:val="00D7334B"/>
    <w:rsid w:val="00D73C2C"/>
    <w:rsid w:val="00D73C31"/>
    <w:rsid w:val="00D73CAA"/>
    <w:rsid w:val="00D7433C"/>
    <w:rsid w:val="00D74E34"/>
    <w:rsid w:val="00D750B5"/>
    <w:rsid w:val="00D76249"/>
    <w:rsid w:val="00D7674A"/>
    <w:rsid w:val="00D76A88"/>
    <w:rsid w:val="00D76B19"/>
    <w:rsid w:val="00D76C50"/>
    <w:rsid w:val="00D76D20"/>
    <w:rsid w:val="00D76EFA"/>
    <w:rsid w:val="00D7763D"/>
    <w:rsid w:val="00D77B01"/>
    <w:rsid w:val="00D77BBD"/>
    <w:rsid w:val="00D77C40"/>
    <w:rsid w:val="00D804BD"/>
    <w:rsid w:val="00D80532"/>
    <w:rsid w:val="00D8071F"/>
    <w:rsid w:val="00D807AE"/>
    <w:rsid w:val="00D80ACE"/>
    <w:rsid w:val="00D80ADB"/>
    <w:rsid w:val="00D80BBB"/>
    <w:rsid w:val="00D80C6A"/>
    <w:rsid w:val="00D80D4B"/>
    <w:rsid w:val="00D80F5C"/>
    <w:rsid w:val="00D81145"/>
    <w:rsid w:val="00D81BE4"/>
    <w:rsid w:val="00D821A2"/>
    <w:rsid w:val="00D82812"/>
    <w:rsid w:val="00D82AD0"/>
    <w:rsid w:val="00D82BA0"/>
    <w:rsid w:val="00D82CAA"/>
    <w:rsid w:val="00D82CFF"/>
    <w:rsid w:val="00D82FE4"/>
    <w:rsid w:val="00D830E3"/>
    <w:rsid w:val="00D8327A"/>
    <w:rsid w:val="00D836CF"/>
    <w:rsid w:val="00D84084"/>
    <w:rsid w:val="00D84563"/>
    <w:rsid w:val="00D8482A"/>
    <w:rsid w:val="00D84B40"/>
    <w:rsid w:val="00D8528D"/>
    <w:rsid w:val="00D85437"/>
    <w:rsid w:val="00D85D7B"/>
    <w:rsid w:val="00D860AF"/>
    <w:rsid w:val="00D863DF"/>
    <w:rsid w:val="00D8644A"/>
    <w:rsid w:val="00D86F35"/>
    <w:rsid w:val="00D8778C"/>
    <w:rsid w:val="00D878A5"/>
    <w:rsid w:val="00D87B7C"/>
    <w:rsid w:val="00D9044B"/>
    <w:rsid w:val="00D90787"/>
    <w:rsid w:val="00D90B42"/>
    <w:rsid w:val="00D90B87"/>
    <w:rsid w:val="00D90FE9"/>
    <w:rsid w:val="00D91057"/>
    <w:rsid w:val="00D910DB"/>
    <w:rsid w:val="00D910F4"/>
    <w:rsid w:val="00D91221"/>
    <w:rsid w:val="00D91498"/>
    <w:rsid w:val="00D9155A"/>
    <w:rsid w:val="00D917EB"/>
    <w:rsid w:val="00D91D09"/>
    <w:rsid w:val="00D91E3E"/>
    <w:rsid w:val="00D91FD8"/>
    <w:rsid w:val="00D92130"/>
    <w:rsid w:val="00D9225B"/>
    <w:rsid w:val="00D92583"/>
    <w:rsid w:val="00D92654"/>
    <w:rsid w:val="00D92E70"/>
    <w:rsid w:val="00D92F8D"/>
    <w:rsid w:val="00D93132"/>
    <w:rsid w:val="00D933F3"/>
    <w:rsid w:val="00D93457"/>
    <w:rsid w:val="00D93540"/>
    <w:rsid w:val="00D937B6"/>
    <w:rsid w:val="00D93991"/>
    <w:rsid w:val="00D9422B"/>
    <w:rsid w:val="00D94673"/>
    <w:rsid w:val="00D94E28"/>
    <w:rsid w:val="00D94FC3"/>
    <w:rsid w:val="00D951C8"/>
    <w:rsid w:val="00D954C9"/>
    <w:rsid w:val="00D954F2"/>
    <w:rsid w:val="00D954F8"/>
    <w:rsid w:val="00D959C5"/>
    <w:rsid w:val="00D95B93"/>
    <w:rsid w:val="00D95BE1"/>
    <w:rsid w:val="00D95D09"/>
    <w:rsid w:val="00D961CF"/>
    <w:rsid w:val="00D962FB"/>
    <w:rsid w:val="00D96533"/>
    <w:rsid w:val="00D96BAD"/>
    <w:rsid w:val="00D96E6E"/>
    <w:rsid w:val="00D9748E"/>
    <w:rsid w:val="00D97B75"/>
    <w:rsid w:val="00D97E80"/>
    <w:rsid w:val="00DA0207"/>
    <w:rsid w:val="00DA0296"/>
    <w:rsid w:val="00DA02E9"/>
    <w:rsid w:val="00DA03E6"/>
    <w:rsid w:val="00DA0819"/>
    <w:rsid w:val="00DA0A59"/>
    <w:rsid w:val="00DA0C97"/>
    <w:rsid w:val="00DA1148"/>
    <w:rsid w:val="00DA1798"/>
    <w:rsid w:val="00DA17F8"/>
    <w:rsid w:val="00DA1D0B"/>
    <w:rsid w:val="00DA1E6F"/>
    <w:rsid w:val="00DA26AE"/>
    <w:rsid w:val="00DA3171"/>
    <w:rsid w:val="00DA36DD"/>
    <w:rsid w:val="00DA3E52"/>
    <w:rsid w:val="00DA42F6"/>
    <w:rsid w:val="00DA457C"/>
    <w:rsid w:val="00DA5196"/>
    <w:rsid w:val="00DA51BC"/>
    <w:rsid w:val="00DA59C6"/>
    <w:rsid w:val="00DA5BAA"/>
    <w:rsid w:val="00DA5E5B"/>
    <w:rsid w:val="00DA6005"/>
    <w:rsid w:val="00DA6270"/>
    <w:rsid w:val="00DA64D2"/>
    <w:rsid w:val="00DA693F"/>
    <w:rsid w:val="00DA69B7"/>
    <w:rsid w:val="00DA6F80"/>
    <w:rsid w:val="00DA7015"/>
    <w:rsid w:val="00DA79EA"/>
    <w:rsid w:val="00DA7C34"/>
    <w:rsid w:val="00DA7DD5"/>
    <w:rsid w:val="00DB0381"/>
    <w:rsid w:val="00DB0830"/>
    <w:rsid w:val="00DB0AB8"/>
    <w:rsid w:val="00DB0D6E"/>
    <w:rsid w:val="00DB0E1B"/>
    <w:rsid w:val="00DB1114"/>
    <w:rsid w:val="00DB1359"/>
    <w:rsid w:val="00DB1927"/>
    <w:rsid w:val="00DB1B28"/>
    <w:rsid w:val="00DB1BA9"/>
    <w:rsid w:val="00DB1BB5"/>
    <w:rsid w:val="00DB1D1B"/>
    <w:rsid w:val="00DB1D2A"/>
    <w:rsid w:val="00DB216A"/>
    <w:rsid w:val="00DB2D40"/>
    <w:rsid w:val="00DB3039"/>
    <w:rsid w:val="00DB331F"/>
    <w:rsid w:val="00DB34A3"/>
    <w:rsid w:val="00DB3552"/>
    <w:rsid w:val="00DB3A48"/>
    <w:rsid w:val="00DB3BF8"/>
    <w:rsid w:val="00DB4161"/>
    <w:rsid w:val="00DB4594"/>
    <w:rsid w:val="00DB47D2"/>
    <w:rsid w:val="00DB4984"/>
    <w:rsid w:val="00DB49CE"/>
    <w:rsid w:val="00DB4B8B"/>
    <w:rsid w:val="00DB4C49"/>
    <w:rsid w:val="00DB4D24"/>
    <w:rsid w:val="00DB51AC"/>
    <w:rsid w:val="00DB59D4"/>
    <w:rsid w:val="00DB5F55"/>
    <w:rsid w:val="00DB5FAB"/>
    <w:rsid w:val="00DB6361"/>
    <w:rsid w:val="00DB68AB"/>
    <w:rsid w:val="00DB68B3"/>
    <w:rsid w:val="00DB6905"/>
    <w:rsid w:val="00DB6B8F"/>
    <w:rsid w:val="00DB71DC"/>
    <w:rsid w:val="00DB789D"/>
    <w:rsid w:val="00DB7A3B"/>
    <w:rsid w:val="00DB7E91"/>
    <w:rsid w:val="00DC050F"/>
    <w:rsid w:val="00DC0825"/>
    <w:rsid w:val="00DC0D62"/>
    <w:rsid w:val="00DC0ECA"/>
    <w:rsid w:val="00DC10DC"/>
    <w:rsid w:val="00DC1665"/>
    <w:rsid w:val="00DC1994"/>
    <w:rsid w:val="00DC2084"/>
    <w:rsid w:val="00DC2195"/>
    <w:rsid w:val="00DC2293"/>
    <w:rsid w:val="00DC2307"/>
    <w:rsid w:val="00DC25DB"/>
    <w:rsid w:val="00DC28BA"/>
    <w:rsid w:val="00DC290B"/>
    <w:rsid w:val="00DC2973"/>
    <w:rsid w:val="00DC29B5"/>
    <w:rsid w:val="00DC29CC"/>
    <w:rsid w:val="00DC3586"/>
    <w:rsid w:val="00DC42DF"/>
    <w:rsid w:val="00DC4374"/>
    <w:rsid w:val="00DC43B8"/>
    <w:rsid w:val="00DC482C"/>
    <w:rsid w:val="00DC4879"/>
    <w:rsid w:val="00DC4A53"/>
    <w:rsid w:val="00DC4DD6"/>
    <w:rsid w:val="00DC4F5F"/>
    <w:rsid w:val="00DC522C"/>
    <w:rsid w:val="00DC64B1"/>
    <w:rsid w:val="00DC683A"/>
    <w:rsid w:val="00DC6A00"/>
    <w:rsid w:val="00DC6CD0"/>
    <w:rsid w:val="00DC6F65"/>
    <w:rsid w:val="00DC704A"/>
    <w:rsid w:val="00DC750F"/>
    <w:rsid w:val="00DC7545"/>
    <w:rsid w:val="00DC766F"/>
    <w:rsid w:val="00DC78F9"/>
    <w:rsid w:val="00DC7B53"/>
    <w:rsid w:val="00DC7BC3"/>
    <w:rsid w:val="00DC7EFE"/>
    <w:rsid w:val="00DC7FF6"/>
    <w:rsid w:val="00DD00E4"/>
    <w:rsid w:val="00DD0687"/>
    <w:rsid w:val="00DD099F"/>
    <w:rsid w:val="00DD2466"/>
    <w:rsid w:val="00DD25E0"/>
    <w:rsid w:val="00DD27E2"/>
    <w:rsid w:val="00DD287E"/>
    <w:rsid w:val="00DD294F"/>
    <w:rsid w:val="00DD2ACF"/>
    <w:rsid w:val="00DD2C17"/>
    <w:rsid w:val="00DD2EB7"/>
    <w:rsid w:val="00DD2ED0"/>
    <w:rsid w:val="00DD2F10"/>
    <w:rsid w:val="00DD2F8D"/>
    <w:rsid w:val="00DD3246"/>
    <w:rsid w:val="00DD3C60"/>
    <w:rsid w:val="00DD3E3A"/>
    <w:rsid w:val="00DD47DB"/>
    <w:rsid w:val="00DD483D"/>
    <w:rsid w:val="00DD505D"/>
    <w:rsid w:val="00DD5542"/>
    <w:rsid w:val="00DD5DFA"/>
    <w:rsid w:val="00DD68D5"/>
    <w:rsid w:val="00DD6953"/>
    <w:rsid w:val="00DD6E17"/>
    <w:rsid w:val="00DD7084"/>
    <w:rsid w:val="00DD7122"/>
    <w:rsid w:val="00DD724A"/>
    <w:rsid w:val="00DD7285"/>
    <w:rsid w:val="00DD7808"/>
    <w:rsid w:val="00DD78CB"/>
    <w:rsid w:val="00DD7D9E"/>
    <w:rsid w:val="00DD7EDB"/>
    <w:rsid w:val="00DE00E3"/>
    <w:rsid w:val="00DE0D18"/>
    <w:rsid w:val="00DE0F56"/>
    <w:rsid w:val="00DE10A4"/>
    <w:rsid w:val="00DE1160"/>
    <w:rsid w:val="00DE1371"/>
    <w:rsid w:val="00DE16EE"/>
    <w:rsid w:val="00DE172B"/>
    <w:rsid w:val="00DE1BBC"/>
    <w:rsid w:val="00DE21EE"/>
    <w:rsid w:val="00DE2CD6"/>
    <w:rsid w:val="00DE2CDC"/>
    <w:rsid w:val="00DE2EEF"/>
    <w:rsid w:val="00DE2F13"/>
    <w:rsid w:val="00DE2F68"/>
    <w:rsid w:val="00DE327D"/>
    <w:rsid w:val="00DE3288"/>
    <w:rsid w:val="00DE3768"/>
    <w:rsid w:val="00DE3773"/>
    <w:rsid w:val="00DE3E44"/>
    <w:rsid w:val="00DE4446"/>
    <w:rsid w:val="00DE47DC"/>
    <w:rsid w:val="00DE4933"/>
    <w:rsid w:val="00DE5538"/>
    <w:rsid w:val="00DE563E"/>
    <w:rsid w:val="00DE5C27"/>
    <w:rsid w:val="00DE5EA8"/>
    <w:rsid w:val="00DE6227"/>
    <w:rsid w:val="00DE6AB6"/>
    <w:rsid w:val="00DE6B47"/>
    <w:rsid w:val="00DE6B7A"/>
    <w:rsid w:val="00DE6F7C"/>
    <w:rsid w:val="00DE6FD5"/>
    <w:rsid w:val="00DE724A"/>
    <w:rsid w:val="00DE747D"/>
    <w:rsid w:val="00DE7A89"/>
    <w:rsid w:val="00DF00E5"/>
    <w:rsid w:val="00DF0305"/>
    <w:rsid w:val="00DF03EA"/>
    <w:rsid w:val="00DF040B"/>
    <w:rsid w:val="00DF082E"/>
    <w:rsid w:val="00DF0931"/>
    <w:rsid w:val="00DF0947"/>
    <w:rsid w:val="00DF09DD"/>
    <w:rsid w:val="00DF0BFC"/>
    <w:rsid w:val="00DF1148"/>
    <w:rsid w:val="00DF15E8"/>
    <w:rsid w:val="00DF16A7"/>
    <w:rsid w:val="00DF1B45"/>
    <w:rsid w:val="00DF1E69"/>
    <w:rsid w:val="00DF2493"/>
    <w:rsid w:val="00DF2622"/>
    <w:rsid w:val="00DF2B97"/>
    <w:rsid w:val="00DF2BB8"/>
    <w:rsid w:val="00DF2BE4"/>
    <w:rsid w:val="00DF2D9E"/>
    <w:rsid w:val="00DF2E8E"/>
    <w:rsid w:val="00DF2F5A"/>
    <w:rsid w:val="00DF30A4"/>
    <w:rsid w:val="00DF346F"/>
    <w:rsid w:val="00DF3506"/>
    <w:rsid w:val="00DF3BC2"/>
    <w:rsid w:val="00DF3CC1"/>
    <w:rsid w:val="00DF459B"/>
    <w:rsid w:val="00DF4B36"/>
    <w:rsid w:val="00DF4F1E"/>
    <w:rsid w:val="00DF5785"/>
    <w:rsid w:val="00DF5791"/>
    <w:rsid w:val="00DF5D48"/>
    <w:rsid w:val="00DF650F"/>
    <w:rsid w:val="00DF6FE9"/>
    <w:rsid w:val="00DF74D9"/>
    <w:rsid w:val="00DF7545"/>
    <w:rsid w:val="00DF7625"/>
    <w:rsid w:val="00DF78FF"/>
    <w:rsid w:val="00DF7EF3"/>
    <w:rsid w:val="00DF7F53"/>
    <w:rsid w:val="00DF7FF9"/>
    <w:rsid w:val="00E000E3"/>
    <w:rsid w:val="00E002FA"/>
    <w:rsid w:val="00E00469"/>
    <w:rsid w:val="00E004E9"/>
    <w:rsid w:val="00E004F8"/>
    <w:rsid w:val="00E005D0"/>
    <w:rsid w:val="00E00641"/>
    <w:rsid w:val="00E00672"/>
    <w:rsid w:val="00E009DA"/>
    <w:rsid w:val="00E01210"/>
    <w:rsid w:val="00E0129D"/>
    <w:rsid w:val="00E01886"/>
    <w:rsid w:val="00E019F2"/>
    <w:rsid w:val="00E01BA0"/>
    <w:rsid w:val="00E01D64"/>
    <w:rsid w:val="00E01D89"/>
    <w:rsid w:val="00E01DD4"/>
    <w:rsid w:val="00E020D3"/>
    <w:rsid w:val="00E023B5"/>
    <w:rsid w:val="00E02D9F"/>
    <w:rsid w:val="00E02FA7"/>
    <w:rsid w:val="00E033D7"/>
    <w:rsid w:val="00E03DFF"/>
    <w:rsid w:val="00E03EBA"/>
    <w:rsid w:val="00E03FA6"/>
    <w:rsid w:val="00E040D5"/>
    <w:rsid w:val="00E04409"/>
    <w:rsid w:val="00E0480D"/>
    <w:rsid w:val="00E04CE7"/>
    <w:rsid w:val="00E051C4"/>
    <w:rsid w:val="00E0524E"/>
    <w:rsid w:val="00E056D7"/>
    <w:rsid w:val="00E0573E"/>
    <w:rsid w:val="00E058D0"/>
    <w:rsid w:val="00E0633C"/>
    <w:rsid w:val="00E0640D"/>
    <w:rsid w:val="00E067C8"/>
    <w:rsid w:val="00E068C9"/>
    <w:rsid w:val="00E0692D"/>
    <w:rsid w:val="00E06B66"/>
    <w:rsid w:val="00E06B6C"/>
    <w:rsid w:val="00E07143"/>
    <w:rsid w:val="00E07363"/>
    <w:rsid w:val="00E07435"/>
    <w:rsid w:val="00E07472"/>
    <w:rsid w:val="00E078B3"/>
    <w:rsid w:val="00E100CD"/>
    <w:rsid w:val="00E1016D"/>
    <w:rsid w:val="00E107EF"/>
    <w:rsid w:val="00E10925"/>
    <w:rsid w:val="00E112EF"/>
    <w:rsid w:val="00E11599"/>
    <w:rsid w:val="00E115F0"/>
    <w:rsid w:val="00E11630"/>
    <w:rsid w:val="00E11736"/>
    <w:rsid w:val="00E11BB7"/>
    <w:rsid w:val="00E11D45"/>
    <w:rsid w:val="00E12379"/>
    <w:rsid w:val="00E12924"/>
    <w:rsid w:val="00E12A83"/>
    <w:rsid w:val="00E12CC8"/>
    <w:rsid w:val="00E12DA5"/>
    <w:rsid w:val="00E132B1"/>
    <w:rsid w:val="00E13558"/>
    <w:rsid w:val="00E137BE"/>
    <w:rsid w:val="00E1394F"/>
    <w:rsid w:val="00E13A1C"/>
    <w:rsid w:val="00E13DF1"/>
    <w:rsid w:val="00E13F70"/>
    <w:rsid w:val="00E1499F"/>
    <w:rsid w:val="00E14A58"/>
    <w:rsid w:val="00E14B8A"/>
    <w:rsid w:val="00E14C97"/>
    <w:rsid w:val="00E14DC4"/>
    <w:rsid w:val="00E14FAE"/>
    <w:rsid w:val="00E15040"/>
    <w:rsid w:val="00E15615"/>
    <w:rsid w:val="00E157EC"/>
    <w:rsid w:val="00E1613E"/>
    <w:rsid w:val="00E164AC"/>
    <w:rsid w:val="00E167F4"/>
    <w:rsid w:val="00E1682C"/>
    <w:rsid w:val="00E16A45"/>
    <w:rsid w:val="00E16E00"/>
    <w:rsid w:val="00E1767D"/>
    <w:rsid w:val="00E17D62"/>
    <w:rsid w:val="00E2050C"/>
    <w:rsid w:val="00E208D9"/>
    <w:rsid w:val="00E20E47"/>
    <w:rsid w:val="00E20EC9"/>
    <w:rsid w:val="00E216C3"/>
    <w:rsid w:val="00E21BD0"/>
    <w:rsid w:val="00E21C41"/>
    <w:rsid w:val="00E21CFB"/>
    <w:rsid w:val="00E21E4B"/>
    <w:rsid w:val="00E2230A"/>
    <w:rsid w:val="00E2259C"/>
    <w:rsid w:val="00E22EAE"/>
    <w:rsid w:val="00E238CF"/>
    <w:rsid w:val="00E23958"/>
    <w:rsid w:val="00E239BA"/>
    <w:rsid w:val="00E23AE2"/>
    <w:rsid w:val="00E23EA4"/>
    <w:rsid w:val="00E2460C"/>
    <w:rsid w:val="00E24629"/>
    <w:rsid w:val="00E248D1"/>
    <w:rsid w:val="00E24ABE"/>
    <w:rsid w:val="00E24F0E"/>
    <w:rsid w:val="00E25280"/>
    <w:rsid w:val="00E25326"/>
    <w:rsid w:val="00E258F6"/>
    <w:rsid w:val="00E25B97"/>
    <w:rsid w:val="00E25BE1"/>
    <w:rsid w:val="00E25F54"/>
    <w:rsid w:val="00E262D5"/>
    <w:rsid w:val="00E264B6"/>
    <w:rsid w:val="00E265C1"/>
    <w:rsid w:val="00E2662F"/>
    <w:rsid w:val="00E26FED"/>
    <w:rsid w:val="00E2719A"/>
    <w:rsid w:val="00E278EE"/>
    <w:rsid w:val="00E27BDC"/>
    <w:rsid w:val="00E27E90"/>
    <w:rsid w:val="00E27FA4"/>
    <w:rsid w:val="00E30407"/>
    <w:rsid w:val="00E30450"/>
    <w:rsid w:val="00E30682"/>
    <w:rsid w:val="00E30799"/>
    <w:rsid w:val="00E30919"/>
    <w:rsid w:val="00E3094D"/>
    <w:rsid w:val="00E30BC4"/>
    <w:rsid w:val="00E30C75"/>
    <w:rsid w:val="00E30EB2"/>
    <w:rsid w:val="00E319C5"/>
    <w:rsid w:val="00E31C59"/>
    <w:rsid w:val="00E32467"/>
    <w:rsid w:val="00E32510"/>
    <w:rsid w:val="00E328B5"/>
    <w:rsid w:val="00E32CB4"/>
    <w:rsid w:val="00E32F13"/>
    <w:rsid w:val="00E334C6"/>
    <w:rsid w:val="00E33604"/>
    <w:rsid w:val="00E33A30"/>
    <w:rsid w:val="00E342FE"/>
    <w:rsid w:val="00E34467"/>
    <w:rsid w:val="00E34473"/>
    <w:rsid w:val="00E35018"/>
    <w:rsid w:val="00E3523F"/>
    <w:rsid w:val="00E353C6"/>
    <w:rsid w:val="00E35454"/>
    <w:rsid w:val="00E354B7"/>
    <w:rsid w:val="00E356DB"/>
    <w:rsid w:val="00E35A84"/>
    <w:rsid w:val="00E363B1"/>
    <w:rsid w:val="00E36409"/>
    <w:rsid w:val="00E36445"/>
    <w:rsid w:val="00E3651B"/>
    <w:rsid w:val="00E367C9"/>
    <w:rsid w:val="00E3683F"/>
    <w:rsid w:val="00E36E6D"/>
    <w:rsid w:val="00E371C4"/>
    <w:rsid w:val="00E37723"/>
    <w:rsid w:val="00E400FE"/>
    <w:rsid w:val="00E403B2"/>
    <w:rsid w:val="00E40828"/>
    <w:rsid w:val="00E40B3C"/>
    <w:rsid w:val="00E40B8B"/>
    <w:rsid w:val="00E40B93"/>
    <w:rsid w:val="00E411D4"/>
    <w:rsid w:val="00E4123A"/>
    <w:rsid w:val="00E41296"/>
    <w:rsid w:val="00E412AE"/>
    <w:rsid w:val="00E41420"/>
    <w:rsid w:val="00E41824"/>
    <w:rsid w:val="00E41A4D"/>
    <w:rsid w:val="00E41F4C"/>
    <w:rsid w:val="00E42B7A"/>
    <w:rsid w:val="00E42D27"/>
    <w:rsid w:val="00E42D88"/>
    <w:rsid w:val="00E42F6B"/>
    <w:rsid w:val="00E431F0"/>
    <w:rsid w:val="00E4359E"/>
    <w:rsid w:val="00E43B79"/>
    <w:rsid w:val="00E43BC0"/>
    <w:rsid w:val="00E43E6F"/>
    <w:rsid w:val="00E44674"/>
    <w:rsid w:val="00E4490A"/>
    <w:rsid w:val="00E44965"/>
    <w:rsid w:val="00E449EA"/>
    <w:rsid w:val="00E44A3D"/>
    <w:rsid w:val="00E44CE9"/>
    <w:rsid w:val="00E44DDD"/>
    <w:rsid w:val="00E45420"/>
    <w:rsid w:val="00E45534"/>
    <w:rsid w:val="00E456F3"/>
    <w:rsid w:val="00E458BB"/>
    <w:rsid w:val="00E45AC3"/>
    <w:rsid w:val="00E45C25"/>
    <w:rsid w:val="00E45C8A"/>
    <w:rsid w:val="00E47459"/>
    <w:rsid w:val="00E4786D"/>
    <w:rsid w:val="00E478C2"/>
    <w:rsid w:val="00E479EA"/>
    <w:rsid w:val="00E47BF5"/>
    <w:rsid w:val="00E47D89"/>
    <w:rsid w:val="00E47EFC"/>
    <w:rsid w:val="00E5023E"/>
    <w:rsid w:val="00E50905"/>
    <w:rsid w:val="00E511AA"/>
    <w:rsid w:val="00E512EA"/>
    <w:rsid w:val="00E5159A"/>
    <w:rsid w:val="00E517AF"/>
    <w:rsid w:val="00E51BDD"/>
    <w:rsid w:val="00E520BE"/>
    <w:rsid w:val="00E525C0"/>
    <w:rsid w:val="00E529CE"/>
    <w:rsid w:val="00E52B64"/>
    <w:rsid w:val="00E52CFE"/>
    <w:rsid w:val="00E53258"/>
    <w:rsid w:val="00E53404"/>
    <w:rsid w:val="00E53C70"/>
    <w:rsid w:val="00E544A2"/>
    <w:rsid w:val="00E54664"/>
    <w:rsid w:val="00E5467B"/>
    <w:rsid w:val="00E54B00"/>
    <w:rsid w:val="00E54C17"/>
    <w:rsid w:val="00E54C94"/>
    <w:rsid w:val="00E551F9"/>
    <w:rsid w:val="00E55345"/>
    <w:rsid w:val="00E556DB"/>
    <w:rsid w:val="00E557AE"/>
    <w:rsid w:val="00E55B84"/>
    <w:rsid w:val="00E55C08"/>
    <w:rsid w:val="00E5609C"/>
    <w:rsid w:val="00E56140"/>
    <w:rsid w:val="00E56783"/>
    <w:rsid w:val="00E56A71"/>
    <w:rsid w:val="00E56C0C"/>
    <w:rsid w:val="00E56FE6"/>
    <w:rsid w:val="00E56FF5"/>
    <w:rsid w:val="00E57081"/>
    <w:rsid w:val="00E572CD"/>
    <w:rsid w:val="00E5740A"/>
    <w:rsid w:val="00E5753C"/>
    <w:rsid w:val="00E5760F"/>
    <w:rsid w:val="00E57C30"/>
    <w:rsid w:val="00E57FFB"/>
    <w:rsid w:val="00E60472"/>
    <w:rsid w:val="00E60574"/>
    <w:rsid w:val="00E607D0"/>
    <w:rsid w:val="00E608F3"/>
    <w:rsid w:val="00E6093D"/>
    <w:rsid w:val="00E609BD"/>
    <w:rsid w:val="00E60A02"/>
    <w:rsid w:val="00E60A9E"/>
    <w:rsid w:val="00E61060"/>
    <w:rsid w:val="00E61156"/>
    <w:rsid w:val="00E61215"/>
    <w:rsid w:val="00E615A9"/>
    <w:rsid w:val="00E6179E"/>
    <w:rsid w:val="00E62126"/>
    <w:rsid w:val="00E621F8"/>
    <w:rsid w:val="00E62691"/>
    <w:rsid w:val="00E62839"/>
    <w:rsid w:val="00E62E3C"/>
    <w:rsid w:val="00E6319B"/>
    <w:rsid w:val="00E6338E"/>
    <w:rsid w:val="00E6375E"/>
    <w:rsid w:val="00E63B22"/>
    <w:rsid w:val="00E63B38"/>
    <w:rsid w:val="00E642F1"/>
    <w:rsid w:val="00E64801"/>
    <w:rsid w:val="00E6494D"/>
    <w:rsid w:val="00E650C5"/>
    <w:rsid w:val="00E65ED2"/>
    <w:rsid w:val="00E661E1"/>
    <w:rsid w:val="00E665A5"/>
    <w:rsid w:val="00E6677F"/>
    <w:rsid w:val="00E66980"/>
    <w:rsid w:val="00E66984"/>
    <w:rsid w:val="00E674DB"/>
    <w:rsid w:val="00E67517"/>
    <w:rsid w:val="00E70445"/>
    <w:rsid w:val="00E7063C"/>
    <w:rsid w:val="00E70CF9"/>
    <w:rsid w:val="00E70EFF"/>
    <w:rsid w:val="00E715DB"/>
    <w:rsid w:val="00E718C6"/>
    <w:rsid w:val="00E71D71"/>
    <w:rsid w:val="00E71F99"/>
    <w:rsid w:val="00E72450"/>
    <w:rsid w:val="00E72E46"/>
    <w:rsid w:val="00E73066"/>
    <w:rsid w:val="00E730EA"/>
    <w:rsid w:val="00E7340D"/>
    <w:rsid w:val="00E73A63"/>
    <w:rsid w:val="00E747B3"/>
    <w:rsid w:val="00E74E9A"/>
    <w:rsid w:val="00E74ECC"/>
    <w:rsid w:val="00E74FD4"/>
    <w:rsid w:val="00E7512C"/>
    <w:rsid w:val="00E755A2"/>
    <w:rsid w:val="00E756C9"/>
    <w:rsid w:val="00E7591A"/>
    <w:rsid w:val="00E75B95"/>
    <w:rsid w:val="00E75F0B"/>
    <w:rsid w:val="00E75FB5"/>
    <w:rsid w:val="00E76831"/>
    <w:rsid w:val="00E7699B"/>
    <w:rsid w:val="00E76C81"/>
    <w:rsid w:val="00E77674"/>
    <w:rsid w:val="00E77DC9"/>
    <w:rsid w:val="00E8003A"/>
    <w:rsid w:val="00E80180"/>
    <w:rsid w:val="00E801E6"/>
    <w:rsid w:val="00E80208"/>
    <w:rsid w:val="00E80E87"/>
    <w:rsid w:val="00E81C09"/>
    <w:rsid w:val="00E81EB1"/>
    <w:rsid w:val="00E82129"/>
    <w:rsid w:val="00E8214D"/>
    <w:rsid w:val="00E8227F"/>
    <w:rsid w:val="00E825E3"/>
    <w:rsid w:val="00E82EB9"/>
    <w:rsid w:val="00E83006"/>
    <w:rsid w:val="00E83621"/>
    <w:rsid w:val="00E83D5F"/>
    <w:rsid w:val="00E83EF8"/>
    <w:rsid w:val="00E8426F"/>
    <w:rsid w:val="00E84312"/>
    <w:rsid w:val="00E84326"/>
    <w:rsid w:val="00E84931"/>
    <w:rsid w:val="00E84CEA"/>
    <w:rsid w:val="00E853D5"/>
    <w:rsid w:val="00E85EB8"/>
    <w:rsid w:val="00E860E2"/>
    <w:rsid w:val="00E86110"/>
    <w:rsid w:val="00E861FA"/>
    <w:rsid w:val="00E86257"/>
    <w:rsid w:val="00E86307"/>
    <w:rsid w:val="00E8645B"/>
    <w:rsid w:val="00E86523"/>
    <w:rsid w:val="00E869DF"/>
    <w:rsid w:val="00E86E3A"/>
    <w:rsid w:val="00E87B64"/>
    <w:rsid w:val="00E90266"/>
    <w:rsid w:val="00E904AE"/>
    <w:rsid w:val="00E917CD"/>
    <w:rsid w:val="00E9200F"/>
    <w:rsid w:val="00E920EA"/>
    <w:rsid w:val="00E9251A"/>
    <w:rsid w:val="00E926E0"/>
    <w:rsid w:val="00E9292D"/>
    <w:rsid w:val="00E92AB0"/>
    <w:rsid w:val="00E92EFE"/>
    <w:rsid w:val="00E9333A"/>
    <w:rsid w:val="00E93BDE"/>
    <w:rsid w:val="00E94454"/>
    <w:rsid w:val="00E94B43"/>
    <w:rsid w:val="00E94ED6"/>
    <w:rsid w:val="00E95197"/>
    <w:rsid w:val="00E9582D"/>
    <w:rsid w:val="00E959CC"/>
    <w:rsid w:val="00E95F68"/>
    <w:rsid w:val="00E965A8"/>
    <w:rsid w:val="00E96605"/>
    <w:rsid w:val="00E96872"/>
    <w:rsid w:val="00E977C6"/>
    <w:rsid w:val="00E977CF"/>
    <w:rsid w:val="00E9798B"/>
    <w:rsid w:val="00E97F1A"/>
    <w:rsid w:val="00EA0366"/>
    <w:rsid w:val="00EA03DA"/>
    <w:rsid w:val="00EA04A2"/>
    <w:rsid w:val="00EA14A6"/>
    <w:rsid w:val="00EA1515"/>
    <w:rsid w:val="00EA17F4"/>
    <w:rsid w:val="00EA19F6"/>
    <w:rsid w:val="00EA1A85"/>
    <w:rsid w:val="00EA20AB"/>
    <w:rsid w:val="00EA21EE"/>
    <w:rsid w:val="00EA26C0"/>
    <w:rsid w:val="00EA2B3A"/>
    <w:rsid w:val="00EA2DA9"/>
    <w:rsid w:val="00EA333C"/>
    <w:rsid w:val="00EA334D"/>
    <w:rsid w:val="00EA3949"/>
    <w:rsid w:val="00EA3F89"/>
    <w:rsid w:val="00EA4118"/>
    <w:rsid w:val="00EA4EAB"/>
    <w:rsid w:val="00EA4F37"/>
    <w:rsid w:val="00EA5423"/>
    <w:rsid w:val="00EA556A"/>
    <w:rsid w:val="00EA5874"/>
    <w:rsid w:val="00EA5D6D"/>
    <w:rsid w:val="00EA5EE8"/>
    <w:rsid w:val="00EA61A6"/>
    <w:rsid w:val="00EA63A2"/>
    <w:rsid w:val="00EA63F5"/>
    <w:rsid w:val="00EA6532"/>
    <w:rsid w:val="00EA6AA0"/>
    <w:rsid w:val="00EA6C3E"/>
    <w:rsid w:val="00EA6C81"/>
    <w:rsid w:val="00EA6CC0"/>
    <w:rsid w:val="00EA6E14"/>
    <w:rsid w:val="00EA6E5F"/>
    <w:rsid w:val="00EA700A"/>
    <w:rsid w:val="00EA75C7"/>
    <w:rsid w:val="00EA760A"/>
    <w:rsid w:val="00EA763F"/>
    <w:rsid w:val="00EA76F1"/>
    <w:rsid w:val="00EA7740"/>
    <w:rsid w:val="00EB00A9"/>
    <w:rsid w:val="00EB014C"/>
    <w:rsid w:val="00EB02A1"/>
    <w:rsid w:val="00EB068B"/>
    <w:rsid w:val="00EB0704"/>
    <w:rsid w:val="00EB08B2"/>
    <w:rsid w:val="00EB0968"/>
    <w:rsid w:val="00EB09AB"/>
    <w:rsid w:val="00EB0A14"/>
    <w:rsid w:val="00EB0A98"/>
    <w:rsid w:val="00EB1051"/>
    <w:rsid w:val="00EB140F"/>
    <w:rsid w:val="00EB1891"/>
    <w:rsid w:val="00EB1B32"/>
    <w:rsid w:val="00EB1F0D"/>
    <w:rsid w:val="00EB1FF3"/>
    <w:rsid w:val="00EB2699"/>
    <w:rsid w:val="00EB3563"/>
    <w:rsid w:val="00EB3701"/>
    <w:rsid w:val="00EB3832"/>
    <w:rsid w:val="00EB392D"/>
    <w:rsid w:val="00EB44B9"/>
    <w:rsid w:val="00EB47D1"/>
    <w:rsid w:val="00EB4C30"/>
    <w:rsid w:val="00EB4CD3"/>
    <w:rsid w:val="00EB4F23"/>
    <w:rsid w:val="00EB4FCB"/>
    <w:rsid w:val="00EB5508"/>
    <w:rsid w:val="00EB581F"/>
    <w:rsid w:val="00EB5CA6"/>
    <w:rsid w:val="00EB5F30"/>
    <w:rsid w:val="00EB6895"/>
    <w:rsid w:val="00EB6B49"/>
    <w:rsid w:val="00EB6C11"/>
    <w:rsid w:val="00EB72E6"/>
    <w:rsid w:val="00EB7329"/>
    <w:rsid w:val="00EB7785"/>
    <w:rsid w:val="00EB782C"/>
    <w:rsid w:val="00EB7974"/>
    <w:rsid w:val="00EB7A76"/>
    <w:rsid w:val="00EB7FC2"/>
    <w:rsid w:val="00EC0B36"/>
    <w:rsid w:val="00EC1149"/>
    <w:rsid w:val="00EC122D"/>
    <w:rsid w:val="00EC1477"/>
    <w:rsid w:val="00EC147F"/>
    <w:rsid w:val="00EC1CFA"/>
    <w:rsid w:val="00EC1F66"/>
    <w:rsid w:val="00EC2414"/>
    <w:rsid w:val="00EC260B"/>
    <w:rsid w:val="00EC2BCD"/>
    <w:rsid w:val="00EC353A"/>
    <w:rsid w:val="00EC3A9D"/>
    <w:rsid w:val="00EC3AA8"/>
    <w:rsid w:val="00EC4478"/>
    <w:rsid w:val="00EC47B4"/>
    <w:rsid w:val="00EC47FE"/>
    <w:rsid w:val="00EC49F2"/>
    <w:rsid w:val="00EC5DAF"/>
    <w:rsid w:val="00EC5EAA"/>
    <w:rsid w:val="00EC6372"/>
    <w:rsid w:val="00EC670C"/>
    <w:rsid w:val="00EC6798"/>
    <w:rsid w:val="00EC6945"/>
    <w:rsid w:val="00EC6D92"/>
    <w:rsid w:val="00EC6EFC"/>
    <w:rsid w:val="00EC7245"/>
    <w:rsid w:val="00EC7870"/>
    <w:rsid w:val="00EC7F31"/>
    <w:rsid w:val="00ED04F5"/>
    <w:rsid w:val="00ED0746"/>
    <w:rsid w:val="00ED0986"/>
    <w:rsid w:val="00ED0B8A"/>
    <w:rsid w:val="00ED0FB2"/>
    <w:rsid w:val="00ED11C3"/>
    <w:rsid w:val="00ED179C"/>
    <w:rsid w:val="00ED1AC9"/>
    <w:rsid w:val="00ED1D1F"/>
    <w:rsid w:val="00ED2319"/>
    <w:rsid w:val="00ED2860"/>
    <w:rsid w:val="00ED29D2"/>
    <w:rsid w:val="00ED2ACE"/>
    <w:rsid w:val="00ED2E98"/>
    <w:rsid w:val="00ED3007"/>
    <w:rsid w:val="00ED3182"/>
    <w:rsid w:val="00ED33D4"/>
    <w:rsid w:val="00ED348C"/>
    <w:rsid w:val="00ED36B8"/>
    <w:rsid w:val="00ED3BB4"/>
    <w:rsid w:val="00ED3BE9"/>
    <w:rsid w:val="00ED408A"/>
    <w:rsid w:val="00ED41FC"/>
    <w:rsid w:val="00ED4620"/>
    <w:rsid w:val="00ED49D1"/>
    <w:rsid w:val="00ED49D5"/>
    <w:rsid w:val="00ED4CA8"/>
    <w:rsid w:val="00ED543E"/>
    <w:rsid w:val="00ED5E59"/>
    <w:rsid w:val="00ED6256"/>
    <w:rsid w:val="00ED6975"/>
    <w:rsid w:val="00ED754A"/>
    <w:rsid w:val="00ED7807"/>
    <w:rsid w:val="00EE063A"/>
    <w:rsid w:val="00EE0740"/>
    <w:rsid w:val="00EE08B5"/>
    <w:rsid w:val="00EE0A9F"/>
    <w:rsid w:val="00EE0AD9"/>
    <w:rsid w:val="00EE0CE1"/>
    <w:rsid w:val="00EE0F27"/>
    <w:rsid w:val="00EE0FFE"/>
    <w:rsid w:val="00EE1095"/>
    <w:rsid w:val="00EE10B1"/>
    <w:rsid w:val="00EE1450"/>
    <w:rsid w:val="00EE1E32"/>
    <w:rsid w:val="00EE202E"/>
    <w:rsid w:val="00EE264C"/>
    <w:rsid w:val="00EE2932"/>
    <w:rsid w:val="00EE2A29"/>
    <w:rsid w:val="00EE2B2B"/>
    <w:rsid w:val="00EE2C99"/>
    <w:rsid w:val="00EE2DF6"/>
    <w:rsid w:val="00EE33EA"/>
    <w:rsid w:val="00EE3479"/>
    <w:rsid w:val="00EE378F"/>
    <w:rsid w:val="00EE3EE3"/>
    <w:rsid w:val="00EE3FAF"/>
    <w:rsid w:val="00EE44C5"/>
    <w:rsid w:val="00EE4F33"/>
    <w:rsid w:val="00EE52C5"/>
    <w:rsid w:val="00EE5311"/>
    <w:rsid w:val="00EE5483"/>
    <w:rsid w:val="00EE54D5"/>
    <w:rsid w:val="00EE5ADA"/>
    <w:rsid w:val="00EE5B6A"/>
    <w:rsid w:val="00EE5F0D"/>
    <w:rsid w:val="00EE6623"/>
    <w:rsid w:val="00EE6BCF"/>
    <w:rsid w:val="00EE6F0B"/>
    <w:rsid w:val="00EE70C9"/>
    <w:rsid w:val="00EE718A"/>
    <w:rsid w:val="00EE74D8"/>
    <w:rsid w:val="00EE75C0"/>
    <w:rsid w:val="00EE768D"/>
    <w:rsid w:val="00EE79A6"/>
    <w:rsid w:val="00EE7C4D"/>
    <w:rsid w:val="00EF050C"/>
    <w:rsid w:val="00EF050F"/>
    <w:rsid w:val="00EF097D"/>
    <w:rsid w:val="00EF0980"/>
    <w:rsid w:val="00EF0A51"/>
    <w:rsid w:val="00EF0B93"/>
    <w:rsid w:val="00EF0F98"/>
    <w:rsid w:val="00EF137A"/>
    <w:rsid w:val="00EF1396"/>
    <w:rsid w:val="00EF1661"/>
    <w:rsid w:val="00EF1794"/>
    <w:rsid w:val="00EF1A77"/>
    <w:rsid w:val="00EF1A90"/>
    <w:rsid w:val="00EF1DA3"/>
    <w:rsid w:val="00EF2938"/>
    <w:rsid w:val="00EF2B29"/>
    <w:rsid w:val="00EF2C68"/>
    <w:rsid w:val="00EF36B4"/>
    <w:rsid w:val="00EF3B0D"/>
    <w:rsid w:val="00EF43A8"/>
    <w:rsid w:val="00EF43AE"/>
    <w:rsid w:val="00EF457A"/>
    <w:rsid w:val="00EF49BB"/>
    <w:rsid w:val="00EF4EB7"/>
    <w:rsid w:val="00EF54B9"/>
    <w:rsid w:val="00EF5A72"/>
    <w:rsid w:val="00EF5C2E"/>
    <w:rsid w:val="00EF5F5A"/>
    <w:rsid w:val="00EF60CB"/>
    <w:rsid w:val="00EF6957"/>
    <w:rsid w:val="00EF6B51"/>
    <w:rsid w:val="00EF6E77"/>
    <w:rsid w:val="00EF6EC1"/>
    <w:rsid w:val="00EF7082"/>
    <w:rsid w:val="00EF71D8"/>
    <w:rsid w:val="00EF724A"/>
    <w:rsid w:val="00EF79FB"/>
    <w:rsid w:val="00EF7ACF"/>
    <w:rsid w:val="00EF7DFF"/>
    <w:rsid w:val="00EF7F61"/>
    <w:rsid w:val="00EF7FD7"/>
    <w:rsid w:val="00F00422"/>
    <w:rsid w:val="00F00482"/>
    <w:rsid w:val="00F00D13"/>
    <w:rsid w:val="00F00DDA"/>
    <w:rsid w:val="00F00DF1"/>
    <w:rsid w:val="00F00F4E"/>
    <w:rsid w:val="00F0145A"/>
    <w:rsid w:val="00F01828"/>
    <w:rsid w:val="00F0182C"/>
    <w:rsid w:val="00F018CD"/>
    <w:rsid w:val="00F01C43"/>
    <w:rsid w:val="00F020A5"/>
    <w:rsid w:val="00F022C3"/>
    <w:rsid w:val="00F022E0"/>
    <w:rsid w:val="00F024F2"/>
    <w:rsid w:val="00F024F7"/>
    <w:rsid w:val="00F02504"/>
    <w:rsid w:val="00F0266B"/>
    <w:rsid w:val="00F02DAB"/>
    <w:rsid w:val="00F02DE5"/>
    <w:rsid w:val="00F03039"/>
    <w:rsid w:val="00F033AC"/>
    <w:rsid w:val="00F03650"/>
    <w:rsid w:val="00F036CD"/>
    <w:rsid w:val="00F037B3"/>
    <w:rsid w:val="00F03C41"/>
    <w:rsid w:val="00F03CC0"/>
    <w:rsid w:val="00F03DC5"/>
    <w:rsid w:val="00F03DF2"/>
    <w:rsid w:val="00F04569"/>
    <w:rsid w:val="00F04A93"/>
    <w:rsid w:val="00F04AAF"/>
    <w:rsid w:val="00F04D21"/>
    <w:rsid w:val="00F057AA"/>
    <w:rsid w:val="00F05B59"/>
    <w:rsid w:val="00F05B77"/>
    <w:rsid w:val="00F05CF5"/>
    <w:rsid w:val="00F05DBF"/>
    <w:rsid w:val="00F05DDD"/>
    <w:rsid w:val="00F064BD"/>
    <w:rsid w:val="00F065B5"/>
    <w:rsid w:val="00F072E0"/>
    <w:rsid w:val="00F072EA"/>
    <w:rsid w:val="00F075EC"/>
    <w:rsid w:val="00F07AF7"/>
    <w:rsid w:val="00F07E0A"/>
    <w:rsid w:val="00F1005B"/>
    <w:rsid w:val="00F1011E"/>
    <w:rsid w:val="00F10861"/>
    <w:rsid w:val="00F10C04"/>
    <w:rsid w:val="00F10D6D"/>
    <w:rsid w:val="00F10F22"/>
    <w:rsid w:val="00F1143F"/>
    <w:rsid w:val="00F117AD"/>
    <w:rsid w:val="00F11A97"/>
    <w:rsid w:val="00F11CFC"/>
    <w:rsid w:val="00F125B3"/>
    <w:rsid w:val="00F12799"/>
    <w:rsid w:val="00F12FA4"/>
    <w:rsid w:val="00F131D8"/>
    <w:rsid w:val="00F13AD5"/>
    <w:rsid w:val="00F13B2F"/>
    <w:rsid w:val="00F13C61"/>
    <w:rsid w:val="00F13CD5"/>
    <w:rsid w:val="00F13F7F"/>
    <w:rsid w:val="00F14249"/>
    <w:rsid w:val="00F143ED"/>
    <w:rsid w:val="00F14513"/>
    <w:rsid w:val="00F1495E"/>
    <w:rsid w:val="00F14A5D"/>
    <w:rsid w:val="00F14AD1"/>
    <w:rsid w:val="00F14F08"/>
    <w:rsid w:val="00F15119"/>
    <w:rsid w:val="00F1592B"/>
    <w:rsid w:val="00F1592D"/>
    <w:rsid w:val="00F15988"/>
    <w:rsid w:val="00F15D7A"/>
    <w:rsid w:val="00F15F99"/>
    <w:rsid w:val="00F1607B"/>
    <w:rsid w:val="00F16242"/>
    <w:rsid w:val="00F1636F"/>
    <w:rsid w:val="00F16E8C"/>
    <w:rsid w:val="00F16F78"/>
    <w:rsid w:val="00F174BA"/>
    <w:rsid w:val="00F17648"/>
    <w:rsid w:val="00F1782C"/>
    <w:rsid w:val="00F178E7"/>
    <w:rsid w:val="00F17973"/>
    <w:rsid w:val="00F179EB"/>
    <w:rsid w:val="00F20365"/>
    <w:rsid w:val="00F20519"/>
    <w:rsid w:val="00F20779"/>
    <w:rsid w:val="00F20AD4"/>
    <w:rsid w:val="00F20DC9"/>
    <w:rsid w:val="00F21865"/>
    <w:rsid w:val="00F21A5A"/>
    <w:rsid w:val="00F21BDB"/>
    <w:rsid w:val="00F21F41"/>
    <w:rsid w:val="00F22092"/>
    <w:rsid w:val="00F22366"/>
    <w:rsid w:val="00F22424"/>
    <w:rsid w:val="00F2246F"/>
    <w:rsid w:val="00F22888"/>
    <w:rsid w:val="00F22F06"/>
    <w:rsid w:val="00F23388"/>
    <w:rsid w:val="00F236F0"/>
    <w:rsid w:val="00F238B1"/>
    <w:rsid w:val="00F23AFC"/>
    <w:rsid w:val="00F24341"/>
    <w:rsid w:val="00F24495"/>
    <w:rsid w:val="00F2467E"/>
    <w:rsid w:val="00F24718"/>
    <w:rsid w:val="00F249A7"/>
    <w:rsid w:val="00F24D3F"/>
    <w:rsid w:val="00F24F37"/>
    <w:rsid w:val="00F2569A"/>
    <w:rsid w:val="00F2591F"/>
    <w:rsid w:val="00F25B84"/>
    <w:rsid w:val="00F25C39"/>
    <w:rsid w:val="00F2618E"/>
    <w:rsid w:val="00F2631A"/>
    <w:rsid w:val="00F26387"/>
    <w:rsid w:val="00F26565"/>
    <w:rsid w:val="00F269D4"/>
    <w:rsid w:val="00F26AFD"/>
    <w:rsid w:val="00F278EF"/>
    <w:rsid w:val="00F27BC1"/>
    <w:rsid w:val="00F27D22"/>
    <w:rsid w:val="00F27DA1"/>
    <w:rsid w:val="00F27E2A"/>
    <w:rsid w:val="00F301DF"/>
    <w:rsid w:val="00F30275"/>
    <w:rsid w:val="00F302CD"/>
    <w:rsid w:val="00F3035E"/>
    <w:rsid w:val="00F30CE1"/>
    <w:rsid w:val="00F3102D"/>
    <w:rsid w:val="00F3112F"/>
    <w:rsid w:val="00F316F0"/>
    <w:rsid w:val="00F31826"/>
    <w:rsid w:val="00F31A81"/>
    <w:rsid w:val="00F31B4D"/>
    <w:rsid w:val="00F31E3B"/>
    <w:rsid w:val="00F3212E"/>
    <w:rsid w:val="00F32188"/>
    <w:rsid w:val="00F323B8"/>
    <w:rsid w:val="00F32F7E"/>
    <w:rsid w:val="00F33124"/>
    <w:rsid w:val="00F335FD"/>
    <w:rsid w:val="00F33AF4"/>
    <w:rsid w:val="00F342A2"/>
    <w:rsid w:val="00F34737"/>
    <w:rsid w:val="00F3473E"/>
    <w:rsid w:val="00F34771"/>
    <w:rsid w:val="00F34963"/>
    <w:rsid w:val="00F34A02"/>
    <w:rsid w:val="00F35877"/>
    <w:rsid w:val="00F35A35"/>
    <w:rsid w:val="00F35E66"/>
    <w:rsid w:val="00F36467"/>
    <w:rsid w:val="00F36861"/>
    <w:rsid w:val="00F36C22"/>
    <w:rsid w:val="00F36DCA"/>
    <w:rsid w:val="00F371B0"/>
    <w:rsid w:val="00F3776A"/>
    <w:rsid w:val="00F377BE"/>
    <w:rsid w:val="00F37A83"/>
    <w:rsid w:val="00F37AAB"/>
    <w:rsid w:val="00F37B29"/>
    <w:rsid w:val="00F37F32"/>
    <w:rsid w:val="00F37F4A"/>
    <w:rsid w:val="00F4065D"/>
    <w:rsid w:val="00F40685"/>
    <w:rsid w:val="00F41029"/>
    <w:rsid w:val="00F41313"/>
    <w:rsid w:val="00F415DF"/>
    <w:rsid w:val="00F416C1"/>
    <w:rsid w:val="00F418A8"/>
    <w:rsid w:val="00F419CB"/>
    <w:rsid w:val="00F41C96"/>
    <w:rsid w:val="00F41F76"/>
    <w:rsid w:val="00F42344"/>
    <w:rsid w:val="00F426AE"/>
    <w:rsid w:val="00F42714"/>
    <w:rsid w:val="00F42BED"/>
    <w:rsid w:val="00F43431"/>
    <w:rsid w:val="00F434AD"/>
    <w:rsid w:val="00F437A2"/>
    <w:rsid w:val="00F43D78"/>
    <w:rsid w:val="00F4464F"/>
    <w:rsid w:val="00F4493A"/>
    <w:rsid w:val="00F44982"/>
    <w:rsid w:val="00F4510D"/>
    <w:rsid w:val="00F451C9"/>
    <w:rsid w:val="00F45250"/>
    <w:rsid w:val="00F45ACA"/>
    <w:rsid w:val="00F45D78"/>
    <w:rsid w:val="00F4664B"/>
    <w:rsid w:val="00F467C2"/>
    <w:rsid w:val="00F468D6"/>
    <w:rsid w:val="00F469E7"/>
    <w:rsid w:val="00F46F44"/>
    <w:rsid w:val="00F50BDD"/>
    <w:rsid w:val="00F50E3F"/>
    <w:rsid w:val="00F5155B"/>
    <w:rsid w:val="00F5165B"/>
    <w:rsid w:val="00F516C8"/>
    <w:rsid w:val="00F52176"/>
    <w:rsid w:val="00F521C9"/>
    <w:rsid w:val="00F52682"/>
    <w:rsid w:val="00F526A2"/>
    <w:rsid w:val="00F526D2"/>
    <w:rsid w:val="00F527D7"/>
    <w:rsid w:val="00F5288A"/>
    <w:rsid w:val="00F5289E"/>
    <w:rsid w:val="00F528A6"/>
    <w:rsid w:val="00F529C1"/>
    <w:rsid w:val="00F52BB1"/>
    <w:rsid w:val="00F52F2B"/>
    <w:rsid w:val="00F52FCA"/>
    <w:rsid w:val="00F53024"/>
    <w:rsid w:val="00F536EA"/>
    <w:rsid w:val="00F53912"/>
    <w:rsid w:val="00F53C63"/>
    <w:rsid w:val="00F544A9"/>
    <w:rsid w:val="00F545D8"/>
    <w:rsid w:val="00F54F4F"/>
    <w:rsid w:val="00F559E5"/>
    <w:rsid w:val="00F55D35"/>
    <w:rsid w:val="00F56077"/>
    <w:rsid w:val="00F5634A"/>
    <w:rsid w:val="00F5635E"/>
    <w:rsid w:val="00F5666A"/>
    <w:rsid w:val="00F56893"/>
    <w:rsid w:val="00F56F1E"/>
    <w:rsid w:val="00F57872"/>
    <w:rsid w:val="00F578A9"/>
    <w:rsid w:val="00F57B1C"/>
    <w:rsid w:val="00F57C80"/>
    <w:rsid w:val="00F57D5B"/>
    <w:rsid w:val="00F60142"/>
    <w:rsid w:val="00F6028A"/>
    <w:rsid w:val="00F60D61"/>
    <w:rsid w:val="00F6138E"/>
    <w:rsid w:val="00F617D1"/>
    <w:rsid w:val="00F61A69"/>
    <w:rsid w:val="00F61D44"/>
    <w:rsid w:val="00F61EF1"/>
    <w:rsid w:val="00F6200E"/>
    <w:rsid w:val="00F627C3"/>
    <w:rsid w:val="00F627CB"/>
    <w:rsid w:val="00F627F6"/>
    <w:rsid w:val="00F6295C"/>
    <w:rsid w:val="00F62A6F"/>
    <w:rsid w:val="00F62E94"/>
    <w:rsid w:val="00F6359D"/>
    <w:rsid w:val="00F63DA6"/>
    <w:rsid w:val="00F643BA"/>
    <w:rsid w:val="00F64440"/>
    <w:rsid w:val="00F64560"/>
    <w:rsid w:val="00F6480B"/>
    <w:rsid w:val="00F6485A"/>
    <w:rsid w:val="00F64B60"/>
    <w:rsid w:val="00F64FDE"/>
    <w:rsid w:val="00F65225"/>
    <w:rsid w:val="00F653A2"/>
    <w:rsid w:val="00F653DA"/>
    <w:rsid w:val="00F654DE"/>
    <w:rsid w:val="00F65584"/>
    <w:rsid w:val="00F65CE4"/>
    <w:rsid w:val="00F65E3D"/>
    <w:rsid w:val="00F66543"/>
    <w:rsid w:val="00F66643"/>
    <w:rsid w:val="00F66AEF"/>
    <w:rsid w:val="00F6719F"/>
    <w:rsid w:val="00F6742D"/>
    <w:rsid w:val="00F67CC5"/>
    <w:rsid w:val="00F67F2F"/>
    <w:rsid w:val="00F707E5"/>
    <w:rsid w:val="00F709C6"/>
    <w:rsid w:val="00F70BA2"/>
    <w:rsid w:val="00F70BAB"/>
    <w:rsid w:val="00F70E4F"/>
    <w:rsid w:val="00F71119"/>
    <w:rsid w:val="00F711DD"/>
    <w:rsid w:val="00F71796"/>
    <w:rsid w:val="00F71971"/>
    <w:rsid w:val="00F719FD"/>
    <w:rsid w:val="00F71CE8"/>
    <w:rsid w:val="00F71D33"/>
    <w:rsid w:val="00F71E70"/>
    <w:rsid w:val="00F721AA"/>
    <w:rsid w:val="00F72841"/>
    <w:rsid w:val="00F729AB"/>
    <w:rsid w:val="00F72A9E"/>
    <w:rsid w:val="00F72EBA"/>
    <w:rsid w:val="00F73133"/>
    <w:rsid w:val="00F731C4"/>
    <w:rsid w:val="00F73491"/>
    <w:rsid w:val="00F73585"/>
    <w:rsid w:val="00F7360E"/>
    <w:rsid w:val="00F73ACD"/>
    <w:rsid w:val="00F73DAD"/>
    <w:rsid w:val="00F74409"/>
    <w:rsid w:val="00F748BD"/>
    <w:rsid w:val="00F751E1"/>
    <w:rsid w:val="00F7544B"/>
    <w:rsid w:val="00F7545A"/>
    <w:rsid w:val="00F7558B"/>
    <w:rsid w:val="00F75818"/>
    <w:rsid w:val="00F759E5"/>
    <w:rsid w:val="00F75C31"/>
    <w:rsid w:val="00F75D1D"/>
    <w:rsid w:val="00F75EC1"/>
    <w:rsid w:val="00F75F8C"/>
    <w:rsid w:val="00F761CB"/>
    <w:rsid w:val="00F76471"/>
    <w:rsid w:val="00F7665D"/>
    <w:rsid w:val="00F76E18"/>
    <w:rsid w:val="00F7724C"/>
    <w:rsid w:val="00F772CD"/>
    <w:rsid w:val="00F77DF7"/>
    <w:rsid w:val="00F80682"/>
    <w:rsid w:val="00F80955"/>
    <w:rsid w:val="00F80C5F"/>
    <w:rsid w:val="00F80C9E"/>
    <w:rsid w:val="00F80F27"/>
    <w:rsid w:val="00F810E9"/>
    <w:rsid w:val="00F81502"/>
    <w:rsid w:val="00F816BE"/>
    <w:rsid w:val="00F8198D"/>
    <w:rsid w:val="00F81DA8"/>
    <w:rsid w:val="00F81E04"/>
    <w:rsid w:val="00F8203E"/>
    <w:rsid w:val="00F820E8"/>
    <w:rsid w:val="00F824D8"/>
    <w:rsid w:val="00F829FC"/>
    <w:rsid w:val="00F82A9A"/>
    <w:rsid w:val="00F831B8"/>
    <w:rsid w:val="00F83650"/>
    <w:rsid w:val="00F836FB"/>
    <w:rsid w:val="00F83C39"/>
    <w:rsid w:val="00F83D6E"/>
    <w:rsid w:val="00F83F53"/>
    <w:rsid w:val="00F840B5"/>
    <w:rsid w:val="00F84211"/>
    <w:rsid w:val="00F84426"/>
    <w:rsid w:val="00F845D0"/>
    <w:rsid w:val="00F84A38"/>
    <w:rsid w:val="00F85820"/>
    <w:rsid w:val="00F85BBF"/>
    <w:rsid w:val="00F85DEC"/>
    <w:rsid w:val="00F85F2A"/>
    <w:rsid w:val="00F85F5A"/>
    <w:rsid w:val="00F85F8A"/>
    <w:rsid w:val="00F86193"/>
    <w:rsid w:val="00F86194"/>
    <w:rsid w:val="00F8632C"/>
    <w:rsid w:val="00F865EA"/>
    <w:rsid w:val="00F86AE7"/>
    <w:rsid w:val="00F86B84"/>
    <w:rsid w:val="00F86DB9"/>
    <w:rsid w:val="00F86DC2"/>
    <w:rsid w:val="00F86FC5"/>
    <w:rsid w:val="00F87032"/>
    <w:rsid w:val="00F87123"/>
    <w:rsid w:val="00F8729D"/>
    <w:rsid w:val="00F87460"/>
    <w:rsid w:val="00F87904"/>
    <w:rsid w:val="00F87A9A"/>
    <w:rsid w:val="00F9026C"/>
    <w:rsid w:val="00F9036B"/>
    <w:rsid w:val="00F90DCD"/>
    <w:rsid w:val="00F9143E"/>
    <w:rsid w:val="00F915DF"/>
    <w:rsid w:val="00F916FD"/>
    <w:rsid w:val="00F91D92"/>
    <w:rsid w:val="00F920BA"/>
    <w:rsid w:val="00F92163"/>
    <w:rsid w:val="00F92196"/>
    <w:rsid w:val="00F9222C"/>
    <w:rsid w:val="00F925A8"/>
    <w:rsid w:val="00F927AC"/>
    <w:rsid w:val="00F9282D"/>
    <w:rsid w:val="00F92C24"/>
    <w:rsid w:val="00F9341D"/>
    <w:rsid w:val="00F93BFC"/>
    <w:rsid w:val="00F942CA"/>
    <w:rsid w:val="00F94587"/>
    <w:rsid w:val="00F94653"/>
    <w:rsid w:val="00F94A78"/>
    <w:rsid w:val="00F94E66"/>
    <w:rsid w:val="00F9540D"/>
    <w:rsid w:val="00F95561"/>
    <w:rsid w:val="00F9571A"/>
    <w:rsid w:val="00F9576F"/>
    <w:rsid w:val="00F9591F"/>
    <w:rsid w:val="00F95E5F"/>
    <w:rsid w:val="00F96971"/>
    <w:rsid w:val="00F96BD3"/>
    <w:rsid w:val="00F96CEA"/>
    <w:rsid w:val="00F96DCA"/>
    <w:rsid w:val="00F96E3E"/>
    <w:rsid w:val="00F97079"/>
    <w:rsid w:val="00F97091"/>
    <w:rsid w:val="00F9718D"/>
    <w:rsid w:val="00F97F85"/>
    <w:rsid w:val="00FA057C"/>
    <w:rsid w:val="00FA0586"/>
    <w:rsid w:val="00FA0AFD"/>
    <w:rsid w:val="00FA0B3B"/>
    <w:rsid w:val="00FA0DF6"/>
    <w:rsid w:val="00FA1787"/>
    <w:rsid w:val="00FA196B"/>
    <w:rsid w:val="00FA1A6C"/>
    <w:rsid w:val="00FA221E"/>
    <w:rsid w:val="00FA2749"/>
    <w:rsid w:val="00FA2895"/>
    <w:rsid w:val="00FA2A12"/>
    <w:rsid w:val="00FA2EEB"/>
    <w:rsid w:val="00FA383F"/>
    <w:rsid w:val="00FA3F29"/>
    <w:rsid w:val="00FA450E"/>
    <w:rsid w:val="00FA4AF4"/>
    <w:rsid w:val="00FA4C87"/>
    <w:rsid w:val="00FA4F95"/>
    <w:rsid w:val="00FA502E"/>
    <w:rsid w:val="00FA54DA"/>
    <w:rsid w:val="00FA5590"/>
    <w:rsid w:val="00FA55C0"/>
    <w:rsid w:val="00FA57AE"/>
    <w:rsid w:val="00FA58AD"/>
    <w:rsid w:val="00FA599A"/>
    <w:rsid w:val="00FA5ABA"/>
    <w:rsid w:val="00FA5CE8"/>
    <w:rsid w:val="00FA5D2C"/>
    <w:rsid w:val="00FA608F"/>
    <w:rsid w:val="00FA632A"/>
    <w:rsid w:val="00FA640E"/>
    <w:rsid w:val="00FA69D5"/>
    <w:rsid w:val="00FA6AA9"/>
    <w:rsid w:val="00FA6B09"/>
    <w:rsid w:val="00FA7415"/>
    <w:rsid w:val="00FA757B"/>
    <w:rsid w:val="00FA764B"/>
    <w:rsid w:val="00FA7DFA"/>
    <w:rsid w:val="00FA7EAE"/>
    <w:rsid w:val="00FB026E"/>
    <w:rsid w:val="00FB0379"/>
    <w:rsid w:val="00FB0388"/>
    <w:rsid w:val="00FB05F1"/>
    <w:rsid w:val="00FB0CED"/>
    <w:rsid w:val="00FB137A"/>
    <w:rsid w:val="00FB139D"/>
    <w:rsid w:val="00FB13DB"/>
    <w:rsid w:val="00FB15AC"/>
    <w:rsid w:val="00FB15F5"/>
    <w:rsid w:val="00FB176D"/>
    <w:rsid w:val="00FB17B5"/>
    <w:rsid w:val="00FB1EB6"/>
    <w:rsid w:val="00FB21BF"/>
    <w:rsid w:val="00FB247B"/>
    <w:rsid w:val="00FB2ED2"/>
    <w:rsid w:val="00FB373B"/>
    <w:rsid w:val="00FB3806"/>
    <w:rsid w:val="00FB38C3"/>
    <w:rsid w:val="00FB38CE"/>
    <w:rsid w:val="00FB398D"/>
    <w:rsid w:val="00FB3F2D"/>
    <w:rsid w:val="00FB4483"/>
    <w:rsid w:val="00FB488C"/>
    <w:rsid w:val="00FB4DEC"/>
    <w:rsid w:val="00FB4FA2"/>
    <w:rsid w:val="00FB4FCE"/>
    <w:rsid w:val="00FB553A"/>
    <w:rsid w:val="00FB56F5"/>
    <w:rsid w:val="00FB6128"/>
    <w:rsid w:val="00FB6804"/>
    <w:rsid w:val="00FB7B6A"/>
    <w:rsid w:val="00FB7D3B"/>
    <w:rsid w:val="00FC0580"/>
    <w:rsid w:val="00FC05BD"/>
    <w:rsid w:val="00FC0E6A"/>
    <w:rsid w:val="00FC0FB5"/>
    <w:rsid w:val="00FC114E"/>
    <w:rsid w:val="00FC14D0"/>
    <w:rsid w:val="00FC17AE"/>
    <w:rsid w:val="00FC1882"/>
    <w:rsid w:val="00FC1C42"/>
    <w:rsid w:val="00FC1FA7"/>
    <w:rsid w:val="00FC21AB"/>
    <w:rsid w:val="00FC21E7"/>
    <w:rsid w:val="00FC24BF"/>
    <w:rsid w:val="00FC2966"/>
    <w:rsid w:val="00FC2A46"/>
    <w:rsid w:val="00FC2AD7"/>
    <w:rsid w:val="00FC2D4E"/>
    <w:rsid w:val="00FC33C4"/>
    <w:rsid w:val="00FC3FD3"/>
    <w:rsid w:val="00FC44F6"/>
    <w:rsid w:val="00FC476C"/>
    <w:rsid w:val="00FC4829"/>
    <w:rsid w:val="00FC49A5"/>
    <w:rsid w:val="00FC4A2C"/>
    <w:rsid w:val="00FC4EBA"/>
    <w:rsid w:val="00FC507D"/>
    <w:rsid w:val="00FC5342"/>
    <w:rsid w:val="00FC583D"/>
    <w:rsid w:val="00FC586F"/>
    <w:rsid w:val="00FC5899"/>
    <w:rsid w:val="00FC62D5"/>
    <w:rsid w:val="00FC644F"/>
    <w:rsid w:val="00FC655F"/>
    <w:rsid w:val="00FC65E3"/>
    <w:rsid w:val="00FC6D8D"/>
    <w:rsid w:val="00FC7242"/>
    <w:rsid w:val="00FC7302"/>
    <w:rsid w:val="00FC7D87"/>
    <w:rsid w:val="00FC7DE7"/>
    <w:rsid w:val="00FC7E50"/>
    <w:rsid w:val="00FD0140"/>
    <w:rsid w:val="00FD0673"/>
    <w:rsid w:val="00FD079C"/>
    <w:rsid w:val="00FD09BC"/>
    <w:rsid w:val="00FD0D21"/>
    <w:rsid w:val="00FD135E"/>
    <w:rsid w:val="00FD1573"/>
    <w:rsid w:val="00FD15F0"/>
    <w:rsid w:val="00FD1852"/>
    <w:rsid w:val="00FD1A6B"/>
    <w:rsid w:val="00FD1B76"/>
    <w:rsid w:val="00FD1BAE"/>
    <w:rsid w:val="00FD201C"/>
    <w:rsid w:val="00FD23C0"/>
    <w:rsid w:val="00FD23F5"/>
    <w:rsid w:val="00FD2495"/>
    <w:rsid w:val="00FD27C0"/>
    <w:rsid w:val="00FD2B2D"/>
    <w:rsid w:val="00FD2E89"/>
    <w:rsid w:val="00FD31EC"/>
    <w:rsid w:val="00FD39D0"/>
    <w:rsid w:val="00FD3A00"/>
    <w:rsid w:val="00FD3D75"/>
    <w:rsid w:val="00FD408F"/>
    <w:rsid w:val="00FD4167"/>
    <w:rsid w:val="00FD4949"/>
    <w:rsid w:val="00FD4A03"/>
    <w:rsid w:val="00FD4C74"/>
    <w:rsid w:val="00FD4E1D"/>
    <w:rsid w:val="00FD4EAC"/>
    <w:rsid w:val="00FD502E"/>
    <w:rsid w:val="00FD522A"/>
    <w:rsid w:val="00FD5306"/>
    <w:rsid w:val="00FD5614"/>
    <w:rsid w:val="00FD593C"/>
    <w:rsid w:val="00FD5A4B"/>
    <w:rsid w:val="00FD5B62"/>
    <w:rsid w:val="00FD6089"/>
    <w:rsid w:val="00FD62F7"/>
    <w:rsid w:val="00FD648B"/>
    <w:rsid w:val="00FD654A"/>
    <w:rsid w:val="00FD6EED"/>
    <w:rsid w:val="00FD6F31"/>
    <w:rsid w:val="00FD6FB2"/>
    <w:rsid w:val="00FD6FF0"/>
    <w:rsid w:val="00FD7040"/>
    <w:rsid w:val="00FD76C4"/>
    <w:rsid w:val="00FD7BB9"/>
    <w:rsid w:val="00FD7C24"/>
    <w:rsid w:val="00FD7FE1"/>
    <w:rsid w:val="00FE0095"/>
    <w:rsid w:val="00FE0339"/>
    <w:rsid w:val="00FE0575"/>
    <w:rsid w:val="00FE07B5"/>
    <w:rsid w:val="00FE092E"/>
    <w:rsid w:val="00FE0DD4"/>
    <w:rsid w:val="00FE0F32"/>
    <w:rsid w:val="00FE11AD"/>
    <w:rsid w:val="00FE17D3"/>
    <w:rsid w:val="00FE2C1F"/>
    <w:rsid w:val="00FE2EF7"/>
    <w:rsid w:val="00FE2FBD"/>
    <w:rsid w:val="00FE3194"/>
    <w:rsid w:val="00FE34DC"/>
    <w:rsid w:val="00FE3A0C"/>
    <w:rsid w:val="00FE3DCC"/>
    <w:rsid w:val="00FE4160"/>
    <w:rsid w:val="00FE4193"/>
    <w:rsid w:val="00FE4487"/>
    <w:rsid w:val="00FE4605"/>
    <w:rsid w:val="00FE5B42"/>
    <w:rsid w:val="00FE5BBE"/>
    <w:rsid w:val="00FE5C9C"/>
    <w:rsid w:val="00FE5CD4"/>
    <w:rsid w:val="00FE6072"/>
    <w:rsid w:val="00FE63D1"/>
    <w:rsid w:val="00FE659A"/>
    <w:rsid w:val="00FE6BC2"/>
    <w:rsid w:val="00FE6C33"/>
    <w:rsid w:val="00FE72C7"/>
    <w:rsid w:val="00FE7397"/>
    <w:rsid w:val="00FE772F"/>
    <w:rsid w:val="00FE7AD4"/>
    <w:rsid w:val="00FE7B5F"/>
    <w:rsid w:val="00FE7E35"/>
    <w:rsid w:val="00FE7E3C"/>
    <w:rsid w:val="00FE7E69"/>
    <w:rsid w:val="00FF02EB"/>
    <w:rsid w:val="00FF045F"/>
    <w:rsid w:val="00FF0BBF"/>
    <w:rsid w:val="00FF159A"/>
    <w:rsid w:val="00FF1A7E"/>
    <w:rsid w:val="00FF1AB6"/>
    <w:rsid w:val="00FF21F3"/>
    <w:rsid w:val="00FF269E"/>
    <w:rsid w:val="00FF26A6"/>
    <w:rsid w:val="00FF26AB"/>
    <w:rsid w:val="00FF298E"/>
    <w:rsid w:val="00FF2A76"/>
    <w:rsid w:val="00FF2EE7"/>
    <w:rsid w:val="00FF2FF0"/>
    <w:rsid w:val="00FF31C1"/>
    <w:rsid w:val="00FF3787"/>
    <w:rsid w:val="00FF3BA0"/>
    <w:rsid w:val="00FF3C71"/>
    <w:rsid w:val="00FF3D4C"/>
    <w:rsid w:val="00FF3FDE"/>
    <w:rsid w:val="00FF3FF9"/>
    <w:rsid w:val="00FF4678"/>
    <w:rsid w:val="00FF48D0"/>
    <w:rsid w:val="00FF4E21"/>
    <w:rsid w:val="00FF51E8"/>
    <w:rsid w:val="00FF5250"/>
    <w:rsid w:val="00FF5896"/>
    <w:rsid w:val="00FF5E80"/>
    <w:rsid w:val="00FF618B"/>
    <w:rsid w:val="00FF6707"/>
    <w:rsid w:val="00FF6816"/>
    <w:rsid w:val="00FF682B"/>
    <w:rsid w:val="00FF68C5"/>
    <w:rsid w:val="00FF6A5D"/>
    <w:rsid w:val="00FF70A3"/>
    <w:rsid w:val="00FF7512"/>
    <w:rsid w:val="00FF7589"/>
    <w:rsid w:val="00FF7AC7"/>
    <w:rsid w:val="00FF7DE1"/>
    <w:rsid w:val="00FF7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>
      <w:pPr>
        <w:jc w:val="thaiDistribute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uiPriority="9" w:qFormat="1"/>
    <w:lsdException w:name="heading 3" w:qFormat="1"/>
    <w:lsdException w:name="heading 4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footnote text" w:uiPriority="99"/>
    <w:lsdException w:name="header" w:uiPriority="9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99"/>
    <w:lsdException w:name="HTML Cite" w:uiPriority="99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0BAD"/>
    <w:rPr>
      <w:sz w:val="24"/>
      <w:szCs w:val="28"/>
    </w:rPr>
  </w:style>
  <w:style w:type="paragraph" w:styleId="1">
    <w:name w:val="heading 1"/>
    <w:basedOn w:val="a"/>
    <w:next w:val="a"/>
    <w:qFormat/>
    <w:rsid w:val="00443591"/>
    <w:pPr>
      <w:keepNext/>
      <w:outlineLvl w:val="0"/>
    </w:pPr>
    <w:rPr>
      <w:rFonts w:ascii="Angsana New" w:eastAsia="Cordia New" w:hAnsi="Cordia New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9026C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5">
    <w:name w:val="heading 5"/>
    <w:basedOn w:val="a"/>
    <w:next w:val="a"/>
    <w:link w:val="50"/>
    <w:qFormat/>
    <w:rsid w:val="00443591"/>
    <w:pPr>
      <w:keepNext/>
      <w:jc w:val="center"/>
      <w:outlineLvl w:val="4"/>
    </w:pPr>
    <w:rPr>
      <w:rFonts w:ascii="Cordia New" w:eastAsia="Cordia New" w:hAnsi="Cordia New" w:cs="Cordia New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E52B64"/>
    <w:pPr>
      <w:tabs>
        <w:tab w:val="center" w:pos="4153"/>
        <w:tab w:val="right" w:pos="8306"/>
      </w:tabs>
    </w:pPr>
  </w:style>
  <w:style w:type="paragraph" w:styleId="a5">
    <w:name w:val="footer"/>
    <w:basedOn w:val="a"/>
    <w:link w:val="a6"/>
    <w:uiPriority w:val="99"/>
    <w:rsid w:val="00E52B64"/>
    <w:pPr>
      <w:tabs>
        <w:tab w:val="center" w:pos="4153"/>
        <w:tab w:val="right" w:pos="8306"/>
      </w:tabs>
    </w:pPr>
  </w:style>
  <w:style w:type="character" w:styleId="a7">
    <w:name w:val="page number"/>
    <w:basedOn w:val="a0"/>
    <w:rsid w:val="00E52B64"/>
  </w:style>
  <w:style w:type="table" w:styleId="a8">
    <w:name w:val="Table Grid"/>
    <w:basedOn w:val="a1"/>
    <w:rsid w:val="0054622F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rsid w:val="00B70E63"/>
    <w:rPr>
      <w:color w:val="0000FF"/>
      <w:u w:val="single"/>
    </w:rPr>
  </w:style>
  <w:style w:type="character" w:styleId="aa">
    <w:name w:val="FollowedHyperlink"/>
    <w:basedOn w:val="a0"/>
    <w:rsid w:val="00EB3832"/>
    <w:rPr>
      <w:color w:val="800080"/>
      <w:u w:val="single"/>
    </w:rPr>
  </w:style>
  <w:style w:type="paragraph" w:styleId="ab">
    <w:name w:val="Normal (Web)"/>
    <w:basedOn w:val="a"/>
    <w:uiPriority w:val="99"/>
    <w:unhideWhenUsed/>
    <w:rsid w:val="002C1C01"/>
    <w:pPr>
      <w:spacing w:before="100" w:beforeAutospacing="1" w:after="100" w:afterAutospacing="1"/>
    </w:pPr>
    <w:rPr>
      <w:rFonts w:ascii="Tahoma" w:hAnsi="Tahoma" w:cs="Tahoma"/>
      <w:szCs w:val="24"/>
    </w:rPr>
  </w:style>
  <w:style w:type="paragraph" w:customStyle="1" w:styleId="DefaultParagraphFontParaCharChar1Char">
    <w:name w:val="Default Paragraph Font Para Char Char1 Char"/>
    <w:aliases w:val="Default Paragraph Font Char Char Char"/>
    <w:basedOn w:val="a"/>
    <w:rsid w:val="00C976C1"/>
    <w:rPr>
      <w:rFonts w:ascii="DilleniaUPC" w:hAnsi="DilleniaUPC" w:cs="DilleniaUPC"/>
      <w:b/>
      <w:bCs/>
      <w:iCs/>
      <w:sz w:val="40"/>
      <w:szCs w:val="40"/>
      <w:lang w:bidi="ar-SA"/>
    </w:rPr>
  </w:style>
  <w:style w:type="paragraph" w:styleId="ac">
    <w:name w:val="List Paragraph"/>
    <w:basedOn w:val="a"/>
    <w:link w:val="ad"/>
    <w:uiPriority w:val="34"/>
    <w:qFormat/>
    <w:rsid w:val="000924D3"/>
    <w:pPr>
      <w:spacing w:after="200" w:line="276" w:lineRule="auto"/>
      <w:ind w:left="720"/>
      <w:contextualSpacing/>
    </w:pPr>
    <w:rPr>
      <w:rFonts w:ascii="Calibri" w:eastAsia="Calibri" w:hAnsi="Calibri" w:cs="Cordia New"/>
      <w:sz w:val="22"/>
    </w:rPr>
  </w:style>
  <w:style w:type="paragraph" w:styleId="ae">
    <w:name w:val="No Spacing"/>
    <w:uiPriority w:val="1"/>
    <w:qFormat/>
    <w:rsid w:val="0012543B"/>
    <w:rPr>
      <w:rFonts w:ascii="Calibri" w:eastAsia="Calibri" w:hAnsi="Calibri" w:cs="Cordia New"/>
      <w:sz w:val="22"/>
      <w:szCs w:val="28"/>
    </w:rPr>
  </w:style>
  <w:style w:type="character" w:styleId="af">
    <w:name w:val="Strong"/>
    <w:basedOn w:val="a0"/>
    <w:uiPriority w:val="22"/>
    <w:qFormat/>
    <w:rsid w:val="00F95561"/>
    <w:rPr>
      <w:b/>
      <w:bCs/>
    </w:rPr>
  </w:style>
  <w:style w:type="character" w:styleId="af0">
    <w:name w:val="Emphasis"/>
    <w:basedOn w:val="a0"/>
    <w:uiPriority w:val="20"/>
    <w:qFormat/>
    <w:rsid w:val="008F4DD5"/>
    <w:rPr>
      <w:b w:val="0"/>
      <w:bCs w:val="0"/>
      <w:i w:val="0"/>
      <w:iCs w:val="0"/>
      <w:color w:val="CC0033"/>
    </w:rPr>
  </w:style>
  <w:style w:type="paragraph" w:customStyle="1" w:styleId="DecimalAligned">
    <w:name w:val="Decimal Aligned"/>
    <w:basedOn w:val="a"/>
    <w:uiPriority w:val="40"/>
    <w:qFormat/>
    <w:rsid w:val="002D5FE6"/>
    <w:pPr>
      <w:tabs>
        <w:tab w:val="decimal" w:pos="360"/>
      </w:tabs>
      <w:spacing w:after="200" w:line="276" w:lineRule="auto"/>
    </w:pPr>
    <w:rPr>
      <w:rFonts w:ascii="Calibri" w:hAnsi="Calibri" w:cs="Cordia New"/>
      <w:sz w:val="22"/>
      <w:szCs w:val="22"/>
      <w:lang w:bidi="ar-SA"/>
    </w:rPr>
  </w:style>
  <w:style w:type="paragraph" w:styleId="af1">
    <w:name w:val="footnote text"/>
    <w:basedOn w:val="a"/>
    <w:link w:val="af2"/>
    <w:uiPriority w:val="99"/>
    <w:unhideWhenUsed/>
    <w:rsid w:val="002D5FE6"/>
    <w:rPr>
      <w:rFonts w:ascii="Calibri" w:hAnsi="Calibri" w:cs="Cordia New"/>
      <w:sz w:val="20"/>
      <w:szCs w:val="20"/>
      <w:lang w:bidi="ar-SA"/>
    </w:rPr>
  </w:style>
  <w:style w:type="character" w:customStyle="1" w:styleId="af2">
    <w:name w:val="ข้อความเชิงอรรถ อักขระ"/>
    <w:basedOn w:val="a0"/>
    <w:link w:val="af1"/>
    <w:uiPriority w:val="99"/>
    <w:rsid w:val="002D5FE6"/>
    <w:rPr>
      <w:rFonts w:ascii="Calibri" w:eastAsia="Times New Roman" w:hAnsi="Calibri" w:cs="Cordia New"/>
      <w:lang w:bidi="ar-SA"/>
    </w:rPr>
  </w:style>
  <w:style w:type="character" w:styleId="af3">
    <w:name w:val="Subtle Emphasis"/>
    <w:basedOn w:val="a0"/>
    <w:uiPriority w:val="19"/>
    <w:qFormat/>
    <w:rsid w:val="002D5FE6"/>
    <w:rPr>
      <w:rFonts w:eastAsia="Times New Roman" w:cs="Cordia New"/>
      <w:bCs w:val="0"/>
      <w:i/>
      <w:iCs/>
      <w:color w:val="808080"/>
      <w:szCs w:val="22"/>
      <w:lang w:val="en-US"/>
    </w:rPr>
  </w:style>
  <w:style w:type="table" w:customStyle="1" w:styleId="LightShading-Accent11">
    <w:name w:val="Light Shading - Accent 11"/>
    <w:basedOn w:val="a1"/>
    <w:uiPriority w:val="60"/>
    <w:rsid w:val="002D5FE6"/>
    <w:rPr>
      <w:rFonts w:ascii="Calibri" w:hAnsi="Calibri" w:cs="Cordia New"/>
      <w:color w:val="365F91"/>
      <w:sz w:val="22"/>
      <w:szCs w:val="22"/>
      <w:lang w:bidi="en-US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af4">
    <w:name w:val="Balloon Text"/>
    <w:basedOn w:val="a"/>
    <w:link w:val="af5"/>
    <w:rsid w:val="00B657A3"/>
    <w:rPr>
      <w:rFonts w:ascii="Tahoma" w:hAnsi="Tahoma"/>
      <w:sz w:val="16"/>
      <w:szCs w:val="20"/>
    </w:rPr>
  </w:style>
  <w:style w:type="character" w:customStyle="1" w:styleId="af5">
    <w:name w:val="ข้อความบอลลูน อักขระ"/>
    <w:basedOn w:val="a0"/>
    <w:link w:val="af4"/>
    <w:rsid w:val="00B657A3"/>
    <w:rPr>
      <w:rFonts w:ascii="Tahoma" w:hAnsi="Tahoma"/>
      <w:sz w:val="16"/>
    </w:rPr>
  </w:style>
  <w:style w:type="character" w:styleId="af6">
    <w:name w:val="Placeholder Text"/>
    <w:basedOn w:val="a0"/>
    <w:uiPriority w:val="99"/>
    <w:semiHidden/>
    <w:rsid w:val="00A971CD"/>
    <w:rPr>
      <w:color w:val="808080"/>
    </w:rPr>
  </w:style>
  <w:style w:type="character" w:customStyle="1" w:styleId="20">
    <w:name w:val="หัวเรื่อง 2 อักขระ"/>
    <w:basedOn w:val="a0"/>
    <w:link w:val="2"/>
    <w:uiPriority w:val="9"/>
    <w:rsid w:val="00F9026C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af7">
    <w:name w:val="Subtitle"/>
    <w:basedOn w:val="a"/>
    <w:link w:val="af8"/>
    <w:qFormat/>
    <w:rsid w:val="005004FA"/>
    <w:rPr>
      <w:rFonts w:ascii="Cordia New" w:eastAsia="SimSun" w:hAnsi="Cordia New"/>
      <w:b/>
      <w:bCs/>
      <w:sz w:val="36"/>
      <w:szCs w:val="36"/>
      <w:u w:val="single"/>
      <w:lang w:eastAsia="th-TH"/>
    </w:rPr>
  </w:style>
  <w:style w:type="character" w:customStyle="1" w:styleId="af8">
    <w:name w:val="ชื่อเรื่องรอง อักขระ"/>
    <w:basedOn w:val="a0"/>
    <w:link w:val="af7"/>
    <w:rsid w:val="005004FA"/>
    <w:rPr>
      <w:rFonts w:ascii="Cordia New" w:eastAsia="SimSun" w:hAnsi="Cordia New"/>
      <w:b/>
      <w:bCs/>
      <w:sz w:val="36"/>
      <w:szCs w:val="36"/>
      <w:u w:val="single"/>
      <w:lang w:eastAsia="th-TH"/>
    </w:rPr>
  </w:style>
  <w:style w:type="character" w:styleId="af9">
    <w:name w:val="annotation reference"/>
    <w:basedOn w:val="a0"/>
    <w:rsid w:val="005004FA"/>
    <w:rPr>
      <w:sz w:val="16"/>
      <w:szCs w:val="16"/>
    </w:rPr>
  </w:style>
  <w:style w:type="paragraph" w:styleId="afa">
    <w:name w:val="annotation text"/>
    <w:basedOn w:val="a"/>
    <w:link w:val="afb"/>
    <w:rsid w:val="005004FA"/>
    <w:rPr>
      <w:rFonts w:ascii="Angsana New" w:eastAsia="SimSun" w:hAnsi="Angsana New"/>
      <w:sz w:val="20"/>
      <w:szCs w:val="25"/>
      <w:lang w:eastAsia="zh-CN"/>
    </w:rPr>
  </w:style>
  <w:style w:type="character" w:customStyle="1" w:styleId="afb">
    <w:name w:val="ข้อความข้อคิดเห็น อักขระ"/>
    <w:basedOn w:val="a0"/>
    <w:link w:val="afa"/>
    <w:rsid w:val="005004FA"/>
    <w:rPr>
      <w:rFonts w:ascii="Angsana New" w:eastAsia="SimSun" w:hAnsi="Angsana New"/>
      <w:szCs w:val="25"/>
      <w:lang w:eastAsia="zh-CN"/>
    </w:rPr>
  </w:style>
  <w:style w:type="character" w:customStyle="1" w:styleId="st1">
    <w:name w:val="st1"/>
    <w:basedOn w:val="a0"/>
    <w:rsid w:val="00F01828"/>
  </w:style>
  <w:style w:type="character" w:styleId="HTML">
    <w:name w:val="HTML Cite"/>
    <w:basedOn w:val="a0"/>
    <w:uiPriority w:val="99"/>
    <w:unhideWhenUsed/>
    <w:rsid w:val="000503C5"/>
    <w:rPr>
      <w:i w:val="0"/>
      <w:iCs w:val="0"/>
      <w:color w:val="009933"/>
    </w:rPr>
  </w:style>
  <w:style w:type="character" w:customStyle="1" w:styleId="gl2">
    <w:name w:val="gl2"/>
    <w:basedOn w:val="a0"/>
    <w:rsid w:val="000503C5"/>
  </w:style>
  <w:style w:type="paragraph" w:customStyle="1" w:styleId="Default">
    <w:name w:val="Default"/>
    <w:rsid w:val="00CF7D51"/>
    <w:pPr>
      <w:autoSpaceDE w:val="0"/>
      <w:autoSpaceDN w:val="0"/>
      <w:adjustRightInd w:val="0"/>
    </w:pPr>
    <w:rPr>
      <w:rFonts w:ascii="Browallia New" w:hAnsi="Browallia New" w:cs="Browallia New"/>
      <w:color w:val="000000"/>
      <w:sz w:val="24"/>
      <w:szCs w:val="24"/>
    </w:rPr>
  </w:style>
  <w:style w:type="character" w:customStyle="1" w:styleId="txtth1">
    <w:name w:val="txtth1"/>
    <w:basedOn w:val="a0"/>
    <w:rsid w:val="008D4348"/>
    <w:rPr>
      <w:color w:val="009900"/>
    </w:rPr>
  </w:style>
  <w:style w:type="paragraph" w:styleId="afc">
    <w:name w:val="Document Map"/>
    <w:basedOn w:val="a"/>
    <w:link w:val="afd"/>
    <w:rsid w:val="008D4348"/>
    <w:rPr>
      <w:rFonts w:ascii="Tahoma" w:hAnsi="Tahoma"/>
      <w:sz w:val="16"/>
      <w:szCs w:val="20"/>
    </w:rPr>
  </w:style>
  <w:style w:type="character" w:customStyle="1" w:styleId="afd">
    <w:name w:val="ผังเอกสาร อักขระ"/>
    <w:basedOn w:val="a0"/>
    <w:link w:val="afc"/>
    <w:rsid w:val="008D4348"/>
    <w:rPr>
      <w:rFonts w:ascii="Tahoma" w:hAnsi="Tahoma"/>
      <w:sz w:val="16"/>
    </w:rPr>
  </w:style>
  <w:style w:type="character" w:customStyle="1" w:styleId="txthead1">
    <w:name w:val="txt_head1"/>
    <w:basedOn w:val="a0"/>
    <w:rsid w:val="008F31D7"/>
    <w:rPr>
      <w:rFonts w:ascii="Arial" w:hAnsi="Arial" w:cs="Arial" w:hint="default"/>
      <w:b/>
      <w:bCs/>
      <w:color w:val="00AD93"/>
      <w:sz w:val="15"/>
      <w:szCs w:val="15"/>
    </w:rPr>
  </w:style>
  <w:style w:type="character" w:customStyle="1" w:styleId="a6">
    <w:name w:val="ท้ายกระดาษ อักขระ"/>
    <w:basedOn w:val="a0"/>
    <w:link w:val="a5"/>
    <w:uiPriority w:val="99"/>
    <w:rsid w:val="005900EC"/>
    <w:rPr>
      <w:sz w:val="24"/>
      <w:szCs w:val="28"/>
    </w:rPr>
  </w:style>
  <w:style w:type="character" w:customStyle="1" w:styleId="50">
    <w:name w:val="หัวเรื่อง 5 อักขระ"/>
    <w:basedOn w:val="a0"/>
    <w:link w:val="5"/>
    <w:rsid w:val="00C04879"/>
    <w:rPr>
      <w:rFonts w:ascii="Cordia New" w:eastAsia="Cordia New" w:hAnsi="Cordia New" w:cs="Cordia New"/>
      <w:sz w:val="32"/>
      <w:szCs w:val="32"/>
    </w:rPr>
  </w:style>
  <w:style w:type="character" w:customStyle="1" w:styleId="a4">
    <w:name w:val="หัวกระดาษ อักขระ"/>
    <w:basedOn w:val="a0"/>
    <w:link w:val="a3"/>
    <w:uiPriority w:val="99"/>
    <w:rsid w:val="00A12DEF"/>
    <w:rPr>
      <w:sz w:val="24"/>
      <w:szCs w:val="28"/>
    </w:rPr>
  </w:style>
  <w:style w:type="table" w:customStyle="1" w:styleId="TableGrid6">
    <w:name w:val="Table Grid6"/>
    <w:basedOn w:val="a1"/>
    <w:next w:val="a8"/>
    <w:uiPriority w:val="59"/>
    <w:rsid w:val="00EC47FE"/>
    <w:pPr>
      <w:jc w:val="left"/>
    </w:pPr>
    <w:rPr>
      <w:rFonts w:asciiTheme="minorHAnsi" w:eastAsiaTheme="minorHAnsi" w:hAnsiTheme="minorHAnsi" w:cstheme="minorBidi"/>
      <w:sz w:val="22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รายการย่อหน้า อักขระ"/>
    <w:basedOn w:val="a0"/>
    <w:link w:val="ac"/>
    <w:uiPriority w:val="34"/>
    <w:locked/>
    <w:rsid w:val="00CF29FB"/>
    <w:rPr>
      <w:rFonts w:ascii="Calibri" w:eastAsia="Calibri" w:hAnsi="Calibri" w:cs="Cordia New"/>
      <w:sz w:val="22"/>
      <w:szCs w:val="28"/>
    </w:rPr>
  </w:style>
  <w:style w:type="table" w:customStyle="1" w:styleId="GridTable1Light1">
    <w:name w:val="Grid Table 1 Light1"/>
    <w:basedOn w:val="a1"/>
    <w:uiPriority w:val="46"/>
    <w:rsid w:val="006C77D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fe">
    <w:name w:val="Revision"/>
    <w:hidden/>
    <w:uiPriority w:val="99"/>
    <w:semiHidden/>
    <w:rsid w:val="000C748F"/>
    <w:pPr>
      <w:jc w:val="left"/>
    </w:pPr>
    <w:rPr>
      <w:sz w:val="24"/>
      <w:szCs w:val="28"/>
    </w:rPr>
  </w:style>
  <w:style w:type="paragraph" w:styleId="aff">
    <w:name w:val="annotation subject"/>
    <w:basedOn w:val="afa"/>
    <w:next w:val="afa"/>
    <w:link w:val="aff0"/>
    <w:semiHidden/>
    <w:unhideWhenUsed/>
    <w:rsid w:val="00C34418"/>
    <w:rPr>
      <w:rFonts w:ascii="Times New Roman" w:eastAsia="Times New Roman" w:hAnsi="Times New Roman"/>
      <w:b/>
      <w:bCs/>
      <w:lang w:eastAsia="en-US"/>
    </w:rPr>
  </w:style>
  <w:style w:type="character" w:customStyle="1" w:styleId="aff0">
    <w:name w:val="ชื่อเรื่องของข้อคิดเห็น อักขระ"/>
    <w:basedOn w:val="afb"/>
    <w:link w:val="aff"/>
    <w:semiHidden/>
    <w:rsid w:val="00C34418"/>
    <w:rPr>
      <w:rFonts w:ascii="Angsana New" w:eastAsia="SimSun" w:hAnsi="Angsana New"/>
      <w:b/>
      <w:bCs/>
      <w:szCs w:val="25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>
      <w:pPr>
        <w:jc w:val="thaiDistribute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uiPriority="9" w:qFormat="1"/>
    <w:lsdException w:name="heading 3" w:qFormat="1"/>
    <w:lsdException w:name="heading 4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footnote text" w:uiPriority="99"/>
    <w:lsdException w:name="header" w:uiPriority="9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99"/>
    <w:lsdException w:name="HTML Cite" w:uiPriority="99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0BAD"/>
    <w:rPr>
      <w:sz w:val="24"/>
      <w:szCs w:val="28"/>
    </w:rPr>
  </w:style>
  <w:style w:type="paragraph" w:styleId="1">
    <w:name w:val="heading 1"/>
    <w:basedOn w:val="a"/>
    <w:next w:val="a"/>
    <w:qFormat/>
    <w:rsid w:val="00443591"/>
    <w:pPr>
      <w:keepNext/>
      <w:outlineLvl w:val="0"/>
    </w:pPr>
    <w:rPr>
      <w:rFonts w:ascii="Angsana New" w:eastAsia="Cordia New" w:hAnsi="Cordia New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9026C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5">
    <w:name w:val="heading 5"/>
    <w:basedOn w:val="a"/>
    <w:next w:val="a"/>
    <w:link w:val="50"/>
    <w:qFormat/>
    <w:rsid w:val="00443591"/>
    <w:pPr>
      <w:keepNext/>
      <w:jc w:val="center"/>
      <w:outlineLvl w:val="4"/>
    </w:pPr>
    <w:rPr>
      <w:rFonts w:ascii="Cordia New" w:eastAsia="Cordia New" w:hAnsi="Cordia New" w:cs="Cordia New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E52B64"/>
    <w:pPr>
      <w:tabs>
        <w:tab w:val="center" w:pos="4153"/>
        <w:tab w:val="right" w:pos="8306"/>
      </w:tabs>
    </w:pPr>
  </w:style>
  <w:style w:type="paragraph" w:styleId="a5">
    <w:name w:val="footer"/>
    <w:basedOn w:val="a"/>
    <w:link w:val="a6"/>
    <w:uiPriority w:val="99"/>
    <w:rsid w:val="00E52B64"/>
    <w:pPr>
      <w:tabs>
        <w:tab w:val="center" w:pos="4153"/>
        <w:tab w:val="right" w:pos="8306"/>
      </w:tabs>
    </w:pPr>
  </w:style>
  <w:style w:type="character" w:styleId="a7">
    <w:name w:val="page number"/>
    <w:basedOn w:val="a0"/>
    <w:rsid w:val="00E52B64"/>
  </w:style>
  <w:style w:type="table" w:styleId="a8">
    <w:name w:val="Table Grid"/>
    <w:basedOn w:val="a1"/>
    <w:rsid w:val="0054622F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rsid w:val="00B70E63"/>
    <w:rPr>
      <w:color w:val="0000FF"/>
      <w:u w:val="single"/>
    </w:rPr>
  </w:style>
  <w:style w:type="character" w:styleId="aa">
    <w:name w:val="FollowedHyperlink"/>
    <w:basedOn w:val="a0"/>
    <w:rsid w:val="00EB3832"/>
    <w:rPr>
      <w:color w:val="800080"/>
      <w:u w:val="single"/>
    </w:rPr>
  </w:style>
  <w:style w:type="paragraph" w:styleId="ab">
    <w:name w:val="Normal (Web)"/>
    <w:basedOn w:val="a"/>
    <w:uiPriority w:val="99"/>
    <w:unhideWhenUsed/>
    <w:rsid w:val="002C1C01"/>
    <w:pPr>
      <w:spacing w:before="100" w:beforeAutospacing="1" w:after="100" w:afterAutospacing="1"/>
    </w:pPr>
    <w:rPr>
      <w:rFonts w:ascii="Tahoma" w:hAnsi="Tahoma" w:cs="Tahoma"/>
      <w:szCs w:val="24"/>
    </w:rPr>
  </w:style>
  <w:style w:type="paragraph" w:customStyle="1" w:styleId="DefaultParagraphFontParaCharChar1Char">
    <w:name w:val="Default Paragraph Font Para Char Char1 Char"/>
    <w:aliases w:val="Default Paragraph Font Char Char Char"/>
    <w:basedOn w:val="a"/>
    <w:rsid w:val="00C976C1"/>
    <w:rPr>
      <w:rFonts w:ascii="DilleniaUPC" w:hAnsi="DilleniaUPC" w:cs="DilleniaUPC"/>
      <w:b/>
      <w:bCs/>
      <w:iCs/>
      <w:sz w:val="40"/>
      <w:szCs w:val="40"/>
      <w:lang w:bidi="ar-SA"/>
    </w:rPr>
  </w:style>
  <w:style w:type="paragraph" w:styleId="ac">
    <w:name w:val="List Paragraph"/>
    <w:basedOn w:val="a"/>
    <w:link w:val="ad"/>
    <w:uiPriority w:val="34"/>
    <w:qFormat/>
    <w:rsid w:val="000924D3"/>
    <w:pPr>
      <w:spacing w:after="200" w:line="276" w:lineRule="auto"/>
      <w:ind w:left="720"/>
      <w:contextualSpacing/>
    </w:pPr>
    <w:rPr>
      <w:rFonts w:ascii="Calibri" w:eastAsia="Calibri" w:hAnsi="Calibri" w:cs="Cordia New"/>
      <w:sz w:val="22"/>
    </w:rPr>
  </w:style>
  <w:style w:type="paragraph" w:styleId="ae">
    <w:name w:val="No Spacing"/>
    <w:uiPriority w:val="1"/>
    <w:qFormat/>
    <w:rsid w:val="0012543B"/>
    <w:rPr>
      <w:rFonts w:ascii="Calibri" w:eastAsia="Calibri" w:hAnsi="Calibri" w:cs="Cordia New"/>
      <w:sz w:val="22"/>
      <w:szCs w:val="28"/>
    </w:rPr>
  </w:style>
  <w:style w:type="character" w:styleId="af">
    <w:name w:val="Strong"/>
    <w:basedOn w:val="a0"/>
    <w:uiPriority w:val="22"/>
    <w:qFormat/>
    <w:rsid w:val="00F95561"/>
    <w:rPr>
      <w:b/>
      <w:bCs/>
    </w:rPr>
  </w:style>
  <w:style w:type="character" w:styleId="af0">
    <w:name w:val="Emphasis"/>
    <w:basedOn w:val="a0"/>
    <w:uiPriority w:val="20"/>
    <w:qFormat/>
    <w:rsid w:val="008F4DD5"/>
    <w:rPr>
      <w:b w:val="0"/>
      <w:bCs w:val="0"/>
      <w:i w:val="0"/>
      <w:iCs w:val="0"/>
      <w:color w:val="CC0033"/>
    </w:rPr>
  </w:style>
  <w:style w:type="paragraph" w:customStyle="1" w:styleId="DecimalAligned">
    <w:name w:val="Decimal Aligned"/>
    <w:basedOn w:val="a"/>
    <w:uiPriority w:val="40"/>
    <w:qFormat/>
    <w:rsid w:val="002D5FE6"/>
    <w:pPr>
      <w:tabs>
        <w:tab w:val="decimal" w:pos="360"/>
      </w:tabs>
      <w:spacing w:after="200" w:line="276" w:lineRule="auto"/>
    </w:pPr>
    <w:rPr>
      <w:rFonts w:ascii="Calibri" w:hAnsi="Calibri" w:cs="Cordia New"/>
      <w:sz w:val="22"/>
      <w:szCs w:val="22"/>
      <w:lang w:bidi="ar-SA"/>
    </w:rPr>
  </w:style>
  <w:style w:type="paragraph" w:styleId="af1">
    <w:name w:val="footnote text"/>
    <w:basedOn w:val="a"/>
    <w:link w:val="af2"/>
    <w:uiPriority w:val="99"/>
    <w:unhideWhenUsed/>
    <w:rsid w:val="002D5FE6"/>
    <w:rPr>
      <w:rFonts w:ascii="Calibri" w:hAnsi="Calibri" w:cs="Cordia New"/>
      <w:sz w:val="20"/>
      <w:szCs w:val="20"/>
      <w:lang w:bidi="ar-SA"/>
    </w:rPr>
  </w:style>
  <w:style w:type="character" w:customStyle="1" w:styleId="af2">
    <w:name w:val="ข้อความเชิงอรรถ อักขระ"/>
    <w:basedOn w:val="a0"/>
    <w:link w:val="af1"/>
    <w:uiPriority w:val="99"/>
    <w:rsid w:val="002D5FE6"/>
    <w:rPr>
      <w:rFonts w:ascii="Calibri" w:eastAsia="Times New Roman" w:hAnsi="Calibri" w:cs="Cordia New"/>
      <w:lang w:bidi="ar-SA"/>
    </w:rPr>
  </w:style>
  <w:style w:type="character" w:styleId="af3">
    <w:name w:val="Subtle Emphasis"/>
    <w:basedOn w:val="a0"/>
    <w:uiPriority w:val="19"/>
    <w:qFormat/>
    <w:rsid w:val="002D5FE6"/>
    <w:rPr>
      <w:rFonts w:eastAsia="Times New Roman" w:cs="Cordia New"/>
      <w:bCs w:val="0"/>
      <w:i/>
      <w:iCs/>
      <w:color w:val="808080"/>
      <w:szCs w:val="22"/>
      <w:lang w:val="en-US"/>
    </w:rPr>
  </w:style>
  <w:style w:type="table" w:customStyle="1" w:styleId="LightShading-Accent11">
    <w:name w:val="Light Shading - Accent 11"/>
    <w:basedOn w:val="a1"/>
    <w:uiPriority w:val="60"/>
    <w:rsid w:val="002D5FE6"/>
    <w:rPr>
      <w:rFonts w:ascii="Calibri" w:hAnsi="Calibri" w:cs="Cordia New"/>
      <w:color w:val="365F91"/>
      <w:sz w:val="22"/>
      <w:szCs w:val="22"/>
      <w:lang w:bidi="en-US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af4">
    <w:name w:val="Balloon Text"/>
    <w:basedOn w:val="a"/>
    <w:link w:val="af5"/>
    <w:rsid w:val="00B657A3"/>
    <w:rPr>
      <w:rFonts w:ascii="Tahoma" w:hAnsi="Tahoma"/>
      <w:sz w:val="16"/>
      <w:szCs w:val="20"/>
    </w:rPr>
  </w:style>
  <w:style w:type="character" w:customStyle="1" w:styleId="af5">
    <w:name w:val="ข้อความบอลลูน อักขระ"/>
    <w:basedOn w:val="a0"/>
    <w:link w:val="af4"/>
    <w:rsid w:val="00B657A3"/>
    <w:rPr>
      <w:rFonts w:ascii="Tahoma" w:hAnsi="Tahoma"/>
      <w:sz w:val="16"/>
    </w:rPr>
  </w:style>
  <w:style w:type="character" w:styleId="af6">
    <w:name w:val="Placeholder Text"/>
    <w:basedOn w:val="a0"/>
    <w:uiPriority w:val="99"/>
    <w:semiHidden/>
    <w:rsid w:val="00A971CD"/>
    <w:rPr>
      <w:color w:val="808080"/>
    </w:rPr>
  </w:style>
  <w:style w:type="character" w:customStyle="1" w:styleId="20">
    <w:name w:val="หัวเรื่อง 2 อักขระ"/>
    <w:basedOn w:val="a0"/>
    <w:link w:val="2"/>
    <w:uiPriority w:val="9"/>
    <w:rsid w:val="00F9026C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af7">
    <w:name w:val="Subtitle"/>
    <w:basedOn w:val="a"/>
    <w:link w:val="af8"/>
    <w:qFormat/>
    <w:rsid w:val="005004FA"/>
    <w:rPr>
      <w:rFonts w:ascii="Cordia New" w:eastAsia="SimSun" w:hAnsi="Cordia New"/>
      <w:b/>
      <w:bCs/>
      <w:sz w:val="36"/>
      <w:szCs w:val="36"/>
      <w:u w:val="single"/>
      <w:lang w:eastAsia="th-TH"/>
    </w:rPr>
  </w:style>
  <w:style w:type="character" w:customStyle="1" w:styleId="af8">
    <w:name w:val="ชื่อเรื่องรอง อักขระ"/>
    <w:basedOn w:val="a0"/>
    <w:link w:val="af7"/>
    <w:rsid w:val="005004FA"/>
    <w:rPr>
      <w:rFonts w:ascii="Cordia New" w:eastAsia="SimSun" w:hAnsi="Cordia New"/>
      <w:b/>
      <w:bCs/>
      <w:sz w:val="36"/>
      <w:szCs w:val="36"/>
      <w:u w:val="single"/>
      <w:lang w:eastAsia="th-TH"/>
    </w:rPr>
  </w:style>
  <w:style w:type="character" w:styleId="af9">
    <w:name w:val="annotation reference"/>
    <w:basedOn w:val="a0"/>
    <w:rsid w:val="005004FA"/>
    <w:rPr>
      <w:sz w:val="16"/>
      <w:szCs w:val="16"/>
    </w:rPr>
  </w:style>
  <w:style w:type="paragraph" w:styleId="afa">
    <w:name w:val="annotation text"/>
    <w:basedOn w:val="a"/>
    <w:link w:val="afb"/>
    <w:rsid w:val="005004FA"/>
    <w:rPr>
      <w:rFonts w:ascii="Angsana New" w:eastAsia="SimSun" w:hAnsi="Angsana New"/>
      <w:sz w:val="20"/>
      <w:szCs w:val="25"/>
      <w:lang w:eastAsia="zh-CN"/>
    </w:rPr>
  </w:style>
  <w:style w:type="character" w:customStyle="1" w:styleId="afb">
    <w:name w:val="ข้อความข้อคิดเห็น อักขระ"/>
    <w:basedOn w:val="a0"/>
    <w:link w:val="afa"/>
    <w:rsid w:val="005004FA"/>
    <w:rPr>
      <w:rFonts w:ascii="Angsana New" w:eastAsia="SimSun" w:hAnsi="Angsana New"/>
      <w:szCs w:val="25"/>
      <w:lang w:eastAsia="zh-CN"/>
    </w:rPr>
  </w:style>
  <w:style w:type="character" w:customStyle="1" w:styleId="st1">
    <w:name w:val="st1"/>
    <w:basedOn w:val="a0"/>
    <w:rsid w:val="00F01828"/>
  </w:style>
  <w:style w:type="character" w:styleId="HTML">
    <w:name w:val="HTML Cite"/>
    <w:basedOn w:val="a0"/>
    <w:uiPriority w:val="99"/>
    <w:unhideWhenUsed/>
    <w:rsid w:val="000503C5"/>
    <w:rPr>
      <w:i w:val="0"/>
      <w:iCs w:val="0"/>
      <w:color w:val="009933"/>
    </w:rPr>
  </w:style>
  <w:style w:type="character" w:customStyle="1" w:styleId="gl2">
    <w:name w:val="gl2"/>
    <w:basedOn w:val="a0"/>
    <w:rsid w:val="000503C5"/>
  </w:style>
  <w:style w:type="paragraph" w:customStyle="1" w:styleId="Default">
    <w:name w:val="Default"/>
    <w:rsid w:val="00CF7D51"/>
    <w:pPr>
      <w:autoSpaceDE w:val="0"/>
      <w:autoSpaceDN w:val="0"/>
      <w:adjustRightInd w:val="0"/>
    </w:pPr>
    <w:rPr>
      <w:rFonts w:ascii="Browallia New" w:hAnsi="Browallia New" w:cs="Browallia New"/>
      <w:color w:val="000000"/>
      <w:sz w:val="24"/>
      <w:szCs w:val="24"/>
    </w:rPr>
  </w:style>
  <w:style w:type="character" w:customStyle="1" w:styleId="txtth1">
    <w:name w:val="txtth1"/>
    <w:basedOn w:val="a0"/>
    <w:rsid w:val="008D4348"/>
    <w:rPr>
      <w:color w:val="009900"/>
    </w:rPr>
  </w:style>
  <w:style w:type="paragraph" w:styleId="afc">
    <w:name w:val="Document Map"/>
    <w:basedOn w:val="a"/>
    <w:link w:val="afd"/>
    <w:rsid w:val="008D4348"/>
    <w:rPr>
      <w:rFonts w:ascii="Tahoma" w:hAnsi="Tahoma"/>
      <w:sz w:val="16"/>
      <w:szCs w:val="20"/>
    </w:rPr>
  </w:style>
  <w:style w:type="character" w:customStyle="1" w:styleId="afd">
    <w:name w:val="ผังเอกสาร อักขระ"/>
    <w:basedOn w:val="a0"/>
    <w:link w:val="afc"/>
    <w:rsid w:val="008D4348"/>
    <w:rPr>
      <w:rFonts w:ascii="Tahoma" w:hAnsi="Tahoma"/>
      <w:sz w:val="16"/>
    </w:rPr>
  </w:style>
  <w:style w:type="character" w:customStyle="1" w:styleId="txthead1">
    <w:name w:val="txt_head1"/>
    <w:basedOn w:val="a0"/>
    <w:rsid w:val="008F31D7"/>
    <w:rPr>
      <w:rFonts w:ascii="Arial" w:hAnsi="Arial" w:cs="Arial" w:hint="default"/>
      <w:b/>
      <w:bCs/>
      <w:color w:val="00AD93"/>
      <w:sz w:val="15"/>
      <w:szCs w:val="15"/>
    </w:rPr>
  </w:style>
  <w:style w:type="character" w:customStyle="1" w:styleId="a6">
    <w:name w:val="ท้ายกระดาษ อักขระ"/>
    <w:basedOn w:val="a0"/>
    <w:link w:val="a5"/>
    <w:uiPriority w:val="99"/>
    <w:rsid w:val="005900EC"/>
    <w:rPr>
      <w:sz w:val="24"/>
      <w:szCs w:val="28"/>
    </w:rPr>
  </w:style>
  <w:style w:type="character" w:customStyle="1" w:styleId="50">
    <w:name w:val="หัวเรื่อง 5 อักขระ"/>
    <w:basedOn w:val="a0"/>
    <w:link w:val="5"/>
    <w:rsid w:val="00C04879"/>
    <w:rPr>
      <w:rFonts w:ascii="Cordia New" w:eastAsia="Cordia New" w:hAnsi="Cordia New" w:cs="Cordia New"/>
      <w:sz w:val="32"/>
      <w:szCs w:val="32"/>
    </w:rPr>
  </w:style>
  <w:style w:type="character" w:customStyle="1" w:styleId="a4">
    <w:name w:val="หัวกระดาษ อักขระ"/>
    <w:basedOn w:val="a0"/>
    <w:link w:val="a3"/>
    <w:uiPriority w:val="99"/>
    <w:rsid w:val="00A12DEF"/>
    <w:rPr>
      <w:sz w:val="24"/>
      <w:szCs w:val="28"/>
    </w:rPr>
  </w:style>
  <w:style w:type="table" w:customStyle="1" w:styleId="TableGrid6">
    <w:name w:val="Table Grid6"/>
    <w:basedOn w:val="a1"/>
    <w:next w:val="a8"/>
    <w:uiPriority w:val="59"/>
    <w:rsid w:val="00EC47FE"/>
    <w:pPr>
      <w:jc w:val="left"/>
    </w:pPr>
    <w:rPr>
      <w:rFonts w:asciiTheme="minorHAnsi" w:eastAsiaTheme="minorHAnsi" w:hAnsiTheme="minorHAnsi" w:cstheme="minorBidi"/>
      <w:sz w:val="22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รายการย่อหน้า อักขระ"/>
    <w:basedOn w:val="a0"/>
    <w:link w:val="ac"/>
    <w:uiPriority w:val="34"/>
    <w:locked/>
    <w:rsid w:val="00CF29FB"/>
    <w:rPr>
      <w:rFonts w:ascii="Calibri" w:eastAsia="Calibri" w:hAnsi="Calibri" w:cs="Cordia New"/>
      <w:sz w:val="22"/>
      <w:szCs w:val="28"/>
    </w:rPr>
  </w:style>
  <w:style w:type="table" w:customStyle="1" w:styleId="GridTable1Light1">
    <w:name w:val="Grid Table 1 Light1"/>
    <w:basedOn w:val="a1"/>
    <w:uiPriority w:val="46"/>
    <w:rsid w:val="006C77D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fe">
    <w:name w:val="Revision"/>
    <w:hidden/>
    <w:uiPriority w:val="99"/>
    <w:semiHidden/>
    <w:rsid w:val="000C748F"/>
    <w:pPr>
      <w:jc w:val="left"/>
    </w:pPr>
    <w:rPr>
      <w:sz w:val="24"/>
      <w:szCs w:val="28"/>
    </w:rPr>
  </w:style>
  <w:style w:type="paragraph" w:styleId="aff">
    <w:name w:val="annotation subject"/>
    <w:basedOn w:val="afa"/>
    <w:next w:val="afa"/>
    <w:link w:val="aff0"/>
    <w:semiHidden/>
    <w:unhideWhenUsed/>
    <w:rsid w:val="00C34418"/>
    <w:rPr>
      <w:rFonts w:ascii="Times New Roman" w:eastAsia="Times New Roman" w:hAnsi="Times New Roman"/>
      <w:b/>
      <w:bCs/>
      <w:lang w:eastAsia="en-US"/>
    </w:rPr>
  </w:style>
  <w:style w:type="character" w:customStyle="1" w:styleId="aff0">
    <w:name w:val="ชื่อเรื่องของข้อคิดเห็น อักขระ"/>
    <w:basedOn w:val="afb"/>
    <w:link w:val="aff"/>
    <w:semiHidden/>
    <w:rsid w:val="00C34418"/>
    <w:rPr>
      <w:rFonts w:ascii="Angsana New" w:eastAsia="SimSun" w:hAnsi="Angsana New"/>
      <w:b/>
      <w:bCs/>
      <w:szCs w:val="25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332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7290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650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42199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257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900809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28735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6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9890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48161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7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01241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3647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80469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5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5308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5924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9775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967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434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62719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4274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0326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7768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8313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62597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9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54780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88260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0612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57976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6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73302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3021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9545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7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28820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719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359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796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261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4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11133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6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8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11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406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38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1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83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955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91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322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17360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8485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648084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92743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0505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1388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84291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0361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10185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4072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0570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5023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5113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33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475116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2654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4187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72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0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66108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930785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5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0966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625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200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817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2181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1653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527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793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194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087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05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3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83243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7789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0356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7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1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5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47340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38472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59009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91069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00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4798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828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9096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0926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8796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0128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4391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1965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27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8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71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811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099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736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430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9906607">
                                      <w:marLeft w:val="0"/>
                                      <w:marRight w:val="54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571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6940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12" w:color="999999"/>
                                            <w:left w:val="single" w:sz="6" w:space="12" w:color="999999"/>
                                            <w:bottom w:val="single" w:sz="6" w:space="12" w:color="999999"/>
                                            <w:right w:val="single" w:sz="6" w:space="12" w:color="999999"/>
                                          </w:divBdr>
                                          <w:divsChild>
                                            <w:div w:id="1580558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0356359">
                                          <w:marLeft w:val="0"/>
                                          <w:marRight w:val="0"/>
                                          <w:marTop w:val="163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4448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83658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0816685">
                                      <w:marLeft w:val="54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665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286856">
                                              <w:marLeft w:val="0"/>
                                              <w:marRight w:val="0"/>
                                              <w:marTop w:val="0"/>
                                              <w:marBottom w:val="109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647516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636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38192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985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9631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72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1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36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82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318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909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7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0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325080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280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22264">
          <w:marLeft w:val="16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06214">
          <w:marLeft w:val="16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256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1121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9042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77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3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6733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81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4628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280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377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638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5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766272">
          <w:marLeft w:val="80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75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0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1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2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6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1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5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3107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1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3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39995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21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0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6078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810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00303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5413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01464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39079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6591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246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81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6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9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470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2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4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1214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337293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723511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11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17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96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036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77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4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7350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9413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22847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826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1612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6535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03037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9275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8382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33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8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4356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2542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055845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17688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10128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80234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24735">
          <w:marLeft w:val="116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6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7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4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7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4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9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08152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490933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99815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568133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09311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433990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76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91395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634906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02983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29062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79182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83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0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1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3459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48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0834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5277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0769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8575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1453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916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2218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75847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8922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108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00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83206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13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5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71561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9577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9183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1809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4397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89178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85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34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51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6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55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59348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79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1705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43927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4930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1887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57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56064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3050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498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958326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45357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62610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61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1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6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8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528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626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0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5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1929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93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2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09821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890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796159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5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5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08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081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585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39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1995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6029676">
                                      <w:marLeft w:val="46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2667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5243194">
                                              <w:marLeft w:val="0"/>
                                              <w:marRight w:val="0"/>
                                              <w:marTop w:val="0"/>
                                              <w:marBottom w:val="92"/>
                                              <w:divBdr>
                                                <w:top w:val="single" w:sz="4" w:space="0" w:color="F5F5F5"/>
                                                <w:left w:val="single" w:sz="4" w:space="0" w:color="F5F5F5"/>
                                                <w:bottom w:val="single" w:sz="4" w:space="0" w:color="F5F5F5"/>
                                                <w:right w:val="single" w:sz="4" w:space="0" w:color="F5F5F5"/>
                                              </w:divBdr>
                                              <w:divsChild>
                                                <w:div w:id="934940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660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00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9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1271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1349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5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3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204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116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551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03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16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056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923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384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3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2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131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856569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339987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83261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6282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25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2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3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5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2732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4301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2890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4179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9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96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28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2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116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230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932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102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2734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86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82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1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329169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22403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4794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4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43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82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5331">
          <w:marLeft w:val="0"/>
          <w:marRight w:val="0"/>
          <w:marTop w:val="4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49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687491">
                      <w:marLeft w:val="0"/>
                      <w:marRight w:val="0"/>
                      <w:marTop w:val="0"/>
                      <w:marBottom w:val="230"/>
                      <w:divBdr>
                        <w:top w:val="none" w:sz="0" w:space="0" w:color="auto"/>
                        <w:left w:val="none" w:sz="0" w:space="0" w:color="auto"/>
                        <w:bottom w:val="single" w:sz="4" w:space="6" w:color="F0F0F0"/>
                        <w:right w:val="none" w:sz="0" w:space="0" w:color="auto"/>
                      </w:divBdr>
                      <w:divsChild>
                        <w:div w:id="976760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90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7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8687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495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1507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087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533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730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3545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728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484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27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067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6182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53423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53244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8117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68519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41811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64444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9318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97723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5845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65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51299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04990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2512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4673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5293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701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24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45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14149">
              <w:marLeft w:val="-188"/>
              <w:marRight w:val="-18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18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23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182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6033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0845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84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7072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93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2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6779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083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2156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184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1295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63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47209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37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4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7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96333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82349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15432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94746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89731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3736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04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9701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1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9623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6866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958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5452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74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5672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11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4052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952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61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039351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750720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36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3420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683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86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5760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14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8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8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2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9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11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078515">
              <w:marLeft w:val="-188"/>
              <w:marRight w:val="-18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04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105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12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822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6412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239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85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8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133159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22407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90764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2314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45816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184300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29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682140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65960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94587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29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710424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845002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16863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0378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60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0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8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0407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5554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3719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56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9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186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3427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850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44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6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77878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636686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070482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15429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16536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41959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81602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15449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59133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44437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19580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57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546589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21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84008">
          <w:marLeft w:val="0"/>
          <w:marRight w:val="0"/>
          <w:marTop w:val="0"/>
          <w:marBottom w:val="0"/>
          <w:divBdr>
            <w:top w:val="none" w:sz="0" w:space="0" w:color="auto"/>
            <w:left w:val="single" w:sz="8" w:space="0" w:color="F1F1F1"/>
            <w:bottom w:val="none" w:sz="0" w:space="0" w:color="auto"/>
            <w:right w:val="single" w:sz="8" w:space="0" w:color="F1F1F1"/>
          </w:divBdr>
          <w:divsChild>
            <w:div w:id="12019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33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39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431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01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23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54523">
          <w:marLeft w:val="99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7966">
          <w:marLeft w:val="207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04267">
          <w:marLeft w:val="99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82307">
          <w:marLeft w:val="99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6428">
          <w:marLeft w:val="207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730426">
          <w:marLeft w:val="207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67151">
          <w:marLeft w:val="63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08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9480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3621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6718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4665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4331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44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4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6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1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9514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5825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6841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56686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31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465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4517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5363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1287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3782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17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4409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4520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88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3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7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347306">
          <w:marLeft w:val="53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467536">
          <w:marLeft w:val="53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064963">
          <w:marLeft w:val="53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22416">
          <w:marLeft w:val="53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04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561972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95360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75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3980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583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524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305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338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209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12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995428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7226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86709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8903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9322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77309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944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8994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15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7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8672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25354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943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3415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733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39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2034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7717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21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3031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196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146914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53936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63180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143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2073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6886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81361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4394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3558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1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990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7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85832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24820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52574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86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8586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32194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5165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49133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12510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21785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10042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43464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33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70978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8344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8833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2445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4924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749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66522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0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0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226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01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3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8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1639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85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7221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823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4982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734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8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926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88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875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0832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34339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4653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14766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70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4834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8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4101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89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2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2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09547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4777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34105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0923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2519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57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929545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6058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86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4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94294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24844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9222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681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11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710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5802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110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1953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821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37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789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61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2162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3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93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1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4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814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920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1854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9467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783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173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855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49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2794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73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82654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27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074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03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523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809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46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3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5211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8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294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8630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72721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62781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25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2560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547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99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188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9607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00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51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548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40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45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5225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7086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8905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2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13191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82471">
          <w:marLeft w:val="18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01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1461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14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822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246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911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73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2047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3131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5964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02492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2273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427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97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4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1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2162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14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5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9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1198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5306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68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8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860730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25042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60351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34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8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8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34160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12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6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7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3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1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9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22518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7400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5266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6439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8778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9592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76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7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167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05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073164">
          <w:marLeft w:val="93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7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7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3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75906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45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0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0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8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6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6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8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8231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53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273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03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952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3653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34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474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523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332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8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9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3053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6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22079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88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30881">
          <w:marLeft w:val="9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0164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73881">
          <w:marLeft w:val="18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85444">
          <w:marLeft w:val="18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028839">
          <w:marLeft w:val="18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1038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6637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26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8402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847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114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38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484171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1992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01044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5930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0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3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1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134985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30836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01608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19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046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97918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37042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28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65345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85200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253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46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206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2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7325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82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3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7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920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9025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7287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7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3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7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1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54358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24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7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49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78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7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56834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33379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84237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816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9882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7794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9805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5493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2015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9476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47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04800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23668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55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3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20638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928312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57527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964927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3646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39368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1758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36694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2016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91145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99635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39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0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157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72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06053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4549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8912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6830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8183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1870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115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19962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1664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5568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2208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9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3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1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8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5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4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05306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6582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7878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67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3789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25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5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84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91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751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13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062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452411">
                                      <w:marLeft w:val="54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095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5791335">
                                              <w:marLeft w:val="0"/>
                                              <w:marRight w:val="0"/>
                                              <w:marTop w:val="0"/>
                                              <w:marBottom w:val="109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2098407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61510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514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9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6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4302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3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6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0546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0036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45319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0743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7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0048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0197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455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09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1222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98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5188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521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396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14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7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4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0651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67454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6968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9219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95698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9022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90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813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19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5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1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5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21929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07252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30141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357799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25049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75160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22829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7238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6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42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89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4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08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79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630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61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0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96755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7994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93914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3465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128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574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537431">
      <w:bodyDiv w:val="1"/>
      <w:marLeft w:val="0"/>
      <w:marRight w:val="0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26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68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19347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664126">
                              <w:marLeft w:val="2070"/>
                              <w:marRight w:val="381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345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2867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9422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8662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7664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6808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4089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934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3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8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57532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9377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91034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03820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355730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58100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5705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904962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26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0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79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81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882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05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3140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8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7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253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94563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05575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76015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8457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35405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565291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0410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202206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38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0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2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09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9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7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3427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426534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87476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82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9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1098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1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0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6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0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8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4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0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0217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5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92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34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08841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55320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20765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63069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19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66741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5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4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128696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04128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27726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07049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63266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23571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18908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460560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39576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72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5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0192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3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2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7641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55052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90899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8366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2309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88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1165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2658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0247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1411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326402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57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0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5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41488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40183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51369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442198">
          <w:marLeft w:val="73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8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2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7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70382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47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8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9306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03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7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16824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1251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7863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81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1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7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1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1525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0529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2115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0800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18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5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1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36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8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0015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42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7355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042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812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5604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007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146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228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271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5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4378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9833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1477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55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1155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6988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536944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42950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8670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10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3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9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1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636973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4735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43641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4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2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15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108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075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98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31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15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683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161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487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2912738">
                                      <w:marLeft w:val="46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7024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6332076">
                                              <w:marLeft w:val="0"/>
                                              <w:marRight w:val="0"/>
                                              <w:marTop w:val="0"/>
                                              <w:marBottom w:val="92"/>
                                              <w:divBdr>
                                                <w:top w:val="single" w:sz="4" w:space="0" w:color="F5F5F5"/>
                                                <w:left w:val="single" w:sz="4" w:space="0" w:color="F5F5F5"/>
                                                <w:bottom w:val="single" w:sz="4" w:space="0" w:color="F5F5F5"/>
                                                <w:right w:val="single" w:sz="4" w:space="0" w:color="F5F5F5"/>
                                              </w:divBdr>
                                              <w:divsChild>
                                                <w:div w:id="763570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2135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95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9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6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96506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04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61228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52246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9505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23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199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526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9440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208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62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5375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1039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996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39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47073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9032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765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241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8968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834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324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1195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291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13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0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1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1196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0414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268613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1417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5358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77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2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5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35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5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90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25688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34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8227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797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5288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187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0702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771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55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5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3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5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17376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15408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99298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25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3054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860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822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762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3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7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176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60562">
          <w:marLeft w:val="9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465534">
          <w:marLeft w:val="9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43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91950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22983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25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31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3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6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38908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41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20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7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4256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7988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057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996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804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83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07010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3397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65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3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3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1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1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16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122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39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5320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712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823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51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3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84268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9711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90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0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8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78554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3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7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74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80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8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3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1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1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46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29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6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07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5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9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4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3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2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3990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229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4273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997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54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9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0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8223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6852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6811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85131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48651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42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192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54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8237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6782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43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9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0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1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07826">
              <w:marLeft w:val="-188"/>
              <w:marRight w:val="-18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438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940364">
                      <w:marLeft w:val="-188"/>
                      <w:marRight w:val="-188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012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26007">
                              <w:marLeft w:val="0"/>
                              <w:marRight w:val="0"/>
                              <w:marTop w:val="0"/>
                              <w:marBottom w:val="501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433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3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8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8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67117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6917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18385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54820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71111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63145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65132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6910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65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3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8203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922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288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976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4484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36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24588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61965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13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674640">
          <w:marLeft w:val="80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56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950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10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9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00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56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7452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255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39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944721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55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4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8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0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3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4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1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48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5133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1106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54965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341354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541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6675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6408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07669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5631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1297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2061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07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6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98045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90701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94994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53972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11926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4592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22913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42573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89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9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58274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67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1462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025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838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95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8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2271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65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940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695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804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148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92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5775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42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78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199209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14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7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6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2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5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5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2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8215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59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4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1677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5547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911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304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26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7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2552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256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4716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274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689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47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331100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08650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30556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4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377255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61985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0933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65808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34358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55852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35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0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1365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8824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0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1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3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6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24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847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936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26950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24846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80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438152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03407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549895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21451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05906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76060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16659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9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74112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5910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76913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9465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7235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24758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15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hart" Target="charts/chart1.xml"/><Relationship Id="rId18" Type="http://schemas.openxmlformats.org/officeDocument/2006/relationships/image" Target="media/image7.png"/><Relationship Id="rId26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6.png"/><Relationship Id="rId25" Type="http://schemas.openxmlformats.org/officeDocument/2006/relationships/image" Target="media/image14.emf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3.emf"/><Relationship Id="rId5" Type="http://schemas.openxmlformats.org/officeDocument/2006/relationships/settings" Target="settings.xml"/><Relationship Id="rId15" Type="http://schemas.openxmlformats.org/officeDocument/2006/relationships/chart" Target="charts/chart2.xml"/><Relationship Id="rId23" Type="http://schemas.openxmlformats.org/officeDocument/2006/relationships/image" Target="media/image12.emf"/><Relationship Id="rId28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8.pn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comments" Target="comments.xml"/><Relationship Id="rId22" Type="http://schemas.openxmlformats.org/officeDocument/2006/relationships/image" Target="media/image11.png"/><Relationship Id="rId27" Type="http://schemas.openxmlformats.org/officeDocument/2006/relationships/footer" Target="footer2.xml"/><Relationship Id="rId30" Type="http://schemas.microsoft.com/office/2011/relationships/people" Target="peop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2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th-TH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2.6098670528818892E-2"/>
          <c:y val="3.4586056644880174E-2"/>
          <c:w val="0.59666908723166756"/>
          <c:h val="0.79869317155027764"/>
        </c:manualLayout>
      </c:layout>
      <c:barChart>
        <c:barDir val="bar"/>
        <c:grouping val="clustered"/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Major Problem</c:v>
                </c:pt>
              </c:strCache>
            </c:strRef>
          </c:tx>
          <c:invertIfNegative val="0"/>
          <c:dLbls>
            <c:dLbl>
              <c:idx val="3"/>
              <c:layout>
                <c:manualLayout>
                  <c:x val="-3.3027123478718313E-2"/>
                  <c:y val="0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 xmlns:c16r2="http://schemas.microsoft.com/office/drawing/2015/06/chart"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EAF3-482B-8751-AD4EC5810F23}"/>
                </c:ext>
              </c:extLst>
            </c:dLbl>
            <c:dLbl>
              <c:idx val="6"/>
              <c:layout>
                <c:manualLayout>
                  <c:x val="-3.5377358490566092E-2"/>
                  <c:y val="-6.5573770491803452E-3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 xmlns:c16r2="http://schemas.microsoft.com/office/drawing/2015/06/chart"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EAF3-482B-8751-AD4EC5810F23}"/>
                </c:ext>
              </c:extLst>
            </c:dLbl>
            <c:dLbl>
              <c:idx val="9"/>
              <c:layout>
                <c:manualLayout>
                  <c:x val="-3.53964410690134E-2"/>
                  <c:y val="0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 xmlns:c16r2="http://schemas.microsoft.com/office/drawing/2015/06/chart"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EAF3-482B-8751-AD4EC5810F23}"/>
                </c:ext>
              </c:extLst>
            </c:dLbl>
            <c:dLbl>
              <c:idx val="10"/>
              <c:layout>
                <c:manualLayout>
                  <c:x val="-3.3027123478718313E-2"/>
                  <c:y val="0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 xmlns:c16r2="http://schemas.microsoft.com/office/drawing/2015/06/chart"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EAF3-482B-8751-AD4EC5810F23}"/>
                </c:ext>
              </c:extLst>
            </c:dLbl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Sheet1!$A$2:$A$6</c:f>
              <c:strCache>
                <c:ptCount val="5"/>
                <c:pt idx="0">
                  <c:v>Under protection</c:v>
                </c:pt>
                <c:pt idx="1">
                  <c:v>Over protection</c:v>
                </c:pt>
                <c:pt idx="2">
                  <c:v>Interference suspect</c:v>
                </c:pt>
                <c:pt idx="3">
                  <c:v>Rectifier / Anode malfunction suspect</c:v>
                </c:pt>
                <c:pt idx="4">
                  <c:v>Short casing suspect</c:v>
                </c:pt>
              </c:strCache>
            </c:strRef>
          </c:cat>
          <c:val>
            <c:numRef>
              <c:f>Sheet1!$B$2:$B$6</c:f>
              <c:numCache>
                <c:formatCode>0</c:formatCode>
                <c:ptCount val="5"/>
                <c:pt idx="0">
                  <c:v>6</c:v>
                </c:pt>
                <c:pt idx="1">
                  <c:v>23</c:v>
                </c:pt>
                <c:pt idx="2">
                  <c:v>7</c:v>
                </c:pt>
                <c:pt idx="3">
                  <c:v>0</c:v>
                </c:pt>
                <c:pt idx="4">
                  <c:v>4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4-EAF3-482B-8751-AD4EC5810F2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axId val="261409408"/>
        <c:axId val="261406720"/>
      </c:barChart>
      <c:valAx>
        <c:axId val="261406720"/>
        <c:scaling>
          <c:orientation val="maxMin"/>
          <c:max val="25"/>
        </c:scaling>
        <c:delete val="0"/>
        <c:axPos val="b"/>
        <c:majorGridlines>
          <c:spPr>
            <a:ln>
              <a:solidFill>
                <a:schemeClr val="bg1">
                  <a:lumMod val="85000"/>
                </a:schemeClr>
              </a:solidFill>
            </a:ln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&lt;-- </a:t>
                </a:r>
                <a:r>
                  <a:rPr lang="th-TH"/>
                  <a:t>จำนวนเส้นท่อที่พบปัญหา</a:t>
                </a:r>
                <a:endParaRPr lang="en-US"/>
              </a:p>
            </c:rich>
          </c:tx>
          <c:layout>
            <c:manualLayout>
              <c:xMode val="edge"/>
              <c:yMode val="edge"/>
              <c:x val="0.64862687564998833"/>
              <c:y val="0.84311243061830465"/>
            </c:manualLayout>
          </c:layout>
          <c:overlay val="0"/>
        </c:title>
        <c:numFmt formatCode="0" sourceLinked="1"/>
        <c:majorTickMark val="out"/>
        <c:minorTickMark val="none"/>
        <c:tickLblPos val="low"/>
        <c:crossAx val="261409408"/>
        <c:crosses val="autoZero"/>
        <c:crossBetween val="between"/>
      </c:valAx>
      <c:catAx>
        <c:axId val="261409408"/>
        <c:scaling>
          <c:orientation val="minMax"/>
        </c:scaling>
        <c:delete val="0"/>
        <c:axPos val="r"/>
        <c:numFmt formatCode="General" sourceLinked="0"/>
        <c:majorTickMark val="none"/>
        <c:minorTickMark val="none"/>
        <c:tickLblPos val="low"/>
        <c:crossAx val="261406720"/>
        <c:crosses val="autoZero"/>
        <c:auto val="1"/>
        <c:lblAlgn val="ctr"/>
        <c:lblOffset val="100"/>
        <c:noMultiLvlLbl val="0"/>
      </c:catAx>
      <c:spPr>
        <a:noFill/>
        <a:ln>
          <a:solidFill>
            <a:schemeClr val="bg1">
              <a:lumMod val="65000"/>
            </a:schemeClr>
          </a:solidFill>
        </a:ln>
      </c:spPr>
    </c:plotArea>
    <c:plotVisOnly val="1"/>
    <c:dispBlanksAs val="gap"/>
    <c:showDLblsOverMax val="0"/>
  </c:chart>
  <c:spPr>
    <a:ln>
      <a:noFill/>
    </a:ln>
  </c:spPr>
  <c:txPr>
    <a:bodyPr/>
    <a:lstStyle/>
    <a:p>
      <a:pPr>
        <a:defRPr sz="1600">
          <a:latin typeface="Browallia New" panose="020B0604020202020204" pitchFamily="34" charset="-34"/>
          <a:cs typeface="Browallia New" panose="020B0604020202020204" pitchFamily="34" charset="-34"/>
        </a:defRPr>
      </a:pPr>
      <a:endParaRPr lang="th-TH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th-TH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92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Browallia New" panose="020B0604020202020204" pitchFamily="34" charset="-34"/>
                <a:ea typeface="+mn-ea"/>
                <a:cs typeface="Browallia New" panose="020B0604020202020204" pitchFamily="34" charset="-34"/>
              </a:defRPr>
            </a:pPr>
            <a:r>
              <a:rPr lang="en-US" sz="1600" b="1"/>
              <a:t>Coating defect</a:t>
            </a:r>
            <a:r>
              <a:rPr lang="en-US" sz="1600" b="1" baseline="0"/>
              <a:t> </a:t>
            </a:r>
            <a:r>
              <a:rPr lang="th-TH" sz="1600" b="1" baseline="0"/>
              <a:t>ที่ตรวจพบ ด้วยวิธี </a:t>
            </a:r>
            <a:r>
              <a:rPr lang="en-US" sz="1600" b="1" baseline="0"/>
              <a:t>DCVG </a:t>
            </a:r>
            <a:r>
              <a:rPr lang="th-TH" sz="1600" b="1" baseline="0"/>
              <a:t>ในปี </a:t>
            </a:r>
            <a:r>
              <a:rPr lang="en-US" sz="1600" b="1" baseline="0"/>
              <a:t>2559</a:t>
            </a:r>
            <a:endParaRPr lang="en-US" sz="1600" b="1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0.12643337798908227"/>
          <c:y val="0.16296935963762257"/>
          <c:w val="0.82444940782514031"/>
          <c:h val="0.48254625579210014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Small (Monitor)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6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Browallia New" panose="020B0604020202020204" pitchFamily="34" charset="-34"/>
                    <a:ea typeface="+mn-ea"/>
                    <a:cs typeface="Browallia New" panose="020B0604020202020204" pitchFamily="34" charset="-34"/>
                  </a:defRPr>
                </a:pPr>
                <a:endParaRPr lang="th-TH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</c:f>
              <c:strCache>
                <c:ptCount val="1"/>
                <c:pt idx="0">
                  <c:v>Defect size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3824-4D18-B8C7-87A391EFCB83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Medium (Monitor)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6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Browallia New" panose="020B0604020202020204" pitchFamily="34" charset="-34"/>
                    <a:ea typeface="+mn-ea"/>
                    <a:cs typeface="Browallia New" panose="020B0604020202020204" pitchFamily="34" charset="-34"/>
                  </a:defRPr>
                </a:pPr>
                <a:endParaRPr lang="th-TH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</c:f>
              <c:strCache>
                <c:ptCount val="1"/>
                <c:pt idx="0">
                  <c:v>Defect size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3824-4D18-B8C7-87A391EFCB83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Large (Early repair)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6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Browallia New" panose="020B0604020202020204" pitchFamily="34" charset="-34"/>
                    <a:ea typeface="+mn-ea"/>
                    <a:cs typeface="Browallia New" panose="020B0604020202020204" pitchFamily="34" charset="-34"/>
                  </a:defRPr>
                </a:pPr>
                <a:endParaRPr lang="th-TH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</c:f>
              <c:strCache>
                <c:ptCount val="1"/>
                <c:pt idx="0">
                  <c:v>Defect size</c:v>
                </c:pt>
              </c:strCache>
            </c:strRef>
          </c:cat>
          <c:val>
            <c:numRef>
              <c:f>Sheet1!$D$2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2-3824-4D18-B8C7-87A391EFCB83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Extra large (Immediate repair)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Defect size</c:v>
                </c:pt>
              </c:strCache>
            </c:strRef>
          </c:cat>
          <c:val>
            <c:numRef>
              <c:f>Sheet1!$E$2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3-3824-4D18-B8C7-87A391EFCB8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70175232"/>
        <c:axId val="270177024"/>
      </c:barChart>
      <c:catAx>
        <c:axId val="2701752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Browallia New" panose="020B0604020202020204" pitchFamily="34" charset="-34"/>
                <a:ea typeface="+mn-ea"/>
                <a:cs typeface="Browallia New" panose="020B0604020202020204" pitchFamily="34" charset="-34"/>
              </a:defRPr>
            </a:pPr>
            <a:endParaRPr lang="th-TH"/>
          </a:p>
        </c:txPr>
        <c:crossAx val="270177024"/>
        <c:crosses val="autoZero"/>
        <c:auto val="1"/>
        <c:lblAlgn val="ctr"/>
        <c:lblOffset val="100"/>
        <c:noMultiLvlLbl val="0"/>
      </c:catAx>
      <c:valAx>
        <c:axId val="2701770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Browallia New" panose="020B0604020202020204" pitchFamily="34" charset="-34"/>
                <a:ea typeface="+mn-ea"/>
                <a:cs typeface="Browallia New" panose="020B0604020202020204" pitchFamily="34" charset="-34"/>
              </a:defRPr>
            </a:pPr>
            <a:endParaRPr lang="th-TH"/>
          </a:p>
        </c:txPr>
        <c:crossAx val="2701752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Browallia New" panose="020B0604020202020204" pitchFamily="34" charset="-34"/>
              <a:ea typeface="+mn-ea"/>
              <a:cs typeface="Browallia New" panose="020B0604020202020204" pitchFamily="34" charset="-34"/>
            </a:defRPr>
          </a:pPr>
          <a:endParaRPr lang="th-TH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1600">
          <a:latin typeface="Browallia New" panose="020B0604020202020204" pitchFamily="34" charset="-34"/>
          <a:cs typeface="Browallia New" panose="020B0604020202020204" pitchFamily="34" charset="-34"/>
        </a:defRPr>
      </a:pPr>
      <a:endParaRPr lang="th-TH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7D6659-2584-4CDC-8FC1-72F4C1BE12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30</Pages>
  <Words>5277</Words>
  <Characters>30080</Characters>
  <Application>Microsoft Office Word</Application>
  <DocSecurity>0</DocSecurity>
  <Lines>250</Lines>
  <Paragraphs>70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รายงานการประชุม QSHEMC 1</vt:lpstr>
      <vt:lpstr>รายงานการประชุม QSHEMC 1</vt:lpstr>
    </vt:vector>
  </TitlesOfParts>
  <Company>PTTPLC</Company>
  <LinksUpToDate>false</LinksUpToDate>
  <CharactersWithSpaces>35287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รายงานการประชุม QSHEMC 1</dc:title>
  <dc:creator>Jiraporn</dc:creator>
  <cp:lastModifiedBy>Farang</cp:lastModifiedBy>
  <cp:revision>5</cp:revision>
  <cp:lastPrinted>2016-06-06T07:45:00Z</cp:lastPrinted>
  <dcterms:created xsi:type="dcterms:W3CDTF">2017-05-16T02:11:00Z</dcterms:created>
  <dcterms:modified xsi:type="dcterms:W3CDTF">2017-05-16T03:13:00Z</dcterms:modified>
</cp:coreProperties>
</file>