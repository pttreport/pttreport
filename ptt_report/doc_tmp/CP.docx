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510" w:rsidRPr="00450BEF" w:rsidRDefault="00E32510" w:rsidP="00E32510">
      <w:pPr>
        <w:pStyle w:val="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50BEF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450BEF" w:rsidRDefault="00E32510" w:rsidP="00EC2BCD">
      <w:pPr>
        <w:pStyle w:val="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50BEF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450BEF" w:rsidRDefault="000C2BA5" w:rsidP="007E37B2">
      <w:pPr>
        <w:rPr>
          <w:rFonts w:ascii="Cordia New" w:hAnsi="Cordia New" w:cs="Cordia New"/>
          <w:sz w:val="28"/>
        </w:rPr>
      </w:pPr>
    </w:p>
    <w:p w:rsidR="000C2BA5" w:rsidRPr="00450BEF" w:rsidRDefault="000C2BA5" w:rsidP="000C2BA5">
      <w:pPr>
        <w:rPr>
          <w:rFonts w:ascii="Cordia New" w:hAnsi="Cordia New" w:cs="Cordia New"/>
          <w:sz w:val="28"/>
        </w:rPr>
      </w:pPr>
    </w:p>
    <w:p w:rsidR="000C2BA5" w:rsidRPr="00450BEF" w:rsidRDefault="000C2BA5" w:rsidP="000C2BA5">
      <w:pPr>
        <w:rPr>
          <w:rFonts w:ascii="Cordia New" w:hAnsi="Cordia New" w:cs="Cordia New"/>
          <w:sz w:val="28"/>
        </w:rPr>
      </w:pPr>
    </w:p>
    <w:p w:rsidR="000C2BA5" w:rsidRPr="00450BEF" w:rsidRDefault="000C2BA5" w:rsidP="000C2BA5">
      <w:pPr>
        <w:rPr>
          <w:rFonts w:ascii="Cordia New" w:hAnsi="Cordia New" w:cs="Cordia New"/>
          <w:sz w:val="28"/>
        </w:rPr>
      </w:pPr>
    </w:p>
    <w:p w:rsidR="000C2BA5" w:rsidRPr="00450BEF" w:rsidRDefault="000C2BA5" w:rsidP="000C2BA5">
      <w:pPr>
        <w:rPr>
          <w:rFonts w:ascii="Cordia New" w:hAnsi="Cordia New" w:cs="Cordia New"/>
          <w:sz w:val="28"/>
        </w:rPr>
      </w:pPr>
    </w:p>
    <w:p w:rsidR="000C2BA5" w:rsidRPr="00450BEF" w:rsidRDefault="000C2BA5" w:rsidP="000C2BA5">
      <w:pPr>
        <w:rPr>
          <w:rFonts w:ascii="Cordia New" w:hAnsi="Cordia New" w:cs="Cordia New"/>
          <w:sz w:val="28"/>
        </w:rPr>
      </w:pPr>
    </w:p>
    <w:p w:rsidR="000C2BA5" w:rsidRPr="00450BEF" w:rsidRDefault="000C2BA5" w:rsidP="000C2BA5">
      <w:pPr>
        <w:rPr>
          <w:rFonts w:ascii="Cordia New" w:hAnsi="Cordia New" w:cs="Cordia New"/>
          <w:sz w:val="28"/>
        </w:rPr>
      </w:pPr>
    </w:p>
    <w:p w:rsidR="000C2BA5" w:rsidRPr="00450BEF" w:rsidRDefault="000C2BA5" w:rsidP="000C2BA5">
      <w:pPr>
        <w:rPr>
          <w:rFonts w:ascii="Cordia New" w:hAnsi="Cordia New" w:cs="Cordia New"/>
          <w:sz w:val="28"/>
        </w:rPr>
      </w:pPr>
    </w:p>
    <w:p w:rsidR="000C2BA5" w:rsidRPr="00450BEF" w:rsidRDefault="000C2BA5" w:rsidP="000C2BA5">
      <w:pPr>
        <w:rPr>
          <w:rFonts w:ascii="Cordia New" w:hAnsi="Cordia New" w:cs="Cordia New"/>
          <w:sz w:val="28"/>
        </w:rPr>
      </w:pPr>
    </w:p>
    <w:p w:rsidR="000C2BA5" w:rsidRPr="00450BEF" w:rsidRDefault="000C2BA5" w:rsidP="000C2BA5">
      <w:pPr>
        <w:rPr>
          <w:rFonts w:ascii="Cordia New" w:hAnsi="Cordia New" w:cs="Cordia New"/>
          <w:sz w:val="28"/>
        </w:rPr>
      </w:pPr>
    </w:p>
    <w:p w:rsidR="000C2BA5" w:rsidRPr="00450BEF" w:rsidRDefault="000C2BA5" w:rsidP="000C2BA5">
      <w:pPr>
        <w:rPr>
          <w:rFonts w:ascii="Cordia New" w:hAnsi="Cordia New" w:cs="Cordia New"/>
          <w:sz w:val="28"/>
        </w:rPr>
      </w:pPr>
    </w:p>
    <w:p w:rsidR="000C2BA5" w:rsidRPr="00450BEF" w:rsidRDefault="000C2BA5" w:rsidP="000C2BA5">
      <w:pPr>
        <w:rPr>
          <w:rFonts w:ascii="Cordia New" w:hAnsi="Cordia New" w:cs="Cordia New"/>
          <w:sz w:val="28"/>
        </w:rPr>
      </w:pPr>
    </w:p>
    <w:p w:rsidR="000C2BA5" w:rsidRPr="00450BEF" w:rsidRDefault="000C2BA5" w:rsidP="000C2BA5">
      <w:pPr>
        <w:rPr>
          <w:rFonts w:ascii="Cordia New" w:hAnsi="Cordia New" w:cs="Cordia New"/>
          <w:sz w:val="28"/>
        </w:rPr>
      </w:pPr>
    </w:p>
    <w:p w:rsidR="000C2BA5" w:rsidRPr="00450BEF" w:rsidRDefault="000C2BA5" w:rsidP="000C2BA5">
      <w:pPr>
        <w:rPr>
          <w:rFonts w:ascii="Cordia New" w:hAnsi="Cordia New" w:cs="Cordia New"/>
          <w:sz w:val="28"/>
        </w:rPr>
      </w:pPr>
    </w:p>
    <w:p w:rsidR="000C2BA5" w:rsidRPr="00450BEF" w:rsidRDefault="000C2BA5" w:rsidP="000C2BA5">
      <w:pPr>
        <w:rPr>
          <w:rFonts w:ascii="Cordia New" w:hAnsi="Cordia New" w:cs="Cordia New"/>
          <w:sz w:val="28"/>
        </w:rPr>
      </w:pPr>
    </w:p>
    <w:p w:rsidR="000C2BA5" w:rsidRPr="00450BEF" w:rsidRDefault="000C2BA5" w:rsidP="000C2BA5">
      <w:pPr>
        <w:rPr>
          <w:rFonts w:ascii="Cordia New" w:hAnsi="Cordia New" w:cs="Cordia New"/>
          <w:sz w:val="28"/>
        </w:rPr>
      </w:pPr>
    </w:p>
    <w:p w:rsidR="000C2BA5" w:rsidRPr="00450BEF" w:rsidRDefault="000C2BA5" w:rsidP="000C2BA5">
      <w:pPr>
        <w:rPr>
          <w:rFonts w:ascii="Cordia New" w:hAnsi="Cordia New" w:cs="Cordia New"/>
          <w:sz w:val="28"/>
        </w:rPr>
      </w:pPr>
    </w:p>
    <w:p w:rsidR="000C2BA5" w:rsidRPr="00450BEF" w:rsidRDefault="000C2BA5" w:rsidP="000C2BA5">
      <w:pPr>
        <w:rPr>
          <w:rFonts w:ascii="Cordia New" w:hAnsi="Cordia New" w:cs="Cordia New"/>
          <w:sz w:val="28"/>
        </w:rPr>
      </w:pPr>
    </w:p>
    <w:p w:rsidR="000C2BA5" w:rsidRPr="00450BEF" w:rsidRDefault="000C2BA5" w:rsidP="000C2BA5">
      <w:pPr>
        <w:rPr>
          <w:rFonts w:ascii="Cordia New" w:hAnsi="Cordia New" w:cs="Cordia New"/>
          <w:sz w:val="28"/>
        </w:rPr>
      </w:pPr>
    </w:p>
    <w:p w:rsidR="000C2BA5" w:rsidRPr="00450BEF" w:rsidRDefault="000C2BA5" w:rsidP="000C2BA5">
      <w:pPr>
        <w:rPr>
          <w:rFonts w:ascii="Cordia New" w:hAnsi="Cordia New" w:cs="Cordia New"/>
          <w:sz w:val="28"/>
        </w:rPr>
      </w:pPr>
    </w:p>
    <w:p w:rsidR="000C2BA5" w:rsidRPr="00450BEF" w:rsidRDefault="000C2BA5" w:rsidP="000C2BA5">
      <w:pPr>
        <w:rPr>
          <w:rFonts w:ascii="Cordia New" w:hAnsi="Cordia New" w:cs="Cordia New"/>
          <w:sz w:val="28"/>
          <w:cs/>
        </w:rPr>
        <w:sectPr w:rsidR="000C2BA5" w:rsidRPr="00450BEF" w:rsidSect="007D431A">
          <w:headerReference w:type="default" r:id="rId9"/>
          <w:footerReference w:type="default" r:id="rId10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450BEF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450BEF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450BEF" w:rsidRDefault="008906E1" w:rsidP="005217C1">
      <w:pPr>
        <w:pStyle w:val="ac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450BEF">
        <w:rPr>
          <w:rFonts w:ascii="Cordia New" w:hAnsi="Cordia New" w:hint="cs"/>
          <w:sz w:val="28"/>
          <w:cs/>
        </w:rPr>
        <w:t>ความคืบหน้า</w:t>
      </w:r>
      <w:r w:rsidR="004D5B51" w:rsidRPr="00450BEF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450BEF">
        <w:rPr>
          <w:rFonts w:ascii="Cordia New" w:hAnsi="Cordia New"/>
          <w:sz w:val="28"/>
          <w:cs/>
        </w:rPr>
        <w:t>(</w:t>
      </w:r>
      <w:r w:rsidR="006A516B" w:rsidRPr="00450BEF">
        <w:rPr>
          <w:rFonts w:ascii="Cordia New" w:hAnsi="Cordia New"/>
          <w:sz w:val="28"/>
        </w:rPr>
        <w:t xml:space="preserve">Preventive </w:t>
      </w:r>
      <w:r w:rsidR="006A516B" w:rsidRPr="00450BEF">
        <w:rPr>
          <w:rFonts w:ascii="Cordia New" w:hAnsi="Cordia New"/>
          <w:sz w:val="28"/>
          <w:cs/>
        </w:rPr>
        <w:t xml:space="preserve">และ </w:t>
      </w:r>
      <w:r w:rsidR="006A516B" w:rsidRPr="00450BEF">
        <w:rPr>
          <w:rFonts w:ascii="Cordia New" w:hAnsi="Cordia New"/>
          <w:sz w:val="28"/>
        </w:rPr>
        <w:t>Corrective Maintenance</w:t>
      </w:r>
      <w:r w:rsidRPr="00450BEF">
        <w:rPr>
          <w:rFonts w:ascii="Cordia New" w:hAnsi="Cordia New"/>
          <w:sz w:val="28"/>
          <w:cs/>
        </w:rPr>
        <w:t>)</w:t>
      </w:r>
      <w:r w:rsidR="005217C1" w:rsidRPr="00450BEF">
        <w:rPr>
          <w:rFonts w:ascii="Cordia New" w:hAnsi="Cordia New" w:hint="cs"/>
          <w:sz w:val="28"/>
          <w:cs/>
        </w:rPr>
        <w:t>โดยสรุป</w:t>
      </w:r>
    </w:p>
    <w:tbl>
      <w:tblPr>
        <w:tblStyle w:val="a8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450BEF" w:rsidTr="005217C1">
        <w:tc>
          <w:tcPr>
            <w:tcW w:w="2376" w:type="dxa"/>
          </w:tcPr>
          <w:p w:rsidR="00077923" w:rsidRPr="00450BEF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450BEF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450BEF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450BEF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450BEF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450BEF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450BEF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450BEF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450BEF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450BEF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450BEF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450BEF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450BEF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450BEF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450BEF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450BEF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450BEF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450BEF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450BEF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450BEF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450BEF" w:rsidRDefault="00643FB6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450BEF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450BEF" w:rsidTr="004477A6">
        <w:trPr>
          <w:trHeight w:val="390"/>
        </w:trPr>
        <w:tc>
          <w:tcPr>
            <w:tcW w:w="2376" w:type="dxa"/>
            <w:vMerge/>
          </w:tcPr>
          <w:p w:rsidR="00643FB6" w:rsidRPr="00450BEF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450BEF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450BEF" w:rsidRDefault="0022175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450BEF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450BEF" w:rsidTr="00643FB6">
        <w:trPr>
          <w:trHeight w:val="1536"/>
        </w:trPr>
        <w:tc>
          <w:tcPr>
            <w:tcW w:w="2376" w:type="dxa"/>
            <w:vMerge/>
          </w:tcPr>
          <w:p w:rsidR="00643FB6" w:rsidRPr="00450BEF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450BEF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450BEF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450BEF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450BEF" w:rsidTr="00643FB6">
        <w:trPr>
          <w:trHeight w:val="3450"/>
        </w:trPr>
        <w:tc>
          <w:tcPr>
            <w:tcW w:w="2376" w:type="dxa"/>
            <w:vMerge/>
          </w:tcPr>
          <w:p w:rsidR="00643FB6" w:rsidRPr="00450BEF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450BEF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450BEF" w:rsidRDefault="00643FB6" w:rsidP="00643FB6">
            <w:pPr>
              <w:jc w:val="left"/>
              <w:rPr>
                <w:rFonts w:asciiTheme="minorBidi" w:hAnsiTheme="minorBidi" w:cstheme="minorBidi" w:hint="cs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450BEF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43FB6" w:rsidRPr="00450BEF" w:rsidTr="004477A6">
        <w:trPr>
          <w:trHeight w:val="416"/>
        </w:trPr>
        <w:tc>
          <w:tcPr>
            <w:tcW w:w="2376" w:type="dxa"/>
            <w:vMerge/>
          </w:tcPr>
          <w:p w:rsidR="00643FB6" w:rsidRPr="00450BEF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450BEF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450BEF" w:rsidRDefault="00643FB6" w:rsidP="00643FB6">
            <w:pPr>
              <w:jc w:val="left"/>
              <w:rPr>
                <w:rFonts w:asciiTheme="minorBidi" w:hAnsiTheme="minorBidi" w:cstheme="minorBidi" w:hint="cs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450BEF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450BEF" w:rsidTr="005217C1">
        <w:tc>
          <w:tcPr>
            <w:tcW w:w="2376" w:type="dxa"/>
          </w:tcPr>
          <w:p w:rsidR="00077923" w:rsidRPr="00450BEF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450BEF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450BEF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450BEF">
              <w:rPr>
                <w:rFonts w:asciiTheme="minorBidi" w:hAnsiTheme="minorBidi" w:cstheme="minorBidi"/>
                <w:sz w:val="28"/>
                <w:highlight w:val="green"/>
              </w:rPr>
              <w:t>CP system                    28</w:t>
            </w:r>
            <w:r w:rsidR="005217C1" w:rsidRPr="00450BEF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450BEF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450BEF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450BEF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450BEF">
              <w:rPr>
                <w:rFonts w:asciiTheme="minorBidi" w:hAnsiTheme="minorBidi" w:cstheme="minorBidi"/>
                <w:sz w:val="28"/>
                <w:highlight w:val="green"/>
              </w:rPr>
              <w:t>DCVG                     8</w:t>
            </w:r>
            <w:r w:rsidRPr="00450BEF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450BEF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450BEF">
              <w:rPr>
                <w:rFonts w:asciiTheme="minorBidi" w:hAnsiTheme="minorBidi" w:cs="Cordia New"/>
                <w:sz w:val="28"/>
                <w:highlight w:val="yellow"/>
                <w:cs/>
              </w:rPr>
              <w:t>-</w:t>
            </w:r>
          </w:p>
        </w:tc>
        <w:tc>
          <w:tcPr>
            <w:tcW w:w="2126" w:type="dxa"/>
          </w:tcPr>
          <w:p w:rsidR="00077923" w:rsidRPr="00450BEF" w:rsidRDefault="003277E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450BEF">
              <w:rPr>
                <w:rFonts w:asciiTheme="minorBidi" w:hAnsiTheme="minorBidi" w:cs="Cordia New"/>
                <w:sz w:val="28"/>
                <w:highlight w:val="yellow"/>
                <w:cs/>
              </w:rPr>
              <w:t>-</w:t>
            </w:r>
          </w:p>
        </w:tc>
      </w:tr>
      <w:tr w:rsidR="00077923" w:rsidRPr="00450BEF" w:rsidTr="005217C1">
        <w:tc>
          <w:tcPr>
            <w:tcW w:w="2376" w:type="dxa"/>
          </w:tcPr>
          <w:p w:rsidR="00077923" w:rsidRPr="00450BEF" w:rsidRDefault="00077923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</w:tcPr>
          <w:p w:rsidR="003277E5" w:rsidRPr="00450BEF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</w:tc>
        <w:tc>
          <w:tcPr>
            <w:tcW w:w="3260" w:type="dxa"/>
          </w:tcPr>
          <w:p w:rsidR="003277E5" w:rsidRPr="00450BEF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450BEF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450BEF" w:rsidTr="005D4362">
        <w:tc>
          <w:tcPr>
            <w:tcW w:w="2376" w:type="dxa"/>
          </w:tcPr>
          <w:p w:rsidR="00077923" w:rsidRPr="00450BEF" w:rsidRDefault="00077923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</w:tcPr>
          <w:p w:rsidR="00077923" w:rsidRPr="00450BEF" w:rsidRDefault="00077923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</w:p>
        </w:tc>
        <w:tc>
          <w:tcPr>
            <w:tcW w:w="3260" w:type="dxa"/>
            <w:shd w:val="clear" w:color="auto" w:fill="auto"/>
          </w:tcPr>
          <w:p w:rsidR="00077923" w:rsidRPr="00450BEF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450BEF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450BEF" w:rsidTr="005D4362">
        <w:tc>
          <w:tcPr>
            <w:tcW w:w="2376" w:type="dxa"/>
          </w:tcPr>
          <w:p w:rsidR="00077923" w:rsidRPr="00450BEF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552" w:type="dxa"/>
            <w:shd w:val="clear" w:color="auto" w:fill="auto"/>
          </w:tcPr>
          <w:p w:rsidR="00077923" w:rsidRPr="00450BEF" w:rsidRDefault="00077923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shd w:val="clear" w:color="auto" w:fill="auto"/>
          </w:tcPr>
          <w:p w:rsidR="00077923" w:rsidRPr="00450BEF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450BEF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450BEF" w:rsidTr="00D46B5C">
        <w:tc>
          <w:tcPr>
            <w:tcW w:w="2376" w:type="dxa"/>
          </w:tcPr>
          <w:p w:rsidR="00077923" w:rsidRPr="00450BEF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450BEF" w:rsidRDefault="00077923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450BEF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450BEF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D46B5C" w:rsidRPr="00450BEF" w:rsidTr="00156C0F">
        <w:tc>
          <w:tcPr>
            <w:tcW w:w="2376" w:type="dxa"/>
            <w:vMerge w:val="restart"/>
            <w:shd w:val="clear" w:color="auto" w:fill="auto"/>
          </w:tcPr>
          <w:p w:rsidR="00D46B5C" w:rsidRPr="00450BEF" w:rsidRDefault="00D46B5C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D46B5C" w:rsidRPr="00450BEF" w:rsidRDefault="00D46B5C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D46B5C" w:rsidRPr="00450BEF" w:rsidRDefault="00D46B5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D46B5C" w:rsidRPr="00450BEF" w:rsidRDefault="00D46B5C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D46B5C" w:rsidRPr="00450BEF" w:rsidTr="00156C0F">
        <w:tc>
          <w:tcPr>
            <w:tcW w:w="2376" w:type="dxa"/>
            <w:vMerge/>
            <w:shd w:val="clear" w:color="auto" w:fill="auto"/>
          </w:tcPr>
          <w:p w:rsidR="00D46B5C" w:rsidRPr="00450BEF" w:rsidRDefault="00D46B5C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D46B5C" w:rsidRPr="00450BEF" w:rsidRDefault="00D46B5C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B002BC" w:rsidRPr="00450BEF" w:rsidRDefault="00B002BC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D46B5C" w:rsidRPr="00450BEF" w:rsidRDefault="00D46B5C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450BEF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450BEF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450BEF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450BEF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450BEF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450BEF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450BEF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450BEF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450BEF" w:rsidRDefault="008906E1" w:rsidP="00077923">
      <w:pPr>
        <w:jc w:val="left"/>
        <w:rPr>
          <w:rFonts w:ascii="Cordia New" w:hAnsi="Cordia New"/>
          <w:sz w:val="28"/>
        </w:rPr>
      </w:pPr>
    </w:p>
    <w:p w:rsidR="008B2EF9" w:rsidRPr="00450BEF" w:rsidRDefault="00BF5E34" w:rsidP="00A51090">
      <w:pPr>
        <w:pStyle w:val="ac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450BEF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50BEF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450BEF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450BEF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450BEF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450BEF" w:rsidRDefault="00C14E97" w:rsidP="00100764">
      <w:pPr>
        <w:pStyle w:val="ac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ins w:id="0" w:author="NAVASIN HOMHUAL" w:date="2016-09-05T21:25:00Z">
        <w:r w:rsidRPr="00450BEF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3BC1AF31" wp14:editId="106AABD7">
                  <wp:simplePos x="0" y="0"/>
                  <wp:positionH relativeFrom="column">
                    <wp:posOffset>1043305</wp:posOffset>
                  </wp:positionH>
                  <wp:positionV relativeFrom="paragraph">
                    <wp:posOffset>193675</wp:posOffset>
                  </wp:positionV>
                  <wp:extent cx="4373245" cy="793115"/>
                  <wp:effectExtent l="57150" t="38100" r="84455" b="102235"/>
                  <wp:wrapNone/>
                  <wp:docPr id="21" name="Rectangle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DD5" w:rsidRPr="009E316F" w:rsidRDefault="00E10DD5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CP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21" o:spid="_x0000_s1026" style="position:absolute;left:0;text-align:left;margin-left:82.15pt;margin-top:15.25pt;width:344.35pt;height:6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E10DD5" w:rsidRPr="009E316F" w:rsidRDefault="00E10DD5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" w:author="NAVASIN HOMHUAL" w:date="2016-09-05T21:24:00Z">
                              <w:rPr/>
                            </w:rPrChange>
                          </w:rPr>
                          <w:pPrChange w:id="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CP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A6C7B" w:rsidRPr="00450BEF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proofErr w:type="spellStart"/>
      <w:r w:rsidR="001A6C7B" w:rsidRPr="00450BEF">
        <w:rPr>
          <w:rFonts w:ascii="Cordia New" w:hAnsi="Cordia New"/>
          <w:sz w:val="28"/>
          <w:highlight w:val="lightGray"/>
        </w:rPr>
        <w:t>Cathodic</w:t>
      </w:r>
      <w:proofErr w:type="spellEnd"/>
      <w:r w:rsidR="001A6C7B" w:rsidRPr="00450BEF">
        <w:rPr>
          <w:rFonts w:ascii="Cordia New" w:hAnsi="Cordia New"/>
          <w:sz w:val="28"/>
          <w:highlight w:val="lightGray"/>
        </w:rPr>
        <w:t xml:space="preserve"> Protection</w:t>
      </w:r>
      <w:r w:rsidR="001A6C7B" w:rsidRPr="00450BEF">
        <w:rPr>
          <w:rFonts w:ascii="Cordia New" w:hAnsi="Cordia New"/>
          <w:sz w:val="28"/>
          <w:cs/>
        </w:rPr>
        <w:t xml:space="preserve"> </w:t>
      </w:r>
    </w:p>
    <w:p w:rsidR="00775211" w:rsidRPr="00450BEF" w:rsidRDefault="00775211" w:rsidP="000D3C8D">
      <w:pPr>
        <w:pStyle w:val="ac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450BEF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450BEF" w:rsidRDefault="006C77D6" w:rsidP="006C77D6">
      <w:pPr>
        <w:pStyle w:val="ac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450BEF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50BEF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450BEF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450BEF">
        <w:rPr>
          <w:rFonts w:ascii="Cordia New" w:hAnsi="Cordia New" w:cs="Cordia New"/>
          <w:sz w:val="28"/>
          <w:highlight w:val="lightGray"/>
        </w:rPr>
        <w:t>1</w:t>
      </w:r>
      <w:r w:rsidR="00FD654A" w:rsidRPr="00450BEF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450BEF">
        <w:rPr>
          <w:rFonts w:ascii="Cordia New" w:hAnsi="Cordia New" w:cs="Cordia New"/>
          <w:sz w:val="28"/>
          <w:highlight w:val="lightGray"/>
        </w:rPr>
        <w:t>4</w:t>
      </w:r>
      <w:r w:rsidRPr="00450BEF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50BEF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50BEF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450BEF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50BEF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450BEF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450BEF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50BEF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450BEF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450BEF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450BEF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50BEF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450BEF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450BEF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450BEF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50BEF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450BEF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50BEF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450BEF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450BEF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450BEF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50BEF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450BEF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50BEF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450BEF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450BEF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450BEF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50BEF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450BEF">
              <w:rPr>
                <w:rFonts w:ascii="Cordia New" w:hAnsi="Cordia New" w:cs="Cordia New"/>
                <w:sz w:val="28"/>
                <w:highlight w:val="lightGray"/>
              </w:rPr>
              <w:t xml:space="preserve">Close </w:t>
            </w:r>
            <w:proofErr w:type="spellStart"/>
            <w:r w:rsidRPr="00450BEF">
              <w:rPr>
                <w:rFonts w:ascii="Cordia New" w:hAnsi="Cordia New" w:cs="Cordia New"/>
                <w:sz w:val="28"/>
                <w:highlight w:val="lightGray"/>
              </w:rPr>
              <w:t>lnterval</w:t>
            </w:r>
            <w:proofErr w:type="spellEnd"/>
            <w:r w:rsidRPr="00450BEF">
              <w:rPr>
                <w:rFonts w:ascii="Cordia New" w:hAnsi="Cordia New" w:cs="Cordia New"/>
                <w:sz w:val="28"/>
                <w:highlight w:val="lightGray"/>
              </w:rPr>
              <w:t xml:space="preserve"> Potential Survey </w:t>
            </w:r>
            <w:r w:rsidRPr="00450BEF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450BEF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450BEF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50BEF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450BEF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450BEF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450BEF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450BEF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50BEF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450BEF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450BEF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450BEF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450BEF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50BEF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450BEF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450BEF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450BEF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450BEF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50BEF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450BEF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50BEF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50BEF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450BEF" w:rsidRDefault="00775211" w:rsidP="000D3C8D">
      <w:pPr>
        <w:pStyle w:val="ac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50BEF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450BEF" w:rsidRDefault="006C77D6" w:rsidP="00D21AD4">
      <w:pPr>
        <w:pStyle w:val="ac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450BEF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450BEF">
        <w:rPr>
          <w:rFonts w:ascii="Cordia New" w:hAnsi="Cordia New" w:hint="cs"/>
          <w:sz w:val="28"/>
          <w:highlight w:val="lightGray"/>
          <w:cs/>
        </w:rPr>
        <w:t>นอก</w:t>
      </w:r>
      <w:r w:rsidRPr="00450BEF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E10DD5">
        <w:rPr>
          <w:rFonts w:ascii="Cordia New" w:hAnsi="Cordia New"/>
          <w:sz w:val="28"/>
          <w:highlight w:val="lightGray"/>
          <w:cs/>
        </w:rPr>
        <w:t>ครบถ้วน</w:t>
      </w:r>
    </w:p>
    <w:p w:rsidR="006C77D6" w:rsidRPr="00450BEF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450BEF">
        <w:rPr>
          <w:rFonts w:ascii="Cordia New" w:hAnsi="Cordia New" w:cs="Cordia New"/>
          <w:sz w:val="28"/>
          <w:highlight w:val="lightGray"/>
        </w:rPr>
        <w:tab/>
      </w:r>
      <w:r w:rsidR="006C77D6" w:rsidRPr="00450BEF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450BEF">
        <w:rPr>
          <w:rFonts w:ascii="Cordia New" w:hAnsi="Cordia New" w:cs="Cordia New"/>
          <w:sz w:val="28"/>
          <w:highlight w:val="lightGray"/>
        </w:rPr>
        <w:t>1</w:t>
      </w:r>
      <w:r w:rsidR="00FD654A" w:rsidRPr="00450BEF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450BEF">
        <w:rPr>
          <w:rFonts w:ascii="Cordia New" w:hAnsi="Cordia New" w:cs="Cordia New"/>
          <w:sz w:val="28"/>
          <w:highlight w:val="lightGray"/>
        </w:rPr>
        <w:t>5</w:t>
      </w:r>
      <w:r w:rsidR="006C77D6" w:rsidRPr="00450BEF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450BEF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450BEF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450BEF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50BEF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50BEF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50BEF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50BEF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450BEF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450BEF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450BEF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50BEF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50BEF">
              <w:rPr>
                <w:rFonts w:ascii="Cordia New" w:hAnsi="Cordia New" w:cs="Cordia New"/>
                <w:sz w:val="28"/>
              </w:rPr>
              <w:t>P</w:t>
            </w:r>
            <w:r w:rsidRPr="00450BEF">
              <w:rPr>
                <w:rFonts w:ascii="Cordia New" w:hAnsi="Cordia New" w:cs="Cordia New"/>
                <w:sz w:val="28"/>
                <w:cs/>
              </w:rPr>
              <w:t>/</w:t>
            </w:r>
            <w:r w:rsidRPr="00450BEF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50BEF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450BEF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450BEF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50BEF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50BEF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50BEF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450BEF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450BEF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50BEF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50BEF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50BEF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450BEF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450BEF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50BEF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50BEF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50BEF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450BEF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450BEF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9822D5" w:rsidRDefault="009822D5" w:rsidP="00C271BD">
      <w:pPr>
        <w:pStyle w:val="ac"/>
        <w:spacing w:before="240" w:after="0" w:line="240" w:lineRule="auto"/>
        <w:ind w:left="1181"/>
        <w:contextualSpacing w:val="0"/>
        <w:jc w:val="left"/>
        <w:rPr>
          <w:rFonts w:asciiTheme="minorBidi" w:hAnsiTheme="minorBidi" w:hint="cs"/>
          <w:sz w:val="28"/>
        </w:rPr>
      </w:pPr>
    </w:p>
    <w:p w:rsidR="009822D5" w:rsidRDefault="009822D5" w:rsidP="00C271BD">
      <w:pPr>
        <w:pStyle w:val="ac"/>
        <w:spacing w:before="240" w:after="0" w:line="240" w:lineRule="auto"/>
        <w:ind w:left="1181"/>
        <w:contextualSpacing w:val="0"/>
        <w:jc w:val="left"/>
        <w:rPr>
          <w:rFonts w:asciiTheme="minorBidi" w:hAnsiTheme="minorBidi" w:hint="cs"/>
          <w:sz w:val="28"/>
        </w:rPr>
      </w:pPr>
    </w:p>
    <w:p w:rsidR="00C271BD" w:rsidRPr="00450BEF" w:rsidRDefault="00C271BD" w:rsidP="00C271BD">
      <w:pPr>
        <w:pStyle w:val="ac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450BEF">
        <w:rPr>
          <w:rFonts w:asciiTheme="minorBidi" w:hAnsiTheme="minorBidi" w:hint="cs"/>
          <w:sz w:val="28"/>
          <w:cs/>
        </w:rPr>
        <w:lastRenderedPageBreak/>
        <w:t>สรุปความครบถ้วนของผลการตรวจสอบ</w:t>
      </w:r>
      <w:r w:rsidRPr="00450BEF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proofErr w:type="spellStart"/>
      <w:r w:rsidRPr="00450BEF">
        <w:rPr>
          <w:rFonts w:asciiTheme="minorBidi" w:hAnsiTheme="minorBidi"/>
          <w:sz w:val="28"/>
        </w:rPr>
        <w:t>Cathodic</w:t>
      </w:r>
      <w:proofErr w:type="spellEnd"/>
    </w:p>
    <w:p w:rsidR="00C271BD" w:rsidRPr="00450BEF" w:rsidRDefault="00C271BD" w:rsidP="00C271BD">
      <w:pPr>
        <w:pStyle w:val="ac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450BEF">
        <w:rPr>
          <w:noProof/>
        </w:rPr>
        <w:drawing>
          <wp:inline distT="0" distB="0" distL="0" distR="0" wp14:anchorId="674F240E" wp14:editId="62271BD4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450BEF" w:rsidRDefault="00C271BD" w:rsidP="00C271BD">
      <w:pPr>
        <w:pStyle w:val="ac"/>
        <w:spacing w:after="120" w:line="240" w:lineRule="auto"/>
        <w:ind w:left="1260"/>
        <w:rPr>
          <w:noProof/>
          <w:u w:val="single"/>
        </w:rPr>
      </w:pPr>
      <w:r w:rsidRPr="00450BEF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450BEF">
        <w:rPr>
          <w:rFonts w:asciiTheme="minorBidi" w:hAnsiTheme="minorBidi"/>
          <w:sz w:val="28"/>
          <w:cs/>
        </w:rPr>
        <w:t xml:space="preserve">:- </w:t>
      </w:r>
    </w:p>
    <w:p w:rsidR="00C271BD" w:rsidRPr="00450BEF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450BEF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450BEF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450BEF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50BEF">
        <w:rPr>
          <w:rFonts w:ascii="Cordia New" w:hAnsi="Cordia New" w:cs="Cordia New"/>
          <w:sz w:val="28"/>
        </w:rPr>
        <w:t>1</w:t>
      </w:r>
      <w:r w:rsidR="00FD654A" w:rsidRPr="00450BEF">
        <w:rPr>
          <w:rFonts w:ascii="Cordia New" w:hAnsi="Cordia New" w:cs="Cordia New"/>
          <w:sz w:val="28"/>
          <w:cs/>
        </w:rPr>
        <w:t>.</w:t>
      </w:r>
      <w:r w:rsidR="00FD654A" w:rsidRPr="00450BEF">
        <w:rPr>
          <w:rFonts w:ascii="Cordia New" w:hAnsi="Cordia New" w:cs="Cordia New"/>
          <w:sz w:val="28"/>
        </w:rPr>
        <w:t>6</w:t>
      </w:r>
      <w:r w:rsidRPr="00450BEF">
        <w:rPr>
          <w:rFonts w:ascii="Cordia New" w:hAnsi="Cordia New" w:cs="Cordia New"/>
          <w:sz w:val="28"/>
          <w:cs/>
        </w:rPr>
        <w:t xml:space="preserve"> สถานะงาน </w:t>
      </w:r>
      <w:r w:rsidRPr="00450BEF">
        <w:rPr>
          <w:rFonts w:ascii="Cordia New" w:hAnsi="Cordia New" w:cs="Cordia New"/>
          <w:sz w:val="28"/>
        </w:rPr>
        <w:t>CIPS</w:t>
      </w:r>
      <w:r w:rsidRPr="00450BEF">
        <w:rPr>
          <w:rFonts w:ascii="Cordia New" w:hAnsi="Cordia New" w:cs="Cordia New"/>
          <w:sz w:val="28"/>
          <w:cs/>
        </w:rPr>
        <w:t>/</w:t>
      </w:r>
      <w:r w:rsidRPr="00450BEF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450BEF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7D6" w:rsidRPr="00450BEF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7D6" w:rsidRPr="00450BEF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77D6" w:rsidRPr="00450BEF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450BEF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450BEF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450BEF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450BEF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450BEF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450BEF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450BEF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450BEF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450BEF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450BEF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450BEF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450BEF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450BEF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450BEF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450BEF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450BEF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450BEF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450BEF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450BEF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450BEF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450BEF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450BEF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450BEF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450BEF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450BEF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450BEF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450BEF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450BEF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450BEF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proofErr w:type="spellStart"/>
            <w:r w:rsidRPr="00450BEF">
              <w:rPr>
                <w:rFonts w:ascii="Cordia New" w:hAnsi="Cordia New" w:cs="Cordia New"/>
                <w:sz w:val="28"/>
                <w:highlight w:val="green"/>
              </w:rPr>
              <w:t>Yetagun</w:t>
            </w:r>
            <w:proofErr w:type="spellEnd"/>
            <w:r w:rsidRPr="00450BEF">
              <w:rPr>
                <w:rFonts w:ascii="Cordia New" w:hAnsi="Cordia New" w:cs="Cordia New"/>
                <w:sz w:val="28"/>
                <w:highlight w:val="green"/>
              </w:rPr>
              <w:t xml:space="preserve"> MS 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450BEF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450BEF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450BEF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450BEF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lastRenderedPageBreak/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B7F" w:rsidRPr="00450BEF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450BEF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3B7F" w:rsidRPr="00450BEF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450BEF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:rsidR="006C77D6" w:rsidRPr="00450BEF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450BEF" w:rsidRDefault="006C77D6" w:rsidP="005A00C4">
      <w:pPr>
        <w:pStyle w:val="ac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450BEF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450BEF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450BEF">
        <w:rPr>
          <w:rFonts w:ascii="Cordia New" w:hAnsi="Cordia New"/>
          <w:sz w:val="28"/>
        </w:rPr>
        <w:t>1</w:t>
      </w:r>
      <w:r w:rsidRPr="00450BEF">
        <w:rPr>
          <w:rFonts w:ascii="Cordia New" w:hAnsi="Cordia New"/>
          <w:sz w:val="28"/>
          <w:cs/>
        </w:rPr>
        <w:t xml:space="preserve"> </w:t>
      </w:r>
    </w:p>
    <w:p w:rsidR="006C77D6" w:rsidRPr="00450BEF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450BEF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450BEF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6"/>
      <w:r w:rsidRPr="00450BEF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11637FB1" wp14:editId="31265D74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C77D6" w:rsidRPr="00450BEF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450BEF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450BEF">
        <w:rPr>
          <w:rFonts w:ascii="Cordia New" w:hAnsi="Cordia New" w:cs="Cordia New"/>
          <w:sz w:val="28"/>
          <w:highlight w:val="green"/>
        </w:rPr>
        <w:t>1</w:t>
      </w:r>
      <w:r w:rsidR="00FD5306" w:rsidRPr="00450BEF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450BEF">
        <w:rPr>
          <w:rFonts w:ascii="Cordia New" w:hAnsi="Cordia New" w:cs="Cordia New"/>
          <w:sz w:val="28"/>
          <w:highlight w:val="green"/>
        </w:rPr>
        <w:t>2</w:t>
      </w:r>
      <w:r w:rsidRPr="00450BEF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6"/>
      <w:r w:rsidR="003E5EAC" w:rsidRPr="00450BEF">
        <w:rPr>
          <w:rStyle w:val="af9"/>
          <w:rFonts w:ascii="Angsana New" w:eastAsia="SimSun" w:hAnsi="Angsana New"/>
          <w:highlight w:val="green"/>
          <w:lang w:eastAsia="zh-CN"/>
        </w:rPr>
        <w:commentReference w:id="6"/>
      </w:r>
    </w:p>
    <w:p w:rsidR="00771DB6" w:rsidRPr="00450BEF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Pr="00450BEF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450BEF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27DBEECD" wp14:editId="3B650923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C77D6" w:rsidRPr="00450BEF" w:rsidRDefault="006C77D6" w:rsidP="006C77D6">
      <w:pPr>
        <w:pStyle w:val="ac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7"/>
      <w:r w:rsidRPr="00450BEF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450BEF">
        <w:rPr>
          <w:rFonts w:ascii="Cordia New" w:hAnsi="Cordia New"/>
          <w:sz w:val="28"/>
          <w:highlight w:val="green"/>
        </w:rPr>
        <w:t>1</w:t>
      </w:r>
      <w:r w:rsidR="00FD5306" w:rsidRPr="00450BEF">
        <w:rPr>
          <w:rFonts w:ascii="Cordia New" w:hAnsi="Cordia New"/>
          <w:sz w:val="28"/>
          <w:highlight w:val="green"/>
          <w:cs/>
        </w:rPr>
        <w:t>.</w:t>
      </w:r>
      <w:r w:rsidR="00FD5306" w:rsidRPr="00450BEF">
        <w:rPr>
          <w:rFonts w:ascii="Cordia New" w:hAnsi="Cordia New"/>
          <w:sz w:val="28"/>
          <w:highlight w:val="green"/>
        </w:rPr>
        <w:t>3</w:t>
      </w:r>
      <w:r w:rsidRPr="00450BEF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450BEF">
        <w:rPr>
          <w:rFonts w:ascii="Cordia New" w:hAnsi="Cordia New"/>
          <w:sz w:val="28"/>
          <w:highlight w:val="green"/>
        </w:rPr>
        <w:t>DCVG</w:t>
      </w:r>
      <w:r w:rsidR="00A4553E" w:rsidRPr="00450BEF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450BEF">
        <w:rPr>
          <w:rFonts w:ascii="Cordia New" w:hAnsi="Cordia New"/>
          <w:sz w:val="28"/>
          <w:highlight w:val="green"/>
        </w:rPr>
        <w:t>2559</w:t>
      </w:r>
      <w:commentRangeEnd w:id="7"/>
      <w:r w:rsidR="005A3CA5" w:rsidRPr="00450BEF">
        <w:rPr>
          <w:rStyle w:val="af9"/>
          <w:rFonts w:ascii="Angsana New" w:eastAsia="SimSun" w:hAnsi="Angsana New" w:cs="Angsana New"/>
          <w:lang w:eastAsia="zh-CN"/>
        </w:rPr>
        <w:commentReference w:id="7"/>
      </w:r>
    </w:p>
    <w:p w:rsidR="00BD3B7F" w:rsidRPr="00450BEF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450BEF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450BEF">
        <w:rPr>
          <w:rFonts w:ascii="Cordia New" w:hAnsi="Cordia New" w:cs="Cordia New"/>
          <w:noProof/>
          <w:sz w:val="28"/>
        </w:rPr>
        <w:t>CIPS</w:t>
      </w:r>
      <w:r w:rsidRPr="00450BEF">
        <w:rPr>
          <w:rFonts w:ascii="Cordia New" w:hAnsi="Cordia New" w:cs="Cordia New"/>
          <w:noProof/>
          <w:sz w:val="28"/>
          <w:cs/>
        </w:rPr>
        <w:t>/</w:t>
      </w:r>
      <w:r w:rsidRPr="00450BEF">
        <w:rPr>
          <w:rFonts w:ascii="Cordia New" w:hAnsi="Cordia New" w:cs="Cordia New"/>
          <w:noProof/>
          <w:sz w:val="28"/>
        </w:rPr>
        <w:t xml:space="preserve">DCVG </w:t>
      </w:r>
      <w:r w:rsidRPr="00450BEF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450BEF">
        <w:rPr>
          <w:rFonts w:ascii="Cordia New" w:hAnsi="Cordia New" w:cs="Cordia New"/>
          <w:noProof/>
          <w:sz w:val="28"/>
        </w:rPr>
        <w:t>2559</w:t>
      </w:r>
      <w:r w:rsidRPr="00450BEF">
        <w:rPr>
          <w:rFonts w:ascii="Cordia New" w:hAnsi="Cordia New" w:cs="Cordia New"/>
          <w:noProof/>
          <w:sz w:val="28"/>
          <w:cs/>
        </w:rPr>
        <w:t>)</w:t>
      </w:r>
    </w:p>
    <w:p w:rsidR="00BD3B7F" w:rsidRPr="00450BEF" w:rsidRDefault="00BD3B7F" w:rsidP="006C77D6">
      <w:pPr>
        <w:pStyle w:val="ac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50BEF" w:rsidRDefault="00775211" w:rsidP="000D3C8D">
      <w:pPr>
        <w:pStyle w:val="ac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450BEF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การดำเนินงานในอนาคต</w:t>
      </w:r>
    </w:p>
    <w:p w:rsidR="006C77D6" w:rsidRPr="00450BEF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450BEF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450BEF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450BEF">
        <w:rPr>
          <w:rFonts w:ascii="Cordia New" w:hAnsi="Cordia New" w:cs="Cordia New"/>
          <w:sz w:val="28"/>
        </w:rPr>
        <w:t xml:space="preserve">2558 </w:t>
      </w:r>
      <w:r w:rsidRPr="00450BEF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450BEF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450BEF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bookmarkStart w:id="8" w:name="_GoBack"/>
      <w:bookmarkEnd w:id="8"/>
    </w:p>
    <w:p w:rsidR="00741F60" w:rsidRPr="00450BEF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:rsidR="00A4553E" w:rsidRPr="00450BEF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50BEF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50BEF">
        <w:rPr>
          <w:rFonts w:ascii="Cordia New" w:hAnsi="Cordia New" w:cs="Cordia New"/>
          <w:sz w:val="28"/>
        </w:rPr>
        <w:t>1</w:t>
      </w:r>
      <w:r w:rsidR="00FD654A" w:rsidRPr="00450BEF">
        <w:rPr>
          <w:rFonts w:ascii="Cordia New" w:hAnsi="Cordia New" w:cs="Cordia New"/>
          <w:sz w:val="28"/>
          <w:cs/>
        </w:rPr>
        <w:t>.</w:t>
      </w:r>
      <w:r w:rsidR="00FD654A" w:rsidRPr="00450BEF">
        <w:rPr>
          <w:rFonts w:ascii="Cordia New" w:hAnsi="Cordia New" w:cs="Cordia New"/>
          <w:sz w:val="28"/>
        </w:rPr>
        <w:t>7</w:t>
      </w:r>
      <w:r w:rsidRPr="00450BEF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450BEF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:rsidR="009739A7" w:rsidRPr="008A5131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:rsidR="009739A7" w:rsidRPr="008A5131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:rsidR="009739A7" w:rsidRPr="008A5131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>คาดการณ์เสร็จสิ้น</w:t>
            </w:r>
          </w:p>
        </w:tc>
      </w:tr>
      <w:tr w:rsidR="009739A7" w:rsidRPr="00450BEF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</w:pP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 xml:space="preserve">แก้ไขค่า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 xml:space="preserve">CP Under Protection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 xml:space="preserve">ที่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 xml:space="preserve">RC460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 xml:space="preserve">ช่วง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>KP50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>-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>73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>.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>407 ,</w:t>
            </w: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 xml:space="preserve">RC500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>ช่วง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 xml:space="preserve"> KP143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>.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>1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>-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>144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>.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>4, RC630 KP36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>.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 xml:space="preserve">523 RC631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 xml:space="preserve">ช่วง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>KP1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>.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>9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>-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>5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>.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ภายใน </w:t>
            </w:r>
            <w:r w:rsidR="00BC1FED" w:rsidRPr="008A5131">
              <w:rPr>
                <w:rFonts w:ascii="Cordia New" w:hAnsi="Cordia New" w:cs="Cordia New"/>
                <w:sz w:val="28"/>
                <w:highlight w:val="yellow"/>
              </w:rPr>
              <w:t>2559</w:t>
            </w:r>
          </w:p>
        </w:tc>
      </w:tr>
      <w:tr w:rsidR="009739A7" w:rsidRPr="00450BEF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</w:pP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 xml:space="preserve">ซ่อมบำรุง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 xml:space="preserve">Test post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 xml:space="preserve">หายและชำรุด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A20" w:rsidRPr="008A5131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ภายใน </w:t>
            </w:r>
            <w:r w:rsidR="00BC1FED" w:rsidRPr="008A5131">
              <w:rPr>
                <w:rFonts w:ascii="Cordia New" w:hAnsi="Cordia New" w:cs="Cordia New"/>
                <w:sz w:val="28"/>
                <w:highlight w:val="yellow"/>
              </w:rPr>
              <w:t>2559</w:t>
            </w:r>
          </w:p>
        </w:tc>
      </w:tr>
      <w:tr w:rsidR="009739A7" w:rsidRPr="00450BEF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 xml:space="preserve">ตรวจสอบการรบกวนจากโครงสร้างภายนอก ที่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>RC4501 KP3,RC5600 KP91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>.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>3,94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>.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ภายใน </w:t>
            </w:r>
            <w:r w:rsidR="00BC1FED" w:rsidRPr="008A5131">
              <w:rPr>
                <w:rFonts w:ascii="Cordia New" w:hAnsi="Cordia New" w:cs="Cordia New"/>
                <w:sz w:val="28"/>
                <w:highlight w:val="yellow"/>
              </w:rPr>
              <w:t>2559</w:t>
            </w:r>
          </w:p>
        </w:tc>
      </w:tr>
      <w:tr w:rsidR="009739A7" w:rsidRPr="00450BEF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</w:pP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 xml:space="preserve">ตรวจสอบการเกิด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 xml:space="preserve">Short casing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 xml:space="preserve">และทำการแก้ไข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ภายใน </w:t>
            </w:r>
            <w:r w:rsidR="00BC1FED" w:rsidRPr="008A5131">
              <w:rPr>
                <w:rFonts w:ascii="Cordia New" w:hAnsi="Cordia New" w:cs="Cordia New"/>
                <w:sz w:val="28"/>
                <w:highlight w:val="yellow"/>
              </w:rPr>
              <w:t>2559</w:t>
            </w:r>
          </w:p>
        </w:tc>
      </w:tr>
      <w:tr w:rsidR="009739A7" w:rsidRPr="00450BEF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</w:pP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>ตรวจสอบการรบกวนจากโครงสร้างภายนอก ที่</w:t>
            </w: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9739A7" w:rsidRPr="00450BEF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</w:pP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 xml:space="preserve">ตรวจสอบการเกิด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 xml:space="preserve">Short casing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 xml:space="preserve">และทำการแก้ไข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>RC660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 xml:space="preserve">และ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ภายใน </w:t>
            </w:r>
            <w:r w:rsidR="00BC1FED" w:rsidRPr="008A5131">
              <w:rPr>
                <w:rFonts w:ascii="Cordia New" w:hAnsi="Cordia New" w:cs="Cordia New"/>
                <w:sz w:val="28"/>
                <w:highlight w:val="yellow"/>
              </w:rPr>
              <w:t>2559</w:t>
            </w:r>
          </w:p>
        </w:tc>
      </w:tr>
      <w:tr w:rsidR="009739A7" w:rsidRPr="00450BEF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</w:pP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 xml:space="preserve">ตรวจสอบการรบกวนจากโครงสร้างภายนอก ที่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  <w:cs/>
              </w:rPr>
            </w:pPr>
          </w:p>
        </w:tc>
      </w:tr>
      <w:tr w:rsidR="009739A7" w:rsidRPr="00450BEF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</w:pP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 xml:space="preserve">ตรวจสอบการเกิด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 xml:space="preserve">Short casing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 xml:space="preserve">และทำการแก้ไข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ภายใน </w:t>
            </w:r>
            <w:r w:rsidRPr="008A5131">
              <w:rPr>
                <w:rFonts w:ascii="Cordia New" w:hAnsi="Cordia New" w:cs="Cordia New"/>
                <w:sz w:val="28"/>
                <w:highlight w:val="yellow"/>
              </w:rPr>
              <w:t>2559</w:t>
            </w:r>
          </w:p>
        </w:tc>
      </w:tr>
      <w:tr w:rsidR="009739A7" w:rsidRPr="00450BEF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</w:pP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 xml:space="preserve">แก้ไขปัญหาการรบกวนจากท่อภายนอกับท่อ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ภายใน </w:t>
            </w:r>
            <w:r w:rsidRPr="008A5131">
              <w:rPr>
                <w:rFonts w:ascii="Cordia New" w:hAnsi="Cordia New" w:cs="Cordia New"/>
                <w:sz w:val="28"/>
                <w:highlight w:val="yellow"/>
              </w:rPr>
              <w:t>2559</w:t>
            </w:r>
          </w:p>
        </w:tc>
      </w:tr>
      <w:tr w:rsidR="009739A7" w:rsidRPr="00450BEF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 xml:space="preserve">ตรวจสอบการเกิด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 xml:space="preserve">Short casing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 xml:space="preserve">และทำการแก้ไข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ภายใน </w:t>
            </w:r>
            <w:r w:rsidRPr="008A5131">
              <w:rPr>
                <w:rFonts w:ascii="Cordia New" w:hAnsi="Cordia New" w:cs="Cordia New"/>
                <w:sz w:val="28"/>
                <w:highlight w:val="yellow"/>
              </w:rPr>
              <w:t>2559</w:t>
            </w:r>
          </w:p>
        </w:tc>
      </w:tr>
      <w:tr w:rsidR="009739A7" w:rsidRPr="00450BEF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 xml:space="preserve">ซ่อมบำรุง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 xml:space="preserve">Test post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 xml:space="preserve">หายและชำรุด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ภายใน </w:t>
            </w:r>
            <w:r w:rsidRPr="008A5131">
              <w:rPr>
                <w:rFonts w:ascii="Cordia New" w:hAnsi="Cordia New" w:cs="Cordia New"/>
                <w:sz w:val="28"/>
                <w:highlight w:val="yellow"/>
              </w:rPr>
              <w:t>2559</w:t>
            </w:r>
          </w:p>
        </w:tc>
      </w:tr>
      <w:tr w:rsidR="009739A7" w:rsidRPr="00450BEF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 xml:space="preserve">ตรวจสอบการรบกวนจากโครงสร้างภายนอก ที่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ภายใน </w:t>
            </w:r>
            <w:r w:rsidRPr="008A5131">
              <w:rPr>
                <w:rFonts w:ascii="Cordia New" w:hAnsi="Cordia New" w:cs="Cordia New"/>
                <w:sz w:val="28"/>
                <w:highlight w:val="yellow"/>
              </w:rPr>
              <w:t>2559</w:t>
            </w:r>
          </w:p>
        </w:tc>
      </w:tr>
      <w:tr w:rsidR="009739A7" w:rsidRPr="00450BEF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 xml:space="preserve">ตรวจสอบการรบกวนจากโครงสร้างภายนอก ที่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ภายใน </w:t>
            </w:r>
            <w:r w:rsidRPr="008A5131">
              <w:rPr>
                <w:rFonts w:ascii="Cordia New" w:hAnsi="Cordia New" w:cs="Cordia New"/>
                <w:sz w:val="28"/>
                <w:highlight w:val="yellow"/>
              </w:rPr>
              <w:t>2559</w:t>
            </w:r>
          </w:p>
        </w:tc>
      </w:tr>
      <w:tr w:rsidR="009739A7" w:rsidRPr="00450BEF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 xml:space="preserve">ตรวจสอบการรบกวนจากโครงสร้างภายนอก ที่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A7" w:rsidRPr="008A5131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ภายใน </w:t>
            </w:r>
            <w:r w:rsidRPr="008A5131">
              <w:rPr>
                <w:rFonts w:ascii="Cordia New" w:hAnsi="Cordia New" w:cs="Cordia New"/>
                <w:sz w:val="28"/>
                <w:highlight w:val="yellow"/>
              </w:rPr>
              <w:t>2559</w:t>
            </w:r>
          </w:p>
        </w:tc>
      </w:tr>
      <w:tr w:rsidR="00BC1FED" w:rsidRPr="00450BEF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D" w:rsidRPr="008A5131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 xml:space="preserve">ตรวจสอบการเกิด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 xml:space="preserve">Short casing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  <w:cs/>
              </w:rPr>
              <w:t xml:space="preserve">และทำการแก้ไข </w:t>
            </w:r>
            <w:r w:rsidRPr="008A5131">
              <w:rPr>
                <w:rFonts w:ascii="Cordia New" w:hAnsi="Cordia New" w:cs="Cordia New"/>
                <w:b w:val="0"/>
                <w:bCs w:val="0"/>
                <w:sz w:val="28"/>
                <w:highlight w:val="yellow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D" w:rsidRPr="008A5131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ED" w:rsidRPr="008A5131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 w:hint="cs"/>
                <w:sz w:val="28"/>
                <w:highlight w:val="yellow"/>
                <w:cs/>
              </w:rPr>
            </w:pPr>
            <w:r w:rsidRPr="008A5131"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ภายใน </w:t>
            </w:r>
            <w:r w:rsidRPr="008A5131">
              <w:rPr>
                <w:rFonts w:ascii="Cordia New" w:hAnsi="Cordia New" w:cs="Cordia New"/>
                <w:sz w:val="28"/>
                <w:highlight w:val="yellow"/>
              </w:rPr>
              <w:t>2559</w:t>
            </w:r>
          </w:p>
        </w:tc>
      </w:tr>
    </w:tbl>
    <w:p w:rsidR="00775211" w:rsidRPr="00450BEF" w:rsidRDefault="00775211" w:rsidP="000D3C8D">
      <w:pPr>
        <w:pStyle w:val="ac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50BEF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450BEF" w:rsidRDefault="00FD5A4B" w:rsidP="00741F60">
      <w:pPr>
        <w:pStyle w:val="ac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450BEF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450BEF">
        <w:rPr>
          <w:rFonts w:ascii="Cordia New" w:hAnsi="Cordia New"/>
          <w:sz w:val="28"/>
          <w:highlight w:val="yellow"/>
        </w:rPr>
        <w:t xml:space="preserve">Test Post </w:t>
      </w:r>
      <w:r w:rsidRPr="00450BEF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sectPr w:rsidR="00775211" w:rsidRPr="00450BEF" w:rsidSect="0058437D">
      <w:headerReference w:type="default" r:id="rId15"/>
      <w:footerReference w:type="default" r:id="rId16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SuurBuur" w:date="2017-01-06T11:48:00Z" w:initials="S">
    <w:p w:rsidR="00E10DD5" w:rsidRDefault="00E10DD5">
      <w:pPr>
        <w:pStyle w:val="afa"/>
      </w:pPr>
      <w:r>
        <w:rPr>
          <w:rStyle w:val="af9"/>
        </w:rPr>
        <w:annotationRef/>
      </w:r>
      <w:r>
        <w:rPr>
          <w:rFonts w:hint="cs"/>
          <w:cs/>
        </w:rPr>
        <w:t>ส่งมาเป็นรูปทั้งกราฟเลย</w:t>
      </w:r>
    </w:p>
  </w:comment>
  <w:comment w:id="7" w:author="SuurBuur" w:date="2017-01-06T11:49:00Z" w:initials="S">
    <w:p w:rsidR="00E10DD5" w:rsidRDefault="00E10DD5">
      <w:pPr>
        <w:pStyle w:val="afa"/>
      </w:pPr>
      <w:r>
        <w:rPr>
          <w:rStyle w:val="af9"/>
        </w:rPr>
        <w:annotationRef/>
      </w:r>
      <w:r>
        <w:rPr>
          <w:rFonts w:hint="cs"/>
          <w:cs/>
        </w:rPr>
        <w:t>ส่งมาทั้งกราฟเป็นรูป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EB0" w:rsidRDefault="007B3EB0">
      <w:r>
        <w:separator/>
      </w:r>
    </w:p>
  </w:endnote>
  <w:endnote w:type="continuationSeparator" w:id="0">
    <w:p w:rsidR="007B3EB0" w:rsidRDefault="007B3EB0">
      <w:r>
        <w:continuationSeparator/>
      </w:r>
    </w:p>
  </w:endnote>
  <w:endnote w:type="continuationNotice" w:id="1">
    <w:p w:rsidR="007B3EB0" w:rsidRDefault="007B3E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Content>
          <w:p w:rsidR="00E10DD5" w:rsidRDefault="00E10DD5" w:rsidP="00566EAE">
            <w:pPr>
              <w:pStyle w:val="a5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B48B16" wp14:editId="1D488FDB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E10DD5" w:rsidRPr="00E32510" w:rsidRDefault="00E10DD5" w:rsidP="00566EAE">
            <w:pPr>
              <w:pStyle w:val="a5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267C6B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267C6B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E10DD5" w:rsidRPr="00456DA4" w:rsidRDefault="00E10DD5" w:rsidP="00456DA4">
    <w:pPr>
      <w:pStyle w:val="a3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Content>
          <w:p w:rsidR="00E10DD5" w:rsidRDefault="00E10DD5" w:rsidP="00566EAE">
            <w:pPr>
              <w:pStyle w:val="a5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D68D73C" wp14:editId="4A160538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E10DD5" w:rsidRPr="00E32510" w:rsidRDefault="00E10DD5" w:rsidP="00566EAE">
            <w:pPr>
              <w:pStyle w:val="a5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A513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A513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E10DD5" w:rsidRPr="00456DA4" w:rsidRDefault="00E10DD5" w:rsidP="00456DA4">
    <w:pPr>
      <w:pStyle w:val="a3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EB0" w:rsidRDefault="007B3EB0">
      <w:r>
        <w:separator/>
      </w:r>
    </w:p>
  </w:footnote>
  <w:footnote w:type="continuationSeparator" w:id="0">
    <w:p w:rsidR="007B3EB0" w:rsidRDefault="007B3EB0">
      <w:r>
        <w:continuationSeparator/>
      </w:r>
    </w:p>
  </w:footnote>
  <w:footnote w:type="continuationNotice" w:id="1">
    <w:p w:rsidR="007B3EB0" w:rsidRDefault="007B3EB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DD5" w:rsidRDefault="00E10DD5" w:rsidP="00A12DEF">
    <w:pPr>
      <w:pStyle w:val="a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4384" behindDoc="0" locked="0" layoutInCell="1" allowOverlap="1" wp14:anchorId="117F42BA" wp14:editId="5A2FA40C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E10DD5" w:rsidRPr="00A12DEF" w:rsidRDefault="00E10DD5" w:rsidP="00A12DEF">
    <w:pPr>
      <w:pStyle w:val="a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1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255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9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E10DD5" w:rsidRPr="00E32510" w:rsidRDefault="00E10DD5" w:rsidP="00A12DEF">
    <w:pPr>
      <w:pStyle w:val="a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70B54F53" wp14:editId="76B123BA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DD5" w:rsidRDefault="00E10DD5" w:rsidP="00A12DEF">
    <w:pPr>
      <w:pStyle w:val="a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B9747BA" wp14:editId="55A7896E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E10DD5" w:rsidRPr="00A12DEF" w:rsidRDefault="00E10DD5" w:rsidP="00A12DEF">
    <w:pPr>
      <w:pStyle w:val="a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1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255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9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E10DD5" w:rsidRPr="00E32510" w:rsidRDefault="00E10DD5" w:rsidP="00A12DEF">
    <w:pPr>
      <w:pStyle w:val="a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7501928" wp14:editId="76E1BEFD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5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64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37FE8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B8E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C6B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BEF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6E7E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EB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2F2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131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2D5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3E1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1F9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12BC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0C0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C8D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0DD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BAD"/>
    <w:rPr>
      <w:sz w:val="24"/>
      <w:szCs w:val="28"/>
    </w:rPr>
  </w:style>
  <w:style w:type="paragraph" w:styleId="1">
    <w:name w:val="heading 1"/>
    <w:basedOn w:val="a"/>
    <w:next w:val="a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5">
    <w:name w:val="heading 5"/>
    <w:basedOn w:val="a"/>
    <w:next w:val="a"/>
    <w:link w:val="50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52B64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E52B64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E52B64"/>
  </w:style>
  <w:style w:type="table" w:styleId="a8">
    <w:name w:val="Table Grid"/>
    <w:basedOn w:val="a1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rsid w:val="00B70E63"/>
    <w:rPr>
      <w:color w:val="0000FF"/>
      <w:u w:val="single"/>
    </w:rPr>
  </w:style>
  <w:style w:type="character" w:styleId="aa">
    <w:name w:val="FollowedHyperlink"/>
    <w:basedOn w:val="a0"/>
    <w:rsid w:val="00EB3832"/>
    <w:rPr>
      <w:color w:val="800080"/>
      <w:u w:val="single"/>
    </w:rPr>
  </w:style>
  <w:style w:type="paragraph" w:styleId="ab">
    <w:name w:val="Normal (Web)"/>
    <w:basedOn w:val="a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a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ac">
    <w:name w:val="List Paragraph"/>
    <w:basedOn w:val="a"/>
    <w:link w:val="ad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ae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af">
    <w:name w:val="Strong"/>
    <w:basedOn w:val="a0"/>
    <w:uiPriority w:val="22"/>
    <w:qFormat/>
    <w:rsid w:val="00F95561"/>
    <w:rPr>
      <w:b/>
      <w:bCs/>
    </w:rPr>
  </w:style>
  <w:style w:type="character" w:styleId="af0">
    <w:name w:val="Emphasis"/>
    <w:basedOn w:val="a0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a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af1">
    <w:name w:val="footnote text"/>
    <w:basedOn w:val="a"/>
    <w:link w:val="af2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af2">
    <w:name w:val="ข้อความเชิงอรรถ อักขระ"/>
    <w:basedOn w:val="a0"/>
    <w:link w:val="af1"/>
    <w:uiPriority w:val="99"/>
    <w:rsid w:val="002D5FE6"/>
    <w:rPr>
      <w:rFonts w:ascii="Calibri" w:eastAsia="Times New Roman" w:hAnsi="Calibri" w:cs="Cordia New"/>
      <w:lang w:bidi="ar-SA"/>
    </w:rPr>
  </w:style>
  <w:style w:type="character" w:styleId="af3">
    <w:name w:val="Subtle Emphasis"/>
    <w:basedOn w:val="a0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a1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f4">
    <w:name w:val="Balloon Text"/>
    <w:basedOn w:val="a"/>
    <w:link w:val="af5"/>
    <w:rsid w:val="00B657A3"/>
    <w:rPr>
      <w:rFonts w:ascii="Tahoma" w:hAnsi="Tahoma"/>
      <w:sz w:val="16"/>
      <w:szCs w:val="20"/>
    </w:rPr>
  </w:style>
  <w:style w:type="character" w:customStyle="1" w:styleId="af5">
    <w:name w:val="ข้อความบอลลูน อักขระ"/>
    <w:basedOn w:val="a0"/>
    <w:link w:val="af4"/>
    <w:rsid w:val="00B657A3"/>
    <w:rPr>
      <w:rFonts w:ascii="Tahoma" w:hAnsi="Tahoma"/>
      <w:sz w:val="16"/>
    </w:rPr>
  </w:style>
  <w:style w:type="character" w:styleId="af6">
    <w:name w:val="Placeholder Text"/>
    <w:basedOn w:val="a0"/>
    <w:uiPriority w:val="99"/>
    <w:semiHidden/>
    <w:rsid w:val="00A971CD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f7">
    <w:name w:val="Subtitle"/>
    <w:basedOn w:val="a"/>
    <w:link w:val="af8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af8">
    <w:name w:val="ชื่อเรื่องรอง อักขระ"/>
    <w:basedOn w:val="a0"/>
    <w:link w:val="af7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af9">
    <w:name w:val="annotation reference"/>
    <w:basedOn w:val="a0"/>
    <w:rsid w:val="005004FA"/>
    <w:rPr>
      <w:sz w:val="16"/>
      <w:szCs w:val="16"/>
    </w:rPr>
  </w:style>
  <w:style w:type="paragraph" w:styleId="afa">
    <w:name w:val="annotation text"/>
    <w:basedOn w:val="a"/>
    <w:link w:val="afb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afb">
    <w:name w:val="ข้อความข้อคิดเห็น อักขระ"/>
    <w:basedOn w:val="a0"/>
    <w:link w:val="afa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a0"/>
    <w:rsid w:val="00F01828"/>
  </w:style>
  <w:style w:type="character" w:styleId="HTML">
    <w:name w:val="HTML Cite"/>
    <w:basedOn w:val="a0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a0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a0"/>
    <w:rsid w:val="008D4348"/>
    <w:rPr>
      <w:color w:val="009900"/>
    </w:rPr>
  </w:style>
  <w:style w:type="paragraph" w:styleId="afc">
    <w:name w:val="Document Map"/>
    <w:basedOn w:val="a"/>
    <w:link w:val="afd"/>
    <w:rsid w:val="008D4348"/>
    <w:rPr>
      <w:rFonts w:ascii="Tahoma" w:hAnsi="Tahoma"/>
      <w:sz w:val="16"/>
      <w:szCs w:val="20"/>
    </w:rPr>
  </w:style>
  <w:style w:type="character" w:customStyle="1" w:styleId="afd">
    <w:name w:val="ผังเอกสาร อักขระ"/>
    <w:basedOn w:val="a0"/>
    <w:link w:val="afc"/>
    <w:rsid w:val="008D4348"/>
    <w:rPr>
      <w:rFonts w:ascii="Tahoma" w:hAnsi="Tahoma"/>
      <w:sz w:val="16"/>
    </w:rPr>
  </w:style>
  <w:style w:type="character" w:customStyle="1" w:styleId="txthead1">
    <w:name w:val="txt_head1"/>
    <w:basedOn w:val="a0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a6">
    <w:name w:val="ท้ายกระดาษ อักขระ"/>
    <w:basedOn w:val="a0"/>
    <w:link w:val="a5"/>
    <w:uiPriority w:val="99"/>
    <w:rsid w:val="005900EC"/>
    <w:rPr>
      <w:sz w:val="24"/>
      <w:szCs w:val="28"/>
    </w:rPr>
  </w:style>
  <w:style w:type="character" w:customStyle="1" w:styleId="50">
    <w:name w:val="หัวเรื่อง 5 อักขระ"/>
    <w:basedOn w:val="a0"/>
    <w:link w:val="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a4">
    <w:name w:val="หัวกระดาษ อักขระ"/>
    <w:basedOn w:val="a0"/>
    <w:link w:val="a3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a1"/>
    <w:next w:val="a8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รายการย่อหน้า อักขระ"/>
    <w:basedOn w:val="a0"/>
    <w:link w:val="ac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a1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e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aff">
    <w:name w:val="annotation subject"/>
    <w:basedOn w:val="afa"/>
    <w:next w:val="afa"/>
    <w:link w:val="aff0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aff0">
    <w:name w:val="ชื่อเรื่องของข้อคิดเห็น อักขระ"/>
    <w:basedOn w:val="afb"/>
    <w:link w:val="aff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BAD"/>
    <w:rPr>
      <w:sz w:val="24"/>
      <w:szCs w:val="28"/>
    </w:rPr>
  </w:style>
  <w:style w:type="paragraph" w:styleId="1">
    <w:name w:val="heading 1"/>
    <w:basedOn w:val="a"/>
    <w:next w:val="a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5">
    <w:name w:val="heading 5"/>
    <w:basedOn w:val="a"/>
    <w:next w:val="a"/>
    <w:link w:val="50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52B64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E52B64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E52B64"/>
  </w:style>
  <w:style w:type="table" w:styleId="a8">
    <w:name w:val="Table Grid"/>
    <w:basedOn w:val="a1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rsid w:val="00B70E63"/>
    <w:rPr>
      <w:color w:val="0000FF"/>
      <w:u w:val="single"/>
    </w:rPr>
  </w:style>
  <w:style w:type="character" w:styleId="aa">
    <w:name w:val="FollowedHyperlink"/>
    <w:basedOn w:val="a0"/>
    <w:rsid w:val="00EB3832"/>
    <w:rPr>
      <w:color w:val="800080"/>
      <w:u w:val="single"/>
    </w:rPr>
  </w:style>
  <w:style w:type="paragraph" w:styleId="ab">
    <w:name w:val="Normal (Web)"/>
    <w:basedOn w:val="a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a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ac">
    <w:name w:val="List Paragraph"/>
    <w:basedOn w:val="a"/>
    <w:link w:val="ad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ae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af">
    <w:name w:val="Strong"/>
    <w:basedOn w:val="a0"/>
    <w:uiPriority w:val="22"/>
    <w:qFormat/>
    <w:rsid w:val="00F95561"/>
    <w:rPr>
      <w:b/>
      <w:bCs/>
    </w:rPr>
  </w:style>
  <w:style w:type="character" w:styleId="af0">
    <w:name w:val="Emphasis"/>
    <w:basedOn w:val="a0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a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af1">
    <w:name w:val="footnote text"/>
    <w:basedOn w:val="a"/>
    <w:link w:val="af2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af2">
    <w:name w:val="ข้อความเชิงอรรถ อักขระ"/>
    <w:basedOn w:val="a0"/>
    <w:link w:val="af1"/>
    <w:uiPriority w:val="99"/>
    <w:rsid w:val="002D5FE6"/>
    <w:rPr>
      <w:rFonts w:ascii="Calibri" w:eastAsia="Times New Roman" w:hAnsi="Calibri" w:cs="Cordia New"/>
      <w:lang w:bidi="ar-SA"/>
    </w:rPr>
  </w:style>
  <w:style w:type="character" w:styleId="af3">
    <w:name w:val="Subtle Emphasis"/>
    <w:basedOn w:val="a0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a1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f4">
    <w:name w:val="Balloon Text"/>
    <w:basedOn w:val="a"/>
    <w:link w:val="af5"/>
    <w:rsid w:val="00B657A3"/>
    <w:rPr>
      <w:rFonts w:ascii="Tahoma" w:hAnsi="Tahoma"/>
      <w:sz w:val="16"/>
      <w:szCs w:val="20"/>
    </w:rPr>
  </w:style>
  <w:style w:type="character" w:customStyle="1" w:styleId="af5">
    <w:name w:val="ข้อความบอลลูน อักขระ"/>
    <w:basedOn w:val="a0"/>
    <w:link w:val="af4"/>
    <w:rsid w:val="00B657A3"/>
    <w:rPr>
      <w:rFonts w:ascii="Tahoma" w:hAnsi="Tahoma"/>
      <w:sz w:val="16"/>
    </w:rPr>
  </w:style>
  <w:style w:type="character" w:styleId="af6">
    <w:name w:val="Placeholder Text"/>
    <w:basedOn w:val="a0"/>
    <w:uiPriority w:val="99"/>
    <w:semiHidden/>
    <w:rsid w:val="00A971CD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f7">
    <w:name w:val="Subtitle"/>
    <w:basedOn w:val="a"/>
    <w:link w:val="af8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af8">
    <w:name w:val="ชื่อเรื่องรอง อักขระ"/>
    <w:basedOn w:val="a0"/>
    <w:link w:val="af7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af9">
    <w:name w:val="annotation reference"/>
    <w:basedOn w:val="a0"/>
    <w:rsid w:val="005004FA"/>
    <w:rPr>
      <w:sz w:val="16"/>
      <w:szCs w:val="16"/>
    </w:rPr>
  </w:style>
  <w:style w:type="paragraph" w:styleId="afa">
    <w:name w:val="annotation text"/>
    <w:basedOn w:val="a"/>
    <w:link w:val="afb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afb">
    <w:name w:val="ข้อความข้อคิดเห็น อักขระ"/>
    <w:basedOn w:val="a0"/>
    <w:link w:val="afa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a0"/>
    <w:rsid w:val="00F01828"/>
  </w:style>
  <w:style w:type="character" w:styleId="HTML">
    <w:name w:val="HTML Cite"/>
    <w:basedOn w:val="a0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a0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a0"/>
    <w:rsid w:val="008D4348"/>
    <w:rPr>
      <w:color w:val="009900"/>
    </w:rPr>
  </w:style>
  <w:style w:type="paragraph" w:styleId="afc">
    <w:name w:val="Document Map"/>
    <w:basedOn w:val="a"/>
    <w:link w:val="afd"/>
    <w:rsid w:val="008D4348"/>
    <w:rPr>
      <w:rFonts w:ascii="Tahoma" w:hAnsi="Tahoma"/>
      <w:sz w:val="16"/>
      <w:szCs w:val="20"/>
    </w:rPr>
  </w:style>
  <w:style w:type="character" w:customStyle="1" w:styleId="afd">
    <w:name w:val="ผังเอกสาร อักขระ"/>
    <w:basedOn w:val="a0"/>
    <w:link w:val="afc"/>
    <w:rsid w:val="008D4348"/>
    <w:rPr>
      <w:rFonts w:ascii="Tahoma" w:hAnsi="Tahoma"/>
      <w:sz w:val="16"/>
    </w:rPr>
  </w:style>
  <w:style w:type="character" w:customStyle="1" w:styleId="txthead1">
    <w:name w:val="txt_head1"/>
    <w:basedOn w:val="a0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a6">
    <w:name w:val="ท้ายกระดาษ อักขระ"/>
    <w:basedOn w:val="a0"/>
    <w:link w:val="a5"/>
    <w:uiPriority w:val="99"/>
    <w:rsid w:val="005900EC"/>
    <w:rPr>
      <w:sz w:val="24"/>
      <w:szCs w:val="28"/>
    </w:rPr>
  </w:style>
  <w:style w:type="character" w:customStyle="1" w:styleId="50">
    <w:name w:val="หัวเรื่อง 5 อักขระ"/>
    <w:basedOn w:val="a0"/>
    <w:link w:val="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a4">
    <w:name w:val="หัวกระดาษ อักขระ"/>
    <w:basedOn w:val="a0"/>
    <w:link w:val="a3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a1"/>
    <w:next w:val="a8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รายการย่อหน้า อักขระ"/>
    <w:basedOn w:val="a0"/>
    <w:link w:val="ac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a1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e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aff">
    <w:name w:val="annotation subject"/>
    <w:basedOn w:val="afa"/>
    <w:next w:val="afa"/>
    <w:link w:val="aff0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aff0">
    <w:name w:val="ชื่อเรื่องของข้อคิดเห็น อักขระ"/>
    <w:basedOn w:val="afb"/>
    <w:link w:val="aff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93272192"/>
        <c:axId val="293270272"/>
      </c:barChart>
      <c:valAx>
        <c:axId val="293270272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93272192"/>
        <c:crosses val="autoZero"/>
        <c:crossBetween val="between"/>
      </c:valAx>
      <c:catAx>
        <c:axId val="293272192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93270272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th-TH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th-TH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th-TH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th-TH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4558720"/>
        <c:axId val="294671104"/>
      </c:barChart>
      <c:catAx>
        <c:axId val="294558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th-TH"/>
          </a:p>
        </c:txPr>
        <c:crossAx val="294671104"/>
        <c:crosses val="autoZero"/>
        <c:auto val="1"/>
        <c:lblAlgn val="ctr"/>
        <c:lblOffset val="100"/>
        <c:noMultiLvlLbl val="0"/>
      </c:catAx>
      <c:valAx>
        <c:axId val="29467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th-TH"/>
          </a:p>
        </c:txPr>
        <c:crossAx val="294558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th-TH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2B49D-7133-405D-9989-00B7227C8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610</Words>
  <Characters>3481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Jiraporn</dc:creator>
  <cp:lastModifiedBy>Farang</cp:lastModifiedBy>
  <cp:revision>4</cp:revision>
  <cp:lastPrinted>2016-06-06T07:45:00Z</cp:lastPrinted>
  <dcterms:created xsi:type="dcterms:W3CDTF">2017-03-29T13:51:00Z</dcterms:created>
  <dcterms:modified xsi:type="dcterms:W3CDTF">2017-03-30T08:35:00Z</dcterms:modified>
</cp:coreProperties>
</file>