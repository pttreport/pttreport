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proofErr w:type="spellStart"/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Patroling</w:t>
            </w:r>
            <w:proofErr w:type="spellEnd"/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</w:t>
            </w:r>
            <w:r w:rsidR="00607E11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ท่ออยู่ในความดูแลครบถ้วนตามมาตรฐาน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-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607E11"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แผนงาน </w:t>
            </w:r>
            <w:r>
              <w:rPr>
                <w:rFonts w:asciiTheme="minorBidi" w:hAnsiTheme="minorBidi" w:cstheme="minorBidi"/>
                <w:sz w:val="28"/>
              </w:rPr>
              <w:t xml:space="preserve">ROV 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จำนวน </w:t>
            </w:r>
            <w:r>
              <w:rPr>
                <w:rFonts w:asciiTheme="minorBidi" w:hAnsiTheme="minorBidi" w:cstheme="minorBidi"/>
                <w:sz w:val="28"/>
              </w:rPr>
              <w:t>14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เส้น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รายละเอียดงาน</w:t>
            </w:r>
            <w:r>
              <w:rPr>
                <w:rFonts w:asciiTheme="minorBidi" w:hAnsiTheme="minorBidi" w:cstheme="minorBidi"/>
                <w:sz w:val="28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</w:rPr>
              <w:t>Progress/Weight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ออก </w:t>
            </w:r>
            <w:r>
              <w:rPr>
                <w:rFonts w:asciiTheme="minorBidi" w:hAnsiTheme="minorBidi" w:cstheme="minorBidi"/>
                <w:sz w:val="28"/>
              </w:rPr>
              <w:t xml:space="preserve">PO                   </w:t>
            </w:r>
            <w:r>
              <w:rPr>
                <w:rFonts w:asciiTheme="minorBidi" w:hAnsiTheme="minorBidi" w:cstheme="minorBidi"/>
                <w:sz w:val="28"/>
              </w:rPr>
              <w:tab/>
              <w:t>10%/30%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field work                 </w:t>
            </w:r>
            <w:r>
              <w:rPr>
                <w:rFonts w:asciiTheme="minorBidi" w:hAnsiTheme="minorBidi" w:cstheme="minorBidi"/>
                <w:sz w:val="28"/>
              </w:rPr>
              <w:tab/>
              <w:t>0%/50%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Receive report     </w:t>
            </w:r>
            <w:r>
              <w:rPr>
                <w:rFonts w:asciiTheme="minorBidi" w:hAnsiTheme="minorBidi" w:cstheme="minorBidi"/>
                <w:sz w:val="28"/>
              </w:rPr>
              <w:tab/>
              <w:t>0%/20%</w:t>
            </w:r>
            <w:r>
              <w:rPr>
                <w:rFonts w:asciiTheme="minorBidi" w:hAnsiTheme="minorBidi" w:cstheme="minorBidi"/>
                <w:sz w:val="28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อยู่ระหว่างจัดจ้าง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Field work Q3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607E11">
              <w:rPr>
                <w:rFonts w:asciiTheme="minorBidi" w:hAnsiTheme="minorBidi" w:cstheme="minorBidi"/>
                <w:sz w:val="28"/>
                <w:highlight w:val="green"/>
              </w:rPr>
              <w:t>23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แผนงานขุดซ่อมและ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เสริมความแข็งแรงท่อ</w:t>
            </w:r>
            <w:r>
              <w:rPr>
                <w:rFonts w:asciiTheme="minorBidi" w:hAnsiTheme="minorBidi" w:cstheme="minorBidi"/>
                <w:sz w:val="28"/>
              </w:rPr>
              <w:t>0/11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t>Coating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ท่อ </w:t>
            </w:r>
            <w:r>
              <w:rPr>
                <w:rFonts w:asciiTheme="minorBidi" w:hAnsiTheme="minorBidi" w:cstheme="minorBidi"/>
                <w:sz w:val="28"/>
              </w:rPr>
              <w:t>0/5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  <w:t>Life extension                    0/6</w:t>
            </w:r>
            <w:r>
              <w:rPr>
                <w:rFonts w:asciiTheme="minorBidi" w:hAnsiTheme="minorBidi" w:cstheme="minorBidi"/>
                <w:sz w:val="28"/>
                <w:cs/>
              </w:rPr>
              <w:t xml:space="preserve">  จุด</w:t>
            </w:r>
            <w:r>
              <w:rPr>
                <w:rFonts w:asciiTheme="minorBidi" w:hAnsiTheme="minorBidi" w:cstheme="minorBidi"/>
                <w:sz w:val="28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07E1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อยู่ระหว่างการจัดจ้าง และประเมินความเป็นไปได้ในการขุดตรวจสอบ และซ่อม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07E11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ซ่อมจุดกัดเซาะที่เกิดขึ้นใหม่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 xml:space="preserve">R5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>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 xml:space="preserve">R8 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 xml:space="preserve"> 0/8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ซ่อมโครงสร้างจุดกัดเซาะเดิม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  <w:t>R8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ab/>
              <w:t>0/45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 จุด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อยู่ระหว่างการจัดจ้าง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เริ่มเข้าดำเนินการ ช่วง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>Q2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br/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07E11">
              <w:rPr>
                <w:rFonts w:asciiTheme="minorBidi" w:hAnsiTheme="minorBidi" w:cs="Cordia New"/>
                <w:sz w:val="28"/>
                <w:highlight w:val="yellow"/>
              </w:rPr>
              <w:t>15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  <w:t>สถานี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10/15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รวม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10/59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07E1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Q1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จำนวน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10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สถานี ดำเนินการแล้วเสร็จ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lastRenderedPageBreak/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607E11">
              <w:rPr>
                <w:rFonts w:asciiTheme="minorBidi" w:hAnsiTheme="minorBidi" w:cstheme="minorBidi"/>
                <w:sz w:val="28"/>
                <w:highlight w:val="yellow"/>
              </w:rPr>
              <w:t>21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607E11">
              <w:rPr>
                <w:rFonts w:asciiTheme="minorBidi" w:hAnsiTheme="minorBidi" w:cstheme="minorBidi"/>
                <w:sz w:val="28"/>
                <w:highlight w:val="yellow"/>
              </w:rPr>
              <w:t>27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607E1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  <w:tc>
          <w:tcPr>
            <w:tcW w:w="2126" w:type="dxa"/>
          </w:tcPr>
          <w:p w:rsidR="00077923" w:rsidRPr="0012516C" w:rsidRDefault="00607E1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อัพเดทล่าช้าเนื่องจากมีการเปลี่ยนไปใช้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CP on 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607E11">
              <w:rPr>
                <w:rFonts w:asciiTheme="minorBidi" w:hAnsiTheme="minorBidi" w:cstheme="minorBidi"/>
                <w:sz w:val="28"/>
                <w:highlight w:val="yellow"/>
              </w:rPr>
              <w:t>31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607E11"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607E1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ทุกเส้นท่อสภาพท่อสะอาด พร้อมสำหรับ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ILI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proofErr w:type="spellStart"/>
            <w:r>
              <w:rPr>
                <w:rFonts w:asciiTheme="minorBidi" w:hAnsiTheme="minorBidi" w:cstheme="minorBidi"/>
                <w:sz w:val="28"/>
                <w:highlight w:val="yellow"/>
              </w:rPr>
              <w:t>ILI</w:t>
            </w:r>
            <w:proofErr w:type="spellEnd"/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มีกำหนดดำเนินการเดือน ส.ค.เป็นต้นไป</w:t>
            </w:r>
          </w:p>
        </w:tc>
        <w:tc>
          <w:tcPr>
            <w:tcW w:w="2126" w:type="dxa"/>
          </w:tcPr>
          <w:p w:rsidR="00077923" w:rsidRPr="0012516C" w:rsidRDefault="00607E1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เส้นท่อ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ERP-DPCU,PRP-DPCU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-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607E1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25%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07E1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เขต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  <w:t xml:space="preserve">         จำนวนสถานี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0/34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3/35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R3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31/39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6/6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R6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R7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R8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R9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0/22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0/10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R11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  <w:t>0/14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รวม                   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40/158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07E1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ผลดำเนินงานครบถ้วนตามแผน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โดยในไตรมาศที่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1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ดำเนินการแล้วเสร็จ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40/40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สถานี ในพื้นที่ เขต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2, 3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 และ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5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607E1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07E1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RC190, RC220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ดำเนินการศึกษาแนวทางตรวจสภาพท่อ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Offshore </w:t>
            </w:r>
            <w:proofErr w:type="spellStart"/>
            <w:r>
              <w:rPr>
                <w:rFonts w:asciiTheme="minorBidi" w:hAnsiTheme="minorBidi" w:cstheme="minorBidi"/>
                <w:sz w:val="28"/>
                <w:highlight w:val="yellow"/>
              </w:rPr>
              <w:t>Spurline</w:t>
            </w:r>
            <w:proofErr w:type="spellEnd"/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ด้วย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ILI PIG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  <w:t>-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ab/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อยู่ระหว่างจัดหาข้อมูลที่ต้องใช้ในการศึกษาฯ ให้กับบริษัทที่ปรึกษา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br/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07E1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607E1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0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607E1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 xml:space="preserve">แผนดำเนินงาน 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 xml:space="preserve">Q3 </w:t>
            </w:r>
            <w:r>
              <w:rPr>
                <w:rFonts w:asciiTheme="minorBidi" w:hAnsiTheme="minorBidi" w:cstheme="minorBidi"/>
                <w:sz w:val="28"/>
                <w:highlight w:val="yellow"/>
                <w:cs/>
              </w:rPr>
              <w:t>อยู่ระหว่างการจัดจ้าง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607E1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-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07E1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07E1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50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Chemical </w:t>
      </w:r>
      <w:proofErr w:type="spellStart"/>
      <w:r w:rsidRPr="0012516C">
        <w:rPr>
          <w:rFonts w:asciiTheme="minorBidi" w:hAnsiTheme="minorBidi" w:cstheme="minorBidi"/>
          <w:sz w:val="28"/>
          <w:highlight w:val="lightGray"/>
        </w:rPr>
        <w:t>Threatment</w:t>
      </w:r>
      <w:proofErr w:type="spellEnd"/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>ตามที่แสดง</w:t>
      </w:r>
      <w:r w:rsidR="00D0402C" w:rsidRPr="0012516C">
        <w:rPr>
          <w:rFonts w:ascii="Cordia New" w:hAnsi="Cordia New"/>
          <w:sz w:val="28"/>
          <w:highlight w:val="lightGray"/>
          <w:cs/>
        </w:rPr>
        <w:lastRenderedPageBreak/>
        <w:t xml:space="preserve">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proofErr w:type="spellStart"/>
      <w:r w:rsidR="008A4484" w:rsidRPr="0012516C">
        <w:rPr>
          <w:rFonts w:ascii="Cordia New" w:hAnsi="Cordia New"/>
          <w:sz w:val="28"/>
          <w:highlight w:val="lightGray"/>
        </w:rPr>
        <w:t>Testpost</w:t>
      </w:r>
      <w:proofErr w:type="spellEnd"/>
      <w:r w:rsidR="008A4484" w:rsidRPr="0012516C">
        <w:rPr>
          <w:rFonts w:ascii="Cordia New" w:hAnsi="Cordia New"/>
          <w:sz w:val="28"/>
          <w:highlight w:val="lightGray"/>
        </w:rPr>
        <w:t xml:space="preserve">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607E1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607E1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 xml:space="preserve">1 </w:t>
      </w:r>
      <w:r>
        <w:rPr>
          <w:rFonts w:ascii="Cordia New" w:hAnsi="Cordia New" w:cs="Cordia New"/>
          <w:sz w:val="28"/>
          <w:highlight w:val="green"/>
          <w:cs/>
        </w:rPr>
        <w:t xml:space="preserve">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 xml:space="preserve">2 </w:t>
      </w:r>
      <w:r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>
        <w:rPr>
          <w:rFonts w:ascii="Cordia New" w:hAnsi="Cordia New" w:cs="Cordia New"/>
          <w:sz w:val="28"/>
          <w:highlight w:val="green"/>
        </w:rPr>
        <w:t xml:space="preserve">2559 </w:t>
      </w:r>
      <w:r>
        <w:rPr>
          <w:rFonts w:ascii="Cordia New" w:hAnsi="Cordia New" w:cs="Cordia New"/>
          <w:sz w:val="28"/>
          <w:highlight w:val="green"/>
          <w:cs/>
        </w:rPr>
        <w:t xml:space="preserve">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 xml:space="preserve">1,2,3,5,6,8,9,10 </w:t>
      </w:r>
      <w:r>
        <w:rPr>
          <w:rFonts w:ascii="Cordia New" w:hAnsi="Cordia New" w:cs="Cordia New"/>
          <w:sz w:val="28"/>
          <w:highlight w:val="green"/>
          <w:cs/>
        </w:rPr>
        <w:t xml:space="preserve">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607E1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4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และ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7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607E1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>เสีย/ขัดข้อง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</w:rPr>
        <w:t>[table1]</w:t>
      </w: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607E11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607E11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607E11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607E1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607E11">
        <w:rPr>
          <w:rFonts w:ascii="Cordia New" w:eastAsia="Tahoma" w:hAnsi="Cordia New"/>
          <w:kern w:val="24"/>
          <w:sz w:val="28"/>
          <w:highlight w:val="green"/>
        </w:rPr>
        <w:t>5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607E11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607E11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607E11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เส้นท่อ</w:t>
            </w:r>
            <w:r>
              <w:rPr>
                <w:rFonts w:ascii="Cordia New" w:hAnsi="Cordia New"/>
                <w:sz w:val="28"/>
              </w:rPr>
              <w:t>,</w:t>
            </w:r>
            <w:r>
              <w:rPr>
                <w:rFonts w:ascii="Cordia New" w:hAnsi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Plan/Status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Bistering</w:t>
            </w:r>
            <w:proofErr w:type="spellEnd"/>
            <w:r>
              <w:rPr>
                <w:rFonts w:ascii="Cordia New" w:hAnsi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607E11" w:rsidRDefault="00607E11" w:rsidP="00010D9C">
            <w:pPr>
              <w:pStyle w:val="ListParagraph"/>
              <w:spacing w:after="120" w:line="264" w:lineRule="auto"/>
              <w:ind w:left="0"/>
              <w:contextualSpacing w:val="0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607E1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>
        <w:rPr>
          <w:rFonts w:ascii="Cordia New" w:hAnsi="Cordia New" w:cs="Cordia New"/>
          <w:sz w:val="28"/>
          <w:highlight w:val="yellow"/>
        </w:rPr>
        <w:t xml:space="preserve">2560 </w:t>
      </w:r>
      <w:r>
        <w:rPr>
          <w:rFonts w:ascii="Cordia New" w:hAnsi="Cordia New" w:cs="Cordia New"/>
          <w:sz w:val="28"/>
          <w:highlight w:val="yellow"/>
          <w:cs/>
        </w:rPr>
        <w:t xml:space="preserve">พบทั้งหมด </w:t>
      </w:r>
      <w:r>
        <w:rPr>
          <w:rFonts w:ascii="Cordia New" w:hAnsi="Cordia New" w:cs="Cordia New"/>
          <w:sz w:val="28"/>
          <w:highlight w:val="yellow"/>
        </w:rPr>
        <w:t xml:space="preserve">69 </w:t>
      </w:r>
      <w:r>
        <w:rPr>
          <w:rFonts w:ascii="Cordia New" w:hAnsi="Cordia New" w:cs="Cordia New"/>
          <w:sz w:val="28"/>
          <w:highlight w:val="yellow"/>
          <w:cs/>
        </w:rPr>
        <w:t>จุด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607E1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>
        <w:rPr>
          <w:rFonts w:ascii="Cordia New" w:hAnsi="Cordia New" w:cs="Cordia New"/>
          <w:sz w:val="28"/>
          <w:highlight w:val="yellow"/>
        </w:rPr>
        <w:t xml:space="preserve">2559 </w:t>
      </w:r>
      <w:r>
        <w:rPr>
          <w:rFonts w:ascii="Cordia New" w:hAnsi="Cordia New" w:cs="Cordia New"/>
          <w:sz w:val="28"/>
          <w:highlight w:val="yellow"/>
          <w:cs/>
        </w:rPr>
        <w:t xml:space="preserve">มีทั้งหมด </w:t>
      </w:r>
      <w:r>
        <w:rPr>
          <w:rFonts w:ascii="Cordia New" w:hAnsi="Cordia New" w:cs="Cordia New"/>
          <w:sz w:val="28"/>
          <w:highlight w:val="yellow"/>
        </w:rPr>
        <w:t xml:space="preserve">24 </w:t>
      </w:r>
      <w:r>
        <w:rPr>
          <w:rFonts w:ascii="Cordia New" w:hAnsi="Cordia New" w:cs="Cordia New"/>
          <w:sz w:val="28"/>
          <w:highlight w:val="yellow"/>
          <w:cs/>
        </w:rPr>
        <w:t xml:space="preserve">จุด ในพื้นที่ เขต </w:t>
      </w:r>
      <w:r>
        <w:rPr>
          <w:rFonts w:ascii="Cordia New" w:hAnsi="Cordia New" w:cs="Cordia New"/>
          <w:sz w:val="28"/>
          <w:highlight w:val="yellow"/>
        </w:rPr>
        <w:t xml:space="preserve">3, 5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>8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 460 (KP 16+430)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88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 5600 (KP 27+350)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88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RC4000 (KP.183+980, 189+500, 196+900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2256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RC40121 (KP. 3+600, 6+450, 7+100, 7+300, 7+650, 7+900, 8+750)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ทั้งหมด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7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จุด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20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607E1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</w:t>
      </w:r>
      <w:r>
        <w:rPr>
          <w:rFonts w:ascii="Cordia New" w:hAnsi="Cordia New"/>
          <w:sz w:val="28"/>
          <w:highlight w:val="yellow"/>
        </w:rPr>
        <w:t>3</w:t>
      </w:r>
      <w:r>
        <w:rPr>
          <w:rFonts w:ascii="Cordia New" w:hAnsi="Cordia New"/>
          <w:sz w:val="28"/>
          <w:highlight w:val="yellow"/>
          <w:cs/>
        </w:rPr>
        <w:t xml:space="preserve"> ดำเนินการแก้ไขจุดกัดเซาะ แล้วเสร็จทั้ง </w:t>
      </w:r>
      <w:r>
        <w:rPr>
          <w:rFonts w:ascii="Cordia New" w:hAnsi="Cordia New"/>
          <w:sz w:val="28"/>
          <w:highlight w:val="yellow"/>
        </w:rPr>
        <w:t>2</w:t>
      </w:r>
      <w:r>
        <w:rPr>
          <w:rFonts w:ascii="Cordia New" w:hAnsi="Cordia New"/>
          <w:sz w:val="28"/>
          <w:highlight w:val="yellow"/>
          <w:cs/>
        </w:rPr>
        <w:t xml:space="preserve"> จุด </w:t>
      </w:r>
      <w:r>
        <w:rPr>
          <w:rFonts w:ascii="Cordia New" w:hAnsi="Cordia New"/>
          <w:sz w:val="28"/>
          <w:highlight w:val="yellow"/>
        </w:rPr>
        <w:t>RC460</w:t>
      </w:r>
      <w:r>
        <w:rPr>
          <w:rFonts w:ascii="Cordia New" w:hAnsi="Cordia New"/>
          <w:sz w:val="28"/>
          <w:highlight w:val="yellow"/>
          <w:cs/>
        </w:rPr>
        <w:t xml:space="preserve"> และ </w:t>
      </w:r>
      <w:r>
        <w:rPr>
          <w:rFonts w:ascii="Cordia New" w:hAnsi="Cordia New"/>
          <w:sz w:val="28"/>
          <w:highlight w:val="yellow"/>
        </w:rPr>
        <w:t>RC5600</w:t>
      </w:r>
      <w:r>
        <w:rPr>
          <w:rFonts w:ascii="Cordia New" w:hAnsi="Cordia New"/>
          <w:sz w:val="28"/>
          <w:highlight w:val="yellow"/>
          <w:cs/>
        </w:rPr>
        <w:t xml:space="preserve"> คงเหลือ </w:t>
      </w:r>
      <w:r>
        <w:rPr>
          <w:rFonts w:ascii="Cordia New" w:hAnsi="Cordia New"/>
          <w:sz w:val="28"/>
          <w:highlight w:val="yellow"/>
        </w:rPr>
        <w:t xml:space="preserve">Final report </w:t>
      </w:r>
      <w:r>
        <w:rPr>
          <w:rFonts w:ascii="Cordia New" w:hAnsi="Cordia New"/>
          <w:sz w:val="28"/>
          <w:highlight w:val="yellow"/>
          <w:cs/>
        </w:rPr>
        <w:t>ผลการแก้ไข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  <w:r>
        <w:rPr>
          <w:rFonts w:ascii="Cordia New" w:hAnsi="Cordia New"/>
          <w:sz w:val="28"/>
          <w:highlight w:val="yellow"/>
        </w:rPr>
        <w:br/>
      </w:r>
      <w:r>
        <w:rPr>
          <w:rFonts w:ascii="Cordia New" w:hAnsi="Cordia New"/>
          <w:sz w:val="28"/>
          <w:highlight w:val="yellow"/>
        </w:rPr>
        <w:br/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607E11">
        <w:rPr>
          <w:rFonts w:ascii="Cordia New" w:hAnsi="Cordia New"/>
          <w:sz w:val="28"/>
          <w:highlight w:val="yellow"/>
        </w:rPr>
        <w:t xml:space="preserve">- </w:t>
      </w:r>
      <w:r w:rsidR="00607E11">
        <w:rPr>
          <w:rFonts w:ascii="Cordia New" w:hAnsi="Cordia New"/>
          <w:sz w:val="28"/>
          <w:highlight w:val="yellow"/>
          <w:cs/>
        </w:rPr>
        <w:t xml:space="preserve">เขต </w:t>
      </w:r>
      <w:r w:rsidR="00607E11">
        <w:rPr>
          <w:rFonts w:ascii="Cordia New" w:hAnsi="Cordia New"/>
          <w:sz w:val="28"/>
          <w:highlight w:val="yellow"/>
        </w:rPr>
        <w:t>3</w:t>
      </w:r>
      <w:r w:rsidR="00607E11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="00607E11">
        <w:rPr>
          <w:rFonts w:ascii="Cordia New" w:hAnsi="Cordia New"/>
          <w:sz w:val="28"/>
          <w:highlight w:val="yellow"/>
        </w:rPr>
        <w:t xml:space="preserve">Final report </w:t>
      </w:r>
      <w:r w:rsidR="00607E11">
        <w:rPr>
          <w:rFonts w:ascii="Cordia New" w:hAnsi="Cordia New"/>
          <w:sz w:val="28"/>
          <w:highlight w:val="yellow"/>
        </w:rPr>
        <w:br/>
        <w:t xml:space="preserve">- </w:t>
      </w:r>
      <w:r w:rsidR="00607E11">
        <w:rPr>
          <w:rFonts w:ascii="Cordia New" w:hAnsi="Cordia New"/>
          <w:sz w:val="28"/>
          <w:highlight w:val="yellow"/>
          <w:cs/>
        </w:rPr>
        <w:t xml:space="preserve">เขต </w:t>
      </w:r>
      <w:r w:rsidR="00607E11">
        <w:rPr>
          <w:rFonts w:ascii="Cordia New" w:hAnsi="Cordia New"/>
          <w:sz w:val="28"/>
          <w:highlight w:val="yellow"/>
        </w:rPr>
        <w:t>5</w:t>
      </w:r>
      <w:r w:rsidR="00607E11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="00607E11">
        <w:rPr>
          <w:rFonts w:ascii="Cordia New" w:hAnsi="Cordia New"/>
          <w:sz w:val="28"/>
          <w:highlight w:val="yellow"/>
        </w:rPr>
        <w:t>RC4000</w:t>
      </w:r>
      <w:r w:rsidR="00607E11">
        <w:rPr>
          <w:rFonts w:ascii="Cordia New" w:hAnsi="Cordia New"/>
          <w:sz w:val="28"/>
          <w:highlight w:val="yellow"/>
          <w:cs/>
        </w:rPr>
        <w:t xml:space="preserve"> จำนวน </w:t>
      </w:r>
      <w:r w:rsidR="00607E11">
        <w:rPr>
          <w:rFonts w:ascii="Cordia New" w:hAnsi="Cordia New"/>
          <w:sz w:val="28"/>
          <w:highlight w:val="yellow"/>
        </w:rPr>
        <w:t>7</w:t>
      </w:r>
      <w:r w:rsidR="00607E11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="00607E11">
        <w:rPr>
          <w:rFonts w:ascii="Cordia New" w:hAnsi="Cordia New"/>
          <w:sz w:val="28"/>
          <w:highlight w:val="yellow"/>
        </w:rPr>
        <w:t>RC4012</w:t>
      </w:r>
      <w:r w:rsidR="00607E11">
        <w:rPr>
          <w:rFonts w:ascii="Cordia New" w:hAnsi="Cordia New"/>
          <w:sz w:val="28"/>
          <w:highlight w:val="yellow"/>
          <w:cs/>
        </w:rPr>
        <w:t xml:space="preserve"> จำนวน </w:t>
      </w:r>
      <w:r w:rsidR="00607E11">
        <w:rPr>
          <w:rFonts w:ascii="Cordia New" w:hAnsi="Cordia New"/>
          <w:sz w:val="28"/>
          <w:highlight w:val="yellow"/>
        </w:rPr>
        <w:t>7</w:t>
      </w:r>
      <w:r w:rsidR="00607E11">
        <w:rPr>
          <w:rFonts w:ascii="Cordia New" w:hAnsi="Cordia New"/>
          <w:sz w:val="28"/>
          <w:highlight w:val="yellow"/>
          <w:cs/>
        </w:rPr>
        <w:t xml:space="preserve"> จุด ในเดือน ก.ค.</w:t>
      </w:r>
      <w:r w:rsidR="00607E11">
        <w:rPr>
          <w:rFonts w:ascii="Cordia New" w:hAnsi="Cordia New"/>
          <w:sz w:val="28"/>
          <w:highlight w:val="yellow"/>
        </w:rPr>
        <w:br/>
      </w:r>
      <w:r w:rsidR="00607E11">
        <w:rPr>
          <w:rFonts w:ascii="Cordia New" w:hAnsi="Cordia New"/>
          <w:sz w:val="28"/>
          <w:highlight w:val="yellow"/>
          <w:cs/>
        </w:rPr>
        <w:t xml:space="preserve">- เขต </w:t>
      </w:r>
      <w:r w:rsidR="00607E11">
        <w:rPr>
          <w:rFonts w:ascii="Cordia New" w:hAnsi="Cordia New"/>
          <w:sz w:val="28"/>
          <w:highlight w:val="yellow"/>
        </w:rPr>
        <w:t>8</w:t>
      </w:r>
      <w:r w:rsidR="00607E11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607E11">
        <w:rPr>
          <w:rFonts w:ascii="Cordia New" w:hAnsi="Cordia New"/>
          <w:sz w:val="28"/>
          <w:highlight w:val="yellow"/>
        </w:rPr>
        <w:t>8</w:t>
      </w:r>
      <w:r w:rsidR="00607E11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607E11">
        <w:rPr>
          <w:rFonts w:ascii="Cordia New" w:hAnsi="Cordia New"/>
          <w:sz w:val="28"/>
          <w:highlight w:val="yellow"/>
        </w:rPr>
        <w:t>80</w:t>
      </w:r>
      <w:r w:rsidR="00607E11">
        <w:rPr>
          <w:rFonts w:ascii="Cordia New" w:hAnsi="Cordia New"/>
          <w:sz w:val="28"/>
          <w:highlight w:val="yellow"/>
          <w:cs/>
        </w:rPr>
        <w:t xml:space="preserve"> จุด </w:t>
      </w:r>
      <w:r w:rsidR="00607E11">
        <w:rPr>
          <w:rFonts w:ascii="Cordia New" w:hAnsi="Cordia New"/>
          <w:sz w:val="28"/>
          <w:highlight w:val="yellow"/>
        </w:rPr>
        <w:t xml:space="preserve">RC4000 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607E1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- </w:t>
      </w:r>
      <w:r>
        <w:rPr>
          <w:rFonts w:ascii="Cordia New" w:hAnsi="Cordia New"/>
          <w:sz w:val="28"/>
          <w:cs/>
        </w:rPr>
        <w:t>ไม่มี -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</w:rPr>
        <w:t>[table3]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607E1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ไม่มีแผนดำเนินงานใน </w:t>
      </w:r>
      <w:r>
        <w:rPr>
          <w:rFonts w:ascii="Cordia New" w:hAnsi="Cordia New"/>
          <w:sz w:val="28"/>
          <w:highlight w:val="yellow"/>
        </w:rPr>
        <w:t>Q1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607E1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 xml:space="preserve">แผนเริ่มดำเนินงานช่วงไตรมาศที่ </w:t>
      </w:r>
      <w:r>
        <w:rPr>
          <w:rFonts w:ascii="Cordia New" w:hAnsi="Cordia New"/>
          <w:sz w:val="28"/>
          <w:highlight w:val="green"/>
        </w:rPr>
        <w:t xml:space="preserve">2 </w:t>
      </w:r>
      <w:r>
        <w:rPr>
          <w:rFonts w:ascii="Cordia New" w:hAnsi="Cordia New"/>
          <w:sz w:val="28"/>
          <w:highlight w:val="green"/>
          <w:cs/>
        </w:rPr>
        <w:t xml:space="preserve">ในพื้นที่เขต </w:t>
      </w:r>
      <w:r>
        <w:rPr>
          <w:rFonts w:ascii="Cordia New" w:hAnsi="Cordia New"/>
          <w:sz w:val="28"/>
          <w:highlight w:val="green"/>
        </w:rPr>
        <w:t xml:space="preserve">9 </w:t>
      </w:r>
      <w:r>
        <w:rPr>
          <w:rFonts w:ascii="Cordia New" w:hAnsi="Cordia New"/>
          <w:sz w:val="28"/>
          <w:highlight w:val="green"/>
          <w:cs/>
        </w:rPr>
        <w:t xml:space="preserve">จำนวน </w:t>
      </w:r>
      <w:r>
        <w:rPr>
          <w:rFonts w:ascii="Cordia New" w:hAnsi="Cordia New"/>
          <w:sz w:val="28"/>
          <w:highlight w:val="green"/>
        </w:rPr>
        <w:t xml:space="preserve">22 </w:t>
      </w:r>
      <w:r>
        <w:rPr>
          <w:rFonts w:ascii="Cordia New" w:hAnsi="Cordia New"/>
          <w:sz w:val="28"/>
          <w:highlight w:val="green"/>
          <w:cs/>
        </w:rPr>
        <w:t>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607E1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 xml:space="preserve">- </w:t>
      </w:r>
      <w:r>
        <w:rPr>
          <w:rFonts w:ascii="Cordia New" w:eastAsia="Times New Roman" w:hAnsi="Cordia New"/>
          <w:sz w:val="28"/>
          <w:highlight w:val="yellow"/>
          <w:cs/>
        </w:rPr>
        <w:t>ไม่มี -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607E1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การจ้างเรือพร้อมหุ่นยนต์ </w:t>
      </w:r>
      <w:r>
        <w:rPr>
          <w:rFonts w:ascii="Cordia New" w:hAnsi="Cordia New" w:cs="Cordia New"/>
          <w:sz w:val="28"/>
          <w:highlight w:val="yellow"/>
        </w:rPr>
        <w:t xml:space="preserve">ROV </w:t>
      </w:r>
      <w:r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ในปี </w:t>
      </w:r>
      <w:r>
        <w:rPr>
          <w:rFonts w:ascii="Cordia New" w:hAnsi="Cordia New" w:cs="Cordia New"/>
          <w:sz w:val="28"/>
          <w:highlight w:val="yellow"/>
        </w:rPr>
        <w:t xml:space="preserve">2559 </w:t>
      </w:r>
      <w:r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>
        <w:rPr>
          <w:rFonts w:ascii="Cordia New" w:hAnsi="Cordia New" w:cs="Cordia New"/>
          <w:sz w:val="28"/>
          <w:highlight w:val="yellow"/>
        </w:rPr>
        <w:t xml:space="preserve">2 </w:t>
      </w:r>
      <w:r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>
        <w:rPr>
          <w:rFonts w:ascii="Cordia New" w:hAnsi="Cordia New" w:cs="Cordia New"/>
          <w:sz w:val="28"/>
          <w:highlight w:val="yellow"/>
        </w:rPr>
        <w:t xml:space="preserve">RC260 (36”, ERP – RY.DPCU)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 xml:space="preserve">RC5200 (42”, PRP –  RY.DPCU) 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607E1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607E1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>
        <w:rPr>
          <w:rFonts w:ascii="Cordia New" w:eastAsia="Times New Roman" w:hAnsi="Cordia New"/>
          <w:sz w:val="28"/>
          <w:highlight w:val="yellow"/>
        </w:rPr>
        <w:t xml:space="preserve">2 </w:t>
      </w:r>
      <w:r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607E1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 xml:space="preserve">- </w:t>
      </w:r>
      <w:r>
        <w:rPr>
          <w:rFonts w:ascii="Cordia New" w:eastAsia="Times New Roman" w:hAnsi="Cordia New"/>
          <w:sz w:val="28"/>
          <w:highlight w:val="yellow"/>
          <w:cs/>
        </w:rPr>
        <w:t>ไม่มี -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</w:t>
      </w:r>
      <w:proofErr w:type="spellStart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freespan</w:t>
      </w:r>
      <w:proofErr w:type="spellEnd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607E1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>
        <w:rPr>
          <w:rFonts w:ascii="Cordia New" w:hAnsi="Cordia New" w:cs="Cordia New"/>
          <w:sz w:val="28"/>
          <w:highlight w:val="yellow"/>
        </w:rPr>
        <w:t xml:space="preserve">DNV-RP-105 </w:t>
      </w:r>
      <w:r>
        <w:rPr>
          <w:rFonts w:ascii="Cordia New" w:hAnsi="Cordia New" w:cs="Cordia New"/>
          <w:sz w:val="28"/>
          <w:highlight w:val="yellow"/>
          <w:cs/>
        </w:rPr>
        <w:t xml:space="preserve">และ </w:t>
      </w:r>
      <w:r>
        <w:rPr>
          <w:rFonts w:ascii="Cordia New" w:hAnsi="Cordia New" w:cs="Cordia New"/>
          <w:sz w:val="28"/>
          <w:highlight w:val="yellow"/>
        </w:rPr>
        <w:t xml:space="preserve">DNV-OS-101 </w:t>
      </w:r>
      <w:r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>
        <w:rPr>
          <w:rFonts w:ascii="Cordia New" w:hAnsi="Cordia New" w:cs="Cordia New"/>
          <w:sz w:val="28"/>
          <w:highlight w:val="yellow"/>
        </w:rPr>
        <w:t xml:space="preserve">ROV </w:t>
      </w:r>
      <w:r>
        <w:rPr>
          <w:rFonts w:ascii="Cordia New" w:hAnsi="Cordia New" w:cs="Cordia New"/>
          <w:sz w:val="28"/>
          <w:highlight w:val="yellow"/>
          <w:cs/>
        </w:rPr>
        <w:t>ในปีที่ผ่านๆมา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proofErr w:type="spellStart"/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lastRenderedPageBreak/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8D0BD9" w:rsidRPr="0012516C" w:rsidRDefault="00607E1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607E1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 xml:space="preserve">ที่ต้องซ่อมแซม กำหนดการส่ง </w:t>
      </w:r>
      <w:r>
        <w:rPr>
          <w:rFonts w:ascii="Cordia New" w:hAnsi="Cordia New" w:cs="Cordia New"/>
          <w:sz w:val="28"/>
          <w:highlight w:val="yellow"/>
        </w:rPr>
        <w:t xml:space="preserve">Final report </w:t>
      </w:r>
      <w:r>
        <w:rPr>
          <w:rFonts w:ascii="Cordia New" w:hAnsi="Cordia New" w:cs="Cordia New"/>
          <w:sz w:val="28"/>
          <w:highlight w:val="yellow"/>
          <w:cs/>
        </w:rPr>
        <w:t>ส.ค.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607E1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- </w:t>
      </w:r>
      <w:r>
        <w:rPr>
          <w:rFonts w:ascii="Cordia New" w:hAnsi="Cordia New" w:cs="Cordia New"/>
          <w:sz w:val="28"/>
          <w:highlight w:val="yellow"/>
          <w:cs/>
        </w:rPr>
        <w:t>ไม่มี -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lastRenderedPageBreak/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</w:t>
            </w:r>
            <w:proofErr w:type="spellStart"/>
            <w:r w:rsidRPr="0012516C">
              <w:rPr>
                <w:rFonts w:ascii="Cordia New" w:hAnsi="Cordia New" w:cs="Cordia New"/>
                <w:sz w:val="28"/>
                <w:highlight w:val="lightGray"/>
              </w:rPr>
              <w:t>lnterval</w:t>
            </w:r>
            <w:proofErr w:type="spellEnd"/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607E11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07E1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07E1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07E1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24.8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07E1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RC0500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BV#6-BV#12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RC5600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BV#3.4-BCS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RC0670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BV#20-BV#26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ระหว่างดำเนินการ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607E1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31510" cy="4299585"/>
            <wp:effectExtent l="0" t="0" r="254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607E1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07E11" w:rsidRDefault="00607E1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07E11" w:rsidRDefault="00607E1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  <w:shd w:val="clear" w:color="auto" w:fill="auto"/>
          </w:tcPr>
          <w:p w:rsidR="00607E11" w:rsidRDefault="00607E11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607E11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>
        <w:rPr>
          <w:rFonts w:ascii="Cordia New" w:hAnsi="Cordia New"/>
          <w:sz w:val="28"/>
          <w:highlight w:val="yellow"/>
        </w:rPr>
        <w:t xml:space="preserve">Test Post </w:t>
      </w:r>
      <w:r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</w:t>
      </w:r>
      <w:proofErr w:type="spellStart"/>
      <w:r w:rsidR="00FE5BBE" w:rsidRPr="0012516C">
        <w:rPr>
          <w:rFonts w:ascii="Cordia New" w:hAnsi="Cordia New"/>
          <w:sz w:val="28"/>
        </w:rPr>
        <w:t>threatment</w:t>
      </w:r>
      <w:proofErr w:type="spellEnd"/>
      <w:r w:rsidR="00FE5BBE" w:rsidRPr="0012516C">
        <w:rPr>
          <w:rFonts w:ascii="Cordia New" w:hAnsi="Cordia New"/>
          <w:sz w:val="28"/>
        </w:rPr>
        <w:t xml:space="preserve">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</w:t>
      </w:r>
      <w:r w:rsidR="005032FE" w:rsidRPr="0012516C">
        <w:rPr>
          <w:rFonts w:ascii="Cordia New" w:hAnsi="Cordia New"/>
          <w:sz w:val="28"/>
          <w:cs/>
        </w:rPr>
        <w:lastRenderedPageBreak/>
        <w:t xml:space="preserve">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607E11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แผนงานสำหรับเดือนมกราคม - มีนาคมมีทั้งสิ้น </w:t>
      </w:r>
      <w:r>
        <w:rPr>
          <w:rFonts w:ascii="Cordia New" w:hAnsi="Cordia New"/>
          <w:sz w:val="28"/>
          <w:highlight w:val="yellow"/>
        </w:rPr>
        <w:t xml:space="preserve">12 </w:t>
      </w:r>
      <w:r>
        <w:rPr>
          <w:rFonts w:ascii="Cordia New" w:hAnsi="Cordia New"/>
          <w:sz w:val="28"/>
          <w:highlight w:val="yellow"/>
          <w:cs/>
        </w:rPr>
        <w:t xml:space="preserve">ลูก รวม </w:t>
      </w:r>
      <w:r>
        <w:rPr>
          <w:rFonts w:ascii="Cordia New" w:hAnsi="Cordia New"/>
          <w:sz w:val="28"/>
          <w:highlight w:val="yellow"/>
        </w:rPr>
        <w:t xml:space="preserve">6 </w:t>
      </w:r>
      <w:r>
        <w:rPr>
          <w:rFonts w:ascii="Cordia New" w:hAnsi="Cordia New"/>
          <w:sz w:val="28"/>
          <w:highlight w:val="yellow"/>
          <w:cs/>
        </w:rPr>
        <w:t>เส้นท่อดังนี้ (</w:t>
      </w:r>
      <w:r>
        <w:rPr>
          <w:rFonts w:ascii="Cordia New" w:hAnsi="Cordia New"/>
          <w:sz w:val="28"/>
          <w:highlight w:val="yellow"/>
        </w:rPr>
        <w:t>PTT Cleaning PIG)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607E11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>
        <w:rPr>
          <w:rFonts w:ascii="Cordia New" w:hAnsi="Cordia New"/>
          <w:sz w:val="28"/>
        </w:rPr>
        <w:t xml:space="preserve">12 </w:t>
      </w:r>
      <w:r>
        <w:rPr>
          <w:rFonts w:ascii="Cordia New" w:hAnsi="Cordia New"/>
          <w:sz w:val="28"/>
          <w:cs/>
        </w:rPr>
        <w:t xml:space="preserve">ลูก รวม </w:t>
      </w:r>
      <w:r>
        <w:rPr>
          <w:rFonts w:ascii="Cordia New" w:hAnsi="Cordia New"/>
          <w:sz w:val="28"/>
        </w:rPr>
        <w:t xml:space="preserve">6 </w:t>
      </w:r>
      <w:r>
        <w:rPr>
          <w:rFonts w:ascii="Cordia New" w:hAnsi="Cordia New"/>
          <w:sz w:val="28"/>
          <w:cs/>
        </w:rPr>
        <w:t>เส้นท่อดังนี้ (</w:t>
      </w:r>
      <w:r>
        <w:rPr>
          <w:rFonts w:ascii="Cordia New" w:hAnsi="Cordia New"/>
          <w:sz w:val="28"/>
        </w:rPr>
        <w:t>PTT Cleaning PIG)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607E1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RC0631 WN2 - GNNK</w:t>
            </w:r>
          </w:p>
        </w:tc>
        <w:tc>
          <w:tcPr>
            <w:tcW w:w="4513" w:type="dxa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จากการ </w:t>
            </w:r>
            <w:r>
              <w:rPr>
                <w:rFonts w:ascii="Cordia New" w:hAnsi="Cordia New" w:cs="Cordia New"/>
                <w:sz w:val="28"/>
                <w:highlight w:val="yellow"/>
              </w:rPr>
              <w:t>run PTT Cleaning PIG 1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ลูก เดือนกุมภาพันธ์</w:t>
            </w:r>
          </w:p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สภาพ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Pig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สึกหรอเล็กน้อย</w:t>
            </w:r>
          </w:p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พบ </w:t>
            </w: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millscale</w:t>
            </w:r>
            <w:proofErr w:type="spellEnd"/>
            <w:r>
              <w:rPr>
                <w:rFonts w:ascii="Cordia New" w:hAnsi="Cordia New" w:cs="Cordia New"/>
                <w:sz w:val="28"/>
                <w:highlight w:val="yellow"/>
              </w:rPr>
              <w:t xml:space="preserve">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ลักษณะฝุ่นผงแห้งสีดำประมาณ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0.8 kg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ไม่พบ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Liquid                                </w:t>
            </w:r>
          </w:p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RC5200 PRP-DPCU</w:t>
            </w:r>
          </w:p>
        </w:tc>
        <w:tc>
          <w:tcPr>
            <w:tcW w:w="4513" w:type="dxa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จากการ </w:t>
            </w:r>
            <w:r>
              <w:rPr>
                <w:rFonts w:ascii="Cordia New" w:hAnsi="Cordia New" w:cs="Cordia New"/>
                <w:sz w:val="28"/>
                <w:highlight w:val="yellow"/>
              </w:rPr>
              <w:t>run PTT Cleaning PIG 1/59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ลูก เดือนมีนาคม  ปี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2559 </w:t>
            </w:r>
          </w:p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สภาพ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PIG :  Sealing Disc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และ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Cup Disc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เกิดการสึกหรอทั้งด้านหน้าและหลัง </w:t>
            </w:r>
          </w:p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พบ </w:t>
            </w:r>
            <w:proofErr w:type="spellStart"/>
            <w:r>
              <w:rPr>
                <w:rFonts w:ascii="Cordia New" w:hAnsi="Cordia New" w:cs="Cordia New"/>
                <w:sz w:val="28"/>
                <w:highlight w:val="yellow"/>
              </w:rPr>
              <w:t>Millscale</w:t>
            </w:r>
            <w:proofErr w:type="spellEnd"/>
            <w:r>
              <w:rPr>
                <w:rFonts w:ascii="Cordia New" w:hAnsi="Cordia New" w:cs="Cordia New"/>
                <w:sz w:val="28"/>
                <w:highlight w:val="yellow"/>
              </w:rPr>
              <w:t xml:space="preserve">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ลักษณะเป็นยางเหนียวสีดำ 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15 kg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และพบ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Liquid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สีดำที่ </w:t>
            </w:r>
            <w:r>
              <w:rPr>
                <w:rFonts w:ascii="Cordia New" w:hAnsi="Cordia New" w:cs="Cordia New"/>
                <w:sz w:val="28"/>
                <w:highlight w:val="yellow"/>
              </w:rPr>
              <w:t xml:space="preserve">Receiver 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ประมาณ </w:t>
            </w:r>
            <w:r>
              <w:rPr>
                <w:rFonts w:ascii="Cordia New" w:hAnsi="Cordia New" w:cs="Cordia New"/>
                <w:sz w:val="28"/>
                <w:highlight w:val="yellow"/>
              </w:rPr>
              <w:t>50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 xml:space="preserve"> ลิตร</w:t>
            </w:r>
          </w:p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607E11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a.</w:t>
      </w:r>
      <w:r>
        <w:rPr>
          <w:rFonts w:ascii="Cordia New" w:hAnsi="Cordia New"/>
          <w:sz w:val="28"/>
          <w:highlight w:val="yellow"/>
        </w:rPr>
        <w:tab/>
      </w:r>
      <w:r>
        <w:rPr>
          <w:rFonts w:ascii="Cordia New" w:hAnsi="Cordia New"/>
          <w:sz w:val="28"/>
          <w:highlight w:val="yellow"/>
          <w:cs/>
        </w:rPr>
        <w:t xml:space="preserve">ค่า </w:t>
      </w:r>
      <w:r>
        <w:rPr>
          <w:rFonts w:ascii="Cordia New" w:hAnsi="Cordia New"/>
          <w:sz w:val="28"/>
          <w:highlight w:val="yellow"/>
        </w:rPr>
        <w:t xml:space="preserve">roughness </w:t>
      </w:r>
      <w:r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 xml:space="preserve">โดย </w:t>
      </w:r>
      <w:r>
        <w:rPr>
          <w:rFonts w:ascii="Cordia New" w:hAnsi="Cordia New"/>
          <w:sz w:val="28"/>
          <w:highlight w:val="yellow"/>
        </w:rPr>
        <w:t xml:space="preserve">Gas control </w:t>
      </w:r>
      <w:r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>
        <w:rPr>
          <w:rFonts w:ascii="Cordia New" w:hAnsi="Cordia New"/>
          <w:sz w:val="28"/>
          <w:highlight w:val="yellow"/>
        </w:rPr>
        <w:t xml:space="preserve">roughness </w:t>
      </w:r>
      <w:r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 </w:t>
      </w:r>
      <w:r>
        <w:rPr>
          <w:rFonts w:ascii="Cordia New" w:hAnsi="Cordia New"/>
          <w:sz w:val="28"/>
          <w:highlight w:val="yellow"/>
        </w:rPr>
        <w:t>b.</w:t>
      </w:r>
      <w:r>
        <w:rPr>
          <w:rFonts w:ascii="Cordia New" w:hAnsi="Cordia New"/>
          <w:sz w:val="28"/>
          <w:highlight w:val="yellow"/>
        </w:rPr>
        <w:tab/>
      </w:r>
      <w:r>
        <w:rPr>
          <w:rFonts w:ascii="Cordia New" w:hAnsi="Cordia New"/>
          <w:sz w:val="28"/>
          <w:highlight w:val="yellow"/>
          <w:cs/>
        </w:rPr>
        <w:t xml:space="preserve">ปริมาณของ </w:t>
      </w:r>
      <w:proofErr w:type="spellStart"/>
      <w:r>
        <w:rPr>
          <w:rFonts w:ascii="Cordia New" w:hAnsi="Cordia New"/>
          <w:sz w:val="28"/>
          <w:highlight w:val="yellow"/>
        </w:rPr>
        <w:t>millscale</w:t>
      </w:r>
      <w:proofErr w:type="spellEnd"/>
      <w:r>
        <w:rPr>
          <w:rFonts w:ascii="Cordia New" w:hAnsi="Cordia New"/>
          <w:sz w:val="28"/>
          <w:highlight w:val="yellow"/>
        </w:rPr>
        <w:t xml:space="preserve"> </w:t>
      </w:r>
      <w:r>
        <w:rPr>
          <w:rFonts w:ascii="Cordia New" w:hAnsi="Cordia New"/>
          <w:sz w:val="28"/>
          <w:highlight w:val="yellow"/>
          <w:cs/>
        </w:rPr>
        <w:t xml:space="preserve">และ </w:t>
      </w:r>
      <w:r>
        <w:rPr>
          <w:rFonts w:ascii="Cordia New" w:hAnsi="Cordia New"/>
          <w:sz w:val="28"/>
          <w:highlight w:val="yellow"/>
        </w:rPr>
        <w:t xml:space="preserve">liquid </w:t>
      </w:r>
      <w:r>
        <w:rPr>
          <w:rFonts w:ascii="Cordia New" w:hAnsi="Cordia New"/>
          <w:sz w:val="28"/>
          <w:highlight w:val="yellow"/>
          <w:cs/>
        </w:rPr>
        <w:t xml:space="preserve">อ้างอิงข้อมูลที่ </w:t>
      </w:r>
      <w:r>
        <w:rPr>
          <w:rFonts w:ascii="Cordia New" w:hAnsi="Cordia New"/>
          <w:sz w:val="28"/>
          <w:highlight w:val="yellow"/>
        </w:rPr>
        <w:t xml:space="preserve">Gas control </w:t>
      </w:r>
      <w:r>
        <w:rPr>
          <w:rFonts w:ascii="Cordia New" w:hAnsi="Cordia New"/>
          <w:sz w:val="28"/>
          <w:highlight w:val="yellow"/>
          <w:cs/>
        </w:rPr>
        <w:t>รายงาน</w:t>
      </w:r>
      <w:r w:rsidR="0011367E"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</w:rPr>
              <w:t>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lastRenderedPageBreak/>
              <w:t>Cleaning Pig RC0630 BCS-WNMR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เลื่อนวัน</w:t>
            </w:r>
          </w:p>
        </w:tc>
        <w:tc>
          <w:tcPr>
            <w:tcW w:w="3009" w:type="dxa"/>
            <w:shd w:val="clear" w:color="auto" w:fill="auto"/>
          </w:tcPr>
          <w:p w:rsidR="00607E11" w:rsidRDefault="00607E11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จากเดิมวันที่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21,23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มี.ค.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59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เป็นวันที่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 xml:space="preserve">3,24 </w:t>
            </w: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เม.ย. </w:t>
            </w:r>
            <w:r>
              <w:rPr>
                <w:rFonts w:ascii="Cordia New" w:hAnsi="Cordia New" w:cs="Cordia New"/>
                <w:sz w:val="28"/>
                <w:highlight w:val="lightGray"/>
              </w:rPr>
              <w:t>59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607E11" w:rsidTr="00D000A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proofErr w:type="spellStart"/>
            <w:r>
              <w:rPr>
                <w:rFonts w:ascii="Cordia New" w:hAnsi="Cordia New"/>
                <w:sz w:val="28"/>
              </w:rPr>
              <w:t>Splan</w:t>
            </w:r>
            <w:proofErr w:type="spellEnd"/>
            <w:r>
              <w:rPr>
                <w:rFonts w:ascii="Cordia New" w:hAnsi="Cordia New"/>
                <w:sz w:val="28"/>
              </w:rPr>
              <w:t>-ERP</w:t>
            </w: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607E11" w:rsidRDefault="00607E11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607E11" w:rsidRDefault="00607E1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607E11" w:rsidRDefault="00607E1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607E11" w:rsidRDefault="00607E1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607E11" w:rsidRDefault="00607E11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607E1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607E1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607E1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</w:t>
            </w:r>
            <w:proofErr w:type="spellEnd"/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-ERP</w:t>
            </w:r>
          </w:p>
        </w:tc>
        <w:tc>
          <w:tcPr>
            <w:tcW w:w="1803" w:type="dxa"/>
          </w:tcPr>
          <w:p w:rsidR="00376967" w:rsidRDefault="0037696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</w:p>
        </w:tc>
        <w:tc>
          <w:tcPr>
            <w:tcW w:w="1804" w:type="dxa"/>
          </w:tcPr>
          <w:p w:rsidR="00376967" w:rsidRDefault="00607E11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Chemical </w:t>
      </w:r>
      <w:proofErr w:type="spellStart"/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Threatment</w:t>
      </w:r>
      <w:proofErr w:type="spellEnd"/>
    </w:p>
    <w:p w:rsidR="000E2ED6" w:rsidRPr="0012516C" w:rsidRDefault="00607E11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>
        <w:rPr>
          <w:rFonts w:ascii="Cordia New" w:hAnsi="Cordia New" w:cs="Cordia New"/>
          <w:sz w:val="28"/>
          <w:highlight w:val="yellow"/>
        </w:rPr>
        <w:t xml:space="preserve">Offshore </w:t>
      </w:r>
      <w:r>
        <w:rPr>
          <w:rFonts w:ascii="Cordia New" w:hAnsi="Cordia New" w:cs="Cordia New"/>
          <w:sz w:val="28"/>
          <w:highlight w:val="yellow"/>
          <w:cs/>
        </w:rPr>
        <w:t xml:space="preserve">เนื่องจากมีความเสี่ยงมากกว่าท่อ </w:t>
      </w:r>
      <w:r>
        <w:rPr>
          <w:rFonts w:ascii="Cordia New" w:hAnsi="Cordia New" w:cs="Cordia New"/>
          <w:sz w:val="28"/>
          <w:highlight w:val="yellow"/>
        </w:rPr>
        <w:t xml:space="preserve">Onshore  </w:t>
      </w:r>
      <w:r>
        <w:rPr>
          <w:rFonts w:ascii="Cordia New" w:hAnsi="Cordia New" w:cs="Cordia New"/>
          <w:sz w:val="28"/>
          <w:highlight w:val="yellow"/>
          <w:cs/>
        </w:rPr>
        <w:t>โดยสำหรับรายงานด้านคุณภาพ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proofErr w:type="spellStart"/>
      <w:r w:rsidRPr="0012516C">
        <w:rPr>
          <w:rFonts w:ascii="Cordia New" w:hAnsi="Cordia New"/>
          <w:sz w:val="28"/>
          <w:highlight w:val="lightGray"/>
        </w:rPr>
        <w:t>Corrsion</w:t>
      </w:r>
      <w:proofErr w:type="spellEnd"/>
      <w:r w:rsidRPr="0012516C">
        <w:rPr>
          <w:rFonts w:ascii="Cordia New" w:hAnsi="Cordia New"/>
          <w:sz w:val="28"/>
          <w:highlight w:val="lightGray"/>
        </w:rPr>
        <w:t xml:space="preserve">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07E11" w:rsidRDefault="00607E1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607E11" w:rsidRDefault="00607E1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 xml:space="preserve">CM </w:t>
            </w:r>
            <w:proofErr w:type="spellStart"/>
            <w:r>
              <w:rPr>
                <w:rFonts w:ascii="Cordia New" w:hAnsi="Cordia New"/>
                <w:sz w:val="28"/>
                <w:highlight w:val="green"/>
              </w:rPr>
              <w:t>Sattion</w:t>
            </w:r>
            <w:proofErr w:type="spellEnd"/>
          </w:p>
        </w:tc>
        <w:tc>
          <w:tcPr>
            <w:tcW w:w="2257" w:type="dxa"/>
            <w:shd w:val="clear" w:color="auto" w:fill="auto"/>
          </w:tcPr>
          <w:p w:rsidR="00607E11" w:rsidRDefault="00607E1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607E11" w:rsidTr="00607E1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607E11" w:rsidRDefault="00607E1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607E11" w:rsidRDefault="00607E1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607E11" w:rsidRDefault="00607E11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681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607E11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607E11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แผนดำเนินการตรวจวัดความหนาท่อ และตรวจสอบ </w:t>
      </w:r>
      <w:r>
        <w:rPr>
          <w:rFonts w:ascii="Cordia New" w:hAnsi="Cordia New" w:cs="Cordia New"/>
          <w:sz w:val="28"/>
          <w:highlight w:val="yellow"/>
        </w:rPr>
        <w:t xml:space="preserve">Crack </w:t>
      </w:r>
      <w:r>
        <w:rPr>
          <w:rFonts w:ascii="Cordia New" w:hAnsi="Cordia New" w:cs="Cordia New"/>
          <w:sz w:val="28"/>
          <w:highlight w:val="yellow"/>
          <w:cs/>
        </w:rPr>
        <w:t xml:space="preserve">บริเวณรอยเชื่อมถังความดันบนแท่นพักท่อในทะเลจำนวน </w:t>
      </w:r>
      <w:r>
        <w:rPr>
          <w:rFonts w:ascii="Cordia New" w:hAnsi="Cordia New" w:cs="Cordia New"/>
          <w:sz w:val="28"/>
          <w:highlight w:val="yellow"/>
        </w:rPr>
        <w:t xml:space="preserve">7 </w:t>
      </w:r>
      <w:r>
        <w:rPr>
          <w:rFonts w:ascii="Cordia New" w:hAnsi="Cordia New" w:cs="Cordia New"/>
          <w:sz w:val="28"/>
          <w:highlight w:val="yellow"/>
          <w:cs/>
        </w:rPr>
        <w:t xml:space="preserve">วัน 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607E11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607E11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ตรวจสภาพท่อและถังความดันบนแท่นพักท่อในทะเล ช่วงวันที่ </w:t>
      </w:r>
      <w:r>
        <w:rPr>
          <w:rFonts w:ascii="Cordia New" w:hAnsi="Cordia New"/>
          <w:sz w:val="28"/>
          <w:highlight w:val="yellow"/>
        </w:rPr>
        <w:t xml:space="preserve">29 </w:t>
      </w:r>
      <w:r>
        <w:rPr>
          <w:rFonts w:ascii="Cordia New" w:hAnsi="Cordia New"/>
          <w:sz w:val="28"/>
          <w:highlight w:val="yellow"/>
          <w:cs/>
        </w:rPr>
        <w:t xml:space="preserve">ก.ค. – </w:t>
      </w:r>
      <w:r>
        <w:rPr>
          <w:rFonts w:ascii="Cordia New" w:hAnsi="Cordia New"/>
          <w:sz w:val="28"/>
          <w:highlight w:val="yellow"/>
        </w:rPr>
        <w:t xml:space="preserve">5 </w:t>
      </w:r>
      <w:r>
        <w:rPr>
          <w:rFonts w:ascii="Cordia New" w:hAnsi="Cordia New"/>
          <w:sz w:val="28"/>
          <w:highlight w:val="yellow"/>
          <w:cs/>
        </w:rPr>
        <w:t xml:space="preserve">ส.ค. </w:t>
      </w:r>
      <w:r>
        <w:rPr>
          <w:rFonts w:ascii="Cordia New" w:hAnsi="Cordia New"/>
          <w:sz w:val="28"/>
          <w:highlight w:val="yellow"/>
        </w:rPr>
        <w:t>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07E11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 xml:space="preserve">- </w:t>
      </w:r>
      <w:r>
        <w:rPr>
          <w:rFonts w:ascii="Cordia New" w:hAnsi="Cordia New"/>
          <w:sz w:val="28"/>
          <w:highlight w:val="yellow"/>
          <w:cs/>
        </w:rPr>
        <w:t>ไม่มี -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607E11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  <w:cs/>
        </w:rPr>
        <w:t xml:space="preserve">งานซ่อม </w:t>
      </w:r>
      <w:r>
        <w:rPr>
          <w:rFonts w:ascii="Cordia New" w:hAnsi="Cordia New"/>
          <w:sz w:val="28"/>
          <w:highlight w:val="yellow"/>
        </w:rPr>
        <w:t xml:space="preserve">coating </w:t>
      </w:r>
      <w:r>
        <w:rPr>
          <w:rFonts w:ascii="Cordia New" w:hAnsi="Cordia New"/>
          <w:sz w:val="28"/>
          <w:highlight w:val="yellow"/>
          <w:cs/>
        </w:rPr>
        <w:t xml:space="preserve">ของท่อ บริเวณ </w:t>
      </w:r>
      <w:r>
        <w:rPr>
          <w:rFonts w:ascii="Cordia New" w:hAnsi="Cordia New"/>
          <w:sz w:val="28"/>
          <w:highlight w:val="yellow"/>
        </w:rPr>
        <w:t xml:space="preserve">Pipe support </w:t>
      </w:r>
      <w:r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>
        <w:rPr>
          <w:rFonts w:ascii="Cordia New" w:hAnsi="Cordia New"/>
          <w:sz w:val="28"/>
          <w:highlight w:val="yellow"/>
        </w:rPr>
        <w:t xml:space="preserve">7 </w:t>
      </w:r>
      <w:r>
        <w:rPr>
          <w:rFonts w:ascii="Cordia New" w:hAnsi="Cordia New"/>
          <w:sz w:val="28"/>
          <w:highlight w:val="yellow"/>
          <w:cs/>
        </w:rPr>
        <w:t xml:space="preserve">จุด (แท่น </w:t>
      </w:r>
      <w:r>
        <w:rPr>
          <w:rFonts w:ascii="Cordia New" w:hAnsi="Cordia New"/>
          <w:sz w:val="28"/>
          <w:highlight w:val="yellow"/>
        </w:rPr>
        <w:t xml:space="preserve">ERP </w:t>
      </w:r>
      <w:r>
        <w:rPr>
          <w:rFonts w:ascii="Cordia New" w:hAnsi="Cordia New"/>
          <w:sz w:val="28"/>
          <w:highlight w:val="yellow"/>
          <w:cs/>
        </w:rPr>
        <w:t xml:space="preserve">จำนวน </w:t>
      </w:r>
      <w:r>
        <w:rPr>
          <w:rFonts w:ascii="Cordia New" w:hAnsi="Cordia New"/>
          <w:sz w:val="28"/>
          <w:highlight w:val="yellow"/>
        </w:rPr>
        <w:t xml:space="preserve">3 </w:t>
      </w:r>
      <w:r>
        <w:rPr>
          <w:rFonts w:ascii="Cordia New" w:hAnsi="Cordia New"/>
          <w:sz w:val="28"/>
          <w:highlight w:val="yellow"/>
          <w:cs/>
        </w:rPr>
        <w:t xml:space="preserve">จุด และแท่น </w:t>
      </w:r>
      <w:r>
        <w:rPr>
          <w:rFonts w:ascii="Cordia New" w:hAnsi="Cordia New"/>
          <w:sz w:val="28"/>
          <w:highlight w:val="yellow"/>
        </w:rPr>
        <w:t xml:space="preserve">PRP </w:t>
      </w:r>
      <w:r>
        <w:rPr>
          <w:rFonts w:ascii="Cordia New" w:hAnsi="Cordia New"/>
          <w:sz w:val="28"/>
          <w:highlight w:val="yellow"/>
          <w:cs/>
        </w:rPr>
        <w:t xml:space="preserve">จำนวน </w:t>
      </w:r>
      <w:r>
        <w:rPr>
          <w:rFonts w:ascii="Cordia New" w:hAnsi="Cordia New"/>
          <w:sz w:val="28"/>
          <w:highlight w:val="yellow"/>
        </w:rPr>
        <w:t xml:space="preserve">4 </w:t>
      </w:r>
      <w:r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607E11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607E11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คาดว่าจะเริ่มงาน และแล้วเสร็จใน </w:t>
      </w:r>
      <w:r>
        <w:rPr>
          <w:rFonts w:ascii="Cordia New" w:hAnsi="Cordia New"/>
          <w:sz w:val="28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607E11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- </w:t>
      </w:r>
      <w:r>
        <w:rPr>
          <w:rFonts w:ascii="Cordia New" w:hAnsi="Cordia New"/>
          <w:sz w:val="28"/>
          <w:highlight w:val="yellow"/>
          <w:cs/>
        </w:rPr>
        <w:t>ไม่มี -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  <w:r>
              <w:rPr>
                <w:rFonts w:ascii="Cordia New" w:hAnsi="Cordia New"/>
                <w:sz w:val="28"/>
                <w:cs/>
              </w:rPr>
              <w:t xml:space="preserve">งานประเมินความแข็งแรงท่อส่งก๊าซที่เกิด </w:t>
            </w:r>
            <w:r>
              <w:rPr>
                <w:rFonts w:ascii="Cordia New" w:hAnsi="Cordia New"/>
                <w:sz w:val="28"/>
              </w:rPr>
              <w:t>Den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จำนวน </w:t>
            </w:r>
            <w:r>
              <w:rPr>
                <w:rFonts w:ascii="Cordia New" w:hAnsi="Cordia New"/>
                <w:sz w:val="28"/>
              </w:rPr>
              <w:t>2</w:t>
            </w:r>
            <w:r>
              <w:rPr>
                <w:rFonts w:ascii="Cordia New" w:hAnsi="Cordia New"/>
                <w:sz w:val="28"/>
                <w:cs/>
              </w:rPr>
              <w:t xml:space="preserve"> จุด ตำแหน่ง </w:t>
            </w:r>
            <w:r>
              <w:rPr>
                <w:rFonts w:ascii="Cordia New" w:hAnsi="Cordia New"/>
                <w:sz w:val="28"/>
              </w:rPr>
              <w:t>KP.22+339</w:t>
            </w:r>
            <w:r>
              <w:rPr>
                <w:rFonts w:ascii="Cordia New" w:hAnsi="Cordia New"/>
                <w:sz w:val="28"/>
                <w:cs/>
              </w:rPr>
              <w:t xml:space="preserve"> และ </w:t>
            </w:r>
            <w:r>
              <w:rPr>
                <w:rFonts w:ascii="Cordia New" w:hAnsi="Cordia New"/>
                <w:sz w:val="28"/>
              </w:rPr>
              <w:t>KP.22+959 RC500</w:t>
            </w:r>
            <w:r>
              <w:rPr>
                <w:rFonts w:ascii="Cordia New" w:hAnsi="Cordia New"/>
                <w:sz w:val="28"/>
                <w:cs/>
              </w:rPr>
              <w:t xml:space="preserve"> จำนวน  </w:t>
            </w:r>
            <w:r>
              <w:rPr>
                <w:rFonts w:ascii="Cordia New" w:hAnsi="Cordia New"/>
                <w:sz w:val="28"/>
              </w:rPr>
              <w:t>3</w:t>
            </w:r>
            <w:r>
              <w:rPr>
                <w:rFonts w:ascii="Cordia New" w:hAnsi="Cordia New"/>
                <w:sz w:val="28"/>
                <w:cs/>
              </w:rPr>
              <w:t xml:space="preserve"> จุด ตำแหน่ง </w:t>
            </w:r>
            <w:r>
              <w:rPr>
                <w:rFonts w:ascii="Cordia New" w:hAnsi="Cordia New"/>
                <w:sz w:val="28"/>
              </w:rPr>
              <w:t>KP.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 KP.22+339</w:t>
            </w:r>
            <w:r>
              <w:rPr>
                <w:rFonts w:ascii="Cordia New" w:hAnsi="Cordia New"/>
                <w:sz w:val="28"/>
                <w:cs/>
              </w:rPr>
              <w:t xml:space="preserve"> ลักษณะความเสียหาย </w:t>
            </w:r>
            <w:r>
              <w:rPr>
                <w:rFonts w:ascii="Cordia New" w:hAnsi="Cordia New"/>
                <w:sz w:val="28"/>
              </w:rPr>
              <w:t xml:space="preserve">Dent on weld </w:t>
            </w:r>
            <w:r>
              <w:rPr>
                <w:rFonts w:ascii="Cordia New" w:hAnsi="Cordia New"/>
                <w:sz w:val="28"/>
                <w:cs/>
              </w:rPr>
              <w:t xml:space="preserve">จากการประเมินพบว่า </w:t>
            </w:r>
            <w:r>
              <w:rPr>
                <w:rFonts w:ascii="Cordia New" w:hAnsi="Cordia New"/>
                <w:sz w:val="28"/>
              </w:rPr>
              <w:t xml:space="preserve">Defect </w:t>
            </w:r>
            <w:r>
              <w:rPr>
                <w:rFonts w:ascii="Cordia New" w:hAnsi="Cordia New"/>
                <w:sz w:val="28"/>
                <w:cs/>
              </w:rPr>
              <w:t xml:space="preserve">นี้จัดอยู่ในประเภท </w:t>
            </w:r>
            <w:r>
              <w:rPr>
                <w:rFonts w:ascii="Cordia New" w:hAnsi="Cordia New"/>
                <w:sz w:val="28"/>
              </w:rPr>
              <w:t xml:space="preserve">Kinked dent </w:t>
            </w:r>
            <w:r>
              <w:rPr>
                <w:rFonts w:ascii="Cordia New" w:hAnsi="Cordia New"/>
                <w:sz w:val="28"/>
                <w:cs/>
              </w:rPr>
              <w:t xml:space="preserve">และพบค่า </w:t>
            </w:r>
            <w:r>
              <w:rPr>
                <w:rFonts w:ascii="Cordia New" w:hAnsi="Cordia New"/>
                <w:sz w:val="28"/>
              </w:rPr>
              <w:t xml:space="preserve">Strain </w:t>
            </w:r>
            <w:r>
              <w:rPr>
                <w:rFonts w:ascii="Cordia New" w:hAnsi="Cordia New"/>
                <w:sz w:val="28"/>
                <w:cs/>
              </w:rPr>
              <w:t xml:space="preserve">สูงสุด เท่ากับ </w:t>
            </w:r>
            <w:r>
              <w:rPr>
                <w:rFonts w:ascii="Cordia New" w:hAnsi="Cordia New"/>
                <w:sz w:val="28"/>
              </w:rPr>
              <w:t>10.06%</w:t>
            </w:r>
            <w:r>
              <w:rPr>
                <w:rFonts w:ascii="Cordia New" w:hAnsi="Cordia New"/>
                <w:sz w:val="28"/>
                <w:cs/>
              </w:rPr>
              <w:t xml:space="preserve"> มีความเสี่ยงต่อการเกิด </w:t>
            </w:r>
            <w:r>
              <w:rPr>
                <w:rFonts w:ascii="Cordia New" w:hAnsi="Cordia New"/>
                <w:sz w:val="28"/>
              </w:rPr>
              <w:t>Crack</w:t>
            </w:r>
            <w:r>
              <w:rPr>
                <w:rFonts w:ascii="Cordia New" w:hAnsi="Cordia New"/>
                <w:sz w:val="28"/>
                <w:cs/>
              </w:rPr>
              <w:t xml:space="preserve">สูง จึงเห็นควรให้ดำเนินการแก้ไข </w:t>
            </w:r>
            <w:r>
              <w:rPr>
                <w:rFonts w:ascii="Cordia New" w:hAnsi="Cordia New"/>
                <w:sz w:val="28"/>
              </w:rPr>
              <w:t>KP.22+959</w:t>
            </w:r>
            <w:r>
              <w:rPr>
                <w:rFonts w:ascii="Cordia New" w:hAnsi="Cordia New"/>
                <w:sz w:val="28"/>
                <w:cs/>
              </w:rPr>
              <w:t xml:space="preserve"> ลักษระความเสียหาย </w:t>
            </w:r>
            <w:r>
              <w:rPr>
                <w:rFonts w:ascii="Cordia New" w:hAnsi="Cordia New"/>
                <w:sz w:val="28"/>
              </w:rPr>
              <w:t xml:space="preserve">Dent with mechanical damaged  </w:t>
            </w:r>
            <w:r>
              <w:rPr>
                <w:rFonts w:ascii="Cordia New" w:hAnsi="Cordia New"/>
                <w:sz w:val="28"/>
                <w:cs/>
              </w:rPr>
              <w:t xml:space="preserve">พบว่า </w:t>
            </w:r>
            <w:r>
              <w:rPr>
                <w:rFonts w:ascii="Cordia New" w:hAnsi="Cordia New"/>
                <w:sz w:val="28"/>
              </w:rPr>
              <w:t xml:space="preserve">Defect </w:t>
            </w:r>
            <w:r>
              <w:rPr>
                <w:rFonts w:ascii="Cordia New" w:hAnsi="Cordia New"/>
                <w:sz w:val="28"/>
                <w:cs/>
              </w:rPr>
              <w:t xml:space="preserve">นี้มีการสูญเสียเนื้อเหล็กบริเวณ </w:t>
            </w:r>
            <w:r>
              <w:rPr>
                <w:rFonts w:ascii="Cordia New" w:hAnsi="Cordia New"/>
                <w:sz w:val="28"/>
              </w:rPr>
              <w:t xml:space="preserve">Dent </w:t>
            </w:r>
            <w:r>
              <w:rPr>
                <w:rFonts w:ascii="Cordia New" w:hAnsi="Cordia New"/>
                <w:sz w:val="28"/>
                <w:cs/>
              </w:rPr>
              <w:t xml:space="preserve">ด้วย </w:t>
            </w:r>
            <w:r>
              <w:rPr>
                <w:rFonts w:ascii="Cordia New" w:hAnsi="Cordia New"/>
                <w:sz w:val="28"/>
              </w:rPr>
              <w:t xml:space="preserve">15 % Depth on dent </w:t>
            </w:r>
            <w:r>
              <w:rPr>
                <w:rFonts w:ascii="Cordia New" w:hAnsi="Cordia New"/>
                <w:sz w:val="28"/>
                <w:cs/>
              </w:rPr>
              <w:t xml:space="preserve">และพบค่า </w:t>
            </w:r>
            <w:r>
              <w:rPr>
                <w:rFonts w:ascii="Cordia New" w:hAnsi="Cordia New"/>
                <w:sz w:val="28"/>
              </w:rPr>
              <w:t xml:space="preserve">Strain </w:t>
            </w:r>
            <w:r>
              <w:rPr>
                <w:rFonts w:ascii="Cordia New" w:hAnsi="Cordia New"/>
                <w:sz w:val="28"/>
                <w:cs/>
              </w:rPr>
              <w:t xml:space="preserve">สูงสุด </w:t>
            </w:r>
            <w:proofErr w:type="spellStart"/>
            <w:r>
              <w:rPr>
                <w:rFonts w:ascii="Cordia New" w:hAnsi="Cordia New"/>
                <w:sz w:val="28"/>
              </w:rPr>
              <w:t>gmjkdy</w:t>
            </w:r>
            <w:proofErr w:type="spellEnd"/>
            <w:r>
              <w:rPr>
                <w:rFonts w:ascii="Cordia New" w:hAnsi="Cordia New"/>
                <w:sz w:val="28"/>
              </w:rPr>
              <w:t xml:space="preserve">[ 9.63% </w:t>
            </w:r>
            <w:r>
              <w:rPr>
                <w:rFonts w:ascii="Cordia New" w:hAnsi="Cordia New"/>
                <w:sz w:val="28"/>
                <w:cs/>
              </w:rPr>
              <w:t xml:space="preserve">มีความเสียมีความเสี่ยงต่อการเกิด </w:t>
            </w:r>
            <w:r>
              <w:rPr>
                <w:rFonts w:ascii="Cordia New" w:hAnsi="Cordia New"/>
                <w:sz w:val="28"/>
              </w:rPr>
              <w:t>Crack</w:t>
            </w:r>
            <w:r>
              <w:rPr>
                <w:rFonts w:ascii="Cordia New" w:hAnsi="Cordia New"/>
                <w:sz w:val="28"/>
                <w:cs/>
              </w:rPr>
              <w:t xml:space="preserve">สูง จึงเห็นควรให้ดำเนินการแก้ไข </w:t>
            </w:r>
            <w:r>
              <w:rPr>
                <w:rFonts w:ascii="Cordia New" w:hAnsi="Cordia New"/>
                <w:sz w:val="28"/>
              </w:rPr>
              <w:t xml:space="preserve">RC500 </w:t>
            </w:r>
            <w:r>
              <w:rPr>
                <w:rFonts w:ascii="Cordia New" w:hAnsi="Cordia New"/>
                <w:sz w:val="28"/>
                <w:cs/>
              </w:rPr>
              <w:t>จัดจ้างแล้วเสร็จ อยู่ระหว่างทำการประเมินความแข็งแรง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ดำเนินการลดความเสี่ยง โดยศึกษาความเป็นไปได้ในการลดความดัน ลงเหลือ </w:t>
            </w:r>
            <w:r>
              <w:rPr>
                <w:rFonts w:ascii="Cordia New" w:hAnsi="Cordia New"/>
                <w:sz w:val="28"/>
              </w:rPr>
              <w:t xml:space="preserve">85 % </w:t>
            </w:r>
            <w:r>
              <w:rPr>
                <w:rFonts w:ascii="Cordia New" w:hAnsi="Cordia New"/>
                <w:sz w:val="28"/>
                <w:cs/>
              </w:rPr>
              <w:t xml:space="preserve">ของ </w:t>
            </w:r>
            <w:r>
              <w:rPr>
                <w:rFonts w:ascii="Cordia New" w:hAnsi="Cordia New"/>
                <w:sz w:val="28"/>
              </w:rPr>
              <w:t xml:space="preserve">Maximum Operating pressure </w:t>
            </w:r>
            <w:r>
              <w:rPr>
                <w:rFonts w:ascii="Cordia New" w:hAnsi="Cordia New"/>
                <w:sz w:val="28"/>
                <w:cs/>
              </w:rPr>
              <w:t xml:space="preserve">หรือ </w:t>
            </w:r>
            <w:r>
              <w:rPr>
                <w:rFonts w:ascii="Cordia New" w:hAnsi="Cordia New"/>
                <w:sz w:val="28"/>
              </w:rPr>
              <w:t>MOP (</w:t>
            </w:r>
            <w:r>
              <w:rPr>
                <w:rFonts w:ascii="Cordia New" w:hAnsi="Cordia New"/>
                <w:sz w:val="28"/>
                <w:cs/>
              </w:rPr>
              <w:t xml:space="preserve">นับตั้งแต่ช่วงหลักจาก </w:t>
            </w:r>
            <w:r>
              <w:rPr>
                <w:rFonts w:ascii="Cordia New" w:hAnsi="Cordia New"/>
                <w:sz w:val="28"/>
              </w:rPr>
              <w:t xml:space="preserve">RUN ILI PIG </w:t>
            </w:r>
            <w:r>
              <w:rPr>
                <w:rFonts w:ascii="Cordia New" w:hAnsi="Cordia New"/>
                <w:sz w:val="28"/>
                <w:cs/>
              </w:rPr>
              <w:t>จนถีง ปัจจุบัน)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RC650</w:t>
            </w:r>
            <w:r>
              <w:rPr>
                <w:rFonts w:ascii="Cordia New" w:hAnsi="Cordia New"/>
                <w:sz w:val="28"/>
                <w:cs/>
              </w:rPr>
              <w:t xml:space="preserve"> 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 จึงสามารถดำเนินการลดความดัน และแจ้งกับลูกค้าได้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ab/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607E11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607E11" w:rsidRDefault="00607E11" w:rsidP="00607E11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E11" w:rsidRDefault="00607E11">
      <w:r>
        <w:separator/>
      </w:r>
    </w:p>
  </w:endnote>
  <w:endnote w:type="continuationSeparator" w:id="0">
    <w:p w:rsidR="00607E11" w:rsidRDefault="00607E11">
      <w:r>
        <w:continuationSeparator/>
      </w:r>
    </w:p>
  </w:endnote>
  <w:endnote w:type="continuationNotice" w:id="1">
    <w:p w:rsidR="00607E11" w:rsidRDefault="00607E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FC809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07E1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07E1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22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32000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07E1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07E1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E11" w:rsidRDefault="00607E11">
      <w:r>
        <w:separator/>
      </w:r>
    </w:p>
  </w:footnote>
  <w:footnote w:type="continuationSeparator" w:id="0">
    <w:p w:rsidR="00607E11" w:rsidRDefault="00607E11">
      <w:r>
        <w:continuationSeparator/>
      </w:r>
    </w:p>
  </w:footnote>
  <w:footnote w:type="continuationNotice" w:id="1">
    <w:p w:rsidR="00607E11" w:rsidRDefault="00607E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1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07E11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FAE5E9-0E60-4F4D-A48A-DCA1F27C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200128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3A6E-BBF9-458A-BA7E-68023B9D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1706200128Quaterly_report_8</Template>
  <TotalTime>0</TotalTime>
  <Pages>23</Pages>
  <Words>3260</Words>
  <Characters>18584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2017-06-19T18:45:00Z</dcterms:created>
  <dcterms:modified xsi:type="dcterms:W3CDTF">2017-06-19T18:45:00Z</dcterms:modified>
</cp:coreProperties>
</file>