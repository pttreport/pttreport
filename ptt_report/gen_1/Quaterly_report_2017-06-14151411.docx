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1F08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67AB6D44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368BB12E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281905A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2F9DC1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67E0A3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C5ADD5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EA01A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04E8CE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0816CD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038460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E4161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2F96F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2BF672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E64DA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53E598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3FEA4E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B08351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4E975A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B53F18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E65515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FEE17C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13D8DC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40732B31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1D4CC447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07152634" w14:textId="77777777" w:rsidTr="005217C1">
        <w:tc>
          <w:tcPr>
            <w:tcW w:w="2376" w:type="dxa"/>
          </w:tcPr>
          <w:p w14:paraId="2512AA97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82731AE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72A9BD58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74D1D0B4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30406D6C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32B28E98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19C03AF3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5167493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0270C94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DE4F67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3BE58945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6FD000EB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0C8FF2AB" w14:textId="77777777" w:rsidTr="004477A6">
        <w:trPr>
          <w:trHeight w:val="390"/>
        </w:trPr>
        <w:tc>
          <w:tcPr>
            <w:tcW w:w="2376" w:type="dxa"/>
            <w:vMerge/>
          </w:tcPr>
          <w:p w14:paraId="7EA22E4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ED5535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DE4F67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8EC42BF" w14:textId="77777777" w:rsidR="00221752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AC96E0F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6FA89E40" w14:textId="77777777" w:rsidTr="00305F26">
        <w:trPr>
          <w:trHeight w:val="224"/>
        </w:trPr>
        <w:tc>
          <w:tcPr>
            <w:tcW w:w="2376" w:type="dxa"/>
            <w:vMerge/>
          </w:tcPr>
          <w:p w14:paraId="095D4CF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B5E2DB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DE4F67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70DAA97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2563127" w14:textId="77777777" w:rsidR="00643FB6" w:rsidRPr="0012516C" w:rsidRDefault="00DE4F67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40DA4E0C" w14:textId="77777777" w:rsidTr="00305F26">
        <w:trPr>
          <w:trHeight w:val="50"/>
        </w:trPr>
        <w:tc>
          <w:tcPr>
            <w:tcW w:w="2376" w:type="dxa"/>
            <w:vMerge/>
          </w:tcPr>
          <w:p w14:paraId="32CBEB7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4153BE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DE4F67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DA8CB10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F830817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637F2A04" w14:textId="77777777" w:rsidTr="004477A6">
        <w:trPr>
          <w:trHeight w:val="416"/>
        </w:trPr>
        <w:tc>
          <w:tcPr>
            <w:tcW w:w="2376" w:type="dxa"/>
            <w:vMerge/>
          </w:tcPr>
          <w:p w14:paraId="11F0E73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61E3266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DE4F67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62456688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1B7B47D3" w14:textId="77777777" w:rsidR="00643FB6" w:rsidRPr="0012516C" w:rsidRDefault="00DE4F6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4AFDCB09" w14:textId="77777777" w:rsidTr="005217C1">
        <w:tc>
          <w:tcPr>
            <w:tcW w:w="2376" w:type="dxa"/>
          </w:tcPr>
          <w:p w14:paraId="207BB66B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4511EDFA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DE4F6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BE3781E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DE4F6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4084111B" w14:textId="77777777" w:rsidR="00077923" w:rsidRPr="0012516C" w:rsidRDefault="00DE4F67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25911C77" w14:textId="77777777" w:rsidR="00077923" w:rsidRPr="0012516C" w:rsidRDefault="00DE4F6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059D6BF4" w14:textId="77777777" w:rsidTr="005217C1">
        <w:tc>
          <w:tcPr>
            <w:tcW w:w="2376" w:type="dxa"/>
          </w:tcPr>
          <w:p w14:paraId="0562EEE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3F735368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DE4F6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4653878F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DE4F6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0D845D6E" w14:textId="77777777" w:rsidR="003277E5" w:rsidRPr="0012516C" w:rsidRDefault="00DE4F67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A010EB1" w14:textId="77777777" w:rsidR="00077923" w:rsidRPr="0012516C" w:rsidRDefault="00DE4F6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307BB15B" w14:textId="77777777" w:rsidTr="005D4362">
        <w:tc>
          <w:tcPr>
            <w:tcW w:w="2376" w:type="dxa"/>
          </w:tcPr>
          <w:p w14:paraId="0343265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4222A202" w14:textId="77777777" w:rsidR="00077923" w:rsidRPr="0012516C" w:rsidRDefault="00DE4F67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5AE0EBB" w14:textId="77777777" w:rsidR="00077923" w:rsidRPr="0012516C" w:rsidRDefault="00DE4F6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4177EAE9" w14:textId="77777777" w:rsidR="00077923" w:rsidRPr="0012516C" w:rsidRDefault="00DE4F67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4958122F" w14:textId="77777777" w:rsidTr="005D4362">
        <w:tc>
          <w:tcPr>
            <w:tcW w:w="2376" w:type="dxa"/>
          </w:tcPr>
          <w:p w14:paraId="144FB93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51804B11" w14:textId="77777777" w:rsidR="00077923" w:rsidRPr="0012516C" w:rsidRDefault="00DE4F67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1CCA2D8" w14:textId="77777777" w:rsidR="00077923" w:rsidRPr="0012516C" w:rsidRDefault="00DE4F67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628FFFE0" w14:textId="77777777" w:rsidR="00077923" w:rsidRPr="0012516C" w:rsidRDefault="00DE4F6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0BE23BD7" w14:textId="77777777" w:rsidTr="00D46B5C">
        <w:tc>
          <w:tcPr>
            <w:tcW w:w="2376" w:type="dxa"/>
          </w:tcPr>
          <w:p w14:paraId="52BE7EC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1133D43" w14:textId="77777777" w:rsidR="00077923" w:rsidRPr="0012516C" w:rsidRDefault="00DE4F67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A22156D" w14:textId="77777777" w:rsidR="00077923" w:rsidRPr="0012516C" w:rsidRDefault="00DE4F6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89CA13B" w14:textId="77777777" w:rsidR="00077923" w:rsidRPr="0012516C" w:rsidRDefault="00DE4F6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6356A707" w14:textId="77777777" w:rsidTr="00156C0F">
        <w:tc>
          <w:tcPr>
            <w:tcW w:w="2376" w:type="dxa"/>
            <w:vMerge w:val="restart"/>
            <w:shd w:val="clear" w:color="auto" w:fill="auto"/>
          </w:tcPr>
          <w:p w14:paraId="011E4DB3" w14:textId="77777777" w:rsidR="00691980" w:rsidRPr="0012516C" w:rsidRDefault="00DE4F67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02976E0D" w14:textId="77777777" w:rsidR="00691980" w:rsidRPr="0012516C" w:rsidRDefault="00DE4F67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066587AC" w14:textId="77777777" w:rsidR="00691980" w:rsidRPr="0012516C" w:rsidRDefault="00DE4F6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0129123" w14:textId="77777777" w:rsidR="00691980" w:rsidRPr="0012516C" w:rsidRDefault="00DE4F67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160C0C70" w14:textId="77777777" w:rsidTr="00691980">
        <w:tc>
          <w:tcPr>
            <w:tcW w:w="2376" w:type="dxa"/>
            <w:vMerge/>
            <w:shd w:val="clear" w:color="auto" w:fill="auto"/>
          </w:tcPr>
          <w:p w14:paraId="0E52AAF2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474CBD3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BC232F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9EB17E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40EB6E74" w14:textId="77777777" w:rsidTr="00156C0F">
        <w:tc>
          <w:tcPr>
            <w:tcW w:w="2376" w:type="dxa"/>
            <w:vMerge/>
            <w:shd w:val="clear" w:color="auto" w:fill="auto"/>
          </w:tcPr>
          <w:p w14:paraId="6745DA1C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7DCD5190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48BF0902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63C969C4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22F92159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A81189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598463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DCAC07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64755B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9AF892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E2D377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7B5C71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3A2B42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3E672B2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5ACADC6C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3376F932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7642C475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7A77BFC6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5F05181F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617B4D94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25C0B52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02B197D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07D9BF1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6DD4239F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E677801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273C3A9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0E2609A2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44C3A28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5B5FF41C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0B24BF60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1BCE7A41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5B34C1D0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11FC3D3B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14C5ACCB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E82AF99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76978833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2E51040A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514C2AE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387D7F41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4187A5C6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0BEF6983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7AAF6C20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36D407E7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7F40018E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5588A037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75775317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7DBB95E2" w14:textId="77777777" w:rsidR="00FC6B34" w:rsidRPr="00EB73F7" w:rsidRDefault="00DE4F6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36949674" wp14:editId="7D5CA466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FB1C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4FBB2C53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5AA04D1C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52BB06A9" w14:textId="77777777" w:rsidR="004F4505" w:rsidRPr="0012516C" w:rsidRDefault="00DE4F67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6BFB52EA" w14:textId="77777777" w:rsidR="00AC06BE" w:rsidRPr="0012516C" w:rsidRDefault="00DE4F67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23A8CCD3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DC69132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65BCFD22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E47F69E" w14:textId="77777777" w:rsidR="003576E0" w:rsidRPr="0012516C" w:rsidRDefault="00DE4F67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49CCC924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504D3754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3D5075C5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52C2E1C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95B8521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DE4F67" w14:paraId="3AA1CE31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70EF88F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4628148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12068040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1E72C99B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34ACF52F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6A46D68D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DE4F67" w14:paraId="5F359F67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C700803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0F04F9B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E2AB22B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0701F2B1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0C82652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9731691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DE4F67" w14:paraId="06141D03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7310D62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FDB2FB6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6C21B0E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F94BBEE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7FA7D1E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F9EB1B3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E4F67" w14:paraId="0466FBB5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CA9AEAA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49EA0E7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48F7C08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F962F00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F95E2A5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424D75E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DE4F67" w14:paraId="3C6E1216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DD2F7F6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17F94D3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67D3141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BD752D7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E920635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304DBB9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E4F67" w14:paraId="3B0285DD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5B8B393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79CE0995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0528AA5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99DBCFA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3677EFD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47F8447" w14:textId="77777777" w:rsidR="00DE4F67" w:rsidRDefault="00DE4F6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6AD6429A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38C60D8D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1029A97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DE4F67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DE4F67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DE4F67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7BF14774" w14:textId="77777777" w:rsidR="00167548" w:rsidRPr="0012516C" w:rsidRDefault="00DE4F67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724F1A9C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5FBCBB0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660963F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DE4F67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DE4F67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DE4F67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DE4F67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2270D564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5DB72362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5D5606F" w14:textId="77777777" w:rsidR="005C0D83" w:rsidRPr="0012516C" w:rsidRDefault="00DE4F67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75E1697F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39931E8" w14:textId="77777777" w:rsidR="00F01C43" w:rsidRDefault="00DE4F67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071C8C64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6D429C8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F7B32AB" w14:textId="77777777" w:rsidR="007A3C83" w:rsidRPr="0012516C" w:rsidRDefault="00DE4F67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2453A550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DE4F67" w14:paraId="699DDBCD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7F9A3B6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7F0A590D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4B07430E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70A44953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E4F67" w14:paraId="20AB7DE5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80641FA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531E1359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43D91D04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7B3AFA91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DE4F67" w14:paraId="4CDCE30A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E097F59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7D676C45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03B1857C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4C5AA79C" w14:textId="77777777" w:rsidR="00DE4F67" w:rsidRDefault="00DE4F6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50FEC887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595FD15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BEEB878" w14:textId="77777777" w:rsidR="005C0D83" w:rsidRPr="00D41563" w:rsidRDefault="00DE4F67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2027A07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B44035F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E4F67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6B421CF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25D23B0" w14:textId="77777777" w:rsidR="005C0D83" w:rsidRPr="0012516C" w:rsidRDefault="00DE4F67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2A2F048F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8CEB1D2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5C88B741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DE4F67" w14:paraId="5B40E7FC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3EB1D05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noProof/>
                <w:color w:val="E36C0A" w:themeColor="accent6" w:themeShade="BF"/>
                <w:sz w:val="28"/>
              </w:rPr>
              <w:lastRenderedPageBreak/>
              <w:drawing>
                <wp:inline distT="0" distB="0" distL="0" distR="0" wp14:anchorId="661BC919" wp14:editId="52FEC196">
                  <wp:extent cx="1009015" cy="426085"/>
                  <wp:effectExtent l="0" t="0" r="635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noProof/>
                <w:color w:val="E36C0A" w:themeColor="accent6" w:themeShade="BF"/>
                <w:sz w:val="28"/>
              </w:rPr>
              <w:drawing>
                <wp:inline distT="0" distB="0" distL="0" distR="0" wp14:anchorId="12557ADA" wp14:editId="7456AB20">
                  <wp:extent cx="1009015" cy="672465"/>
                  <wp:effectExtent l="0" t="0" r="635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6DC50B93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3B5A0089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06D3649C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76C76A2B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E4F67" w14:paraId="7D7CF25A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64108BD5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Area1</w:t>
            </w:r>
          </w:p>
        </w:tc>
        <w:tc>
          <w:tcPr>
            <w:tcW w:w="1805" w:type="dxa"/>
            <w:shd w:val="clear" w:color="auto" w:fill="auto"/>
          </w:tcPr>
          <w:p w14:paraId="69D149AF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1D04C094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5A5CA6DC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2F7A2F7F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DE4F67" w14:paraId="24BEA6A0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3D6A5105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32B2FD11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17A33D42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6C71DCC6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672F82ED" w14:textId="77777777" w:rsidR="00DE4F67" w:rsidRDefault="00DE4F6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410B0A83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5F9F1AE1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5D71B07" w14:textId="77777777" w:rsidR="0026481E" w:rsidRPr="0012516C" w:rsidRDefault="00DE4F6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5834CDF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CCE17ED" w14:textId="77777777" w:rsidR="009B1FEC" w:rsidRPr="0012516C" w:rsidRDefault="00DE4F6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0978DCD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CBC830F" w14:textId="77777777" w:rsidR="00E11736" w:rsidRPr="0012516C" w:rsidRDefault="00DE4F6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66FCD2AE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0C2B3D59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1DD3487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4E351DE5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66C8C7F6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FAC062E" w14:textId="77777777" w:rsidR="00801470" w:rsidRPr="0012516C" w:rsidRDefault="00DE4F67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4575D612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4A255B1" w14:textId="77777777" w:rsidR="0017316F" w:rsidRPr="0012516C" w:rsidRDefault="00DE4F6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lastRenderedPageBreak/>
        <w:t>TEST ROV</w:t>
      </w:r>
    </w:p>
    <w:p w14:paraId="72BE496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9120587" w14:textId="77777777" w:rsidR="0017316F" w:rsidRPr="0012516C" w:rsidRDefault="00DE4F6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136AC61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23F179D" w14:textId="77777777" w:rsidR="0017316F" w:rsidRPr="0012516C" w:rsidRDefault="00DE4F6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497983AD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5BD730B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5FF34CC1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3D46733" w14:textId="77777777" w:rsidR="009F43BE" w:rsidRPr="0012516C" w:rsidRDefault="00DE4F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5687D642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5C7D14B9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8D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B3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56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1F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63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FCB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7F30C02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F2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6A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93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3E80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67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C34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5B495D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5E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EF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80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3706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B64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A84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1BBB39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19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F7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843A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C1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552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1C09CC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02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1C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7D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1A17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57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40E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E8B0AD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99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2B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8F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808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95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F0C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F5A6F9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51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46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27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847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73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C353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8F2F06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AF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D1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C0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432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65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E63AF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76D759E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E3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740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89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883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C0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6B7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83EF0A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4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05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E9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1C1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CA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0BA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497B8B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12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13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9C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CDF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C4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AAC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F42325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28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B0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AB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9D9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6B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438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042A98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C8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B7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A88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C34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F6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E5F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C8EE1B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A3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16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C1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69E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08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656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46F99D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FA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5B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26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203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6E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C69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547FB0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A1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32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24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753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97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83D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313CB08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50FC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45C1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537B5659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2A9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D448B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7AD7BF5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C71F9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D411D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41D44339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0723BAA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0BC3D16" w14:textId="77777777" w:rsidR="008D0BD9" w:rsidRPr="0012516C" w:rsidRDefault="00DE4F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5080331B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13582E7" w14:textId="77777777" w:rsidR="00CF208B" w:rsidRPr="0012516C" w:rsidRDefault="00DE4F6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5CEBB30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9400EF3" w14:textId="77777777" w:rsidR="00CF208B" w:rsidRPr="0012516C" w:rsidRDefault="00DE4F6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098A6057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C9E97D7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B33C95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CC06F04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5D6FC6D1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72DE47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2B1C0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DE81F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436296A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3428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B70C9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16EA46A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A510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30A2E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1F41E03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43FA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lastRenderedPageBreak/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A566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25E5094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2C72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E75E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59FEC0A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5E49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EDF0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56BD67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2EE7D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81036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150F637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0A682DC5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DE4F67">
        <w:rPr>
          <w:rFonts w:ascii="Cordia New" w:hAnsi="Cordia New"/>
          <w:sz w:val="28"/>
          <w:highlight w:val="lightGray"/>
        </w:rPr>
        <w:t>TESTETS External Corrosion</w:t>
      </w:r>
    </w:p>
    <w:p w14:paraId="59B08800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31D7B2A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5E52F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A2E92A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B94A6A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D3B3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637BA" w14:textId="77777777" w:rsidR="006C77D6" w:rsidRPr="0012516C" w:rsidRDefault="00DE4F6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CB8245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9099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29C6F" w14:textId="77777777" w:rsidR="006C77D6" w:rsidRPr="0012516C" w:rsidRDefault="00DE4F6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F90DA15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70B8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61FF6D" w14:textId="77777777" w:rsidR="006C77D6" w:rsidRPr="0012516C" w:rsidRDefault="00DE4F6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B20CC79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0B172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4A7A9" w14:textId="77777777" w:rsidR="006C77D6" w:rsidRPr="0012516C" w:rsidRDefault="00DE4F6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5450FBC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1D7AF26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A6724F1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BEFD1BA" wp14:editId="7A4DA402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E6C0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67A12C3D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D2B0DDB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7BF6166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E4F67" w14:paraId="1B98A937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340873E7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43532355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677F597B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DE4F67" w14:paraId="1D1110A9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4AA05B2D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04D6B008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3B2BDED9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DE4F67" w14:paraId="6420EE28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32B8F777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7CFA626C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2C9ED367" w14:textId="77777777" w:rsidR="00DE4F67" w:rsidRDefault="00DE4F6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5E5D6945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09C55C2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892B736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F8B7440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3F788B9" w14:textId="77777777" w:rsidR="0019351F" w:rsidRPr="0012516C" w:rsidRDefault="00DE4F67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1</w:t>
      </w:r>
      <w:commentRangeStart w:id="0"/>
    </w:p>
    <w:p w14:paraId="2A451A5E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381156F9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0C426B99" w14:textId="77777777" w:rsidR="006C77D6" w:rsidRPr="0012516C" w:rsidRDefault="00DE4F67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3</w:t>
      </w:r>
    </w:p>
    <w:p w14:paraId="6B267797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3DC6BFBC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0CB66E16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4DA9ECD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AF03D24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3D664EAB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18E4BFA1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E4F67" w14:paraId="6796AA17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1A983E3C" w14:textId="77777777" w:rsidR="00DE4F67" w:rsidRDefault="00DE4F6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5D9846DB" w14:textId="77777777" w:rsidR="00DE4F67" w:rsidRDefault="00DE4F6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35E32F34" w14:textId="77777777" w:rsidR="00DE4F67" w:rsidRDefault="00DE4F6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DE4F67" w14:paraId="7CD36E35" w14:textId="77777777" w:rsidTr="00DE4F6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1A082A25" w14:textId="77777777" w:rsidR="00DE4F67" w:rsidRDefault="00DE4F6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46459599" w14:textId="77777777" w:rsidR="00DE4F67" w:rsidRDefault="00DE4F6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7688E559" w14:textId="77777777" w:rsidR="00DE4F67" w:rsidRDefault="00DE4F6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14:paraId="5637D03A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363C2D58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3DA44E81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36473EB" w14:textId="77777777" w:rsidR="00775211" w:rsidRPr="0012516C" w:rsidRDefault="00DE4F67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1FBFDC09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1E68FAB2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C6645B2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3A8C9EFF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3FBC749A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3BD21B3A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066B4D6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D8506EA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3671613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34C6B34A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45D8F64C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2F6DA856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1CDFC635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0F99DFF5" wp14:editId="1D317DF7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A65C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FD1FFB9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564C300D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EBA3CE8" wp14:editId="19BF5166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4661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7484C10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3EE999E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1387F4F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1CDE59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2EE0310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FF8468A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449E924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1226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293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2281C799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7D2F0ED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271A4B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06646DA1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DA8A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5BA2639C" wp14:editId="7FD4424B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4ED1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BF00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04275FA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758E79A3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75DD63D6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494C123C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55CE6732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A59BB5C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F759C3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7F938330" w14:textId="77777777" w:rsidTr="001365E4">
        <w:trPr>
          <w:trHeight w:val="335"/>
          <w:jc w:val="center"/>
        </w:trPr>
        <w:tc>
          <w:tcPr>
            <w:tcW w:w="5698" w:type="dxa"/>
          </w:tcPr>
          <w:p w14:paraId="2DF734D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0D00234C" wp14:editId="5956CB63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1DDE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59C19E0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3099908D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0E4B3376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7601FF3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45A900E1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659F59A0" w14:textId="77777777" w:rsidTr="001365E4">
        <w:trPr>
          <w:trHeight w:val="335"/>
          <w:jc w:val="center"/>
        </w:trPr>
        <w:tc>
          <w:tcPr>
            <w:tcW w:w="5698" w:type="dxa"/>
          </w:tcPr>
          <w:p w14:paraId="591CC54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1C57851" wp14:editId="3FA5B615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8B33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1904C4E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67CC0175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1860DD6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571A10C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1E029F2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0BE7234A" w14:textId="77777777" w:rsidTr="001365E4">
        <w:trPr>
          <w:trHeight w:val="3677"/>
          <w:jc w:val="center"/>
        </w:trPr>
        <w:tc>
          <w:tcPr>
            <w:tcW w:w="5698" w:type="dxa"/>
          </w:tcPr>
          <w:p w14:paraId="2D3E488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3472ACE" wp14:editId="6C41FF3E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086F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CF635C6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C79E5C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3B714FC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050E2D2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73208DA7" w14:textId="77777777" w:rsidTr="001365E4">
        <w:trPr>
          <w:trHeight w:val="3677"/>
          <w:jc w:val="center"/>
        </w:trPr>
        <w:tc>
          <w:tcPr>
            <w:tcW w:w="5698" w:type="dxa"/>
          </w:tcPr>
          <w:p w14:paraId="3D41737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AE9E8A2" wp14:editId="3A8E531D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8B00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985845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232ACE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D1F4B8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24A1ED7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7E27A602" w14:textId="77777777" w:rsidTr="001365E4">
        <w:trPr>
          <w:trHeight w:val="3672"/>
          <w:jc w:val="center"/>
        </w:trPr>
        <w:tc>
          <w:tcPr>
            <w:tcW w:w="5698" w:type="dxa"/>
          </w:tcPr>
          <w:p w14:paraId="42E7372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1174539" wp14:editId="74C74C55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CAEC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2093A8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716C55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1F9CE62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613660AD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5218A0C6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5DCA420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4C910B15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73630BF4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39CE7BFD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41776590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1C801830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92C98DD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3EF155AA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B702C81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29683139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28B6C8C1" w14:textId="77777777" w:rsidTr="000A272E">
        <w:tc>
          <w:tcPr>
            <w:tcW w:w="2347" w:type="dxa"/>
          </w:tcPr>
          <w:p w14:paraId="1D3521D0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1A5EF4B1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47DDF2C2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48BB980A" w14:textId="77777777" w:rsidTr="000A272E">
        <w:tc>
          <w:tcPr>
            <w:tcW w:w="2347" w:type="dxa"/>
          </w:tcPr>
          <w:p w14:paraId="07406A82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4D42C143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14FCFE7C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5FC48BED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1238EA3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2C7D7DF8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5566BF5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3F78802D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CDA26F3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281501A2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48EC7706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1CC854AA" wp14:editId="4C64BF78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329EEC7C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15E31995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4591603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28AE435D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405B0B32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7E1044CE" w14:textId="77777777" w:rsidTr="00052AB4">
        <w:tc>
          <w:tcPr>
            <w:tcW w:w="1985" w:type="dxa"/>
          </w:tcPr>
          <w:p w14:paraId="7FC950C8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692CFDC4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747E9BA3" w14:textId="77777777" w:rsidTr="00052AB4">
        <w:tc>
          <w:tcPr>
            <w:tcW w:w="1985" w:type="dxa"/>
          </w:tcPr>
          <w:p w14:paraId="512C95A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67653E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469F6E8B" w14:textId="77777777" w:rsidTr="00052AB4">
        <w:tc>
          <w:tcPr>
            <w:tcW w:w="1985" w:type="dxa"/>
          </w:tcPr>
          <w:p w14:paraId="3825B5A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19B7724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2DA7219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FC0B95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1F92C80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D114A0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7B50D37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6CC700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4BF30F5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3330586A" w14:textId="77777777" w:rsidTr="00052AB4">
        <w:tc>
          <w:tcPr>
            <w:tcW w:w="1985" w:type="dxa"/>
          </w:tcPr>
          <w:p w14:paraId="6D60955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2D4E62C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03219FA8" w14:textId="77777777" w:rsidTr="00052AB4">
        <w:trPr>
          <w:trHeight w:val="778"/>
        </w:trPr>
        <w:tc>
          <w:tcPr>
            <w:tcW w:w="1985" w:type="dxa"/>
          </w:tcPr>
          <w:p w14:paraId="60BCB87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42FDA4E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17AB9BB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2D82847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3BF6A741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007B3D70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2F0AD7C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363C1F94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B943237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3F57480A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12737C3B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737199AE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68219587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6B725CD8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1D60AD8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0EDCC9E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DCF8231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01243E5" wp14:editId="67C39835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077B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01243E5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EE077B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7CC285DC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4D9656FC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B93EA60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14931CC6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AC39EBC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6DAD8516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5B3184C" wp14:editId="52B7FCC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34D78152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4A890905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62BE3AE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CCA3C09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556E1D74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7C6CD277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75D30B93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C6FF96B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2EC050D1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2E93EB0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6916BAD4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769C1C6" wp14:editId="2F3BB474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4F81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E98BE56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208692CB" wp14:editId="65BA489D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46268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8692CB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A746268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34CAC51B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61F86ACF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226646A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65E6E87C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6671BCCE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346509EC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233A6978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12ECE60E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2542692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FC99EC3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74DCA09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F0A97F4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64743B4A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A1362F1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4C7A852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6A91136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AA31AEE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3E4D109A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2D82AC41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0916F7F5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1332A4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2E9A914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49084273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CEA1BFA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1C403CB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766B5E3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A5CAB24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001E7094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3680AB31" wp14:editId="01344F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D7434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680AB31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90D7434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2AD191D8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44D4C82A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20FBA11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2061EA9B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6771FA4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A9B3197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4ECA1F62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B22CEEA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168B875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697924FC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678CD87F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15A7121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5B2D588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58B69460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F671C23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61AF4ED1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D6F9B8B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5DAEE16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9096E28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19D3AA2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83482A5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184EF46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23DC2985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5031AC08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1CA18B25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C63D4EB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1CEC2A58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2B2125E5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1B79750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6B3498B9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5BD3E80B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B79CB21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3A72A8B9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BBFA53C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6232DB71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419666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6D7B3E69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C1621AE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6816DA76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4FC7E14B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421AE0D3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C2FCBAE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70A5A18F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D33D281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681F5389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4D4A33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3C860C6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7D97D28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4474FEA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5759422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164AA51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48AC003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990A21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0CA7D023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1CE87887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1D649428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4CC72DE6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10389EEF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6735EA26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1A649DE8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210A888D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2C2556B3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2F7BE3D3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3EDFE47A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2E4CF975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C72DE6" w15:done="0"/>
  <w15:commentEx w15:paraId="10389EEF" w15:done="0"/>
  <w15:commentEx w15:paraId="6735EA26" w15:done="0"/>
  <w15:commentEx w15:paraId="1A649DE8" w15:done="0"/>
  <w15:commentEx w15:paraId="210A888D" w15:done="0"/>
  <w15:commentEx w15:paraId="3EDFE47A" w15:done="0"/>
  <w15:commentEx w15:paraId="2E4CF9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C72DE6" w16cid:durableId="1CE197B6"/>
  <w16cid:commentId w16cid:paraId="10389EEF" w16cid:durableId="1CE197B7"/>
  <w16cid:commentId w16cid:paraId="6735EA26" w16cid:durableId="1CE197B8"/>
  <w16cid:commentId w16cid:paraId="1A649DE8" w16cid:durableId="1CE197B9"/>
  <w16cid:commentId w16cid:paraId="210A888D" w16cid:durableId="1CE197BA"/>
  <w16cid:commentId w16cid:paraId="3EDFE47A" w16cid:durableId="1CE197BB"/>
  <w16cid:commentId w16cid:paraId="2E4CF975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AB51" w14:textId="77777777" w:rsidR="00DE4F67" w:rsidRDefault="00DE4F67">
      <w:r>
        <w:separator/>
      </w:r>
    </w:p>
  </w:endnote>
  <w:endnote w:type="continuationSeparator" w:id="0">
    <w:p w14:paraId="1C0B58CC" w14:textId="77777777" w:rsidR="00DE4F67" w:rsidRDefault="00DE4F67">
      <w:r>
        <w:continuationSeparator/>
      </w:r>
    </w:p>
  </w:endnote>
  <w:endnote w:type="continuationNotice" w:id="1">
    <w:p w14:paraId="7446E629" w14:textId="77777777" w:rsidR="00DE4F67" w:rsidRDefault="00DE4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2B52B545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10B1C9" wp14:editId="5681507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CC53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1F00EFF6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E4F6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E4F6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2026652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20973BB0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3925C2" wp14:editId="506A739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0864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4D996DE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E4F6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E4F6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A7DAAE1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F4B41" w14:textId="77777777" w:rsidR="00DE4F67" w:rsidRDefault="00DE4F67">
      <w:r>
        <w:separator/>
      </w:r>
    </w:p>
  </w:footnote>
  <w:footnote w:type="continuationSeparator" w:id="0">
    <w:p w14:paraId="3978C968" w14:textId="77777777" w:rsidR="00DE4F67" w:rsidRDefault="00DE4F67">
      <w:r>
        <w:continuationSeparator/>
      </w:r>
    </w:p>
  </w:footnote>
  <w:footnote w:type="continuationNotice" w:id="1">
    <w:p w14:paraId="7036690B" w14:textId="77777777" w:rsidR="00DE4F67" w:rsidRDefault="00DE4F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9B6DF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7D2618F8" wp14:editId="3998E29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3DF93A9D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D4A7C52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939CED7" wp14:editId="79C0DDFA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70FDD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9FA084E" wp14:editId="481D6EF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6185C84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3FA1F584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C365F95" wp14:editId="3CFDA1E8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67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4F67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1366D"/>
  <w15:docId w15:val="{F5C0B12E-6609-4675-AE2E-6996536A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2447-C80A-4963-B98F-867BC40E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15</Pages>
  <Words>3753</Words>
  <Characters>21393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2017-06-14T08:14:00Z</dcterms:created>
  <dcterms:modified xsi:type="dcterms:W3CDTF">2017-06-14T08:14:00Z</dcterms:modified>
</cp:coreProperties>
</file>