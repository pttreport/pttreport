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219CC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4634B194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6E8D4804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3D10A5B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2B1EC1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EBB184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AA03C0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02BD49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C88D02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7A6FDD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C65742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B26D66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BFC61D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C42844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EDA0F8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E91B52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6E0A67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35DF2C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63778D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9237A96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122CC5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F053AF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6B49D2F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59FEBA10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1C34D52D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5158A87D" w14:textId="77777777" w:rsidTr="005217C1">
        <w:tc>
          <w:tcPr>
            <w:tcW w:w="2376" w:type="dxa"/>
          </w:tcPr>
          <w:p w14:paraId="31E2DF43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679BE4DB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62A78564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4FB53361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7580F936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6FE578D0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44BED6E2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5144B706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542E456F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EF5D01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0E2A8E84" w14:textId="77777777" w:rsidR="00643FB6" w:rsidRPr="0012516C" w:rsidRDefault="00EF5D01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11AA139B" w14:textId="77777777" w:rsidR="00643FB6" w:rsidRPr="0012516C" w:rsidRDefault="00EF5D0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14:paraId="3B17E08B" w14:textId="77777777" w:rsidTr="004477A6">
        <w:trPr>
          <w:trHeight w:val="390"/>
        </w:trPr>
        <w:tc>
          <w:tcPr>
            <w:tcW w:w="2376" w:type="dxa"/>
            <w:vMerge/>
          </w:tcPr>
          <w:p w14:paraId="68467111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716C98A0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EF5D01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6E283133" w14:textId="77777777" w:rsidR="00221752" w:rsidRPr="0012516C" w:rsidRDefault="00EF5D01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16F47421" w14:textId="77777777" w:rsidR="00643FB6" w:rsidRPr="0012516C" w:rsidRDefault="00EF5D0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14:paraId="4B3F5B5B" w14:textId="77777777" w:rsidTr="00305F26">
        <w:trPr>
          <w:trHeight w:val="224"/>
        </w:trPr>
        <w:tc>
          <w:tcPr>
            <w:tcW w:w="2376" w:type="dxa"/>
            <w:vMerge/>
          </w:tcPr>
          <w:p w14:paraId="1E0E0413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1ABEFCA2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EF5D01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2BEEA161" w14:textId="77777777" w:rsidR="00643FB6" w:rsidRPr="0012516C" w:rsidRDefault="00EF5D01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7CB1C77F" w14:textId="77777777" w:rsidR="00643FB6" w:rsidRPr="0012516C" w:rsidRDefault="00EF5D01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14:paraId="1451A647" w14:textId="77777777" w:rsidTr="00305F26">
        <w:trPr>
          <w:trHeight w:val="50"/>
        </w:trPr>
        <w:tc>
          <w:tcPr>
            <w:tcW w:w="2376" w:type="dxa"/>
            <w:vMerge/>
          </w:tcPr>
          <w:p w14:paraId="58A09497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2371393A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EF5D01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49AD2DC7" w14:textId="77777777" w:rsidR="00643FB6" w:rsidRPr="0012516C" w:rsidRDefault="00EF5D0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13C1FE9E" w14:textId="77777777" w:rsidR="00643FB6" w:rsidRPr="0012516C" w:rsidRDefault="00EF5D0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14:paraId="2C8DE6BE" w14:textId="77777777" w:rsidTr="004477A6">
        <w:trPr>
          <w:trHeight w:val="416"/>
        </w:trPr>
        <w:tc>
          <w:tcPr>
            <w:tcW w:w="2376" w:type="dxa"/>
            <w:vMerge/>
          </w:tcPr>
          <w:p w14:paraId="1B64B216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0110A3A1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EF5D01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7661FC5A" w14:textId="77777777" w:rsidR="00643FB6" w:rsidRPr="0012516C" w:rsidRDefault="00EF5D0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281AF0A0" w14:textId="77777777" w:rsidR="00643FB6" w:rsidRPr="0012516C" w:rsidRDefault="00EF5D0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14:paraId="273012C8" w14:textId="77777777" w:rsidTr="005217C1">
        <w:tc>
          <w:tcPr>
            <w:tcW w:w="2376" w:type="dxa"/>
          </w:tcPr>
          <w:p w14:paraId="5AD9DED7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7346B372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EF5D01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7A5F1858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EF5D01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2D35D298" w14:textId="77777777" w:rsidR="00077923" w:rsidRPr="0012516C" w:rsidRDefault="00EF5D01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14:paraId="04DCD6FB" w14:textId="77777777" w:rsidR="00077923" w:rsidRPr="0012516C" w:rsidRDefault="00EF5D0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14:paraId="46B00F3F" w14:textId="77777777" w:rsidTr="005217C1">
        <w:tc>
          <w:tcPr>
            <w:tcW w:w="2376" w:type="dxa"/>
          </w:tcPr>
          <w:p w14:paraId="7A4D53F3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039A948E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EF5D01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5C41C80D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EF5D01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62A48AF7" w14:textId="77777777" w:rsidR="003277E5" w:rsidRPr="0012516C" w:rsidRDefault="00EF5D01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14:paraId="5D740350" w14:textId="77777777" w:rsidR="00077923" w:rsidRPr="0012516C" w:rsidRDefault="00EF5D0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14:paraId="1144D8E2" w14:textId="77777777" w:rsidTr="005D4362">
        <w:tc>
          <w:tcPr>
            <w:tcW w:w="2376" w:type="dxa"/>
          </w:tcPr>
          <w:p w14:paraId="6B45AF0A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6B58F396" w14:textId="77777777" w:rsidR="00077923" w:rsidRPr="0012516C" w:rsidRDefault="00EF5D0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4E85C37E" w14:textId="77777777" w:rsidR="00077923" w:rsidRPr="0012516C" w:rsidRDefault="00EF5D0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7CA9984E" w14:textId="77777777" w:rsidR="00077923" w:rsidRPr="0012516C" w:rsidRDefault="00EF5D01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14:paraId="7E8083EC" w14:textId="77777777" w:rsidTr="005D4362">
        <w:tc>
          <w:tcPr>
            <w:tcW w:w="2376" w:type="dxa"/>
          </w:tcPr>
          <w:p w14:paraId="194102FC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6E1C4FD1" w14:textId="77777777" w:rsidR="00077923" w:rsidRPr="0012516C" w:rsidRDefault="00EF5D0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4F2EEFB3" w14:textId="77777777" w:rsidR="00077923" w:rsidRPr="0012516C" w:rsidRDefault="00EF5D01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56AE79B9" w14:textId="77777777" w:rsidR="00077923" w:rsidRPr="0012516C" w:rsidRDefault="00EF5D0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14:paraId="57BEA876" w14:textId="77777777" w:rsidTr="00D46B5C">
        <w:tc>
          <w:tcPr>
            <w:tcW w:w="2376" w:type="dxa"/>
          </w:tcPr>
          <w:p w14:paraId="2351ED25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9037A63" w14:textId="77777777" w:rsidR="00077923" w:rsidRPr="0012516C" w:rsidRDefault="00EF5D0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357AE88E" w14:textId="77777777" w:rsidR="00077923" w:rsidRPr="0012516C" w:rsidRDefault="00EF5D0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7385917" w14:textId="77777777" w:rsidR="00077923" w:rsidRPr="0012516C" w:rsidRDefault="00EF5D0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14:paraId="47F6222A" w14:textId="77777777" w:rsidTr="00156C0F">
        <w:tc>
          <w:tcPr>
            <w:tcW w:w="2376" w:type="dxa"/>
            <w:vMerge w:val="restart"/>
            <w:shd w:val="clear" w:color="auto" w:fill="auto"/>
          </w:tcPr>
          <w:p w14:paraId="4851A04B" w14:textId="77777777" w:rsidR="00691980" w:rsidRPr="0012516C" w:rsidRDefault="00EF5D01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7E7F2686" w14:textId="77777777" w:rsidR="00691980" w:rsidRPr="0012516C" w:rsidRDefault="00EF5D01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6EF5D53E" w14:textId="77777777" w:rsidR="00691980" w:rsidRPr="0012516C" w:rsidRDefault="00EF5D0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6802A162" w14:textId="77777777" w:rsidR="00691980" w:rsidRPr="0012516C" w:rsidRDefault="00EF5D01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14:paraId="5E759B00" w14:textId="77777777" w:rsidTr="00691980">
        <w:tc>
          <w:tcPr>
            <w:tcW w:w="2376" w:type="dxa"/>
            <w:vMerge/>
            <w:shd w:val="clear" w:color="auto" w:fill="auto"/>
          </w:tcPr>
          <w:p w14:paraId="48897EDF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D51424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728ED4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FDE4E7C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14:paraId="2AFAB654" w14:textId="77777777" w:rsidTr="00156C0F">
        <w:tc>
          <w:tcPr>
            <w:tcW w:w="2376" w:type="dxa"/>
            <w:vMerge/>
            <w:shd w:val="clear" w:color="auto" w:fill="auto"/>
          </w:tcPr>
          <w:p w14:paraId="60C8326E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7B438138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67C14AAF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7D5B19D3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14:paraId="6F3185F6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59ED1937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77ED2DB7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0FFC468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F1EBE98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982ADE0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555505A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4F86EB4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09BBB959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01C24987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158B6A61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207CD6C5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704811A4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17D9A4C3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13927AC6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757CBEAA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4DAB7D90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46FCD641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6CB44664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5AFD4ECE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42C52501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20296DFC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706D0F1F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22EA0968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0777990D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12373907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6B9388F3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14:paraId="15F9B017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26E525B8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3FE4C2A2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460BA2EF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47767BBF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27762ED2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7BEEFF5C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1AC75ACB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6CF2E6A6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3D876464" w14:textId="77777777" w:rsidR="00B224A0" w:rsidRPr="0012516C" w:rsidRDefault="0002006D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39D1D349" wp14:editId="41A37747">
                  <wp:simplePos x="0" y="0"/>
                  <wp:positionH relativeFrom="column">
                    <wp:posOffset>1224915</wp:posOffset>
                  </wp:positionH>
                  <wp:positionV relativeFrom="paragraph">
                    <wp:posOffset>264795</wp:posOffset>
                  </wp:positionV>
                  <wp:extent cx="4373245" cy="793115"/>
                  <wp:effectExtent l="57150" t="38100" r="84455" b="102235"/>
                  <wp:wrapNone/>
                  <wp:docPr id="808" name="Rectangle 80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5D2A8B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Patrolling</w:t>
                              </w:r>
                              <w:ins w:id="4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5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9D1D349" id="Rectangle 808" o:spid="_x0000_s1026" style="position:absolute;left:0;text-align:left;margin-left:96.45pt;margin-top:20.85pt;width:344.35pt;height:62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D5D2A8B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" w:author="NAVASIN HOMHUAL" w:date="2016-09-05T21:24:00Z">
                              <w:rPr/>
                            </w:rPrChange>
                          </w:rPr>
                          <w:pPrChange w:id="7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Patrolling</w:t>
                        </w:r>
                        <w:ins w:id="8" w:author="NAVASIN HOMHUAL" w:date="2016-09-05T21:23:00Z">
                          <w:r w:rsidRPr="009E316F">
                            <w:rPr>
                              <w:b/>
                              <w:bCs/>
                              <w:sz w:val="72"/>
                              <w:szCs w:val="72"/>
                              <w:rPrChange w:id="9" w:author="NAVASIN HOMHUAL" w:date="2016-09-05T21:24:00Z">
                                <w:rPr/>
                              </w:rPrChange>
                            </w:rPr>
                            <w:t xml:space="preserve"> On web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r w:rsidR="00764035"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="00764035" w:rsidRPr="0012516C">
        <w:rPr>
          <w:rFonts w:ascii="Cordia New" w:hAnsi="Cordia New"/>
          <w:sz w:val="28"/>
        </w:rPr>
        <w:t>Aerial patrolling</w:t>
      </w:r>
      <w:r w:rsidR="00764035"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0E23345C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779C73B4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480FA8C4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1BCA4218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395652DC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3FB587FB" w14:textId="77777777" w:rsidR="00FC6B34" w:rsidRPr="00EB73F7" w:rsidRDefault="00EF5D01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 wp14:anchorId="3723BDE1" wp14:editId="71382778">
            <wp:extent cx="5731510" cy="2588260"/>
            <wp:effectExtent l="0" t="0" r="2540" b="254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7BA8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3C4A9CD8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156FE8E2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0145D47D" w14:textId="77777777" w:rsidR="004F4505" w:rsidRPr="0012516C" w:rsidRDefault="00EF5D01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14:paraId="6EF55D3B" w14:textId="77777777" w:rsidR="00AC06BE" w:rsidRPr="0012516C" w:rsidRDefault="00EF5D01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14:paraId="56068583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533CD951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6069D363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6DF6A6F" w14:textId="77777777" w:rsidR="003576E0" w:rsidRPr="0012516C" w:rsidRDefault="00EF5D01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14:paraId="54030CA0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140829F9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183EF2C0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41F3798E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348B1334" w14:textId="77777777"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EF5D01" w14:paraId="25229BA8" w14:textId="77777777" w:rsidTr="00EF5D0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566C8AD4" w14:textId="77777777" w:rsidR="00EF5D01" w:rsidRDefault="00EF5D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14:paraId="1D16D829" w14:textId="77777777" w:rsidR="00EF5D01" w:rsidRDefault="00EF5D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14:paraId="106F5B03" w14:textId="77777777" w:rsidR="00EF5D01" w:rsidRDefault="00EF5D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14:paraId="1B034BD2" w14:textId="77777777" w:rsidR="00EF5D01" w:rsidRDefault="00EF5D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14:paraId="688086F0" w14:textId="77777777" w:rsidR="00EF5D01" w:rsidRDefault="00EF5D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14:paraId="25C58240" w14:textId="77777777" w:rsidR="00EF5D01" w:rsidRDefault="00EF5D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EF5D01" w14:paraId="730FC989" w14:textId="77777777" w:rsidTr="00EF5D0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3BBA3DAB" w14:textId="77777777" w:rsidR="00EF5D01" w:rsidRDefault="00EF5D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72DCA774" w14:textId="77777777" w:rsidR="00EF5D01" w:rsidRDefault="00EF5D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16110148" w14:textId="77777777" w:rsidR="00EF5D01" w:rsidRDefault="00EF5D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256AEF9D" w14:textId="77777777" w:rsidR="00EF5D01" w:rsidRDefault="00EF5D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12772651" w14:textId="77777777" w:rsidR="00EF5D01" w:rsidRDefault="00EF5D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0005A176" w14:textId="77777777" w:rsidR="00EF5D01" w:rsidRDefault="00EF5D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EF5D01" w14:paraId="6187BA74" w14:textId="77777777" w:rsidTr="00EF5D0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3FB38A47" w14:textId="77777777" w:rsidR="00EF5D01" w:rsidRDefault="00EF5D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65CC90A5" w14:textId="77777777" w:rsidR="00EF5D01" w:rsidRDefault="00EF5D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73D5F563" w14:textId="77777777" w:rsidR="00EF5D01" w:rsidRDefault="00EF5D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7233C2EF" w14:textId="77777777" w:rsidR="00EF5D01" w:rsidRDefault="00EF5D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46CA4149" w14:textId="77777777" w:rsidR="00EF5D01" w:rsidRDefault="00EF5D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58376E1A" w14:textId="77777777" w:rsidR="00EF5D01" w:rsidRDefault="00EF5D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EF5D01" w14:paraId="2218E241" w14:textId="77777777" w:rsidTr="00EF5D0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2F08DA45" w14:textId="77777777" w:rsidR="00EF5D01" w:rsidRDefault="00EF5D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01AA52A6" w14:textId="77777777" w:rsidR="00EF5D01" w:rsidRDefault="00EF5D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7E316C03" w14:textId="77777777" w:rsidR="00EF5D01" w:rsidRDefault="00EF5D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4909BAC2" w14:textId="77777777" w:rsidR="00EF5D01" w:rsidRDefault="00EF5D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154E79AC" w14:textId="77777777" w:rsidR="00EF5D01" w:rsidRDefault="00EF5D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7E9E831D" w14:textId="77777777" w:rsidR="00EF5D01" w:rsidRDefault="00EF5D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EF5D01" w14:paraId="2F8654E8" w14:textId="77777777" w:rsidTr="00EF5D0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2FAC8EB0" w14:textId="77777777" w:rsidR="00EF5D01" w:rsidRDefault="00EF5D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09EABCD3" w14:textId="77777777" w:rsidR="00EF5D01" w:rsidRDefault="00EF5D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0D5A97B0" w14:textId="77777777" w:rsidR="00EF5D01" w:rsidRDefault="00EF5D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6779F4C8" w14:textId="77777777" w:rsidR="00EF5D01" w:rsidRDefault="00EF5D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4CB07F30" w14:textId="77777777" w:rsidR="00EF5D01" w:rsidRDefault="00EF5D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2A0C28CF" w14:textId="77777777" w:rsidR="00EF5D01" w:rsidRDefault="00EF5D0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14:paraId="4F741B9A" w14:textId="77777777"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14:paraId="3453BC30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0B673DBB" w14:textId="77777777"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EF5D01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EF5D01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EF5D01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12B7DC91" w14:textId="77777777" w:rsidR="00167548" w:rsidRPr="0012516C" w:rsidRDefault="00EF5D01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14:paraId="329571E8" w14:textId="77777777"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14:paraId="2A3F92D8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63F13FD5" w14:textId="77777777"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EF5D01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EF5D01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EF5D01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EF5D01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392AC6A4" w14:textId="77777777"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14:paraId="39134983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33F7E874" w14:textId="77777777" w:rsidR="005C0D83" w:rsidRPr="0012516C" w:rsidRDefault="00EF5D01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14:paraId="489D7704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5BEBBC3A" w14:textId="77777777" w:rsidR="00F01C43" w:rsidRDefault="00EF5D01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lastRenderedPageBreak/>
        <w:t>Soil Erosion : Detail</w:t>
      </w:r>
    </w:p>
    <w:p w14:paraId="7DA0ECDC" w14:textId="77777777"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21ABB46D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33580DB" w14:textId="77777777" w:rsidR="007A3C83" w:rsidRPr="0012516C" w:rsidRDefault="00EF5D01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14:paraId="469D216F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EF5D01" w14:paraId="70EF47E0" w14:textId="77777777" w:rsidTr="00EF5D0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15186AEE" w14:textId="77777777" w:rsidR="00EF5D01" w:rsidRDefault="00EF5D0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14:paraId="64CAEA80" w14:textId="77777777" w:rsidR="00EF5D01" w:rsidRDefault="00EF5D0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14:paraId="579319A0" w14:textId="77777777" w:rsidR="00EF5D01" w:rsidRDefault="00EF5D0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14:paraId="414AE2E5" w14:textId="77777777" w:rsidR="00EF5D01" w:rsidRDefault="00EF5D0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EF5D01" w14:paraId="542EABDB" w14:textId="77777777" w:rsidTr="00EF5D0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26A550AA" w14:textId="77777777" w:rsidR="00EF5D01" w:rsidRDefault="00EF5D0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14:paraId="2F146000" w14:textId="77777777" w:rsidR="00EF5D01" w:rsidRDefault="00EF5D0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14:paraId="3BB3BC76" w14:textId="77777777" w:rsidR="00EF5D01" w:rsidRDefault="00EF5D0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14:paraId="7951DA3F" w14:textId="77777777" w:rsidR="00EF5D01" w:rsidRDefault="00EF5D0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14:paraId="1D83CBE6" w14:textId="77777777"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6431FA23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C560AC5" w14:textId="77777777" w:rsidR="005C0D83" w:rsidRPr="00D41563" w:rsidRDefault="00EF5D01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14:paraId="3BE823A6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53AC695A" w14:textId="77777777"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EF5D01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14:paraId="18527791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2EC1AF4C" w14:textId="77777777" w:rsidR="005C0D83" w:rsidRPr="0012516C" w:rsidRDefault="00EF5D01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14:paraId="576EC43C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4F6B1287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59B2B1FD" w14:textId="77777777"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EF5D01" w14:paraId="3ABADD77" w14:textId="77777777" w:rsidTr="00EF5D01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376314CC" w14:textId="77777777" w:rsidR="00EF5D01" w:rsidRDefault="00EF5D0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bookmarkStart w:id="10" w:name="_GoBack"/>
            <w:bookmarkEnd w:id="10"/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14:paraId="6F21A070" w14:textId="77777777" w:rsidR="00EF5D01" w:rsidRDefault="00EF5D0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14:paraId="7814C9B7" w14:textId="77777777" w:rsidR="00EF5D01" w:rsidRDefault="00EF5D0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14:paraId="508B7A60" w14:textId="77777777" w:rsidR="00EF5D01" w:rsidRDefault="00EF5D0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14:paraId="11E28953" w14:textId="77777777" w:rsidR="00EF5D01" w:rsidRDefault="00EF5D0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EF5D01" w14:paraId="37EE22D8" w14:textId="77777777" w:rsidTr="00EF5D01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2DCEED6E" w14:textId="77777777" w:rsidR="00EF5D01" w:rsidRDefault="00EF5D0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14:paraId="76776E92" w14:textId="77777777" w:rsidR="00EF5D01" w:rsidRDefault="00EF5D0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14:paraId="5ED9E088" w14:textId="77777777" w:rsidR="00EF5D01" w:rsidRDefault="00EF5D0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14:paraId="6787A73B" w14:textId="77777777" w:rsidR="00EF5D01" w:rsidRDefault="00EF5D0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14:paraId="5A277CDD" w14:textId="77777777" w:rsidR="00EF5D01" w:rsidRDefault="00EF5D0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14:paraId="45BB9C46" w14:textId="77777777"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14:paraId="4967012C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FA4C35D" w14:textId="77777777" w:rsidR="0026481E" w:rsidRPr="0012516C" w:rsidRDefault="00EF5D0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14:paraId="3EE77A1D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การดำเนินงานในอนาคต</w:t>
      </w:r>
    </w:p>
    <w:p w14:paraId="51446E45" w14:textId="77777777" w:rsidR="009B1FEC" w:rsidRPr="0012516C" w:rsidRDefault="00EF5D0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49472EB3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4AD75681" w14:textId="77777777" w:rsidR="00E11736" w:rsidRPr="0012516C" w:rsidRDefault="00EF5D0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14:paraId="421E65A9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232ED339" w14:textId="77777777" w:rsidR="005B200B" w:rsidRPr="0012516C" w:rsidRDefault="006162E4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ins w:id="1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2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124F126B" wp14:editId="7E82550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271145</wp:posOffset>
                  </wp:positionV>
                  <wp:extent cx="4373245" cy="793115"/>
                  <wp:effectExtent l="57150" t="38100" r="84455" b="102235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D36A9B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3" w:author="NAVASIN HOMHUAL" w:date="2016-09-05T21:24:00Z">
                                    <w:rPr/>
                                  </w:rPrChange>
                                </w:rPr>
                                <w:pPrChange w:id="1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24F126B" id="Rectangle 16" o:spid="_x0000_s1027" style="position:absolute;left:0;text-align:left;margin-left:0;margin-top:21.35pt;width:344.35pt;height:62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31D36A9B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5" w:author="NAVASIN HOMHUAL" w:date="2016-09-05T21:24:00Z">
                              <w:rPr/>
                            </w:rPrChange>
                          </w:rPr>
                          <w:pPrChange w:id="1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BE2EBC" w:rsidRPr="0012516C">
        <w:rPr>
          <w:rFonts w:ascii="Cordia New" w:hAnsi="Cordia New" w:cs="Cordia New"/>
          <w:sz w:val="28"/>
          <w:highlight w:val="lightGray"/>
        </w:rPr>
        <w:t>ROV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="00BE2EBC" w:rsidRPr="0012516C">
        <w:rPr>
          <w:rFonts w:ascii="Cordia New" w:hAnsi="Cordia New" w:cs="Cordia New"/>
          <w:sz w:val="28"/>
          <w:highlight w:val="lightGray"/>
        </w:rPr>
        <w:t>CP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5669E87B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3808880E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3A5864F7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C263670" w14:textId="77777777" w:rsidR="00801470" w:rsidRPr="0012516C" w:rsidRDefault="00EF5D01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1103574F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8392579" w14:textId="77777777" w:rsidR="0017316F" w:rsidRPr="0012516C" w:rsidRDefault="00EF5D0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535F8080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1D19DC6" w14:textId="77777777" w:rsidR="0017316F" w:rsidRPr="0012516C" w:rsidRDefault="00EF5D0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319E5E4B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239420EA" w14:textId="77777777" w:rsidR="0017316F" w:rsidRPr="0012516C" w:rsidRDefault="00EF5D0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04BF774B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40503A42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60D7D0CA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271B4EA" w14:textId="77777777" w:rsidR="009F43BE" w:rsidRPr="0012516C" w:rsidRDefault="003275C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[g1]</w:t>
      </w:r>
    </w:p>
    <w:p w14:paraId="6F36658C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0B38B348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2A55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lastRenderedPageBreak/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CFF3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71B2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94F8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DD0C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1E5F3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737801C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77E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628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F8A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F1204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0C03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8B48E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6FB9CC86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A37C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A44D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3EB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75302B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5C50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255EF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6CEC2D34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2EE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633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E70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B304A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595D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113A0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031BE58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1E1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88C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645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6109E4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530B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EAC1D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32BE8A93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1F06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316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FEC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425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9436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BC601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CD074A6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702C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30AF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DB8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9D70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B085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6C323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0F65BCA6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F55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1B1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562E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0031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2AA7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33A5A0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03C59435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F7C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A3F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945E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1B65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3AF1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1FA33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A25F16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3683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1808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F17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2DD6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A28C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4B69C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0CF7F50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BF4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217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E8A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3517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2E2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09972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6A8ECBC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0F4A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5B7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D2DD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4941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837E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F4708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4FD28A7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7DF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6EA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FB8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220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2933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06CC2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0ECB962B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091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D6B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5EB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ED45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258E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99011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0B4DF5A8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C95B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3EE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061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DEC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DEE0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9286E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1AB07BB1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E82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8DE6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663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6152F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797A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E2750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77F2B776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5E939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12B30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33F3EA6B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520B4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47686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4348231A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4C863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5CAD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41777682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1F0A3FCE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73E8EDC" w14:textId="77777777" w:rsidR="008D0BD9" w:rsidRPr="0012516C" w:rsidRDefault="00CB27EA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[g2]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65FB83A2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7CF5C566" w14:textId="77777777"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[g3]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7BA2DB4D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31C425EA" w14:textId="77777777"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[g4]</w:t>
      </w:r>
    </w:p>
    <w:p w14:paraId="4CEF4F1C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3BABB7E" w14:textId="77777777"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7DB78DD6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5C94C5F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16839548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629A78AF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02AA8B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5589F5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34E7571B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14B501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70C2A0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7C8DF229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057EA0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D79578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42FBC828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8FF95E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5E6955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4BE3A7DA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3A7E0C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027231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11874ACA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AB3F51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A9008E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7398648B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4CDCF6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C577F9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38562793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5C390EA3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Pr="0012516C">
        <w:rPr>
          <w:rFonts w:ascii="Cordia New" w:hAnsi="Cordia New"/>
          <w:sz w:val="28"/>
          <w:highlight w:val="green"/>
          <w:cs/>
        </w:rPr>
        <w:t>ครบถ้วน</w:t>
      </w:r>
    </w:p>
    <w:p w14:paraId="13F3740F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29AF2B20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B82C0D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7EEF4D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745AEE07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62F69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259F3F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53E62A55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6A80F2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E1AE3E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04D7D572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F2E65B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7C04FA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66194852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243C18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226212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72F84E53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3AE1AC81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7EA3AF7F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6904FCA7" wp14:editId="7F5D9078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84C9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0B42F15C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2231FDD6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72E3C30C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8079" w:type="dxa"/>
        <w:tblInd w:w="959" w:type="dxa"/>
        <w:tblLook w:val="04A0" w:firstRow="1" w:lastRow="0" w:firstColumn="1" w:lastColumn="0" w:noHBand="0" w:noVBand="1"/>
      </w:tblPr>
      <w:tblGrid>
        <w:gridCol w:w="1417"/>
        <w:gridCol w:w="3962"/>
        <w:gridCol w:w="2700"/>
      </w:tblGrid>
      <w:tr w:rsidR="006C77D6" w:rsidRPr="0012516C" w14:paraId="5CF7F325" w14:textId="77777777" w:rsidTr="000A272E">
        <w:trPr>
          <w:trHeight w:val="360"/>
          <w:tblHeader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E8811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Route code</w:t>
            </w:r>
          </w:p>
        </w:tc>
        <w:tc>
          <w:tcPr>
            <w:tcW w:w="3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6AC72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Pipeline name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C27B10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  <w:t>สถานะ</w:t>
            </w:r>
          </w:p>
        </w:tc>
      </w:tr>
      <w:tr w:rsidR="00BD3B7F" w:rsidRPr="0012516C" w14:paraId="25D5D02E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7C69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A0A7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FF2908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E299F51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0380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10FD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18D17E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3F2A3E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1F0B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RC0670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D8ED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2E1545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74178B1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6925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RC0681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9AB2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WK#5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RC670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KP41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881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1838A2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AF70E34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FEFF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5FCD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WNMR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KKPP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A1DF0E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09603BE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8ACD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RC06921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CA18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RC690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KP28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455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692R1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0DB2ED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F576B39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A721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RC0250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846B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DE545D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B9AFD7B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931D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RC0260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AC20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B3539A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7878209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B3CE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RC4900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C9FB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vertAlign w:val="superscript"/>
              </w:rPr>
              <w:t>th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Transmission Pipeline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673C77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A68ADC0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4873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RC5200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2EFE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8AB5AD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6BA950A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E7AF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RC5910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1066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OCS#4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 LR Station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FEF2EF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BE20813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46EC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RC5930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AD9C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 LR Station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) 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OCS#4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928416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DD5C66F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CA7B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RC200101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A2A7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KEGCO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5BBFB0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913D96B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A882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RC4300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56B4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Yetagun MS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Thailand Border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BVW#1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E13DFC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7C0CA40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8B4C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C77D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DE070A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475117C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BB4E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77F2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D592FE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</w:tbl>
    <w:p w14:paraId="0A2C9B97" w14:textId="77777777" w:rsidR="006C77D6" w:rsidRPr="0012516C" w:rsidRDefault="006C77D6" w:rsidP="006C77D6">
      <w:pPr>
        <w:spacing w:line="264" w:lineRule="auto"/>
        <w:ind w:left="360"/>
        <w:outlineLvl w:val="0"/>
        <w:rPr>
          <w:rFonts w:ascii="Cordia New" w:hAnsi="Cordia New" w:cs="Cordia New"/>
          <w:sz w:val="28"/>
          <w:highlight w:val="yellow"/>
        </w:rPr>
      </w:pPr>
    </w:p>
    <w:p w14:paraId="6C59A5A7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4634E18B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75BD5E4B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7CD76A6A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commentRangeStart w:id="17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437C4AD2" wp14:editId="124F449E">
            <wp:extent cx="5384800" cy="193675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F1A586B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17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17"/>
      </w:r>
    </w:p>
    <w:p w14:paraId="60BF0112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1A9907A7" w14:textId="77777777" w:rsidR="006C77D6" w:rsidRPr="0012516C" w:rsidRDefault="006C77D6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06080B36" wp14:editId="7DA2D7BA">
            <wp:extent cx="4542367" cy="3086100"/>
            <wp:effectExtent l="0" t="0" r="1079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BC74BA9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18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18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18"/>
      </w:r>
    </w:p>
    <w:p w14:paraId="27AE82DD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6CDF247C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47879ED6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38E53FE6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4DD13152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6D5DFDAA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49D94BA8" w14:textId="77777777" w:rsidR="00741F60" w:rsidRPr="0012516C" w:rsidRDefault="00741F60" w:rsidP="00A4553E">
      <w:pPr>
        <w:spacing w:before="120" w:line="264" w:lineRule="auto"/>
        <w:outlineLvl w:val="0"/>
        <w:rPr>
          <w:rFonts w:ascii="Cordia New" w:hAnsi="Cordia New" w:cs="Cordia New"/>
          <w:sz w:val="28"/>
        </w:rPr>
      </w:pPr>
    </w:p>
    <w:p w14:paraId="30385143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tbl>
      <w:tblPr>
        <w:tblStyle w:val="GridTable1Light1"/>
        <w:tblW w:w="9680" w:type="dxa"/>
        <w:tblLook w:val="04A0" w:firstRow="1" w:lastRow="0" w:firstColumn="1" w:lastColumn="0" w:noHBand="0" w:noVBand="1"/>
      </w:tblPr>
      <w:tblGrid>
        <w:gridCol w:w="5520"/>
        <w:gridCol w:w="2080"/>
        <w:gridCol w:w="2080"/>
      </w:tblGrid>
      <w:tr w:rsidR="009739A7" w:rsidRPr="0012516C" w14:paraId="2544D2B7" w14:textId="77777777" w:rsidTr="0029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bottom w:val="single" w:sz="4" w:space="0" w:color="auto"/>
            </w:tcBorders>
            <w:hideMark/>
          </w:tcPr>
          <w:p w14:paraId="7B923A06" w14:textId="77777777" w:rsidR="009739A7" w:rsidRPr="0012516C" w:rsidRDefault="009739A7" w:rsidP="00D3527F">
            <w:pPr>
              <w:jc w:val="center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Activity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33C8EB58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แผนดำเนินการ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3DF96FDA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คาดการณ์เสร็จสิ้น</w:t>
            </w:r>
          </w:p>
        </w:tc>
      </w:tr>
      <w:tr w:rsidR="009739A7" w:rsidRPr="0012516C" w14:paraId="477891D9" w14:textId="77777777" w:rsidTr="0029309C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48C1F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แก้ไขค่า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CP Under Protection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KP50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73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407 ,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RC500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ช่วง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 KP143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144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4, RC630 KP36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523 RC631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9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5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159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72B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3D6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5013E2E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02FA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RC460,RC631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262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B7C1" w14:textId="77777777" w:rsidR="007C1A20" w:rsidRPr="0012516C" w:rsidRDefault="009739A7" w:rsidP="007C1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ABD6140" w14:textId="77777777" w:rsidTr="0029309C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4718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RC4501 KP3,RC5600 KP91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3,94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827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3627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88D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E09476F" w14:textId="77777777" w:rsidTr="0029309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89B5B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RC460, RC630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CDA5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1CF4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77186E3" w14:textId="77777777" w:rsidTr="0029309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3E18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ตรวจสอบการรบกวนจากโครงสร้างภายนอก ที่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RC636,RC660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179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621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</w:p>
        </w:tc>
      </w:tr>
      <w:tr w:rsidR="009739A7" w:rsidRPr="0012516C" w14:paraId="68013E27" w14:textId="77777777" w:rsidTr="0029309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08256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RC660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RC670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0F3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48A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7EB2EB07" w14:textId="77777777" w:rsidTr="002930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584E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5EA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475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</w:p>
        </w:tc>
      </w:tr>
      <w:tr w:rsidR="009739A7" w:rsidRPr="0012516C" w14:paraId="633F38BD" w14:textId="77777777" w:rsidTr="0029309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F6E5F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RC340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F71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4F1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135DFE9" w14:textId="77777777" w:rsidTr="0029309C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8F84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แก้ไขปัญหาการรบกวนจากท่อภายนอกับท่อ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RC1020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812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E34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5D0ED79A" w14:textId="77777777" w:rsidTr="0029309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A670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0AC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4F7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C85EB7D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0D35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711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B3F3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3AA9B24" w14:textId="77777777" w:rsidTr="002930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7FC90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11EB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43CB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260C716E" w14:textId="77777777" w:rsidTr="0029309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7950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RC200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0C59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B97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7E9694D4" w14:textId="77777777" w:rsidTr="0029309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85E14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0C4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69B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BC1FED" w:rsidRPr="0012516C" w14:paraId="19A4DCF1" w14:textId="77777777" w:rsidTr="0029309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72D0" w14:textId="77777777" w:rsidR="00BC1FED" w:rsidRPr="0012516C" w:rsidRDefault="00BC1FED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RC630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81B0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F49C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</w:tbl>
    <w:p w14:paraId="64BCBBFA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37844907" w14:textId="77777777" w:rsidR="00775211" w:rsidRPr="0012516C" w:rsidRDefault="00FD5A4B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ในงานซ่อมบำรุง </w:t>
      </w:r>
      <w:r w:rsidRPr="0012516C">
        <w:rPr>
          <w:rFonts w:ascii="Cordia New" w:hAnsi="Cordia New"/>
          <w:sz w:val="28"/>
          <w:highlight w:val="yellow"/>
        </w:rPr>
        <w:t xml:space="preserve">Test Post </w:t>
      </w:r>
      <w:r w:rsidRPr="0012516C">
        <w:rPr>
          <w:rFonts w:ascii="Cordia New" w:hAnsi="Cordia New"/>
          <w:sz w:val="28"/>
          <w:highlight w:val="yellow"/>
          <w:cs/>
        </w:rPr>
        <w:t>ที่หายหรือชำรุด บางพื้นที่นั้นอยู่ระหว่างโครงการการก่อสร้างทางพิเศษ จึงอาจทำให้การซ่อมบำรุงล่าช้ากว่าแผน</w:t>
      </w:r>
    </w:p>
    <w:p w14:paraId="68F257E6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342301E6" w14:textId="77777777" w:rsidR="00FE5BBE" w:rsidRPr="0012516C" w:rsidRDefault="00105463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ins w:id="19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0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6B3AF4DA" wp14:editId="4FD039D1">
                  <wp:simplePos x="0" y="0"/>
                  <wp:positionH relativeFrom="column">
                    <wp:posOffset>1090295</wp:posOffset>
                  </wp:positionH>
                  <wp:positionV relativeFrom="paragraph">
                    <wp:posOffset>454660</wp:posOffset>
                  </wp:positionV>
                  <wp:extent cx="4373593" cy="793631"/>
                  <wp:effectExtent l="57150" t="38100" r="84455" b="102235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C2545C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1" w:author="NAVASIN HOMHUAL" w:date="2016-09-05T21:24:00Z">
                                    <w:rPr/>
                                  </w:rPrChange>
                                </w:rPr>
                                <w:pPrChange w:id="22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B3AF4DA" id="Rectangle 22" o:spid="_x0000_s1028" style="position:absolute;left:0;text-align:left;margin-left:85.85pt;margin-top:35.8pt;width:344.4pt;height:6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0jIaQ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AC2545C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23" w:author="NAVASIN HOMHUAL" w:date="2016-09-05T21:24:00Z">
                              <w:rPr/>
                            </w:rPrChange>
                          </w:rPr>
                          <w:pPrChange w:id="24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DA0296"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="00DA0296"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="00DA0296"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3E0CAB3F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07126FCC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6957ABC4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6365630E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4395FCA8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6C0A9A70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6DD3999F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69B947FE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040BD662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552C31C9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1B7ED11A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0246F30D" wp14:editId="76E6F151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8731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0CD75E36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3D45F763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14C4A817" wp14:editId="577147E8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6C87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1CC04F89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18B8021B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66357649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2C07BC5E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3FD22090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7B3819E9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0D490A12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0B89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26567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46140C5C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0A2B0BA1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3069C9AD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1E7B6AB5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AF70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2FE0690C" wp14:editId="4F2ABC10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9415D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7948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07129999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6F9B3F45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31D73F37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29A0F248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7FB95E38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05607A97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614BAA3A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0461C55F" w14:textId="77777777" w:rsidTr="001365E4">
        <w:trPr>
          <w:trHeight w:val="335"/>
          <w:jc w:val="center"/>
        </w:trPr>
        <w:tc>
          <w:tcPr>
            <w:tcW w:w="5698" w:type="dxa"/>
          </w:tcPr>
          <w:p w14:paraId="2ECE55D4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357D8F53" wp14:editId="2CF03101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F68ED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16292DCF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44CF0C48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5616F4D4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49BB5E94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34282D62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42263BEF" w14:textId="77777777" w:rsidTr="001365E4">
        <w:trPr>
          <w:trHeight w:val="335"/>
          <w:jc w:val="center"/>
        </w:trPr>
        <w:tc>
          <w:tcPr>
            <w:tcW w:w="5698" w:type="dxa"/>
          </w:tcPr>
          <w:p w14:paraId="35DD8CE7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1594C2A4" wp14:editId="06FBC7CD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34706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54786122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293338C8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2D162BEC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469FB95A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78968982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4D5DA159" w14:textId="77777777" w:rsidTr="001365E4">
        <w:trPr>
          <w:trHeight w:val="3677"/>
          <w:jc w:val="center"/>
        </w:trPr>
        <w:tc>
          <w:tcPr>
            <w:tcW w:w="5698" w:type="dxa"/>
          </w:tcPr>
          <w:p w14:paraId="4FD61577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042CBC1F" wp14:editId="4339B107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0267AC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6E500B79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0FD50092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79838BD2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4697ECA0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22BEEBD4" w14:textId="77777777" w:rsidTr="001365E4">
        <w:trPr>
          <w:trHeight w:val="3677"/>
          <w:jc w:val="center"/>
        </w:trPr>
        <w:tc>
          <w:tcPr>
            <w:tcW w:w="5698" w:type="dxa"/>
          </w:tcPr>
          <w:p w14:paraId="1C03AA67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17492320" wp14:editId="6BD54456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ACE771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2B37B278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12C665F6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604242F7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690FEB33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6DBC9625" w14:textId="77777777" w:rsidTr="001365E4">
        <w:trPr>
          <w:trHeight w:val="3672"/>
          <w:jc w:val="center"/>
        </w:trPr>
        <w:tc>
          <w:tcPr>
            <w:tcW w:w="5698" w:type="dxa"/>
          </w:tcPr>
          <w:p w14:paraId="1169F7DD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6FAB7C8B" wp14:editId="20D5D084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569694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79DB7591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733A38A7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1B9C5DF9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58CDE44F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76D8F569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7C4BB39A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7F3621E3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5ABF06E9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6D7905D0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56E0EF5A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0E4B3407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617AC55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053B3723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4BBEEFBD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25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25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25"/>
      </w:r>
    </w:p>
    <w:p w14:paraId="76FFFE13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6776D413" w14:textId="77777777" w:rsidTr="000A272E">
        <w:tc>
          <w:tcPr>
            <w:tcW w:w="2347" w:type="dxa"/>
          </w:tcPr>
          <w:p w14:paraId="55C305A1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35BBCC87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00A2251F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2C636F45" w14:textId="77777777" w:rsidTr="000A272E">
        <w:tc>
          <w:tcPr>
            <w:tcW w:w="2347" w:type="dxa"/>
          </w:tcPr>
          <w:p w14:paraId="54B2D77C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6C019BA4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14BCDC7D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7DB064F5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731E025D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614D9142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77CA8B55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30502D79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EED3C86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3E3791AF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74DCB878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45AD20B5" wp14:editId="1DCCA7E8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529DC1E3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092409B2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4694982D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4D9EDE1F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62BC3B0E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539C1085" w14:textId="77777777" w:rsidTr="00052AB4">
        <w:tc>
          <w:tcPr>
            <w:tcW w:w="1985" w:type="dxa"/>
          </w:tcPr>
          <w:p w14:paraId="6A326239" w14:textId="77777777"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29EF1241" w14:textId="77777777"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0B99B50B" w14:textId="77777777" w:rsidTr="00052AB4">
        <w:tc>
          <w:tcPr>
            <w:tcW w:w="1985" w:type="dxa"/>
          </w:tcPr>
          <w:p w14:paraId="25328E0B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1F7FF9AA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248B3590" w14:textId="77777777" w:rsidTr="00052AB4">
        <w:tc>
          <w:tcPr>
            <w:tcW w:w="1985" w:type="dxa"/>
          </w:tcPr>
          <w:p w14:paraId="22C32903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34090C8A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5A32E9AA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6E3B0F4C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6AC6D011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682906F2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08FC6BFA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56C7052D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2C1E6165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6E230082" w14:textId="77777777" w:rsidTr="00052AB4">
        <w:tc>
          <w:tcPr>
            <w:tcW w:w="1985" w:type="dxa"/>
          </w:tcPr>
          <w:p w14:paraId="0B928EF0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10823474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55C9C013" w14:textId="77777777" w:rsidTr="00052AB4">
        <w:trPr>
          <w:trHeight w:val="778"/>
        </w:trPr>
        <w:tc>
          <w:tcPr>
            <w:tcW w:w="1985" w:type="dxa"/>
          </w:tcPr>
          <w:p w14:paraId="4FD7682C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15C43E06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248C1E15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2E6AE46C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26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26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26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37DA85A0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5545141B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6212680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50CEDC68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2AEA6ECE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7EA99353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4A85C3B9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08B271B1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27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27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27"/>
      </w:r>
    </w:p>
    <w:p w14:paraId="40C052D7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2D36DD25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2CCEA285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0E3D8623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694F9A92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28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9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4F523530" wp14:editId="1FCF5E56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B1CBE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0" w:author="NAVASIN HOMHUAL" w:date="2016-09-05T21:24:00Z">
                                    <w:rPr/>
                                  </w:rPrChange>
                                </w:rPr>
                                <w:pPrChange w:id="31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F523530" id="Rectangle 23" o:spid="_x0000_s1029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V2aA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0CAB1CBE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2" w:author="NAVASIN HOMHUAL" w:date="2016-09-05T21:24:00Z">
                              <w:rPr/>
                            </w:rPrChange>
                          </w:rPr>
                          <w:pPrChange w:id="33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2DE9B32C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798B7A8B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76E92559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694AB51A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2128454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4B6B7B35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34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162D24B" wp14:editId="772A8B44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4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34"/>
      </w:r>
    </w:p>
    <w:p w14:paraId="75628148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5F06AFF9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E99D760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0EE83147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35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7CB73B7E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1C7254A6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35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35"/>
      </w:r>
    </w:p>
    <w:p w14:paraId="69263227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795EF7CD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4B557A6B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294639F5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062A32BD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362DB201" wp14:editId="1212A569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9421F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5E9A6159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36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3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706066D6" wp14:editId="3D561AB3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D5B5D8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8" w:author="NAVASIN HOMHUAL" w:date="2016-09-05T21:24:00Z">
                                    <w:rPr/>
                                  </w:rPrChange>
                                </w:rPr>
                                <w:pPrChange w:id="3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06066D6" id="Rectangle 24" o:spid="_x0000_s1030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kf6aA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3d5H+m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3FD5B5D8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0" w:author="NAVASIN HOMHUAL" w:date="2016-09-05T21:24:00Z">
                              <w:rPr/>
                            </w:rPrChange>
                          </w:rPr>
                          <w:pPrChange w:id="4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6395751D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77BAB4F2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50BC98D5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6E3FF306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265B309B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136474DE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0FE411DD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3B8DFB04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50E396FA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623DC72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68CCE345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737B073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4E78F236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10F0D192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01A47A40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1DF2A32C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06A9220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13748B04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7905C8D1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6DF5FC00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10D1726E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E1FA520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2F0E9B30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E643CC1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467B9A6B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0EDFE0B4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3DBC0719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71691C47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42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43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2B4B21B7" wp14:editId="7C59376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299C1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44" w:author="NAVASIN HOMHUAL" w:date="2016-09-05T21:24:00Z">
                                    <w:rPr/>
                                  </w:rPrChange>
                                </w:rPr>
                                <w:pPrChange w:id="45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B4B21B7" id="Rectangle 25" o:spid="_x0000_s1031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WpEaA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19299C1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6" w:author="NAVASIN HOMHUAL" w:date="2016-09-05T21:24:00Z">
                              <w:rPr/>
                            </w:rPrChange>
                          </w:rPr>
                          <w:pPrChange w:id="47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686EB398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79ECCC52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C675A88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7408C6E1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0FC29DC7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82B8E78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7A056DC1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3D506EFD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1BEACB6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1AF4A2ED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361B2BA6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4B665912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3073D23E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66557208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704911E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0540218A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8536581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14:paraId="0269CC73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2FD50F4D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1BB8C74E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1AC2CD03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3E3F9F1E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29C81020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7B1F6760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7ECDC036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3653DF03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4A9F589F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5E17A021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4B67000F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497A12C5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6B2EE8CE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01A60D7E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5A60488E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3ACC48C1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4A0FD8E6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5D00BFA7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00C54A2E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2BBB7864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52065837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58730AB0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506DD5DB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20B21D2F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6C1659C1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307E3E78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762F5715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112CCA80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7E614C5D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75BB9101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37B6D211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7BA5B601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1F4450C8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1ADBCB6C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7D179BA3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0DBABF45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504861B4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03D9139B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7"/>
      <w:footerReference w:type="default" r:id="rId28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" w:author="SuurBuur" w:date="2017-01-06T11:48:00Z" w:initials="S">
    <w:p w14:paraId="0D737AB2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ส่งมาเป็นรูปทั้งกราฟเลย</w:t>
      </w:r>
    </w:p>
  </w:comment>
  <w:comment w:id="18" w:author="SuurBuur" w:date="2017-01-06T11:49:00Z" w:initials="S">
    <w:p w14:paraId="2236BAD5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ส่งมาทั้งกราฟเป็นรูป</w:t>
      </w:r>
    </w:p>
  </w:comment>
  <w:comment w:id="25" w:author="SuurBuur" w:date="2017-01-06T11:28:00Z" w:initials="S">
    <w:p w14:paraId="28AA51C0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26" w:author="SuurBuur" w:date="2017-01-06T11:35:00Z" w:initials="S">
    <w:p w14:paraId="290EFA75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รบกวนพี่กู่ช่วย</w:t>
      </w:r>
      <w:r>
        <w:t xml:space="preserve"> Set up format </w:t>
      </w:r>
      <w:r>
        <w:rPr>
          <w:rFonts w:hint="cs"/>
          <w:cs/>
        </w:rPr>
        <w:t>ในการแสดงผลรายงาน</w:t>
      </w:r>
    </w:p>
  </w:comment>
  <w:comment w:id="27" w:author="SuurBuur" w:date="2017-01-06T11:38:00Z" w:initials="S">
    <w:p w14:paraId="3EAB2DD3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ใส่</w:t>
      </w:r>
      <w:r>
        <w:t xml:space="preserve"> Manual </w:t>
      </w:r>
      <w:r>
        <w:rPr>
          <w:rFonts w:hint="cs"/>
          <w:cs/>
        </w:rPr>
        <w:t>แค่ช่องเดียว</w:t>
      </w:r>
    </w:p>
  </w:comment>
  <w:comment w:id="34" w:author="SuurBuur" w:date="2017-01-06T11:40:00Z" w:initials="S">
    <w:p w14:paraId="4809D0E4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ตัวเลขข้างในเป็นเลขสถานี</w:t>
      </w:r>
    </w:p>
    <w:p w14:paraId="3B9FA17B" w14:textId="77777777" w:rsidR="00052AB4" w:rsidRDefault="00052AB4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7602BFAD" w14:textId="77777777" w:rsidR="00052AB4" w:rsidRDefault="00052AB4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35" w:author="SuurBuur" w:date="2017-01-06T11:41:00Z" w:initials="S">
    <w:p w14:paraId="62804170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ดึงจาก</w:t>
      </w:r>
      <w:r>
        <w:t xml:space="preserve"> Report </w:t>
      </w:r>
      <w:r>
        <w:rPr>
          <w:rFonts w:hint="cs"/>
          <w:cs/>
        </w:rPr>
        <w:t>รูปแบบตารางมาใส่ โดยจะต้องรอ</w:t>
      </w:r>
      <w:r>
        <w:t xml:space="preserve"> Report  Piping</w:t>
      </w:r>
      <w:r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737AB2" w15:done="0"/>
  <w15:commentEx w15:paraId="2236BAD5" w15:done="0"/>
  <w15:commentEx w15:paraId="28AA51C0" w15:done="0"/>
  <w15:commentEx w15:paraId="290EFA75" w15:done="0"/>
  <w15:commentEx w15:paraId="3EAB2DD3" w15:done="0"/>
  <w15:commentEx w15:paraId="7602BFAD" w15:done="0"/>
  <w15:commentEx w15:paraId="628041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737AB2" w16cid:durableId="1CE197B6"/>
  <w16cid:commentId w16cid:paraId="2236BAD5" w16cid:durableId="1CE197B7"/>
  <w16cid:commentId w16cid:paraId="28AA51C0" w16cid:durableId="1CE197B8"/>
  <w16cid:commentId w16cid:paraId="290EFA75" w16cid:durableId="1CE197B9"/>
  <w16cid:commentId w16cid:paraId="3EAB2DD3" w16cid:durableId="1CE197BA"/>
  <w16cid:commentId w16cid:paraId="7602BFAD" w16cid:durableId="1CE197BB"/>
  <w16cid:commentId w16cid:paraId="62804170" w16cid:durableId="1CE19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68FD7" w14:textId="77777777" w:rsidR="00EF5D01" w:rsidRDefault="00EF5D01">
      <w:r>
        <w:separator/>
      </w:r>
    </w:p>
  </w:endnote>
  <w:endnote w:type="continuationSeparator" w:id="0">
    <w:p w14:paraId="1BFB1BD3" w14:textId="77777777" w:rsidR="00EF5D01" w:rsidRDefault="00EF5D01">
      <w:r>
        <w:continuationSeparator/>
      </w:r>
    </w:p>
  </w:endnote>
  <w:endnote w:type="continuationNotice" w:id="1">
    <w:p w14:paraId="0E29C3C4" w14:textId="77777777" w:rsidR="00EF5D01" w:rsidRDefault="00EF5D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6CA6DDF5" w14:textId="77777777"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16CBB15" wp14:editId="4351D870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14A460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589DE707" w14:textId="77777777"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EF5D0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EF5D0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9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3CB4EE74" w14:textId="77777777"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6EFB369D" w14:textId="77777777"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10F2A1" wp14:editId="7138DC02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669ED3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366B1880" w14:textId="77777777"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EF5D0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8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EF5D0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9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4597BCE4" w14:textId="77777777"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D5766" w14:textId="77777777" w:rsidR="00EF5D01" w:rsidRDefault="00EF5D01">
      <w:r>
        <w:separator/>
      </w:r>
    </w:p>
  </w:footnote>
  <w:footnote w:type="continuationSeparator" w:id="0">
    <w:p w14:paraId="5EEC9719" w14:textId="77777777" w:rsidR="00EF5D01" w:rsidRDefault="00EF5D01">
      <w:r>
        <w:continuationSeparator/>
      </w:r>
    </w:p>
  </w:footnote>
  <w:footnote w:type="continuationNotice" w:id="1">
    <w:p w14:paraId="43F0ABCD" w14:textId="77777777" w:rsidR="00EF5D01" w:rsidRDefault="00EF5D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E2461" w14:textId="77777777"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44668BF9" wp14:editId="2D14A3C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1B6670C9" w14:textId="77777777"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440196CD" w14:textId="77777777"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0BDAE3DB" wp14:editId="6763F9A2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8CA66" w14:textId="77777777"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35E9294A" wp14:editId="4CE1D0B4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74B9712F" w14:textId="77777777"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093818E1" w14:textId="77777777"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0E10548C" wp14:editId="23883975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01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D01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E64AB6"/>
  <w15:docId w15:val="{0160D533-4C39-4359-8CBD-1A5DC1AB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image" Target="media/image6.pn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5.png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40207Quaterly_report_4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098670528818892E-2"/>
          <c:y val="3.4586056644880174E-2"/>
          <c:w val="0.59666908723166756"/>
          <c:h val="0.79869317155027764"/>
        </c:manualLayout>
      </c:layout>
      <c:barChart>
        <c:barDir val="bar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Major Problem</c:v>
                </c:pt>
              </c:strCache>
            </c:strRef>
          </c:tx>
          <c:invertIfNegative val="0"/>
          <c:dLbls>
            <c:dLbl>
              <c:idx val="3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AF3-482B-8751-AD4EC5810F23}"/>
                </c:ext>
              </c:extLst>
            </c:dLbl>
            <c:dLbl>
              <c:idx val="6"/>
              <c:layout>
                <c:manualLayout>
                  <c:x val="-3.5377358490566092E-2"/>
                  <c:y val="-6.55737704918034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AF3-482B-8751-AD4EC5810F23}"/>
                </c:ext>
              </c:extLst>
            </c:dLbl>
            <c:dLbl>
              <c:idx val="9"/>
              <c:layout>
                <c:manualLayout>
                  <c:x val="-3.5396441069013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AF3-482B-8751-AD4EC5810F23}"/>
                </c:ext>
              </c:extLst>
            </c:dLbl>
            <c:dLbl>
              <c:idx val="10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AF3-482B-8751-AD4EC5810F23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Under protection</c:v>
                </c:pt>
                <c:pt idx="1">
                  <c:v>Over protection</c:v>
                </c:pt>
                <c:pt idx="2">
                  <c:v>Interference suspect</c:v>
                </c:pt>
                <c:pt idx="3">
                  <c:v>Rectifier / Anode malfunction suspect</c:v>
                </c:pt>
                <c:pt idx="4">
                  <c:v>Short casing suspect</c:v>
                </c:pt>
              </c:strCache>
            </c:strRef>
          </c:cat>
          <c:val>
            <c:numRef>
              <c:f>Sheet1!$B$2:$B$6</c:f>
              <c:numCache>
                <c:formatCode>0</c:formatCode>
                <c:ptCount val="5"/>
                <c:pt idx="0">
                  <c:v>6</c:v>
                </c:pt>
                <c:pt idx="1">
                  <c:v>23</c:v>
                </c:pt>
                <c:pt idx="2">
                  <c:v>7</c:v>
                </c:pt>
                <c:pt idx="3">
                  <c:v>0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F3-482B-8751-AD4EC5810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63731840"/>
        <c:axId val="263729920"/>
      </c:barChart>
      <c:valAx>
        <c:axId val="263729920"/>
        <c:scaling>
          <c:orientation val="maxMin"/>
          <c:max val="25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&lt;-- </a:t>
                </a:r>
                <a:r>
                  <a:rPr lang="th-TH"/>
                  <a:t>จำนวนเส้นท่อที่พบปัญหา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64862687564998833"/>
              <c:y val="0.84311243061830465"/>
            </c:manualLayout>
          </c:layout>
          <c:overlay val="0"/>
        </c:title>
        <c:numFmt formatCode="0" sourceLinked="1"/>
        <c:majorTickMark val="out"/>
        <c:minorTickMark val="none"/>
        <c:tickLblPos val="low"/>
        <c:crossAx val="263731840"/>
        <c:crosses val="autoZero"/>
        <c:crossBetween val="between"/>
      </c:valAx>
      <c:catAx>
        <c:axId val="263731840"/>
        <c:scaling>
          <c:orientation val="minMax"/>
        </c:scaling>
        <c:delete val="0"/>
        <c:axPos val="r"/>
        <c:numFmt formatCode="General" sourceLinked="0"/>
        <c:majorTickMark val="none"/>
        <c:minorTickMark val="none"/>
        <c:tickLblPos val="low"/>
        <c:crossAx val="263729920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bg1">
              <a:lumMod val="6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r>
              <a:rPr lang="en-US" sz="1600" b="1"/>
              <a:t>Coating defect</a:t>
            </a:r>
            <a:r>
              <a:rPr lang="en-US" sz="1600" b="1" baseline="0"/>
              <a:t> </a:t>
            </a:r>
            <a:r>
              <a:rPr lang="th-TH" sz="1600" b="1" baseline="0"/>
              <a:t>ที่ตรวจพบ ด้วยวิธี </a:t>
            </a:r>
            <a:r>
              <a:rPr lang="en-US" sz="1600" b="1" baseline="0"/>
              <a:t>DCVG </a:t>
            </a:r>
            <a:r>
              <a:rPr lang="th-TH" sz="1600" b="1" baseline="0"/>
              <a:t>ในปี </a:t>
            </a:r>
            <a:r>
              <a:rPr lang="en-US" sz="1600" b="1" baseline="0"/>
              <a:t>2559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643337798908227"/>
          <c:y val="0.16296935963762257"/>
          <c:w val="0.82444940782514031"/>
          <c:h val="0.482546255792100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Small (Monitor)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24-4D18-B8C7-87A391EFCB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 (Monitor)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24-4D18-B8C7-87A391EFCB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Large (Early repair)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24-4D18-B8C7-87A391EFCB8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Extra large (Immediate repair)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24-4D18-B8C7-87A391EFC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3756800"/>
        <c:axId val="263774976"/>
      </c:barChart>
      <c:catAx>
        <c:axId val="26375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74976"/>
        <c:crosses val="autoZero"/>
        <c:auto val="1"/>
        <c:lblAlgn val="ctr"/>
        <c:lblOffset val="100"/>
        <c:noMultiLvlLbl val="0"/>
      </c:catAx>
      <c:valAx>
        <c:axId val="26377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5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Browallia New" panose="020B0604020202020204" pitchFamily="34" charset="-34"/>
              <a:ea typeface="+mn-ea"/>
              <a:cs typeface="Browallia New" panose="020B0604020202020204" pitchFamily="34" charset="-34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74BC5-C1CD-4F50-93E3-4032F0144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1706140207Quaterly_report_4</Template>
  <TotalTime>0</TotalTime>
  <Pages>9</Pages>
  <Words>4019</Words>
  <Characters>22914</Characters>
  <Application>Microsoft Office Word</Application>
  <DocSecurity>0</DocSecurity>
  <Lines>190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26880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2017-06-13T19:46:00Z</dcterms:created>
  <dcterms:modified xsi:type="dcterms:W3CDTF">2017-06-13T19:46:00Z</dcterms:modified>
</cp:coreProperties>
</file>