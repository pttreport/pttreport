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A2AA7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90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</w:t>
            </w:r>
            <w:r>
              <w:rPr>
                <w:rFonts w:ascii="Cordia New" w:hAnsi="Cordia New" w:cs="Cordia New"/>
                <w:sz w:val="28"/>
                <w:cs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</w:t>
            </w:r>
            <w:r>
              <w:rPr>
                <w:rFonts w:ascii="Cordia New" w:hAnsi="Cordia New" w:cs="Cordia New"/>
                <w:sz w:val="28"/>
                <w:cs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  <w:r>
              <w:rPr>
                <w:rFonts w:ascii="Cordia New" w:hAnsi="Cordia New" w:cs="Cordia New"/>
                <w:sz w:val="28"/>
                <w:cs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90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</w:t>
            </w:r>
            <w:r>
              <w:rPr>
                <w:rFonts w:ascii="Cordia New" w:hAnsi="Cordia New" w:cs="Cordia New"/>
                <w:sz w:val="28"/>
                <w:cs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</w:t>
            </w:r>
            <w:r>
              <w:rPr>
                <w:rFonts w:ascii="Cordia New" w:hAnsi="Cordia New" w:cs="Cordia New"/>
                <w:sz w:val="28"/>
                <w:cs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</w:p>
        </w:tc>
        <w:tc>
          <w:tcPr>
            <w:tcW w:w="1504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BA2AA7" w:rsidRDefault="00BA2AA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90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BA2AA7">
        <w:rPr>
          <w:rFonts w:ascii="Cordia New" w:eastAsia="Tahoma" w:hAnsi="Cordia New"/>
          <w:kern w:val="24"/>
          <w:sz w:val="28"/>
          <w:highlight w:val="green"/>
        </w:rPr>
        <w:t>AreaResult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BA2AA7">
        <w:rPr>
          <w:rFonts w:ascii="Cordia New" w:hAnsi="Cordia New"/>
          <w:sz w:val="28"/>
          <w:highlight w:val="green"/>
        </w:rPr>
        <w:t>RC-Result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BA2AA7">
        <w:rPr>
          <w:rFonts w:ascii="Cordia New" w:eastAsia="Tahoma" w:hAnsi="Cordia New"/>
          <w:kern w:val="24"/>
          <w:sz w:val="28"/>
          <w:highlight w:val="green"/>
        </w:rPr>
        <w:t>amountofpoint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BA2AA7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xxx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BA2AA7">
        <w:rPr>
          <w:rFonts w:ascii="Cordia New" w:eastAsia="Tahoma" w:hAnsi="Cordia New"/>
          <w:kern w:val="24"/>
          <w:sz w:val="28"/>
          <w:highlight w:val="green"/>
        </w:rPr>
        <w:t>ResultArea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BA2AA7">
        <w:rPr>
          <w:rFonts w:ascii="Cordia New" w:hAnsi="Cordia New"/>
          <w:sz w:val="28"/>
          <w:highlight w:val="green"/>
        </w:rPr>
        <w:t>ResultRC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BA2AA7">
        <w:rPr>
          <w:rFonts w:ascii="Cordia New" w:hAnsi="Cordia New"/>
          <w:sz w:val="28"/>
          <w:highlight w:val="green"/>
        </w:rPr>
        <w:t>ResultMonth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BA2AA7">
        <w:rPr>
          <w:rFonts w:ascii="Cordia New" w:eastAsia="Tahoma" w:hAnsi="Cordia New"/>
          <w:kern w:val="24"/>
          <w:sz w:val="28"/>
          <w:highlight w:val="green"/>
        </w:rPr>
        <w:t>ResultAmount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A2AA7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No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A2AA7" w:rsidRDefault="00BA2AA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:rsidR="00BA2AA7" w:rsidRDefault="00BA2AA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BA2AA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SS Result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A2AA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 SS Future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BA2AA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Test SS Ops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BA2AA7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แผนงาน:</w:t>
      </w:r>
      <w:r>
        <w:rPr>
          <w:rFonts w:ascii="Cordia New" w:hAnsi="Cordia New" w:cs="Cordia New"/>
          <w:sz w:val="28"/>
          <w:highlight w:val="yellow"/>
          <w:cs/>
        </w:rPr>
        <w:tab/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BA2AA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ผลการดำเนินงาน :</w:t>
      </w:r>
      <w:r>
        <w:rPr>
          <w:rFonts w:ascii="Cordia New" w:eastAsia="Times New Roman" w:hAnsi="Cordia New"/>
          <w:sz w:val="28"/>
          <w:highlight w:val="yellow"/>
          <w:cs/>
        </w:rPr>
        <w:tab/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BA2AA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การดำเนินงานในอนาคต :</w:t>
      </w:r>
      <w:r>
        <w:rPr>
          <w:rFonts w:ascii="Cordia New" w:eastAsia="Times New Roman" w:hAnsi="Cordia New"/>
          <w:sz w:val="28"/>
          <w:highlight w:val="yellow"/>
          <w:cs/>
        </w:rPr>
        <w:tab/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BA2AA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eastAsia="Times New Roman" w:hAnsi="Cordia New"/>
          <w:sz w:val="28"/>
          <w:highlight w:val="yellow"/>
          <w:cs/>
        </w:rPr>
        <w:tab/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BA2AA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sdfsdf3rd party Interface &gt; Free Span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BA2AA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asdfasdf3rd party Interface &gt; Free Span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BA2AA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awsefasdfsdf3rd party Interface &gt; Free Span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BA2AA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sadfasdf3rd party Interface &gt; Free Span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BA2AA7">
        <w:rPr>
          <w:rFonts w:ascii="Cordia New" w:hAnsi="Cordia New"/>
          <w:sz w:val="28"/>
          <w:highlight w:val="lightGray"/>
          <w:cs/>
        </w:rPr>
        <w:t>ผลการดำเนินงาน :</w:t>
      </w:r>
      <w:r w:rsidR="00BA2AA7">
        <w:rPr>
          <w:rFonts w:ascii="Cordia New" w:hAnsi="Cordia New"/>
          <w:sz w:val="28"/>
          <w:highlight w:val="lightGray"/>
          <w:cs/>
        </w:rPr>
        <w:tab/>
      </w:r>
      <w:r w:rsidR="00BA2AA7">
        <w:rPr>
          <w:rFonts w:ascii="Cordia New" w:hAnsi="Cordia New"/>
          <w:sz w:val="28"/>
          <w:highlight w:val="lightGray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2AA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2AA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2AA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2AA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45564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564564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654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56465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6546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56465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sdfsd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fdsf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sdfsda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sdfasdf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sdfds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sddsaf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BA2AA7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lastRenderedPageBreak/>
        <w:t>6546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BA2AA7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asdsad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BA2AA7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asdsad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A2AA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sdfsadf sadfsdaf</w:t>
            </w:r>
          </w:p>
        </w:tc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asdfdasfasdf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sdfadsfsad fasdfadsfsadf</w:t>
            </w:r>
          </w:p>
        </w:tc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asdfsadfasdf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dsfasdf sdfdsafdsa</w:t>
            </w:r>
          </w:p>
        </w:tc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fasdfasdfsadf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BA2AA7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SDFSDAF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sdfadsf</w:t>
            </w:r>
          </w:p>
        </w:tc>
        <w:tc>
          <w:tcPr>
            <w:tcW w:w="1803" w:type="dxa"/>
          </w:tcPr>
          <w:p w:rsidR="00632BFD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sdafdsa</w:t>
            </w:r>
          </w:p>
        </w:tc>
        <w:tc>
          <w:tcPr>
            <w:tcW w:w="1803" w:type="dxa"/>
          </w:tcPr>
          <w:p w:rsidR="00632BFD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fdsaf</w:t>
            </w:r>
          </w:p>
        </w:tc>
        <w:tc>
          <w:tcPr>
            <w:tcW w:w="1803" w:type="dxa"/>
          </w:tcPr>
          <w:p w:rsidR="00632BFD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sda</w:t>
            </w:r>
          </w:p>
        </w:tc>
        <w:tc>
          <w:tcPr>
            <w:tcW w:w="1804" w:type="dxa"/>
          </w:tcPr>
          <w:p w:rsidR="00632BFD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sdfds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BA2AA7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afdsafdsaf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sadf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dsafdsafdsa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gdfgdfg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fsdaf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dsafdsafasdf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adszfgvdszfg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sdfsdf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sdfsadfsadfsdaf</w:t>
            </w:r>
          </w:p>
        </w:tc>
        <w:tc>
          <w:tcPr>
            <w:tcW w:w="3009" w:type="dxa"/>
            <w:shd w:val="clear" w:color="auto" w:fill="auto"/>
          </w:tcPr>
          <w:p w:rsidR="00BA2AA7" w:rsidRDefault="00BA2AA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dfsgdsfgsdfg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A2AA7" w:rsidTr="001D2FBF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fdsfds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dsf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dsa</w:t>
            </w: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2AA7" w:rsidRDefault="00BA2AA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asf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A2AA7" w:rsidRDefault="00BA2AA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BA2AA7" w:rsidRDefault="00BA2AA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BA2AA7" w:rsidTr="00BA2AA7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A2AA7" w:rsidRDefault="00BA2AA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sdf sdafdsa</w:t>
            </w:r>
          </w:p>
        </w:tc>
        <w:tc>
          <w:tcPr>
            <w:tcW w:w="4513" w:type="dxa"/>
            <w:shd w:val="clear" w:color="auto" w:fill="auto"/>
          </w:tcPr>
          <w:p w:rsidR="00BA2AA7" w:rsidRDefault="00BA2AA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fasdfdsa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BA2AA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sadf</w:t>
            </w:r>
          </w:p>
        </w:tc>
        <w:tc>
          <w:tcPr>
            <w:tcW w:w="1803" w:type="dxa"/>
          </w:tcPr>
          <w:p w:rsidR="00376967" w:rsidRDefault="00BA2AA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sadfsda</w:t>
            </w:r>
          </w:p>
        </w:tc>
        <w:tc>
          <w:tcPr>
            <w:tcW w:w="1803" w:type="dxa"/>
          </w:tcPr>
          <w:p w:rsidR="00376967" w:rsidRDefault="00BA2AA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fsad</w:t>
            </w:r>
          </w:p>
        </w:tc>
        <w:tc>
          <w:tcPr>
            <w:tcW w:w="1803" w:type="dxa"/>
          </w:tcPr>
          <w:p w:rsidR="00376967" w:rsidRDefault="00BA2AA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sdafdsfds</w:t>
            </w:r>
          </w:p>
        </w:tc>
        <w:tc>
          <w:tcPr>
            <w:tcW w:w="1804" w:type="dxa"/>
          </w:tcPr>
          <w:p w:rsidR="00376967" w:rsidRDefault="00BA2AA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fsdf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BA2AA7">
        <w:rPr>
          <w:rFonts w:ascii="Cordia New" w:hAnsi="Cordia New"/>
          <w:sz w:val="28"/>
        </w:rPr>
        <w:t>sdf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BA2AA7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sdfsdaf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BA2AA7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sdfsadf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BA2AA7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sdfsd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BA2AA7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fdsaf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:rsidR="006D24D4" w:rsidRPr="0012516C" w:rsidRDefault="00BA2AA7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dsafdsaf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BA2AA7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aaaaaaaaa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BA2AA7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aaaaaaaaaaaaa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BA2AA7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aaaaaaaaaaaa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BA2AA7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aaaaaaaaaaaa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  <w:cs/>
              </w:rPr>
              <w:t>1.7.2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jgjjytjfghj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uu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uuuuuuuu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>uuuuuuuuuuuu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uuuuuuuuuuu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gdfgsedgsregsergsergserg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dfgdfg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dfgdfg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dfgdfgdf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gdfgdfg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sdfsdf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sdfs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>1.7.4.2 ผลการดำเนินงาน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dfsadf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sdfsadasdfsadfdsafs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BA2AA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2AA7" w:rsidRDefault="00BA2AA7" w:rsidP="00BA2AA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fdsfsdafadsf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AA7" w:rsidRDefault="00BA2AA7">
      <w:r>
        <w:separator/>
      </w:r>
    </w:p>
  </w:endnote>
  <w:endnote w:type="continuationSeparator" w:id="0">
    <w:p w:rsidR="00BA2AA7" w:rsidRDefault="00BA2AA7">
      <w:r>
        <w:continuationSeparator/>
      </w:r>
    </w:p>
  </w:endnote>
  <w:endnote w:type="continuationNotice" w:id="1">
    <w:p w:rsidR="00BA2AA7" w:rsidRDefault="00BA2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004B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2AA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2AA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AA255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2AA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2AA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AA7" w:rsidRDefault="00BA2AA7">
      <w:r>
        <w:separator/>
      </w:r>
    </w:p>
  </w:footnote>
  <w:footnote w:type="continuationSeparator" w:id="0">
    <w:p w:rsidR="00BA2AA7" w:rsidRDefault="00BA2AA7">
      <w:r>
        <w:continuationSeparator/>
      </w:r>
    </w:p>
  </w:footnote>
  <w:footnote w:type="continuationNotice" w:id="1">
    <w:p w:rsidR="00BA2AA7" w:rsidRDefault="00BA2A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A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AA7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D285C4-951A-4F91-94F2-10DA254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3822-C370-4FB3-BB94-F5BDC328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20</Pages>
  <Words>2656</Words>
  <Characters>15142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2017-06-19T04:30:00Z</dcterms:created>
  <dcterms:modified xsi:type="dcterms:W3CDTF">2017-06-19T04:30:00Z</dcterms:modified>
</cp:coreProperties>
</file>