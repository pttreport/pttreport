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24E0A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28B89D57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4D78E5ED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32198E5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9765FE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D49A82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DC604A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0ADD5A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7EB71F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E7EFC9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8AD4F7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BCDCEE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1879C3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A8075B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D31E7B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E93602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6DC77A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2E655E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97B10E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1455E4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D3E2E7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58899C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480B438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088EC062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677722C7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2C4A866E" w14:textId="77777777" w:rsidTr="005217C1">
        <w:tc>
          <w:tcPr>
            <w:tcW w:w="2376" w:type="dxa"/>
          </w:tcPr>
          <w:p w14:paraId="607E0874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5E173403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3B334A2E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39B1A08D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6E6912E4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5006B495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42A2F802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4213FCAF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13D18D6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3D1274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692B9637" w14:textId="77777777" w:rsidR="00643FB6" w:rsidRPr="0012516C" w:rsidRDefault="003D1274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482EB357" w14:textId="77777777" w:rsidR="00643FB6" w:rsidRPr="0012516C" w:rsidRDefault="003D127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2FDD42B9" w14:textId="77777777" w:rsidTr="004477A6">
        <w:trPr>
          <w:trHeight w:val="390"/>
        </w:trPr>
        <w:tc>
          <w:tcPr>
            <w:tcW w:w="2376" w:type="dxa"/>
            <w:vMerge/>
          </w:tcPr>
          <w:p w14:paraId="011131AF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0BABA89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3D1274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536F9487" w14:textId="77777777" w:rsidR="00221752" w:rsidRPr="0012516C" w:rsidRDefault="003D1274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AA1E50E" w14:textId="77777777" w:rsidR="00643FB6" w:rsidRPr="0012516C" w:rsidRDefault="003D127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74FD5CB2" w14:textId="77777777" w:rsidTr="00305F26">
        <w:trPr>
          <w:trHeight w:val="224"/>
        </w:trPr>
        <w:tc>
          <w:tcPr>
            <w:tcW w:w="2376" w:type="dxa"/>
            <w:vMerge/>
          </w:tcPr>
          <w:p w14:paraId="565577C4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7E07BC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3D1274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9F8AE58" w14:textId="77777777" w:rsidR="00643FB6" w:rsidRPr="0012516C" w:rsidRDefault="003D1274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04456341" w14:textId="77777777" w:rsidR="00643FB6" w:rsidRPr="0012516C" w:rsidRDefault="003D1274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64E91CED" w14:textId="77777777" w:rsidTr="00305F26">
        <w:trPr>
          <w:trHeight w:val="50"/>
        </w:trPr>
        <w:tc>
          <w:tcPr>
            <w:tcW w:w="2376" w:type="dxa"/>
            <w:vMerge/>
          </w:tcPr>
          <w:p w14:paraId="36DA1FB0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8FE62B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3D1274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21D5CF9" w14:textId="77777777" w:rsidR="00643FB6" w:rsidRPr="0012516C" w:rsidRDefault="003D127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3B847E2B" w14:textId="77777777" w:rsidR="00643FB6" w:rsidRPr="0012516C" w:rsidRDefault="003D127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7E280A36" w14:textId="77777777" w:rsidTr="004477A6">
        <w:trPr>
          <w:trHeight w:val="416"/>
        </w:trPr>
        <w:tc>
          <w:tcPr>
            <w:tcW w:w="2376" w:type="dxa"/>
            <w:vMerge/>
          </w:tcPr>
          <w:p w14:paraId="5E0790C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6349221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3D1274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07ADAE5E" w14:textId="77777777" w:rsidR="00643FB6" w:rsidRPr="0012516C" w:rsidRDefault="003D127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2D06EFBE" w14:textId="77777777" w:rsidR="00643FB6" w:rsidRPr="0012516C" w:rsidRDefault="003D127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020E0914" w14:textId="77777777" w:rsidTr="005217C1">
        <w:tc>
          <w:tcPr>
            <w:tcW w:w="2376" w:type="dxa"/>
          </w:tcPr>
          <w:p w14:paraId="611CB0AD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24B2CED1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3D1274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7AB4E5F7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3D1274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08E71DDC" w14:textId="77777777" w:rsidR="00077923" w:rsidRPr="0012516C" w:rsidRDefault="003D1274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25712E68" w14:textId="77777777" w:rsidR="00077923" w:rsidRPr="0012516C" w:rsidRDefault="003D127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5598B223" w14:textId="77777777" w:rsidTr="005217C1">
        <w:tc>
          <w:tcPr>
            <w:tcW w:w="2376" w:type="dxa"/>
          </w:tcPr>
          <w:p w14:paraId="6F7EE7B4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728BE15F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3D1274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7B51E987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3D1274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1078CF2A" w14:textId="77777777" w:rsidR="003277E5" w:rsidRPr="0012516C" w:rsidRDefault="003D1274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05B04020" w14:textId="77777777" w:rsidR="00077923" w:rsidRPr="0012516C" w:rsidRDefault="003D127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58ACC142" w14:textId="77777777" w:rsidTr="005D4362">
        <w:tc>
          <w:tcPr>
            <w:tcW w:w="2376" w:type="dxa"/>
          </w:tcPr>
          <w:p w14:paraId="5DF6D07D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60A93B34" w14:textId="77777777" w:rsidR="00077923" w:rsidRPr="0012516C" w:rsidRDefault="003D1274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57511407" w14:textId="77777777" w:rsidR="00077923" w:rsidRPr="0012516C" w:rsidRDefault="003D127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5C7A3E16" w14:textId="77777777" w:rsidR="00077923" w:rsidRPr="0012516C" w:rsidRDefault="003D1274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73B57E32" w14:textId="77777777" w:rsidTr="005D4362">
        <w:tc>
          <w:tcPr>
            <w:tcW w:w="2376" w:type="dxa"/>
          </w:tcPr>
          <w:p w14:paraId="767EF710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7FD904D7" w14:textId="77777777" w:rsidR="00077923" w:rsidRPr="0012516C" w:rsidRDefault="003D1274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439B98D4" w14:textId="77777777" w:rsidR="00077923" w:rsidRPr="0012516C" w:rsidRDefault="003D1274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4342C612" w14:textId="77777777" w:rsidR="00077923" w:rsidRPr="0012516C" w:rsidRDefault="003D127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00D72151" w14:textId="77777777" w:rsidTr="00D46B5C">
        <w:tc>
          <w:tcPr>
            <w:tcW w:w="2376" w:type="dxa"/>
          </w:tcPr>
          <w:p w14:paraId="14B74651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6115888" w14:textId="77777777" w:rsidR="00077923" w:rsidRPr="0012516C" w:rsidRDefault="003D1274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27E41B4" w14:textId="77777777" w:rsidR="00077923" w:rsidRPr="0012516C" w:rsidRDefault="003D127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0AB9099" w14:textId="77777777" w:rsidR="00077923" w:rsidRPr="0012516C" w:rsidRDefault="003D127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34889448" w14:textId="77777777" w:rsidTr="00156C0F">
        <w:tc>
          <w:tcPr>
            <w:tcW w:w="2376" w:type="dxa"/>
            <w:vMerge w:val="restart"/>
            <w:shd w:val="clear" w:color="auto" w:fill="auto"/>
          </w:tcPr>
          <w:p w14:paraId="5825CAE9" w14:textId="77777777" w:rsidR="00691980" w:rsidRPr="0012516C" w:rsidRDefault="003D1274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3CE6261C" w14:textId="77777777" w:rsidR="00691980" w:rsidRPr="0012516C" w:rsidRDefault="003D1274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6450E0D4" w14:textId="77777777" w:rsidR="00691980" w:rsidRPr="0012516C" w:rsidRDefault="003D127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0DCE0AFF" w14:textId="77777777" w:rsidR="00691980" w:rsidRPr="0012516C" w:rsidRDefault="003D1274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0F7B284F" w14:textId="77777777" w:rsidTr="00691980">
        <w:tc>
          <w:tcPr>
            <w:tcW w:w="2376" w:type="dxa"/>
            <w:vMerge/>
            <w:shd w:val="clear" w:color="auto" w:fill="auto"/>
          </w:tcPr>
          <w:p w14:paraId="76AD581C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31A0EB9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9B3C66B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0CFD06A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375F65B0" w14:textId="77777777" w:rsidTr="00156C0F">
        <w:tc>
          <w:tcPr>
            <w:tcW w:w="2376" w:type="dxa"/>
            <w:vMerge/>
            <w:shd w:val="clear" w:color="auto" w:fill="auto"/>
          </w:tcPr>
          <w:p w14:paraId="02C62237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061B3E59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5E338FCF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7B20E0DD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61CCDDE3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0B693C3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F37A8E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558669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B6558B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A087F6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30C6AF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E7113D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3133E8E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4539572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1598F150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276E34B3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49E87811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7652F120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66F9475E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0433CCF9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24B2E8B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9456C47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757BB34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2BB5AACF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36696C5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41B30006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0B14B4C8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46824E3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1A5BF634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5500E548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1E68E46F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391031AB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3D4E4191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7E362659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E6A19E4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47703FE1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384F84EA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5DAAC73E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7BAA853D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57C66EB1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72916E1D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4813D56F" wp14:editId="3BEFCFC0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744DC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813D56F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2E744DC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503A4B5D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676A204D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6D660AED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7EBE27F2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600F66DF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49EA71DF" w14:textId="77777777" w:rsidR="00FC6B34" w:rsidRPr="00EB73F7" w:rsidRDefault="003D1274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7A01DD13" wp14:editId="348B2A6C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5154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467FCAC6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2F92DDCE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3053F371" w14:textId="77777777" w:rsidR="004F4505" w:rsidRPr="0012516C" w:rsidRDefault="003D1274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1FAEF418" w14:textId="77777777" w:rsidR="00AC06BE" w:rsidRPr="0012516C" w:rsidRDefault="003D1274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15D6FF7C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413E573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3A566FD4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10CE605" w14:textId="77777777" w:rsidR="003576E0" w:rsidRPr="0012516C" w:rsidRDefault="003D1274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06E104AB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017CC61A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2AC88CD8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6ACFF330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6B17109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3D1274" w14:paraId="3B8CFF3E" w14:textId="77777777" w:rsidTr="003D127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04A3A6B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bookmarkStart w:id="10" w:name="_GoBack"/>
            <w:bookmarkEnd w:id="10"/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5AAFCDAC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25721F2B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26228CBD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167DF984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79DA0209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3D1274" w14:paraId="33917C40" w14:textId="77777777" w:rsidTr="003D127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B28BDA0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4FF5D45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63A9F81B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0AA00E0F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39481EA8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1ECCD844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3D1274" w14:paraId="6A24E1A2" w14:textId="77777777" w:rsidTr="003D127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F586B07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E0EEC32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0D880F5C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37C2040E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29225971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25CDFB0D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3D1274" w14:paraId="524C7311" w14:textId="77777777" w:rsidTr="003D127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3F101BC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6FDC42C4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6FFA3F41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6E5989BC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C05EB80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0A289799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3D1274" w14:paraId="73ABAC9A" w14:textId="77777777" w:rsidTr="003D127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9E72CA4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14A864C6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1B2EC790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6CAAABA9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6A88761E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10284354" w14:textId="77777777" w:rsidR="003D1274" w:rsidRDefault="003D127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1C098DE7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3595976F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46DF3FDC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3D1274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3D1274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3D1274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7DA1C026" w14:textId="77777777" w:rsidR="00167548" w:rsidRPr="0012516C" w:rsidRDefault="003D1274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41555ADB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028B5084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59C79F9" w14:textId="77777777" w:rsidR="006F5447" w:rsidRDefault="00D9155A" w:rsidP="00845371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3D1274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3D1274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3D1274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4F000AC4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4FA9F2B8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5D15DCD" w14:textId="77777777" w:rsidR="005C0D83" w:rsidRPr="0012516C" w:rsidRDefault="003D1274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0C085CF7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7E31AE4" w14:textId="77777777" w:rsidR="00F01C43" w:rsidRDefault="00167548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[d1]</w:t>
      </w:r>
    </w:p>
    <w:p w14:paraId="1E8B6849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652C689F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3B68D20" w14:textId="77777777" w:rsidR="007A3C83" w:rsidRPr="0012516C" w:rsidRDefault="00167548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lastRenderedPageBreak/>
        <w:t>[d2]</w:t>
      </w:r>
    </w:p>
    <w:p w14:paraId="3D50FE02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118086CC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672D7674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56263747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1323714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51BDFD32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00A754CA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2E6C72E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0FD34855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0AC009A8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043F1D15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044B5C74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5A26713E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7175A33D" w14:textId="77777777" w:rsidTr="008E514A">
        <w:trPr>
          <w:trHeight w:val="70"/>
        </w:trPr>
        <w:tc>
          <w:tcPr>
            <w:tcW w:w="798" w:type="dxa"/>
            <w:vMerge/>
          </w:tcPr>
          <w:p w14:paraId="378A96C8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5AC74F72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2B3FAB9F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44A7B91F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3CAE4B54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4904583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46B915F7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458C725B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380BEDCB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498A99FF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058CB368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01CB40C0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D7FC06B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5905AB54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677C9CF7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6542955D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466906CC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46369D2C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38386B64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329E8E11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07BCEFF5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764E2BF2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0E18BDE6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2FF8C79E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760ED708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25C378E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16CC20EC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3017CB83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1BE728E6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470F78D8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6639D8D3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5440004D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900,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lastRenderedPageBreak/>
              <w:t>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6586829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lastRenderedPageBreak/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8A0ACBB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379BDA80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11A26C8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134EAF09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4C9DA0CB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562E723F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4EE1C74F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6A7F52B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347559CC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1502C586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26605410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885ADFF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B70F4B8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768EB98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6F22FB43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00351A60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C0E1966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33F132CD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4736A6A8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6A4601D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3B07ED49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3A26DE90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3959AA3A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1041831C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F7F6C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278F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27663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347AD9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5847BC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FE45347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AD53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1D86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1A6563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B05A49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DF3EBF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68CA82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ACDF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07C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01ED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AC8EE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07E1E1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1B15D9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6BE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49C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30AD8A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2715DA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F245E9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15546A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4368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CCC4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7A5CDE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DA1354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59E74946" wp14:editId="18F2ECAE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7211F0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59E74946" id="Rectangle 14" o:spid="_x0000_s1027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SHQAV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697211F0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67D4F3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14EE33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E71B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D6C0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FF6D7C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BC1022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5CAB77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053D24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6F91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E8E2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A20E4E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FA779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7AB6A5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EE3C3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98D0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5CF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84173E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07288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12D0115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561B3929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CC48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BE80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01F2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C778B6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582FBA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68F61B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703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1B37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DB82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48DF87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B63150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CFBFAA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B7DC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451F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87BE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1E6B96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812E00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32BB13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AAA3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A0663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DDD8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EA7D7E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43CDC6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72888D0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767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AA7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D8A8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007BF2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AB300D4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DE1810B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039F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DAB8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B17B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1A8D7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3DD3D4C1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603387A0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F15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BBB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F624F0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7E501A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02365E16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0295CBC1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643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2ED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4693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E6040E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4D8416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AC4330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86D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0854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6E3F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B36FE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0F29A1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752533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EC79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C7DB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FD1B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9D1319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C573C3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60D854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950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71F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C4E2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9EE8D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B41DD7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9AD3DE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D9F4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4ACD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71DD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31100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772581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8D961F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FF4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D1A0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B9DD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E1FB4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3D2C55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8A96CA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917E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6FAB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C493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71B8F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78F33D9B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93EA5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27F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26E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2A05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ED12B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46CC31B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F68A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C15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F02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3232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A84E30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763C961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649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B00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4A93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D135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9C3226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0390ABB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7231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8D88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C7AA55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E38F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3B935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5D735D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7E13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8107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C670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8F0B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97D51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4155ABD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A3CF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0EBB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F1F6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5539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E3B9A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AF4682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EE44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7301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7D793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0F58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F8D44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7FA0FFD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CA19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F2C1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AC38D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E587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63BEF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9AEA37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492B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DFAD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D851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8966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EEEAB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8FA647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5FF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8DFC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E771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C83D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8AB26B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18EC5B62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E7A7CA5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7C0C88B3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7E5352A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7F3542BA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94DDBCC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7AF5EF42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47E8A220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2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3A6E986B" wp14:editId="3FDA061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55F69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3" w:author="NAVASIN HOMHUAL" w:date="2016-09-05T21:24:00Z">
                                    <w:rPr/>
                                  </w:rPrChange>
                                </w:rPr>
                                <w:pPrChange w:id="2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A6E986B" id="Rectangle 16" o:spid="_x0000_s1028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DJbuI/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0E55F69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5" w:author="NAVASIN HOMHUAL" w:date="2016-09-05T21:24:00Z">
                              <w:rPr/>
                            </w:rPrChange>
                          </w:rPr>
                          <w:pPrChange w:id="2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42A075E0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20D6DA75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6D878A4D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3D196F9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1A99909F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04DE627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17831719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B19E503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4B737024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6A1FCEE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2F7106DC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E20FBF1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726E141B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4063B8F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2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2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2A290D5B" wp14:editId="03F223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C155B0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9" w:author="NAVASIN HOMHUAL" w:date="2016-09-05T21:24:00Z">
                                    <w:rPr/>
                                  </w:rPrChange>
                                </w:rPr>
                                <w:pPrChange w:id="3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A290D5B" id="Rectangle 18" o:spid="_x0000_s1029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zb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Z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28v822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3C155B0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1" w:author="NAVASIN HOMHUAL" w:date="2016-09-05T21:24:00Z">
                              <w:rPr/>
                            </w:rPrChange>
                          </w:rPr>
                          <w:pPrChange w:id="3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7E279837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236B6F3D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69D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703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8A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64D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849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971B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7AC5FE9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4C2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671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430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C534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2A9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3454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1EA73B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2D5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1CB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A3B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9D03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6F4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7DCB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5FC2FC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8E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4F6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435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B26E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0E0F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2095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9F7A0E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FC5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9D4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44D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FF81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B01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9B5AD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742DDD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62E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808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4BC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181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FB8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3C52D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DA24BD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815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3F2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6C8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053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A8A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6E46E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B83346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DED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70A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31C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405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272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1B9DD7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7441184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DB9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01D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171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696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858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5C7D5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FBFA35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DD1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D8A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7C7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EF1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133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30E4A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CD323C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486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239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0EE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875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0E5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9BE5F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339B4F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6A3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3AF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C2B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B32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ABF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F04FF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AFDDBA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4A1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DAD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95A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C5D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690E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8254D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BF55AB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7E5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A03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95E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7C6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8D0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875C8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B3E6F4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11C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CDC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8C7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48A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35C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198CE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E71391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CC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D5D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309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D84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A603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5A5B6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64F3AECA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7EEF3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6BC53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44B0209C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57849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80DA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01AAA766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FCC5A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F5DB5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0AE4A1D7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002167EA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C9C25F6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2D690E2A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2511A3E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6C688876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1480773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43528A4A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090059C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3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7B55C964" wp14:editId="251BFCD0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DB99A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5" w:author="NAVASIN HOMHUAL" w:date="2016-09-05T21:24:00Z">
                                    <w:rPr/>
                                  </w:rPrChange>
                                </w:rPr>
                                <w:pPrChange w:id="3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B55C964" id="Rectangle 21" o:spid="_x0000_s1030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E8DB99A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7" w:author="NAVASIN HOMHUAL" w:date="2016-09-05T21:24:00Z">
                              <w:rPr/>
                            </w:rPrChange>
                          </w:rPr>
                          <w:pPrChange w:id="3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403416FA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9623E7A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39039700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6126CDF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C4BC2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74211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13D34AC6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86FB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3C542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5F0B22BB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8409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0265E1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53B40250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0506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94B8C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4B75C70E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C9A9B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034C8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7D9B40E4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23B3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87036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284D57CB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15605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1CD612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3A2DC5E9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090E5A35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06A75F93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7881FD2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0A4658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3983CC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175CE29B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A9FE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356B29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408CCD7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E1E9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975460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2AFE39B9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2A82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EA48F9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084D74A8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F929B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C19A68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1E8101A9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62985D0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11FF591A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3DBE783A" wp14:editId="4F17198B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FA70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75D952CE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D4AAAEA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48B9313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206653ED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5FEFF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42DD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05E1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6555C67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E6E1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2044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2BF4A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D9A1F8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ACF1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790B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D8149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3ACE68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2E0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7992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B92D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82EA72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460C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23BD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4E76C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7E381C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033C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E34C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1A881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1245A2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2AD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791B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DF81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B7329E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49B4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192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03CA4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2D65C0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C752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6AC4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CC4DE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7050DB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7E1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21FE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DBC1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5A10B8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C76E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A700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C9B7E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59D044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5435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54B0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B3C8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75C602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A8C8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D45A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56A74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A00774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1A0B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E8F2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259CE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F94EAA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C84D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1A9E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CF4B9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8058ED4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AE4F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42A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1C055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0702A8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54C0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1BF4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38C0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2A1C8783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238779D8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1F5A115D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5D58D19C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336E29AF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3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443BC67B" wp14:editId="443A467B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441FA83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3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39"/>
      </w:r>
    </w:p>
    <w:p w14:paraId="12344890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7AD06F09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0AAEC8CF" wp14:editId="6E5A64CB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940AB5A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4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4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40"/>
      </w:r>
    </w:p>
    <w:p w14:paraId="30FA5192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0E181885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4D716EEC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3B92DF3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4224916E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0FEBEDC0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690C887C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20DCDD8F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32DFF2DD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542C68A0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46B6AC60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68FFA814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18745532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DBD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422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F93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829DC90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1FD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D87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1065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E7F5AF9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737B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F02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EF8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787C2FB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D42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CF6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8A7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502E6CE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098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3AB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3A9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220F2F10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38A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A4B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6A2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BBF5C2F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4B0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6F8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8C2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09E3385C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2A8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34E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0E9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ADAEDB6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C6C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E58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C02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117268A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52E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73E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446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16E2BE5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776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097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5D9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D145589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E48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F8C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827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85456EA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47D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634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F9B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637E830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37C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E4C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248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6D2DBDAF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6149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246F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73EA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0ED2CF26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8619FEC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644106A3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2DA87641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4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1CD9B769" wp14:editId="675DEDC4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E3F63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3" w:author="NAVASIN HOMHUAL" w:date="2016-09-05T21:24:00Z">
                                    <w:rPr/>
                                  </w:rPrChange>
                                </w:rPr>
                                <w:pPrChange w:id="4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CD9B769" id="Rectangle 22" o:spid="_x0000_s1031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Pfag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68vT32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33E3F63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5" w:author="NAVASIN HOMHUAL" w:date="2016-09-05T21:24:00Z">
                              <w:rPr/>
                            </w:rPrChange>
                          </w:rPr>
                          <w:pPrChange w:id="4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32CD69B1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0D5C691F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2D39781F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10C1F709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7C2EC977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29F3D916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0ADBE867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316F6EDE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1AFCFE03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76A977E0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5E68D4D1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19776201" wp14:editId="13F7862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4D49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3DD6D0EC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7519BAAF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19E13139" wp14:editId="6F2A290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BA51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7DC7A13F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6E81D669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060B62F9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7DE0A26D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2DC423BD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589BD21D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604BFE22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952C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B5BD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5E613C76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3595A1A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5E26C1E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000182A8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781D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3F73E846" wp14:editId="5CA2A842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ED9B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DC08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060D1DEA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404148EA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2397079C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740BB3E6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54FE237F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34A4AF62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2CE907B0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6D60E90B" w14:textId="77777777" w:rsidTr="001365E4">
        <w:trPr>
          <w:trHeight w:val="335"/>
          <w:jc w:val="center"/>
        </w:trPr>
        <w:tc>
          <w:tcPr>
            <w:tcW w:w="5698" w:type="dxa"/>
          </w:tcPr>
          <w:p w14:paraId="02D8B08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71DDC38" wp14:editId="7F962DED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9BAE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08349A6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47AD0BBE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54A858D5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5964BC64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089C4071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53B0FBE4" w14:textId="77777777" w:rsidTr="001365E4">
        <w:trPr>
          <w:trHeight w:val="335"/>
          <w:jc w:val="center"/>
        </w:trPr>
        <w:tc>
          <w:tcPr>
            <w:tcW w:w="5698" w:type="dxa"/>
          </w:tcPr>
          <w:p w14:paraId="39D93B7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F6CD848" wp14:editId="4DB20D4F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B106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24241BF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52E12AE8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2337DD0D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3127FC3D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660472B2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3AC3AD23" w14:textId="77777777" w:rsidTr="001365E4">
        <w:trPr>
          <w:trHeight w:val="3677"/>
          <w:jc w:val="center"/>
        </w:trPr>
        <w:tc>
          <w:tcPr>
            <w:tcW w:w="5698" w:type="dxa"/>
          </w:tcPr>
          <w:p w14:paraId="47BC42E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2B570A8" wp14:editId="45AFB885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E7E8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02954F0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7CAC6F1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7E2F124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6EDD4C4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6A9B9BEE" w14:textId="77777777" w:rsidTr="001365E4">
        <w:trPr>
          <w:trHeight w:val="3677"/>
          <w:jc w:val="center"/>
        </w:trPr>
        <w:tc>
          <w:tcPr>
            <w:tcW w:w="5698" w:type="dxa"/>
          </w:tcPr>
          <w:p w14:paraId="7FD5E8D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14697D8" wp14:editId="0C3BDE90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3354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F2F1033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B8D4B9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3699E29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48972CB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044CF3BD" w14:textId="77777777" w:rsidTr="001365E4">
        <w:trPr>
          <w:trHeight w:val="3672"/>
          <w:jc w:val="center"/>
        </w:trPr>
        <w:tc>
          <w:tcPr>
            <w:tcW w:w="5698" w:type="dxa"/>
          </w:tcPr>
          <w:p w14:paraId="6EB9FAC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FD5EA6A" wp14:editId="7C8EE15F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6DE7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12249CA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B757EE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259270C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7DFD9513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172F5AA0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EB4721D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3B8A68AD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47DE79C8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3CF2CBB1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497D1D91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5FE41C77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D24E46F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1B5C630C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2508C57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4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4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47"/>
      </w:r>
    </w:p>
    <w:p w14:paraId="2724BC4D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1F382346" w14:textId="77777777" w:rsidTr="000A272E">
        <w:tc>
          <w:tcPr>
            <w:tcW w:w="2347" w:type="dxa"/>
          </w:tcPr>
          <w:p w14:paraId="47588F84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2B86A7FA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67E6E04F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6B13A7C2" w14:textId="77777777" w:rsidTr="000A272E">
        <w:tc>
          <w:tcPr>
            <w:tcW w:w="2347" w:type="dxa"/>
          </w:tcPr>
          <w:p w14:paraId="47ADEF79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76C8D3E3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1175B0FE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6C17B31D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643F4044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69915DB9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8C56710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180F9706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9217C3A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04A775A5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2758F3BD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106901A9" wp14:editId="27716585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1A8B675D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71091C1F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588BA17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6957BC53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65E0B04A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56BA90BB" w14:textId="77777777" w:rsidTr="007219C0">
        <w:tc>
          <w:tcPr>
            <w:tcW w:w="1985" w:type="dxa"/>
          </w:tcPr>
          <w:p w14:paraId="77D7F58C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32F406ED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2F098444" w14:textId="77777777" w:rsidTr="007219C0">
        <w:tc>
          <w:tcPr>
            <w:tcW w:w="1985" w:type="dxa"/>
          </w:tcPr>
          <w:p w14:paraId="4E4F3F9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5147155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3A961B99" w14:textId="77777777" w:rsidTr="007219C0">
        <w:tc>
          <w:tcPr>
            <w:tcW w:w="1985" w:type="dxa"/>
          </w:tcPr>
          <w:p w14:paraId="1B23F54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4D847C3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6E9DBC9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457F32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2D18B96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288E474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7551C0A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5C59315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64C6D2E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37CB3782" w14:textId="77777777" w:rsidTr="007219C0">
        <w:tc>
          <w:tcPr>
            <w:tcW w:w="1985" w:type="dxa"/>
          </w:tcPr>
          <w:p w14:paraId="2BAD8617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3AFDDB1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173F9708" w14:textId="77777777" w:rsidTr="007219C0">
        <w:trPr>
          <w:trHeight w:val="778"/>
        </w:trPr>
        <w:tc>
          <w:tcPr>
            <w:tcW w:w="1985" w:type="dxa"/>
          </w:tcPr>
          <w:p w14:paraId="0A1D3F8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1F1A2A6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49DA8D6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606ED71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7D91CE6B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5DA8C7C5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F04B5CC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62BF15CB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7B3FFE9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2F6D6E74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143325B2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0939D112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4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4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49"/>
      </w:r>
    </w:p>
    <w:p w14:paraId="0A1643E2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1336EC40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3D12211A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7B8CB1B7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5F8AC06D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5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445070D7" wp14:editId="5D05B38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F5ED42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2" w:author="NAVASIN HOMHUAL" w:date="2016-09-05T21:24:00Z">
                                    <w:rPr/>
                                  </w:rPrChange>
                                </w:rPr>
                                <w:pPrChange w:id="5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45070D7" id="Rectangle 23" o:spid="_x0000_s1032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+haQ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aYKn&#10;/bA2UBxpqggt3b2T1yVBeyN8uBdI/KZNoJ0Nd/TRBuqcQydxtgP8+d559CfakZWzmvYl5/7HXqDi&#10;zHy1RMjzyXweFywp85OzKSn42rJ5bbH7ag00lQm9Dk4mMfoH04saoXqm1V7FqmQSVlLtnMuAvbIO&#10;7R7T4yDVapXcaKmcCDf20cmeB5E6T82zQNfxKxAzb6HfLbF4Q7PWN07IwmofQJeJgxHpFtduArSQ&#10;icXd4xE3/rWevF6euOUv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CAgx+h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FF5ED42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4" w:author="NAVASIN HOMHUAL" w:date="2016-09-05T21:24:00Z">
                              <w:rPr/>
                            </w:rPrChange>
                          </w:rPr>
                          <w:pPrChange w:id="5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6904F4AE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7E2BA44E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6B4B3028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3E83570E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FAF9CE9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1F2374E8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5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3EC64B6B" wp14:editId="584812E0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56"/>
      </w:r>
    </w:p>
    <w:p w14:paraId="2E48AF17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3571D1C9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A89C9FC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4316AAB4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579F9348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1FE20D78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5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57"/>
      </w:r>
    </w:p>
    <w:p w14:paraId="3E2B860B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26C2187B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7F320145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C67A50F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6F3406FD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6008EE65" wp14:editId="51AE7C6C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103F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3C650FF0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5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2DE80C02" wp14:editId="3A217B39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B9C3A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0" w:author="NAVASIN HOMHUAL" w:date="2016-09-05T21:24:00Z">
                                    <w:rPr/>
                                  </w:rPrChange>
                                </w:rPr>
                                <w:pPrChange w:id="6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DE80C02" id="Rectangle 24" o:spid="_x0000_s1033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263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0CB9C3A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2" w:author="NAVASIN HOMHUAL" w:date="2016-09-05T21:24:00Z">
                              <w:rPr/>
                            </w:rPrChange>
                          </w:rPr>
                          <w:pPrChange w:id="6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0C2135DE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711C4AA8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6568F408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0666D16B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317CA8AC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165FAE2C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6FA97FBC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54964083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2335CD1D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20A9E1C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4C608A70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EABC49A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0EA22097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CC8EFC2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3A2DA71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59A2E95B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9DF2CC3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61C51379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6088F29B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00D0027F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46FC81FA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013245E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59671991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34CAD56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0FA29808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BAF31F0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B1BA585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2EA9B75C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6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31811306" wp14:editId="3FC3947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54048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6" w:author="NAVASIN HOMHUAL" w:date="2016-09-05T21:24:00Z">
                                    <w:rPr/>
                                  </w:rPrChange>
                                </w:rPr>
                                <w:pPrChange w:id="6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1811306" id="Rectangle 25" o:spid="_x0000_s1034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UmaQ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AgtXUm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4754048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8" w:author="NAVASIN HOMHUAL" w:date="2016-09-05T21:24:00Z">
                              <w:rPr/>
                            </w:rPrChange>
                          </w:rPr>
                          <w:pPrChange w:id="6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3FEC084F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5D0787E7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4F59485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5C4F5F7F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6C0F7947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8AC9972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00877F9D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69374B4D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950BBB1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793D37C2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3C91121A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4703668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7FE3E7C7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653FBFBE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9ABBF01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2CCB612E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15BF70F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1021A9A8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6765623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34D38130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10FEDAC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B1DB427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4D951FBF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6CEFCB95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4662143B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BAEF413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41D6522C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561B3095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6C23B2B8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308C40F2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0FA44062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2B46B97C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53468145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52DA08E2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1193B79F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6AF8095A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488BC38C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34D9A375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1C6091ED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3FCB0372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6A4FF7CA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18E1F63F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2FB09E03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5AAABBD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1F8B328D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3A1F0A3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53D896C8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371D619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7D354C52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00BDD2AA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0D47746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0948CF63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4948CAA4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0892C438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017E50D8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65F0204B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9" w:author="SuurBuur" w:date="2017-01-06T11:48:00Z" w:initials="S">
    <w:p w14:paraId="6E6FB734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40" w:author="SuurBuur" w:date="2017-01-06T11:49:00Z" w:initials="S">
    <w:p w14:paraId="4ED4316A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47" w:author="SuurBuur" w:date="2017-01-06T11:28:00Z" w:initials="S">
    <w:p w14:paraId="3D787C29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8" w:author="SuurBuur" w:date="2017-01-06T11:35:00Z" w:initials="S">
    <w:p w14:paraId="524003C4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49" w:author="SuurBuur" w:date="2017-01-06T11:38:00Z" w:initials="S">
    <w:p w14:paraId="7CDD4BFE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56" w:author="SuurBuur" w:date="2017-01-06T11:40:00Z" w:initials="S">
    <w:p w14:paraId="50B94EA7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700B2E6A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780078DD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57" w:author="SuurBuur" w:date="2017-01-06T11:41:00Z" w:initials="S">
    <w:p w14:paraId="4529A6E7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6FB734" w15:done="0"/>
  <w15:commentEx w15:paraId="4ED4316A" w15:done="0"/>
  <w15:commentEx w15:paraId="3D787C29" w15:done="0"/>
  <w15:commentEx w15:paraId="524003C4" w15:done="0"/>
  <w15:commentEx w15:paraId="7CDD4BFE" w15:done="0"/>
  <w15:commentEx w15:paraId="780078DD" w15:done="0"/>
  <w15:commentEx w15:paraId="4529A6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6FB734" w16cid:durableId="1CE197B6"/>
  <w16cid:commentId w16cid:paraId="4ED4316A" w16cid:durableId="1CE197B7"/>
  <w16cid:commentId w16cid:paraId="3D787C29" w16cid:durableId="1CE197B8"/>
  <w16cid:commentId w16cid:paraId="524003C4" w16cid:durableId="1CE197B9"/>
  <w16cid:commentId w16cid:paraId="7CDD4BFE" w16cid:durableId="1CE197BA"/>
  <w16cid:commentId w16cid:paraId="780078DD" w16cid:durableId="1CE197BB"/>
  <w16cid:commentId w16cid:paraId="4529A6E7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ADAEC" w14:textId="77777777" w:rsidR="003D1274" w:rsidRDefault="003D1274">
      <w:r>
        <w:separator/>
      </w:r>
    </w:p>
  </w:endnote>
  <w:endnote w:type="continuationSeparator" w:id="0">
    <w:p w14:paraId="23C3B99F" w14:textId="77777777" w:rsidR="003D1274" w:rsidRDefault="003D1274">
      <w:r>
        <w:continuationSeparator/>
      </w:r>
    </w:p>
  </w:endnote>
  <w:endnote w:type="continuationNotice" w:id="1">
    <w:p w14:paraId="03A57F4A" w14:textId="77777777" w:rsidR="003D1274" w:rsidRDefault="003D12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447C779C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C65EEC" wp14:editId="5834634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4AEF1F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76057236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D127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D127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49FB79F4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1E410B5A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1AD0E0" wp14:editId="23CBF79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BD984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405D352A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D127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D127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52CD724F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EF4A1" w14:textId="77777777" w:rsidR="003D1274" w:rsidRDefault="003D1274">
      <w:r>
        <w:separator/>
      </w:r>
    </w:p>
  </w:footnote>
  <w:footnote w:type="continuationSeparator" w:id="0">
    <w:p w14:paraId="468BE946" w14:textId="77777777" w:rsidR="003D1274" w:rsidRDefault="003D1274">
      <w:r>
        <w:continuationSeparator/>
      </w:r>
    </w:p>
  </w:footnote>
  <w:footnote w:type="continuationNotice" w:id="1">
    <w:p w14:paraId="71ECF71F" w14:textId="77777777" w:rsidR="003D1274" w:rsidRDefault="003D12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3F775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5825D323" wp14:editId="3E21D94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49D914F3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28059920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3986FE6" wp14:editId="7A09A9DC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7D5FA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6CD1183E" wp14:editId="2C9BFBFC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1FD8C332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59C513CE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771EB6F4" wp14:editId="705DA89F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74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274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EFEFF2"/>
  <w15:docId w15:val="{0BE70C83-59F6-4D7F-9FED-00E6EA05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082241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577B7-B6EA-4406-BFDC-E3C9FC70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1706082241Quaterly_report</Template>
  <TotalTime>0</TotalTime>
  <Pages>8</Pages>
  <Words>4655</Words>
  <Characters>26540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2017-06-09T05:44:00Z</dcterms:created>
  <dcterms:modified xsi:type="dcterms:W3CDTF">2017-06-09T05:44:00Z</dcterms:modified>
</cp:coreProperties>
</file>