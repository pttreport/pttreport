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E06FDC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E06FDC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E06FDC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06FDC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E06FDC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E06FDC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E06FD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E06FDC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E06FDC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E06FDC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E06FDC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E06FDC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E06FDC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E06FDC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06FDC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E06FDC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E06FDC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E06FDC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E06FD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06FD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06FD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06FD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E06FDC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E06FDC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E06FDC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E06FDC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06FDC" w:rsidRDefault="00E06FD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E06FD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E06FDC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E06FD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E06FDC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E06FDC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E06FDC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E06FDC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E06FD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E06FDC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E06FDC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E06FDC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E06FDC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E06FDC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E06FD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E06FDC" w:rsidRDefault="00E06FD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E06FD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E06FD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E06FD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E06FD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E06FD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E06FD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E06FD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E06FD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E06FDC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E06FD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E06FD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E06FDC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06FD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06FD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06FD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06FD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E06FDC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E06FDC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E06FDC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E06FDC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E06FDC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E06FD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E06FDC" w:rsidRDefault="00E06FD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E06FDC" w:rsidTr="00EE517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06FDC" w:rsidRDefault="00E06FD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E06FDC" w:rsidRDefault="00E06FD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E06FDC" w:rsidRDefault="00E06FD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E06FDC" w:rsidRDefault="00E06FD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E06FDC" w:rsidRDefault="00E06FD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E06FDC" w:rsidRDefault="00E06FD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E06FD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E06FD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E06FD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E06FD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E06FD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E06FDC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6FDC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E06FDC" w:rsidTr="00E06FD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E06FDC" w:rsidRDefault="00E06FD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E06FD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E06FDC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E06FDC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E06FDC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E06FDC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E06FDC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E06FDC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E06FDC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E06FDC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Other2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Other2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TEST Other2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E06FD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06FDC" w:rsidRDefault="00E06FDC" w:rsidP="00E06FD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FDC" w:rsidRDefault="00E06FDC">
      <w:r>
        <w:separator/>
      </w:r>
    </w:p>
  </w:endnote>
  <w:endnote w:type="continuationSeparator" w:id="0">
    <w:p w:rsidR="00E06FDC" w:rsidRDefault="00E06FDC">
      <w:r>
        <w:continuationSeparator/>
      </w:r>
    </w:p>
  </w:endnote>
  <w:endnote w:type="continuationNotice" w:id="1">
    <w:p w:rsidR="00E06FDC" w:rsidRDefault="00E06F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47B44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06FD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06FD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CA1D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06FD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06FD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FDC" w:rsidRDefault="00E06FDC">
      <w:r>
        <w:separator/>
      </w:r>
    </w:p>
  </w:footnote>
  <w:footnote w:type="continuationSeparator" w:id="0">
    <w:p w:rsidR="00E06FDC" w:rsidRDefault="00E06FDC">
      <w:r>
        <w:continuationSeparator/>
      </w:r>
    </w:p>
  </w:footnote>
  <w:footnote w:type="continuationNotice" w:id="1">
    <w:p w:rsidR="00E06FDC" w:rsidRDefault="00E06F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D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6FD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554D66-23FF-4778-8E74-5C644035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B49A8-CFBB-4AC6-B13A-F67B1555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0</TotalTime>
  <Pages>21</Pages>
  <Words>2713</Words>
  <Characters>15467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2017-06-18T06:32:00Z</dcterms:created>
  <dcterms:modified xsi:type="dcterms:W3CDTF">2017-06-18T06:32:00Z</dcterms:modified>
</cp:coreProperties>
</file>