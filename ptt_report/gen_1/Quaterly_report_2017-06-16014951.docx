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6E55C5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6E55C5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6E55C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6E55C5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6E55C5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E55C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6E55C5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E55C5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E55C5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6E55C5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E55C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E55C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6E55C5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6E55C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6E55C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6E55C5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6E55C5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6E55C5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:rsidR="00077923" w:rsidRPr="0012516C" w:rsidRDefault="006E55C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6E55C5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6E55C5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6E55C5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:rsidR="00077923" w:rsidRPr="0012516C" w:rsidRDefault="006E55C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:rsidR="00077923" w:rsidRPr="0012516C" w:rsidRDefault="006E55C5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6E55C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6E55C5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6E55C5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6E55C5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6E55C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6E55C5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6E55C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6E55C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6E55C5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E55C5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E55C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E55C5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งานบำรุงรักษาท่อบนแท่นพักท่อก๊าซในทะเล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6E55C5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5731510" cy="2588260"/>
            <wp:effectExtent l="0" t="0" r="254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:rsidR="004F4505" w:rsidRPr="0012516C" w:rsidRDefault="006E55C5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:rsidR="00AC06BE" w:rsidRPr="0012516C" w:rsidRDefault="006E55C5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3576E0" w:rsidRPr="0012516C" w:rsidRDefault="006E55C5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6E55C5" w:rsidTr="006E55C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6E55C5" w:rsidRDefault="006E55C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6E55C5" w:rsidRDefault="006E55C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6E55C5" w:rsidRDefault="006E55C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6E55C5" w:rsidRDefault="006E55C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6E55C5" w:rsidRDefault="006E55C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:rsidR="006E55C5" w:rsidRDefault="006E55C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6E55C5" w:rsidTr="006E55C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6E55C5" w:rsidRDefault="006E55C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6E55C5" w:rsidRDefault="006E55C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6E55C5" w:rsidRDefault="006E55C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6E55C5" w:rsidRDefault="006E55C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6E55C5" w:rsidRDefault="006E55C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6E55C5" w:rsidRDefault="006E55C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rfrfrf</w:t>
            </w:r>
          </w:p>
        </w:tc>
      </w:tr>
      <w:tr w:rsidR="006E55C5" w:rsidTr="006E55C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6E55C5" w:rsidRDefault="006E55C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6E55C5" w:rsidRDefault="006E55C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6E55C5" w:rsidRDefault="006E55C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6E55C5" w:rsidRDefault="006E55C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6E55C5" w:rsidRDefault="006E55C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6E55C5" w:rsidRDefault="006E55C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6E55C5" w:rsidTr="006E55C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6E55C5" w:rsidRDefault="006E55C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6E55C5" w:rsidRDefault="006E55C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6E55C5" w:rsidRDefault="006E55C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6E55C5" w:rsidRDefault="006E55C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6E55C5" w:rsidRDefault="006E55C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6E55C5" w:rsidRDefault="006E55C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6E55C5" w:rsidTr="006E55C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6E55C5" w:rsidRDefault="006E55C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6E55C5" w:rsidRDefault="006E55C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6E55C5" w:rsidRDefault="006E55C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6E55C5" w:rsidRDefault="006E55C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6E55C5" w:rsidRDefault="006E55C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6E55C5" w:rsidRDefault="006E55C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6E55C5" w:rsidTr="006E55C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6E55C5" w:rsidRDefault="006E55C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6E55C5" w:rsidRDefault="006E55C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6E55C5" w:rsidRDefault="006E55C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6E55C5" w:rsidRDefault="006E55C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6E55C5" w:rsidRDefault="006E55C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6E55C5" w:rsidRDefault="006E55C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6E55C5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6E55C5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6E55C5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:rsidR="00167548" w:rsidRPr="0012516C" w:rsidRDefault="006E55C5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6E55C5">
        <w:rPr>
          <w:rFonts w:ascii="Cordia New" w:eastAsia="Tahoma" w:hAnsi="Cordia New"/>
          <w:kern w:val="24"/>
          <w:sz w:val="28"/>
          <w:highlight w:val="green"/>
        </w:rPr>
        <w:t>ggg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6E55C5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6E55C5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6E55C5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6E55C5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</w:t>
      </w:r>
    </w:p>
    <w:p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01C43" w:rsidRDefault="006E55C5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Detail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7A3C83" w:rsidRPr="0012516C" w:rsidRDefault="006E55C5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</w:t>
      </w:r>
    </w:p>
    <w:p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6E55C5" w:rsidTr="006E55C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6E55C5" w:rsidRDefault="006E55C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6E55C5" w:rsidRDefault="006E55C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6E55C5" w:rsidRDefault="006E55C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6E55C5" w:rsidRDefault="006E55C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6E55C5" w:rsidTr="006E55C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6E55C5" w:rsidRDefault="006E55C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</w:p>
        </w:tc>
        <w:tc>
          <w:tcPr>
            <w:tcW w:w="2256" w:type="dxa"/>
            <w:shd w:val="clear" w:color="auto" w:fill="auto"/>
          </w:tcPr>
          <w:p w:rsidR="006E55C5" w:rsidRDefault="006E55C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</w:p>
        </w:tc>
        <w:tc>
          <w:tcPr>
            <w:tcW w:w="2257" w:type="dxa"/>
            <w:shd w:val="clear" w:color="auto" w:fill="auto"/>
          </w:tcPr>
          <w:p w:rsidR="006E55C5" w:rsidRDefault="006E55C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</w:t>
            </w:r>
          </w:p>
        </w:tc>
        <w:tc>
          <w:tcPr>
            <w:tcW w:w="2257" w:type="dxa"/>
            <w:shd w:val="clear" w:color="auto" w:fill="auto"/>
          </w:tcPr>
          <w:p w:rsidR="006E55C5" w:rsidRDefault="006E55C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</w:p>
        </w:tc>
      </w:tr>
      <w:tr w:rsidR="006E55C5" w:rsidTr="006E55C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6E55C5" w:rsidRDefault="006E55C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Chomtong2</w:t>
            </w:r>
          </w:p>
        </w:tc>
        <w:tc>
          <w:tcPr>
            <w:tcW w:w="2256" w:type="dxa"/>
            <w:shd w:val="clear" w:color="auto" w:fill="auto"/>
          </w:tcPr>
          <w:p w:rsidR="006E55C5" w:rsidRDefault="006E55C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point2</w:t>
            </w:r>
          </w:p>
        </w:tc>
        <w:tc>
          <w:tcPr>
            <w:tcW w:w="2257" w:type="dxa"/>
            <w:shd w:val="clear" w:color="auto" w:fill="auto"/>
          </w:tcPr>
          <w:p w:rsidR="006E55C5" w:rsidRDefault="006E55C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:rsidR="006E55C5" w:rsidRDefault="006E55C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ok2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5C0D83" w:rsidRPr="00D41563" w:rsidRDefault="006E55C5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6E55C5">
        <w:rPr>
          <w:rFonts w:ascii="Cordia New" w:hAnsi="Cordia New"/>
          <w:sz w:val="28"/>
          <w:highlight w:val="yellow"/>
        </w:rPr>
        <w:t>Soil Erosion : future</w:t>
      </w:r>
      <w:r w:rsidR="00D41563" w:rsidRPr="0012516C">
        <w:rPr>
          <w:rFonts w:ascii="Cordia New" w:hAnsi="Cordia New"/>
          <w:sz w:val="28"/>
        </w:rPr>
        <w:t xml:space="preserve"> 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6E55C5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Soil Erosion : Obstuce</w:t>
      </w:r>
    </w:p>
    <w:p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6E55C5" w:rsidTr="006E55C5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6E55C5" w:rsidRDefault="006E55C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6E55C5" w:rsidRDefault="006E55C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6E55C5" w:rsidRDefault="006E55C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6E55C5" w:rsidRDefault="006E55C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6E55C5" w:rsidRDefault="006E55C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6E55C5" w:rsidTr="006E55C5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6E55C5" w:rsidRDefault="006E55C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lastRenderedPageBreak/>
              <w:t>Area1</w:t>
            </w:r>
          </w:p>
        </w:tc>
        <w:tc>
          <w:tcPr>
            <w:tcW w:w="1805" w:type="dxa"/>
            <w:shd w:val="clear" w:color="auto" w:fill="auto"/>
          </w:tcPr>
          <w:p w:rsidR="006E55C5" w:rsidRDefault="006E55C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6E55C5" w:rsidRDefault="006E55C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6E55C5" w:rsidRDefault="006E55C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6E55C5" w:rsidRDefault="006E55C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  <w:tr w:rsidR="006E55C5" w:rsidTr="006E55C5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6E55C5" w:rsidRDefault="006E55C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Area2</w:t>
            </w:r>
          </w:p>
        </w:tc>
        <w:tc>
          <w:tcPr>
            <w:tcW w:w="1805" w:type="dxa"/>
            <w:shd w:val="clear" w:color="auto" w:fill="auto"/>
          </w:tcPr>
          <w:p w:rsidR="006E55C5" w:rsidRDefault="006E55C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6E55C5" w:rsidRDefault="006E55C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6E55C5" w:rsidRDefault="006E55C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6E55C5" w:rsidRDefault="006E55C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6481E" w:rsidRPr="0012516C" w:rsidRDefault="006E55C5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ggggg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B1FEC" w:rsidRPr="0012516C" w:rsidRDefault="006E55C5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E11736" w:rsidRPr="0012516C" w:rsidRDefault="006E55C5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</w:t>
      </w:r>
    </w:p>
    <w:p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01470" w:rsidRPr="0012516C" w:rsidRDefault="006E55C5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7316F" w:rsidRPr="0012516C" w:rsidRDefault="006E55C5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17316F" w:rsidRPr="0012516C" w:rsidRDefault="006E55C5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17316F" w:rsidRPr="0012516C" w:rsidRDefault="006E55C5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9F43BE" w:rsidRPr="0012516C" w:rsidRDefault="006E55C5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ผลการดำเนินงาน</w:t>
      </w:r>
    </w:p>
    <w:p w:rsidR="008D0BD9" w:rsidRPr="0012516C" w:rsidRDefault="006E55C5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TEST Span</w:t>
      </w:r>
      <w:r>
        <w:rPr>
          <w:rFonts w:ascii="Cordia New" w:hAnsi="Cordia New"/>
          <w:sz w:val="28"/>
          <w:highlight w:val="yellow"/>
        </w:rPr>
        <w:br/>
        <w:t>asasassaas</w:t>
      </w:r>
      <w:r>
        <w:rPr>
          <w:rFonts w:ascii="Cordia New" w:hAnsi="Cordia New"/>
          <w:sz w:val="28"/>
          <w:highlight w:val="yellow"/>
        </w:rPr>
        <w:br/>
        <w:t>fhghgh</w:t>
      </w:r>
      <w:r>
        <w:rPr>
          <w:rFonts w:ascii="Cordia New" w:hAnsi="Cordia New"/>
          <w:sz w:val="28"/>
          <w:highlight w:val="yellow"/>
        </w:rPr>
        <w:br/>
        <w:t>hgh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F208B" w:rsidRPr="0012516C" w:rsidRDefault="006E55C5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CF208B" w:rsidRPr="0012516C" w:rsidRDefault="006E55C5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lastRenderedPageBreak/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6E55C5">
        <w:rPr>
          <w:rFonts w:ascii="Cordia New" w:hAnsi="Cordia New"/>
          <w:sz w:val="28"/>
          <w:highlight w:val="lightGray"/>
        </w:rPr>
        <w:t>TESTETS 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E55C5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E55C5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E55C5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3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E55C5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459252B6" wp14:editId="197BF593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6E55C5" w:rsidTr="006E55C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6E55C5" w:rsidRDefault="006E55C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6E55C5" w:rsidRDefault="006E55C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6E55C5" w:rsidRDefault="006E55C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6E55C5" w:rsidTr="006E55C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6E55C5" w:rsidRDefault="006E55C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6E55C5" w:rsidRDefault="006E55C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6E55C5" w:rsidRDefault="006E55C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</w:tr>
      <w:tr w:rsidR="006E55C5" w:rsidTr="006E55C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6E55C5" w:rsidRDefault="006E55C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6E55C5" w:rsidRDefault="006E55C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6E55C5" w:rsidRDefault="006E55C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lastRenderedPageBreak/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6E55C5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4762500" cy="20097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6E55C5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5715000" cy="3810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lastRenderedPageBreak/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6E55C5" w:rsidTr="006E55C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6E55C5" w:rsidRDefault="006E55C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6E55C5" w:rsidRDefault="006E55C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6E55C5" w:rsidRDefault="006E55C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6E55C5" w:rsidTr="006E55C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6E55C5" w:rsidRDefault="006E55C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6E55C5" w:rsidRDefault="006E55C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6E55C5" w:rsidRDefault="006E55C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75211" w:rsidRPr="0012516C" w:rsidRDefault="006E55C5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TESTETS External Corrosion</w:t>
      </w:r>
    </w:p>
    <w:p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765F92" w:rsidRPr="00484EB4" w:rsidRDefault="006E55C5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388B9A1" wp14:editId="6F463C4A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483C4D0" wp14:editId="7E2248FC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6433F6" w:rsidRDefault="006E55C5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TEST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6E55C5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6E55C5" w:rsidRDefault="006E55C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test1 </w:t>
            </w:r>
          </w:p>
        </w:tc>
        <w:tc>
          <w:tcPr>
            <w:tcW w:w="4513" w:type="dxa"/>
          </w:tcPr>
          <w:p w:rsidR="006E55C5" w:rsidRDefault="006E55C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oooooo</w:t>
            </w:r>
          </w:p>
        </w:tc>
      </w:tr>
      <w:tr w:rsidR="006E55C5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6E55C5" w:rsidRDefault="006E55C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 test2</w:t>
            </w:r>
          </w:p>
        </w:tc>
        <w:tc>
          <w:tcPr>
            <w:tcW w:w="4513" w:type="dxa"/>
          </w:tcPr>
          <w:p w:rsidR="006E55C5" w:rsidRDefault="006E55C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uuuuu</w:t>
            </w:r>
          </w:p>
        </w:tc>
      </w:tr>
      <w:tr w:rsidR="006E55C5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6E55C5" w:rsidRDefault="006E55C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6E55C5" w:rsidRDefault="006E55C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</w:rPr>
        <w:t xml:space="preserve"> 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:rsidR="0011367E" w:rsidRPr="0012516C" w:rsidRDefault="0011367E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 w:rsidRPr="00484EB4">
        <w:rPr>
          <w:rFonts w:ascii="Cordia New" w:hAnsi="Cordia New"/>
          <w:sz w:val="28"/>
          <w:highlight w:val="yellow"/>
          <w:cs/>
        </w:rPr>
        <w:t xml:space="preserve"> 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6E55C5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RC0290</w:t>
            </w:r>
          </w:p>
        </w:tc>
        <w:tc>
          <w:tcPr>
            <w:tcW w:w="1803" w:type="dxa"/>
          </w:tcPr>
          <w:p w:rsidR="00632BFD" w:rsidRDefault="006E55C5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24</w:t>
            </w:r>
          </w:p>
        </w:tc>
        <w:tc>
          <w:tcPr>
            <w:tcW w:w="1803" w:type="dxa"/>
          </w:tcPr>
          <w:p w:rsidR="00632BFD" w:rsidRDefault="006E55C5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Splan-ERP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4" w:type="dxa"/>
          </w:tcPr>
          <w:p w:rsidR="00632BFD" w:rsidRDefault="006E55C5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2560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65F92" w:rsidRPr="0012516C" w:rsidRDefault="00765F92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</w:p>
    <w:p w:rsidR="00775211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lastRenderedPageBreak/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6E55C5" w:rsidTr="006E55C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6E55C5" w:rsidRDefault="006E55C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6E55C5" w:rsidRDefault="006E55C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6E55C5" w:rsidRDefault="006E55C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6E55C5" w:rsidTr="006E55C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6E55C5" w:rsidRDefault="006E55C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  <w:tc>
          <w:tcPr>
            <w:tcW w:w="3009" w:type="dxa"/>
            <w:shd w:val="clear" w:color="auto" w:fill="auto"/>
          </w:tcPr>
          <w:p w:rsidR="006E55C5" w:rsidRDefault="006E55C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</w:p>
        </w:tc>
        <w:tc>
          <w:tcPr>
            <w:tcW w:w="3009" w:type="dxa"/>
            <w:shd w:val="clear" w:color="auto" w:fill="auto"/>
          </w:tcPr>
          <w:p w:rsidR="006E55C5" w:rsidRDefault="006E55C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6E55C5" w:rsidTr="00671528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6E55C5" w:rsidRDefault="006E55C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6E55C5" w:rsidRDefault="006E55C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6E55C5" w:rsidRDefault="006E55C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6E55C5" w:rsidRDefault="006E55C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6E55C5" w:rsidRDefault="006E55C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6E55C5" w:rsidRDefault="006E55C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 xml:space="preserve">ปี </w:t>
            </w:r>
            <w:r>
              <w:rPr>
                <w:rFonts w:ascii="Cordia New" w:hAnsi="Cordia New"/>
                <w:sz w:val="28"/>
              </w:rPr>
              <w:t>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6E55C5" w:rsidRDefault="006E55C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6E55C5" w:rsidTr="006E55C5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6E55C5" w:rsidRDefault="006E55C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6E55C5" w:rsidRDefault="006E55C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6E55C5" w:rsidRDefault="006E55C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6E55C5" w:rsidRDefault="006E55C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6E55C5" w:rsidRDefault="006E55C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auto"/>
          </w:tcPr>
          <w:p w:rsidR="006E55C5" w:rsidRDefault="006E55C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6E55C5" w:rsidRDefault="006E55C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6E55C5" w:rsidRDefault="006E55C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6E55C5" w:rsidRDefault="006E55C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6E55C5" w:rsidRDefault="006E55C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6E55C5" w:rsidRDefault="006E55C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6E55C5" w:rsidRDefault="006E55C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6E55C5" w:rsidRDefault="006E55C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6E55C5" w:rsidRDefault="006E55C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6E55C5" w:rsidRDefault="006E55C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6E55C5" w:rsidRDefault="006E55C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6E55C5" w:rsidRDefault="006E55C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6E55C5" w:rsidRDefault="006E55C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6E55C5" w:rsidTr="006E55C5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6E55C5" w:rsidRDefault="006E55C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6E55C5" w:rsidRDefault="006E55C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RC0290</w:t>
            </w:r>
          </w:p>
        </w:tc>
        <w:tc>
          <w:tcPr>
            <w:tcW w:w="501" w:type="dxa"/>
            <w:shd w:val="clear" w:color="auto" w:fill="auto"/>
          </w:tcPr>
          <w:p w:rsidR="006E55C5" w:rsidRDefault="006E55C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24</w:t>
            </w:r>
          </w:p>
        </w:tc>
        <w:tc>
          <w:tcPr>
            <w:tcW w:w="501" w:type="dxa"/>
            <w:shd w:val="clear" w:color="auto" w:fill="auto"/>
          </w:tcPr>
          <w:p w:rsidR="006E55C5" w:rsidRDefault="006E55C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Splan-ERP</w:t>
            </w:r>
          </w:p>
        </w:tc>
        <w:tc>
          <w:tcPr>
            <w:tcW w:w="501" w:type="dxa"/>
            <w:shd w:val="clear" w:color="auto" w:fill="auto"/>
          </w:tcPr>
          <w:p w:rsidR="006E55C5" w:rsidRDefault="006E55C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FF00FF"/>
          </w:tcPr>
          <w:p w:rsidR="006E55C5" w:rsidRDefault="006E55C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6E55C5" w:rsidRDefault="006E55C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6E55C5" w:rsidRDefault="006E55C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6E55C5" w:rsidRDefault="006E55C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6E55C5" w:rsidRDefault="006E55C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6E55C5" w:rsidRDefault="006E55C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6E55C5" w:rsidRDefault="006E55C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6E55C5" w:rsidRDefault="006E55C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6E55C5" w:rsidRDefault="006E55C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6E55C5" w:rsidRDefault="006E55C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6E55C5" w:rsidRDefault="006E55C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6E55C5" w:rsidRDefault="006E55C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6E55C5" w:rsidRDefault="006E55C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lastRenderedPageBreak/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6E55C5" w:rsidTr="006E55C5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6E55C5" w:rsidRDefault="006E55C5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6E55C5" w:rsidRDefault="006E55C5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6E55C5" w:rsidTr="006E55C5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6E55C5" w:rsidRDefault="006E55C5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RC0290 BKT-ERP</w:t>
            </w:r>
          </w:p>
        </w:tc>
        <w:tc>
          <w:tcPr>
            <w:tcW w:w="4513" w:type="dxa"/>
            <w:shd w:val="clear" w:color="auto" w:fill="auto"/>
          </w:tcPr>
          <w:p w:rsidR="006E55C5" w:rsidRDefault="006E55C5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aaa</w:t>
            </w:r>
          </w:p>
          <w:p w:rsidR="006E55C5" w:rsidRDefault="006E55C5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kkkk</w:t>
            </w: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6E55C5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RC0290</w:t>
            </w:r>
          </w:p>
        </w:tc>
        <w:tc>
          <w:tcPr>
            <w:tcW w:w="1803" w:type="dxa"/>
          </w:tcPr>
          <w:p w:rsidR="00376967" w:rsidRDefault="006E55C5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24</w:t>
            </w:r>
          </w:p>
        </w:tc>
        <w:tc>
          <w:tcPr>
            <w:tcW w:w="1803" w:type="dxa"/>
          </w:tcPr>
          <w:p w:rsidR="00376967" w:rsidRDefault="006E55C5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Splan-ERP</w:t>
            </w:r>
          </w:p>
        </w:tc>
        <w:tc>
          <w:tcPr>
            <w:tcW w:w="1803" w:type="dxa"/>
          </w:tcPr>
          <w:p w:rsidR="00376967" w:rsidRDefault="006E55C5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bbbb</w:t>
            </w:r>
          </w:p>
        </w:tc>
        <w:tc>
          <w:tcPr>
            <w:tcW w:w="1804" w:type="dxa"/>
          </w:tcPr>
          <w:p w:rsidR="00376967" w:rsidRDefault="006E55C5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2560</w:t>
            </w:r>
          </w:p>
        </w:tc>
      </w:tr>
    </w:tbl>
    <w:p w:rsidR="00376967" w:rsidRPr="00376967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  <w:highlight w:val="lightGray"/>
        </w:rPr>
      </w:pPr>
    </w:p>
    <w:p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6E55C5">
        <w:rPr>
          <w:rFonts w:ascii="Cordia New" w:hAnsi="Cordia New"/>
          <w:sz w:val="28"/>
        </w:rPr>
        <w:t>aaa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:rsidR="000E2ED6" w:rsidRPr="0012516C" w:rsidRDefault="006E55C5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>test eiei</w:t>
      </w:r>
    </w:p>
    <w:p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711A4957" wp14:editId="187C84FF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EF8" w:rsidRPr="009E316F" w:rsidRDefault="00BF3EF8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" w:author="NAVASIN HOMHUAL" w:date="2016-09-05T21:24:00Z">
                                    <w:rPr/>
                                  </w:rPrChange>
                                </w:rPr>
                                <w:pPrChange w:id="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1A4957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F3EF8" w:rsidRPr="009E316F" w:rsidRDefault="00BF3EF8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" w:author="NAVASIN HOMHUAL" w:date="2016-09-05T21:24:00Z">
                              <w:rPr/>
                            </w:rPrChange>
                          </w:rPr>
                          <w:pPrChange w:id="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2709A1" w:rsidRPr="0002110A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02110A">
        <w:rPr>
          <w:rFonts w:ascii="Cordia New" w:hAnsi="Cordia New"/>
          <w:sz w:val="28"/>
          <w:highlight w:val="green"/>
          <w:cs/>
        </w:rPr>
        <w:lastRenderedPageBreak/>
        <w:t xml:space="preserve">ตารางที่ </w:t>
      </w:r>
      <w:r w:rsidRPr="0002110A">
        <w:rPr>
          <w:rFonts w:ascii="Cordia New" w:hAnsi="Cordia New"/>
          <w:sz w:val="28"/>
          <w:highlight w:val="green"/>
        </w:rPr>
        <w:t>1</w:t>
      </w:r>
      <w:r w:rsidRPr="0002110A">
        <w:rPr>
          <w:rFonts w:ascii="Cordia New" w:hAnsi="Cordia New"/>
          <w:sz w:val="28"/>
          <w:highlight w:val="green"/>
          <w:cs/>
        </w:rPr>
        <w:t>.</w:t>
      </w:r>
      <w:r w:rsidRPr="0002110A">
        <w:rPr>
          <w:rFonts w:ascii="Cordia New" w:hAnsi="Cordia New"/>
          <w:sz w:val="28"/>
          <w:highlight w:val="green"/>
        </w:rPr>
        <w:t>15</w:t>
      </w:r>
      <w:r w:rsidRPr="0002110A">
        <w:rPr>
          <w:rFonts w:ascii="Cordia New" w:hAnsi="Cordia New"/>
          <w:sz w:val="28"/>
          <w:highlight w:val="green"/>
          <w:cs/>
        </w:rPr>
        <w:t xml:space="preserve"> แผนดำเนินงานบำรุงรักษาท่อภายในสถานีก๊าซ </w:t>
      </w:r>
      <w:r w:rsidRPr="0002110A">
        <w:rPr>
          <w:rFonts w:ascii="Cordia New" w:hAnsi="Cordia New"/>
          <w:sz w:val="28"/>
          <w:highlight w:val="green"/>
        </w:rPr>
        <w:t xml:space="preserve">Quarter </w:t>
      </w:r>
      <w:r w:rsidRPr="0002110A">
        <w:rPr>
          <w:rFonts w:ascii="Cordia New" w:hAnsi="Cordia New"/>
          <w:sz w:val="28"/>
          <w:highlight w:val="green"/>
          <w:cs/>
        </w:rPr>
        <w:t xml:space="preserve">ที่ </w:t>
      </w:r>
      <w:r w:rsidRPr="0002110A">
        <w:rPr>
          <w:rFonts w:ascii="Cordia New" w:hAnsi="Cordia New"/>
          <w:sz w:val="28"/>
          <w:highlight w:val="green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680"/>
        <w:gridCol w:w="504"/>
        <w:gridCol w:w="505"/>
        <w:gridCol w:w="504"/>
        <w:gridCol w:w="506"/>
        <w:gridCol w:w="505"/>
        <w:gridCol w:w="506"/>
        <w:gridCol w:w="505"/>
        <w:gridCol w:w="506"/>
        <w:gridCol w:w="506"/>
        <w:gridCol w:w="507"/>
        <w:gridCol w:w="506"/>
        <w:gridCol w:w="511"/>
        <w:gridCol w:w="510"/>
        <w:gridCol w:w="506"/>
        <w:gridCol w:w="509"/>
        <w:gridCol w:w="506"/>
        <w:gridCol w:w="508"/>
        <w:gridCol w:w="506"/>
        <w:gridCol w:w="507"/>
        <w:gridCol w:w="511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6E55C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Quarter 1</w:t>
            </w:r>
          </w:p>
        </w:tc>
        <w:tc>
          <w:tcPr>
            <w:tcW w:w="683" w:type="dxa"/>
          </w:tcPr>
          <w:p w:rsidR="0002110A" w:rsidRPr="00513A38" w:rsidRDefault="006E55C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Jan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[l322]</w:t>
            </w:r>
          </w:p>
        </w:tc>
        <w:tc>
          <w:tcPr>
            <w:tcW w:w="509" w:type="dxa"/>
          </w:tcPr>
          <w:p w:rsidR="0002110A" w:rsidRPr="00513A38" w:rsidRDefault="006E55C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10" w:type="dxa"/>
          </w:tcPr>
          <w:p w:rsidR="0002110A" w:rsidRPr="00513A38" w:rsidRDefault="006E55C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6E55C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Feb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[l412]</w:t>
            </w:r>
          </w:p>
        </w:tc>
        <w:tc>
          <w:tcPr>
            <w:tcW w:w="508" w:type="dxa"/>
          </w:tcPr>
          <w:p w:rsidR="0002110A" w:rsidRPr="00513A38" w:rsidRDefault="006E55C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10" w:type="dxa"/>
          </w:tcPr>
          <w:p w:rsidR="0002110A" w:rsidRPr="00513A38" w:rsidRDefault="006E55C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6E55C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Mar</w:t>
            </w:r>
          </w:p>
        </w:tc>
        <w:tc>
          <w:tcPr>
            <w:tcW w:w="508" w:type="dxa"/>
          </w:tcPr>
          <w:p w:rsidR="0002110A" w:rsidRPr="00513A38" w:rsidRDefault="006E55C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6E55C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[l502]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6E55C5" w:rsidTr="006E55C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6E55C5" w:rsidRDefault="006E55C5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bookmarkStart w:id="6" w:name="_GoBack"/>
            <w:bookmarkEnd w:id="6"/>
            <w:r>
              <w:rPr>
                <w:rFonts w:ascii="Cordia New" w:hAnsi="Cordia New"/>
                <w:sz w:val="28"/>
                <w:highlight w:val="green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6E55C5" w:rsidRDefault="006E55C5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Inspection</w:t>
            </w:r>
          </w:p>
        </w:tc>
        <w:tc>
          <w:tcPr>
            <w:tcW w:w="2257" w:type="dxa"/>
            <w:shd w:val="clear" w:color="auto" w:fill="auto"/>
          </w:tcPr>
          <w:p w:rsidR="006E55C5" w:rsidRDefault="006E55C5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CM Sattion</w:t>
            </w:r>
          </w:p>
        </w:tc>
        <w:tc>
          <w:tcPr>
            <w:tcW w:w="2257" w:type="dxa"/>
            <w:shd w:val="clear" w:color="auto" w:fill="auto"/>
          </w:tcPr>
          <w:p w:rsidR="006E55C5" w:rsidRDefault="006E55C5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Date</w:t>
            </w:r>
          </w:p>
        </w:tc>
      </w:tr>
      <w:tr w:rsidR="006E55C5" w:rsidTr="006E55C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6E55C5" w:rsidRDefault="006E55C5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1</w:t>
            </w:r>
          </w:p>
        </w:tc>
        <w:tc>
          <w:tcPr>
            <w:tcW w:w="2256" w:type="dxa"/>
            <w:shd w:val="clear" w:color="auto" w:fill="auto"/>
          </w:tcPr>
          <w:p w:rsidR="006E55C5" w:rsidRDefault="006E55C5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Soil to Air</w:t>
            </w:r>
          </w:p>
        </w:tc>
        <w:tc>
          <w:tcPr>
            <w:tcW w:w="2257" w:type="dxa"/>
            <w:shd w:val="clear" w:color="auto" w:fill="auto"/>
          </w:tcPr>
          <w:p w:rsidR="006E55C5" w:rsidRDefault="006E55C5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20/03/2017</w:t>
            </w:r>
          </w:p>
        </w:tc>
        <w:tc>
          <w:tcPr>
            <w:tcW w:w="2257" w:type="dxa"/>
            <w:shd w:val="clear" w:color="auto" w:fill="auto"/>
          </w:tcPr>
          <w:p w:rsidR="006E55C5" w:rsidRDefault="006E55C5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</w:p>
        </w:tc>
      </w:tr>
    </w:tbl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02110A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678"/>
        <w:gridCol w:w="505"/>
        <w:gridCol w:w="506"/>
        <w:gridCol w:w="504"/>
        <w:gridCol w:w="506"/>
        <w:gridCol w:w="505"/>
        <w:gridCol w:w="506"/>
        <w:gridCol w:w="505"/>
        <w:gridCol w:w="506"/>
        <w:gridCol w:w="506"/>
        <w:gridCol w:w="507"/>
        <w:gridCol w:w="506"/>
        <w:gridCol w:w="511"/>
        <w:gridCol w:w="510"/>
        <w:gridCol w:w="506"/>
        <w:gridCol w:w="509"/>
        <w:gridCol w:w="506"/>
        <w:gridCol w:w="508"/>
        <w:gridCol w:w="506"/>
        <w:gridCol w:w="507"/>
        <w:gridCol w:w="511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6E55C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Quarter 2</w:t>
            </w:r>
          </w:p>
        </w:tc>
        <w:tc>
          <w:tcPr>
            <w:tcW w:w="683" w:type="dxa"/>
          </w:tcPr>
          <w:p w:rsidR="0002110A" w:rsidRPr="00513A38" w:rsidRDefault="006E55C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Arp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[l0322]</w:t>
            </w:r>
          </w:p>
        </w:tc>
        <w:tc>
          <w:tcPr>
            <w:tcW w:w="509" w:type="dxa"/>
          </w:tcPr>
          <w:p w:rsidR="0002110A" w:rsidRPr="00513A38" w:rsidRDefault="006E55C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10" w:type="dxa"/>
          </w:tcPr>
          <w:p w:rsidR="0002110A" w:rsidRPr="00513A38" w:rsidRDefault="006E55C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6E55C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May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[l0412]</w:t>
            </w:r>
          </w:p>
        </w:tc>
        <w:tc>
          <w:tcPr>
            <w:tcW w:w="508" w:type="dxa"/>
          </w:tcPr>
          <w:p w:rsidR="0002110A" w:rsidRPr="00513A38" w:rsidRDefault="006E55C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10" w:type="dxa"/>
          </w:tcPr>
          <w:p w:rsidR="0002110A" w:rsidRPr="00513A38" w:rsidRDefault="006E55C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6E55C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Jun</w:t>
            </w:r>
          </w:p>
        </w:tc>
        <w:tc>
          <w:tcPr>
            <w:tcW w:w="508" w:type="dxa"/>
          </w:tcPr>
          <w:p w:rsidR="0002110A" w:rsidRPr="00513A38" w:rsidRDefault="006E55C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6E55C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[l0502]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:rsidR="004306B4" w:rsidRPr="0012516C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805C9E" w:rsidRPr="0012516C" w:rsidRDefault="006E55C5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ooooooooo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32A73" w:rsidRPr="0012516C" w:rsidRDefault="006E55C5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</w:rPr>
        <w:t>ooooooooooooooooo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765F92" w:rsidRPr="0012516C" w:rsidRDefault="006E55C5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ooooooooooooooo</w:t>
      </w:r>
    </w:p>
    <w:p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6D24D4" w:rsidRPr="0012516C" w:rsidRDefault="006E55C5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ooooooooooooooo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0D3C8D" w:rsidRPr="00817C82" w:rsidRDefault="006E55C5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rrrrrrrrrrr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9E506A" w:rsidRPr="0012516C" w:rsidRDefault="006E55C5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</w:rPr>
        <w:t>rrrrrrrrrrr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E506A" w:rsidRPr="0012516C" w:rsidRDefault="006E55C5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rrrrrrrrrrr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9E506A" w:rsidRPr="0012516C" w:rsidRDefault="006E55C5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rrrrrrrrrrr</w:t>
      </w:r>
    </w:p>
    <w:p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lastRenderedPageBreak/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7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8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7EF602BC" wp14:editId="3ED3D7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EF8" w:rsidRPr="009E316F" w:rsidRDefault="00BF3EF8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9" w:author="NAVASIN HOMHUAL" w:date="2016-09-05T21:24:00Z">
                                    <w:rPr/>
                                  </w:rPrChange>
                                </w:rPr>
                                <w:pPrChange w:id="10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EF602BC" id="Rectangle 25" o:spid="_x0000_s1027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NgeaQ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DA1NgeaQIAACo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F3EF8" w:rsidRPr="009E316F" w:rsidRDefault="00BF3EF8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1" w:author="NAVASIN HOMHUAL" w:date="2016-09-05T21:24:00Z">
                              <w:rPr/>
                            </w:rPrChange>
                          </w:rPr>
                          <w:pPrChange w:id="12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lastRenderedPageBreak/>
        <w:t>ไม่มี</w:t>
      </w:r>
    </w:p>
    <w:p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16"/>
      <w:footerReference w:type="default" r:id="rId17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5C5" w:rsidRDefault="006E55C5">
      <w:r>
        <w:separator/>
      </w:r>
    </w:p>
  </w:endnote>
  <w:endnote w:type="continuationSeparator" w:id="0">
    <w:p w:rsidR="006E55C5" w:rsidRDefault="006E55C5">
      <w:r>
        <w:continuationSeparator/>
      </w:r>
    </w:p>
  </w:endnote>
  <w:endnote w:type="continuationNotice" w:id="1">
    <w:p w:rsidR="006E55C5" w:rsidRDefault="006E55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BF3EF8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C0E92" wp14:editId="3527CD6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3ED036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BF3EF8" w:rsidRPr="00E32510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6E55C5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6E55C5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18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BF3EF8" w:rsidRPr="00456DA4" w:rsidRDefault="00BF3EF8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:rsidR="00BF3EF8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2B8B9B" wp14:editId="6997B71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2DAD0B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BF3EF8" w:rsidRPr="00E32510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6E55C5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19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6E55C5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19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BF3EF8" w:rsidRPr="00456DA4" w:rsidRDefault="00BF3EF8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5C5" w:rsidRDefault="006E55C5">
      <w:r>
        <w:separator/>
      </w:r>
    </w:p>
  </w:footnote>
  <w:footnote w:type="continuationSeparator" w:id="0">
    <w:p w:rsidR="006E55C5" w:rsidRDefault="006E55C5">
      <w:r>
        <w:continuationSeparator/>
      </w:r>
    </w:p>
  </w:footnote>
  <w:footnote w:type="continuationNotice" w:id="1">
    <w:p w:rsidR="006E55C5" w:rsidRDefault="006E55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EF8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29942D91" wp14:editId="34A4ED4B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BF3EF8" w:rsidRPr="00A12DEF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BF3EF8" w:rsidRPr="00E32510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36301304" wp14:editId="6D563FD7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EF8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5300DF5C" wp14:editId="6385A390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BF3EF8" w:rsidRPr="00A12DEF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BF3EF8" w:rsidRPr="00E32510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8E0AEAC" wp14:editId="7E99AA69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5C5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5C5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CB9BE8A-EDFB-484E-BFC1-14059863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60127Quaterly_report_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548E7-FF10-4694-8568-8A6776F4D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1706160127Quaterly_report_8</Template>
  <TotalTime>0</TotalTime>
  <Pages>20</Pages>
  <Words>3022</Words>
  <Characters>17232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20214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2017-06-15T18:49:00Z</dcterms:created>
  <dcterms:modified xsi:type="dcterms:W3CDTF">2017-06-15T18:49:00Z</dcterms:modified>
</cp:coreProperties>
</file>