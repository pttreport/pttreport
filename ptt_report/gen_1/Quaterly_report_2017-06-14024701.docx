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C71E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92BB7D2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3D37B8AC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1DB47FF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9E0C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A577DE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98561E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09BF1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F4F64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599C81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79E8F5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8EF080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12D5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9CE48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F716B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2F028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B81010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108F4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548F3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084D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935EF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AE9CD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C3DB05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4EB60C69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3906EE76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19A5BF8" w14:textId="77777777" w:rsidTr="005217C1">
        <w:tc>
          <w:tcPr>
            <w:tcW w:w="2376" w:type="dxa"/>
          </w:tcPr>
          <w:p w14:paraId="59F7084C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750626DE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080E1BFF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054B72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6D03A291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3F808C7D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6C8F93E6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9C71AA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6563F2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D33FB7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5C27843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08C9727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2E896366" w14:textId="77777777" w:rsidTr="004477A6">
        <w:trPr>
          <w:trHeight w:val="390"/>
        </w:trPr>
        <w:tc>
          <w:tcPr>
            <w:tcW w:w="2376" w:type="dxa"/>
            <w:vMerge/>
          </w:tcPr>
          <w:p w14:paraId="5B29CB8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D70CB8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B3D1F0A" w14:textId="77777777" w:rsidR="00221752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2DC7536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AE72F00" w14:textId="77777777" w:rsidTr="00305F26">
        <w:trPr>
          <w:trHeight w:val="224"/>
        </w:trPr>
        <w:tc>
          <w:tcPr>
            <w:tcW w:w="2376" w:type="dxa"/>
            <w:vMerge/>
          </w:tcPr>
          <w:p w14:paraId="67B6FE2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241A7B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D33FB7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BCBE721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86EBA20" w14:textId="77777777" w:rsidR="00643FB6" w:rsidRPr="0012516C" w:rsidRDefault="00D33FB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36E429BF" w14:textId="77777777" w:rsidTr="00305F26">
        <w:trPr>
          <w:trHeight w:val="50"/>
        </w:trPr>
        <w:tc>
          <w:tcPr>
            <w:tcW w:w="2376" w:type="dxa"/>
            <w:vMerge/>
          </w:tcPr>
          <w:p w14:paraId="6202D08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10636A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66BE204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3CA6727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07BD8D53" w14:textId="77777777" w:rsidTr="004477A6">
        <w:trPr>
          <w:trHeight w:val="416"/>
        </w:trPr>
        <w:tc>
          <w:tcPr>
            <w:tcW w:w="2376" w:type="dxa"/>
            <w:vMerge/>
          </w:tcPr>
          <w:p w14:paraId="6A22517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419CFEB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D33FB7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3EE50900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73972043" w14:textId="77777777" w:rsidR="00643FB6" w:rsidRPr="0012516C" w:rsidRDefault="00D33FB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CEA267D" w14:textId="77777777" w:rsidTr="005217C1">
        <w:tc>
          <w:tcPr>
            <w:tcW w:w="2376" w:type="dxa"/>
          </w:tcPr>
          <w:p w14:paraId="0DE35AA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61AA18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6B36321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AEEAD79" w14:textId="77777777" w:rsidR="00077923" w:rsidRPr="0012516C" w:rsidRDefault="00D33FB7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4181D58C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4ADE575F" w14:textId="77777777" w:rsidTr="005217C1">
        <w:tc>
          <w:tcPr>
            <w:tcW w:w="2376" w:type="dxa"/>
          </w:tcPr>
          <w:p w14:paraId="2DD35FF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114E59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39B986E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D33FB7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D7A62EE" w14:textId="77777777" w:rsidR="003277E5" w:rsidRPr="0012516C" w:rsidRDefault="00D33FB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7B3211B5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4DFB228E" w14:textId="77777777" w:rsidTr="005D4362">
        <w:tc>
          <w:tcPr>
            <w:tcW w:w="2376" w:type="dxa"/>
          </w:tcPr>
          <w:p w14:paraId="4ECAB2D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513C18C8" w14:textId="77777777" w:rsidR="00077923" w:rsidRPr="0012516C" w:rsidRDefault="00D33FB7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98F845B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1D54669" w14:textId="77777777" w:rsidR="00077923" w:rsidRPr="0012516C" w:rsidRDefault="00D33FB7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79EE5720" w14:textId="77777777" w:rsidTr="005D4362">
        <w:tc>
          <w:tcPr>
            <w:tcW w:w="2376" w:type="dxa"/>
          </w:tcPr>
          <w:p w14:paraId="3669777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07187D21" w14:textId="77777777" w:rsidR="00077923" w:rsidRPr="0012516C" w:rsidRDefault="00D33FB7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1850240" w14:textId="77777777" w:rsidR="00077923" w:rsidRPr="0012516C" w:rsidRDefault="00D33FB7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76B431FB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2963FAA5" w14:textId="77777777" w:rsidTr="00D46B5C">
        <w:tc>
          <w:tcPr>
            <w:tcW w:w="2376" w:type="dxa"/>
          </w:tcPr>
          <w:p w14:paraId="47916B0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C39D85" w14:textId="77777777" w:rsidR="00077923" w:rsidRPr="0012516C" w:rsidRDefault="00D33FB7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5B7ED713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0DD2FD" w14:textId="77777777" w:rsidR="00077923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0045DE66" w14:textId="77777777" w:rsidTr="00156C0F">
        <w:tc>
          <w:tcPr>
            <w:tcW w:w="2376" w:type="dxa"/>
            <w:vMerge w:val="restart"/>
            <w:shd w:val="clear" w:color="auto" w:fill="auto"/>
          </w:tcPr>
          <w:p w14:paraId="7B935166" w14:textId="77777777" w:rsidR="00691980" w:rsidRPr="0012516C" w:rsidRDefault="00D33FB7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5DA69E81" w14:textId="77777777" w:rsidR="00691980" w:rsidRPr="0012516C" w:rsidRDefault="00D33FB7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5C1B9CCB" w14:textId="77777777" w:rsidR="00691980" w:rsidRPr="0012516C" w:rsidRDefault="00D33FB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2A5B0119" w14:textId="77777777" w:rsidR="00691980" w:rsidRPr="0012516C" w:rsidRDefault="00D33FB7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CF1B06B" w14:textId="77777777" w:rsidTr="00691980">
        <w:tc>
          <w:tcPr>
            <w:tcW w:w="2376" w:type="dxa"/>
            <w:vMerge/>
            <w:shd w:val="clear" w:color="auto" w:fill="auto"/>
          </w:tcPr>
          <w:p w14:paraId="13719905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807FD82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59517E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3C30DB5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30033762" w14:textId="77777777" w:rsidTr="00156C0F">
        <w:tc>
          <w:tcPr>
            <w:tcW w:w="2376" w:type="dxa"/>
            <w:vMerge/>
            <w:shd w:val="clear" w:color="auto" w:fill="auto"/>
          </w:tcPr>
          <w:p w14:paraId="3F09E6A4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79E1FF63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6E0F62B0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F49DF2A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06707E60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24ACDF3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6FB757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7D5B96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D35C11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23C623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18FFAD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B9712C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DB81BC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B0DB58B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57FA8E0E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22892F7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299AEC71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76D754E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D3A0B65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36D42EA2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50DC9F5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D096BF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D7F796E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E6272A9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1D5A76B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C848E88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345CEF5E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C57BBA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7CC68241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667FE53B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5389FEBF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6FFEB7F5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19E4124A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5D9E6418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072C3F0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DD39225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689A8BF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BF8DD73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65544045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6C327972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6769F735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5FE24174" wp14:editId="05F5F78E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D070D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E24174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2FD070D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73DA290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292673F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58FBC2C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7632A71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10422083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53E609BF" w14:textId="77777777" w:rsidR="00FC6B34" w:rsidRPr="00EB73F7" w:rsidRDefault="00D33FB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826B217" wp14:editId="0F8AFC58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B28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0BE8AE0C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7869C4E5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0CB36A6C" w14:textId="77777777" w:rsidR="004F4505" w:rsidRPr="0012516C" w:rsidRDefault="00D33FB7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5A0673FF" w14:textId="77777777" w:rsidR="00AC06BE" w:rsidRPr="0012516C" w:rsidRDefault="00D33FB7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449CD16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F1A5F78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41CD4C85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BFD608E" w14:textId="77777777" w:rsidR="003576E0" w:rsidRPr="0012516C" w:rsidRDefault="00D33FB7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426E2A69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75DDDAE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70E2665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44E39D6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B1B22EE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33FB7" w14:paraId="5369C491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B17F77B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317DD644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4391CB77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4B376920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27C8C2C0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5BE3F639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33FB7" w14:paraId="7499E404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BA6E30B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C60D3D7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9ABDDCF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1692E09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B17CEF6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B6B75FA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D33FB7" w14:paraId="66284869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ECD5262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5DE46DB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B50FD73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D17FFF7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CC382BD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37B8EF5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33FB7" w14:paraId="79BB62D3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326EC447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E6CB35B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B29828D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282228E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574786D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403CDB71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D33FB7" w14:paraId="6B5E5DE1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4CB449F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51446EE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5F1D0A9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8DE9FB5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FA1EB6D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1D17410" w14:textId="77777777" w:rsidR="00D33FB7" w:rsidRDefault="00D33FB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1E44794D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43EE3C7D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593661F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D33FB7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D33FB7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D33FB7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2C17D85" w14:textId="77777777" w:rsidR="00167548" w:rsidRPr="0012516C" w:rsidRDefault="00D33FB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73F90B04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34287F0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09E2303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D33FB7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D33FB7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D33FB7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D33FB7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DB1DA0C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4B06BB6D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C511FDC" w14:textId="77777777" w:rsidR="005C0D83" w:rsidRPr="0012516C" w:rsidRDefault="00D33FB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2F401DE7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9C7FEBC" w14:textId="77777777" w:rsidR="00F01C43" w:rsidRDefault="00D33FB7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lastRenderedPageBreak/>
        <w:t>Soil Erosion : Detail</w:t>
      </w:r>
    </w:p>
    <w:p w14:paraId="188447A5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5BD342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68659EA" w14:textId="77777777" w:rsidR="007A3C83" w:rsidRPr="0012516C" w:rsidRDefault="00D33FB7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4B34441E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33FB7" w14:paraId="78E15290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F261222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2927705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7ECDE66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451CB1E4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33FB7" w14:paraId="04D2517E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7295D3D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08EAE1FA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35EBEE31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371D9462" w14:textId="77777777" w:rsidR="00D33FB7" w:rsidRDefault="00D33FB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138CF2BE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1491DB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D04F1C3" w14:textId="77777777" w:rsidR="005C0D83" w:rsidRPr="00D41563" w:rsidRDefault="00D33FB7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11BB6CE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E4CBF90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33FB7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415DF09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BE4E086" w14:textId="77777777" w:rsidR="005C0D83" w:rsidRPr="0012516C" w:rsidRDefault="00D33FB7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26864993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8C15E87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D541783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D33FB7" w14:paraId="03DAA216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1E16FED1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733A6613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226AD20D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77090CF8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3143748A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33FB7" w14:paraId="08DE5F61" w14:textId="77777777" w:rsidTr="00D33FB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7588D232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1CF4CED0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76AEC4C5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29BFB726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3AE1F0C4" w14:textId="77777777" w:rsidR="00D33FB7" w:rsidRDefault="00D33FB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55FDCD5A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04BBC99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33276A9" w14:textId="77777777" w:rsidR="0026481E" w:rsidRPr="0012516C" w:rsidRDefault="00D33F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31FEF714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การดำเนินงานในอนาคต</w:t>
      </w:r>
    </w:p>
    <w:p w14:paraId="1D599143" w14:textId="77777777" w:rsidR="009B1FEC" w:rsidRPr="0012516C" w:rsidRDefault="00D33F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10266666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C330D3B" w14:textId="77777777" w:rsidR="00E11736" w:rsidRPr="0012516C" w:rsidRDefault="00D33FB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3D8F506C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3E0D1DB8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1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1FF633B" wp14:editId="1D8EAF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5C0BA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3" w:author="NAVASIN HOMHUAL" w:date="2016-09-05T21:24:00Z">
                                    <w:rPr/>
                                  </w:rPrChange>
                                </w:rPr>
                                <w:pPrChange w:id="1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FF633B" id="Rectangle 16" o:spid="_x0000_s1027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yz8t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1A5C0BA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5" w:author="NAVASIN HOMHUAL" w:date="2016-09-05T21:24:00Z">
                              <w:rPr/>
                            </w:rPrChange>
                          </w:rPr>
                          <w:pPrChange w:id="1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839F78F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2DAE90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329FD8B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CF09518" w14:textId="77777777" w:rsidR="00801470" w:rsidRPr="0012516C" w:rsidRDefault="00D33FB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54946ACC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CD1ECF9" w14:textId="77777777" w:rsidR="0017316F" w:rsidRPr="0012516C" w:rsidRDefault="00D33F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C7CF6A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10E6716" w14:textId="77777777" w:rsidR="0017316F" w:rsidRPr="0012516C" w:rsidRDefault="00D33F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0095A6B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829674B" w14:textId="77777777" w:rsidR="0017316F" w:rsidRPr="0012516C" w:rsidRDefault="00D33FB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76C4D30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0D9FE78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5604237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7D0D528" w14:textId="77777777"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[g1]</w:t>
      </w:r>
    </w:p>
    <w:p w14:paraId="218E4C54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08EC77C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02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61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D5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F6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C9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95A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04D17E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A1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54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50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5A3F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58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98BB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FD39B5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B5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BA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5F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CD5D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56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5F7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3EEBDA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71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4B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83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7961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C2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339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C1FF09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93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14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49A4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13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7B1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84E7A2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43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77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28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E9C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26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7FF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853F2E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FF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54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B8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9E0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B6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CA0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DE527C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73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29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E3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E84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05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E9B35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3563993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E4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73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B3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2B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E1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448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2D310E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72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2A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4C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8E5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0D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C5C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B2DCEA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FC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11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6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B63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C5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AC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AC8D35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B8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A7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3B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C23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DA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2FA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597328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282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D8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1E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7AA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1B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BFFE9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1CAD82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99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92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F3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278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10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6A4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346A4C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F5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1B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A8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969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A6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84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476A51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D8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63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F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07E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27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ED8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37B3425D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9281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40367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5DC9245B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5A940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AE753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15AE278D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A2A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0DA93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55300026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2D8286E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37EF2C4" w14:textId="77777777"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[g2]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3833F35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C0A210D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[g3]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6BA2B32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BBFF1A7" w14:textId="77777777"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[g4]</w:t>
      </w:r>
    </w:p>
    <w:p w14:paraId="6DA671B3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564DEA8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29BEABF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2D83A3D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0C3EF447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39CA09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E118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63115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06FDDF1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182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1119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6BB9CC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48FD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FB33B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F1C6A6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A369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C1C0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22045C3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B935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F5B5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35A8694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1414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208C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54B012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DC9E1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9C08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4977614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03DA9D4F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74D196FE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B8E1DB0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A906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36CB4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3A05F6C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15E32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B7E62C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7FF2A2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842F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8E23C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614A13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2434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D1FA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AAB3161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A6AE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37C7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1492470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ABAD97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7D3482FD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05E2CB35" wp14:editId="689A67C6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13ED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9135A38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678D82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5085643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626CEF8C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0DE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B136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5409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B711F0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EBB4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28DF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9C54E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0258F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FD02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0E04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9C11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01F3F1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D6F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B16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89A22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89BFD6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05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C8B2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25AA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D9D65A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525F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74D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F5E6A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64E38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EC1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D17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9775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0F87C1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B8F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7AD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0D92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41B2D5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DA26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07C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735E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A94FB4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4CD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10B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53DE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D1EB49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67E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AB4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2241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334B3C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397F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CFF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9887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E524EF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22A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A29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A4761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51645D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CC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74C0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6D4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F89F96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050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833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D9C8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4F7351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880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BF5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4F944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AE2E77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850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836F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03D0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2DD6FF4D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C0CE77E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619A14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04D8FE4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5A95E8E8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17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68C07A0" wp14:editId="450D3FCB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14E645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7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7"/>
      </w:r>
    </w:p>
    <w:p w14:paraId="70D2C4AC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0CFF1FE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8553134" wp14:editId="674D654A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48392B0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8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8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8"/>
      </w:r>
    </w:p>
    <w:p w14:paraId="669F359D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4D8B369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86781C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5EAD02B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1C40B46D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95672EA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483797E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42D87B44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0D14AB27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5FDA4CA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EA79EFD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F8B464C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748F0EFA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ACF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99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2C1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5E7B55A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0B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862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BE63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A091A9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324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E64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D76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A9A8832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FB4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87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9BC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15B7B91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9F6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50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1C3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7AD215AC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40B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956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B58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B3A2F53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68E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9A9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642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19973C82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B3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0C9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0E3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951977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99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A35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987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7EC95BE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D21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400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2A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D316468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5B4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E16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024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118BCCC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E01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B5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960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042681F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BCA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CEC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70C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35CAF5E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415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2C1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B8C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6DCB485D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7367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107C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2543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2AA40D8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2A6A8C3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7EA522B1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030E932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19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0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1F33BA13" wp14:editId="1E763DDA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411D2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1" w:author="NAVASIN HOMHUAL" w:date="2016-09-05T21:24:00Z">
                                    <w:rPr/>
                                  </w:rPrChange>
                                </w:rPr>
                                <w:pPrChange w:id="22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33BA13" id="Rectangle 22" o:spid="_x0000_s1028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jI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CF411D2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3" w:author="NAVASIN HOMHUAL" w:date="2016-09-05T21:24:00Z">
                              <w:rPr/>
                            </w:rPrChange>
                          </w:rPr>
                          <w:pPrChange w:id="24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F6EF79D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2F1DEA59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29B42788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7F5D6604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3D1FB0F2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3D419BF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AEC621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597C04EA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05D568E4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725AB2C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B24A79A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392F8A98" wp14:editId="6FE4BE1C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9903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480C84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6B91255C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55E30A8" wp14:editId="797D79DD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3023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246A6FF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256ABAE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7204EE3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23413D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2EAFB9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BC2EF27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2C9CE7EA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8B74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45B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1A79BFF8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BC65D4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3F4E12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3FDF760C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5A2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5DB91582" wp14:editId="207B10BE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08C1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A38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618B0D5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2E8B71A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36943CEF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6FF25CC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AC0862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6E726D6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CC9C11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6194F6EA" w14:textId="77777777" w:rsidTr="001365E4">
        <w:trPr>
          <w:trHeight w:val="335"/>
          <w:jc w:val="center"/>
        </w:trPr>
        <w:tc>
          <w:tcPr>
            <w:tcW w:w="5698" w:type="dxa"/>
          </w:tcPr>
          <w:p w14:paraId="5300CDD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C3E0DCF" wp14:editId="63A48E4C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6A0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AB897CA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66A3E53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389E529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2CD3473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4060EDF0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0601400F" w14:textId="77777777" w:rsidTr="001365E4">
        <w:trPr>
          <w:trHeight w:val="335"/>
          <w:jc w:val="center"/>
        </w:trPr>
        <w:tc>
          <w:tcPr>
            <w:tcW w:w="5698" w:type="dxa"/>
          </w:tcPr>
          <w:p w14:paraId="2AD149F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AF3DA1E" wp14:editId="380388F1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F9C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3F6289E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1580E2E2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C8CB56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0D17AD8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067B7C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4AFA89DD" w14:textId="77777777" w:rsidTr="001365E4">
        <w:trPr>
          <w:trHeight w:val="3677"/>
          <w:jc w:val="center"/>
        </w:trPr>
        <w:tc>
          <w:tcPr>
            <w:tcW w:w="5698" w:type="dxa"/>
          </w:tcPr>
          <w:p w14:paraId="790323D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AA9496F" wp14:editId="4B7316E4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3B9C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07A5E0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175495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B8B8DE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3CFEE6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94B25C9" w14:textId="77777777" w:rsidTr="001365E4">
        <w:trPr>
          <w:trHeight w:val="3677"/>
          <w:jc w:val="center"/>
        </w:trPr>
        <w:tc>
          <w:tcPr>
            <w:tcW w:w="5698" w:type="dxa"/>
          </w:tcPr>
          <w:p w14:paraId="0887BAF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9421481" wp14:editId="17194D04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BEA0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BEEAC2B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E4FD75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805303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6A16D73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58229E03" w14:textId="77777777" w:rsidTr="001365E4">
        <w:trPr>
          <w:trHeight w:val="3672"/>
          <w:jc w:val="center"/>
        </w:trPr>
        <w:tc>
          <w:tcPr>
            <w:tcW w:w="5698" w:type="dxa"/>
          </w:tcPr>
          <w:p w14:paraId="22F54A7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0AC561D" wp14:editId="2E707133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684C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190C66C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A18E7F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5886BFB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447503E1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4314B9AC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D23DA7F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3381F9E7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C5CDC80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183DC37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2AA3E8EC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6D2B6F6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65D1802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2C6EE60F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57CA56A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25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25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5"/>
      </w:r>
    </w:p>
    <w:p w14:paraId="09E2B6CB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58ECA3DA" w14:textId="77777777" w:rsidTr="000A272E">
        <w:tc>
          <w:tcPr>
            <w:tcW w:w="2347" w:type="dxa"/>
          </w:tcPr>
          <w:p w14:paraId="598B30B5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4BD87AFA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AF29FE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7086FBEC" w14:textId="77777777" w:rsidTr="000A272E">
        <w:tc>
          <w:tcPr>
            <w:tcW w:w="2347" w:type="dxa"/>
          </w:tcPr>
          <w:p w14:paraId="0956BA9D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F41D966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7C3DF904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57B751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6C488E0F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367EBBF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6FD45B3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2D67B780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EF76A4F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74B65D78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132CBFB4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2AB38320" wp14:editId="43BA350C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36C320A7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76C86C59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1F18FB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2B22286F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5875E778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799F1F31" w14:textId="77777777" w:rsidTr="00052AB4">
        <w:tc>
          <w:tcPr>
            <w:tcW w:w="1985" w:type="dxa"/>
          </w:tcPr>
          <w:p w14:paraId="3E3DB977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6100E006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03273158" w14:textId="77777777" w:rsidTr="00052AB4">
        <w:tc>
          <w:tcPr>
            <w:tcW w:w="1985" w:type="dxa"/>
          </w:tcPr>
          <w:p w14:paraId="687C92E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E1CD51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A3E7296" w14:textId="77777777" w:rsidTr="00052AB4">
        <w:tc>
          <w:tcPr>
            <w:tcW w:w="1985" w:type="dxa"/>
          </w:tcPr>
          <w:p w14:paraId="119C9E9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07DB5D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31B6E56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08BA5D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1866FC6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1ED010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3C4E84E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B4D4D5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F9CB7A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7CD91396" w14:textId="77777777" w:rsidTr="00052AB4">
        <w:tc>
          <w:tcPr>
            <w:tcW w:w="1985" w:type="dxa"/>
          </w:tcPr>
          <w:p w14:paraId="58BEB41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270EC64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DBACB1E" w14:textId="77777777" w:rsidTr="00052AB4">
        <w:trPr>
          <w:trHeight w:val="778"/>
        </w:trPr>
        <w:tc>
          <w:tcPr>
            <w:tcW w:w="1985" w:type="dxa"/>
          </w:tcPr>
          <w:p w14:paraId="2ED16F7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33AEA39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4DC7A76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7F6D434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26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26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26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220F0CF3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367091F5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79C2904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CDE3D17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4DA95DD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60B41873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781AD375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382F2DFC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27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27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27"/>
      </w:r>
    </w:p>
    <w:p w14:paraId="0503E767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1D11F82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EB25D7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BB8BAFC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8EA1FB9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2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9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991DFB4" wp14:editId="4C3FEE22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5B4B2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0" w:author="NAVASIN HOMHUAL" w:date="2016-09-05T21:24:00Z">
                                    <w:rPr/>
                                  </w:rPrChange>
                                </w:rPr>
                                <w:pPrChange w:id="3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991DFB4" id="Rectangle 23" o:spid="_x0000_s1029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V2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65B4B2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2" w:author="NAVASIN HOMHUAL" w:date="2016-09-05T21:24:00Z">
                              <w:rPr/>
                            </w:rPrChange>
                          </w:rPr>
                          <w:pPrChange w:id="3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78CFF5A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5D106574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9110628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7D25FF6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5C3E836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37B038B5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34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B9F5DDA" wp14:editId="3BE04352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4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34"/>
      </w:r>
    </w:p>
    <w:p w14:paraId="7E7C507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0227E7D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FF5A0EF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D2BC067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35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3280F627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86FFBA1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35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35"/>
      </w:r>
    </w:p>
    <w:p w14:paraId="1B151194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2501630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256FE47D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09D59F7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3F91284E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5837370" wp14:editId="3EF05093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0E6E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026A607D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3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44FFCC8" wp14:editId="2BA15548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0261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8" w:author="NAVASIN HOMHUAL" w:date="2016-09-05T21:24:00Z">
                                    <w:rPr/>
                                  </w:rPrChange>
                                </w:rPr>
                                <w:pPrChange w:id="3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4FFCC8" id="Rectangle 24" o:spid="_x0000_s1030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f6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3d5H+m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F70261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0" w:author="NAVASIN HOMHUAL" w:date="2016-09-05T21:24:00Z">
                              <w:rPr/>
                            </w:rPrChange>
                          </w:rPr>
                          <w:pPrChange w:id="4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46045CA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064145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A6D46FE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D493BA4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1D81D35A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895F632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4C128F1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7F093927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FE2836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FD7F888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2B666BC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3405F4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2793AE9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79D8622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12FB7CC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3EAAC0B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7B0CBE8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148B546E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032CEF0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783991E5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39EEDA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3113735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67F9D8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8CC3E5B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E8106D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6F15C60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4718DA9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435494D7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42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43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67516FB7" wp14:editId="3A37A1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22EF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4" w:author="NAVASIN HOMHUAL" w:date="2016-09-05T21:24:00Z">
                                    <w:rPr/>
                                  </w:rPrChange>
                                </w:rPr>
                                <w:pPrChange w:id="45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7516FB7" id="Rectangle 25" o:spid="_x0000_s1031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E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Zrg&#10;MKw1FAeaKkJLd+/kTUnQ3gofHgQSv2kTaGfDPX20gTrn0EmcbQF/vnce/Yl2ZOWspn3Juf+xE6g4&#10;M18tEfJiPJvFBUvK7PR8QgoeW9bHFrurroCmMqbXwckkRv9gelEjVC+02qtYlUzCSqqdcxmwV65C&#10;u8f0OEi1WiU3Wionwq19crLnQaTOc/Mi0HX8CsTMO+h3S8zf0Kz1jROysNoF0GXiYES6xbWbAC1k&#10;YnH3eMSNP9aT1+sTt/wF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FtVakR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B222EF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6" w:author="NAVASIN HOMHUAL" w:date="2016-09-05T21:24:00Z">
                              <w:rPr/>
                            </w:rPrChange>
                          </w:rPr>
                          <w:pPrChange w:id="4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1EDECD1B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646F45D8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BD762C9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30F58167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557211BA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41EE716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0093FAA8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4803B355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103957A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118A4735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00DA869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A69E329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B3C7E5A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4AC81B8F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9D6271F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7A7B8DD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86BBFA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8A3C9C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E7F960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4FAC5F9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2DD03A5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3E1A337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23F3964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5E8984F2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5CBE2D07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6D23BB7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A498A9C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257662E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DF7AE93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51F142A0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2F95E365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2441696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7C75EB89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2D9D36A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9907209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57385A9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3BDB5553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68651C14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09F31DAF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EC68410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30C52A36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6F12FA3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3DBD47C6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1773C51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651AA8B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6087C6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E99301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5D6D6C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DFB0E1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357D11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2AFC045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213F59E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6695DD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634105C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0875784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733553F1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SuurBuur" w:date="2017-01-06T11:48:00Z" w:initials="S">
    <w:p w14:paraId="6A6040CB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8" w:author="SuurBuur" w:date="2017-01-06T11:49:00Z" w:initials="S">
    <w:p w14:paraId="09A29B9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25" w:author="SuurBuur" w:date="2017-01-06T11:28:00Z" w:initials="S">
    <w:p w14:paraId="3E38B725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26" w:author="SuurBuur" w:date="2017-01-06T11:35:00Z" w:initials="S">
    <w:p w14:paraId="20D6C981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27" w:author="SuurBuur" w:date="2017-01-06T11:38:00Z" w:initials="S">
    <w:p w14:paraId="6AFD2324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34" w:author="SuurBuur" w:date="2017-01-06T11:40:00Z" w:initials="S">
    <w:p w14:paraId="0C3A0EA6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2A509F71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7201812C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35" w:author="SuurBuur" w:date="2017-01-06T11:41:00Z" w:initials="S">
    <w:p w14:paraId="3EC56DFE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6040CB" w15:done="0"/>
  <w15:commentEx w15:paraId="09A29B9E" w15:done="0"/>
  <w15:commentEx w15:paraId="3E38B725" w15:done="0"/>
  <w15:commentEx w15:paraId="20D6C981" w15:done="0"/>
  <w15:commentEx w15:paraId="6AFD2324" w15:done="0"/>
  <w15:commentEx w15:paraId="7201812C" w15:done="0"/>
  <w15:commentEx w15:paraId="3EC56D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6040CB" w16cid:durableId="1CE197B6"/>
  <w16cid:commentId w16cid:paraId="09A29B9E" w16cid:durableId="1CE197B7"/>
  <w16cid:commentId w16cid:paraId="3E38B725" w16cid:durableId="1CE197B8"/>
  <w16cid:commentId w16cid:paraId="20D6C981" w16cid:durableId="1CE197B9"/>
  <w16cid:commentId w16cid:paraId="6AFD2324" w16cid:durableId="1CE197BA"/>
  <w16cid:commentId w16cid:paraId="7201812C" w16cid:durableId="1CE197BB"/>
  <w16cid:commentId w16cid:paraId="3EC56DFE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4F76" w14:textId="77777777" w:rsidR="00D33FB7" w:rsidRDefault="00D33FB7">
      <w:r>
        <w:separator/>
      </w:r>
    </w:p>
  </w:endnote>
  <w:endnote w:type="continuationSeparator" w:id="0">
    <w:p w14:paraId="3698EB59" w14:textId="77777777" w:rsidR="00D33FB7" w:rsidRDefault="00D33FB7">
      <w:r>
        <w:continuationSeparator/>
      </w:r>
    </w:p>
  </w:endnote>
  <w:endnote w:type="continuationNotice" w:id="1">
    <w:p w14:paraId="6C46DF2F" w14:textId="77777777" w:rsidR="00D33FB7" w:rsidRDefault="00D33F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209C247D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58880C" wp14:editId="0A680DC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4C79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130A043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33F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33F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180DD70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36190AA5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62FCC8" wp14:editId="5D885A4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B55D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9BA3806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33F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33FB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804477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D29ED" w14:textId="77777777" w:rsidR="00D33FB7" w:rsidRDefault="00D33FB7">
      <w:r>
        <w:separator/>
      </w:r>
    </w:p>
  </w:footnote>
  <w:footnote w:type="continuationSeparator" w:id="0">
    <w:p w14:paraId="16AAD7BE" w14:textId="77777777" w:rsidR="00D33FB7" w:rsidRDefault="00D33FB7">
      <w:r>
        <w:continuationSeparator/>
      </w:r>
    </w:p>
  </w:footnote>
  <w:footnote w:type="continuationNotice" w:id="1">
    <w:p w14:paraId="6D2717E6" w14:textId="77777777" w:rsidR="00D33FB7" w:rsidRDefault="00D33F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3C179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0D9CBEC" wp14:editId="0E70E04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E0205EA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EA9BC60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B579D9E" wp14:editId="0B4669E1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4F184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4E44CF9" wp14:editId="5569DE92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9C247AA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D44488F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98C7961" wp14:editId="7D195F1E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3FB7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DC3AF9"/>
  <w15:docId w15:val="{2184625C-3BE0-41C8-8648-244F8813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0207Quaterly_report_4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759F8-09F4-4DCB-9358-0B6D8DF4B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1706140207Quaterly_report_4</Template>
  <TotalTime>1</TotalTime>
  <Pages>9</Pages>
  <Words>4019</Words>
  <Characters>22914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2017-06-13T19:46:00Z</dcterms:created>
  <dcterms:modified xsi:type="dcterms:W3CDTF">2017-06-13T19:47:00Z</dcterms:modified>
</cp:coreProperties>
</file>