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FECF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541FED3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0FD9C444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04B0F7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9DFD6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A0E83A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DE4CF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3BF77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90CE7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4CB2D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E75001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91A8C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405CC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726AD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7A6D1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8B7C5E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D2EF6E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C284D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6ED0D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84DE24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EEE9D6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1949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280EBA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47C9C13F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22077943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30E225AC" w14:textId="77777777" w:rsidTr="005217C1">
        <w:tc>
          <w:tcPr>
            <w:tcW w:w="2376" w:type="dxa"/>
          </w:tcPr>
          <w:p w14:paraId="13C3BDFC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75C1A5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036AE1AF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3660AFE5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3648BC4F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F6CED8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4E23B2D5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6ECBFD1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22B951B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41730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A81BF90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E9ED37A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80B69D7" w14:textId="77777777" w:rsidTr="004477A6">
        <w:trPr>
          <w:trHeight w:val="390"/>
        </w:trPr>
        <w:tc>
          <w:tcPr>
            <w:tcW w:w="2376" w:type="dxa"/>
            <w:vMerge/>
          </w:tcPr>
          <w:p w14:paraId="4A90621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0107FA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3FDD4FA" w14:textId="77777777" w:rsidR="00221752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BE05436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711821B" w14:textId="77777777" w:rsidTr="00643FB6">
        <w:trPr>
          <w:trHeight w:val="1536"/>
        </w:trPr>
        <w:tc>
          <w:tcPr>
            <w:tcW w:w="2376" w:type="dxa"/>
            <w:vMerge/>
          </w:tcPr>
          <w:p w14:paraId="48E84F3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33409B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41730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E645F7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7BAEE00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7ED51BD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09938CE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12517DF" w14:textId="77777777" w:rsidR="00643FB6" w:rsidRPr="0012516C" w:rsidRDefault="0041730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6BD003AB" w14:textId="77777777" w:rsidTr="00643FB6">
        <w:trPr>
          <w:trHeight w:val="3450"/>
        </w:trPr>
        <w:tc>
          <w:tcPr>
            <w:tcW w:w="2376" w:type="dxa"/>
            <w:vMerge/>
          </w:tcPr>
          <w:p w14:paraId="65B9133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822CA7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39BD4A5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DDA88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3A747F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380C73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E6765D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FB9DEC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8A4B98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26E818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46CF4AF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2F3BE15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5D877FBF" w14:textId="77777777" w:rsidTr="004477A6">
        <w:trPr>
          <w:trHeight w:val="416"/>
        </w:trPr>
        <w:tc>
          <w:tcPr>
            <w:tcW w:w="2376" w:type="dxa"/>
            <w:vMerge/>
          </w:tcPr>
          <w:p w14:paraId="2629A15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262082DE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41730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484951D2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3FD4B098" w14:textId="77777777" w:rsidR="00643FB6" w:rsidRPr="0012516C" w:rsidRDefault="004173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34FDFF08" w14:textId="77777777" w:rsidTr="005217C1">
        <w:tc>
          <w:tcPr>
            <w:tcW w:w="2376" w:type="dxa"/>
          </w:tcPr>
          <w:p w14:paraId="323CBBF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5F04F7E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CA76A0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D9C6EB5" w14:textId="77777777" w:rsidR="00077923" w:rsidRPr="0012516C" w:rsidRDefault="0041730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154FE482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035EC442" w14:textId="77777777" w:rsidTr="005217C1">
        <w:tc>
          <w:tcPr>
            <w:tcW w:w="2376" w:type="dxa"/>
          </w:tcPr>
          <w:p w14:paraId="0F2DAB6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6154B8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A008F2E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41730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281B692" w14:textId="77777777" w:rsidR="003277E5" w:rsidRPr="0012516C" w:rsidRDefault="0041730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545D73B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74F882D1" w14:textId="77777777" w:rsidTr="005D4362">
        <w:tc>
          <w:tcPr>
            <w:tcW w:w="2376" w:type="dxa"/>
          </w:tcPr>
          <w:p w14:paraId="659BD8F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6DE5B89" w14:textId="77777777" w:rsidR="00077923" w:rsidRPr="0012516C" w:rsidRDefault="0041730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B6A6346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B6F395C" w14:textId="77777777" w:rsidR="00077923" w:rsidRPr="0012516C" w:rsidRDefault="0041730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23B8E35B" w14:textId="77777777" w:rsidTr="005D4362">
        <w:tc>
          <w:tcPr>
            <w:tcW w:w="2376" w:type="dxa"/>
          </w:tcPr>
          <w:p w14:paraId="7CBF8AA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5B362252" w14:textId="77777777" w:rsidR="00077923" w:rsidRPr="0012516C" w:rsidRDefault="0041730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6CF89EB" w14:textId="77777777" w:rsidR="00077923" w:rsidRPr="0012516C" w:rsidRDefault="0041730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2EAC5F4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6044F213" w14:textId="77777777" w:rsidTr="00D46B5C">
        <w:tc>
          <w:tcPr>
            <w:tcW w:w="2376" w:type="dxa"/>
          </w:tcPr>
          <w:p w14:paraId="06F6D90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EF9EA8" w14:textId="77777777" w:rsidR="00077923" w:rsidRPr="0012516C" w:rsidRDefault="0041730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1A65BB6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19364D" w14:textId="77777777" w:rsidR="00077923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52108037" w14:textId="77777777" w:rsidTr="00156C0F">
        <w:tc>
          <w:tcPr>
            <w:tcW w:w="2376" w:type="dxa"/>
            <w:vMerge w:val="restart"/>
            <w:shd w:val="clear" w:color="auto" w:fill="auto"/>
          </w:tcPr>
          <w:p w14:paraId="5007B564" w14:textId="77777777" w:rsidR="00691980" w:rsidRPr="0012516C" w:rsidRDefault="0041730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52C6AC25" w14:textId="77777777" w:rsidR="00691980" w:rsidRPr="0012516C" w:rsidRDefault="0041730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AC6FA15" w14:textId="77777777" w:rsidR="00691980" w:rsidRPr="0012516C" w:rsidRDefault="004173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2E74CE06" w14:textId="77777777" w:rsidR="00691980" w:rsidRPr="0012516C" w:rsidRDefault="0041730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750A75DB" w14:textId="77777777" w:rsidTr="00691980">
        <w:tc>
          <w:tcPr>
            <w:tcW w:w="2376" w:type="dxa"/>
            <w:vMerge/>
            <w:shd w:val="clear" w:color="auto" w:fill="auto"/>
          </w:tcPr>
          <w:p w14:paraId="5E13951F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CA99E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813E6B2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85FB66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645E8CAC" w14:textId="77777777" w:rsidTr="00156C0F">
        <w:tc>
          <w:tcPr>
            <w:tcW w:w="2376" w:type="dxa"/>
            <w:vMerge/>
            <w:shd w:val="clear" w:color="auto" w:fill="auto"/>
          </w:tcPr>
          <w:p w14:paraId="2D5851DD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30495624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87A682A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AFAD8DD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1A477C07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36DCE5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691C97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1EB406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912D5F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2A7F63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09DB2B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CDEC1D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8BE61D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ABD4D8C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B54F422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0526BB5C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39EE6767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A01AFFD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DC94104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2CD03AEE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B717555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AAF128C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9676871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F1E79E3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F36D434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577A774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3A6001CE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0320E8F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6B654BCE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819FF18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85C0CDF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4E666F9F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4AD511D5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6B1A07DF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0ACDAA4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24C9D51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03C212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DD121F3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B102B04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264EF3B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3DE8CDAF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4D9B7B78" wp14:editId="60DC90B8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E33A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9B7B78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27E33A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2727855F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32345C56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DC72C61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7CFE569B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444D828D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C963A01" w14:textId="77777777" w:rsidR="00FC6B34" w:rsidRPr="00EB73F7" w:rsidRDefault="0041730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08A8D2CA" wp14:editId="4FAB5118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A3C2FF3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52085338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46D724C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15C6971E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7EA014A4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5E44C10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EAD0CB9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1FCDC20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398DEC2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0AA68103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30AFFCF9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6A88AEB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18A4005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6AE0396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415A8F13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3CCC86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D54BE7B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071C23D1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D96C61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7C395C6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3F9AE0A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33A8CBE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6DA3D62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0643F092" w14:textId="77777777" w:rsidTr="00B224A0">
        <w:tc>
          <w:tcPr>
            <w:tcW w:w="425" w:type="dxa"/>
          </w:tcPr>
          <w:p w14:paraId="4A2F92B6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E1C1C8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377FE4D3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07A54C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0146117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8DD8BAB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681CB391" w14:textId="77777777" w:rsidTr="00B224A0">
        <w:tc>
          <w:tcPr>
            <w:tcW w:w="425" w:type="dxa"/>
          </w:tcPr>
          <w:p w14:paraId="7770D585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EBC5045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596031C5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A62301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3DB3D1F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CC4772D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55A242CB" w14:textId="77777777" w:rsidTr="00B224A0">
        <w:tc>
          <w:tcPr>
            <w:tcW w:w="425" w:type="dxa"/>
          </w:tcPr>
          <w:p w14:paraId="3021A0B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51E3FB4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447EA5F8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7A52EB05" wp14:editId="5A0F0ED5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092E43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7A52EB05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1C092E4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9B2032B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D306DEC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5F5E6C0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64962553" w14:textId="77777777" w:rsidTr="00B224A0">
        <w:tc>
          <w:tcPr>
            <w:tcW w:w="425" w:type="dxa"/>
          </w:tcPr>
          <w:p w14:paraId="4CE946ED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C52E27E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02C7C0F0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4415D67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AA90453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117AEB4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B8E7268" w14:textId="77777777" w:rsidTr="00B224A0">
        <w:tc>
          <w:tcPr>
            <w:tcW w:w="425" w:type="dxa"/>
          </w:tcPr>
          <w:p w14:paraId="6F22DD9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79C7833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38BBFDC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F04103E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9EFD68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10658E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9EB3876" w14:textId="77777777" w:rsidTr="00B224A0">
        <w:tc>
          <w:tcPr>
            <w:tcW w:w="425" w:type="dxa"/>
          </w:tcPr>
          <w:p w14:paraId="52C7F8B7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C9D704D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1EEA226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7376B05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41153D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7CB363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15CD3ED" w14:textId="77777777" w:rsidTr="00B224A0">
        <w:tc>
          <w:tcPr>
            <w:tcW w:w="425" w:type="dxa"/>
          </w:tcPr>
          <w:p w14:paraId="4FE20353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CA655C1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0434955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0522EB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BD6922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1B17ED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80936A7" w14:textId="77777777" w:rsidTr="00B224A0">
        <w:tc>
          <w:tcPr>
            <w:tcW w:w="425" w:type="dxa"/>
          </w:tcPr>
          <w:p w14:paraId="413B1DA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3EDD22F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25A51D3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A5F373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1D5866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7920652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5BE8884" w14:textId="77777777" w:rsidTr="00B224A0">
        <w:tc>
          <w:tcPr>
            <w:tcW w:w="425" w:type="dxa"/>
          </w:tcPr>
          <w:p w14:paraId="14828DB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F8398C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2689927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6C5B13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92D0CE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0541BE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14B0FB9A" w14:textId="77777777" w:rsidTr="00B224A0">
        <w:tc>
          <w:tcPr>
            <w:tcW w:w="425" w:type="dxa"/>
          </w:tcPr>
          <w:p w14:paraId="6987FA8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0A22B3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085FA1B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7CC863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C45821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19C4FD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27619EE1" w14:textId="77777777" w:rsidTr="00B224A0">
        <w:tc>
          <w:tcPr>
            <w:tcW w:w="425" w:type="dxa"/>
          </w:tcPr>
          <w:p w14:paraId="64B0F17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32CA77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132076E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F7DBE6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5FE4A6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778910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5F0FA01" w14:textId="77777777" w:rsidTr="00B224A0">
        <w:tc>
          <w:tcPr>
            <w:tcW w:w="425" w:type="dxa"/>
          </w:tcPr>
          <w:p w14:paraId="6718DA9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F864C7D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1E31206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DB4730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EAD66B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D4AB43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49441007" w14:textId="77777777" w:rsidTr="00B224A0">
        <w:tc>
          <w:tcPr>
            <w:tcW w:w="425" w:type="dxa"/>
          </w:tcPr>
          <w:p w14:paraId="08B39F2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14:paraId="6DEE5EA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6CB14C2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68C39C8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358ECF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586A3BA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101F1ABA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5327C75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816420C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48F0951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0952957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55FC41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45F2D696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4FC6FAA8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14510A1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3FC065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8D15F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D90B26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199F4B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1900D3B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44642F72" w14:textId="77777777" w:rsidTr="00B224A0">
        <w:tc>
          <w:tcPr>
            <w:tcW w:w="425" w:type="dxa"/>
            <w:shd w:val="clear" w:color="auto" w:fill="auto"/>
          </w:tcPr>
          <w:p w14:paraId="1F8ADD7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2D5E0C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0C1DB24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6A4DCC5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45A4674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4F1A70BF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527CFD02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0031257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0E35A90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1D1620AE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74F068EE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45F67BBB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1BF585C9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351A231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6C23175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22F01D23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709A9410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752F2D89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2DF2C73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5D0AEB1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41CA9ADC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4A3CC9B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lastRenderedPageBreak/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6AED1240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3E2071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1365E69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0DD0BB50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1C8548C6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BAEA56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160B78B8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5122F5B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4538991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2756B32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4423627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410CC70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404589BA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6C18E7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A827825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A47D6EB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378CF532" w14:textId="77777777" w:rsidTr="008E514A">
        <w:trPr>
          <w:trHeight w:val="70"/>
        </w:trPr>
        <w:tc>
          <w:tcPr>
            <w:tcW w:w="798" w:type="dxa"/>
            <w:vMerge/>
          </w:tcPr>
          <w:p w14:paraId="223CCA63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12D0631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753518F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26C8091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24CD640F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35A753A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F423637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A26CD6C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DA38260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0EAC2CB9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76845C5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ED7DEC8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A8A82AF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EC46038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17986821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7E3C69A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EAE3190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BB051EE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643F19A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4CDF82E5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35AD5AEB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5685A709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3C20DFC0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6065F0E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lastRenderedPageBreak/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41D8296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CB86F6B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A97150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410F112D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7A12BE7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483CA6B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5434956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0054634B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071E3AD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C383CDD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0EF9468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C12C8B0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7A9CB26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57E34805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454ED224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7BE07F4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E7EA1B9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0B0F3092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60C6F5FA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4BD766B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18C4DBA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E8EAAD8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23CE4E0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5255F5B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08451DEF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81B2D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8C73D27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4E81D6A9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14F4E6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4D03FDC9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2D2BE6E1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6856DA4C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E9A0548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827B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9508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52069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592115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6D4E98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701943C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C0F3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0D7C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D1468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B4A2C2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4658AE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10FE66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57F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0C6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C90E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20839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AB2DC8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8F9A1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71EB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8C2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4C7920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AED69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80D7FA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C37CA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5A2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86BB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F685EF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10C2CA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0EB8F080" wp14:editId="67EF2049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45D7F9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EB8F080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045D7F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880A06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8E7BD7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CF9E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64D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1E670D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83B9E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FC875B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997529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CE7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3E6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B0F2F2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91431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3CA81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59DB6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F55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A19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DCAF4A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19186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437531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ADDF51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F1C2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8375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2A3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74644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325A5F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97AFFF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1DB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3BD4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B3C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66B72F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DB9985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65C34A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D525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CEC1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D3F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F5B1F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BBC2A0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41617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BD6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CF95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B35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2C8C86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2ACBD3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CA4FA86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BD86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A76E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F992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7B3AAD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EB74A8D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E39DAE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E69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0140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D98E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DFA48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B5723DA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28B3BA9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3BF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A8B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D74EFA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1A3B0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44DC5E88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90757E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lastRenderedPageBreak/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46D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344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FB3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BCE65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973C5A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5236E9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288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E0AE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41DE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8CCBD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198A8E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97352E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FD4E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6DD0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B650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0DDC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0C52A8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958E8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73C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028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536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ED5AE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CE78DF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6FC87D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B31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7BE7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BDA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AF1C9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E560D4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3D10E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F45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FA57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B782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C892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24204D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6486FE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8D3C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F06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A19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D3251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5A3A62A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B6FA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781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4AC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52C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66E674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E06E45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A71A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BA3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849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263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6DD16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5EF633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81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C64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B4D2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B0C2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6E4F9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092A4D7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F4C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1331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0AC46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DF3D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31377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63654E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8C2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828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8E83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3D2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47A29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341C38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E85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6E8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8EC1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0D0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EB55A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888619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D7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F92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D85E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E9A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AC997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87B99A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54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04D7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8BBE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E49F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76A0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2EFBF7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B42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407E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EFAE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D85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7882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851877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72D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2C10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40D5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0E71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D2D924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0AC763C9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E4BD14A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5DA8D15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748938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01C0F82C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2FD66C1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E5BF1DA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185A0CB8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BB67CCA" wp14:editId="02DE3D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AE3F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BB67CCA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11AE3F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1A69E1F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00CFCB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D475F62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622EBDA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04BEC2A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53DB09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4AAC5C2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1591160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60FC6059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D091351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7036F439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7441AD5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5AC6150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C226BFC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22E1BC37" wp14:editId="48FE41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EB5E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E1BC37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9EEB5E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F95A1B3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11F56298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33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2B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70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F6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AF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617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C3BA8B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12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C6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FA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8AC9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E6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978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3FFC10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30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3E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906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99DA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BC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99E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F9C4A4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F2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AF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9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BDA0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89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C35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B6C23B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AF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D1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C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3A1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5F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010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C66D36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13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7D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A9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EAD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A7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4D6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24B22B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3B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AA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67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663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70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1D45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8C18E1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65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1A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9D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B24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75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29DEE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6197F5E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33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E4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98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69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31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DA6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79FA54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79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D4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29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64F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5F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50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78C715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F0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E8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C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1E7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B8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82E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B4E433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08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CD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474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A5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FF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927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6C7B7E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2F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8D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40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9F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B4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A67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130E8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F0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57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9A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98C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81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727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5C869D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6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27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1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851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EA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8552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C4302C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EF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34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61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F2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20A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70D38533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E19A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1C1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29B782F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EB3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26AC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648AC1B0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78DB5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3FBAD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3A355ABD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2BE6DF1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309A523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4110E8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D6615BA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05C302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BB008C2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B4CC3FA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B07554A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5D1B3395" wp14:editId="7796BF74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9490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1B3395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6E9490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735FE14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0535CFB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5922D589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981F63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6C62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CBC64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836F80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FA22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D7E66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E6F62E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610D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FE77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672027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D57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3F6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8A05C9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5DFE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B9C1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7DDF449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D3A8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B9BA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7B2B41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F15FF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FBA9E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6DB41C7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31B4E4F6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03C08238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29AC34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50517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51579C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78AB4E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353B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EE644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189292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A014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1F6C4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8AE64E8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D46D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9469E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148EF7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1EA6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6A4E41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617E95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E5ECC0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55C4FFCE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D3BCDA8" wp14:editId="2A4DA47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995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FF7512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DF0ABC5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4FA73EB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3ABB91F2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BF8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BD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F174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4196582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AC46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CAC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C12B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90C43F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FAF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0E8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9541D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D2AD13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AA5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C4B6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5D9A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22DD06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77F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B12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AF9D2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4B3B1A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6EA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22A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C584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DAD648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11F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D57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20A2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A6BDD4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2C0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460D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4C0F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E0C88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0DC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A59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9ABC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2E10D6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33A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0E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0510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146ECF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E11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608F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1CF3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CA4C0C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C6E0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0CC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733A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99ABB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F7A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D75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99DD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744092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D0D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83A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B1A1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949280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08E4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744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D18B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169DA5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1535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C5F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53F4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21FF06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9269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A46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3E1F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7E56AA68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5DD455CF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5ECD41F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9926EA5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1AB916C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FAA20A5" wp14:editId="3CB3507A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F6C224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4E8293C1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26B2131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6233FF2" wp14:editId="515908C5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E5129D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09080BA0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4B2A38A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2438914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929B705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05F0213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17DF62C7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FDD37E5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14B63099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7DED3241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2C732058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57ACA3BD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15126659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2EE86AD7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E43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4E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E21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762046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95D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595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726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04EE157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7D7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2CB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DEB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9F1034C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709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lastRenderedPageBreak/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39B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6EB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343F43E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6A0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C3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E2A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0A2121B2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FD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DC8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E3F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535DC58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6E8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E1B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38C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62B8A384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02B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41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49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DA1672A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F92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7D8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540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32569EA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68D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A48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66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EB5EA52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0CB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0EE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D3D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C062F7D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385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E7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E9E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936297B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AFD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C3D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AE1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B92A2A1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22F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F19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E68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1AE8053E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C412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A840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848E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21DE434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FC88012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29E622EF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CD6EFFB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5FB24FF2" wp14:editId="56B1E3B5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A922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B24FF2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05A922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5CC1631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02048EAE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03E26AB4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024256E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5BCB39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53433D47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592A79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763354DE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2A4BB7C5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5D5C26E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6490C2D6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1798D12" wp14:editId="2F2597C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7385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A4F7EB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16BE3F87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03B5AAC" wp14:editId="1012472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E53A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2D41AAF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B49088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4BD9A08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6F02153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53B558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04CF6EF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57F7421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EF0A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1FA9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1596F8BF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BD17A4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E4D975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27F60443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D2DF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lastRenderedPageBreak/>
              <w:drawing>
                <wp:inline distT="0" distB="0" distL="0" distR="0" wp14:anchorId="283F4F1F" wp14:editId="1FCB3074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083A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C623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2A36065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759DA7A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3C354AB2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637F5BE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240E5988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558D6C0E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D77310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34BAFBC8" w14:textId="77777777" w:rsidTr="001365E4">
        <w:trPr>
          <w:trHeight w:val="335"/>
          <w:jc w:val="center"/>
        </w:trPr>
        <w:tc>
          <w:tcPr>
            <w:tcW w:w="5698" w:type="dxa"/>
          </w:tcPr>
          <w:p w14:paraId="50A0882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10EA3F6" wp14:editId="39B4FBB2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3F2E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BDA13E7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83A878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786DC3D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260011AA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BB25D87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5348428D" w14:textId="77777777" w:rsidTr="001365E4">
        <w:trPr>
          <w:trHeight w:val="335"/>
          <w:jc w:val="center"/>
        </w:trPr>
        <w:tc>
          <w:tcPr>
            <w:tcW w:w="5698" w:type="dxa"/>
          </w:tcPr>
          <w:p w14:paraId="0459E55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6F28A1A5" wp14:editId="04CE29CF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F677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4EFF5B3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4B1AED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7F8D4DA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AE856C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E5523B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1BF97871" w14:textId="77777777" w:rsidTr="001365E4">
        <w:trPr>
          <w:trHeight w:val="3677"/>
          <w:jc w:val="center"/>
        </w:trPr>
        <w:tc>
          <w:tcPr>
            <w:tcW w:w="5698" w:type="dxa"/>
          </w:tcPr>
          <w:p w14:paraId="162E0D0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426AF35" wp14:editId="0B1C6943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70F1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CCB2373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81BC5E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2C82E6B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4D9A0C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1793BADF" w14:textId="77777777" w:rsidTr="001365E4">
        <w:trPr>
          <w:trHeight w:val="3677"/>
          <w:jc w:val="center"/>
        </w:trPr>
        <w:tc>
          <w:tcPr>
            <w:tcW w:w="5698" w:type="dxa"/>
          </w:tcPr>
          <w:p w14:paraId="4C8E367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BFEDD1F" wp14:editId="5B75C76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CE5B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D94D5C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1D9ED4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3070FA2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938EAC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2478947" w14:textId="77777777" w:rsidTr="001365E4">
        <w:trPr>
          <w:trHeight w:val="3672"/>
          <w:jc w:val="center"/>
        </w:trPr>
        <w:tc>
          <w:tcPr>
            <w:tcW w:w="5698" w:type="dxa"/>
          </w:tcPr>
          <w:p w14:paraId="1974CA1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50708048" wp14:editId="06F62247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A90D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913DE9F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A507B6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3C9A67F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0A9286BC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7D6A3E5C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FE739E4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14A4E461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4DA1D2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0E9D38B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40947168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9CF88D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9C13C5A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53534E5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53AF3C2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31A626A7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521B9D77" w14:textId="77777777" w:rsidTr="000A272E">
        <w:tc>
          <w:tcPr>
            <w:tcW w:w="2347" w:type="dxa"/>
          </w:tcPr>
          <w:p w14:paraId="4E25B1F4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728BCF4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10E591EB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73B2AE88" w14:textId="77777777" w:rsidTr="000A272E">
        <w:tc>
          <w:tcPr>
            <w:tcW w:w="2347" w:type="dxa"/>
          </w:tcPr>
          <w:p w14:paraId="0874C7CF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0322010E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4A8F3A0C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28DE95E3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7E28F05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03983EE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2B0DD23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56203F50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E29B15D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10860A57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01475F03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2B8DA249" wp14:editId="73978F9A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A149A6F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3754B78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5DD3A4E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312C6BC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425EF2A3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6BA6143A" w14:textId="77777777" w:rsidTr="007219C0">
        <w:tc>
          <w:tcPr>
            <w:tcW w:w="1985" w:type="dxa"/>
          </w:tcPr>
          <w:p w14:paraId="4F8F36F9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443CCD8B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6A082C71" w14:textId="77777777" w:rsidTr="007219C0">
        <w:tc>
          <w:tcPr>
            <w:tcW w:w="1985" w:type="dxa"/>
          </w:tcPr>
          <w:p w14:paraId="5D62E0E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55A735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51E4DF87" w14:textId="77777777" w:rsidTr="007219C0">
        <w:tc>
          <w:tcPr>
            <w:tcW w:w="1985" w:type="dxa"/>
          </w:tcPr>
          <w:p w14:paraId="569DE8B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2F532B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13A62FA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97DF4F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02C023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35E11A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5AD848C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lastRenderedPageBreak/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66CBF9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04FF517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7F8DB41D" w14:textId="77777777" w:rsidTr="007219C0">
        <w:tc>
          <w:tcPr>
            <w:tcW w:w="1985" w:type="dxa"/>
          </w:tcPr>
          <w:p w14:paraId="546018B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lastRenderedPageBreak/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05A0A95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3B700931" w14:textId="77777777" w:rsidTr="007219C0">
        <w:trPr>
          <w:trHeight w:val="778"/>
        </w:trPr>
        <w:tc>
          <w:tcPr>
            <w:tcW w:w="1985" w:type="dxa"/>
          </w:tcPr>
          <w:p w14:paraId="7A43B53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28CFD5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5DFC92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53488C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41D80E7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0AE71189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D9872A9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C739895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9B16824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65F50903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467B36D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95B0F54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5567BBDE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79F0FE4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C3141F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8BBA986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22632D9B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186CF2EB" wp14:editId="26AFF179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955C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86CF2EB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CB955C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51D9686D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C8804A0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lastRenderedPageBreak/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29263E9A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B3C5092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3EBB47A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4777214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6CF691A" wp14:editId="1DFFE27D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0560473B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59994D5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939EC0F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6E21DE47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24593A0A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0E144902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3B418E1F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CF5FE2C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6424BFB0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0DABDBE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12AE1711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CA0994B" wp14:editId="3825C1D1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902A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0C225C73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B89343D" wp14:editId="79A5BC4F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17A3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B89343D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1B17A3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1D415C4E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6F7EDC7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0DCFA60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87E2EC8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4BD59CE0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5CF01EA1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2D3FDDA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9BE553C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35D8ABC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441C422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A0E2EF4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D2C4858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76E01BA0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E90CA28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3A80BE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40DDF05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5B1041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498B59BD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01FE967C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1EDFB8F7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7C78BC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D4992E2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5A948FD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05E02B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19C073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14:paraId="59CEB5A8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A1BC998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4711B02C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6360CB9" wp14:editId="4292EF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8EF6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360CB9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1D8EF6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0CA06DAA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19BD8E5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2DC7D44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6FBE7CC2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79C508B9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6EC90EE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0C80A759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EA0AD3E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522E7EF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17288F72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0A13D72B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6323C6D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044F717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30C810D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63BAA28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9FB790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F5ED9B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อยู่ระหว่างดำเนินงานจัดจ้าง</w:t>
      </w:r>
    </w:p>
    <w:p w14:paraId="74D3D31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D570D39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FA33022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27A358A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564908E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1E0A4B84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0BFFCCB7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F5D4013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7701090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138414C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762DEA68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A8683E7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757F12F3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2706F2E8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50A1873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FCD607C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64FB5986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9A659C6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lastRenderedPageBreak/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DCED09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22249AD4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154816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51F5CDDF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DE7C258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F179E1C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819607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30970D06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DDB7DD1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8767E36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54D4BBC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00358DA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2188F66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1E6164A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95F020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CDCC81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6CF3F6A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lastRenderedPageBreak/>
        <w:t>การดำเนินงานในอนาคต</w:t>
      </w:r>
    </w:p>
    <w:p w14:paraId="6649A98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2FA541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48782C2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45439AEE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56EF0FFC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2C450945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6F8163EC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51E335FE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149B226C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1E845836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5638D453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5D3663A5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0A999593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EF0FFC" w15:done="0"/>
  <w15:commentEx w15:paraId="2C450945" w15:done="0"/>
  <w15:commentEx w15:paraId="6F8163EC" w15:done="0"/>
  <w15:commentEx w15:paraId="51E335FE" w15:done="0"/>
  <w15:commentEx w15:paraId="149B226C" w15:done="0"/>
  <w15:commentEx w15:paraId="5D3663A5" w15:done="0"/>
  <w15:commentEx w15:paraId="0A9995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EF0FFC" w16cid:durableId="1CE197B6"/>
  <w16cid:commentId w16cid:paraId="2C450945" w16cid:durableId="1CE197B7"/>
  <w16cid:commentId w16cid:paraId="6F8163EC" w16cid:durableId="1CE197B8"/>
  <w16cid:commentId w16cid:paraId="51E335FE" w16cid:durableId="1CE197B9"/>
  <w16cid:commentId w16cid:paraId="149B226C" w16cid:durableId="1CE197BA"/>
  <w16cid:commentId w16cid:paraId="5D3663A5" w16cid:durableId="1CE197BB"/>
  <w16cid:commentId w16cid:paraId="0A999593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D0F18" w14:textId="77777777" w:rsidR="00417301" w:rsidRDefault="00417301">
      <w:r>
        <w:separator/>
      </w:r>
    </w:p>
  </w:endnote>
  <w:endnote w:type="continuationSeparator" w:id="0">
    <w:p w14:paraId="5FFB1FC0" w14:textId="77777777" w:rsidR="00417301" w:rsidRDefault="00417301">
      <w:r>
        <w:continuationSeparator/>
      </w:r>
    </w:p>
  </w:endnote>
  <w:endnote w:type="continuationNotice" w:id="1">
    <w:p w14:paraId="0D1DC7AC" w14:textId="77777777" w:rsidR="00417301" w:rsidRDefault="00417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DA3DFE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D5C11A" wp14:editId="7C5DBB9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7FC8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12D08D3D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173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173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5C7102F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7FFA973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132DDB" wp14:editId="1FD326A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7C026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B88CA3D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173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173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9C3604C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BBC28" w14:textId="77777777" w:rsidR="00417301" w:rsidRDefault="00417301">
      <w:r>
        <w:separator/>
      </w:r>
    </w:p>
  </w:footnote>
  <w:footnote w:type="continuationSeparator" w:id="0">
    <w:p w14:paraId="45FE391D" w14:textId="77777777" w:rsidR="00417301" w:rsidRDefault="00417301">
      <w:r>
        <w:continuationSeparator/>
      </w:r>
    </w:p>
  </w:footnote>
  <w:footnote w:type="continuationNotice" w:id="1">
    <w:p w14:paraId="2B282C05" w14:textId="77777777" w:rsidR="00417301" w:rsidRDefault="00417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2EA56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672F5C69" wp14:editId="1EF90C2D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C34D124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1481B23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354E0A1" wp14:editId="7A3A68DC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883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2F36694" wp14:editId="3EB30F03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E9F0592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5A56C8F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653B85C" wp14:editId="04D48C33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0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301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0EB9D"/>
  <w15:docId w15:val="{4D460FE4-BF07-4407-9FB9-8076C451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5092-715C-4B2A-9DA2-816A7FCC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1</TotalTime>
  <Pages>29</Pages>
  <Words>4975</Words>
  <Characters>28359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2017-06-08T07:56:00Z</dcterms:created>
  <dcterms:modified xsi:type="dcterms:W3CDTF">2017-06-08T07:57:00Z</dcterms:modified>
</cp:coreProperties>
</file>