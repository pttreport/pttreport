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harts/chart2.xml" ContentType="application/vnd.openxmlformats-officedocument.drawingml.chart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A731F0" w14:textId="77777777" w:rsidR="00E32510" w:rsidRPr="0012516C" w:rsidRDefault="00E32510" w:rsidP="00E32510">
      <w:pPr>
        <w:pStyle w:val="Heading1"/>
        <w:spacing w:after="200" w:line="264" w:lineRule="auto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</w:pP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>สารบัญ</w:t>
      </w:r>
    </w:p>
    <w:p w14:paraId="1A339137" w14:textId="77777777" w:rsidR="00E32510" w:rsidRPr="0012516C" w:rsidRDefault="00E32510" w:rsidP="00EC2BCD">
      <w:pPr>
        <w:pStyle w:val="Heading1"/>
        <w:spacing w:line="264" w:lineRule="auto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</w:pP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>บทนำ</w:t>
      </w:r>
    </w:p>
    <w:p w14:paraId="4756BA54" w14:textId="77777777" w:rsidR="000C2BA5" w:rsidRPr="0012516C" w:rsidRDefault="000C2BA5" w:rsidP="007E37B2">
      <w:pPr>
        <w:rPr>
          <w:rFonts w:ascii="Cordia New" w:hAnsi="Cordia New" w:cs="Cordia New"/>
          <w:sz w:val="28"/>
        </w:rPr>
      </w:pPr>
    </w:p>
    <w:p w14:paraId="65371011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0C703711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47FD4750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5AA5B47C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2209CC85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6CF7CB21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79388F65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09E210CD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40AB4CBC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06AB8DFC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7E72AD2C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106A6CC5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5DDB77BD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478D7403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18A87594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11B3641E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2A1492F7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7256CCD1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06FC6BE2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1CC37D9E" w14:textId="77777777" w:rsidR="000C2BA5" w:rsidRPr="0012516C" w:rsidRDefault="000C2BA5" w:rsidP="000C2BA5">
      <w:pPr>
        <w:rPr>
          <w:rFonts w:ascii="Cordia New" w:hAnsi="Cordia New" w:cs="Cordia New"/>
          <w:sz w:val="28"/>
          <w:cs/>
        </w:rPr>
        <w:sectPr w:rsidR="000C2BA5" w:rsidRPr="0012516C" w:rsidSect="007D431A">
          <w:headerReference w:type="default" r:id="rId8"/>
          <w:footerReference w:type="default" r:id="rId9"/>
          <w:pgSz w:w="11906" w:h="16838" w:code="9"/>
          <w:pgMar w:top="1440" w:right="1440" w:bottom="1440" w:left="1440" w:header="624" w:footer="624" w:gutter="0"/>
          <w:cols w:space="720"/>
          <w:docGrid w:linePitch="360"/>
        </w:sectPr>
      </w:pPr>
    </w:p>
    <w:p w14:paraId="12B6D8F0" w14:textId="77777777" w:rsidR="004D5B51" w:rsidRPr="0012516C" w:rsidRDefault="004D5B51" w:rsidP="004D5B51">
      <w:pPr>
        <w:spacing w:before="240"/>
        <w:rPr>
          <w:rFonts w:asciiTheme="minorBidi" w:hAnsiTheme="minorBidi"/>
          <w:b/>
          <w:bCs/>
          <w:sz w:val="32"/>
          <w:szCs w:val="32"/>
        </w:rPr>
      </w:pPr>
      <w:r w:rsidRPr="0012516C">
        <w:rPr>
          <w:rFonts w:asciiTheme="minorBidi" w:hAnsiTheme="minorBidi"/>
          <w:b/>
          <w:bCs/>
          <w:sz w:val="32"/>
          <w:szCs w:val="32"/>
          <w:highlight w:val="lightGray"/>
        </w:rPr>
        <w:lastRenderedPageBreak/>
        <w:t>Executive summary</w:t>
      </w:r>
    </w:p>
    <w:p w14:paraId="0BAD2E0E" w14:textId="77777777" w:rsidR="004D5B51" w:rsidRPr="0012516C" w:rsidRDefault="008906E1" w:rsidP="005217C1">
      <w:pPr>
        <w:pStyle w:val="ListParagraph"/>
        <w:spacing w:after="0" w:line="240" w:lineRule="auto"/>
        <w:ind w:left="502"/>
        <w:jc w:val="left"/>
        <w:rPr>
          <w:rFonts w:ascii="Cordia New" w:hAnsi="Cordia New"/>
          <w:sz w:val="28"/>
        </w:rPr>
      </w:pPr>
      <w:r w:rsidRPr="0012516C">
        <w:rPr>
          <w:rFonts w:ascii="Cordia New" w:hAnsi="Cordia New" w:hint="cs"/>
          <w:sz w:val="28"/>
          <w:cs/>
        </w:rPr>
        <w:t>ความคืบหน้า</w:t>
      </w:r>
      <w:r w:rsidR="004D5B51" w:rsidRPr="0012516C">
        <w:rPr>
          <w:rFonts w:ascii="Cordia New" w:hAnsi="Cordia New" w:hint="cs"/>
          <w:sz w:val="28"/>
          <w:cs/>
        </w:rPr>
        <w:t xml:space="preserve">การตรวจสอบและบำรุงรักษาระบบท่อตามแผนงาน </w:t>
      </w:r>
      <w:r w:rsidRPr="0012516C">
        <w:rPr>
          <w:rFonts w:ascii="Cordia New" w:hAnsi="Cordia New"/>
          <w:sz w:val="28"/>
          <w:cs/>
        </w:rPr>
        <w:t>(</w:t>
      </w:r>
      <w:r w:rsidR="006A516B" w:rsidRPr="0012516C">
        <w:rPr>
          <w:rFonts w:ascii="Cordia New" w:hAnsi="Cordia New"/>
          <w:sz w:val="28"/>
        </w:rPr>
        <w:t xml:space="preserve">Preventive </w:t>
      </w:r>
      <w:r w:rsidR="006A516B" w:rsidRPr="0012516C">
        <w:rPr>
          <w:rFonts w:ascii="Cordia New" w:hAnsi="Cordia New"/>
          <w:sz w:val="28"/>
          <w:cs/>
        </w:rPr>
        <w:t xml:space="preserve">และ </w:t>
      </w:r>
      <w:r w:rsidR="006A516B" w:rsidRPr="0012516C">
        <w:rPr>
          <w:rFonts w:ascii="Cordia New" w:hAnsi="Cordia New"/>
          <w:sz w:val="28"/>
        </w:rPr>
        <w:t>Corrective Maintenance</w:t>
      </w:r>
      <w:r w:rsidRPr="0012516C">
        <w:rPr>
          <w:rFonts w:ascii="Cordia New" w:hAnsi="Cordia New"/>
          <w:sz w:val="28"/>
          <w:cs/>
        </w:rPr>
        <w:t>)</w:t>
      </w:r>
      <w:r w:rsidR="005217C1" w:rsidRPr="0012516C">
        <w:rPr>
          <w:rFonts w:ascii="Cordia New" w:hAnsi="Cordia New" w:hint="cs"/>
          <w:sz w:val="28"/>
          <w:cs/>
        </w:rPr>
        <w:t>โดยสรุป</w:t>
      </w:r>
    </w:p>
    <w:tbl>
      <w:tblPr>
        <w:tblStyle w:val="TableGrid"/>
        <w:tblW w:w="10314" w:type="dxa"/>
        <w:tblLook w:val="04A0" w:firstRow="1" w:lastRow="0" w:firstColumn="1" w:lastColumn="0" w:noHBand="0" w:noVBand="1"/>
      </w:tblPr>
      <w:tblGrid>
        <w:gridCol w:w="2376"/>
        <w:gridCol w:w="2552"/>
        <w:gridCol w:w="3260"/>
        <w:gridCol w:w="2126"/>
      </w:tblGrid>
      <w:tr w:rsidR="00077923" w:rsidRPr="0012516C" w14:paraId="5D2527A9" w14:textId="77777777" w:rsidTr="005217C1">
        <w:tc>
          <w:tcPr>
            <w:tcW w:w="2376" w:type="dxa"/>
          </w:tcPr>
          <w:p w14:paraId="0DCC91C7" w14:textId="77777777" w:rsidR="00077923" w:rsidRPr="0012516C" w:rsidRDefault="005217C1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  <w:cs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หัวข้องานตรวจสอบและบำรุงรักษา</w:t>
            </w:r>
          </w:p>
        </w:tc>
        <w:tc>
          <w:tcPr>
            <w:tcW w:w="2552" w:type="dxa"/>
          </w:tcPr>
          <w:p w14:paraId="7C0125BA" w14:textId="77777777" w:rsidR="00077923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ความครบถ้วนตามแผนงาน</w:t>
            </w:r>
          </w:p>
        </w:tc>
        <w:tc>
          <w:tcPr>
            <w:tcW w:w="3260" w:type="dxa"/>
          </w:tcPr>
          <w:p w14:paraId="531157BD" w14:textId="77777777" w:rsidR="005217C1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 xml:space="preserve">ผลสรุปและวิเคราะห์เบื้องต้น </w:t>
            </w:r>
          </w:p>
          <w:p w14:paraId="5B5FE193" w14:textId="77777777" w:rsidR="00077923" w:rsidRPr="0012516C" w:rsidRDefault="005217C1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>(</w:t>
            </w: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ที่ได้</w:t>
            </w:r>
            <w:r w:rsidR="00077923"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ดำเนินการแล้ว</w:t>
            </w:r>
            <w:r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>)</w:t>
            </w:r>
          </w:p>
        </w:tc>
        <w:tc>
          <w:tcPr>
            <w:tcW w:w="2126" w:type="dxa"/>
          </w:tcPr>
          <w:p w14:paraId="085D9E2C" w14:textId="77777777" w:rsidR="005217C1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ประเด็นปัญหา</w:t>
            </w:r>
            <w:r w:rsidR="005217C1"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 xml:space="preserve"> /</w:t>
            </w: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 xml:space="preserve"> </w:t>
            </w:r>
          </w:p>
          <w:p w14:paraId="0A89A254" w14:textId="77777777" w:rsidR="00077923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อุปสรรค์</w:t>
            </w:r>
          </w:p>
        </w:tc>
      </w:tr>
      <w:tr w:rsidR="00643FB6" w:rsidRPr="0012516C" w14:paraId="0BF0715A" w14:textId="77777777" w:rsidTr="004477A6">
        <w:trPr>
          <w:trHeight w:val="375"/>
        </w:trPr>
        <w:tc>
          <w:tcPr>
            <w:tcW w:w="2376" w:type="dxa"/>
            <w:vMerge w:val="restart"/>
          </w:tcPr>
          <w:p w14:paraId="756F729B" w14:textId="77777777"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3</w:t>
            </w:r>
            <w:r w:rsidRPr="0012516C">
              <w:rPr>
                <w:rFonts w:asciiTheme="minorBidi" w:hAnsiTheme="minorBidi" w:cstheme="minorBidi"/>
                <w:sz w:val="28"/>
                <w:vertAlign w:val="superscript"/>
              </w:rPr>
              <w:t>rd</w:t>
            </w:r>
            <w:r w:rsidRPr="0012516C">
              <w:rPr>
                <w:rFonts w:asciiTheme="minorBidi" w:hAnsiTheme="minorBidi" w:cstheme="minorBidi"/>
                <w:sz w:val="28"/>
              </w:rPr>
              <w:t xml:space="preserve"> party interference</w:t>
            </w:r>
          </w:p>
        </w:tc>
        <w:tc>
          <w:tcPr>
            <w:tcW w:w="2552" w:type="dxa"/>
            <w:tcBorders>
              <w:bottom w:val="dotted" w:sz="4" w:space="0" w:color="auto"/>
            </w:tcBorders>
          </w:tcPr>
          <w:p w14:paraId="4F8C99F2" w14:textId="77777777"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Patroling                   </w:t>
            </w:r>
            <w:r w:rsidR="00264260">
              <w:rPr>
                <w:rFonts w:asciiTheme="minorBidi" w:hAnsiTheme="minorBidi" w:cstheme="minorBidi"/>
                <w:sz w:val="28"/>
                <w:highlight w:val="green"/>
              </w:rPr>
              <w:t>10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  <w:tcBorders>
              <w:bottom w:val="dotted" w:sz="4" w:space="0" w:color="auto"/>
            </w:tcBorders>
          </w:tcPr>
          <w:p w14:paraId="5FFAB9A5" w14:textId="77777777" w:rsidR="00643FB6" w:rsidRPr="0012516C" w:rsidRDefault="00264260" w:rsidP="00643FB6">
            <w:pPr>
              <w:jc w:val="left"/>
              <w:rPr>
                <w:rFonts w:asciiTheme="minorBidi" w:hAnsiTheme="minorBidi" w:cstheme="minorBidi"/>
                <w:sz w:val="28"/>
                <w:cs/>
              </w:rPr>
            </w:pPr>
            <w:r>
              <w:rPr>
                <w:rFonts w:asciiTheme="minorBidi" w:hAnsiTheme="minorBidi" w:cstheme="minorBidi"/>
                <w:sz w:val="28"/>
                <w:cs/>
              </w:rPr>
              <w:t xml:space="preserve">ผลการสำรวจอยู่ในความดูแลครบถ้วน </w:t>
            </w:r>
            <w:r>
              <w:rPr>
                <w:rFonts w:asciiTheme="minorBidi" w:hAnsiTheme="minorBidi" w:cstheme="minorBidi"/>
                <w:sz w:val="28"/>
              </w:rPr>
              <w:t>500</w:t>
            </w:r>
          </w:p>
        </w:tc>
        <w:tc>
          <w:tcPr>
            <w:tcW w:w="2126" w:type="dxa"/>
            <w:tcBorders>
              <w:bottom w:val="dotted" w:sz="4" w:space="0" w:color="auto"/>
            </w:tcBorders>
          </w:tcPr>
          <w:p w14:paraId="30B0DBE3" w14:textId="77777777" w:rsidR="00643FB6" w:rsidRPr="0012516C" w:rsidRDefault="00264260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>Summary 2</w:t>
            </w:r>
          </w:p>
        </w:tc>
      </w:tr>
      <w:tr w:rsidR="00643FB6" w:rsidRPr="0012516C" w14:paraId="59CC8B2A" w14:textId="77777777" w:rsidTr="004477A6">
        <w:trPr>
          <w:trHeight w:val="390"/>
        </w:trPr>
        <w:tc>
          <w:tcPr>
            <w:tcW w:w="2376" w:type="dxa"/>
            <w:vMerge/>
          </w:tcPr>
          <w:p w14:paraId="22395407" w14:textId="77777777"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14:paraId="0C594B37" w14:textId="77777777"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</w:rPr>
              <w:t>ROV</w:t>
            </w:r>
            <w:r w:rsidR="00305F26">
              <w:rPr>
                <w:rFonts w:asciiTheme="minorBidi" w:hAnsiTheme="minorBidi" w:cstheme="minorBidi"/>
                <w:sz w:val="28"/>
                <w:highlight w:val="yellow"/>
              </w:rPr>
              <w:t xml:space="preserve">                          </w:t>
            </w:r>
            <w:r w:rsidR="00264260">
              <w:rPr>
                <w:rFonts w:asciiTheme="minorBidi" w:hAnsiTheme="minorBidi" w:cstheme="minorBidi"/>
                <w:sz w:val="28"/>
                <w:highlight w:val="yellow"/>
              </w:rPr>
              <w:t>20</w:t>
            </w:r>
            <w:r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14:paraId="58A73912" w14:textId="77777777" w:rsidR="00221752" w:rsidRPr="0012516C" w:rsidRDefault="00264260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>
              <w:rPr>
                <w:rFonts w:asciiTheme="minorBidi" w:hAnsiTheme="minorBidi" w:cstheme="minorBidi"/>
                <w:sz w:val="28"/>
              </w:rPr>
              <w:t>ROV 1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14:paraId="22455B4E" w14:textId="77777777" w:rsidR="00643FB6" w:rsidRPr="0012516C" w:rsidRDefault="00264260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>ROV 2</w:t>
            </w:r>
          </w:p>
        </w:tc>
      </w:tr>
      <w:tr w:rsidR="00643FB6" w:rsidRPr="0012516C" w14:paraId="6725FB9F" w14:textId="77777777" w:rsidTr="00305F26">
        <w:trPr>
          <w:trHeight w:val="224"/>
        </w:trPr>
        <w:tc>
          <w:tcPr>
            <w:tcW w:w="2376" w:type="dxa"/>
            <w:vMerge/>
          </w:tcPr>
          <w:p w14:paraId="17039D35" w14:textId="77777777"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14:paraId="00B2B0A8" w14:textId="77777777"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  <w:cs/>
              </w:rPr>
              <w:t>งานขุดซ่อม</w:t>
            </w:r>
            <w:r w:rsidR="00305F26">
              <w:rPr>
                <w:rFonts w:asciiTheme="minorBidi" w:hAnsiTheme="minorBidi" w:cstheme="minorBidi"/>
                <w:sz w:val="28"/>
                <w:highlight w:val="green"/>
              </w:rPr>
              <w:t xml:space="preserve">                 </w:t>
            </w:r>
            <w:r w:rsidR="00264260">
              <w:rPr>
                <w:rFonts w:asciiTheme="minorBidi" w:hAnsiTheme="minorBidi" w:cstheme="minorBidi"/>
                <w:sz w:val="28"/>
                <w:highlight w:val="green"/>
              </w:rPr>
              <w:t>30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14:paraId="622FCB8F" w14:textId="77777777" w:rsidR="00643FB6" w:rsidRPr="0012516C" w:rsidRDefault="00264260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>
              <w:rPr>
                <w:rFonts w:asciiTheme="minorBidi" w:hAnsiTheme="minorBidi" w:cstheme="minorBidi"/>
                <w:sz w:val="28"/>
                <w:cs/>
              </w:rPr>
              <w:t>แผนงานขุดซ่อม</w:t>
            </w:r>
            <w:r>
              <w:rPr>
                <w:rFonts w:asciiTheme="minorBidi" w:hAnsiTheme="minorBidi" w:cstheme="minorBidi"/>
                <w:sz w:val="28"/>
              </w:rPr>
              <w:br/>
              <w:t xml:space="preserve">ILI: </w:t>
            </w:r>
            <w:r>
              <w:rPr>
                <w:rFonts w:asciiTheme="minorBidi" w:hAnsiTheme="minorBidi" w:cstheme="minorBidi"/>
                <w:sz w:val="28"/>
                <w:cs/>
              </w:rPr>
              <w:t>ขุดแล้ว</w:t>
            </w:r>
            <w:r>
              <w:rPr>
                <w:rFonts w:asciiTheme="minorBidi" w:hAnsiTheme="minorBidi" w:cstheme="minorBidi"/>
                <w:sz w:val="28"/>
              </w:rPr>
              <w:br/>
              <w:t>DCVG:</w:t>
            </w:r>
            <w:r>
              <w:rPr>
                <w:rFonts w:asciiTheme="minorBidi" w:hAnsiTheme="minorBidi" w:cstheme="minorBidi"/>
                <w:sz w:val="28"/>
                <w:cs/>
              </w:rPr>
              <w:t>ขุดแล้ว</w:t>
            </w:r>
            <w:r>
              <w:rPr>
                <w:rFonts w:asciiTheme="minorBidi" w:hAnsiTheme="minorBidi" w:cstheme="minorBidi"/>
                <w:sz w:val="28"/>
              </w:rPr>
              <w:br/>
            </w:r>
            <w:r>
              <w:rPr>
                <w:rFonts w:asciiTheme="minorBidi" w:hAnsiTheme="minorBidi" w:cstheme="minorBidi"/>
                <w:sz w:val="28"/>
                <w:cs/>
              </w:rPr>
              <w:t>อื่นๆ</w:t>
            </w:r>
            <w:r>
              <w:rPr>
                <w:rFonts w:asciiTheme="minorBidi" w:hAnsiTheme="minorBidi" w:cstheme="minorBidi"/>
                <w:sz w:val="28"/>
              </w:rPr>
              <w:t xml:space="preserve">, </w:t>
            </w:r>
            <w:r>
              <w:rPr>
                <w:rFonts w:asciiTheme="minorBidi" w:hAnsiTheme="minorBidi" w:cstheme="minorBidi"/>
                <w:sz w:val="28"/>
                <w:cs/>
              </w:rPr>
              <w:t>ขุดแล้ว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14:paraId="5EA1256F" w14:textId="77777777" w:rsidR="00643FB6" w:rsidRPr="0012516C" w:rsidRDefault="00264260" w:rsidP="005D6C30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TEST 1</w:t>
            </w:r>
          </w:p>
        </w:tc>
      </w:tr>
      <w:tr w:rsidR="00643FB6" w:rsidRPr="0012516C" w14:paraId="2747CDD5" w14:textId="77777777" w:rsidTr="00305F26">
        <w:trPr>
          <w:trHeight w:val="50"/>
        </w:trPr>
        <w:tc>
          <w:tcPr>
            <w:tcW w:w="2376" w:type="dxa"/>
            <w:vMerge/>
          </w:tcPr>
          <w:p w14:paraId="3732FCF8" w14:textId="77777777"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14:paraId="3A1F99C0" w14:textId="77777777"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>งานแก้ไขจุดกัดเซาะ</w:t>
            </w:r>
            <w:r w:rsidRPr="0012516C">
              <w:rPr>
                <w:rFonts w:asciiTheme="minorBidi" w:hAnsiTheme="minorBidi" w:cstheme="minorBidi"/>
                <w:sz w:val="28"/>
                <w:highlight w:val="yellow"/>
              </w:rPr>
              <w:t xml:space="preserve">   </w:t>
            </w:r>
            <w:r w:rsidR="00305F26">
              <w:rPr>
                <w:rFonts w:asciiTheme="minorBidi" w:hAnsiTheme="minorBidi" w:cstheme="minorBidi"/>
                <w:sz w:val="28"/>
                <w:highlight w:val="yellow"/>
              </w:rPr>
              <w:t xml:space="preserve"> </w:t>
            </w:r>
            <w:r w:rsidR="00264260">
              <w:rPr>
                <w:rFonts w:asciiTheme="minorBidi" w:hAnsiTheme="minorBidi" w:cstheme="minorBidi"/>
                <w:sz w:val="28"/>
                <w:highlight w:val="yellow"/>
              </w:rPr>
              <w:t>555</w:t>
            </w:r>
            <w:r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14:paraId="695A248D" w14:textId="77777777" w:rsidR="00643FB6" w:rsidRPr="0012516C" w:rsidRDefault="00264260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>555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14:paraId="42393234" w14:textId="77777777" w:rsidR="00643FB6" w:rsidRPr="0012516C" w:rsidRDefault="00264260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>555</w:t>
            </w:r>
          </w:p>
        </w:tc>
      </w:tr>
      <w:tr w:rsidR="00643FB6" w:rsidRPr="0012516C" w14:paraId="0FF68940" w14:textId="77777777" w:rsidTr="004477A6">
        <w:trPr>
          <w:trHeight w:val="416"/>
        </w:trPr>
        <w:tc>
          <w:tcPr>
            <w:tcW w:w="2376" w:type="dxa"/>
            <w:vMerge/>
          </w:tcPr>
          <w:p w14:paraId="08B02F29" w14:textId="77777777"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</w:tcBorders>
          </w:tcPr>
          <w:p w14:paraId="6A0DF602" w14:textId="77777777"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>การทรุดตัวของท่อ</w:t>
            </w:r>
            <w:r w:rsidRPr="0012516C">
              <w:rPr>
                <w:rFonts w:asciiTheme="minorBidi" w:hAnsiTheme="minorBidi" w:cstheme="minorBidi" w:hint="cs"/>
                <w:sz w:val="28"/>
                <w:highlight w:val="yellow"/>
                <w:cs/>
              </w:rPr>
              <w:t xml:space="preserve">    </w:t>
            </w:r>
            <w:r w:rsidR="00305F26">
              <w:rPr>
                <w:rFonts w:asciiTheme="minorBidi" w:hAnsiTheme="minorBidi" w:cstheme="minorBidi"/>
                <w:sz w:val="28"/>
                <w:highlight w:val="yellow"/>
              </w:rPr>
              <w:t xml:space="preserve"> </w:t>
            </w:r>
            <w:r w:rsidR="00264260">
              <w:rPr>
                <w:rFonts w:asciiTheme="minorBidi" w:hAnsiTheme="minorBidi" w:cs="Cordia New"/>
                <w:sz w:val="28"/>
                <w:highlight w:val="yellow"/>
              </w:rPr>
              <w:t>666</w:t>
            </w:r>
            <w:r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</w:tcBorders>
          </w:tcPr>
          <w:p w14:paraId="34A39AD2" w14:textId="77777777" w:rsidR="00643FB6" w:rsidRPr="0012516C" w:rsidRDefault="00264260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666</w:t>
            </w:r>
          </w:p>
        </w:tc>
        <w:tc>
          <w:tcPr>
            <w:tcW w:w="2126" w:type="dxa"/>
            <w:tcBorders>
              <w:top w:val="dotted" w:sz="4" w:space="0" w:color="auto"/>
            </w:tcBorders>
          </w:tcPr>
          <w:p w14:paraId="037739F1" w14:textId="77777777" w:rsidR="00643FB6" w:rsidRPr="0012516C" w:rsidRDefault="00264260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666</w:t>
            </w:r>
          </w:p>
        </w:tc>
      </w:tr>
      <w:tr w:rsidR="00077923" w:rsidRPr="0012516C" w14:paraId="69EB1592" w14:textId="77777777" w:rsidTr="005217C1">
        <w:tc>
          <w:tcPr>
            <w:tcW w:w="2376" w:type="dxa"/>
          </w:tcPr>
          <w:p w14:paraId="7FFC26A6" w14:textId="77777777"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External corrosion</w:t>
            </w:r>
          </w:p>
        </w:tc>
        <w:tc>
          <w:tcPr>
            <w:tcW w:w="2552" w:type="dxa"/>
          </w:tcPr>
          <w:p w14:paraId="0763BCAC" w14:textId="77777777" w:rsidR="00077923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CP system              </w:t>
            </w:r>
            <w:r w:rsidR="00264260">
              <w:rPr>
                <w:rFonts w:asciiTheme="minorBidi" w:hAnsiTheme="minorBidi" w:cstheme="minorBidi"/>
                <w:sz w:val="28"/>
                <w:highlight w:val="yellow"/>
              </w:rPr>
              <w:t>8</w:t>
            </w:r>
            <w:r w:rsidR="005217C1"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  <w:p w14:paraId="1849CA75" w14:textId="77777777" w:rsidR="003277E5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>CIPS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/</w:t>
            </w: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DCVG            </w:t>
            </w:r>
            <w:r w:rsidR="00264260">
              <w:rPr>
                <w:rFonts w:asciiTheme="minorBidi" w:hAnsiTheme="minorBidi" w:cstheme="minorBidi"/>
                <w:sz w:val="28"/>
                <w:highlight w:val="yellow"/>
              </w:rPr>
              <w:t>8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</w:tcPr>
          <w:p w14:paraId="61E8B847" w14:textId="77777777" w:rsidR="00077923" w:rsidRPr="0012516C" w:rsidRDefault="00264260" w:rsidP="00F36DCA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8</w:t>
            </w:r>
          </w:p>
        </w:tc>
        <w:tc>
          <w:tcPr>
            <w:tcW w:w="2126" w:type="dxa"/>
          </w:tcPr>
          <w:p w14:paraId="37F26A76" w14:textId="77777777" w:rsidR="00077923" w:rsidRPr="0012516C" w:rsidRDefault="00264260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8</w:t>
            </w:r>
          </w:p>
        </w:tc>
      </w:tr>
      <w:tr w:rsidR="00077923" w:rsidRPr="0012516C" w14:paraId="094F1306" w14:textId="77777777" w:rsidTr="005217C1">
        <w:tc>
          <w:tcPr>
            <w:tcW w:w="2376" w:type="dxa"/>
          </w:tcPr>
          <w:p w14:paraId="7AA760AC" w14:textId="77777777"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Internal corrosion</w:t>
            </w:r>
          </w:p>
        </w:tc>
        <w:tc>
          <w:tcPr>
            <w:tcW w:w="2552" w:type="dxa"/>
          </w:tcPr>
          <w:p w14:paraId="02349023" w14:textId="77777777" w:rsidR="00077923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Cleaning Pig </w:t>
            </w:r>
            <w:r w:rsidR="008B6329">
              <w:rPr>
                <w:rFonts w:asciiTheme="minorBidi" w:hAnsiTheme="minorBidi" w:cstheme="minorBidi"/>
                <w:sz w:val="28"/>
                <w:highlight w:val="green"/>
              </w:rPr>
              <w:t xml:space="preserve"> </w:t>
            </w: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         </w:t>
            </w:r>
            <w:r w:rsidR="00264260">
              <w:rPr>
                <w:rFonts w:asciiTheme="minorBidi" w:hAnsiTheme="minorBidi" w:cstheme="minorBidi"/>
                <w:sz w:val="28"/>
                <w:highlight w:val="yellow"/>
              </w:rPr>
              <w:t>9</w:t>
            </w:r>
            <w:r w:rsidR="005217C1"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  <w:p w14:paraId="358A46B0" w14:textId="77777777" w:rsidR="003277E5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ILI Pig                     </w:t>
            </w:r>
            <w:r w:rsidR="00264260">
              <w:rPr>
                <w:rFonts w:asciiTheme="minorBidi" w:hAnsiTheme="minorBidi" w:cstheme="minorBidi"/>
                <w:sz w:val="28"/>
                <w:highlight w:val="yellow"/>
              </w:rPr>
              <w:t>9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</w:tcPr>
          <w:p w14:paraId="14C69BB8" w14:textId="77777777" w:rsidR="003277E5" w:rsidRPr="0012516C" w:rsidRDefault="00264260" w:rsidP="003277E5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9</w:t>
            </w:r>
          </w:p>
        </w:tc>
        <w:tc>
          <w:tcPr>
            <w:tcW w:w="2126" w:type="dxa"/>
          </w:tcPr>
          <w:p w14:paraId="22509ACB" w14:textId="77777777" w:rsidR="00077923" w:rsidRPr="0012516C" w:rsidRDefault="00264260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9</w:t>
            </w:r>
          </w:p>
        </w:tc>
      </w:tr>
      <w:tr w:rsidR="00077923" w:rsidRPr="0012516C" w14:paraId="0389089C" w14:textId="77777777" w:rsidTr="005D4362">
        <w:tc>
          <w:tcPr>
            <w:tcW w:w="2376" w:type="dxa"/>
          </w:tcPr>
          <w:p w14:paraId="39998647" w14:textId="77777777"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cs/>
              </w:rPr>
              <w:t>งานบำรุงรักษาท่อภายในสถานีก๊าซ</w:t>
            </w:r>
            <w:r w:rsidRPr="0012516C">
              <w:rPr>
                <w:rFonts w:asciiTheme="minorBidi" w:hAnsiTheme="minorBidi" w:cs="Cordia New"/>
                <w:sz w:val="28"/>
                <w:cs/>
              </w:rPr>
              <w:t xml:space="preserve"> </w:t>
            </w:r>
          </w:p>
        </w:tc>
        <w:tc>
          <w:tcPr>
            <w:tcW w:w="2552" w:type="dxa"/>
          </w:tcPr>
          <w:p w14:paraId="51C11501" w14:textId="77777777" w:rsidR="00077923" w:rsidRPr="0012516C" w:rsidRDefault="00264260" w:rsidP="00F36DCA">
            <w:pPr>
              <w:jc w:val="center"/>
              <w:rPr>
                <w:rFonts w:asciiTheme="minorBidi" w:hAnsiTheme="minorBidi" w:cstheme="minorBidi"/>
                <w:sz w:val="28"/>
                <w:highlight w:val="green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10</w:t>
            </w:r>
            <w:r w:rsidR="005217C1"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  <w:shd w:val="clear" w:color="auto" w:fill="auto"/>
          </w:tcPr>
          <w:p w14:paraId="774F9E94" w14:textId="77777777" w:rsidR="00077923" w:rsidRPr="0012516C" w:rsidRDefault="00264260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10</w:t>
            </w:r>
          </w:p>
        </w:tc>
        <w:tc>
          <w:tcPr>
            <w:tcW w:w="2126" w:type="dxa"/>
            <w:shd w:val="clear" w:color="auto" w:fill="auto"/>
          </w:tcPr>
          <w:p w14:paraId="44837E17" w14:textId="77777777" w:rsidR="00077923" w:rsidRPr="0012516C" w:rsidRDefault="00264260" w:rsidP="005D4362">
            <w:pPr>
              <w:jc w:val="both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10</w:t>
            </w:r>
          </w:p>
        </w:tc>
      </w:tr>
      <w:tr w:rsidR="00077923" w:rsidRPr="0012516C" w14:paraId="29791145" w14:textId="77777777" w:rsidTr="005D4362">
        <w:tc>
          <w:tcPr>
            <w:tcW w:w="2376" w:type="dxa"/>
          </w:tcPr>
          <w:p w14:paraId="3B1BEA64" w14:textId="77777777" w:rsidR="00077923" w:rsidRPr="0012516C" w:rsidRDefault="00077923" w:rsidP="00077923">
            <w:pPr>
              <w:rPr>
                <w:rFonts w:asciiTheme="minorBidi" w:hAnsiTheme="minorBidi" w:cstheme="minorBidi"/>
                <w:sz w:val="28"/>
                <w:highlight w:val="yellow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>งานบำรุงรักษาท่อบนแท่นพักท่อก๊าซในทะเล</w:t>
            </w:r>
          </w:p>
        </w:tc>
        <w:tc>
          <w:tcPr>
            <w:tcW w:w="2552" w:type="dxa"/>
            <w:shd w:val="clear" w:color="auto" w:fill="auto"/>
          </w:tcPr>
          <w:p w14:paraId="38FBCE21" w14:textId="77777777" w:rsidR="00077923" w:rsidRPr="0012516C" w:rsidRDefault="00264260" w:rsidP="00F36DCA">
            <w:pPr>
              <w:jc w:val="center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11</w:t>
            </w:r>
            <w:r w:rsidR="005217C1"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shd w:val="clear" w:color="auto" w:fill="auto"/>
          </w:tcPr>
          <w:p w14:paraId="2F1F8CA0" w14:textId="77777777" w:rsidR="00077923" w:rsidRPr="0012516C" w:rsidRDefault="00264260" w:rsidP="005D4362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11</w:t>
            </w:r>
          </w:p>
        </w:tc>
        <w:tc>
          <w:tcPr>
            <w:tcW w:w="2126" w:type="dxa"/>
            <w:shd w:val="clear" w:color="auto" w:fill="auto"/>
          </w:tcPr>
          <w:p w14:paraId="68629849" w14:textId="77777777" w:rsidR="00077923" w:rsidRPr="0012516C" w:rsidRDefault="00264260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11</w:t>
            </w:r>
          </w:p>
        </w:tc>
      </w:tr>
      <w:tr w:rsidR="00077923" w:rsidRPr="0012516C" w14:paraId="5E24B68F" w14:textId="77777777" w:rsidTr="00D46B5C">
        <w:tc>
          <w:tcPr>
            <w:tcW w:w="2376" w:type="dxa"/>
          </w:tcPr>
          <w:p w14:paraId="24985B5C" w14:textId="77777777" w:rsidR="00077923" w:rsidRPr="0012516C" w:rsidRDefault="00077923" w:rsidP="00077923">
            <w:pPr>
              <w:rPr>
                <w:rFonts w:asciiTheme="minorBidi" w:hAnsiTheme="minorBidi" w:cstheme="minorBidi"/>
                <w:sz w:val="28"/>
                <w:highlight w:val="yellow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>งานบำรุงรักษาโครงสร้างแท่นพักของท่อในทะเล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14:paraId="03F5A35B" w14:textId="77777777" w:rsidR="00077923" w:rsidRPr="0012516C" w:rsidRDefault="00264260" w:rsidP="005217C1">
            <w:pPr>
              <w:jc w:val="center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12</w:t>
            </w:r>
            <w:r w:rsidR="005217C1"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14:paraId="01887FC0" w14:textId="77777777" w:rsidR="00077923" w:rsidRPr="0012516C" w:rsidRDefault="00264260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12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6C99AA3C" w14:textId="77777777" w:rsidR="00077923" w:rsidRPr="0012516C" w:rsidRDefault="00264260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12</w:t>
            </w:r>
          </w:p>
        </w:tc>
      </w:tr>
      <w:tr w:rsidR="00691980" w:rsidRPr="0012516C" w14:paraId="636F2CFC" w14:textId="77777777" w:rsidTr="00156C0F">
        <w:tc>
          <w:tcPr>
            <w:tcW w:w="2376" w:type="dxa"/>
            <w:vMerge w:val="restart"/>
            <w:shd w:val="clear" w:color="auto" w:fill="auto"/>
          </w:tcPr>
          <w:p w14:paraId="417C6D95" w14:textId="77777777" w:rsidR="00691980" w:rsidRPr="0012516C" w:rsidRDefault="00264260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TEST Other</w:t>
            </w:r>
          </w:p>
        </w:tc>
        <w:tc>
          <w:tcPr>
            <w:tcW w:w="2552" w:type="dxa"/>
            <w:tcBorders>
              <w:bottom w:val="dotted" w:sz="4" w:space="0" w:color="auto"/>
            </w:tcBorders>
            <w:shd w:val="clear" w:color="auto" w:fill="auto"/>
          </w:tcPr>
          <w:p w14:paraId="5D84BA9A" w14:textId="77777777" w:rsidR="00691980" w:rsidRPr="0012516C" w:rsidRDefault="00264260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TEST Other</w:t>
            </w:r>
          </w:p>
        </w:tc>
        <w:tc>
          <w:tcPr>
            <w:tcW w:w="3260" w:type="dxa"/>
            <w:tcBorders>
              <w:bottom w:val="dotted" w:sz="4" w:space="0" w:color="auto"/>
            </w:tcBorders>
            <w:shd w:val="clear" w:color="auto" w:fill="auto"/>
          </w:tcPr>
          <w:p w14:paraId="47F79F1B" w14:textId="77777777" w:rsidR="00691980" w:rsidRPr="0012516C" w:rsidRDefault="00264260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TEST Other</w:t>
            </w:r>
          </w:p>
        </w:tc>
        <w:tc>
          <w:tcPr>
            <w:tcW w:w="2126" w:type="dxa"/>
            <w:tcBorders>
              <w:bottom w:val="dotted" w:sz="4" w:space="0" w:color="auto"/>
            </w:tcBorders>
            <w:shd w:val="clear" w:color="auto" w:fill="auto"/>
          </w:tcPr>
          <w:p w14:paraId="019F9DA3" w14:textId="77777777" w:rsidR="00691980" w:rsidRPr="0012516C" w:rsidRDefault="0026426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TEST Other</w:t>
            </w:r>
          </w:p>
        </w:tc>
      </w:tr>
      <w:tr w:rsidR="00691980" w:rsidRPr="0012516C" w14:paraId="3F63D8A5" w14:textId="77777777" w:rsidTr="00691980">
        <w:tc>
          <w:tcPr>
            <w:tcW w:w="2376" w:type="dxa"/>
            <w:vMerge/>
            <w:shd w:val="clear" w:color="auto" w:fill="auto"/>
          </w:tcPr>
          <w:p w14:paraId="3B1DB749" w14:textId="77777777" w:rsidR="00691980" w:rsidRPr="0012516C" w:rsidRDefault="00691980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7E0D347F" w14:textId="77777777" w:rsidR="00691980" w:rsidRPr="0012516C" w:rsidRDefault="00691980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5BA3E931" w14:textId="77777777" w:rsidR="00691980" w:rsidRPr="0012516C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3A35DCC9" w14:textId="77777777" w:rsidR="00691980" w:rsidRPr="0012516C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</w:tr>
      <w:tr w:rsidR="00691980" w:rsidRPr="0012516C" w14:paraId="15E09EDC" w14:textId="77777777" w:rsidTr="00156C0F">
        <w:tc>
          <w:tcPr>
            <w:tcW w:w="2376" w:type="dxa"/>
            <w:vMerge/>
            <w:shd w:val="clear" w:color="auto" w:fill="auto"/>
          </w:tcPr>
          <w:p w14:paraId="747B12AC" w14:textId="77777777" w:rsidR="00691980" w:rsidRPr="0012516C" w:rsidRDefault="00691980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552" w:type="dxa"/>
            <w:tcBorders>
              <w:top w:val="dotted" w:sz="4" w:space="0" w:color="auto"/>
            </w:tcBorders>
            <w:shd w:val="clear" w:color="auto" w:fill="auto"/>
          </w:tcPr>
          <w:p w14:paraId="30883D6E" w14:textId="77777777" w:rsidR="00691980" w:rsidRDefault="00691980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  <w:tc>
          <w:tcPr>
            <w:tcW w:w="3260" w:type="dxa"/>
            <w:tcBorders>
              <w:top w:val="dotted" w:sz="4" w:space="0" w:color="auto"/>
            </w:tcBorders>
            <w:shd w:val="clear" w:color="auto" w:fill="auto"/>
          </w:tcPr>
          <w:p w14:paraId="75A982FE" w14:textId="77777777" w:rsidR="00691980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  <w:tc>
          <w:tcPr>
            <w:tcW w:w="2126" w:type="dxa"/>
            <w:tcBorders>
              <w:top w:val="dotted" w:sz="4" w:space="0" w:color="auto"/>
            </w:tcBorders>
            <w:shd w:val="clear" w:color="auto" w:fill="auto"/>
          </w:tcPr>
          <w:p w14:paraId="031348E8" w14:textId="77777777" w:rsidR="00691980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</w:tr>
    </w:tbl>
    <w:p w14:paraId="653B28B3" w14:textId="77777777" w:rsidR="00077923" w:rsidRPr="0012516C" w:rsidRDefault="00077923" w:rsidP="00077923">
      <w:pPr>
        <w:jc w:val="left"/>
        <w:rPr>
          <w:rFonts w:ascii="Cordia New" w:hAnsi="Cordia New"/>
          <w:sz w:val="28"/>
        </w:rPr>
      </w:pPr>
    </w:p>
    <w:p w14:paraId="29955683" w14:textId="77777777"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14:paraId="6124A040" w14:textId="77777777"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14:paraId="5524AE16" w14:textId="77777777"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14:paraId="7B375EFA" w14:textId="77777777"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14:paraId="1643869F" w14:textId="77777777"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14:paraId="37904785" w14:textId="77777777"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14:paraId="35149747" w14:textId="77777777"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14:paraId="71FC5016" w14:textId="77777777"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14:paraId="77995F43" w14:textId="77777777" w:rsidR="0073232B" w:rsidRPr="0012516C" w:rsidRDefault="001F4C4D" w:rsidP="000D3C8D">
      <w:pPr>
        <w:pStyle w:val="Heading1"/>
        <w:numPr>
          <w:ilvl w:val="0"/>
          <w:numId w:val="4"/>
        </w:numPr>
        <w:spacing w:before="240" w:line="264" w:lineRule="auto"/>
        <w:ind w:left="426" w:hanging="426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</w:rPr>
      </w:pP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</w:rPr>
        <w:t xml:space="preserve">Operation and Maintenance 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  <w:cs/>
        </w:rPr>
        <w:t xml:space="preserve">(รวม 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</w:rPr>
        <w:t xml:space="preserve">Preventive 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  <w:cs/>
        </w:rPr>
        <w:t xml:space="preserve">และ 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</w:rPr>
        <w:t>Corrective Maintenance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  <w:cs/>
        </w:rPr>
        <w:t>)</w:t>
      </w:r>
    </w:p>
    <w:p w14:paraId="51E89688" w14:textId="77777777" w:rsidR="007D431A" w:rsidRPr="0012516C" w:rsidRDefault="0063074A" w:rsidP="007E1B55">
      <w:pPr>
        <w:pStyle w:val="ListParagraph"/>
        <w:spacing w:before="120" w:after="0" w:line="264" w:lineRule="auto"/>
        <w:ind w:left="851" w:firstLine="590"/>
        <w:contextualSpacing w:val="0"/>
        <w:outlineLvl w:val="0"/>
        <w:rPr>
          <w:rFonts w:asciiTheme="minorBidi" w:hAnsiTheme="minorBidi" w:cstheme="minorBidi"/>
          <w:sz w:val="28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สายงานระบบท่อส่งก๊าซธรรมชาติ 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 xml:space="preserve">ได้ดำเนินงานบำรุงรักษาระบบท่อส่งก๊าซฯ ตามแผน 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 xml:space="preserve">Pipeline Integrity Management System </w:t>
      </w:r>
      <w:r w:rsidR="00764035" w:rsidRPr="0012516C">
        <w:rPr>
          <w:rFonts w:asciiTheme="minorBidi" w:hAnsiTheme="minorBidi"/>
          <w:sz w:val="28"/>
          <w:highlight w:val="lightGray"/>
          <w:cs/>
        </w:rPr>
        <w:t>(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>PIMS</w:t>
      </w:r>
      <w:r w:rsidR="00764035" w:rsidRPr="0012516C">
        <w:rPr>
          <w:rFonts w:asciiTheme="minorBidi" w:hAnsiTheme="minorBidi"/>
          <w:sz w:val="28"/>
          <w:highlight w:val="lightGray"/>
          <w:cs/>
        </w:rPr>
        <w:t xml:space="preserve">) 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 xml:space="preserve">มาตั้งแต่ปี </w:t>
      </w:r>
      <w:r w:rsidR="006730D8" w:rsidRPr="0012516C">
        <w:rPr>
          <w:rFonts w:asciiTheme="minorBidi" w:hAnsiTheme="minorBidi" w:cstheme="minorBidi"/>
          <w:sz w:val="28"/>
          <w:highlight w:val="lightGray"/>
        </w:rPr>
        <w:t>2548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 xml:space="preserve"> ตามมาตรฐานสากล 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>ASME B31</w:t>
      </w:r>
      <w:r w:rsidR="00764035" w:rsidRPr="0012516C">
        <w:rPr>
          <w:rFonts w:asciiTheme="minorBidi" w:hAnsiTheme="minorBidi"/>
          <w:sz w:val="28"/>
          <w:highlight w:val="lightGray"/>
          <w:cs/>
        </w:rPr>
        <w:t>.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 xml:space="preserve">8S </w:t>
      </w:r>
      <w:r w:rsidR="00764035" w:rsidRPr="0012516C">
        <w:rPr>
          <w:rFonts w:asciiTheme="minorBidi" w:hAnsiTheme="minorBidi"/>
          <w:sz w:val="28"/>
          <w:highlight w:val="lightGray"/>
          <w:cs/>
        </w:rPr>
        <w:t xml:space="preserve">– 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 xml:space="preserve">2014 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 xml:space="preserve">โดยมีวัตถุประสงค์เพื่อดูแลความมั่นคงของทุกเส้นท่อ โดยพิจารณาจากโอกาสและผลกระทบของการเกิด 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 xml:space="preserve">Pipeline Breakdown 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>และนำมากำหนดเป็นมาตรการควบคุม แผนการบำรุงรักษาซ่อมแซม  และติดตามความก้าวหน้าอย่างสม่ำเสมอ เพื่อให้มั่นใจว่าระบบท่อส่งก๊าซฯ ได้รับการดูแลและบำรุงรักษาให้มีความ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มั่นคง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>สมบูรณ์อยู่เสมอ  เป็นการลดความเสี่ยงของอุบัติเหตุที่จะเกิดกับท่อส่งก๊าซฯ อันส่งผลกระทบที่รุนแรงแก่ชุมชนและสิ่งแวดล้อม</w:t>
      </w:r>
    </w:p>
    <w:p w14:paraId="62E3CFB9" w14:textId="77777777" w:rsidR="0063074A" w:rsidRPr="0012516C" w:rsidRDefault="0063074A" w:rsidP="00A946B4">
      <w:pPr>
        <w:pStyle w:val="ListParagraph"/>
        <w:spacing w:before="120" w:after="0" w:line="264" w:lineRule="auto"/>
        <w:ind w:left="851" w:firstLine="590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หัวข้องาน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ตรวจสอบและ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บำรุงรักษา โดยหลักแล้วสามารถจำแนกได้ดังนี้ </w:t>
      </w:r>
    </w:p>
    <w:p w14:paraId="58A4D0C2" w14:textId="77777777" w:rsidR="00081FFE" w:rsidRPr="0012516C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งานป้องกันท่อก๊าซได้รับความเสียหายจากแรงภายนอก เนื่องจากบุคคลที่สาม 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>(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3</w:t>
      </w:r>
      <w:r w:rsidR="006B6B86" w:rsidRPr="0012516C">
        <w:rPr>
          <w:rFonts w:asciiTheme="minorBidi" w:hAnsiTheme="minorBidi" w:cstheme="minorBidi"/>
          <w:sz w:val="28"/>
          <w:highlight w:val="lightGray"/>
          <w:vertAlign w:val="superscript"/>
        </w:rPr>
        <w:t>rd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 xml:space="preserve"> party interference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)</w:t>
      </w:r>
      <w:r w:rsidR="001A7EE0" w:rsidRPr="0012516C">
        <w:rPr>
          <w:rFonts w:asciiTheme="minorBidi" w:hAnsiTheme="minorBidi"/>
          <w:sz w:val="28"/>
          <w:highlight w:val="lightGray"/>
          <w:cs/>
        </w:rPr>
        <w:t xml:space="preserve"> 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และจากการเปลี่ยนแปลงสภาพแวดล้อมรอบท่อ</w:t>
      </w:r>
      <w:r w:rsidR="006B6B86" w:rsidRPr="0012516C">
        <w:rPr>
          <w:rFonts w:asciiTheme="minorBidi" w:hAnsiTheme="minorBidi"/>
          <w:sz w:val="28"/>
          <w:highlight w:val="lightGray"/>
          <w:cs/>
        </w:rPr>
        <w:t xml:space="preserve"> </w:t>
      </w:r>
      <w:r w:rsidR="00081FFE" w:rsidRPr="0012516C">
        <w:rPr>
          <w:rFonts w:asciiTheme="minorBidi" w:hAnsiTheme="minorBidi" w:cstheme="minorBidi"/>
          <w:sz w:val="28"/>
          <w:highlight w:val="lightGray"/>
          <w:cs/>
        </w:rPr>
        <w:t>ประกอบด้วยหัวข้องานย่อย ได้แก่</w:t>
      </w:r>
    </w:p>
    <w:p w14:paraId="45E9998A" w14:textId="77777777" w:rsidR="0063074A" w:rsidRPr="0012516C" w:rsidRDefault="00081FFE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</w:t>
      </w:r>
      <w:r w:rsidR="0063074A" w:rsidRPr="0012516C">
        <w:rPr>
          <w:rFonts w:asciiTheme="minorBidi" w:hAnsiTheme="minorBidi" w:cstheme="minorBidi"/>
          <w:sz w:val="28"/>
          <w:highlight w:val="lightGray"/>
          <w:cs/>
        </w:rPr>
        <w:t xml:space="preserve">ลาดตระเวนตามแนวท่อก๊าซ 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(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Patrolling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)</w:t>
      </w:r>
      <w:r w:rsidR="001A7EE0" w:rsidRPr="0012516C">
        <w:rPr>
          <w:rFonts w:asciiTheme="minorBidi" w:hAnsiTheme="minorBidi"/>
          <w:sz w:val="28"/>
          <w:highlight w:val="lightGray"/>
          <w:cs/>
        </w:rPr>
        <w:t xml:space="preserve"> 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หรืองานสำรวจก๊าซรั่ว</w:t>
      </w:r>
    </w:p>
    <w:p w14:paraId="2DB40EA9" w14:textId="77777777" w:rsidR="001A7EE0" w:rsidRPr="0012516C" w:rsidRDefault="001A7EE0" w:rsidP="001A7EE0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งานสำรวจ และตรวจวัดค่า </w:t>
      </w:r>
      <w:r w:rsidRPr="0012516C">
        <w:rPr>
          <w:rFonts w:asciiTheme="minorBidi" w:hAnsiTheme="minorBidi" w:cstheme="minorBidi"/>
          <w:sz w:val="28"/>
          <w:highlight w:val="lightGray"/>
        </w:rPr>
        <w:t>CP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 ท่อใต้ทะเล ด้วยหุ่นยนต์</w:t>
      </w:r>
      <w:r w:rsidRPr="0012516C">
        <w:rPr>
          <w:rFonts w:asciiTheme="minorBidi" w:hAnsiTheme="minorBidi" w:cstheme="minorBidi"/>
          <w:sz w:val="28"/>
          <w:highlight w:val="lightGray"/>
        </w:rPr>
        <w:t xml:space="preserve"> ROV</w:t>
      </w:r>
    </w:p>
    <w:p w14:paraId="6FA346D4" w14:textId="77777777" w:rsidR="00081FFE" w:rsidRPr="0012516C" w:rsidRDefault="009C4D20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งานขุดเปิดดิน สำหรับซ่อม </w:t>
      </w:r>
      <w:r w:rsidRPr="0012516C">
        <w:rPr>
          <w:rFonts w:asciiTheme="minorBidi" w:hAnsiTheme="minorBidi" w:cstheme="minorBidi"/>
          <w:sz w:val="28"/>
          <w:highlight w:val="lightGray"/>
        </w:rPr>
        <w:t xml:space="preserve">coating 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รวมถึงการ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ตรวจสอบความแข็งแรงและ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ซ่อมเสริมความแข็งแรงของท่อก๊าซ</w:t>
      </w:r>
      <w:r w:rsidRPr="0012516C">
        <w:rPr>
          <w:rFonts w:asciiTheme="minorBidi" w:hAnsiTheme="minorBidi"/>
          <w:sz w:val="28"/>
          <w:highlight w:val="lightGray"/>
          <w:cs/>
        </w:rPr>
        <w:t xml:space="preserve"> (</w:t>
      </w:r>
      <w:r w:rsidRPr="0012516C">
        <w:rPr>
          <w:rFonts w:asciiTheme="minorBidi" w:hAnsiTheme="minorBidi" w:cstheme="minorBidi"/>
          <w:sz w:val="28"/>
          <w:highlight w:val="lightGray"/>
        </w:rPr>
        <w:t>Direct examination</w:t>
      </w:r>
      <w:r w:rsidR="00BB04DF" w:rsidRPr="0012516C">
        <w:rPr>
          <w:rFonts w:asciiTheme="minorBidi" w:hAnsiTheme="minorBidi" w:cstheme="minorBidi"/>
          <w:sz w:val="28"/>
          <w:highlight w:val="lightGray"/>
        </w:rPr>
        <w:t>, Pipeline repair</w:t>
      </w:r>
      <w:r w:rsidRPr="0012516C">
        <w:rPr>
          <w:rFonts w:asciiTheme="minorBidi" w:hAnsiTheme="minorBidi"/>
          <w:sz w:val="28"/>
          <w:highlight w:val="lightGray"/>
          <w:cs/>
        </w:rPr>
        <w:t>)</w:t>
      </w:r>
    </w:p>
    <w:p w14:paraId="65E12042" w14:textId="77777777" w:rsidR="009C4D20" w:rsidRPr="0012516C" w:rsidRDefault="009C4D20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งานซ่อมจุดกัดเซาะตามแนวท่อก๊าซ </w:t>
      </w:r>
      <w:r w:rsidRPr="0012516C">
        <w:rPr>
          <w:rFonts w:asciiTheme="minorBidi" w:hAnsiTheme="minorBidi"/>
          <w:sz w:val="28"/>
          <w:highlight w:val="lightGray"/>
          <w:cs/>
        </w:rPr>
        <w:t>(</w:t>
      </w:r>
      <w:r w:rsidRPr="0012516C">
        <w:rPr>
          <w:rFonts w:asciiTheme="minorBidi" w:hAnsiTheme="minorBidi" w:cstheme="minorBidi"/>
          <w:sz w:val="28"/>
          <w:highlight w:val="lightGray"/>
        </w:rPr>
        <w:t>Soil erosion</w:t>
      </w:r>
      <w:r w:rsidRPr="0012516C">
        <w:rPr>
          <w:rFonts w:asciiTheme="minorBidi" w:hAnsiTheme="minorBidi"/>
          <w:sz w:val="28"/>
          <w:highlight w:val="lightGray"/>
          <w:cs/>
        </w:rPr>
        <w:t>)</w:t>
      </w:r>
    </w:p>
    <w:p w14:paraId="089F7DE3" w14:textId="77777777" w:rsidR="00CF208B" w:rsidRPr="0012516C" w:rsidRDefault="00CF208B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</w:t>
      </w:r>
      <w:r w:rsidR="008611E4" w:rsidRPr="0012516C">
        <w:rPr>
          <w:rFonts w:asciiTheme="minorBidi" w:hAnsiTheme="minorBidi" w:cstheme="minorBidi"/>
          <w:sz w:val="28"/>
          <w:highlight w:val="lightGray"/>
          <w:cs/>
        </w:rPr>
        <w:t>แก้ไขดินรองรับใต้ท่อที่หายไป ของท่อ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ในทะเล</w:t>
      </w:r>
      <w:r w:rsidR="008611E4" w:rsidRPr="0012516C">
        <w:rPr>
          <w:rFonts w:asciiTheme="minorBidi" w:hAnsiTheme="minorBidi"/>
          <w:sz w:val="28"/>
          <w:highlight w:val="lightGray"/>
          <w:cs/>
        </w:rPr>
        <w:t xml:space="preserve"> (</w:t>
      </w:r>
      <w:r w:rsidR="008611E4" w:rsidRPr="0012516C">
        <w:rPr>
          <w:rFonts w:asciiTheme="minorBidi" w:hAnsiTheme="minorBidi" w:cstheme="minorBidi"/>
          <w:sz w:val="28"/>
          <w:highlight w:val="lightGray"/>
        </w:rPr>
        <w:t>Free span rectification</w:t>
      </w:r>
      <w:r w:rsidR="008611E4" w:rsidRPr="0012516C">
        <w:rPr>
          <w:rFonts w:asciiTheme="minorBidi" w:hAnsiTheme="minorBidi"/>
          <w:sz w:val="28"/>
          <w:highlight w:val="lightGray"/>
          <w:cs/>
        </w:rPr>
        <w:t>)</w:t>
      </w:r>
    </w:p>
    <w:p w14:paraId="69AD353E" w14:textId="77777777" w:rsidR="00447882" w:rsidRPr="0012516C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งานป้องกันท่อก๊าซได้รับความเสียหายจากการกัดกร่อนภายนอก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 xml:space="preserve"> (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Extern</w:t>
      </w:r>
      <w:r w:rsidR="00B224A0" w:rsidRPr="0012516C">
        <w:rPr>
          <w:rFonts w:asciiTheme="minorBidi" w:hAnsiTheme="minorBidi" w:cstheme="minorBidi"/>
          <w:sz w:val="28"/>
          <w:highlight w:val="lightGray"/>
        </w:rPr>
        <w:t>a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l corrosion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)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 xml:space="preserve"> </w:t>
      </w:r>
    </w:p>
    <w:p w14:paraId="34E08C2D" w14:textId="77777777" w:rsidR="0063074A" w:rsidRPr="0012516C" w:rsidRDefault="00447882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</w:t>
      </w:r>
      <w:r w:rsidR="00DC4F5F" w:rsidRPr="0012516C">
        <w:rPr>
          <w:rFonts w:asciiTheme="minorBidi" w:hAnsiTheme="minorBidi" w:cstheme="minorBidi"/>
          <w:sz w:val="28"/>
          <w:highlight w:val="lightGray"/>
          <w:cs/>
        </w:rPr>
        <w:t>ตรวจสอบและ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บำรุงรักษา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>ระบบ</w:t>
      </w:r>
      <w:r w:rsidR="008967CB" w:rsidRPr="0012516C">
        <w:rPr>
          <w:rFonts w:asciiTheme="minorBidi" w:hAnsiTheme="minorBidi" w:cstheme="minorBidi"/>
          <w:sz w:val="28"/>
          <w:highlight w:val="lightGray"/>
          <w:cs/>
        </w:rPr>
        <w:t>ป้องกันการผุกร่อนภายนอก</w:t>
      </w:r>
      <w:r w:rsidR="00DC4F5F" w:rsidRPr="0012516C">
        <w:rPr>
          <w:rFonts w:asciiTheme="minorBidi" w:hAnsiTheme="minorBidi" w:cstheme="minorBidi"/>
          <w:sz w:val="28"/>
          <w:highlight w:val="lightGray"/>
          <w:cs/>
        </w:rPr>
        <w:t>ของท่อใต้ดิน</w:t>
      </w:r>
      <w:r w:rsidR="008967CB" w:rsidRPr="0012516C">
        <w:rPr>
          <w:rFonts w:asciiTheme="minorBidi" w:hAnsiTheme="minorBidi" w:cstheme="minorBidi"/>
          <w:sz w:val="28"/>
          <w:highlight w:val="lightGray"/>
          <w:cs/>
        </w:rPr>
        <w:t xml:space="preserve"> (</w:t>
      </w:r>
      <w:r w:rsidR="00DC4F5F" w:rsidRPr="0012516C">
        <w:rPr>
          <w:rFonts w:asciiTheme="minorBidi" w:hAnsiTheme="minorBidi" w:cstheme="minorBidi"/>
          <w:sz w:val="28"/>
          <w:highlight w:val="lightGray"/>
        </w:rPr>
        <w:t>Cathodic Protection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)</w:t>
      </w:r>
    </w:p>
    <w:p w14:paraId="256E6F78" w14:textId="77777777" w:rsidR="0063074A" w:rsidRPr="0012516C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</w:t>
      </w:r>
      <w:r w:rsidR="00DC4F5F" w:rsidRPr="0012516C">
        <w:rPr>
          <w:rFonts w:asciiTheme="minorBidi" w:hAnsiTheme="minorBidi" w:cstheme="minorBidi"/>
          <w:sz w:val="28"/>
          <w:highlight w:val="lightGray"/>
          <w:cs/>
        </w:rPr>
        <w:t>ตรวจสอบภายในท่อและงาน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ป้องกันท่อก๊าซได้รับความเสียหายจากการกัดกร่อนภายใน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 xml:space="preserve"> 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(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Internal corrosion</w:t>
      </w:r>
      <w:r w:rsidR="006B6B86" w:rsidRPr="0012516C">
        <w:rPr>
          <w:rFonts w:asciiTheme="minorBidi" w:hAnsiTheme="minorBidi"/>
          <w:sz w:val="28"/>
          <w:highlight w:val="lightGray"/>
          <w:cs/>
        </w:rPr>
        <w:t xml:space="preserve">) </w:t>
      </w:r>
    </w:p>
    <w:p w14:paraId="18B70F42" w14:textId="77777777" w:rsidR="00A946B4" w:rsidRPr="0012516C" w:rsidRDefault="00A946B4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งานทำความสะอาดภายในท่อด้วย </w:t>
      </w:r>
      <w:r w:rsidRPr="0012516C">
        <w:rPr>
          <w:rFonts w:asciiTheme="minorBidi" w:hAnsiTheme="minorBidi" w:cstheme="minorBidi"/>
          <w:sz w:val="28"/>
          <w:highlight w:val="lightGray"/>
        </w:rPr>
        <w:t>Cleaning PIG</w:t>
      </w:r>
    </w:p>
    <w:p w14:paraId="41D12773" w14:textId="77777777" w:rsidR="00A946B4" w:rsidRPr="0012516C" w:rsidRDefault="00A946B4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งานตรวจสภาพความเสียหายท่อด้วย </w:t>
      </w:r>
      <w:r w:rsidRPr="0012516C">
        <w:rPr>
          <w:rFonts w:asciiTheme="minorBidi" w:hAnsiTheme="minorBidi" w:cstheme="minorBidi"/>
          <w:sz w:val="28"/>
          <w:highlight w:val="lightGray"/>
        </w:rPr>
        <w:t>In</w:t>
      </w:r>
      <w:r w:rsidRPr="0012516C">
        <w:rPr>
          <w:rFonts w:asciiTheme="minorBidi" w:hAnsiTheme="minorBidi"/>
          <w:sz w:val="28"/>
          <w:highlight w:val="lightGray"/>
          <w:cs/>
        </w:rPr>
        <w:t>-</w:t>
      </w:r>
      <w:r w:rsidRPr="0012516C">
        <w:rPr>
          <w:rFonts w:asciiTheme="minorBidi" w:hAnsiTheme="minorBidi" w:cstheme="minorBidi"/>
          <w:sz w:val="28"/>
          <w:highlight w:val="lightGray"/>
        </w:rPr>
        <w:t xml:space="preserve">Line Instrument PIG </w:t>
      </w:r>
      <w:r w:rsidRPr="0012516C">
        <w:rPr>
          <w:rFonts w:asciiTheme="minorBidi" w:hAnsiTheme="minorBidi"/>
          <w:sz w:val="28"/>
          <w:highlight w:val="lightGray"/>
          <w:cs/>
        </w:rPr>
        <w:t>(</w:t>
      </w:r>
      <w:r w:rsidRPr="0012516C">
        <w:rPr>
          <w:rFonts w:asciiTheme="minorBidi" w:hAnsiTheme="minorBidi" w:cstheme="minorBidi"/>
          <w:sz w:val="28"/>
          <w:highlight w:val="lightGray"/>
        </w:rPr>
        <w:t>ILI PIG</w:t>
      </w:r>
      <w:r w:rsidRPr="0012516C">
        <w:rPr>
          <w:rFonts w:asciiTheme="minorBidi" w:hAnsiTheme="minorBidi"/>
          <w:sz w:val="28"/>
          <w:highlight w:val="lightGray"/>
          <w:cs/>
        </w:rPr>
        <w:t>)</w:t>
      </w:r>
    </w:p>
    <w:p w14:paraId="0FE343C4" w14:textId="77777777" w:rsidR="00DC4F5F" w:rsidRPr="0012516C" w:rsidRDefault="00DC4F5F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งานป้องกันการกัดกร่อนภายในด้วย </w:t>
      </w:r>
      <w:r w:rsidRPr="0012516C">
        <w:rPr>
          <w:rFonts w:asciiTheme="minorBidi" w:hAnsiTheme="minorBidi" w:cstheme="minorBidi"/>
          <w:sz w:val="28"/>
          <w:highlight w:val="lightGray"/>
        </w:rPr>
        <w:t>Chemical Threatment</w:t>
      </w:r>
    </w:p>
    <w:p w14:paraId="1CAB79A4" w14:textId="77777777" w:rsidR="00DC4F5F" w:rsidRPr="0012516C" w:rsidRDefault="00DC4F5F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งานตรวจสอบ </w:t>
      </w:r>
      <w:r w:rsidRPr="0012516C">
        <w:rPr>
          <w:rFonts w:asciiTheme="minorBidi" w:hAnsiTheme="minorBidi" w:cstheme="minorBidi"/>
          <w:sz w:val="28"/>
          <w:highlight w:val="lightGray"/>
        </w:rPr>
        <w:t>Monitor moisture</w:t>
      </w:r>
    </w:p>
    <w:p w14:paraId="79664E55" w14:textId="77777777" w:rsidR="007526C2" w:rsidRPr="0012516C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งานบำรุงรักษาท่อภายในสถานีก๊าซ</w:t>
      </w:r>
    </w:p>
    <w:p w14:paraId="64D81733" w14:textId="77777777" w:rsidR="00320120" w:rsidRPr="0012516C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lastRenderedPageBreak/>
        <w:t>งานบำรุงรักษาท่อบนแท่นพักท่อก๊าซในทะเล</w:t>
      </w:r>
    </w:p>
    <w:p w14:paraId="50FEF756" w14:textId="77777777" w:rsidR="00320120" w:rsidRPr="0012516C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งานบำรุงรักษาโครงสร้างแท่นพัก</w:t>
      </w:r>
      <w:r w:rsidR="00DC4F5F" w:rsidRPr="0012516C">
        <w:rPr>
          <w:rFonts w:asciiTheme="minorBidi" w:hAnsiTheme="minorBidi" w:cstheme="minorBidi"/>
          <w:sz w:val="28"/>
          <w:highlight w:val="lightGray"/>
          <w:cs/>
        </w:rPr>
        <w:t>ของท่อ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ในทะเล</w:t>
      </w:r>
    </w:p>
    <w:p w14:paraId="60638917" w14:textId="77777777" w:rsidR="00775211" w:rsidRPr="0012516C" w:rsidRDefault="00775211" w:rsidP="00775211">
      <w:pPr>
        <w:pStyle w:val="ListParagraph"/>
        <w:spacing w:after="0" w:line="264" w:lineRule="auto"/>
        <w:ind w:left="1702"/>
        <w:contextualSpacing w:val="0"/>
        <w:outlineLvl w:val="0"/>
        <w:rPr>
          <w:rFonts w:asciiTheme="minorBidi" w:hAnsiTheme="minorBidi" w:cstheme="minorBidi"/>
          <w:sz w:val="28"/>
        </w:rPr>
      </w:pPr>
    </w:p>
    <w:p w14:paraId="658F11F1" w14:textId="77777777" w:rsidR="005C0D83" w:rsidRPr="0012516C" w:rsidRDefault="005C0D83" w:rsidP="00690DAF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</w:t>
      </w:r>
      <w:r w:rsidR="0063074A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ป้องกันท่อก๊าซ ได้รับความเสียหายจากแรงภายนอก เนื่องจากบุคคลที่สาม ด้วยวิธีลาดตระเวน (</w:t>
      </w:r>
      <w:r w:rsidR="0063074A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Patrolling</w:t>
      </w:r>
      <w:r w:rsidR="0063074A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14:paraId="3CB03B8B" w14:textId="77777777" w:rsidR="00081FFE" w:rsidRPr="0012516C" w:rsidRDefault="00081FFE" w:rsidP="00E23958">
      <w:pPr>
        <w:pStyle w:val="ListParagraph"/>
        <w:numPr>
          <w:ilvl w:val="2"/>
          <w:numId w:val="1"/>
        </w:numPr>
        <w:spacing w:before="12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งานลาดตระเวนตามแนวท่อก๊าซ</w:t>
      </w:r>
    </w:p>
    <w:p w14:paraId="4FE91A0A" w14:textId="77777777" w:rsidR="00081FFE" w:rsidRPr="0012516C" w:rsidRDefault="00081FFE" w:rsidP="00081FFE">
      <w:pPr>
        <w:pStyle w:val="ListParagraph"/>
        <w:spacing w:line="264" w:lineRule="auto"/>
        <w:ind w:left="1418" w:firstLine="720"/>
        <w:contextualSpacing w:val="0"/>
        <w:outlineLvl w:val="0"/>
        <w:rPr>
          <w:rFonts w:ascii="Cordia New" w:eastAsia="Times New Roman" w:hAnsi="Cordia New"/>
          <w:sz w:val="28"/>
        </w:rPr>
      </w:pPr>
      <w:r w:rsidRPr="0012516C">
        <w:rPr>
          <w:rFonts w:ascii="Cordia New" w:eastAsia="Times New Roman" w:hAnsi="Cordia New"/>
          <w:sz w:val="28"/>
          <w:highlight w:val="lightGray"/>
          <w:cs/>
        </w:rPr>
        <w:t xml:space="preserve">สายงานระบบท่อส่งก๊าซธรรมชาติ บริษัท ปตท. จำกัด (มหาชน) ดำเนินการลาดตระเวนตรวจแนววางท่อส่งก๊าซฯ  เพื่อป้องกันอันตรายที่อาจเกิดขึ้นกับท่อส่งก๊าซฯ บนบก จากกิจกรรมของบุคคลที่สามในบริเวณใกล้แนวท่อ  </w:t>
      </w:r>
      <w:r w:rsidR="009B72C5" w:rsidRPr="0012516C">
        <w:rPr>
          <w:rFonts w:ascii="Cordia New" w:eastAsia="Times New Roman" w:hAnsi="Cordia New"/>
          <w:sz w:val="28"/>
          <w:highlight w:val="lightGray"/>
          <w:cs/>
        </w:rPr>
        <w:t>ป้องกันการบุกรุกก่อสร้างสิ่งปลูก</w:t>
      </w:r>
      <w:r w:rsidRPr="0012516C">
        <w:rPr>
          <w:rFonts w:ascii="Cordia New" w:eastAsia="Times New Roman" w:hAnsi="Cordia New"/>
          <w:sz w:val="28"/>
          <w:highlight w:val="lightGray"/>
          <w:cs/>
        </w:rPr>
        <w:t>สร้างถาวรบนแนววางท่อ ขณะลาดตระเวนจะดำเนินการตรวจสอบการรั่วไหลและการเปลี่ยนแปลงของสภาพพื้นที่ตามแนวท่อด้วย เช่น การชะล้างของดิน การทรุดตัวของดินและท่อส่งก๊าซฯ เพื่อทำการแก้ไขป้องกันต่อไป  สายงานระบบท่อส่งก๊าซฯ ได้ดำเนินการลาดตระเวนตรวจแนววางท่อส่งก๊าซฯ อย่างต่อเนื่อง ทั้งทางรถยนต์ การเดินเท้า และการตรวจทางอากาศโดยเฮลิคอปเตอร์ โดยมีความถี่ที่เหมาะสมตามสภาพพื้นที่ของแนวท่อส่งก๊าซฯ และความหนาแน่นของชุมชนตามแนวท่อส่งก๊าซฯ ซึ่งเป็นไปตามมาตรฐานสากล (</w:t>
      </w:r>
      <w:r w:rsidRPr="0012516C">
        <w:rPr>
          <w:rFonts w:ascii="Cordia New" w:eastAsia="Times New Roman" w:hAnsi="Cordia New"/>
          <w:sz w:val="28"/>
          <w:highlight w:val="lightGray"/>
        </w:rPr>
        <w:t>ASME B31</w:t>
      </w:r>
      <w:r w:rsidRPr="0012516C">
        <w:rPr>
          <w:rFonts w:ascii="Cordia New" w:eastAsia="Times New Roman" w:hAnsi="Cordia New"/>
          <w:sz w:val="28"/>
          <w:highlight w:val="lightGray"/>
          <w:cs/>
        </w:rPr>
        <w:t>.</w:t>
      </w:r>
      <w:r w:rsidRPr="0012516C">
        <w:rPr>
          <w:rFonts w:ascii="Cordia New" w:eastAsia="Times New Roman" w:hAnsi="Cordia New"/>
          <w:sz w:val="28"/>
          <w:highlight w:val="lightGray"/>
        </w:rPr>
        <w:t>8S</w:t>
      </w:r>
      <w:r w:rsidRPr="0012516C">
        <w:rPr>
          <w:rFonts w:ascii="Cordia New" w:eastAsia="Times New Roman" w:hAnsi="Cordia New"/>
          <w:sz w:val="28"/>
          <w:highlight w:val="lightGray"/>
          <w:cs/>
        </w:rPr>
        <w:t>)</w:t>
      </w:r>
    </w:p>
    <w:p w14:paraId="3C98C39B" w14:textId="77777777" w:rsidR="001F4C4D" w:rsidRPr="0012516C" w:rsidRDefault="001F4C4D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แผนงาน </w:t>
      </w:r>
    </w:p>
    <w:p w14:paraId="4B94E035" w14:textId="77777777" w:rsidR="004E18DC" w:rsidRPr="0012516C" w:rsidRDefault="00C923BD" w:rsidP="00081FFE">
      <w:pPr>
        <w:pStyle w:val="ListParagraph"/>
        <w:spacing w:line="264" w:lineRule="auto"/>
        <w:ind w:left="1421" w:firstLine="717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lightGray"/>
          <w:cs/>
        </w:rPr>
        <w:t xml:space="preserve">งานบำรุงรักษาด้วยการ </w:t>
      </w:r>
      <w:r w:rsidRPr="0012516C">
        <w:rPr>
          <w:rFonts w:ascii="Cordia New" w:hAnsi="Cordia New"/>
          <w:sz w:val="28"/>
          <w:highlight w:val="lightGray"/>
        </w:rPr>
        <w:t xml:space="preserve">Patrolling </w:t>
      </w:r>
      <w:r w:rsidR="00C7717E" w:rsidRPr="0012516C">
        <w:rPr>
          <w:rFonts w:ascii="Cordia New" w:hAnsi="Cordia New"/>
          <w:sz w:val="28"/>
          <w:highlight w:val="lightGray"/>
          <w:cs/>
        </w:rPr>
        <w:t>ประกอบด้วย</w:t>
      </w:r>
      <w:r w:rsidR="00C7717E" w:rsidRPr="0012516C">
        <w:rPr>
          <w:rFonts w:ascii="Cordia New" w:hAnsi="Cordia New"/>
          <w:sz w:val="28"/>
          <w:cs/>
        </w:rPr>
        <w:t xml:space="preserve"> </w:t>
      </w:r>
    </w:p>
    <w:p w14:paraId="296A355C" w14:textId="77777777" w:rsidR="008A2665" w:rsidRPr="0012516C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งานลาดตระเวนตรวจสภาพพื้นที่ตามแนวท่อก๊าซโดยรถยนต์ (</w:t>
      </w:r>
      <w:r w:rsidRPr="0012516C">
        <w:rPr>
          <w:rFonts w:ascii="Cordia New" w:hAnsi="Cordia New"/>
          <w:sz w:val="28"/>
        </w:rPr>
        <w:t xml:space="preserve">Vehicle </w:t>
      </w:r>
    </w:p>
    <w:p w14:paraId="6A8DD7AC" w14:textId="77777777" w:rsidR="00C923BD" w:rsidRPr="0012516C" w:rsidRDefault="00764035" w:rsidP="0002006D">
      <w:pPr>
        <w:pStyle w:val="ListParagraph"/>
        <w:shd w:val="clear" w:color="auto" w:fill="D9D9D9" w:themeFill="background1" w:themeFillShade="D9"/>
        <w:spacing w:line="264" w:lineRule="auto"/>
        <w:ind w:left="241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</w:rPr>
        <w:t>patrolling</w:t>
      </w:r>
      <w:r w:rsidRPr="0012516C">
        <w:rPr>
          <w:rFonts w:ascii="Cordia New" w:hAnsi="Cordia New"/>
          <w:sz w:val="28"/>
          <w:cs/>
        </w:rPr>
        <w:t xml:space="preserve">) </w:t>
      </w:r>
      <w:r w:rsidR="00C7717E" w:rsidRPr="0012516C">
        <w:rPr>
          <w:rFonts w:ascii="Cordia New" w:hAnsi="Cordia New"/>
          <w:sz w:val="28"/>
          <w:cs/>
        </w:rPr>
        <w:t xml:space="preserve">จำนวน </w:t>
      </w:r>
      <w:r w:rsidR="00DC4F5F" w:rsidRPr="0012516C">
        <w:rPr>
          <w:rFonts w:ascii="Cordia New" w:hAnsi="Cordia New"/>
          <w:sz w:val="28"/>
        </w:rPr>
        <w:t xml:space="preserve">1 </w:t>
      </w:r>
      <w:r w:rsidR="00DC4F5F" w:rsidRPr="0012516C">
        <w:rPr>
          <w:rFonts w:ascii="Cordia New" w:hAnsi="Cordia New"/>
          <w:sz w:val="28"/>
          <w:cs/>
        </w:rPr>
        <w:t>ครั้ง/เดือน</w:t>
      </w:r>
      <w:r w:rsidR="004F4505" w:rsidRPr="0012516C">
        <w:rPr>
          <w:rFonts w:ascii="Cordia New" w:hAnsi="Cordia New"/>
          <w:sz w:val="28"/>
          <w:cs/>
        </w:rPr>
        <w:t xml:space="preserve"> (</w:t>
      </w:r>
      <w:r w:rsidR="004F4505" w:rsidRPr="0012516C">
        <w:rPr>
          <w:rFonts w:ascii="Cordia New" w:hAnsi="Cordia New"/>
          <w:sz w:val="28"/>
        </w:rPr>
        <w:t>Class location1,2</w:t>
      </w:r>
      <w:r w:rsidR="004F4505" w:rsidRPr="0012516C">
        <w:rPr>
          <w:rFonts w:ascii="Cordia New" w:hAnsi="Cordia New"/>
          <w:sz w:val="28"/>
          <w:cs/>
        </w:rPr>
        <w:t xml:space="preserve">) และ </w:t>
      </w:r>
      <w:r w:rsidR="00C923BD" w:rsidRPr="0012516C">
        <w:rPr>
          <w:rFonts w:ascii="Cordia New" w:hAnsi="Cordia New"/>
          <w:sz w:val="28"/>
        </w:rPr>
        <w:t>4</w:t>
      </w:r>
      <w:r w:rsidR="00C923BD" w:rsidRPr="0012516C">
        <w:rPr>
          <w:rFonts w:ascii="Cordia New" w:hAnsi="Cordia New"/>
          <w:sz w:val="28"/>
          <w:cs/>
        </w:rPr>
        <w:t xml:space="preserve"> ครั้ง/เดือน</w:t>
      </w:r>
      <w:r w:rsidR="004F4505" w:rsidRPr="0012516C">
        <w:rPr>
          <w:rFonts w:ascii="Cordia New" w:hAnsi="Cordia New"/>
          <w:sz w:val="28"/>
          <w:cs/>
        </w:rPr>
        <w:t xml:space="preserve"> (</w:t>
      </w:r>
      <w:r w:rsidR="004F4505" w:rsidRPr="0012516C">
        <w:rPr>
          <w:rFonts w:ascii="Cordia New" w:hAnsi="Cordia New"/>
          <w:sz w:val="28"/>
        </w:rPr>
        <w:t>Class location 3,4</w:t>
      </w:r>
      <w:r w:rsidR="004F4505" w:rsidRPr="0012516C">
        <w:rPr>
          <w:rFonts w:ascii="Cordia New" w:hAnsi="Cordia New"/>
          <w:sz w:val="28"/>
          <w:cs/>
        </w:rPr>
        <w:t>)</w:t>
      </w:r>
    </w:p>
    <w:p w14:paraId="5E97C5BD" w14:textId="77777777" w:rsidR="00B224A0" w:rsidRPr="0012516C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งานลาดตระเวนตรวจสภาพพื้นที่ตามแนวท่อก๊าซโดยเครื่องบิน (</w:t>
      </w:r>
      <w:r w:rsidRPr="0012516C">
        <w:rPr>
          <w:rFonts w:ascii="Cordia New" w:hAnsi="Cordia New"/>
          <w:sz w:val="28"/>
        </w:rPr>
        <w:t>Aerial patrolling</w:t>
      </w:r>
      <w:r w:rsidRPr="0012516C">
        <w:rPr>
          <w:rFonts w:ascii="Cordia New" w:hAnsi="Cordia New"/>
          <w:sz w:val="28"/>
          <w:cs/>
        </w:rPr>
        <w:t xml:space="preserve">) </w:t>
      </w:r>
      <w:r w:rsidR="00B224A0" w:rsidRPr="0012516C">
        <w:rPr>
          <w:rFonts w:ascii="Cordia New" w:hAnsi="Cordia New"/>
          <w:sz w:val="28"/>
          <w:cs/>
        </w:rPr>
        <w:t xml:space="preserve">จำนวน </w:t>
      </w:r>
      <w:r w:rsidR="00B224A0" w:rsidRPr="0012516C">
        <w:rPr>
          <w:rFonts w:ascii="Cordia New" w:hAnsi="Cordia New"/>
          <w:sz w:val="28"/>
        </w:rPr>
        <w:t xml:space="preserve"> 2 </w:t>
      </w:r>
      <w:r w:rsidR="00B224A0" w:rsidRPr="0012516C">
        <w:rPr>
          <w:rFonts w:ascii="Cordia New" w:hAnsi="Cordia New"/>
          <w:sz w:val="28"/>
          <w:cs/>
        </w:rPr>
        <w:t>ครั้ง/ปี</w:t>
      </w:r>
    </w:p>
    <w:p w14:paraId="7F89BED8" w14:textId="77777777" w:rsidR="00466710" w:rsidRPr="0012516C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งานลาดตระเวนตรวจสภาพพื้นที่ตามแนวท่อก๊าซโดยการเดินเท้า (</w:t>
      </w:r>
      <w:r w:rsidRPr="0012516C">
        <w:rPr>
          <w:rFonts w:ascii="Cordia New" w:hAnsi="Cordia New"/>
          <w:sz w:val="28"/>
        </w:rPr>
        <w:t>Ground patrolling</w:t>
      </w:r>
      <w:r w:rsidRPr="0012516C">
        <w:rPr>
          <w:rFonts w:ascii="Cordia New" w:hAnsi="Cordia New"/>
          <w:sz w:val="28"/>
          <w:cs/>
        </w:rPr>
        <w:t xml:space="preserve">) </w:t>
      </w:r>
      <w:r w:rsidR="00C7717E" w:rsidRPr="0012516C">
        <w:rPr>
          <w:rFonts w:ascii="Cordia New" w:hAnsi="Cordia New"/>
          <w:sz w:val="28"/>
          <w:cs/>
        </w:rPr>
        <w:t xml:space="preserve">จำนวน </w:t>
      </w:r>
      <w:r w:rsidR="00C923BD" w:rsidRPr="0012516C">
        <w:rPr>
          <w:rFonts w:ascii="Cordia New" w:hAnsi="Cordia New"/>
          <w:sz w:val="28"/>
        </w:rPr>
        <w:t xml:space="preserve">1 </w:t>
      </w:r>
      <w:r w:rsidR="00C923BD" w:rsidRPr="0012516C">
        <w:rPr>
          <w:rFonts w:ascii="Cordia New" w:hAnsi="Cordia New"/>
          <w:sz w:val="28"/>
          <w:cs/>
        </w:rPr>
        <w:t>ครั้ง/ปี</w:t>
      </w:r>
    </w:p>
    <w:p w14:paraId="626B66D8" w14:textId="77777777" w:rsidR="001F4C4D" w:rsidRPr="0012516C" w:rsidRDefault="001F4C4D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ผลการดำเนินงาน </w:t>
      </w:r>
    </w:p>
    <w:p w14:paraId="4D554868" w14:textId="77777777" w:rsidR="005F5FB5" w:rsidRPr="0012516C" w:rsidRDefault="00C923BD" w:rsidP="000D3C8D">
      <w:pPr>
        <w:pStyle w:val="ListParagraph"/>
        <w:numPr>
          <w:ilvl w:val="0"/>
          <w:numId w:val="6"/>
        </w:numPr>
        <w:spacing w:line="264" w:lineRule="auto"/>
        <w:ind w:left="2410" w:hanging="283"/>
        <w:outlineLvl w:val="0"/>
        <w:rPr>
          <w:rFonts w:ascii="Cordia New" w:hAnsi="Cordia New"/>
          <w:i/>
          <w:iCs/>
          <w:sz w:val="28"/>
          <w:highlight w:val="lightGray"/>
          <w:u w:val="single"/>
        </w:rPr>
      </w:pPr>
      <w:r w:rsidRPr="0012516C">
        <w:rPr>
          <w:rFonts w:ascii="Cordia New" w:hAnsi="Cordia New"/>
          <w:i/>
          <w:iCs/>
          <w:sz w:val="28"/>
          <w:highlight w:val="lightGray"/>
          <w:u w:val="single"/>
          <w:cs/>
        </w:rPr>
        <w:t>งาน</w:t>
      </w:r>
      <w:r w:rsidR="00764035" w:rsidRPr="0012516C">
        <w:rPr>
          <w:rFonts w:ascii="Cordia New" w:hAnsi="Cordia New"/>
          <w:i/>
          <w:iCs/>
          <w:sz w:val="28"/>
          <w:highlight w:val="lightGray"/>
          <w:u w:val="single"/>
          <w:cs/>
        </w:rPr>
        <w:t xml:space="preserve">ลาดตระเวนตรวจสภาพพื้นที่ตามแนวท่อก๊าซ โดยรถยนต์ และการเดินเท้า </w:t>
      </w:r>
    </w:p>
    <w:p w14:paraId="5BC792C0" w14:textId="77777777" w:rsidR="006B6B86" w:rsidRPr="0012516C" w:rsidRDefault="00C923BD" w:rsidP="00167424">
      <w:pPr>
        <w:pStyle w:val="ListParagraph"/>
        <w:spacing w:after="0" w:line="264" w:lineRule="auto"/>
        <w:ind w:left="2410" w:firstLine="720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lightGray"/>
          <w:cs/>
        </w:rPr>
        <w:t>ทาง</w:t>
      </w:r>
      <w:r w:rsidR="00C7717E" w:rsidRPr="0012516C">
        <w:rPr>
          <w:rFonts w:ascii="Cordia New" w:hAnsi="Cordia New"/>
          <w:sz w:val="28"/>
          <w:highlight w:val="lightGray"/>
          <w:cs/>
        </w:rPr>
        <w:t xml:space="preserve">สายงานระบบท่อส่งก๊าซฯ </w:t>
      </w:r>
      <w:r w:rsidRPr="0012516C">
        <w:rPr>
          <w:rFonts w:ascii="Cordia New" w:hAnsi="Cordia New"/>
          <w:sz w:val="28"/>
          <w:highlight w:val="lightGray"/>
          <w:cs/>
        </w:rPr>
        <w:t>ได้</w:t>
      </w:r>
      <w:r w:rsidR="00C7717E" w:rsidRPr="0012516C">
        <w:rPr>
          <w:rFonts w:ascii="Cordia New" w:hAnsi="Cordia New"/>
          <w:sz w:val="28"/>
          <w:highlight w:val="lightGray"/>
          <w:cs/>
        </w:rPr>
        <w:t>ดำเนินงาน</w:t>
      </w:r>
      <w:r w:rsidR="006508FD" w:rsidRPr="0012516C">
        <w:rPr>
          <w:rFonts w:ascii="Cordia New" w:hAnsi="Cordia New"/>
          <w:sz w:val="28"/>
          <w:highlight w:val="lightGray"/>
          <w:cs/>
        </w:rPr>
        <w:t xml:space="preserve">บำรุงรักษาระบบท่อส่งก๊าซธรรมชาติ </w:t>
      </w:r>
      <w:r w:rsidR="00536E73" w:rsidRPr="0012516C">
        <w:rPr>
          <w:rFonts w:ascii="Cordia New" w:hAnsi="Cordia New"/>
          <w:sz w:val="28"/>
          <w:highlight w:val="lightGray"/>
          <w:cs/>
        </w:rPr>
        <w:t>(</w:t>
      </w:r>
      <w:r w:rsidRPr="0012516C">
        <w:rPr>
          <w:rFonts w:ascii="Cordia New" w:hAnsi="Cordia New"/>
          <w:sz w:val="28"/>
          <w:highlight w:val="lightGray"/>
        </w:rPr>
        <w:t>Transmission</w:t>
      </w:r>
      <w:r w:rsidR="00536E73" w:rsidRPr="0012516C">
        <w:rPr>
          <w:rFonts w:ascii="Cordia New" w:hAnsi="Cordia New"/>
          <w:sz w:val="28"/>
          <w:highlight w:val="lightGray"/>
        </w:rPr>
        <w:t xml:space="preserve"> pipeline</w:t>
      </w:r>
      <w:r w:rsidR="00536E73" w:rsidRPr="0012516C">
        <w:rPr>
          <w:rFonts w:ascii="Cordia New" w:hAnsi="Cordia New"/>
          <w:sz w:val="28"/>
          <w:highlight w:val="lightGray"/>
          <w:cs/>
        </w:rPr>
        <w:t>)</w:t>
      </w:r>
      <w:r w:rsidR="006508FD" w:rsidRPr="0012516C">
        <w:rPr>
          <w:rFonts w:ascii="Cordia New" w:hAnsi="Cordia New"/>
          <w:sz w:val="28"/>
          <w:highlight w:val="lightGray"/>
          <w:cs/>
        </w:rPr>
        <w:t xml:space="preserve"> ได้</w:t>
      </w:r>
      <w:r w:rsidRPr="0012516C">
        <w:rPr>
          <w:rFonts w:ascii="Cordia New" w:hAnsi="Cordia New"/>
          <w:sz w:val="28"/>
          <w:highlight w:val="lightGray"/>
          <w:cs/>
        </w:rPr>
        <w:t>ครบถ้วนตามแผน</w:t>
      </w:r>
      <w:r w:rsidR="00167424" w:rsidRPr="0012516C">
        <w:rPr>
          <w:rFonts w:ascii="Cordia New" w:hAnsi="Cordia New"/>
          <w:sz w:val="28"/>
          <w:highlight w:val="lightGray"/>
          <w:cs/>
        </w:rPr>
        <w:t xml:space="preserve"> </w:t>
      </w:r>
      <w:r w:rsidR="007D431A" w:rsidRPr="0012516C">
        <w:rPr>
          <w:rFonts w:ascii="Cordia New" w:hAnsi="Cordia New"/>
          <w:sz w:val="28"/>
          <w:highlight w:val="lightGray"/>
          <w:cs/>
        </w:rPr>
        <w:t>ผลการดำเนินงาน</w:t>
      </w:r>
      <w:r w:rsidR="00D0402C" w:rsidRPr="0012516C">
        <w:rPr>
          <w:rFonts w:ascii="Cordia New" w:hAnsi="Cordia New"/>
          <w:sz w:val="28"/>
          <w:highlight w:val="lightGray"/>
          <w:cs/>
        </w:rPr>
        <w:t xml:space="preserve">ตามที่แสดงในรูปที่ </w:t>
      </w:r>
      <w:r w:rsidR="00775211" w:rsidRPr="0012516C">
        <w:rPr>
          <w:rFonts w:ascii="Cordia New" w:hAnsi="Cordia New"/>
          <w:sz w:val="28"/>
          <w:highlight w:val="lightGray"/>
        </w:rPr>
        <w:t>1</w:t>
      </w:r>
      <w:r w:rsidR="00775211" w:rsidRPr="0012516C">
        <w:rPr>
          <w:rFonts w:ascii="Cordia New" w:hAnsi="Cordia New"/>
          <w:sz w:val="28"/>
          <w:highlight w:val="lightGray"/>
          <w:cs/>
        </w:rPr>
        <w:t>.</w:t>
      </w:r>
      <w:r w:rsidR="00775211" w:rsidRPr="0012516C">
        <w:rPr>
          <w:rFonts w:ascii="Cordia New" w:hAnsi="Cordia New"/>
          <w:sz w:val="28"/>
          <w:highlight w:val="lightGray"/>
        </w:rPr>
        <w:t>1</w:t>
      </w:r>
      <w:r w:rsidR="00D0402C" w:rsidRPr="0012516C">
        <w:rPr>
          <w:rFonts w:ascii="Cordia New" w:hAnsi="Cordia New"/>
          <w:sz w:val="28"/>
          <w:highlight w:val="lightGray"/>
          <w:cs/>
        </w:rPr>
        <w:t xml:space="preserve"> </w:t>
      </w:r>
      <w:r w:rsidR="007D431A" w:rsidRPr="0012516C">
        <w:rPr>
          <w:rFonts w:ascii="Cordia New" w:hAnsi="Cordia New"/>
          <w:sz w:val="28"/>
          <w:highlight w:val="lightGray"/>
          <w:cs/>
        </w:rPr>
        <w:t>พบ</w:t>
      </w:r>
      <w:r w:rsidR="00E40828" w:rsidRPr="0012516C">
        <w:rPr>
          <w:rFonts w:ascii="Cordia New" w:hAnsi="Cordia New"/>
          <w:sz w:val="28"/>
          <w:highlight w:val="lightGray"/>
          <w:cs/>
        </w:rPr>
        <w:t xml:space="preserve">สิ่งผิดปกติตามแนวท่อก๊าซ ประกอบด้วย </w:t>
      </w:r>
      <w:r w:rsidR="006B6B86" w:rsidRPr="0012516C">
        <w:rPr>
          <w:rFonts w:ascii="Cordia New" w:hAnsi="Cordia New"/>
          <w:sz w:val="28"/>
          <w:highlight w:val="lightGray"/>
          <w:cs/>
        </w:rPr>
        <w:t>งานก่อสร้างตามแนวท่อก๊าซ เช่น งานก่อสร้างถนน</w:t>
      </w:r>
      <w:r w:rsidR="006B6B86" w:rsidRPr="0012516C">
        <w:rPr>
          <w:rFonts w:ascii="Cordia New" w:hAnsi="Cordia New"/>
          <w:sz w:val="28"/>
          <w:highlight w:val="lightGray"/>
        </w:rPr>
        <w:t>,</w:t>
      </w:r>
      <w:r w:rsidR="006B6B86" w:rsidRPr="0012516C">
        <w:rPr>
          <w:rFonts w:ascii="Cordia New" w:hAnsi="Cordia New"/>
          <w:sz w:val="28"/>
          <w:highlight w:val="lightGray"/>
          <w:cs/>
        </w:rPr>
        <w:t>วางท่อระบายน้ำ เป็นต้น ทั้งนี้ทางเจ้าหน้าที่เขตปฏิบัติการประจำ</w:t>
      </w:r>
      <w:r w:rsidR="006B6B86" w:rsidRPr="0012516C">
        <w:rPr>
          <w:rFonts w:ascii="Cordia New" w:hAnsi="Cordia New"/>
          <w:sz w:val="28"/>
          <w:highlight w:val="lightGray"/>
          <w:cs/>
        </w:rPr>
        <w:lastRenderedPageBreak/>
        <w:t>แต่ละพื้นที่แนวท่อก๊าซ ได้เข้าไปชี้แจง ระบุตำแหน่งแนวท่อก๊าซ เพื่อป้องกันท่อก๊าซได้รับความเสียหายจากเครื่องจักร นอกจากนี้เจ้าหน้าที่เขตฯ ยังได้ตรวจพบจุดกัดเซาะตามแนวท่อ</w:t>
      </w:r>
      <w:r w:rsidR="00536E73" w:rsidRPr="0012516C">
        <w:rPr>
          <w:rFonts w:ascii="Cordia New" w:hAnsi="Cordia New"/>
          <w:sz w:val="28"/>
          <w:highlight w:val="lightGray"/>
          <w:cs/>
        </w:rPr>
        <w:t>ก๊าซ</w:t>
      </w:r>
      <w:r w:rsidR="006B6B86" w:rsidRPr="0012516C">
        <w:rPr>
          <w:rFonts w:ascii="Cordia New" w:hAnsi="Cordia New"/>
          <w:sz w:val="28"/>
          <w:highlight w:val="lightGray"/>
          <w:cs/>
        </w:rPr>
        <w:t xml:space="preserve"> ซึ่งมักจะเกิดขึ้นในช่วงฤดูฝน ทั้งนี้จุดกัดเซาะดังกล่าว ประกอบด้วย</w:t>
      </w:r>
      <w:r w:rsidR="00D0402C" w:rsidRPr="0012516C">
        <w:rPr>
          <w:rFonts w:ascii="Cordia New" w:hAnsi="Cordia New"/>
          <w:sz w:val="28"/>
          <w:highlight w:val="lightGray"/>
          <w:cs/>
        </w:rPr>
        <w:t>จุดที่ความเสี่ยงต่ำ เช่น พบเห็นทางน้ำไหล ตัดผ่านแนวท่อ ซึ่งต้องเฝ้าระวังต่อไป เป็นต้น และจุดที่ความเสี่ยงสูง ซึ่งจะต้องกำหนดแผนแก้ไขต่อไป</w:t>
      </w:r>
      <w:r w:rsidR="008A4484" w:rsidRPr="0012516C">
        <w:rPr>
          <w:rFonts w:ascii="Cordia New" w:hAnsi="Cordia New"/>
          <w:sz w:val="28"/>
          <w:highlight w:val="lightGray"/>
          <w:cs/>
        </w:rPr>
        <w:t xml:space="preserve"> สำหรับป้ายแนวท่อ และ </w:t>
      </w:r>
      <w:r w:rsidR="008A4484" w:rsidRPr="0012516C">
        <w:rPr>
          <w:rFonts w:ascii="Cordia New" w:hAnsi="Cordia New"/>
          <w:sz w:val="28"/>
          <w:highlight w:val="lightGray"/>
        </w:rPr>
        <w:t xml:space="preserve">Testpost </w:t>
      </w:r>
      <w:r w:rsidR="008A4484" w:rsidRPr="0012516C">
        <w:rPr>
          <w:rFonts w:ascii="Cordia New" w:hAnsi="Cordia New"/>
          <w:sz w:val="28"/>
          <w:highlight w:val="lightGray"/>
          <w:cs/>
        </w:rPr>
        <w:t>ชำรุด ได้ดำเนินการแก้ไขหรือเปลี่ยนใหม่จนครบถ้วน</w:t>
      </w:r>
    </w:p>
    <w:p w14:paraId="1255A8D8" w14:textId="77777777" w:rsidR="002C2973" w:rsidRPr="0012516C" w:rsidRDefault="002C2973" w:rsidP="00167424">
      <w:pPr>
        <w:pStyle w:val="ListParagraph"/>
        <w:spacing w:after="0" w:line="264" w:lineRule="auto"/>
        <w:ind w:left="2410" w:firstLine="720"/>
        <w:contextualSpacing w:val="0"/>
        <w:outlineLvl w:val="0"/>
        <w:rPr>
          <w:rFonts w:ascii="Cordia New" w:hAnsi="Cordia New"/>
          <w:sz w:val="28"/>
          <w:cs/>
        </w:rPr>
      </w:pPr>
    </w:p>
    <w:p w14:paraId="7B3B18D1" w14:textId="77777777" w:rsidR="00FC6B34" w:rsidRPr="00EB73F7" w:rsidRDefault="00264260" w:rsidP="00EB73F7">
      <w:pPr>
        <w:pStyle w:val="ListParagraph"/>
        <w:spacing w:line="264" w:lineRule="auto"/>
        <w:ind w:left="851" w:firstLine="270"/>
        <w:jc w:val="center"/>
        <w:outlineLvl w:val="0"/>
        <w:rPr>
          <w:rFonts w:ascii="Cordia New" w:hAnsi="Cordia New"/>
          <w:sz w:val="28"/>
          <w:highlight w:val="green"/>
        </w:rPr>
      </w:pPr>
      <w:r>
        <w:rPr>
          <w:rFonts w:ascii="Cordia New" w:hAnsi="Cordia New"/>
          <w:noProof/>
          <w:sz w:val="28"/>
        </w:rPr>
        <w:drawing>
          <wp:inline distT="0" distB="0" distL="0" distR="0" wp14:anchorId="4A62DF1C" wp14:editId="4E161980">
            <wp:extent cx="5731510" cy="2588260"/>
            <wp:effectExtent l="0" t="0" r="2540" b="254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40C87" w14:textId="77777777" w:rsidR="006B6B86" w:rsidRPr="0012516C" w:rsidRDefault="006B6B86" w:rsidP="008A7F26">
      <w:pPr>
        <w:pStyle w:val="ListParagraph"/>
        <w:spacing w:line="264" w:lineRule="auto"/>
        <w:ind w:left="1420" w:firstLine="281"/>
        <w:jc w:val="center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รูปที่ </w:t>
      </w:r>
      <w:r w:rsidR="00775211" w:rsidRPr="0012516C">
        <w:rPr>
          <w:rFonts w:ascii="Cordia New" w:hAnsi="Cordia New"/>
          <w:sz w:val="28"/>
          <w:highlight w:val="green"/>
        </w:rPr>
        <w:t>1</w:t>
      </w:r>
      <w:r w:rsidR="00775211" w:rsidRPr="0012516C">
        <w:rPr>
          <w:rFonts w:ascii="Cordia New" w:hAnsi="Cordia New"/>
          <w:sz w:val="28"/>
          <w:highlight w:val="green"/>
          <w:cs/>
        </w:rPr>
        <w:t>.</w:t>
      </w:r>
      <w:r w:rsidR="00775211" w:rsidRPr="0012516C">
        <w:rPr>
          <w:rFonts w:ascii="Cordia New" w:hAnsi="Cordia New"/>
          <w:sz w:val="28"/>
          <w:highlight w:val="green"/>
        </w:rPr>
        <w:t>1</w:t>
      </w:r>
      <w:r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6508FD" w:rsidRPr="0012516C">
        <w:rPr>
          <w:rFonts w:ascii="Cordia New" w:hAnsi="Cordia New"/>
          <w:sz w:val="28"/>
          <w:highlight w:val="green"/>
          <w:cs/>
        </w:rPr>
        <w:t>สิ่งผิดปกติตามแนวระบบส่งก๊าซธรรมชาติ</w:t>
      </w:r>
    </w:p>
    <w:p w14:paraId="58D16198" w14:textId="77777777" w:rsidR="00C923BD" w:rsidRPr="0012516C" w:rsidRDefault="00C923BD" w:rsidP="00C923BD">
      <w:pPr>
        <w:pStyle w:val="ListParagraph"/>
        <w:spacing w:line="264" w:lineRule="auto"/>
        <w:ind w:left="450"/>
        <w:outlineLvl w:val="0"/>
        <w:rPr>
          <w:rFonts w:ascii="Cordia New" w:hAnsi="Cordia New"/>
          <w:sz w:val="28"/>
          <w:cs/>
        </w:rPr>
      </w:pPr>
    </w:p>
    <w:p w14:paraId="7399FA27" w14:textId="77777777" w:rsidR="00C923BD" w:rsidRPr="0012516C" w:rsidRDefault="001440A3" w:rsidP="000D3C8D">
      <w:pPr>
        <w:pStyle w:val="ListParagraph"/>
        <w:numPr>
          <w:ilvl w:val="0"/>
          <w:numId w:val="6"/>
        </w:numPr>
        <w:spacing w:after="0" w:line="264" w:lineRule="auto"/>
        <w:ind w:left="2410" w:hanging="284"/>
        <w:contextualSpacing w:val="0"/>
        <w:outlineLvl w:val="0"/>
        <w:rPr>
          <w:rFonts w:ascii="Cordia New" w:hAnsi="Cordia New"/>
          <w:i/>
          <w:iCs/>
          <w:sz w:val="28"/>
          <w:highlight w:val="green"/>
          <w:u w:val="single"/>
        </w:rPr>
      </w:pPr>
      <w:r w:rsidRPr="0012516C">
        <w:rPr>
          <w:rFonts w:ascii="Cordia New" w:hAnsi="Cordia New"/>
          <w:i/>
          <w:iCs/>
          <w:sz w:val="28"/>
          <w:highlight w:val="green"/>
          <w:u w:val="single"/>
          <w:cs/>
        </w:rPr>
        <w:t>งานบิน</w:t>
      </w:r>
      <w:r w:rsidR="00081FFE" w:rsidRPr="0012516C">
        <w:rPr>
          <w:rFonts w:ascii="Cordia New" w:hAnsi="Cordia New"/>
          <w:i/>
          <w:iCs/>
          <w:sz w:val="28"/>
          <w:highlight w:val="green"/>
          <w:u w:val="single"/>
          <w:cs/>
        </w:rPr>
        <w:t>ลาดตระเวน</w:t>
      </w:r>
      <w:r w:rsidRPr="0012516C">
        <w:rPr>
          <w:rFonts w:ascii="Cordia New" w:hAnsi="Cordia New"/>
          <w:i/>
          <w:iCs/>
          <w:sz w:val="28"/>
          <w:highlight w:val="green"/>
          <w:u w:val="single"/>
          <w:cs/>
        </w:rPr>
        <w:t xml:space="preserve"> และตรวจจับการรั่วไหลของก๊าซ ตามแนวท่อก๊าซ (</w:t>
      </w:r>
      <w:r w:rsidR="00C923BD" w:rsidRPr="0012516C">
        <w:rPr>
          <w:rFonts w:ascii="Cordia New" w:hAnsi="Cordia New"/>
          <w:i/>
          <w:iCs/>
          <w:sz w:val="28"/>
          <w:highlight w:val="green"/>
          <w:u w:val="single"/>
        </w:rPr>
        <w:t>Aerial Patrolling</w:t>
      </w:r>
      <w:r w:rsidRPr="0012516C">
        <w:rPr>
          <w:rFonts w:ascii="Cordia New" w:hAnsi="Cordia New"/>
          <w:i/>
          <w:iCs/>
          <w:sz w:val="28"/>
          <w:highlight w:val="green"/>
          <w:u w:val="single"/>
          <w:cs/>
        </w:rPr>
        <w:t>)</w:t>
      </w:r>
    </w:p>
    <w:p w14:paraId="751EA69F" w14:textId="77777777" w:rsidR="004F4505" w:rsidRPr="0012516C" w:rsidRDefault="00264260" w:rsidP="004F4505">
      <w:pPr>
        <w:spacing w:line="264" w:lineRule="auto"/>
        <w:ind w:left="2410" w:firstLine="720"/>
        <w:outlineLvl w:val="0"/>
        <w:rPr>
          <w:rFonts w:ascii="Cordia New" w:hAnsi="Cordia New" w:cs="Cordia New"/>
          <w:sz w:val="28"/>
          <w:highlight w:val="green"/>
        </w:rPr>
      </w:pPr>
      <w:r>
        <w:rPr>
          <w:rFonts w:ascii="Cordia New" w:hAnsi="Cordia New" w:cs="Cordia New"/>
          <w:sz w:val="28"/>
          <w:highlight w:val="green"/>
          <w:cs/>
        </w:rPr>
        <w:t xml:space="preserve">ในไตรมาศที่ </w:t>
      </w:r>
      <w:r>
        <w:rPr>
          <w:rFonts w:ascii="Cordia New" w:hAnsi="Cordia New" w:cs="Cordia New"/>
          <w:sz w:val="28"/>
          <w:highlight w:val="green"/>
        </w:rPr>
        <w:t>1</w:t>
      </w:r>
      <w:r>
        <w:rPr>
          <w:rFonts w:ascii="Cordia New" w:hAnsi="Cordia New" w:cs="Cordia New"/>
          <w:sz w:val="28"/>
          <w:highlight w:val="green"/>
          <w:cs/>
        </w:rPr>
        <w:t xml:space="preserve"> นั้นยังไม่มีแผนการบินลาดตระเวนตามแนวท่อก๊าซธรรมชาติ ซึ่งมีแผน </w:t>
      </w:r>
      <w:r>
        <w:rPr>
          <w:rFonts w:ascii="Cordia New" w:hAnsi="Cordia New" w:cs="Cordia New"/>
          <w:sz w:val="28"/>
          <w:highlight w:val="green"/>
        </w:rPr>
        <w:t>2</w:t>
      </w:r>
      <w:r>
        <w:rPr>
          <w:rFonts w:ascii="Cordia New" w:hAnsi="Cordia New" w:cs="Cordia New"/>
          <w:sz w:val="28"/>
          <w:highlight w:val="green"/>
          <w:cs/>
        </w:rPr>
        <w:t xml:space="preserve"> ครั้งต่อปี </w:t>
      </w:r>
      <w:r>
        <w:rPr>
          <w:rFonts w:ascii="Cordia New" w:hAnsi="Cordia New" w:cs="Cordia New"/>
          <w:sz w:val="28"/>
          <w:highlight w:val="green"/>
        </w:rPr>
        <w:br/>
      </w:r>
      <w:r>
        <w:rPr>
          <w:rFonts w:ascii="Cordia New" w:hAnsi="Cordia New" w:cs="Cordia New"/>
          <w:sz w:val="28"/>
          <w:highlight w:val="green"/>
          <w:cs/>
        </w:rPr>
        <w:t xml:space="preserve">สำหรับปี พ.ศ. </w:t>
      </w:r>
      <w:r>
        <w:rPr>
          <w:rFonts w:ascii="Cordia New" w:hAnsi="Cordia New" w:cs="Cordia New"/>
          <w:sz w:val="28"/>
          <w:highlight w:val="green"/>
        </w:rPr>
        <w:t>2559</w:t>
      </w:r>
      <w:r>
        <w:rPr>
          <w:rFonts w:ascii="Cordia New" w:hAnsi="Cordia New" w:cs="Cordia New"/>
          <w:sz w:val="28"/>
          <w:highlight w:val="green"/>
          <w:cs/>
        </w:rPr>
        <w:t xml:space="preserve"> มีแผนสำรวจในช่วงเดือนมิ.ย. และช่วงเดือน พ.ย. ในพื้นที่เขต </w:t>
      </w:r>
      <w:r>
        <w:rPr>
          <w:rFonts w:ascii="Cordia New" w:hAnsi="Cordia New" w:cs="Cordia New"/>
          <w:sz w:val="28"/>
          <w:highlight w:val="green"/>
        </w:rPr>
        <w:t>1,2,3,5,6,8,9,10</w:t>
      </w:r>
      <w:r>
        <w:rPr>
          <w:rFonts w:ascii="Cordia New" w:hAnsi="Cordia New" w:cs="Cordia New"/>
          <w:sz w:val="28"/>
          <w:highlight w:val="green"/>
          <w:cs/>
        </w:rPr>
        <w:t xml:space="preserve"> และ </w:t>
      </w:r>
      <w:r>
        <w:rPr>
          <w:rFonts w:ascii="Cordia New" w:hAnsi="Cordia New" w:cs="Cordia New"/>
          <w:sz w:val="28"/>
          <w:highlight w:val="green"/>
        </w:rPr>
        <w:t>11</w:t>
      </w:r>
    </w:p>
    <w:p w14:paraId="33EB16BA" w14:textId="77777777" w:rsidR="00AC06BE" w:rsidRPr="0012516C" w:rsidRDefault="00264260" w:rsidP="00A5045D">
      <w:pPr>
        <w:spacing w:line="264" w:lineRule="auto"/>
        <w:ind w:left="2138" w:firstLine="97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green"/>
          <w:u w:val="single"/>
          <w:cs/>
        </w:rPr>
        <w:t xml:space="preserve">สำหรับเขตพื้นที่ </w:t>
      </w:r>
      <w:r>
        <w:rPr>
          <w:rFonts w:ascii="Cordia New" w:hAnsi="Cordia New" w:cs="Cordia New"/>
          <w:sz w:val="28"/>
          <w:highlight w:val="green"/>
          <w:u w:val="single"/>
        </w:rPr>
        <w:t>4</w:t>
      </w:r>
      <w:r>
        <w:rPr>
          <w:rFonts w:ascii="Cordia New" w:hAnsi="Cordia New" w:cs="Cordia New"/>
          <w:sz w:val="28"/>
          <w:highlight w:val="green"/>
          <w:u w:val="single"/>
          <w:cs/>
        </w:rPr>
        <w:t xml:space="preserve"> และ </w:t>
      </w:r>
      <w:r>
        <w:rPr>
          <w:rFonts w:ascii="Cordia New" w:hAnsi="Cordia New" w:cs="Cordia New"/>
          <w:sz w:val="28"/>
          <w:highlight w:val="green"/>
          <w:u w:val="single"/>
        </w:rPr>
        <w:t>7</w:t>
      </w:r>
      <w:r>
        <w:rPr>
          <w:rFonts w:ascii="Cordia New" w:hAnsi="Cordia New" w:cs="Cordia New"/>
          <w:sz w:val="28"/>
          <w:highlight w:val="green"/>
          <w:u w:val="single"/>
          <w:cs/>
        </w:rPr>
        <w:t xml:space="preserve"> และบาง </w:t>
      </w:r>
      <w:r>
        <w:rPr>
          <w:rFonts w:ascii="Cordia New" w:hAnsi="Cordia New" w:cs="Cordia New"/>
          <w:sz w:val="28"/>
          <w:highlight w:val="green"/>
          <w:u w:val="single"/>
        </w:rPr>
        <w:t xml:space="preserve">Zone </w:t>
      </w:r>
      <w:r>
        <w:rPr>
          <w:rFonts w:ascii="Cordia New" w:hAnsi="Cordia New" w:cs="Cordia New"/>
          <w:sz w:val="28"/>
          <w:highlight w:val="green"/>
          <w:u w:val="single"/>
          <w:cs/>
        </w:rPr>
        <w:t xml:space="preserve">ที่ไม่สามารถบินสำรวจได้ </w:t>
      </w:r>
      <w:r>
        <w:rPr>
          <w:rFonts w:ascii="Cordia New" w:hAnsi="Cordia New" w:cs="Cordia New"/>
          <w:sz w:val="28"/>
          <w:highlight w:val="green"/>
          <w:u w:val="single"/>
        </w:rPr>
        <w:br/>
      </w:r>
      <w:r>
        <w:rPr>
          <w:rFonts w:ascii="Cordia New" w:hAnsi="Cordia New" w:cs="Cordia New"/>
          <w:sz w:val="28"/>
          <w:highlight w:val="green"/>
          <w:u w:val="single"/>
          <w:cs/>
        </w:rPr>
        <w:t xml:space="preserve">จะใช้ผลการตรวจ </w:t>
      </w:r>
      <w:r>
        <w:rPr>
          <w:rFonts w:ascii="Cordia New" w:hAnsi="Cordia New" w:cs="Cordia New"/>
          <w:sz w:val="28"/>
          <w:highlight w:val="green"/>
          <w:u w:val="single"/>
        </w:rPr>
        <w:t xml:space="preserve">Ground Patrolling </w:t>
      </w:r>
      <w:r>
        <w:rPr>
          <w:rFonts w:ascii="Cordia New" w:hAnsi="Cordia New" w:cs="Cordia New"/>
          <w:sz w:val="28"/>
          <w:highlight w:val="green"/>
          <w:u w:val="single"/>
          <w:cs/>
        </w:rPr>
        <w:t>เพื่อสำรวจก๊าซรั่วไหลแทน</w:t>
      </w:r>
    </w:p>
    <w:p w14:paraId="5CD3A5E0" w14:textId="77777777" w:rsidR="005C0D83" w:rsidRPr="0012516C" w:rsidRDefault="005C0D83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การดำเนินงานในอนาคต </w:t>
      </w:r>
    </w:p>
    <w:p w14:paraId="3E8F6714" w14:textId="77777777" w:rsidR="00C607D3" w:rsidRPr="0012516C" w:rsidRDefault="00173B1C" w:rsidP="00081FFE">
      <w:pPr>
        <w:pStyle w:val="ListParagraph"/>
        <w:spacing w:after="0" w:line="264" w:lineRule="auto"/>
        <w:ind w:left="2138" w:firstLine="720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lightGray"/>
          <w:cs/>
        </w:rPr>
        <w:t>การดำเนินงานในอนาคต ทางเขตจะดำเนินการลาดตระเวนตามแผน</w:t>
      </w:r>
      <w:r w:rsidR="001440A3" w:rsidRPr="0012516C">
        <w:rPr>
          <w:rFonts w:ascii="Cordia New" w:hAnsi="Cordia New"/>
          <w:sz w:val="28"/>
          <w:highlight w:val="lightGray"/>
          <w:cs/>
        </w:rPr>
        <w:t xml:space="preserve"> </w:t>
      </w:r>
      <w:r w:rsidR="001440A3" w:rsidRPr="0012516C">
        <w:rPr>
          <w:rFonts w:ascii="Cordia New" w:hAnsi="Cordia New"/>
          <w:sz w:val="28"/>
          <w:highlight w:val="lightGray"/>
        </w:rPr>
        <w:t xml:space="preserve">Action plan </w:t>
      </w:r>
      <w:r w:rsidRPr="0012516C">
        <w:rPr>
          <w:rFonts w:ascii="Cordia New" w:hAnsi="Cordia New"/>
          <w:sz w:val="28"/>
          <w:highlight w:val="lightGray"/>
          <w:cs/>
        </w:rPr>
        <w:t>ที่เตรียมไว้</w:t>
      </w:r>
      <w:r w:rsidR="001440A3" w:rsidRPr="0012516C">
        <w:rPr>
          <w:rFonts w:ascii="Cordia New" w:hAnsi="Cordia New"/>
          <w:sz w:val="28"/>
          <w:highlight w:val="lightGray"/>
          <w:cs/>
        </w:rPr>
        <w:t xml:space="preserve"> โดยจะอ้างอิงความถี่ในการดำเนินงานตามที่ระบุในหัวข้อ 1.1.1</w:t>
      </w:r>
    </w:p>
    <w:p w14:paraId="1E7248E7" w14:textId="77777777" w:rsidR="005C0D83" w:rsidRPr="0012516C" w:rsidRDefault="005C0D83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14:paraId="21638935" w14:textId="77777777" w:rsidR="003576E0" w:rsidRPr="0012516C" w:rsidRDefault="00264260" w:rsidP="00010D9C">
      <w:pPr>
        <w:pStyle w:val="ListParagraph"/>
        <w:spacing w:line="264" w:lineRule="auto"/>
        <w:ind w:left="2138" w:firstLine="720"/>
        <w:contextualSpacing w:val="0"/>
        <w:outlineLvl w:val="0"/>
        <w:rPr>
          <w:rFonts w:ascii="Cordia New" w:hAnsi="Cordia New"/>
          <w:sz w:val="28"/>
          <w:cs/>
        </w:rPr>
      </w:pPr>
      <w:r>
        <w:rPr>
          <w:rFonts w:ascii="Cordia New" w:hAnsi="Cordia New"/>
          <w:sz w:val="28"/>
          <w:highlight w:val="yellow"/>
        </w:rPr>
        <w:t>TEST</w:t>
      </w:r>
    </w:p>
    <w:p w14:paraId="02936E14" w14:textId="77777777" w:rsidR="005C0D83" w:rsidRPr="0012516C" w:rsidRDefault="005C0D83" w:rsidP="00081FFE">
      <w:pPr>
        <w:pStyle w:val="ListParagraph"/>
        <w:numPr>
          <w:ilvl w:val="2"/>
          <w:numId w:val="1"/>
        </w:numPr>
        <w:spacing w:before="12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lastRenderedPageBreak/>
        <w:t>งานขุด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เปิดดินสำหรับ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ซ่อม</w:t>
      </w:r>
      <w:r w:rsidR="00DF16A7"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หรือ</w:t>
      </w:r>
      <w:r w:rsidR="009C4D2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ตรวจสภาพ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 xml:space="preserve">Coating 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ท่อก๊าซ</w:t>
      </w:r>
      <w:r w:rsidR="009C4D2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(</w:t>
      </w:r>
      <w:r w:rsidR="009C4D2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Direct examination</w:t>
      </w:r>
      <w:r w:rsidR="009C4D2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รวมถึงการ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เสริมความแข็งแรง ตัดเปลี่ยน หรือยกเลิก</w:t>
      </w:r>
      <w:r w:rsidR="001440A3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ารใช้งาน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ท่อก๊าซ</w:t>
      </w:r>
    </w:p>
    <w:p w14:paraId="6CF2B51A" w14:textId="77777777" w:rsidR="00DF16A7" w:rsidRPr="0012516C" w:rsidRDefault="00DF16A7" w:rsidP="00D276A6">
      <w:pPr>
        <w:spacing w:before="120" w:line="264" w:lineRule="auto"/>
        <w:ind w:left="1440" w:firstLine="698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งานขุดเปิดดินสำหรับซ่อม หรือตรวจสภาพ </w:t>
      </w:r>
      <w:r w:rsidRPr="0012516C">
        <w:rPr>
          <w:rFonts w:ascii="Cordia New" w:hAnsi="Cordia New" w:cs="Cordia New"/>
          <w:sz w:val="28"/>
          <w:highlight w:val="lightGray"/>
        </w:rPr>
        <w:t xml:space="preserve">Coating 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ท่อส่งก๊าซ ดำเนินการจากผลการตรวจสอบท่อ และ </w:t>
      </w:r>
      <w:r w:rsidRPr="0012516C">
        <w:rPr>
          <w:rFonts w:ascii="Cordia New" w:hAnsi="Cordia New" w:cs="Cordia New"/>
          <w:sz w:val="28"/>
          <w:highlight w:val="lightGray"/>
        </w:rPr>
        <w:t xml:space="preserve">Coating 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ทั้งแบบวิธีทางตรง หรือทางอ้อม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Direct and In</w:t>
      </w:r>
      <w:r w:rsidRPr="0012516C">
        <w:rPr>
          <w:rFonts w:ascii="Cordia New" w:hAnsi="Cordia New" w:cs="Cordia New"/>
          <w:sz w:val="28"/>
          <w:highlight w:val="lightGray"/>
          <w:cs/>
        </w:rPr>
        <w:t>-</w:t>
      </w:r>
      <w:r w:rsidRPr="0012516C">
        <w:rPr>
          <w:rFonts w:ascii="Cordia New" w:hAnsi="Cordia New" w:cs="Cordia New"/>
          <w:sz w:val="28"/>
          <w:highlight w:val="lightGray"/>
        </w:rPr>
        <w:t>Direct Inspection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 ที่ตรวจพบสิ่งผิดปกติที่มีนัยสำคัญ รวมถึงความเสี่ยงอื่นๆ ที่อาจส่งผลต่อความมั่นคงแข็งแรงของท่อ โดยมีวิธีดำเนินการตรวจสอบหรือ ซ่อม ตามมาตรฐานสากล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 (</w:t>
      </w:r>
      <w:r w:rsidRPr="0012516C">
        <w:rPr>
          <w:rFonts w:ascii="Cordia New" w:hAnsi="Cordia New" w:cs="Cordia New"/>
          <w:sz w:val="28"/>
          <w:highlight w:val="lightGray"/>
        </w:rPr>
        <w:t>ASME B31</w:t>
      </w:r>
      <w:r w:rsidRPr="0012516C">
        <w:rPr>
          <w:rFonts w:ascii="Cordia New" w:hAnsi="Cordia New" w:cs="Cordia New"/>
          <w:sz w:val="28"/>
          <w:highlight w:val="lightGray"/>
          <w:cs/>
        </w:rPr>
        <w:t>.</w:t>
      </w:r>
      <w:r w:rsidRPr="0012516C">
        <w:rPr>
          <w:rFonts w:ascii="Cordia New" w:hAnsi="Cordia New" w:cs="Cordia New"/>
          <w:sz w:val="28"/>
          <w:highlight w:val="lightGray"/>
        </w:rPr>
        <w:t>8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</w:p>
    <w:p w14:paraId="361A9D5C" w14:textId="77777777" w:rsidR="002C63E7" w:rsidRPr="0012516C" w:rsidRDefault="002C63E7" w:rsidP="00D276A6">
      <w:pPr>
        <w:spacing w:before="120" w:line="264" w:lineRule="auto"/>
        <w:ind w:left="1440" w:firstLine="698"/>
        <w:outlineLvl w:val="0"/>
        <w:rPr>
          <w:rFonts w:ascii="Cordia New" w:hAnsi="Cordia New" w:cs="Cordia New"/>
          <w:sz w:val="28"/>
        </w:rPr>
      </w:pPr>
    </w:p>
    <w:p w14:paraId="3613A704" w14:textId="77777777" w:rsidR="005C0D83" w:rsidRPr="0012516C" w:rsidRDefault="005C0D83" w:rsidP="000D3C8D">
      <w:pPr>
        <w:pStyle w:val="ListParagraph"/>
        <w:numPr>
          <w:ilvl w:val="0"/>
          <w:numId w:val="9"/>
        </w:numPr>
        <w:spacing w:line="264" w:lineRule="auto"/>
        <w:ind w:hanging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14:paraId="2AFB2111" w14:textId="77777777" w:rsidR="008759EB" w:rsidRDefault="008759EB" w:rsidP="008759EB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775211" w:rsidRPr="0012516C">
        <w:rPr>
          <w:rFonts w:ascii="Cordia New" w:hAnsi="Cordia New" w:cs="Cordia New"/>
          <w:sz w:val="28"/>
        </w:rPr>
        <w:t>1</w:t>
      </w:r>
      <w:r w:rsidR="00775211" w:rsidRPr="0012516C">
        <w:rPr>
          <w:rFonts w:ascii="Cordia New" w:hAnsi="Cordia New" w:cs="Cordia New"/>
          <w:sz w:val="28"/>
          <w:cs/>
        </w:rPr>
        <w:t>.</w:t>
      </w:r>
      <w:r w:rsidR="00775211" w:rsidRPr="0012516C">
        <w:rPr>
          <w:rFonts w:ascii="Cordia New" w:hAnsi="Cordia New" w:cs="Cordia New"/>
          <w:sz w:val="28"/>
        </w:rPr>
        <w:t>1</w:t>
      </w:r>
      <w:r w:rsidRPr="0012516C">
        <w:rPr>
          <w:rFonts w:ascii="Cordia New" w:hAnsi="Cordia New" w:cs="Cordia New"/>
          <w:sz w:val="28"/>
          <w:cs/>
        </w:rPr>
        <w:t xml:space="preserve">  </w:t>
      </w:r>
      <w:r w:rsidR="00D13F33" w:rsidRPr="0012516C">
        <w:rPr>
          <w:rFonts w:ascii="Cordia New" w:hAnsi="Cordia New" w:cs="Cordia New"/>
          <w:sz w:val="28"/>
          <w:cs/>
        </w:rPr>
        <w:t>รายการเส้นท่อ และตำแหน่งท่อก๊าซที่ขุดเปิด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4"/>
        <w:gridCol w:w="1504"/>
        <w:gridCol w:w="1504"/>
        <w:gridCol w:w="1504"/>
        <w:gridCol w:w="1505"/>
        <w:gridCol w:w="1505"/>
      </w:tblGrid>
      <w:tr w:rsidR="00264260" w14:paraId="7134CBA7" w14:textId="77777777" w:rsidTr="00264260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14:paraId="7F305021" w14:textId="77777777" w:rsidR="00264260" w:rsidRDefault="0026426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เขต</w:t>
            </w:r>
          </w:p>
        </w:tc>
        <w:tc>
          <w:tcPr>
            <w:tcW w:w="1504" w:type="dxa"/>
            <w:shd w:val="clear" w:color="auto" w:fill="auto"/>
          </w:tcPr>
          <w:p w14:paraId="7B7F02B6" w14:textId="77777777" w:rsidR="00264260" w:rsidRDefault="0026426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เส้นท่อ</w:t>
            </w:r>
            <w:r>
              <w:rPr>
                <w:rFonts w:ascii="Cordia New" w:hAnsi="Cordia New" w:cs="Cordia New"/>
                <w:sz w:val="28"/>
              </w:rPr>
              <w:t>,</w:t>
            </w:r>
            <w:r>
              <w:rPr>
                <w:rFonts w:ascii="Cordia New" w:hAnsi="Cordia New" w:cs="Cordia New"/>
                <w:sz w:val="28"/>
                <w:cs/>
              </w:rPr>
              <w:t>ตำแหน่ง</w:t>
            </w:r>
          </w:p>
        </w:tc>
        <w:tc>
          <w:tcPr>
            <w:tcW w:w="1504" w:type="dxa"/>
            <w:shd w:val="clear" w:color="auto" w:fill="auto"/>
          </w:tcPr>
          <w:p w14:paraId="529802B7" w14:textId="77777777" w:rsidR="00264260" w:rsidRDefault="0026426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ขุดซ่อมเนื่องจาก</w:t>
            </w:r>
          </w:p>
        </w:tc>
        <w:tc>
          <w:tcPr>
            <w:tcW w:w="1504" w:type="dxa"/>
            <w:shd w:val="clear" w:color="auto" w:fill="auto"/>
          </w:tcPr>
          <w:p w14:paraId="2CAD1766" w14:textId="77777777" w:rsidR="00264260" w:rsidRDefault="0026426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Length(m)</w:t>
            </w:r>
          </w:p>
        </w:tc>
        <w:tc>
          <w:tcPr>
            <w:tcW w:w="1505" w:type="dxa"/>
            <w:shd w:val="clear" w:color="auto" w:fill="auto"/>
          </w:tcPr>
          <w:p w14:paraId="076773A2" w14:textId="77777777" w:rsidR="00264260" w:rsidRDefault="0026426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% Actual</w:t>
            </w:r>
          </w:p>
        </w:tc>
        <w:tc>
          <w:tcPr>
            <w:tcW w:w="1505" w:type="dxa"/>
            <w:shd w:val="clear" w:color="auto" w:fill="auto"/>
          </w:tcPr>
          <w:p w14:paraId="26CBBD95" w14:textId="77777777" w:rsidR="00264260" w:rsidRDefault="0026426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Plan/Status</w:t>
            </w:r>
          </w:p>
        </w:tc>
      </w:tr>
      <w:tr w:rsidR="00264260" w14:paraId="27C39B45" w14:textId="77777777" w:rsidTr="00264260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14:paraId="1175AD4C" w14:textId="77777777" w:rsidR="00264260" w:rsidRDefault="0026426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4" w:type="dxa"/>
            <w:shd w:val="clear" w:color="auto" w:fill="auto"/>
          </w:tcPr>
          <w:p w14:paraId="6A85F82D" w14:textId="77777777" w:rsidR="00264260" w:rsidRDefault="0026426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RC4000, KP.217+318</w:t>
            </w:r>
          </w:p>
        </w:tc>
        <w:tc>
          <w:tcPr>
            <w:tcW w:w="1504" w:type="dxa"/>
            <w:shd w:val="clear" w:color="auto" w:fill="auto"/>
          </w:tcPr>
          <w:p w14:paraId="308EBFB3" w14:textId="77777777" w:rsidR="00264260" w:rsidRDefault="0026426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Bistering defect</w:t>
            </w:r>
          </w:p>
        </w:tc>
        <w:tc>
          <w:tcPr>
            <w:tcW w:w="1504" w:type="dxa"/>
            <w:shd w:val="clear" w:color="auto" w:fill="auto"/>
          </w:tcPr>
          <w:p w14:paraId="6F5CF856" w14:textId="77777777" w:rsidR="00264260" w:rsidRDefault="0026426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14:paraId="5CAFF1ED" w14:textId="77777777" w:rsidR="00264260" w:rsidRDefault="0026426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14:paraId="64E10682" w14:textId="77777777" w:rsidR="00264260" w:rsidRDefault="0026426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rfrfrf</w:t>
            </w:r>
          </w:p>
        </w:tc>
      </w:tr>
      <w:tr w:rsidR="00264260" w14:paraId="68B35AF6" w14:textId="77777777" w:rsidTr="00264260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14:paraId="16286B14" w14:textId="77777777" w:rsidR="00264260" w:rsidRDefault="0026426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4" w:type="dxa"/>
            <w:shd w:val="clear" w:color="auto" w:fill="auto"/>
          </w:tcPr>
          <w:p w14:paraId="27A09CE8" w14:textId="77777777" w:rsidR="00264260" w:rsidRDefault="0026426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RC4000, KP.217+318</w:t>
            </w:r>
          </w:p>
        </w:tc>
        <w:tc>
          <w:tcPr>
            <w:tcW w:w="1504" w:type="dxa"/>
            <w:shd w:val="clear" w:color="auto" w:fill="auto"/>
          </w:tcPr>
          <w:p w14:paraId="57B0446D" w14:textId="77777777" w:rsidR="00264260" w:rsidRDefault="0026426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Bistering defect</w:t>
            </w:r>
          </w:p>
        </w:tc>
        <w:tc>
          <w:tcPr>
            <w:tcW w:w="1504" w:type="dxa"/>
            <w:shd w:val="clear" w:color="auto" w:fill="auto"/>
          </w:tcPr>
          <w:p w14:paraId="203DE2C4" w14:textId="77777777" w:rsidR="00264260" w:rsidRDefault="0026426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14:paraId="01313287" w14:textId="77777777" w:rsidR="00264260" w:rsidRDefault="0026426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14:paraId="576C16CB" w14:textId="77777777" w:rsidR="00264260" w:rsidRDefault="0026426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</w:p>
        </w:tc>
      </w:tr>
      <w:tr w:rsidR="00264260" w14:paraId="1E019A5A" w14:textId="77777777" w:rsidTr="00264260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14:paraId="43B58647" w14:textId="77777777" w:rsidR="00264260" w:rsidRDefault="0026426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4" w:type="dxa"/>
            <w:shd w:val="clear" w:color="auto" w:fill="auto"/>
          </w:tcPr>
          <w:p w14:paraId="25ED35C0" w14:textId="77777777" w:rsidR="00264260" w:rsidRDefault="0026426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RC4000, KP.217+318</w:t>
            </w:r>
          </w:p>
        </w:tc>
        <w:tc>
          <w:tcPr>
            <w:tcW w:w="1504" w:type="dxa"/>
            <w:shd w:val="clear" w:color="auto" w:fill="auto"/>
          </w:tcPr>
          <w:p w14:paraId="1833C611" w14:textId="77777777" w:rsidR="00264260" w:rsidRDefault="0026426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Bistering defect</w:t>
            </w:r>
          </w:p>
        </w:tc>
        <w:tc>
          <w:tcPr>
            <w:tcW w:w="1504" w:type="dxa"/>
            <w:shd w:val="clear" w:color="auto" w:fill="auto"/>
          </w:tcPr>
          <w:p w14:paraId="15424050" w14:textId="77777777" w:rsidR="00264260" w:rsidRDefault="0026426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14:paraId="29A9F124" w14:textId="77777777" w:rsidR="00264260" w:rsidRDefault="0026426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14:paraId="7794AEC4" w14:textId="77777777" w:rsidR="00264260" w:rsidRDefault="0026426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rffrf</w:t>
            </w:r>
          </w:p>
        </w:tc>
      </w:tr>
      <w:tr w:rsidR="00264260" w14:paraId="6FDE9642" w14:textId="77777777" w:rsidTr="00264260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14:paraId="3E8B3FFE" w14:textId="77777777" w:rsidR="00264260" w:rsidRDefault="0026426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4" w:type="dxa"/>
            <w:shd w:val="clear" w:color="auto" w:fill="auto"/>
          </w:tcPr>
          <w:p w14:paraId="7F22D02E" w14:textId="77777777" w:rsidR="00264260" w:rsidRDefault="0026426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RC4000, KP.217+318</w:t>
            </w:r>
          </w:p>
        </w:tc>
        <w:tc>
          <w:tcPr>
            <w:tcW w:w="1504" w:type="dxa"/>
            <w:shd w:val="clear" w:color="auto" w:fill="auto"/>
          </w:tcPr>
          <w:p w14:paraId="75997DE7" w14:textId="77777777" w:rsidR="00264260" w:rsidRDefault="0026426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Bistering defect</w:t>
            </w:r>
          </w:p>
        </w:tc>
        <w:tc>
          <w:tcPr>
            <w:tcW w:w="1504" w:type="dxa"/>
            <w:shd w:val="clear" w:color="auto" w:fill="auto"/>
          </w:tcPr>
          <w:p w14:paraId="1C7FF73D" w14:textId="77777777" w:rsidR="00264260" w:rsidRDefault="0026426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14:paraId="743C9D6C" w14:textId="77777777" w:rsidR="00264260" w:rsidRDefault="0026426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14:paraId="54703643" w14:textId="77777777" w:rsidR="00264260" w:rsidRDefault="0026426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</w:p>
        </w:tc>
      </w:tr>
      <w:tr w:rsidR="00264260" w14:paraId="4B929A62" w14:textId="77777777" w:rsidTr="00264260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14:paraId="49374DB9" w14:textId="77777777" w:rsidR="00264260" w:rsidRDefault="0026426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4" w:type="dxa"/>
            <w:shd w:val="clear" w:color="auto" w:fill="auto"/>
          </w:tcPr>
          <w:p w14:paraId="69AD93D6" w14:textId="77777777" w:rsidR="00264260" w:rsidRDefault="0026426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RC4000, KP.217+318</w:t>
            </w:r>
          </w:p>
        </w:tc>
        <w:tc>
          <w:tcPr>
            <w:tcW w:w="1504" w:type="dxa"/>
            <w:shd w:val="clear" w:color="auto" w:fill="auto"/>
          </w:tcPr>
          <w:p w14:paraId="430D6C95" w14:textId="77777777" w:rsidR="00264260" w:rsidRDefault="0026426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Bistering defect</w:t>
            </w:r>
          </w:p>
        </w:tc>
        <w:tc>
          <w:tcPr>
            <w:tcW w:w="1504" w:type="dxa"/>
            <w:shd w:val="clear" w:color="auto" w:fill="auto"/>
          </w:tcPr>
          <w:p w14:paraId="750B62EC" w14:textId="77777777" w:rsidR="00264260" w:rsidRDefault="0026426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14:paraId="50DEECEC" w14:textId="77777777" w:rsidR="00264260" w:rsidRDefault="0026426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14:paraId="1333F6E0" w14:textId="77777777" w:rsidR="00264260" w:rsidRDefault="0026426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</w:p>
        </w:tc>
      </w:tr>
    </w:tbl>
    <w:p w14:paraId="5239857B" w14:textId="77777777" w:rsidR="00FD25B0" w:rsidRPr="0012516C" w:rsidRDefault="00FD25B0" w:rsidP="00FD25B0">
      <w:pPr>
        <w:spacing w:line="264" w:lineRule="auto"/>
        <w:ind w:firstLine="720"/>
        <w:jc w:val="center"/>
        <w:outlineLvl w:val="0"/>
        <w:rPr>
          <w:rFonts w:ascii="Cordia New" w:hAnsi="Cordia New" w:cs="Cordia New"/>
          <w:sz w:val="28"/>
          <w:cs/>
        </w:rPr>
      </w:pPr>
    </w:p>
    <w:p w14:paraId="03C29E66" w14:textId="77777777" w:rsidR="005C0D83" w:rsidRPr="0012516C" w:rsidRDefault="00A5045D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</w:t>
      </w:r>
      <w:r w:rsidR="005C0D83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ลการดำเนินงาน </w:t>
      </w:r>
    </w:p>
    <w:p w14:paraId="5C4352F2" w14:textId="77777777" w:rsidR="00167548" w:rsidRDefault="005C0D83" w:rsidP="00167548">
      <w:pPr>
        <w:pStyle w:val="ListParagraph"/>
        <w:numPr>
          <w:ilvl w:val="0"/>
          <w:numId w:val="10"/>
        </w:numPr>
        <w:spacing w:line="264" w:lineRule="auto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เขต </w:t>
      </w:r>
      <w:r w:rsidR="00264260">
        <w:rPr>
          <w:rFonts w:ascii="Cordia New" w:eastAsia="Tahoma" w:hAnsi="Cordia New"/>
          <w:kern w:val="24"/>
          <w:sz w:val="28"/>
          <w:highlight w:val="green"/>
        </w:rPr>
        <w:t>5</w:t>
      </w:r>
      <w:r w:rsidRPr="0012516C">
        <w:rPr>
          <w:rFonts w:ascii="Cordia New" w:hAnsi="Cordia New"/>
          <w:sz w:val="28"/>
          <w:highlight w:val="green"/>
        </w:rPr>
        <w:t xml:space="preserve"> </w:t>
      </w:r>
      <w:r w:rsidR="00264260">
        <w:rPr>
          <w:rFonts w:ascii="Cordia New" w:hAnsi="Cordia New"/>
          <w:sz w:val="28"/>
          <w:highlight w:val="green"/>
        </w:rPr>
        <w:t>RC4000</w:t>
      </w:r>
      <w:r w:rsidR="00167548">
        <w:rPr>
          <w:rFonts w:ascii="Cordia New" w:hAnsi="Cordia New"/>
          <w:sz w:val="28"/>
          <w:highlight w:val="green"/>
        </w:rPr>
        <w:t xml:space="preserve"> </w:t>
      </w:r>
      <w:r w:rsidR="002C63E7" w:rsidRPr="0012516C">
        <w:rPr>
          <w:rFonts w:ascii="Cordia New" w:hAnsi="Cordia New"/>
          <w:sz w:val="28"/>
          <w:highlight w:val="green"/>
          <w:cs/>
        </w:rPr>
        <w:t xml:space="preserve">จำนวน </w:t>
      </w:r>
      <w:r w:rsidR="00264260">
        <w:rPr>
          <w:rFonts w:ascii="Cordia New" w:eastAsia="Tahoma" w:hAnsi="Cordia New"/>
          <w:kern w:val="24"/>
          <w:sz w:val="28"/>
          <w:highlight w:val="green"/>
        </w:rPr>
        <w:t>12</w:t>
      </w:r>
      <w:r w:rsidR="00D9155A" w:rsidRPr="0012516C">
        <w:rPr>
          <w:rFonts w:ascii="Cordia New" w:hAnsi="Cordia New"/>
          <w:sz w:val="28"/>
          <w:highlight w:val="green"/>
          <w:cs/>
        </w:rPr>
        <w:t xml:space="preserve"> หลุม </w:t>
      </w:r>
    </w:p>
    <w:p w14:paraId="1DD1E7FB" w14:textId="77777777" w:rsidR="00167548" w:rsidRPr="0012516C" w:rsidRDefault="00264260" w:rsidP="00167548">
      <w:pPr>
        <w:pStyle w:val="ListParagraph"/>
        <w:spacing w:line="264" w:lineRule="auto"/>
        <w:ind w:left="2498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cs/>
        </w:rPr>
        <w:t>ดำเนินการจัดจ้างเสร็จแล้ว</w:t>
      </w:r>
    </w:p>
    <w:p w14:paraId="18BD4866" w14:textId="77777777" w:rsidR="005C0D83" w:rsidRPr="0012516C" w:rsidRDefault="005C0D83" w:rsidP="009C4B05">
      <w:pPr>
        <w:pStyle w:val="ListParagraph"/>
        <w:spacing w:line="264" w:lineRule="auto"/>
        <w:ind w:left="2498"/>
        <w:outlineLvl w:val="0"/>
        <w:rPr>
          <w:rFonts w:ascii="Cordia New" w:hAnsi="Cordia New"/>
          <w:sz w:val="28"/>
          <w:highlight w:val="yellow"/>
          <w:cs/>
        </w:rPr>
      </w:pPr>
    </w:p>
    <w:p w14:paraId="308F3E15" w14:textId="77777777" w:rsidR="005C0D83" w:rsidRPr="0012516C" w:rsidRDefault="005C0D83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การดำเนินงานในอนาคต </w:t>
      </w:r>
    </w:p>
    <w:p w14:paraId="024D7AFB" w14:textId="77777777" w:rsidR="006F5447" w:rsidRDefault="00D9155A" w:rsidP="00052AB4">
      <w:pPr>
        <w:pStyle w:val="ListParagraph"/>
        <w:numPr>
          <w:ilvl w:val="0"/>
          <w:numId w:val="20"/>
        </w:numPr>
        <w:spacing w:line="264" w:lineRule="auto"/>
        <w:ind w:left="2520" w:hanging="425"/>
        <w:outlineLvl w:val="0"/>
        <w:rPr>
          <w:rFonts w:ascii="Cordia New" w:hAnsi="Cordia New"/>
          <w:sz w:val="28"/>
          <w:highlight w:val="green"/>
        </w:rPr>
      </w:pPr>
      <w:r w:rsidRPr="00167548">
        <w:rPr>
          <w:rFonts w:ascii="Cordia New" w:hAnsi="Cordia New"/>
          <w:sz w:val="28"/>
          <w:highlight w:val="green"/>
          <w:cs/>
        </w:rPr>
        <w:t xml:space="preserve">เขต </w:t>
      </w:r>
      <w:r w:rsidR="00264260">
        <w:rPr>
          <w:rFonts w:ascii="Cordia New" w:eastAsia="Tahoma" w:hAnsi="Cordia New"/>
          <w:kern w:val="24"/>
          <w:sz w:val="28"/>
          <w:highlight w:val="green"/>
        </w:rPr>
        <w:t>ggg</w:t>
      </w:r>
      <w:r w:rsidRPr="00167548">
        <w:rPr>
          <w:rFonts w:ascii="Cordia New" w:hAnsi="Cordia New"/>
          <w:sz w:val="28"/>
          <w:highlight w:val="green"/>
        </w:rPr>
        <w:t xml:space="preserve"> </w:t>
      </w:r>
      <w:r w:rsidR="00264260">
        <w:rPr>
          <w:rFonts w:ascii="Cordia New" w:hAnsi="Cordia New"/>
          <w:sz w:val="28"/>
          <w:highlight w:val="green"/>
        </w:rPr>
        <w:t>RC4000</w:t>
      </w:r>
      <w:r w:rsidR="00167548" w:rsidRPr="00167548">
        <w:rPr>
          <w:rFonts w:ascii="Cordia New" w:hAnsi="Cordia New"/>
          <w:sz w:val="28"/>
          <w:highlight w:val="green"/>
        </w:rPr>
        <w:t xml:space="preserve"> </w:t>
      </w:r>
      <w:r w:rsidRPr="00167548">
        <w:rPr>
          <w:rFonts w:ascii="Cordia New" w:hAnsi="Cordia New"/>
          <w:sz w:val="28"/>
          <w:highlight w:val="green"/>
          <w:cs/>
        </w:rPr>
        <w:t xml:space="preserve">แผนขุดเดือน </w:t>
      </w:r>
      <w:r w:rsidR="00264260">
        <w:rPr>
          <w:rFonts w:ascii="Cordia New" w:hAnsi="Cordia New"/>
          <w:sz w:val="28"/>
          <w:highlight w:val="green"/>
          <w:cs/>
        </w:rPr>
        <w:t>เมษายน</w:t>
      </w:r>
      <w:r w:rsidRPr="00167548">
        <w:rPr>
          <w:rFonts w:ascii="Cordia New" w:hAnsi="Cordia New"/>
          <w:sz w:val="28"/>
          <w:highlight w:val="green"/>
          <w:cs/>
        </w:rPr>
        <w:t xml:space="preserve"> จำนวน </w:t>
      </w:r>
      <w:r w:rsidR="00264260">
        <w:rPr>
          <w:rFonts w:ascii="Cordia New" w:eastAsia="Tahoma" w:hAnsi="Cordia New"/>
          <w:kern w:val="24"/>
          <w:sz w:val="28"/>
          <w:highlight w:val="green"/>
        </w:rPr>
        <w:t>10</w:t>
      </w:r>
      <w:r w:rsidRPr="00167548">
        <w:rPr>
          <w:rFonts w:ascii="Cordia New" w:hAnsi="Cordia New"/>
          <w:sz w:val="28"/>
          <w:highlight w:val="green"/>
          <w:cs/>
        </w:rPr>
        <w:t xml:space="preserve"> หลุม</w:t>
      </w:r>
    </w:p>
    <w:p w14:paraId="7173B05E" w14:textId="77777777" w:rsidR="00167548" w:rsidRPr="00167548" w:rsidRDefault="00167548" w:rsidP="00167548">
      <w:pPr>
        <w:pStyle w:val="ListParagraph"/>
        <w:spacing w:line="264" w:lineRule="auto"/>
        <w:ind w:left="2520"/>
        <w:outlineLvl w:val="0"/>
        <w:rPr>
          <w:rFonts w:ascii="Cordia New" w:hAnsi="Cordia New"/>
          <w:sz w:val="28"/>
          <w:highlight w:val="green"/>
          <w:cs/>
        </w:rPr>
      </w:pPr>
    </w:p>
    <w:p w14:paraId="7E420766" w14:textId="77777777" w:rsidR="005C0D83" w:rsidRPr="0012516C" w:rsidRDefault="005C0D83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14:paraId="4622D18F" w14:textId="77777777" w:rsidR="005C0D83" w:rsidRPr="0012516C" w:rsidRDefault="00264260" w:rsidP="00010D9C">
      <w:pPr>
        <w:pStyle w:val="ListParagraph"/>
        <w:spacing w:after="120" w:line="264" w:lineRule="auto"/>
        <w:ind w:left="2160" w:firstLine="720"/>
        <w:contextualSpacing w:val="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highlight w:val="yellow"/>
        </w:rPr>
        <w:t>tetstettstet</w:t>
      </w:r>
    </w:p>
    <w:p w14:paraId="40CE3E61" w14:textId="77777777" w:rsidR="005C0D83" w:rsidRPr="0012516C" w:rsidRDefault="005C0D83" w:rsidP="00010D9C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lastRenderedPageBreak/>
        <w:t>งานแก้ไขจุดกัดเซาะ 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Soil erosion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14:paraId="433BEA80" w14:textId="77777777" w:rsidR="00F01C43" w:rsidRDefault="00264260" w:rsidP="00167548">
      <w:pPr>
        <w:spacing w:before="240" w:line="264" w:lineRule="auto"/>
        <w:ind w:left="1418" w:firstLine="708"/>
        <w:outlineLvl w:val="0"/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sz w:val="28"/>
          <w:highlight w:val="yellow"/>
        </w:rPr>
        <w:t>Soil Erosion : Detail</w:t>
      </w:r>
    </w:p>
    <w:p w14:paraId="6CA0137A" w14:textId="77777777" w:rsidR="00167548" w:rsidRPr="0012516C" w:rsidRDefault="00167548" w:rsidP="00167548">
      <w:pPr>
        <w:spacing w:before="240" w:line="264" w:lineRule="auto"/>
        <w:outlineLvl w:val="0"/>
        <w:rPr>
          <w:rFonts w:ascii="Cordia New" w:hAnsi="Cordia New" w:cs="Cordia New"/>
          <w:sz w:val="28"/>
        </w:rPr>
      </w:pPr>
    </w:p>
    <w:p w14:paraId="54182D80" w14:textId="77777777" w:rsidR="005C0D83" w:rsidRPr="0012516C" w:rsidRDefault="005C0D83" w:rsidP="000D3C8D">
      <w:pPr>
        <w:pStyle w:val="ListParagraph"/>
        <w:numPr>
          <w:ilvl w:val="0"/>
          <w:numId w:val="11"/>
        </w:numPr>
        <w:spacing w:line="264" w:lineRule="auto"/>
        <w:ind w:left="2127" w:hanging="709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14:paraId="3E965CD8" w14:textId="77777777" w:rsidR="007A3C83" w:rsidRPr="0012516C" w:rsidRDefault="00264260" w:rsidP="001C6A30">
      <w:pPr>
        <w:spacing w:line="264" w:lineRule="auto"/>
        <w:ind w:left="2127" w:firstLine="720"/>
        <w:outlineLvl w:val="0"/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sz w:val="28"/>
          <w:highlight w:val="yellow"/>
        </w:rPr>
        <w:t>Soil Erosion : Plan</w:t>
      </w:r>
    </w:p>
    <w:p w14:paraId="2974A00A" w14:textId="77777777" w:rsidR="00775211" w:rsidRPr="0012516C" w:rsidRDefault="00775211" w:rsidP="00F23AFC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ตารางที่ </w:t>
      </w:r>
      <w:r w:rsidRPr="0012516C">
        <w:rPr>
          <w:rFonts w:ascii="Cordia New" w:hAnsi="Cordia New" w:cs="Cordia New"/>
          <w:sz w:val="28"/>
          <w:highlight w:val="yellow"/>
        </w:rPr>
        <w:t>1</w:t>
      </w:r>
      <w:r w:rsidRPr="0012516C">
        <w:rPr>
          <w:rFonts w:ascii="Cordia New" w:hAnsi="Cordia New" w:cs="Cordia New"/>
          <w:sz w:val="28"/>
          <w:highlight w:val="yellow"/>
          <w:cs/>
        </w:rPr>
        <w:t>.</w:t>
      </w:r>
      <w:r w:rsidRPr="0012516C">
        <w:rPr>
          <w:rFonts w:ascii="Cordia New" w:hAnsi="Cordia New" w:cs="Cordia New"/>
          <w:sz w:val="28"/>
          <w:highlight w:val="yellow"/>
        </w:rPr>
        <w:t xml:space="preserve">2 </w:t>
      </w:r>
      <w:r w:rsidR="008F5405" w:rsidRPr="0012516C">
        <w:rPr>
          <w:rFonts w:ascii="Cordia New" w:hAnsi="Cordia New" w:cs="Cordia New"/>
          <w:sz w:val="28"/>
          <w:highlight w:val="yellow"/>
          <w:cs/>
        </w:rPr>
        <w:t>สถานะงานซ่อมจุดกัดเซาะ</w:t>
      </w:r>
      <w:r w:rsidR="00987AFB" w:rsidRPr="0012516C">
        <w:rPr>
          <w:rFonts w:ascii="Cordia New" w:hAnsi="Cordia New" w:cs="Cordia New"/>
          <w:sz w:val="28"/>
          <w:highlight w:val="yellow"/>
          <w:cs/>
        </w:rPr>
        <w:t xml:space="preserve"> (ที่เกิดขึ้นใหม่)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6"/>
        <w:gridCol w:w="2256"/>
        <w:gridCol w:w="2257"/>
        <w:gridCol w:w="2257"/>
      </w:tblGrid>
      <w:tr w:rsidR="00264260" w14:paraId="04EF307A" w14:textId="77777777" w:rsidTr="00264260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14:paraId="7A2C63BD" w14:textId="77777777" w:rsidR="00264260" w:rsidRDefault="00264260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Region</w:t>
            </w:r>
          </w:p>
        </w:tc>
        <w:tc>
          <w:tcPr>
            <w:tcW w:w="2256" w:type="dxa"/>
            <w:shd w:val="clear" w:color="auto" w:fill="auto"/>
          </w:tcPr>
          <w:p w14:paraId="13FB4E23" w14:textId="77777777" w:rsidR="00264260" w:rsidRDefault="00264260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เส้นท่อ</w:t>
            </w:r>
            <w:r>
              <w:rPr>
                <w:rFonts w:ascii="Cordia New" w:hAnsi="Cordia New" w:cs="Cordia New"/>
                <w:sz w:val="28"/>
                <w:highlight w:val="yellow"/>
              </w:rPr>
              <w:t>,</w:t>
            </w: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ตำแหน่ง</w:t>
            </w:r>
          </w:p>
        </w:tc>
        <w:tc>
          <w:tcPr>
            <w:tcW w:w="2257" w:type="dxa"/>
            <w:shd w:val="clear" w:color="auto" w:fill="auto"/>
          </w:tcPr>
          <w:p w14:paraId="2AF14D96" w14:textId="77777777" w:rsidR="00264260" w:rsidRDefault="00264260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Progress</w:t>
            </w:r>
          </w:p>
        </w:tc>
        <w:tc>
          <w:tcPr>
            <w:tcW w:w="2257" w:type="dxa"/>
            <w:shd w:val="clear" w:color="auto" w:fill="auto"/>
          </w:tcPr>
          <w:p w14:paraId="063A482A" w14:textId="77777777" w:rsidR="00264260" w:rsidRDefault="00264260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ผลการดำเนินงาน/สิ่งที่ไม่เป็นไปตามแผน/ปัญหาอุปสรรค/แนวทางแก้ไข</w:t>
            </w:r>
          </w:p>
        </w:tc>
      </w:tr>
      <w:tr w:rsidR="00264260" w14:paraId="62EADAE3" w14:textId="77777777" w:rsidTr="00264260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14:paraId="67237B27" w14:textId="77777777" w:rsidR="00264260" w:rsidRDefault="00264260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Chomtong</w:t>
            </w:r>
          </w:p>
        </w:tc>
        <w:tc>
          <w:tcPr>
            <w:tcW w:w="2256" w:type="dxa"/>
            <w:shd w:val="clear" w:color="auto" w:fill="auto"/>
          </w:tcPr>
          <w:p w14:paraId="57388845" w14:textId="77777777" w:rsidR="00264260" w:rsidRDefault="00264260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point</w:t>
            </w:r>
          </w:p>
        </w:tc>
        <w:tc>
          <w:tcPr>
            <w:tcW w:w="2257" w:type="dxa"/>
            <w:shd w:val="clear" w:color="auto" w:fill="auto"/>
          </w:tcPr>
          <w:p w14:paraId="2ED097A2" w14:textId="77777777" w:rsidR="00264260" w:rsidRDefault="00264260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90</w:t>
            </w:r>
          </w:p>
        </w:tc>
        <w:tc>
          <w:tcPr>
            <w:tcW w:w="2257" w:type="dxa"/>
            <w:shd w:val="clear" w:color="auto" w:fill="auto"/>
          </w:tcPr>
          <w:p w14:paraId="1355F028" w14:textId="77777777" w:rsidR="00264260" w:rsidRDefault="00264260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Ok</w:t>
            </w:r>
          </w:p>
        </w:tc>
      </w:tr>
      <w:tr w:rsidR="00264260" w14:paraId="3031D4BF" w14:textId="77777777" w:rsidTr="00264260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14:paraId="66DC24AF" w14:textId="77777777" w:rsidR="00264260" w:rsidRDefault="00264260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Chomtong2</w:t>
            </w:r>
          </w:p>
        </w:tc>
        <w:tc>
          <w:tcPr>
            <w:tcW w:w="2256" w:type="dxa"/>
            <w:shd w:val="clear" w:color="auto" w:fill="auto"/>
          </w:tcPr>
          <w:p w14:paraId="26782ED5" w14:textId="77777777" w:rsidR="00264260" w:rsidRDefault="00264260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point2</w:t>
            </w:r>
          </w:p>
        </w:tc>
        <w:tc>
          <w:tcPr>
            <w:tcW w:w="2257" w:type="dxa"/>
            <w:shd w:val="clear" w:color="auto" w:fill="auto"/>
          </w:tcPr>
          <w:p w14:paraId="6BA97260" w14:textId="77777777" w:rsidR="00264260" w:rsidRDefault="00264260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902</w:t>
            </w:r>
          </w:p>
        </w:tc>
        <w:tc>
          <w:tcPr>
            <w:tcW w:w="2257" w:type="dxa"/>
            <w:shd w:val="clear" w:color="auto" w:fill="auto"/>
          </w:tcPr>
          <w:p w14:paraId="5E95B446" w14:textId="77777777" w:rsidR="00264260" w:rsidRDefault="00264260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ok2</w:t>
            </w:r>
          </w:p>
        </w:tc>
      </w:tr>
    </w:tbl>
    <w:p w14:paraId="02BB6BC6" w14:textId="77777777" w:rsidR="00987AFB" w:rsidRPr="0012516C" w:rsidRDefault="00987AFB" w:rsidP="00D41563">
      <w:pPr>
        <w:spacing w:line="264" w:lineRule="auto"/>
        <w:ind w:left="1418"/>
        <w:jc w:val="center"/>
        <w:outlineLvl w:val="0"/>
        <w:rPr>
          <w:rFonts w:ascii="Cordia New" w:hAnsi="Cordia New" w:cs="Cordia New"/>
          <w:sz w:val="28"/>
          <w:highlight w:val="yellow"/>
          <w:cs/>
        </w:rPr>
      </w:pPr>
    </w:p>
    <w:p w14:paraId="6B2229DF" w14:textId="77777777" w:rsidR="005C0D83" w:rsidRPr="0012516C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14:paraId="18AD50E5" w14:textId="77777777" w:rsidR="005C0D83" w:rsidRPr="00D41563" w:rsidRDefault="00264260" w:rsidP="00D41563">
      <w:pPr>
        <w:pStyle w:val="ListParagraph"/>
        <w:numPr>
          <w:ilvl w:val="0"/>
          <w:numId w:val="12"/>
        </w:numPr>
        <w:spacing w:line="264" w:lineRule="auto"/>
        <w:ind w:left="2410" w:hanging="283"/>
        <w:outlineLvl w:val="0"/>
        <w:rPr>
          <w:rFonts w:ascii="Cordia New" w:hAnsi="Cordia New"/>
          <w:sz w:val="28"/>
          <w:cs/>
        </w:rPr>
      </w:pPr>
      <w:r>
        <w:rPr>
          <w:rFonts w:ascii="Cordia New" w:hAnsi="Cordia New"/>
          <w:sz w:val="28"/>
          <w:highlight w:val="yellow"/>
        </w:rPr>
        <w:t>Soil Erosion : result</w:t>
      </w:r>
    </w:p>
    <w:p w14:paraId="4C051591" w14:textId="77777777" w:rsidR="005C0D83" w:rsidRPr="0012516C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14:paraId="7A19343D" w14:textId="77777777" w:rsidR="000C3EF0" w:rsidRPr="00D41563" w:rsidRDefault="00586836" w:rsidP="00D41563">
      <w:pPr>
        <w:pStyle w:val="ListParagraph"/>
        <w:spacing w:before="240" w:line="264" w:lineRule="auto"/>
        <w:ind w:left="1440" w:firstLine="687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1) </w:t>
      </w:r>
      <w:r w:rsidR="002D032C" w:rsidRPr="0012516C">
        <w:rPr>
          <w:rFonts w:ascii="Cordia New" w:hAnsi="Cordia New" w:hint="cs"/>
          <w:sz w:val="28"/>
          <w:highlight w:val="yellow"/>
          <w:cs/>
        </w:rPr>
        <w:t xml:space="preserve"> </w:t>
      </w:r>
      <w:r w:rsidR="00264260">
        <w:rPr>
          <w:rFonts w:ascii="Cordia New" w:hAnsi="Cordia New"/>
          <w:sz w:val="28"/>
          <w:highlight w:val="yellow"/>
        </w:rPr>
        <w:t>Soil Erosion : future</w:t>
      </w:r>
      <w:r w:rsidR="00D41563" w:rsidRPr="0012516C">
        <w:rPr>
          <w:rFonts w:ascii="Cordia New" w:hAnsi="Cordia New"/>
          <w:sz w:val="28"/>
        </w:rPr>
        <w:t xml:space="preserve"> </w:t>
      </w:r>
    </w:p>
    <w:p w14:paraId="33F5FCD3" w14:textId="77777777" w:rsidR="005C0D83" w:rsidRPr="0012516C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14:paraId="7EF0FD72" w14:textId="77777777" w:rsidR="005C0D83" w:rsidRPr="0012516C" w:rsidRDefault="00264260" w:rsidP="008F5405">
      <w:pPr>
        <w:pStyle w:val="ListParagraph"/>
        <w:spacing w:line="264" w:lineRule="auto"/>
        <w:ind w:left="1440" w:firstLine="720"/>
        <w:contextualSpacing w:val="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</w:rPr>
        <w:t>Soil Erosion : Obstuce</w:t>
      </w:r>
    </w:p>
    <w:p w14:paraId="7E37F399" w14:textId="77777777" w:rsidR="007F417F" w:rsidRPr="0012516C" w:rsidRDefault="007F417F" w:rsidP="00801470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งานตรวจสอบการทรุดตัวของท่อส่งก๊าซฯ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Settlement survey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14:paraId="43893815" w14:textId="77777777" w:rsidR="00FD4E1D" w:rsidRPr="0012516C" w:rsidRDefault="00FF31C1" w:rsidP="00FF31C1">
      <w:pPr>
        <w:pStyle w:val="ListParagraph"/>
        <w:spacing w:before="240" w:after="0" w:line="264" w:lineRule="auto"/>
        <w:ind w:left="1418" w:firstLine="709"/>
        <w:contextualSpacing w:val="0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 w:hint="cs"/>
          <w:sz w:val="28"/>
          <w:highlight w:val="lightGray"/>
          <w:cs/>
        </w:rPr>
        <w:t>งาน</w:t>
      </w:r>
      <w:r w:rsidR="00903160" w:rsidRPr="0012516C">
        <w:rPr>
          <w:rFonts w:ascii="Cordia New" w:hAnsi="Cordia New" w:hint="cs"/>
          <w:sz w:val="28"/>
          <w:highlight w:val="lightGray"/>
          <w:cs/>
        </w:rPr>
        <w:t>ตรวจสอบการทรุดตัวของ</w:t>
      </w:r>
      <w:r w:rsidRPr="0012516C">
        <w:rPr>
          <w:rFonts w:ascii="Cordia New" w:hAnsi="Cordia New" w:hint="cs"/>
          <w:sz w:val="28"/>
          <w:highlight w:val="lightGray"/>
          <w:cs/>
        </w:rPr>
        <w:t>ท่อส่งก๊าซฯ บริเวณสถานีตามความเสี่ยงพื้นที่ดินอ่อน เนื่องจากท่อบริเวณสถานีจะมีฐาน</w:t>
      </w:r>
      <w:r w:rsidR="009B1FEC" w:rsidRPr="0012516C">
        <w:rPr>
          <w:rFonts w:ascii="Cordia New" w:hAnsi="Cordia New" w:hint="cs"/>
          <w:sz w:val="28"/>
          <w:highlight w:val="lightGray"/>
          <w:cs/>
        </w:rPr>
        <w:t>ราก</w:t>
      </w:r>
      <w:r w:rsidRPr="0012516C">
        <w:rPr>
          <w:rFonts w:ascii="Cordia New" w:hAnsi="Cordia New" w:hint="cs"/>
          <w:sz w:val="28"/>
          <w:highlight w:val="lightGray"/>
          <w:cs/>
        </w:rPr>
        <w:t>ป้องกันการทรุดตัว แต่ท่อช่วงต่อออกจากสถานีนั้นไม่มีทำให้เกิดความเสี่ยงท่อท่อจะทรุดตัวไม่เท่ากันและเ</w:t>
      </w:r>
      <w:r w:rsidR="009B1FEC" w:rsidRPr="0012516C">
        <w:rPr>
          <w:rFonts w:ascii="Cordia New" w:hAnsi="Cordia New" w:hint="cs"/>
          <w:sz w:val="28"/>
          <w:highlight w:val="lightGray"/>
          <w:cs/>
        </w:rPr>
        <w:t>กิดการดึงรั้งจนท่อเสียหาย</w:t>
      </w:r>
    </w:p>
    <w:p w14:paraId="02394F14" w14:textId="77777777" w:rsidR="007F417F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264260" w14:paraId="274BEFA8" w14:textId="77777777" w:rsidTr="00264260">
        <w:tblPrEx>
          <w:tblCellMar>
            <w:top w:w="0" w:type="dxa"/>
            <w:bottom w:w="0" w:type="dxa"/>
          </w:tblCellMar>
        </w:tblPrEx>
        <w:tc>
          <w:tcPr>
            <w:tcW w:w="1805" w:type="dxa"/>
            <w:shd w:val="clear" w:color="auto" w:fill="auto"/>
          </w:tcPr>
          <w:p w14:paraId="6B9B76BF" w14:textId="77777777" w:rsidR="00264260" w:rsidRDefault="00264260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bookmarkStart w:id="0" w:name="_GoBack"/>
            <w:bookmarkEnd w:id="0"/>
            <w:r>
              <w:rPr>
                <w:rFonts w:ascii="Cordia New" w:hAnsi="Cordia New"/>
                <w:color w:val="E36C0A" w:themeColor="accent6" w:themeShade="BF"/>
                <w:sz w:val="28"/>
              </w:rPr>
              <w:t>Region</w:t>
            </w:r>
          </w:p>
        </w:tc>
        <w:tc>
          <w:tcPr>
            <w:tcW w:w="1805" w:type="dxa"/>
            <w:shd w:val="clear" w:color="auto" w:fill="auto"/>
          </w:tcPr>
          <w:p w14:paraId="46277E57" w14:textId="77777777" w:rsidR="00264260" w:rsidRDefault="00264260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Station</w:t>
            </w:r>
          </w:p>
        </w:tc>
        <w:tc>
          <w:tcPr>
            <w:tcW w:w="1805" w:type="dxa"/>
            <w:shd w:val="clear" w:color="auto" w:fill="auto"/>
          </w:tcPr>
          <w:p w14:paraId="7426B13C" w14:textId="77777777" w:rsidR="00264260" w:rsidRDefault="00264260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Action</w:t>
            </w:r>
          </w:p>
        </w:tc>
        <w:tc>
          <w:tcPr>
            <w:tcW w:w="1805" w:type="dxa"/>
            <w:shd w:val="clear" w:color="auto" w:fill="auto"/>
          </w:tcPr>
          <w:p w14:paraId="0B6A3EA4" w14:textId="77777777" w:rsidR="00264260" w:rsidRDefault="00264260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Progress</w:t>
            </w:r>
          </w:p>
        </w:tc>
        <w:tc>
          <w:tcPr>
            <w:tcW w:w="1806" w:type="dxa"/>
            <w:shd w:val="clear" w:color="auto" w:fill="auto"/>
          </w:tcPr>
          <w:p w14:paraId="05F1C62A" w14:textId="77777777" w:rsidR="00264260" w:rsidRDefault="00264260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  <w:cs/>
              </w:rPr>
              <w:t>ผลการดำเนินงาน/สิ่งที่ไม่เป็นไปตามแผน/ปัญหาอุปสรรค/แนวทางแก้ไข</w:t>
            </w:r>
          </w:p>
        </w:tc>
      </w:tr>
      <w:tr w:rsidR="00264260" w14:paraId="406B2CA1" w14:textId="77777777" w:rsidTr="00264260">
        <w:tblPrEx>
          <w:tblCellMar>
            <w:top w:w="0" w:type="dxa"/>
            <w:bottom w:w="0" w:type="dxa"/>
          </w:tblCellMar>
        </w:tblPrEx>
        <w:tc>
          <w:tcPr>
            <w:tcW w:w="1805" w:type="dxa"/>
            <w:shd w:val="clear" w:color="auto" w:fill="auto"/>
          </w:tcPr>
          <w:p w14:paraId="2735D4ED" w14:textId="77777777" w:rsidR="00264260" w:rsidRDefault="00264260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Area1</w:t>
            </w:r>
          </w:p>
        </w:tc>
        <w:tc>
          <w:tcPr>
            <w:tcW w:w="1805" w:type="dxa"/>
            <w:shd w:val="clear" w:color="auto" w:fill="auto"/>
          </w:tcPr>
          <w:p w14:paraId="57365A38" w14:textId="77777777" w:rsidR="00264260" w:rsidRDefault="00264260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 xml:space="preserve"> </w:t>
            </w:r>
          </w:p>
        </w:tc>
        <w:tc>
          <w:tcPr>
            <w:tcW w:w="1805" w:type="dxa"/>
            <w:shd w:val="clear" w:color="auto" w:fill="auto"/>
          </w:tcPr>
          <w:p w14:paraId="5B2FF32E" w14:textId="77777777" w:rsidR="00264260" w:rsidRDefault="00264260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  <w:tc>
          <w:tcPr>
            <w:tcW w:w="1805" w:type="dxa"/>
            <w:shd w:val="clear" w:color="auto" w:fill="auto"/>
          </w:tcPr>
          <w:p w14:paraId="59910792" w14:textId="77777777" w:rsidR="00264260" w:rsidRDefault="00264260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  <w:tc>
          <w:tcPr>
            <w:tcW w:w="1806" w:type="dxa"/>
            <w:shd w:val="clear" w:color="auto" w:fill="auto"/>
          </w:tcPr>
          <w:p w14:paraId="2BDC6067" w14:textId="77777777" w:rsidR="00264260" w:rsidRDefault="00264260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</w:tr>
      <w:tr w:rsidR="00264260" w14:paraId="2008C07B" w14:textId="77777777" w:rsidTr="00264260">
        <w:tblPrEx>
          <w:tblCellMar>
            <w:top w:w="0" w:type="dxa"/>
            <w:bottom w:w="0" w:type="dxa"/>
          </w:tblCellMar>
        </w:tblPrEx>
        <w:tc>
          <w:tcPr>
            <w:tcW w:w="1805" w:type="dxa"/>
            <w:shd w:val="clear" w:color="auto" w:fill="auto"/>
          </w:tcPr>
          <w:p w14:paraId="6A9BF4D4" w14:textId="77777777" w:rsidR="00264260" w:rsidRDefault="00264260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Area2</w:t>
            </w:r>
          </w:p>
        </w:tc>
        <w:tc>
          <w:tcPr>
            <w:tcW w:w="1805" w:type="dxa"/>
            <w:shd w:val="clear" w:color="auto" w:fill="auto"/>
          </w:tcPr>
          <w:p w14:paraId="7C0C48C5" w14:textId="77777777" w:rsidR="00264260" w:rsidRDefault="00264260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 xml:space="preserve"> </w:t>
            </w:r>
          </w:p>
        </w:tc>
        <w:tc>
          <w:tcPr>
            <w:tcW w:w="1805" w:type="dxa"/>
            <w:shd w:val="clear" w:color="auto" w:fill="auto"/>
          </w:tcPr>
          <w:p w14:paraId="7E50B303" w14:textId="77777777" w:rsidR="00264260" w:rsidRDefault="00264260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  <w:tc>
          <w:tcPr>
            <w:tcW w:w="1805" w:type="dxa"/>
            <w:shd w:val="clear" w:color="auto" w:fill="auto"/>
          </w:tcPr>
          <w:p w14:paraId="78F06742" w14:textId="77777777" w:rsidR="00264260" w:rsidRDefault="00264260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  <w:tc>
          <w:tcPr>
            <w:tcW w:w="1806" w:type="dxa"/>
            <w:shd w:val="clear" w:color="auto" w:fill="auto"/>
          </w:tcPr>
          <w:p w14:paraId="39B641D8" w14:textId="77777777" w:rsidR="00264260" w:rsidRDefault="00264260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</w:tr>
    </w:tbl>
    <w:p w14:paraId="0ACCED54" w14:textId="77777777" w:rsidR="00052AB4" w:rsidRPr="00052AB4" w:rsidRDefault="00052AB4" w:rsidP="00052AB4">
      <w:pPr>
        <w:pStyle w:val="ListParagraph"/>
        <w:spacing w:before="240" w:after="0" w:line="264" w:lineRule="auto"/>
        <w:ind w:left="2127"/>
        <w:contextualSpacing w:val="0"/>
        <w:jc w:val="center"/>
        <w:outlineLvl w:val="0"/>
        <w:rPr>
          <w:rFonts w:ascii="Cordia New" w:hAnsi="Cordia New"/>
          <w:color w:val="E36C0A" w:themeColor="accent6" w:themeShade="BF"/>
          <w:sz w:val="28"/>
        </w:rPr>
      </w:pPr>
    </w:p>
    <w:p w14:paraId="72B95D4B" w14:textId="77777777" w:rsidR="00E11736" w:rsidRPr="0012516C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14:paraId="4C3D05C6" w14:textId="77777777" w:rsidR="0026481E" w:rsidRPr="0012516C" w:rsidRDefault="00264260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color w:val="E36C0A" w:themeColor="accent6" w:themeShade="BF"/>
          <w:sz w:val="28"/>
          <w:cs/>
        </w:rPr>
      </w:pPr>
      <w:r>
        <w:rPr>
          <w:rFonts w:ascii="Cordia New" w:hAnsi="Cordia New"/>
          <w:sz w:val="28"/>
          <w:highlight w:val="yellow"/>
        </w:rPr>
        <w:t>ggggg</w:t>
      </w:r>
    </w:p>
    <w:p w14:paraId="5C135CC3" w14:textId="77777777" w:rsidR="00E11736" w:rsidRPr="0012516C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14:paraId="6DDA8AE4" w14:textId="77777777" w:rsidR="009B1FEC" w:rsidRPr="0012516C" w:rsidRDefault="00264260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color w:val="E36C0A" w:themeColor="accent6" w:themeShade="BF"/>
          <w:sz w:val="28"/>
          <w:cs/>
        </w:rPr>
      </w:pPr>
      <w:r>
        <w:rPr>
          <w:rFonts w:ascii="Cordia New" w:hAnsi="Cordia New"/>
          <w:sz w:val="28"/>
          <w:highlight w:val="green"/>
        </w:rPr>
        <w:t>TEST</w:t>
      </w:r>
      <w:r w:rsidR="00B31197" w:rsidRPr="0012516C">
        <w:rPr>
          <w:rFonts w:ascii="Cordia New" w:hAnsi="Cordia New" w:hint="cs"/>
          <w:sz w:val="28"/>
          <w:cs/>
        </w:rPr>
        <w:t xml:space="preserve"> </w:t>
      </w:r>
    </w:p>
    <w:p w14:paraId="740F35CD" w14:textId="77777777" w:rsidR="00E11736" w:rsidRPr="0012516C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</w:p>
    <w:p w14:paraId="068FE5BF" w14:textId="77777777" w:rsidR="00E11736" w:rsidRPr="0012516C" w:rsidRDefault="00264260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>
        <w:rPr>
          <w:rFonts w:ascii="Cordia New" w:eastAsia="Times New Roman" w:hAnsi="Cordia New"/>
          <w:sz w:val="28"/>
          <w:highlight w:val="yellow"/>
        </w:rPr>
        <w:t>gg</w:t>
      </w:r>
    </w:p>
    <w:p w14:paraId="596D95FE" w14:textId="77777777" w:rsidR="00801470" w:rsidRPr="0012516C" w:rsidRDefault="00801470" w:rsidP="00801470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งานสำรวจ และตรวจวัดระบบบำรุงรักษา ท่อในทะเล ด้วย</w:t>
      </w:r>
      <w:r w:rsidR="00B1334F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หุ่นยนต์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ROV</w:t>
      </w:r>
    </w:p>
    <w:p w14:paraId="5C2027A9" w14:textId="77777777" w:rsidR="005B200B" w:rsidRPr="0012516C" w:rsidRDefault="00BE2EB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 w:cs="Cordia New"/>
          <w:sz w:val="28"/>
          <w:highlight w:val="lightGray"/>
          <w:cs/>
        </w:rPr>
        <w:t xml:space="preserve">ท่อส่งก๊าซธรรมชาติในทะเล มีการสำรวจสภาพแนวท่อส่งก๊าซโดย </w:t>
      </w:r>
      <w:r w:rsidRPr="0012516C">
        <w:rPr>
          <w:rFonts w:ascii="Cordia New" w:hAnsi="Cordia New" w:cs="Cordia New"/>
          <w:sz w:val="28"/>
          <w:highlight w:val="lightGray"/>
        </w:rPr>
        <w:t xml:space="preserve">Remotely Operated Vehicle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ROV</w:t>
      </w:r>
      <w:r w:rsidRPr="0012516C">
        <w:rPr>
          <w:rFonts w:ascii="Cordia New" w:hAnsi="Cordia New" w:cs="Cordia New"/>
          <w:sz w:val="28"/>
          <w:highlight w:val="lightGray"/>
          <w:cs/>
        </w:rPr>
        <w:t>) เพื่อตรวจสอบสภาพภายนอกของท่อก๊าซฯใต้ทะเล เป็นประจำทุก 5 ปี เพื่อตรวจหาสิ่งผิดปกติบริเวณแนวท่อส่งก๊าซ เช่น ดินรองรับท่อส่งก๊าซในทะเลหายไป มากเกินกว่าที่ออกแบบไว้ ความเสียหายที่อาจเกิดจากสมอเรือหรือ สิ่งของหล่นใส่ท่อส่งก๊าซ เป็นต้น พร้อมทั้งการตรวจสอบระบบป้องกันการกัดกร่อนภายนอกท่อ (</w:t>
      </w:r>
      <w:r w:rsidRPr="0012516C">
        <w:rPr>
          <w:rFonts w:ascii="Cordia New" w:hAnsi="Cordia New" w:cs="Cordia New"/>
          <w:sz w:val="28"/>
          <w:highlight w:val="lightGray"/>
        </w:rPr>
        <w:t xml:space="preserve">Cathodic protection 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: </w:t>
      </w:r>
      <w:r w:rsidRPr="0012516C">
        <w:rPr>
          <w:rFonts w:ascii="Cordia New" w:hAnsi="Cordia New" w:cs="Cordia New"/>
          <w:sz w:val="28"/>
          <w:highlight w:val="lightGray"/>
        </w:rPr>
        <w:t>CP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="00967D2B" w:rsidRPr="0012516C">
        <w:rPr>
          <w:rFonts w:ascii="Browallia New" w:hAnsi="Browallia New" w:cs="Browallia New"/>
          <w:noProof/>
          <w:sz w:val="32"/>
          <w:szCs w:val="32"/>
          <w:cs/>
        </w:rPr>
        <w:t xml:space="preserve"> </w:t>
      </w:r>
    </w:p>
    <w:p w14:paraId="589E57EF" w14:textId="77777777" w:rsidR="0030565C" w:rsidRPr="0012516C" w:rsidRDefault="0030565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14:paraId="4DA047FC" w14:textId="77777777" w:rsidR="0030565C" w:rsidRPr="0012516C" w:rsidRDefault="0030565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14:paraId="18F6786C" w14:textId="77777777" w:rsidR="00801470" w:rsidRPr="0012516C" w:rsidRDefault="00801470" w:rsidP="0017316F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14:paraId="427693F6" w14:textId="77777777" w:rsidR="00801470" w:rsidRPr="0012516C" w:rsidRDefault="00264260" w:rsidP="0030565C">
      <w:pPr>
        <w:spacing w:line="264" w:lineRule="auto"/>
        <w:ind w:left="2127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</w:rPr>
        <w:t>TEST ROV</w:t>
      </w:r>
      <w:r w:rsidR="0017316F" w:rsidRPr="0012516C">
        <w:rPr>
          <w:rFonts w:ascii="Cordia New" w:hAnsi="Cordia New" w:cs="Cordia New"/>
          <w:sz w:val="28"/>
          <w:cs/>
        </w:rPr>
        <w:t xml:space="preserve"> </w:t>
      </w:r>
    </w:p>
    <w:p w14:paraId="5A171E34" w14:textId="77777777" w:rsidR="00801470" w:rsidRPr="0012516C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14:paraId="43EEA8ED" w14:textId="77777777" w:rsidR="0017316F" w:rsidRPr="0012516C" w:rsidRDefault="00264260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>
        <w:rPr>
          <w:rFonts w:ascii="Cordia New" w:eastAsia="Times New Roman" w:hAnsi="Cordia New"/>
          <w:sz w:val="28"/>
          <w:highlight w:val="yellow"/>
        </w:rPr>
        <w:t>TEST ROV</w:t>
      </w:r>
    </w:p>
    <w:p w14:paraId="35D3657D" w14:textId="77777777" w:rsidR="00801470" w:rsidRPr="0012516C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14:paraId="09E93AA4" w14:textId="77777777" w:rsidR="0017316F" w:rsidRPr="0012516C" w:rsidRDefault="00264260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>
        <w:rPr>
          <w:rFonts w:ascii="Cordia New" w:eastAsia="Times New Roman" w:hAnsi="Cordia New"/>
          <w:sz w:val="28"/>
          <w:highlight w:val="yellow"/>
        </w:rPr>
        <w:t>TEST ROV</w:t>
      </w:r>
    </w:p>
    <w:p w14:paraId="537B4AF7" w14:textId="77777777" w:rsidR="00801470" w:rsidRPr="0012516C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</w:p>
    <w:p w14:paraId="3BF7D812" w14:textId="77777777" w:rsidR="0017316F" w:rsidRPr="0012516C" w:rsidRDefault="00264260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>
        <w:rPr>
          <w:rFonts w:ascii="Cordia New" w:eastAsia="Times New Roman" w:hAnsi="Cordia New"/>
          <w:sz w:val="28"/>
          <w:highlight w:val="yellow"/>
        </w:rPr>
        <w:t>TEST ROV</w:t>
      </w:r>
    </w:p>
    <w:p w14:paraId="2E290B6C" w14:textId="77777777" w:rsidR="00CF208B" w:rsidRPr="0012516C" w:rsidRDefault="00CF208B" w:rsidP="00CF208B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งานแก้ไขดินรองรับท่อก๊าซในทะเล</w:t>
      </w:r>
      <w:r w:rsidR="00EA774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ที่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หายไป 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 xml:space="preserve">pipeline freespan </w:t>
      </w:r>
      <w:r w:rsidR="0080147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rectification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14:paraId="77A802C0" w14:textId="77777777" w:rsidR="003D04FF" w:rsidRPr="0012516C" w:rsidRDefault="00BE2EBC" w:rsidP="003D04FF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งานแก้ไขการเกิด </w:t>
      </w:r>
      <w:r w:rsidRPr="0012516C">
        <w:rPr>
          <w:rFonts w:ascii="Cordia New" w:hAnsi="Cordia New" w:cs="Cordia New"/>
          <w:sz w:val="28"/>
          <w:highlight w:val="lightGray"/>
        </w:rPr>
        <w:t xml:space="preserve">Free span 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>หรือดินรองรับใต้ท่อก๊าซในทะเล หายไปมากเกินกว่าที่ออกแบบไว้</w:t>
      </w:r>
      <w:r w:rsidR="00BB208D" w:rsidRPr="0012516C">
        <w:rPr>
          <w:rFonts w:ascii="Cordia New" w:hAnsi="Cordia New" w:cs="Cordia New" w:hint="cs"/>
          <w:sz w:val="28"/>
          <w:highlight w:val="lightGray"/>
          <w:cs/>
        </w:rPr>
        <w:t xml:space="preserve"> ตามผลการตรวจสอบ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โดย </w:t>
      </w:r>
      <w:r w:rsidRPr="0012516C">
        <w:rPr>
          <w:rFonts w:ascii="Cordia New" w:hAnsi="Cordia New" w:cs="Cordia New"/>
          <w:sz w:val="28"/>
          <w:highlight w:val="lightGray"/>
        </w:rPr>
        <w:t xml:space="preserve">Remotely Operated Vehicle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ROV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Pr="0012516C">
        <w:rPr>
          <w:rFonts w:ascii="Cordia New" w:hAnsi="Cordia New" w:cs="Cordia New" w:hint="cs"/>
          <w:sz w:val="28"/>
          <w:cs/>
        </w:rPr>
        <w:t xml:space="preserve">   </w:t>
      </w:r>
    </w:p>
    <w:p w14:paraId="037E7BC3" w14:textId="77777777" w:rsidR="00CF208B" w:rsidRPr="0012516C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lastRenderedPageBreak/>
        <w:t>แผนงาน</w:t>
      </w:r>
    </w:p>
    <w:p w14:paraId="265E8CA2" w14:textId="77777777" w:rsidR="009F43BE" w:rsidRPr="0012516C" w:rsidRDefault="00264260" w:rsidP="0017316F">
      <w:pPr>
        <w:spacing w:after="120" w:line="264" w:lineRule="auto"/>
        <w:ind w:left="2127"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>
        <w:rPr>
          <w:rFonts w:ascii="Cordia New" w:hAnsi="Cordia New" w:cs="Cordia New"/>
          <w:sz w:val="28"/>
          <w:highlight w:val="yellow"/>
        </w:rPr>
        <w:t>TEST Span</w:t>
      </w:r>
      <w:r>
        <w:rPr>
          <w:rFonts w:ascii="Cordia New" w:hAnsi="Cordia New" w:cs="Cordia New"/>
          <w:sz w:val="28"/>
          <w:highlight w:val="yellow"/>
        </w:rPr>
        <w:br/>
        <w:t>asasassaas</w:t>
      </w:r>
      <w:r>
        <w:rPr>
          <w:rFonts w:ascii="Cordia New" w:hAnsi="Cordia New" w:cs="Cordia New"/>
          <w:sz w:val="28"/>
          <w:highlight w:val="yellow"/>
        </w:rPr>
        <w:br/>
        <w:t>fhghgh</w:t>
      </w:r>
      <w:r>
        <w:rPr>
          <w:rFonts w:ascii="Cordia New" w:hAnsi="Cordia New" w:cs="Cordia New"/>
          <w:sz w:val="28"/>
          <w:highlight w:val="yellow"/>
        </w:rPr>
        <w:br/>
        <w:t>hgh</w:t>
      </w:r>
    </w:p>
    <w:p w14:paraId="1445DD73" w14:textId="77777777" w:rsidR="009F43BE" w:rsidRPr="0012516C" w:rsidRDefault="00754217" w:rsidP="0017316F">
      <w:pPr>
        <w:spacing w:after="120" w:line="264" w:lineRule="auto"/>
        <w:ind w:left="2127"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โดยรายละเอียด ตำแหน่ง </w:t>
      </w:r>
      <w:r w:rsidRPr="0012516C">
        <w:rPr>
          <w:rFonts w:ascii="Cordia New" w:hAnsi="Cordia New" w:cs="Cordia New"/>
          <w:sz w:val="28"/>
          <w:highlight w:val="yellow"/>
        </w:rPr>
        <w:t xml:space="preserve">Free span </w:t>
      </w:r>
      <w:r w:rsidRPr="0012516C">
        <w:rPr>
          <w:rFonts w:ascii="Cordia New" w:hAnsi="Cordia New" w:cs="Cordia New" w:hint="cs"/>
          <w:sz w:val="28"/>
          <w:highlight w:val="yellow"/>
          <w:cs/>
        </w:rPr>
        <w:t>ที่ยังไม่ได้รับการแก้ไขดังต่อไปนี้</w:t>
      </w:r>
    </w:p>
    <w:tbl>
      <w:tblPr>
        <w:tblW w:w="6882" w:type="dxa"/>
        <w:tblInd w:w="2185" w:type="dxa"/>
        <w:tblLook w:val="04A0" w:firstRow="1" w:lastRow="0" w:firstColumn="1" w:lastColumn="0" w:noHBand="0" w:noVBand="1"/>
      </w:tblPr>
      <w:tblGrid>
        <w:gridCol w:w="640"/>
        <w:gridCol w:w="640"/>
        <w:gridCol w:w="640"/>
        <w:gridCol w:w="2080"/>
        <w:gridCol w:w="898"/>
        <w:gridCol w:w="1984"/>
      </w:tblGrid>
      <w:tr w:rsidR="00B50E18" w:rsidRPr="0012516C" w14:paraId="099FD9FF" w14:textId="77777777" w:rsidTr="00B50E18">
        <w:trPr>
          <w:trHeight w:val="60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D39E7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No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32471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RC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9CE82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Dia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40155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Start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End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3E4E2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คงเหลือ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20851F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หมายเหตุ</w:t>
            </w:r>
          </w:p>
        </w:tc>
      </w:tr>
      <w:tr w:rsidR="00B50E18" w:rsidRPr="0012516C" w14:paraId="1ECA6BD3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AB60C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6BCDC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7F6DF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3B6B6A3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ECP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94BBB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52B0778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14:paraId="641B03D2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74056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C1669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260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47497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D399268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ERP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2798C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DEDBA90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14:paraId="7F81D55A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E8380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7BB23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261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30E72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C9E185C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ERP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ECPP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95F76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06FE3C6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14:paraId="21E56717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2E744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EE210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262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348CB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ACC6A70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ECPP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C2A98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69AF63E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14:paraId="54D5898B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0AA87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B00B2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5200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665AF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7CD2D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PRP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7390C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D446B4F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14:paraId="20DA7FE1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A7D27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00AF8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270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1C914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BB6D7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BKT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24740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69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D84205E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14:paraId="6171585C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8AA62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D7507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F5818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386A9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ERP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KNM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1B145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216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8CAA6E5" w14:textId="77777777" w:rsidR="00B50E18" w:rsidRPr="0012516C" w:rsidRDefault="00586B7F" w:rsidP="00586B7F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โครงการขนอม</w:t>
            </w:r>
          </w:p>
        </w:tc>
      </w:tr>
      <w:tr w:rsidR="00B50E18" w:rsidRPr="0012516C" w14:paraId="51EBD054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7B1F7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323D3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290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24059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B8958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SPACP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0EE33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40F16D6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14:paraId="373CAE8B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41662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B8EB5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E9F2D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D70FE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NPACP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48C7A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9BDF3BE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14:paraId="4410D834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0E144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EAE37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220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E5CE0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E08F8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PLT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34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AD4DB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7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BF4A955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14:paraId="7442D7D6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310D1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8F82C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190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56615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A1303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BECP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36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83CC6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69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03033E0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14:paraId="51EBC5CC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F272D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EBBB2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230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3670B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4E07F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TWN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36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53743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675D7FC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14:paraId="58A2CF3A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0087C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27408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5400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A41D5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C4394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ACPP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42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924E8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099D58F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14:paraId="08099045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4BCB5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86762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5100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30FB7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EB5A6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JDA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B76CC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0F9539D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14:paraId="2122F18A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05F8F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EEF81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5250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6F9C2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875C5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IGS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3rdP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/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L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AEECB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6E7AEA0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FE7E69" w:rsidRPr="0012516C" w14:paraId="730C4352" w14:textId="77777777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990490" w14:textId="77777777" w:rsidR="00FE7E69" w:rsidRPr="0012516C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รวมทั้งหมด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50E274" w14:textId="77777777" w:rsidR="00FE7E69" w:rsidRPr="0012516C" w:rsidRDefault="00FE7E69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525</w:t>
            </w:r>
          </w:p>
        </w:tc>
      </w:tr>
      <w:tr w:rsidR="00FE7E69" w:rsidRPr="0012516C" w14:paraId="2540DEE3" w14:textId="77777777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7F900F" w14:textId="77777777" w:rsidR="00FE7E69" w:rsidRPr="0012516C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จ้างที่ปรึกษาประเมิน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C65F40" w14:textId="77777777" w:rsidR="00FE7E69" w:rsidRPr="0012516C" w:rsidRDefault="00E4490A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381</w:t>
            </w:r>
          </w:p>
        </w:tc>
      </w:tr>
      <w:tr w:rsidR="00FE7E69" w:rsidRPr="0012516C" w14:paraId="6CBC4EAA" w14:textId="77777777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B36CA0" w14:textId="77777777" w:rsidR="00FE7E69" w:rsidRPr="0012516C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 xml:space="preserve">คงเหลือ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(</w:t>
            </w: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ดำเนินการประเมินเอง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)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5B1EE0" w14:textId="77777777" w:rsidR="00FE7E69" w:rsidRPr="0012516C" w:rsidRDefault="00E4490A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144</w:t>
            </w:r>
          </w:p>
        </w:tc>
      </w:tr>
    </w:tbl>
    <w:p w14:paraId="0F22C10D" w14:textId="77777777" w:rsidR="00B50E18" w:rsidRPr="0012516C" w:rsidRDefault="00586B7F" w:rsidP="00A5045D">
      <w:pPr>
        <w:spacing w:after="120" w:line="264" w:lineRule="auto"/>
        <w:ind w:left="1418" w:firstLine="22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 w:hint="cs"/>
          <w:sz w:val="28"/>
          <w:highlight w:val="yellow"/>
          <w:u w:val="single"/>
          <w:cs/>
        </w:rPr>
        <w:t>หมายเหตุ</w:t>
      </w:r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 ท่อ </w:t>
      </w:r>
      <w:r w:rsidRPr="0012516C">
        <w:rPr>
          <w:rFonts w:ascii="Cordia New" w:hAnsi="Cordia New" w:cs="Cordia New"/>
          <w:sz w:val="28"/>
          <w:highlight w:val="yellow"/>
        </w:rPr>
        <w:t>RC210 24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” </w:t>
      </w:r>
      <w:r w:rsidRPr="0012516C">
        <w:rPr>
          <w:rFonts w:ascii="Cordia New" w:hAnsi="Cordia New" w:cs="Cordia New"/>
          <w:sz w:val="28"/>
          <w:highlight w:val="yellow"/>
        </w:rPr>
        <w:t xml:space="preserve">ERP 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– </w:t>
      </w:r>
      <w:r w:rsidRPr="0012516C">
        <w:rPr>
          <w:rFonts w:ascii="Cordia New" w:hAnsi="Cordia New" w:cs="Cordia New"/>
          <w:sz w:val="28"/>
          <w:highlight w:val="yellow"/>
        </w:rPr>
        <w:t xml:space="preserve">KNM </w:t>
      </w:r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ดำเนินงานจ้างประเมินโดยรวมอยู่ภายในโครงสร้างปรับปรุงระบบท่อฯ รองรับโรงไฟฟ้าขนอม </w:t>
      </w:r>
      <w:r w:rsidRPr="0012516C">
        <w:rPr>
          <w:rFonts w:ascii="Cordia New" w:hAnsi="Cordia New" w:cs="Cordia New"/>
          <w:sz w:val="28"/>
          <w:highlight w:val="yellow"/>
        </w:rPr>
        <w:t>Phase 2</w:t>
      </w:r>
    </w:p>
    <w:p w14:paraId="4354DBC6" w14:textId="77777777" w:rsidR="00CF208B" w:rsidRPr="0012516C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14:paraId="298022C8" w14:textId="77777777" w:rsidR="008D0BD9" w:rsidRPr="0012516C" w:rsidRDefault="00264260" w:rsidP="008D0BD9">
      <w:pPr>
        <w:pStyle w:val="ListParagraph"/>
        <w:spacing w:before="120" w:after="0" w:line="264" w:lineRule="auto"/>
        <w:ind w:left="2127"/>
        <w:contextualSpacing w:val="0"/>
        <w:outlineLvl w:val="0"/>
        <w:rPr>
          <w:rFonts w:ascii="Cordia New" w:hAnsi="Cordia New"/>
          <w:b/>
          <w:bCs/>
          <w:color w:val="E36C0A" w:themeColor="accent6" w:themeShade="BF"/>
          <w:sz w:val="28"/>
          <w:cs/>
        </w:rPr>
      </w:pPr>
      <w:r>
        <w:rPr>
          <w:rFonts w:ascii="Cordia New" w:hAnsi="Cordia New"/>
          <w:sz w:val="28"/>
          <w:highlight w:val="yellow"/>
        </w:rPr>
        <w:t>TEST Span</w:t>
      </w:r>
      <w:r>
        <w:rPr>
          <w:rFonts w:ascii="Cordia New" w:hAnsi="Cordia New"/>
          <w:sz w:val="28"/>
          <w:highlight w:val="yellow"/>
        </w:rPr>
        <w:br/>
        <w:t>asasassaas</w:t>
      </w:r>
      <w:r>
        <w:rPr>
          <w:rFonts w:ascii="Cordia New" w:hAnsi="Cordia New"/>
          <w:sz w:val="28"/>
          <w:highlight w:val="yellow"/>
        </w:rPr>
        <w:br/>
        <w:t>fhghgh</w:t>
      </w:r>
      <w:r>
        <w:rPr>
          <w:rFonts w:ascii="Cordia New" w:hAnsi="Cordia New"/>
          <w:sz w:val="28"/>
          <w:highlight w:val="yellow"/>
        </w:rPr>
        <w:br/>
        <w:t>hgh</w:t>
      </w:r>
      <w:r w:rsidR="00A774D4" w:rsidRPr="0012516C">
        <w:rPr>
          <w:rFonts w:ascii="Cordia New" w:hAnsi="Cordia New"/>
          <w:sz w:val="28"/>
          <w:cs/>
        </w:rPr>
        <w:t xml:space="preserve"> </w:t>
      </w:r>
    </w:p>
    <w:p w14:paraId="33C3230E" w14:textId="77777777" w:rsidR="00CF208B" w:rsidRPr="0012516C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การดำเนินงานในอนาคต </w:t>
      </w:r>
    </w:p>
    <w:p w14:paraId="6024A61A" w14:textId="77777777" w:rsidR="00CF208B" w:rsidRPr="0012516C" w:rsidRDefault="00264260" w:rsidP="008D0BD9">
      <w:pPr>
        <w:spacing w:line="264" w:lineRule="auto"/>
        <w:ind w:left="216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</w:rPr>
        <w:t>TEST Span</w:t>
      </w:r>
      <w:r>
        <w:rPr>
          <w:rFonts w:ascii="Cordia New" w:hAnsi="Cordia New" w:cs="Cordia New"/>
          <w:sz w:val="28"/>
          <w:highlight w:val="yellow"/>
        </w:rPr>
        <w:br/>
        <w:t>asasassaas</w:t>
      </w:r>
      <w:r>
        <w:rPr>
          <w:rFonts w:ascii="Cordia New" w:hAnsi="Cordia New" w:cs="Cordia New"/>
          <w:sz w:val="28"/>
          <w:highlight w:val="yellow"/>
        </w:rPr>
        <w:br/>
        <w:t>fhghgh</w:t>
      </w:r>
      <w:r>
        <w:rPr>
          <w:rFonts w:ascii="Cordia New" w:hAnsi="Cordia New" w:cs="Cordia New"/>
          <w:sz w:val="28"/>
          <w:highlight w:val="yellow"/>
        </w:rPr>
        <w:br/>
        <w:t>hgh</w:t>
      </w:r>
      <w:r w:rsidR="00726FB2" w:rsidRPr="0012516C">
        <w:rPr>
          <w:rFonts w:ascii="Cordia New" w:hAnsi="Cordia New" w:cs="Cordia New"/>
          <w:sz w:val="28"/>
          <w:cs/>
        </w:rPr>
        <w:t xml:space="preserve"> </w:t>
      </w:r>
    </w:p>
    <w:p w14:paraId="7905215D" w14:textId="77777777" w:rsidR="00CF208B" w:rsidRPr="0012516C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14:paraId="54DDD888" w14:textId="77777777" w:rsidR="00CF208B" w:rsidRPr="0012516C" w:rsidRDefault="00264260" w:rsidP="008D0BD9">
      <w:pPr>
        <w:spacing w:line="264" w:lineRule="auto"/>
        <w:ind w:left="216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</w:rPr>
        <w:t>TEST Span</w:t>
      </w:r>
      <w:r>
        <w:rPr>
          <w:rFonts w:ascii="Cordia New" w:hAnsi="Cordia New" w:cs="Cordia New"/>
          <w:sz w:val="28"/>
          <w:highlight w:val="yellow"/>
        </w:rPr>
        <w:br/>
        <w:t>asasassaas</w:t>
      </w:r>
      <w:r>
        <w:rPr>
          <w:rFonts w:ascii="Cordia New" w:hAnsi="Cordia New" w:cs="Cordia New"/>
          <w:sz w:val="28"/>
          <w:highlight w:val="yellow"/>
        </w:rPr>
        <w:br/>
        <w:t>fhghgh</w:t>
      </w:r>
      <w:r>
        <w:rPr>
          <w:rFonts w:ascii="Cordia New" w:hAnsi="Cordia New" w:cs="Cordia New"/>
          <w:sz w:val="28"/>
          <w:highlight w:val="yellow"/>
        </w:rPr>
        <w:br/>
        <w:t>hgh</w:t>
      </w:r>
    </w:p>
    <w:p w14:paraId="5DC8BB09" w14:textId="77777777" w:rsidR="008B2EF9" w:rsidRPr="0012516C" w:rsidRDefault="00BF5E34" w:rsidP="00A51090">
      <w:pPr>
        <w:pStyle w:val="ListParagraph"/>
        <w:numPr>
          <w:ilvl w:val="1"/>
          <w:numId w:val="1"/>
        </w:numPr>
        <w:spacing w:before="240" w:after="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lastRenderedPageBreak/>
        <w:t>งานป้องกันท่อก๊าซได้รับความเสียหายจากการกัดกร่อนภายนอกท่อก๊าซ 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Extern</w:t>
      </w:r>
      <w:r w:rsidR="002428F5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a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l corrosion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14:paraId="78BC3C1B" w14:textId="77777777" w:rsidR="00100764" w:rsidRPr="0012516C" w:rsidRDefault="001A6C7B" w:rsidP="00100764">
      <w:pPr>
        <w:pStyle w:val="ListParagraph"/>
        <w:spacing w:before="240" w:after="0" w:line="264" w:lineRule="auto"/>
        <w:ind w:left="851" w:firstLine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 xml:space="preserve">เป็นการป้องกันการผุกร่อนของท่อส่งก๊าซด้วยวิธี </w:t>
      </w:r>
      <w:r w:rsidRPr="0012516C">
        <w:rPr>
          <w:rFonts w:ascii="Cordia New" w:hAnsi="Cordia New"/>
          <w:sz w:val="28"/>
          <w:highlight w:val="lightGray"/>
        </w:rPr>
        <w:t>Cathodic Protection</w:t>
      </w:r>
      <w:r w:rsidRPr="0012516C">
        <w:rPr>
          <w:rFonts w:ascii="Cordia New" w:hAnsi="Cordia New"/>
          <w:sz w:val="28"/>
          <w:cs/>
        </w:rPr>
        <w:t xml:space="preserve"> </w:t>
      </w:r>
    </w:p>
    <w:p w14:paraId="685AD0F7" w14:textId="77777777"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14:paraId="7F0F88FD" w14:textId="77777777" w:rsidR="006C77D6" w:rsidRPr="0012516C" w:rsidRDefault="006C77D6" w:rsidP="006C77D6">
      <w:pPr>
        <w:pStyle w:val="ListParagraph"/>
        <w:spacing w:line="264" w:lineRule="auto"/>
        <w:ind w:left="1440" w:firstLine="720"/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/>
          <w:sz w:val="28"/>
          <w:highlight w:val="lightGray"/>
          <w:cs/>
        </w:rPr>
        <w:t>การบำรุงรักษาระบบป้องกันการผุกร่อนภายนอกมีรายการบำรุงรักษาและความถี่ดังแสดง</w:t>
      </w:r>
    </w:p>
    <w:p w14:paraId="12075C61" w14:textId="77777777" w:rsidR="006C77D6" w:rsidRPr="0012516C" w:rsidRDefault="006C77D6" w:rsidP="006433F6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lightGray"/>
          <w:cs/>
        </w:rPr>
      </w:pPr>
      <w:r w:rsidRPr="0012516C">
        <w:rPr>
          <w:rFonts w:ascii="Cordia New" w:hAnsi="Cordia New" w:cs="Cordia New"/>
          <w:sz w:val="28"/>
          <w:highlight w:val="lightGray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lightGray"/>
        </w:rPr>
        <w:t>1</w:t>
      </w:r>
      <w:r w:rsidR="00FD654A" w:rsidRPr="0012516C">
        <w:rPr>
          <w:rFonts w:ascii="Cordia New" w:hAnsi="Cordia New" w:cs="Cordia New"/>
          <w:sz w:val="28"/>
          <w:highlight w:val="lightGray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lightGray"/>
        </w:rPr>
        <w:t>4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 ความถี่งานบำรุงรักษาระบบป้องกันการผุกร่อน</w:t>
      </w:r>
    </w:p>
    <w:tbl>
      <w:tblPr>
        <w:tblW w:w="7235" w:type="dxa"/>
        <w:tblInd w:w="905" w:type="dxa"/>
        <w:tblLook w:val="04A0" w:firstRow="1" w:lastRow="0" w:firstColumn="1" w:lastColumn="0" w:noHBand="0" w:noVBand="1"/>
      </w:tblPr>
      <w:tblGrid>
        <w:gridCol w:w="5043"/>
        <w:gridCol w:w="2192"/>
      </w:tblGrid>
      <w:tr w:rsidR="006C77D6" w:rsidRPr="0012516C" w14:paraId="363669F2" w14:textId="77777777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F6FC27D" w14:textId="77777777"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highlight w:val="lightGray"/>
                <w:cs/>
              </w:rPr>
              <w:t>กิจกรรม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D8519AA" w14:textId="77777777" w:rsidR="006C77D6" w:rsidRPr="0012516C" w:rsidRDefault="006C77D6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  <w:highlight w:val="lightGray"/>
                <w:cs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highlight w:val="lightGray"/>
                <w:cs/>
              </w:rPr>
              <w:t>ความถี่</w:t>
            </w:r>
          </w:p>
        </w:tc>
      </w:tr>
      <w:tr w:rsidR="006C77D6" w:rsidRPr="0012516C" w14:paraId="046D723E" w14:textId="77777777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8B44ED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>P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/</w:t>
            </w:r>
            <w:r w:rsidRPr="0012516C">
              <w:rPr>
                <w:rFonts w:ascii="Cordia New" w:hAnsi="Cordia New" w:cs="Cordia New"/>
                <w:sz w:val="28"/>
                <w:highlight w:val="lightGray"/>
              </w:rPr>
              <w:t xml:space="preserve">S Potential Survey 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E01409" w14:textId="77777777" w:rsidR="006C77D6" w:rsidRPr="0012516C" w:rsidRDefault="00E4490A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2</w:t>
            </w:r>
            <w:r w:rsidR="006C77D6"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ครั้งต่อปี</w:t>
            </w:r>
          </w:p>
        </w:tc>
      </w:tr>
      <w:tr w:rsidR="006C77D6" w:rsidRPr="0012516C" w14:paraId="171211F8" w14:textId="77777777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C4673F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>Bond Box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B9DAF8" w14:textId="77777777" w:rsidR="006C77D6" w:rsidRPr="0012516C" w:rsidRDefault="00E4490A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1</w:t>
            </w:r>
            <w:r w:rsidR="006C77D6"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ครั้งต่อเดือน</w:t>
            </w:r>
          </w:p>
        </w:tc>
      </w:tr>
      <w:tr w:rsidR="006C77D6" w:rsidRPr="0012516C" w14:paraId="7C919FF0" w14:textId="77777777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B482193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>Rectifier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3CCD03" w14:textId="77777777" w:rsidR="006C77D6" w:rsidRPr="0012516C" w:rsidRDefault="00E4490A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1</w:t>
            </w:r>
            <w:r w:rsidR="006C77D6"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ครั้งต่อเดือน</w:t>
            </w:r>
          </w:p>
        </w:tc>
      </w:tr>
      <w:tr w:rsidR="006C77D6" w:rsidRPr="0012516C" w14:paraId="6AB21264" w14:textId="77777777" w:rsidTr="006433F6">
        <w:trPr>
          <w:trHeight w:val="33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B1AEB3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 xml:space="preserve">Close lnterval Potential Survey 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(</w:t>
            </w:r>
            <w:r w:rsidRPr="0012516C">
              <w:rPr>
                <w:rFonts w:ascii="Cordia New" w:hAnsi="Cordia New" w:cs="Cordia New"/>
                <w:sz w:val="28"/>
                <w:highlight w:val="lightGray"/>
              </w:rPr>
              <w:t>CIPS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)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87F440" w14:textId="77777777"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ทุก </w:t>
            </w:r>
            <w:r w:rsidR="00E4490A"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5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ปี</w:t>
            </w:r>
          </w:p>
        </w:tc>
      </w:tr>
      <w:tr w:rsidR="006C77D6" w:rsidRPr="0012516C" w14:paraId="0B5B55C1" w14:textId="77777777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C7869AF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 xml:space="preserve">Coating Defect Survey 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(</w:t>
            </w:r>
            <w:r w:rsidRPr="0012516C">
              <w:rPr>
                <w:rFonts w:ascii="Cordia New" w:hAnsi="Cordia New" w:cs="Cordia New"/>
                <w:sz w:val="28"/>
                <w:highlight w:val="lightGray"/>
              </w:rPr>
              <w:t>DCVG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)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27B32DE" w14:textId="77777777"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ทุก </w:t>
            </w:r>
            <w:r w:rsidR="00E4490A"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5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ปี</w:t>
            </w:r>
          </w:p>
        </w:tc>
      </w:tr>
      <w:tr w:rsidR="006C77D6" w:rsidRPr="0012516C" w14:paraId="4261C1EE" w14:textId="77777777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9F57E31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>Insulating Joint or Flange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9F6F6AA" w14:textId="77777777"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1 ครั้งต่อปี</w:t>
            </w:r>
          </w:p>
        </w:tc>
      </w:tr>
    </w:tbl>
    <w:p w14:paraId="3B59B010" w14:textId="77777777"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14:paraId="7AC41F2A" w14:textId="77777777" w:rsidR="006C77D6" w:rsidRPr="0012516C" w:rsidRDefault="006C77D6" w:rsidP="00D21AD4">
      <w:pPr>
        <w:pStyle w:val="ListParagraph"/>
        <w:numPr>
          <w:ilvl w:val="1"/>
          <w:numId w:val="7"/>
        </w:numPr>
        <w:spacing w:line="264" w:lineRule="auto"/>
        <w:ind w:left="2410"/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/>
          <w:sz w:val="28"/>
          <w:highlight w:val="lightGray"/>
          <w:cs/>
        </w:rPr>
        <w:t>เขตปฏิบัติการระบบท่อส่งก๊าซมีการดำเนินการบำรุงรักษาระบบป้องกันการผุกร่อนภาย</w:t>
      </w:r>
      <w:r w:rsidR="00D21AD4" w:rsidRPr="0012516C">
        <w:rPr>
          <w:rFonts w:ascii="Cordia New" w:hAnsi="Cordia New" w:hint="cs"/>
          <w:sz w:val="28"/>
          <w:highlight w:val="lightGray"/>
          <w:cs/>
        </w:rPr>
        <w:t>นอก</w:t>
      </w:r>
      <w:r w:rsidRPr="0012516C">
        <w:rPr>
          <w:rFonts w:ascii="Cordia New" w:hAnsi="Cordia New"/>
          <w:sz w:val="28"/>
          <w:highlight w:val="lightGray"/>
          <w:cs/>
        </w:rPr>
        <w:t>ตามแผนที่กำหนดไว้</w:t>
      </w:r>
      <w:r w:rsidRPr="0012516C">
        <w:rPr>
          <w:rFonts w:ascii="Cordia New" w:hAnsi="Cordia New"/>
          <w:sz w:val="28"/>
          <w:highlight w:val="green"/>
          <w:cs/>
        </w:rPr>
        <w:t>ครบถ้วน</w:t>
      </w:r>
    </w:p>
    <w:p w14:paraId="50EC87CA" w14:textId="77777777" w:rsidR="006C77D6" w:rsidRPr="0012516C" w:rsidRDefault="006433F6" w:rsidP="006C77D6">
      <w:pPr>
        <w:spacing w:line="264" w:lineRule="auto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highlight w:val="lightGray"/>
        </w:rPr>
        <w:tab/>
      </w:r>
      <w:r w:rsidR="006C77D6" w:rsidRPr="0012516C">
        <w:rPr>
          <w:rFonts w:ascii="Cordia New" w:hAnsi="Cordia New" w:cs="Cordia New"/>
          <w:sz w:val="28"/>
          <w:highlight w:val="lightGray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lightGray"/>
        </w:rPr>
        <w:t>1</w:t>
      </w:r>
      <w:r w:rsidR="00FD654A" w:rsidRPr="0012516C">
        <w:rPr>
          <w:rFonts w:ascii="Cordia New" w:hAnsi="Cordia New" w:cs="Cordia New"/>
          <w:sz w:val="28"/>
          <w:highlight w:val="lightGray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lightGray"/>
        </w:rPr>
        <w:t>5</w:t>
      </w:r>
      <w:r w:rsidR="006C77D6" w:rsidRPr="0012516C">
        <w:rPr>
          <w:rFonts w:ascii="Cordia New" w:hAnsi="Cordia New" w:cs="Cordia New"/>
          <w:sz w:val="28"/>
          <w:highlight w:val="lightGray"/>
          <w:cs/>
        </w:rPr>
        <w:t xml:space="preserve"> ความครบถ้วนในการดำเนินงาน</w:t>
      </w:r>
      <w:r w:rsidR="00D21AD4" w:rsidRPr="0012516C">
        <w:rPr>
          <w:rFonts w:ascii="Cordia New" w:hAnsi="Cordia New" w:cs="Cordia New" w:hint="cs"/>
          <w:sz w:val="28"/>
          <w:highlight w:val="lightGray"/>
          <w:cs/>
        </w:rPr>
        <w:t xml:space="preserve">ตรวจวัดโดยพนักงานทำ </w:t>
      </w:r>
      <w:r w:rsidR="00D21AD4" w:rsidRPr="0012516C">
        <w:rPr>
          <w:rFonts w:ascii="Cordia New" w:hAnsi="Cordia New" w:cs="Cordia New"/>
          <w:sz w:val="28"/>
          <w:highlight w:val="lightGray"/>
        </w:rPr>
        <w:t xml:space="preserve">PM </w:t>
      </w:r>
      <w:r w:rsidR="006C77D6" w:rsidRPr="0012516C">
        <w:rPr>
          <w:rFonts w:ascii="Cordia New" w:hAnsi="Cordia New" w:cs="Cordia New"/>
          <w:sz w:val="28"/>
          <w:highlight w:val="lightGray"/>
          <w:cs/>
        </w:rPr>
        <w:t>ตามแผน</w:t>
      </w:r>
    </w:p>
    <w:tbl>
      <w:tblPr>
        <w:tblW w:w="7235" w:type="dxa"/>
        <w:tblInd w:w="905" w:type="dxa"/>
        <w:tblLook w:val="04A0" w:firstRow="1" w:lastRow="0" w:firstColumn="1" w:lastColumn="0" w:noHBand="0" w:noVBand="1"/>
      </w:tblPr>
      <w:tblGrid>
        <w:gridCol w:w="5043"/>
        <w:gridCol w:w="2192"/>
      </w:tblGrid>
      <w:tr w:rsidR="006C77D6" w:rsidRPr="0012516C" w14:paraId="645F25A3" w14:textId="77777777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D224234" w14:textId="77777777"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cs/>
              </w:rPr>
              <w:t>กิจกรรม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65274FF" w14:textId="77777777" w:rsidR="006C77D6" w:rsidRPr="0012516C" w:rsidRDefault="0003636C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</w:rPr>
              <w:t>Q1</w:t>
            </w:r>
            <w:r w:rsidR="006C77D6" w:rsidRPr="0012516C">
              <w:rPr>
                <w:rFonts w:ascii="Cordia New" w:hAnsi="Cordia New" w:cs="Cordia New"/>
                <w:b/>
                <w:bCs/>
                <w:sz w:val="28"/>
              </w:rPr>
              <w:t xml:space="preserve"> Completion</w:t>
            </w:r>
          </w:p>
        </w:tc>
      </w:tr>
      <w:tr w:rsidR="006C77D6" w:rsidRPr="0012516C" w14:paraId="189089D7" w14:textId="77777777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33D79A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P</w:t>
            </w:r>
            <w:r w:rsidRPr="0012516C">
              <w:rPr>
                <w:rFonts w:ascii="Cordia New" w:hAnsi="Cordia New" w:cs="Cordia New"/>
                <w:sz w:val="28"/>
                <w:cs/>
              </w:rPr>
              <w:t>/</w:t>
            </w:r>
            <w:r w:rsidRPr="0012516C">
              <w:rPr>
                <w:rFonts w:ascii="Cordia New" w:hAnsi="Cordia New" w:cs="Cordia New"/>
                <w:sz w:val="28"/>
              </w:rPr>
              <w:t xml:space="preserve">S Potential Survey 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CE2EC50" w14:textId="77777777" w:rsidR="006C77D6" w:rsidRPr="0012516C" w:rsidRDefault="00081614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24</w:t>
            </w:r>
            <w:r w:rsidR="006C77D6" w:rsidRPr="0012516C">
              <w:rPr>
                <w:rFonts w:ascii="Cordia New" w:hAnsi="Cordia New" w:cs="Cordia New"/>
                <w:sz w:val="28"/>
                <w:highlight w:val="green"/>
                <w:cs/>
              </w:rPr>
              <w:t>%</w:t>
            </w:r>
          </w:p>
        </w:tc>
      </w:tr>
      <w:tr w:rsidR="006C77D6" w:rsidRPr="0012516C" w14:paraId="1D17A994" w14:textId="77777777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04A93C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Bond Box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9DD6279" w14:textId="77777777" w:rsidR="006C77D6" w:rsidRPr="0012516C" w:rsidRDefault="00081614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24</w:t>
            </w:r>
            <w:r w:rsidR="006C77D6" w:rsidRPr="0012516C">
              <w:rPr>
                <w:rFonts w:ascii="Cordia New" w:hAnsi="Cordia New" w:cs="Cordia New"/>
                <w:sz w:val="28"/>
                <w:highlight w:val="green"/>
                <w:cs/>
              </w:rPr>
              <w:t>%</w:t>
            </w:r>
          </w:p>
        </w:tc>
      </w:tr>
      <w:tr w:rsidR="006C77D6" w:rsidRPr="0012516C" w14:paraId="42813E1D" w14:textId="77777777" w:rsidTr="003566F2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D162A4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Rectifier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EC1F92F" w14:textId="77777777" w:rsidR="006C77D6" w:rsidRPr="0012516C" w:rsidRDefault="00081614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24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8</w:t>
            </w:r>
            <w:r w:rsidR="006C77D6" w:rsidRPr="0012516C">
              <w:rPr>
                <w:rFonts w:ascii="Cordia New" w:hAnsi="Cordia New" w:cs="Cordia New"/>
                <w:sz w:val="28"/>
                <w:highlight w:val="green"/>
                <w:cs/>
              </w:rPr>
              <w:t>%</w:t>
            </w:r>
          </w:p>
        </w:tc>
      </w:tr>
      <w:tr w:rsidR="006C77D6" w:rsidRPr="0012516C" w14:paraId="7D389217" w14:textId="77777777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338C7A8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Insulating Joint or Flange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450722A" w14:textId="77777777" w:rsidR="006C77D6" w:rsidRPr="0012516C" w:rsidRDefault="00081614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25</w:t>
            </w:r>
            <w:r w:rsidR="006C77D6" w:rsidRPr="0012516C">
              <w:rPr>
                <w:rFonts w:ascii="Cordia New" w:hAnsi="Cordia New" w:cs="Cordia New"/>
                <w:sz w:val="28"/>
                <w:highlight w:val="green"/>
                <w:cs/>
              </w:rPr>
              <w:t>%</w:t>
            </w:r>
          </w:p>
        </w:tc>
      </w:tr>
    </w:tbl>
    <w:p w14:paraId="7E497E94" w14:textId="77777777"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14:paraId="6489E847" w14:textId="77777777" w:rsidR="00C271BD" w:rsidRPr="0012516C" w:rsidRDefault="00C271BD" w:rsidP="00C271BD">
      <w:pPr>
        <w:pStyle w:val="ListParagraph"/>
        <w:spacing w:before="240" w:after="0" w:line="240" w:lineRule="auto"/>
        <w:ind w:left="1181"/>
        <w:contextualSpacing w:val="0"/>
        <w:jc w:val="left"/>
        <w:rPr>
          <w:rFonts w:asciiTheme="minorBidi" w:hAnsiTheme="minorBidi"/>
          <w:sz w:val="28"/>
        </w:rPr>
      </w:pPr>
      <w:r w:rsidRPr="0012516C">
        <w:rPr>
          <w:rFonts w:asciiTheme="minorBidi" w:hAnsiTheme="minorBidi" w:hint="cs"/>
          <w:sz w:val="28"/>
          <w:cs/>
        </w:rPr>
        <w:t>สรุปความครบถ้วนของผลการตรวจสอบ</w:t>
      </w:r>
      <w:r w:rsidRPr="0012516C">
        <w:rPr>
          <w:rFonts w:asciiTheme="minorBidi" w:hAnsiTheme="minorBidi"/>
          <w:sz w:val="28"/>
          <w:cs/>
        </w:rPr>
        <w:t xml:space="preserve">ระบบป้องกันความผุกร่อนแบบ </w:t>
      </w:r>
      <w:r w:rsidRPr="0012516C">
        <w:rPr>
          <w:rFonts w:asciiTheme="minorBidi" w:hAnsiTheme="minorBidi"/>
          <w:sz w:val="28"/>
        </w:rPr>
        <w:t>Cathodic</w:t>
      </w:r>
    </w:p>
    <w:p w14:paraId="19A0D705" w14:textId="77777777" w:rsidR="00C271BD" w:rsidRPr="0012516C" w:rsidRDefault="00C271BD" w:rsidP="00C271BD">
      <w:pPr>
        <w:pStyle w:val="ListParagraph"/>
        <w:spacing w:before="240" w:after="0" w:line="240" w:lineRule="auto"/>
        <w:ind w:left="1181"/>
        <w:contextualSpacing w:val="0"/>
        <w:rPr>
          <w:rFonts w:asciiTheme="minorBidi" w:hAnsiTheme="minorBidi"/>
          <w:sz w:val="28"/>
        </w:rPr>
      </w:pPr>
      <w:r w:rsidRPr="0012516C">
        <w:rPr>
          <w:noProof/>
        </w:rPr>
        <w:drawing>
          <wp:inline distT="0" distB="0" distL="0" distR="0" wp14:anchorId="40DD25A8" wp14:editId="7EFA75EB">
            <wp:extent cx="6645910" cy="2926715"/>
            <wp:effectExtent l="0" t="0" r="2540" b="698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58B85" w14:textId="77777777" w:rsidR="00C271BD" w:rsidRPr="0012516C" w:rsidRDefault="00C271BD" w:rsidP="00C271BD">
      <w:pPr>
        <w:pStyle w:val="ListParagraph"/>
        <w:spacing w:after="120" w:line="240" w:lineRule="auto"/>
        <w:ind w:left="1260"/>
        <w:rPr>
          <w:noProof/>
          <w:u w:val="single"/>
        </w:rPr>
      </w:pPr>
      <w:r w:rsidRPr="0012516C">
        <w:rPr>
          <w:rFonts w:asciiTheme="minorBidi" w:hAnsiTheme="minorBidi" w:hint="cs"/>
          <w:sz w:val="28"/>
          <w:cs/>
        </w:rPr>
        <w:t>ปัญหาอุปสรรคและแนวทางแก้ไข</w:t>
      </w:r>
      <w:r w:rsidRPr="0012516C">
        <w:rPr>
          <w:rFonts w:asciiTheme="minorBidi" w:hAnsiTheme="minorBidi"/>
          <w:sz w:val="28"/>
          <w:cs/>
        </w:rPr>
        <w:t xml:space="preserve">:- </w:t>
      </w:r>
    </w:p>
    <w:p w14:paraId="34A649B4" w14:textId="77777777"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14:paraId="6A6656CE" w14:textId="77777777"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14:paraId="731D038F" w14:textId="77777777" w:rsidR="006C77D6" w:rsidRPr="0012516C" w:rsidRDefault="006C77D6" w:rsidP="006433F6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6</w:t>
      </w:r>
      <w:r w:rsidRPr="0012516C">
        <w:rPr>
          <w:rFonts w:ascii="Cordia New" w:hAnsi="Cordia New" w:cs="Cordia New"/>
          <w:sz w:val="28"/>
          <w:cs/>
        </w:rPr>
        <w:t xml:space="preserve"> สถานะงาน </w:t>
      </w:r>
      <w:r w:rsidRPr="0012516C">
        <w:rPr>
          <w:rFonts w:ascii="Cordia New" w:hAnsi="Cordia New" w:cs="Cordia New"/>
          <w:sz w:val="28"/>
        </w:rPr>
        <w:t>CIPS</w:t>
      </w:r>
      <w:r w:rsidRPr="0012516C">
        <w:rPr>
          <w:rFonts w:ascii="Cordia New" w:hAnsi="Cordia New" w:cs="Cordia New"/>
          <w:sz w:val="28"/>
          <w:cs/>
        </w:rPr>
        <w:t>/</w:t>
      </w:r>
      <w:r w:rsidRPr="0012516C">
        <w:rPr>
          <w:rFonts w:ascii="Cordia New" w:hAnsi="Cordia New" w:cs="Cordia New"/>
          <w:sz w:val="28"/>
        </w:rPr>
        <w:t>DCVG Survey</w:t>
      </w:r>
    </w:p>
    <w:tbl>
      <w:tblPr>
        <w:tblW w:w="8079" w:type="dxa"/>
        <w:tblInd w:w="959" w:type="dxa"/>
        <w:tblLook w:val="04A0" w:firstRow="1" w:lastRow="0" w:firstColumn="1" w:lastColumn="0" w:noHBand="0" w:noVBand="1"/>
      </w:tblPr>
      <w:tblGrid>
        <w:gridCol w:w="1417"/>
        <w:gridCol w:w="3962"/>
        <w:gridCol w:w="2700"/>
      </w:tblGrid>
      <w:tr w:rsidR="006C77D6" w:rsidRPr="0012516C" w14:paraId="76F6D42F" w14:textId="77777777" w:rsidTr="000A272E">
        <w:trPr>
          <w:trHeight w:val="360"/>
          <w:tblHeader/>
        </w:trPr>
        <w:tc>
          <w:tcPr>
            <w:tcW w:w="141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1E8647" w14:textId="77777777" w:rsidR="006C77D6" w:rsidRPr="0012516C" w:rsidRDefault="006C77D6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highlight w:val="green"/>
              </w:rPr>
              <w:t>Route code</w:t>
            </w:r>
          </w:p>
        </w:tc>
        <w:tc>
          <w:tcPr>
            <w:tcW w:w="396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12190D" w14:textId="77777777" w:rsidR="006C77D6" w:rsidRPr="0012516C" w:rsidRDefault="006C77D6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highlight w:val="green"/>
              </w:rPr>
              <w:t>Pipeline name</w:t>
            </w:r>
          </w:p>
        </w:tc>
        <w:tc>
          <w:tcPr>
            <w:tcW w:w="27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A57D798" w14:textId="77777777" w:rsidR="006C77D6" w:rsidRPr="0012516C" w:rsidRDefault="006C77D6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highlight w:val="green"/>
                <w:cs/>
              </w:rPr>
              <w:t>สถานะ</w:t>
            </w:r>
          </w:p>
        </w:tc>
      </w:tr>
      <w:tr w:rsidR="00BD3B7F" w:rsidRPr="0012516C" w14:paraId="4D1FA4A1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36F37A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RC0500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277872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BV#6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BV#12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6448142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0D59FFAB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FBA4A8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RC5600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E897A6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BV#3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4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BCS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F0E943F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32BE1162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B2013C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RC0670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E64AE3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BV#20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BV#26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8D3DC7A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53D48A09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ADA701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RC0681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ECB95D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WK#5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RC670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(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KP41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881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490031E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34F87DEC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C06A17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RC0690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B2C0A2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WNMR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KKPP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794DD3E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1E1FEF40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039DE0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RC06921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CC7DBA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RC690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(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KP28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455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)-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692R1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D00433A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31B63C9A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2A224C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RC0250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72925A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BV#1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GSP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F65713E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784D37F8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3FBB0F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RC0260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F8037F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BV#2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1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GSP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FAAD8D5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1E09EDBD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692812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RC4900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33017E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4</w:t>
            </w:r>
            <w:r w:rsidRPr="0012516C">
              <w:rPr>
                <w:rFonts w:ascii="Cordia New" w:hAnsi="Cordia New" w:cs="Cordia New"/>
                <w:sz w:val="28"/>
                <w:highlight w:val="green"/>
                <w:vertAlign w:val="superscript"/>
              </w:rPr>
              <w:t>th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 xml:space="preserve"> Transmission Pipeline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5CD3F80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369B3D68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F23623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RC5200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13CBAF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BV#3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1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GSP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279D2DD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5F20EA51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8F7F71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RC5910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1908E4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OCS#4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(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LNG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)-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GSP LR Station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(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DPCU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376C999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348A531A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CA094F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RC5930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D3D40C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 xml:space="preserve">GSP LR Station 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(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DPCU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) - 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 xml:space="preserve">OCS#4 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(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LNG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27A9A9E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4AED9A1D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A2CCA9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RC200101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92536D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 xml:space="preserve">GSP4 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 xml:space="preserve"> KEGCO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99742E1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01CF041D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3E255A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RC4300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2BA6DE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 xml:space="preserve">Yetagun MS 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- 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 xml:space="preserve">Thailand Border 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- 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BVW#1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CAD5CD3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67810993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DD90DE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RC0500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0B87AB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BV#6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BV#12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D606EA2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4F85D2A0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594C9A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RC5600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DCA7FA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BV#3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4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BCS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4252192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</w:tbl>
    <w:p w14:paraId="5BEE363D" w14:textId="77777777" w:rsidR="006C77D6" w:rsidRPr="0012516C" w:rsidRDefault="006C77D6" w:rsidP="006C77D6">
      <w:pPr>
        <w:spacing w:line="264" w:lineRule="auto"/>
        <w:ind w:left="360"/>
        <w:outlineLvl w:val="0"/>
        <w:rPr>
          <w:rFonts w:ascii="Cordia New" w:hAnsi="Cordia New" w:cs="Cordia New"/>
          <w:sz w:val="28"/>
          <w:highlight w:val="yellow"/>
        </w:rPr>
      </w:pPr>
    </w:p>
    <w:p w14:paraId="5CA3B480" w14:textId="77777777" w:rsidR="006C77D6" w:rsidRPr="0012516C" w:rsidRDefault="006C77D6" w:rsidP="005A00C4">
      <w:pPr>
        <w:pStyle w:val="ListParagraph"/>
        <w:numPr>
          <w:ilvl w:val="1"/>
          <w:numId w:val="7"/>
        </w:numPr>
        <w:spacing w:line="264" w:lineRule="auto"/>
        <w:ind w:left="2552" w:hanging="425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ความผิดปกติที่ตรวจพบจากการบำรุงรักษาระบบป้องกัน</w:t>
      </w:r>
      <w:r w:rsidR="00BD3B7F" w:rsidRPr="0012516C">
        <w:rPr>
          <w:rFonts w:ascii="Cordia New" w:hAnsi="Cordia New"/>
          <w:sz w:val="28"/>
          <w:cs/>
        </w:rPr>
        <w:t xml:space="preserve">การผุกร่อนภายนอกประจำไตรมาสที่ </w:t>
      </w:r>
      <w:r w:rsidR="00BD3B7F" w:rsidRPr="0012516C">
        <w:rPr>
          <w:rFonts w:ascii="Cordia New" w:hAnsi="Cordia New"/>
          <w:sz w:val="28"/>
        </w:rPr>
        <w:t>1</w:t>
      </w:r>
      <w:r w:rsidRPr="0012516C">
        <w:rPr>
          <w:rFonts w:ascii="Cordia New" w:hAnsi="Cordia New"/>
          <w:sz w:val="28"/>
          <w:cs/>
        </w:rPr>
        <w:t xml:space="preserve"> </w:t>
      </w:r>
    </w:p>
    <w:p w14:paraId="0F507363" w14:textId="77777777" w:rsidR="006C77D6" w:rsidRPr="0012516C" w:rsidRDefault="006C77D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14:paraId="1C674B20" w14:textId="77777777" w:rsidR="0019351F" w:rsidRPr="0012516C" w:rsidRDefault="0019351F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14:paraId="41B9B9E8" w14:textId="77777777" w:rsidR="0019351F" w:rsidRPr="0012516C" w:rsidRDefault="0019351F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  <w:commentRangeStart w:id="1"/>
      <w:r w:rsidRPr="0012516C">
        <w:rPr>
          <w:rFonts w:ascii="Cordia New" w:hAnsi="Cordia New" w:cs="Cordia New"/>
          <w:noProof/>
          <w:sz w:val="28"/>
          <w:highlight w:val="green"/>
        </w:rPr>
        <w:drawing>
          <wp:inline distT="0" distB="0" distL="0" distR="0" wp14:anchorId="698ABB0B" wp14:editId="0A368CCF">
            <wp:extent cx="5384800" cy="1936750"/>
            <wp:effectExtent l="0" t="0" r="6350" b="63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0D1DC45D" w14:textId="77777777" w:rsidR="006C77D6" w:rsidRPr="0012516C" w:rsidRDefault="006C77D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รูปที่ </w:t>
      </w:r>
      <w:r w:rsidR="00FD5306" w:rsidRPr="0012516C">
        <w:rPr>
          <w:rFonts w:ascii="Cordia New" w:hAnsi="Cordia New" w:cs="Cordia New"/>
          <w:sz w:val="28"/>
          <w:highlight w:val="green"/>
        </w:rPr>
        <w:t>1</w:t>
      </w:r>
      <w:r w:rsidR="00FD5306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5306" w:rsidRPr="0012516C">
        <w:rPr>
          <w:rFonts w:ascii="Cordia New" w:hAnsi="Cordia New" w:cs="Cordia New"/>
          <w:sz w:val="28"/>
          <w:highlight w:val="green"/>
        </w:rPr>
        <w:t>2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สรุปความผิดปกติที่ตรวจพบจากการบำรุงรักษาระบบป้องกันการผุกร่อนจากภายนอก</w:t>
      </w:r>
      <w:commentRangeEnd w:id="1"/>
      <w:r w:rsidR="003E5EAC" w:rsidRPr="0012516C">
        <w:rPr>
          <w:rStyle w:val="CommentReference"/>
          <w:rFonts w:ascii="Angsana New" w:eastAsia="SimSun" w:hAnsi="Angsana New"/>
          <w:highlight w:val="green"/>
          <w:lang w:eastAsia="zh-CN"/>
        </w:rPr>
        <w:commentReference w:id="1"/>
      </w:r>
    </w:p>
    <w:p w14:paraId="4A02D769" w14:textId="77777777" w:rsidR="00771DB6" w:rsidRPr="0012516C" w:rsidRDefault="00771DB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  <w:cs/>
        </w:rPr>
      </w:pPr>
    </w:p>
    <w:p w14:paraId="6A0EB6C0" w14:textId="77777777" w:rsidR="006C77D6" w:rsidRPr="0012516C" w:rsidRDefault="006C77D6" w:rsidP="006C77D6">
      <w:pPr>
        <w:spacing w:line="264" w:lineRule="auto"/>
        <w:ind w:left="1058" w:firstLine="382"/>
        <w:jc w:val="center"/>
        <w:outlineLvl w:val="0"/>
        <w:rPr>
          <w:rFonts w:ascii="Cordia New" w:hAnsi="Cordia New" w:cs="Cordia New"/>
          <w:sz w:val="28"/>
          <w:highlight w:val="yellow"/>
        </w:rPr>
      </w:pPr>
      <w:r w:rsidRPr="0012516C">
        <w:rPr>
          <w:rFonts w:ascii="Cordia New" w:hAnsi="Cordia New" w:cs="Cordia New"/>
          <w:noProof/>
          <w:sz w:val="28"/>
          <w:highlight w:val="yellow"/>
        </w:rPr>
        <w:drawing>
          <wp:inline distT="0" distB="0" distL="0" distR="0" wp14:anchorId="69C4A5AE" wp14:editId="3815052A">
            <wp:extent cx="4542367" cy="3086100"/>
            <wp:effectExtent l="0" t="0" r="10795" b="1905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5185DB43" w14:textId="77777777" w:rsidR="006C77D6" w:rsidRPr="0012516C" w:rsidRDefault="006C77D6" w:rsidP="006C77D6">
      <w:pPr>
        <w:pStyle w:val="ListParagraph"/>
        <w:spacing w:after="120" w:line="264" w:lineRule="auto"/>
        <w:ind w:left="1418"/>
        <w:contextualSpacing w:val="0"/>
        <w:jc w:val="center"/>
        <w:outlineLvl w:val="0"/>
        <w:rPr>
          <w:rFonts w:ascii="Cordia New" w:hAnsi="Cordia New"/>
          <w:sz w:val="28"/>
        </w:rPr>
      </w:pPr>
      <w:commentRangeStart w:id="2"/>
      <w:r w:rsidRPr="0012516C">
        <w:rPr>
          <w:rFonts w:ascii="Cordia New" w:hAnsi="Cordia New"/>
          <w:sz w:val="28"/>
          <w:highlight w:val="green"/>
          <w:cs/>
        </w:rPr>
        <w:t xml:space="preserve">รูปที่ </w:t>
      </w:r>
      <w:r w:rsidR="00FD5306" w:rsidRPr="0012516C">
        <w:rPr>
          <w:rFonts w:ascii="Cordia New" w:hAnsi="Cordia New"/>
          <w:sz w:val="28"/>
          <w:highlight w:val="green"/>
        </w:rPr>
        <w:t>1</w:t>
      </w:r>
      <w:r w:rsidR="00FD5306" w:rsidRPr="0012516C">
        <w:rPr>
          <w:rFonts w:ascii="Cordia New" w:hAnsi="Cordia New"/>
          <w:sz w:val="28"/>
          <w:highlight w:val="green"/>
          <w:cs/>
        </w:rPr>
        <w:t>.</w:t>
      </w:r>
      <w:r w:rsidR="00FD5306" w:rsidRPr="0012516C">
        <w:rPr>
          <w:rFonts w:ascii="Cordia New" w:hAnsi="Cordia New"/>
          <w:sz w:val="28"/>
          <w:highlight w:val="green"/>
        </w:rPr>
        <w:t>3</w:t>
      </w:r>
      <w:r w:rsidRPr="0012516C">
        <w:rPr>
          <w:rFonts w:ascii="Cordia New" w:hAnsi="Cordia New"/>
          <w:sz w:val="28"/>
          <w:highlight w:val="green"/>
          <w:cs/>
        </w:rPr>
        <w:t xml:space="preserve"> สรุปจำนวนสิ่งผิดปกติ ที่ตรวจพบด้วยวิธี </w:t>
      </w:r>
      <w:r w:rsidRPr="0012516C">
        <w:rPr>
          <w:rFonts w:ascii="Cordia New" w:hAnsi="Cordia New"/>
          <w:sz w:val="28"/>
          <w:highlight w:val="green"/>
        </w:rPr>
        <w:t>DCVG</w:t>
      </w:r>
      <w:r w:rsidR="00A4553E" w:rsidRPr="0012516C">
        <w:rPr>
          <w:rFonts w:ascii="Cordia New" w:hAnsi="Cordia New"/>
          <w:sz w:val="28"/>
          <w:highlight w:val="green"/>
          <w:cs/>
        </w:rPr>
        <w:t xml:space="preserve"> ในปี </w:t>
      </w:r>
      <w:r w:rsidR="00BD3B7F" w:rsidRPr="0012516C">
        <w:rPr>
          <w:rFonts w:ascii="Cordia New" w:hAnsi="Cordia New"/>
          <w:sz w:val="28"/>
          <w:highlight w:val="green"/>
        </w:rPr>
        <w:t>2559</w:t>
      </w:r>
      <w:commentRangeEnd w:id="2"/>
      <w:r w:rsidR="005A3CA5" w:rsidRPr="0012516C">
        <w:rPr>
          <w:rStyle w:val="CommentReference"/>
          <w:rFonts w:ascii="Angsana New" w:eastAsia="SimSun" w:hAnsi="Angsana New" w:cs="Angsana New"/>
          <w:lang w:eastAsia="zh-CN"/>
        </w:rPr>
        <w:commentReference w:id="2"/>
      </w:r>
    </w:p>
    <w:p w14:paraId="17396851" w14:textId="77777777" w:rsidR="00BD3B7F" w:rsidRPr="0012516C" w:rsidRDefault="00BD3B7F" w:rsidP="00BD3B7F">
      <w:pPr>
        <w:spacing w:line="264" w:lineRule="auto"/>
        <w:ind w:left="1440" w:firstLine="720"/>
        <w:jc w:val="left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noProof/>
          <w:sz w:val="28"/>
          <w:cs/>
        </w:rPr>
        <w:t xml:space="preserve">(อยู่ระหว่างการดำเนินการ </w:t>
      </w:r>
      <w:r w:rsidRPr="0012516C">
        <w:rPr>
          <w:rFonts w:ascii="Cordia New" w:hAnsi="Cordia New" w:cs="Cordia New"/>
          <w:noProof/>
          <w:sz w:val="28"/>
        </w:rPr>
        <w:t>CIPS</w:t>
      </w:r>
      <w:r w:rsidRPr="0012516C">
        <w:rPr>
          <w:rFonts w:ascii="Cordia New" w:hAnsi="Cordia New" w:cs="Cordia New"/>
          <w:noProof/>
          <w:sz w:val="28"/>
          <w:cs/>
        </w:rPr>
        <w:t>/</w:t>
      </w:r>
      <w:r w:rsidRPr="0012516C">
        <w:rPr>
          <w:rFonts w:ascii="Cordia New" w:hAnsi="Cordia New" w:cs="Cordia New"/>
          <w:noProof/>
          <w:sz w:val="28"/>
        </w:rPr>
        <w:t xml:space="preserve">DCVG </w:t>
      </w:r>
      <w:r w:rsidRPr="0012516C">
        <w:rPr>
          <w:rFonts w:ascii="Cordia New" w:hAnsi="Cordia New" w:cs="Cordia New"/>
          <w:noProof/>
          <w:sz w:val="28"/>
          <w:cs/>
        </w:rPr>
        <w:t xml:space="preserve">ประจำปี </w:t>
      </w:r>
      <w:r w:rsidRPr="0012516C">
        <w:rPr>
          <w:rFonts w:ascii="Cordia New" w:hAnsi="Cordia New" w:cs="Cordia New"/>
          <w:noProof/>
          <w:sz w:val="28"/>
        </w:rPr>
        <w:t>2559</w:t>
      </w:r>
      <w:r w:rsidRPr="0012516C">
        <w:rPr>
          <w:rFonts w:ascii="Cordia New" w:hAnsi="Cordia New" w:cs="Cordia New"/>
          <w:noProof/>
          <w:sz w:val="28"/>
          <w:cs/>
        </w:rPr>
        <w:t>)</w:t>
      </w:r>
    </w:p>
    <w:p w14:paraId="1063B023" w14:textId="77777777" w:rsidR="00BD3B7F" w:rsidRPr="0012516C" w:rsidRDefault="00BD3B7F" w:rsidP="006C77D6">
      <w:pPr>
        <w:pStyle w:val="ListParagraph"/>
        <w:spacing w:after="120" w:line="264" w:lineRule="auto"/>
        <w:ind w:left="1418"/>
        <w:contextualSpacing w:val="0"/>
        <w:jc w:val="center"/>
        <w:outlineLvl w:val="0"/>
        <w:rPr>
          <w:rFonts w:ascii="Cordia New" w:hAnsi="Cordia New"/>
          <w:sz w:val="28"/>
          <w:highlight w:val="yellow"/>
        </w:rPr>
      </w:pPr>
    </w:p>
    <w:p w14:paraId="5B68F7D8" w14:textId="77777777"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0" w:line="264" w:lineRule="auto"/>
        <w:ind w:left="1417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14:paraId="64F8FE18" w14:textId="77777777" w:rsidR="006C77D6" w:rsidRPr="0012516C" w:rsidRDefault="006C77D6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จากผลการตรวจสอบบำรุงรักษาระบบป้องกันการผุกร่อนภายนอก </w:t>
      </w:r>
      <w:r w:rsidR="0063652A" w:rsidRPr="0012516C">
        <w:rPr>
          <w:rFonts w:ascii="Cordia New" w:hAnsi="Cordia New" w:cs="Cordia New" w:hint="cs"/>
          <w:sz w:val="28"/>
          <w:cs/>
        </w:rPr>
        <w:t xml:space="preserve">ของปี </w:t>
      </w:r>
      <w:r w:rsidR="0063652A" w:rsidRPr="0012516C">
        <w:rPr>
          <w:rFonts w:ascii="Cordia New" w:hAnsi="Cordia New" w:cs="Cordia New"/>
          <w:sz w:val="28"/>
        </w:rPr>
        <w:t xml:space="preserve">2558 </w:t>
      </w:r>
      <w:r w:rsidRPr="0012516C">
        <w:rPr>
          <w:rFonts w:ascii="Cordia New" w:hAnsi="Cordia New" w:cs="Cordia New"/>
          <w:sz w:val="28"/>
          <w:cs/>
        </w:rPr>
        <w:t xml:space="preserve">พบรายการความเสี่ยง </w:t>
      </w:r>
    </w:p>
    <w:p w14:paraId="3F38DCC0" w14:textId="77777777" w:rsidR="009A0510" w:rsidRPr="0012516C" w:rsidRDefault="009A0510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</w:p>
    <w:p w14:paraId="03797929" w14:textId="77777777" w:rsidR="007C1A20" w:rsidRPr="0012516C" w:rsidRDefault="007C1A20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</w:p>
    <w:p w14:paraId="6629D157" w14:textId="77777777" w:rsidR="00741F60" w:rsidRPr="0012516C" w:rsidRDefault="00741F60" w:rsidP="00A4553E">
      <w:pPr>
        <w:spacing w:before="120" w:line="264" w:lineRule="auto"/>
        <w:outlineLvl w:val="0"/>
        <w:rPr>
          <w:rFonts w:ascii="Cordia New" w:hAnsi="Cordia New" w:cs="Cordia New"/>
          <w:sz w:val="28"/>
        </w:rPr>
      </w:pPr>
    </w:p>
    <w:p w14:paraId="6D50E054" w14:textId="77777777" w:rsidR="00A4553E" w:rsidRPr="0012516C" w:rsidRDefault="00A4553E" w:rsidP="000A272E">
      <w:pPr>
        <w:spacing w:before="120"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7</w:t>
      </w:r>
      <w:r w:rsidRPr="0012516C">
        <w:rPr>
          <w:rFonts w:ascii="Cordia New" w:hAnsi="Cordia New" w:cs="Cordia New"/>
          <w:sz w:val="28"/>
          <w:cs/>
        </w:rPr>
        <w:t xml:space="preserve"> สถานะงานแก้ไข / ปรับปรุงระบบป้องกันการผุกร่อนภายนอก</w:t>
      </w:r>
    </w:p>
    <w:tbl>
      <w:tblPr>
        <w:tblStyle w:val="GridTable1Light1"/>
        <w:tblW w:w="9680" w:type="dxa"/>
        <w:tblLook w:val="04A0" w:firstRow="1" w:lastRow="0" w:firstColumn="1" w:lastColumn="0" w:noHBand="0" w:noVBand="1"/>
      </w:tblPr>
      <w:tblGrid>
        <w:gridCol w:w="5520"/>
        <w:gridCol w:w="2080"/>
        <w:gridCol w:w="2080"/>
      </w:tblGrid>
      <w:tr w:rsidR="009739A7" w:rsidRPr="0012516C" w14:paraId="342B87C7" w14:textId="77777777" w:rsidTr="002930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bottom w:val="single" w:sz="4" w:space="0" w:color="auto"/>
            </w:tcBorders>
            <w:hideMark/>
          </w:tcPr>
          <w:p w14:paraId="52BADBAB" w14:textId="77777777" w:rsidR="009739A7" w:rsidRPr="0012516C" w:rsidRDefault="009739A7" w:rsidP="00D3527F">
            <w:pPr>
              <w:jc w:val="center"/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Activity</w:t>
            </w:r>
          </w:p>
        </w:tc>
        <w:tc>
          <w:tcPr>
            <w:tcW w:w="2080" w:type="dxa"/>
            <w:tcBorders>
              <w:bottom w:val="single" w:sz="4" w:space="0" w:color="auto"/>
            </w:tcBorders>
            <w:hideMark/>
          </w:tcPr>
          <w:p w14:paraId="658A115A" w14:textId="77777777" w:rsidR="009739A7" w:rsidRPr="0012516C" w:rsidRDefault="009739A7" w:rsidP="00D352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แผนดำเนินการ</w:t>
            </w:r>
          </w:p>
        </w:tc>
        <w:tc>
          <w:tcPr>
            <w:tcW w:w="2080" w:type="dxa"/>
            <w:tcBorders>
              <w:bottom w:val="single" w:sz="4" w:space="0" w:color="auto"/>
            </w:tcBorders>
            <w:hideMark/>
          </w:tcPr>
          <w:p w14:paraId="7CC8888D" w14:textId="77777777" w:rsidR="009739A7" w:rsidRPr="0012516C" w:rsidRDefault="009739A7" w:rsidP="00D352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คาดการณ์เสร็จสิ้น</w:t>
            </w:r>
          </w:p>
        </w:tc>
      </w:tr>
      <w:tr w:rsidR="009739A7" w:rsidRPr="0012516C" w14:paraId="49C429C5" w14:textId="77777777" w:rsidTr="0029309C">
        <w:trPr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4AF32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แก้ไขค่า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CP Under Protection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ที่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RC460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ช่วง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KP50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73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407 ,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RC500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ช่วง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 KP143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1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144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4, RC630 KP36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523 RC631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ช่วง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KP1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9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5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159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1B2BC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29828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="00BC1FED"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  <w:tr w:rsidR="009739A7" w:rsidRPr="0012516C" w14:paraId="26591759" w14:textId="77777777" w:rsidTr="0029309C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35259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ซ่อมบำรุง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Test post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หายและชำรุด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RC460,RC631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AC367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6FA32" w14:textId="77777777" w:rsidR="007C1A20" w:rsidRPr="0012516C" w:rsidRDefault="009739A7" w:rsidP="007C1A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="00BC1FED"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  <w:tr w:rsidR="009739A7" w:rsidRPr="0012516C" w14:paraId="353485A3" w14:textId="77777777" w:rsidTr="0029309C">
        <w:trPr>
          <w:trHeight w:val="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17A3D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ตรวจสอบการรบกวนจากโครงสร้างภายนอก ที่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RC4501 KP3,RC5600 KP91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3,94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827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B45E2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4D322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="00BC1FED"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  <w:tr w:rsidR="009739A7" w:rsidRPr="0012516C" w14:paraId="4E8C8365" w14:textId="77777777" w:rsidTr="0029309C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7803A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ตรวจสอบการเกิด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Short casing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และทำการแก้ไข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RC460, RC630 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F0BE2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7BCA3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="00BC1FED"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  <w:tr w:rsidR="009739A7" w:rsidRPr="0012516C" w14:paraId="1FB32B02" w14:textId="77777777" w:rsidTr="0029309C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98CC9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ตรวจสอบการรบกวนจากโครงสร้างภายนอก ที่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RC636,RC660 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AE5B8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แล้วเสร็จ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B907E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</w:rPr>
            </w:pPr>
          </w:p>
        </w:tc>
      </w:tr>
      <w:tr w:rsidR="009739A7" w:rsidRPr="0012516C" w14:paraId="5E8D747B" w14:textId="77777777" w:rsidTr="0029309C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5C185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ตรวจสอบการเกิด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Short casing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และทำการแก้ไข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RC660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และ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RC670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DE455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D62A1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="00BC1FED"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  <w:tr w:rsidR="009739A7" w:rsidRPr="0012516C" w14:paraId="5C12A774" w14:textId="77777777" w:rsidTr="0029309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A8326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ตรวจสอบการรบกวนจากโครงสร้างภายนอก ที่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RC460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63B4B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แล้วเสร็จ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D9B12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</w:p>
        </w:tc>
      </w:tr>
      <w:tr w:rsidR="009739A7" w:rsidRPr="0012516C" w14:paraId="63A7699B" w14:textId="77777777" w:rsidTr="0029309C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EE389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ตรวจสอบการเกิด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Short casing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และทำการแก้ไข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RC340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BD9CF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FA846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  <w:tr w:rsidR="009739A7" w:rsidRPr="0012516C" w14:paraId="6921F1F3" w14:textId="77777777" w:rsidTr="0029309C">
        <w:trPr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B59E5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แก้ไขปัญหาการรบกวนจากท่อภายนอกับท่อ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RC1020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45FF7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23BEF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  <w:tr w:rsidR="009739A7" w:rsidRPr="0012516C" w14:paraId="6EC0C6EB" w14:textId="77777777" w:rsidTr="0029309C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BE4F9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ตรวจสอบการเกิด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Short casing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และทำการแก้ไข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RC4100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BFB4D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48074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  <w:tr w:rsidR="009739A7" w:rsidRPr="0012516C" w14:paraId="63ED775C" w14:textId="77777777" w:rsidTr="0029309C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C0AF9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ซ่อมบำรุง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Test post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หายและชำรุด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RC4450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DD7FD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3BD2F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  <w:tr w:rsidR="009739A7" w:rsidRPr="0012516C" w14:paraId="208116BF" w14:textId="77777777" w:rsidTr="0029309C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8E29C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ตรวจสอบการรบกวนจากโครงสร้างภายนอก ที่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RC4450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A3A82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38423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  <w:tr w:rsidR="009739A7" w:rsidRPr="0012516C" w14:paraId="473B6B03" w14:textId="77777777" w:rsidTr="0029309C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263BF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ตรวจสอบการรบกวนจากโครงสร้างภายนอก ที่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RC200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95F5E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C6FD6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  <w:tr w:rsidR="009739A7" w:rsidRPr="0012516C" w14:paraId="0D933B29" w14:textId="77777777" w:rsidTr="0029309C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53F1C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ตรวจสอบการรบกวนจากโครงสร้างภายนอก ที่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RC4100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2FA07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EA4C0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  <w:tr w:rsidR="00BC1FED" w:rsidRPr="0012516C" w14:paraId="7318263E" w14:textId="77777777" w:rsidTr="0029309C">
        <w:trPr>
          <w:trHeight w:val="2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14C77" w14:textId="77777777" w:rsidR="00BC1FED" w:rsidRPr="0012516C" w:rsidRDefault="00BC1FED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ตรวจสอบการเกิด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Short casing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และทำการแก้ไข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RC630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F5064" w14:textId="77777777" w:rsidR="00BC1FED" w:rsidRPr="0012516C" w:rsidRDefault="00BC1FED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BDA08" w14:textId="77777777" w:rsidR="00BC1FED" w:rsidRPr="0012516C" w:rsidRDefault="00BC1FED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</w:tbl>
    <w:p w14:paraId="0080015A" w14:textId="77777777"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</w:p>
    <w:p w14:paraId="49C09D35" w14:textId="77777777" w:rsidR="00775211" w:rsidRPr="0012516C" w:rsidRDefault="00FD5A4B" w:rsidP="00741F60">
      <w:pPr>
        <w:pStyle w:val="ListParagraph"/>
        <w:spacing w:before="120" w:after="120" w:line="264" w:lineRule="auto"/>
        <w:ind w:left="1440" w:firstLine="720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ในงานซ่อมบำรุง </w:t>
      </w:r>
      <w:r w:rsidRPr="0012516C">
        <w:rPr>
          <w:rFonts w:ascii="Cordia New" w:hAnsi="Cordia New"/>
          <w:sz w:val="28"/>
          <w:highlight w:val="yellow"/>
        </w:rPr>
        <w:t xml:space="preserve">Test Post </w:t>
      </w:r>
      <w:r w:rsidRPr="0012516C">
        <w:rPr>
          <w:rFonts w:ascii="Cordia New" w:hAnsi="Cordia New"/>
          <w:sz w:val="28"/>
          <w:highlight w:val="yellow"/>
          <w:cs/>
        </w:rPr>
        <w:t>ที่หายหรือชำรุด บางพื้นที่นั้นอยู่ระหว่างโครงการการก่อสร้างทางพิเศษ จึงอาจทำให้การซ่อมบำรุงล่าช้ากว่าแผน</w:t>
      </w:r>
    </w:p>
    <w:p w14:paraId="7D5BC6FA" w14:textId="77777777" w:rsidR="002709A1" w:rsidRPr="0012516C" w:rsidRDefault="00003EC7" w:rsidP="002709A1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งานตรวจสอบภายในท่อและ</w:t>
      </w:r>
      <w:r w:rsidR="002709A1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งานป้องกันท่อก๊าซได้รับความเสียหายจากการกัดกร่อนภายในท่อก๊าซ (</w:t>
      </w:r>
      <w:r w:rsidR="002709A1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Internal corrosion</w:t>
      </w:r>
      <w:r w:rsidR="002709A1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) </w:t>
      </w:r>
    </w:p>
    <w:p w14:paraId="44ED707D" w14:textId="77777777" w:rsidR="00FE5BBE" w:rsidRPr="0012516C" w:rsidRDefault="00105463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</w:rPr>
      </w:pPr>
      <w:ins w:id="3" w:author="NAVASIN HOMHUAL" w:date="2016-09-05T21:25:00Z">
        <w:r w:rsidRPr="0012516C">
          <w:rPr>
            <w:rFonts w:ascii="Browallia New" w:hAnsi="Browallia New" w:cs="Browallia New"/>
            <w:noProof/>
            <w:sz w:val="32"/>
            <w:szCs w:val="32"/>
            <w:rPrChange w:id="4" w:author="Unknown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57728" behindDoc="0" locked="0" layoutInCell="1" allowOverlap="1" wp14:anchorId="1973E6E4" wp14:editId="0E6D6903">
                  <wp:simplePos x="0" y="0"/>
                  <wp:positionH relativeFrom="column">
                    <wp:posOffset>1090295</wp:posOffset>
                  </wp:positionH>
                  <wp:positionV relativeFrom="paragraph">
                    <wp:posOffset>454660</wp:posOffset>
                  </wp:positionV>
                  <wp:extent cx="4373593" cy="793631"/>
                  <wp:effectExtent l="57150" t="38100" r="84455" b="102235"/>
                  <wp:wrapNone/>
                  <wp:docPr id="22" name="Rectangle 2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593" cy="7936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4B9E443" w14:textId="77777777" w:rsidR="00052AB4" w:rsidRPr="009E316F" w:rsidRDefault="00052AB4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5" w:author="NAVASIN HOMHUAL" w:date="2016-09-05T21:24:00Z">
                                    <w:rPr/>
                                  </w:rPrChange>
                                </w:rPr>
                                <w:pPrChange w:id="6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>PIG On web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1973E6E4" id="Rectangle 22" o:spid="_x0000_s1026" style="position:absolute;left:0;text-align:left;margin-left:85.85pt;margin-top:35.8pt;width:344.4pt;height:62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14:paraId="44B9E443" w14:textId="77777777" w:rsidR="00052AB4" w:rsidRPr="009E316F" w:rsidRDefault="00052AB4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7" w:author="NAVASIN HOMHUAL" w:date="2016-09-05T21:24:00Z">
                              <w:rPr/>
                            </w:rPrChange>
                          </w:rPr>
                          <w:pPrChange w:id="8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>PIG On web</w:t>
                        </w:r>
                      </w:p>
                    </w:txbxContent>
                  </v:textbox>
                </v:rect>
              </w:pict>
            </mc:Fallback>
          </mc:AlternateContent>
        </w:r>
      </w:ins>
      <w:r w:rsidR="00DA0296" w:rsidRPr="0012516C">
        <w:rPr>
          <w:rFonts w:ascii="Cordia New" w:hAnsi="Cordia New"/>
          <w:sz w:val="28"/>
          <w:cs/>
        </w:rPr>
        <w:t>สำหรับการตรวจสอบภายในท่อ</w:t>
      </w:r>
      <w:r w:rsidR="00FE5BBE" w:rsidRPr="0012516C">
        <w:rPr>
          <w:rFonts w:ascii="Cordia New" w:hAnsi="Cordia New"/>
          <w:sz w:val="28"/>
          <w:cs/>
        </w:rPr>
        <w:t>ใช้การตรวจสอบด้วยกระสวย (</w:t>
      </w:r>
      <w:r w:rsidR="00FE5BBE" w:rsidRPr="0012516C">
        <w:rPr>
          <w:rFonts w:ascii="Cordia New" w:hAnsi="Cordia New"/>
          <w:sz w:val="28"/>
        </w:rPr>
        <w:t>PIG</w:t>
      </w:r>
      <w:r w:rsidR="00FE5BBE" w:rsidRPr="0012516C">
        <w:rPr>
          <w:rFonts w:ascii="Cordia New" w:hAnsi="Cordia New"/>
          <w:sz w:val="28"/>
          <w:cs/>
        </w:rPr>
        <w:t xml:space="preserve">) </w:t>
      </w:r>
      <w:r w:rsidR="00DA0296" w:rsidRPr="0012516C">
        <w:rPr>
          <w:rFonts w:ascii="Cordia New" w:hAnsi="Cordia New"/>
          <w:sz w:val="28"/>
          <w:cs/>
        </w:rPr>
        <w:t>และ</w:t>
      </w:r>
      <w:r w:rsidR="00FE5BBE" w:rsidRPr="0012516C">
        <w:rPr>
          <w:rFonts w:ascii="Cordia New" w:hAnsi="Cordia New"/>
          <w:sz w:val="28"/>
          <w:cs/>
        </w:rPr>
        <w:t>ป้องกันการกัดกร่อนโดยการใส่</w:t>
      </w:r>
      <w:r w:rsidR="00FE5BBE" w:rsidRPr="0012516C">
        <w:rPr>
          <w:rFonts w:ascii="Cordia New" w:hAnsi="Cordia New"/>
          <w:sz w:val="28"/>
        </w:rPr>
        <w:t xml:space="preserve"> Chemical threatment </w:t>
      </w:r>
      <w:r w:rsidR="00FE5BBE" w:rsidRPr="0012516C">
        <w:rPr>
          <w:rFonts w:ascii="Cordia New" w:hAnsi="Cordia New"/>
          <w:sz w:val="28"/>
          <w:cs/>
        </w:rPr>
        <w:t xml:space="preserve">หรือใช้ </w:t>
      </w:r>
      <w:r w:rsidR="00FE5BBE" w:rsidRPr="0012516C">
        <w:rPr>
          <w:rFonts w:ascii="Cordia New" w:hAnsi="Cordia New"/>
          <w:sz w:val="28"/>
        </w:rPr>
        <w:t xml:space="preserve">Corrosion Inhibitor </w:t>
      </w:r>
      <w:r w:rsidR="00FE5BBE" w:rsidRPr="0012516C">
        <w:rPr>
          <w:rFonts w:ascii="Cordia New" w:hAnsi="Cordia New"/>
          <w:sz w:val="28"/>
          <w:cs/>
        </w:rPr>
        <w:t xml:space="preserve">ฉีดเข้าไปในท่อ ซึ่งจะดำเนินการเฉพาะท่อ </w:t>
      </w:r>
      <w:r w:rsidR="00FE5BBE" w:rsidRPr="0012516C">
        <w:rPr>
          <w:rFonts w:ascii="Cordia New" w:hAnsi="Cordia New"/>
          <w:sz w:val="28"/>
        </w:rPr>
        <w:t>offshore</w:t>
      </w:r>
      <w:r w:rsidR="005032FE" w:rsidRPr="0012516C">
        <w:rPr>
          <w:rFonts w:ascii="Cordia New" w:hAnsi="Cordia New"/>
          <w:sz w:val="28"/>
          <w:cs/>
        </w:rPr>
        <w:t xml:space="preserve"> โดยหน่วยงาน ปลก. </w:t>
      </w:r>
      <w:r w:rsidR="00FE5BBE" w:rsidRPr="0012516C">
        <w:rPr>
          <w:rFonts w:ascii="Cordia New" w:hAnsi="Cordia New"/>
          <w:sz w:val="28"/>
          <w:cs/>
        </w:rPr>
        <w:t xml:space="preserve">เนื่องจากมีความเสี่ยงในการเกิด </w:t>
      </w:r>
      <w:r w:rsidR="00FE5BBE" w:rsidRPr="0012516C">
        <w:rPr>
          <w:rFonts w:ascii="Cordia New" w:hAnsi="Cordia New"/>
          <w:sz w:val="28"/>
        </w:rPr>
        <w:t xml:space="preserve">corrosion </w:t>
      </w:r>
      <w:r w:rsidR="00FE5BBE" w:rsidRPr="0012516C">
        <w:rPr>
          <w:rFonts w:ascii="Cordia New" w:hAnsi="Cordia New"/>
          <w:sz w:val="28"/>
          <w:cs/>
        </w:rPr>
        <w:t xml:space="preserve">มากกว่าท่อ </w:t>
      </w:r>
      <w:r w:rsidR="00FE5BBE" w:rsidRPr="0012516C">
        <w:rPr>
          <w:rFonts w:ascii="Cordia New" w:hAnsi="Cordia New"/>
          <w:sz w:val="28"/>
        </w:rPr>
        <w:t>onshore</w:t>
      </w:r>
      <w:r w:rsidR="00DA0296" w:rsidRPr="0012516C">
        <w:rPr>
          <w:rFonts w:ascii="Cordia New" w:hAnsi="Cordia New"/>
          <w:sz w:val="28"/>
          <w:cs/>
        </w:rPr>
        <w:t xml:space="preserve"> นอกจากนี้</w:t>
      </w:r>
      <w:r w:rsidR="00FE5BBE" w:rsidRPr="0012516C">
        <w:rPr>
          <w:rFonts w:ascii="Cordia New" w:hAnsi="Cordia New"/>
          <w:sz w:val="28"/>
          <w:cs/>
        </w:rPr>
        <w:t xml:space="preserve">ยังมีมาตรการเฝ้าระวังโดยการ </w:t>
      </w:r>
      <w:r w:rsidR="00FE5BBE" w:rsidRPr="0012516C">
        <w:rPr>
          <w:rFonts w:ascii="Cordia New" w:hAnsi="Cordia New"/>
          <w:sz w:val="28"/>
        </w:rPr>
        <w:t xml:space="preserve">Monitor </w:t>
      </w:r>
      <w:r w:rsidR="00FE5BBE" w:rsidRPr="0012516C">
        <w:rPr>
          <w:rFonts w:ascii="Cordia New" w:hAnsi="Cordia New"/>
          <w:sz w:val="28"/>
          <w:cs/>
        </w:rPr>
        <w:t xml:space="preserve">ค่า </w:t>
      </w:r>
      <w:r w:rsidR="00FE5BBE" w:rsidRPr="0012516C">
        <w:rPr>
          <w:rFonts w:ascii="Cordia New" w:hAnsi="Cordia New"/>
          <w:sz w:val="28"/>
        </w:rPr>
        <w:t xml:space="preserve">Moisture </w:t>
      </w:r>
      <w:r w:rsidR="00FE5BBE" w:rsidRPr="0012516C">
        <w:rPr>
          <w:rFonts w:ascii="Cordia New" w:hAnsi="Cordia New"/>
          <w:sz w:val="28"/>
          <w:cs/>
        </w:rPr>
        <w:t>ให้อยู่ในค่าควบคุม โดยหน่วยงาน คภ.บคก.</w:t>
      </w:r>
    </w:p>
    <w:p w14:paraId="64013510" w14:textId="77777777" w:rsidR="00020EAB" w:rsidRPr="0012516C" w:rsidRDefault="00020EAB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</w:rPr>
      </w:pPr>
    </w:p>
    <w:p w14:paraId="1D5D95DC" w14:textId="77777777" w:rsidR="00020EAB" w:rsidRPr="0012516C" w:rsidRDefault="00020EAB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  <w:cs/>
        </w:rPr>
      </w:pPr>
    </w:p>
    <w:p w14:paraId="2A4AD3BE" w14:textId="77777777" w:rsidR="00765F92" w:rsidRPr="0012516C" w:rsidRDefault="00765F92" w:rsidP="000D3C8D">
      <w:pPr>
        <w:pStyle w:val="ListParagraph"/>
        <w:numPr>
          <w:ilvl w:val="0"/>
          <w:numId w:val="16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งานทำความสะอาดภายในท่อก๊าซ ด้วย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Cleaning PIG</w:t>
      </w:r>
    </w:p>
    <w:p w14:paraId="13A9EA0E" w14:textId="77777777" w:rsidR="00FE5BBE" w:rsidRPr="0012516C" w:rsidRDefault="00FE5BBE" w:rsidP="00020EAB">
      <w:pPr>
        <w:pStyle w:val="ListParagraph"/>
        <w:spacing w:line="264" w:lineRule="auto"/>
        <w:ind w:left="1440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cs/>
        </w:rPr>
        <w:t xml:space="preserve">มีวัตถุประสงค์เพื่อทำความสะอาดภายในท่อ และตรวจสอบความพร้อมที่จะ </w:t>
      </w:r>
      <w:r w:rsidRPr="0012516C">
        <w:rPr>
          <w:rFonts w:ascii="Cordia New" w:hAnsi="Cordia New"/>
          <w:sz w:val="28"/>
        </w:rPr>
        <w:t>Run</w:t>
      </w:r>
      <w:r w:rsidRPr="0012516C">
        <w:rPr>
          <w:rFonts w:ascii="Cordia New" w:hAnsi="Cordia New"/>
          <w:sz w:val="28"/>
          <w:cs/>
        </w:rPr>
        <w:t xml:space="preserve"> </w:t>
      </w:r>
      <w:r w:rsidRPr="0012516C">
        <w:rPr>
          <w:rFonts w:ascii="Cordia New" w:hAnsi="Cordia New"/>
          <w:sz w:val="28"/>
        </w:rPr>
        <w:t xml:space="preserve">ILI PIG </w:t>
      </w:r>
      <w:r w:rsidRPr="0012516C">
        <w:rPr>
          <w:rFonts w:ascii="Cordia New" w:hAnsi="Cordia New"/>
          <w:sz w:val="28"/>
          <w:cs/>
        </w:rPr>
        <w:t>ต่อไป</w:t>
      </w:r>
    </w:p>
    <w:p w14:paraId="7884E03E" w14:textId="77777777" w:rsidR="00765F92" w:rsidRPr="0012516C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แผนงาน </w:t>
      </w:r>
    </w:p>
    <w:p w14:paraId="1C9B9D77" w14:textId="77777777" w:rsidR="00765F92" w:rsidRPr="0012516C" w:rsidRDefault="00945872" w:rsidP="00771DB6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cs/>
        </w:rPr>
        <w:t xml:space="preserve">แผนงานสำหรับเดือนมกราคม - มีนาคมมีทั้งสิ้น </w:t>
      </w:r>
      <w:r w:rsidRPr="0012516C">
        <w:rPr>
          <w:rFonts w:ascii="Cordia New" w:hAnsi="Cordia New"/>
          <w:sz w:val="28"/>
        </w:rPr>
        <w:t xml:space="preserve">12 </w:t>
      </w:r>
      <w:r w:rsidRPr="0012516C">
        <w:rPr>
          <w:rFonts w:ascii="Cordia New" w:hAnsi="Cordia New"/>
          <w:sz w:val="28"/>
          <w:cs/>
        </w:rPr>
        <w:t xml:space="preserve">ลูก รวม </w:t>
      </w:r>
      <w:r w:rsidR="00D3527F" w:rsidRPr="0012516C">
        <w:rPr>
          <w:rFonts w:ascii="Cordia New" w:hAnsi="Cordia New"/>
          <w:sz w:val="28"/>
        </w:rPr>
        <w:t>6</w:t>
      </w:r>
      <w:r w:rsidRPr="0012516C">
        <w:rPr>
          <w:rFonts w:ascii="Cordia New" w:hAnsi="Cordia New"/>
          <w:sz w:val="28"/>
          <w:cs/>
        </w:rPr>
        <w:t xml:space="preserve"> เส้นท่อดังนี้ (</w:t>
      </w:r>
      <w:r w:rsidRPr="0012516C">
        <w:rPr>
          <w:rFonts w:ascii="Cordia New" w:hAnsi="Cordia New"/>
          <w:sz w:val="28"/>
        </w:rPr>
        <w:t>PTT Cleaning PIG</w:t>
      </w:r>
      <w:r w:rsidRPr="0012516C">
        <w:rPr>
          <w:rFonts w:ascii="Cordia New" w:hAnsi="Cordia New"/>
          <w:sz w:val="28"/>
          <w:cs/>
        </w:rPr>
        <w:t>)</w:t>
      </w:r>
      <w:r w:rsidR="00967D2B" w:rsidRPr="0012516C">
        <w:rPr>
          <w:rFonts w:ascii="Browallia New" w:hAnsi="Browallia New" w:cs="Browallia New"/>
          <w:noProof/>
          <w:sz w:val="32"/>
          <w:szCs w:val="32"/>
          <w:cs/>
        </w:rPr>
        <w:t xml:space="preserve"> </w:t>
      </w:r>
    </w:p>
    <w:p w14:paraId="18F4AA49" w14:textId="77777777" w:rsidR="00765F92" w:rsidRPr="0012516C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  <w:cs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green"/>
        </w:rPr>
        <w:t>1</w:t>
      </w:r>
      <w:r w:rsidR="00FD654A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green"/>
        </w:rPr>
        <w:t>8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แผนงาน</w:t>
      </w:r>
      <w:r w:rsidR="000559DB" w:rsidRPr="0012516C">
        <w:rPr>
          <w:rFonts w:ascii="Cordia New" w:hAnsi="Cordia New" w:cs="Cordia New"/>
          <w:sz w:val="28"/>
          <w:highlight w:val="green"/>
          <w:cs/>
        </w:rPr>
        <w:t xml:space="preserve"> </w:t>
      </w:r>
      <w:r w:rsidR="000559DB" w:rsidRPr="0012516C">
        <w:rPr>
          <w:rFonts w:ascii="Cordia New" w:hAnsi="Cordia New" w:cs="Cordia New"/>
          <w:sz w:val="28"/>
          <w:highlight w:val="green"/>
        </w:rPr>
        <w:t xml:space="preserve">PIG </w:t>
      </w:r>
      <w:r w:rsidRPr="0012516C">
        <w:rPr>
          <w:rFonts w:ascii="Cordia New" w:hAnsi="Cordia New" w:cs="Cordia New"/>
          <w:sz w:val="28"/>
          <w:highlight w:val="green"/>
          <w:cs/>
        </w:rPr>
        <w:t>ใน</w:t>
      </w:r>
      <w:r w:rsidR="00765F92" w:rsidRPr="0012516C">
        <w:rPr>
          <w:rFonts w:ascii="Cordia New" w:hAnsi="Cordia New" w:cs="Cordia New"/>
          <w:sz w:val="28"/>
          <w:highlight w:val="green"/>
          <w:cs/>
        </w:rPr>
        <w:t>เดือน</w:t>
      </w:r>
      <w:r w:rsidR="00945872" w:rsidRPr="0012516C">
        <w:rPr>
          <w:rFonts w:ascii="Cordia New" w:hAnsi="Cordia New" w:cs="Cordia New"/>
          <w:sz w:val="28"/>
          <w:highlight w:val="green"/>
          <w:cs/>
        </w:rPr>
        <w:t>มกราคม 2559</w:t>
      </w:r>
    </w:p>
    <w:p w14:paraId="7D357401" w14:textId="77777777" w:rsidR="00945872" w:rsidRPr="0012516C" w:rsidRDefault="00945872" w:rsidP="00945872">
      <w:pPr>
        <w:spacing w:line="264" w:lineRule="auto"/>
        <w:ind w:left="720" w:firstLine="720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ไม่มีการดำเนินงาน </w:t>
      </w:r>
      <w:r w:rsidRPr="0012516C">
        <w:rPr>
          <w:rFonts w:ascii="Cordia New" w:hAnsi="Cordia New" w:cs="Cordia New"/>
          <w:sz w:val="28"/>
          <w:highlight w:val="green"/>
        </w:rPr>
        <w:t xml:space="preserve">PIG </w:t>
      </w:r>
      <w:r w:rsidRPr="0012516C">
        <w:rPr>
          <w:rFonts w:ascii="Cordia New" w:hAnsi="Cordia New" w:cs="Cordia New"/>
          <w:sz w:val="28"/>
          <w:highlight w:val="green"/>
          <w:cs/>
        </w:rPr>
        <w:t>ในเดือนมกราคม 2559</w:t>
      </w:r>
    </w:p>
    <w:p w14:paraId="06B04121" w14:textId="77777777" w:rsidR="00146946" w:rsidRPr="0012516C" w:rsidRDefault="00146946" w:rsidP="00945872">
      <w:pPr>
        <w:spacing w:line="264" w:lineRule="auto"/>
        <w:ind w:left="720" w:firstLine="720"/>
        <w:outlineLvl w:val="0"/>
        <w:rPr>
          <w:rFonts w:ascii="Cordia New" w:hAnsi="Cordia New" w:cs="Cordia New"/>
          <w:sz w:val="28"/>
          <w:highlight w:val="green"/>
        </w:rPr>
      </w:pPr>
    </w:p>
    <w:p w14:paraId="32BF3EB8" w14:textId="77777777" w:rsidR="00765F92" w:rsidRPr="0012516C" w:rsidRDefault="00C06996" w:rsidP="000A272E">
      <w:pPr>
        <w:spacing w:before="120" w:line="264" w:lineRule="auto"/>
        <w:ind w:firstLine="720"/>
        <w:outlineLvl w:val="0"/>
        <w:rPr>
          <w:rFonts w:ascii="Cordia New" w:hAnsi="Cordia New" w:cs="Cordia New"/>
          <w:sz w:val="28"/>
          <w:highlight w:val="green"/>
          <w:cs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green"/>
        </w:rPr>
        <w:t>1</w:t>
      </w:r>
      <w:r w:rsidR="00FD654A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green"/>
        </w:rPr>
        <w:t>9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แผนงาน</w:t>
      </w:r>
      <w:r w:rsidR="000559DB" w:rsidRPr="0012516C">
        <w:rPr>
          <w:rFonts w:ascii="Cordia New" w:hAnsi="Cordia New" w:cs="Cordia New"/>
          <w:sz w:val="28"/>
          <w:highlight w:val="green"/>
          <w:cs/>
        </w:rPr>
        <w:t xml:space="preserve"> </w:t>
      </w:r>
      <w:r w:rsidR="000559DB" w:rsidRPr="0012516C">
        <w:rPr>
          <w:rFonts w:ascii="Cordia New" w:hAnsi="Cordia New" w:cs="Cordia New"/>
          <w:sz w:val="28"/>
          <w:highlight w:val="green"/>
        </w:rPr>
        <w:t xml:space="preserve">PIG </w:t>
      </w:r>
      <w:r w:rsidRPr="0012516C">
        <w:rPr>
          <w:rFonts w:ascii="Cordia New" w:hAnsi="Cordia New" w:cs="Cordia New"/>
          <w:sz w:val="28"/>
          <w:highlight w:val="green"/>
          <w:cs/>
        </w:rPr>
        <w:t>ใน</w:t>
      </w:r>
      <w:r w:rsidR="00765F92" w:rsidRPr="0012516C">
        <w:rPr>
          <w:rFonts w:ascii="Cordia New" w:hAnsi="Cordia New" w:cs="Cordia New"/>
          <w:sz w:val="28"/>
          <w:highlight w:val="green"/>
          <w:cs/>
        </w:rPr>
        <w:t>เดือน</w:t>
      </w:r>
      <w:r w:rsidR="00945872" w:rsidRPr="0012516C">
        <w:rPr>
          <w:rFonts w:ascii="Cordia New" w:hAnsi="Cordia New" w:cs="Cordia New"/>
          <w:sz w:val="28"/>
          <w:highlight w:val="green"/>
          <w:cs/>
        </w:rPr>
        <w:t>ในเดือนกุมภาพันธ์ 2559</w:t>
      </w:r>
    </w:p>
    <w:p w14:paraId="6DD5E75E" w14:textId="77777777" w:rsidR="00FD5306" w:rsidRPr="0012516C" w:rsidRDefault="00945872" w:rsidP="00767A96">
      <w:pPr>
        <w:pStyle w:val="ListParagraph"/>
        <w:spacing w:line="264" w:lineRule="auto"/>
        <w:ind w:left="448" w:firstLine="272"/>
        <w:contextualSpacing w:val="0"/>
        <w:outlineLvl w:val="0"/>
        <w:rPr>
          <w:rFonts w:ascii="Cordia New" w:hAnsi="Cordia New"/>
          <w:noProof/>
          <w:sz w:val="28"/>
          <w:highlight w:val="green"/>
        </w:rPr>
      </w:pPr>
      <w:r w:rsidRPr="0012516C">
        <w:rPr>
          <w:rFonts w:ascii="Cordia New" w:hAnsi="Cordia New"/>
          <w:noProof/>
          <w:sz w:val="28"/>
          <w:highlight w:val="green"/>
        </w:rPr>
        <w:drawing>
          <wp:inline distT="0" distB="0" distL="0" distR="0" wp14:anchorId="166243B3" wp14:editId="52CBF8ED">
            <wp:extent cx="5706110" cy="572770"/>
            <wp:effectExtent l="0" t="0" r="8890" b="0"/>
            <wp:docPr id="291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110" cy="57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9E8C6" w14:textId="77777777" w:rsidR="00771DB6" w:rsidRPr="0012516C" w:rsidRDefault="00771DB6" w:rsidP="00767A96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</w:p>
    <w:p w14:paraId="7703D5DC" w14:textId="77777777" w:rsidR="00765F92" w:rsidRPr="0012516C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green"/>
        </w:rPr>
        <w:t>1</w:t>
      </w:r>
      <w:r w:rsidR="00FD654A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green"/>
        </w:rPr>
        <w:t>10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แผนงาน</w:t>
      </w:r>
      <w:r w:rsidR="000559DB" w:rsidRPr="0012516C">
        <w:rPr>
          <w:rFonts w:ascii="Cordia New" w:hAnsi="Cordia New" w:cs="Cordia New"/>
          <w:sz w:val="28"/>
          <w:highlight w:val="green"/>
          <w:cs/>
        </w:rPr>
        <w:t xml:space="preserve"> </w:t>
      </w:r>
      <w:r w:rsidR="000559DB" w:rsidRPr="0012516C">
        <w:rPr>
          <w:rFonts w:ascii="Cordia New" w:hAnsi="Cordia New" w:cs="Cordia New"/>
          <w:sz w:val="28"/>
          <w:highlight w:val="green"/>
        </w:rPr>
        <w:t xml:space="preserve">PIG </w:t>
      </w:r>
      <w:r w:rsidRPr="0012516C">
        <w:rPr>
          <w:rFonts w:ascii="Cordia New" w:hAnsi="Cordia New" w:cs="Cordia New"/>
          <w:sz w:val="28"/>
          <w:highlight w:val="green"/>
          <w:cs/>
        </w:rPr>
        <w:t>ใน</w:t>
      </w:r>
      <w:r w:rsidR="00765F92" w:rsidRPr="0012516C">
        <w:rPr>
          <w:rFonts w:ascii="Cordia New" w:hAnsi="Cordia New" w:cs="Cordia New"/>
          <w:sz w:val="28"/>
          <w:highlight w:val="green"/>
          <w:cs/>
        </w:rPr>
        <w:t>เดือน</w:t>
      </w:r>
      <w:r w:rsidR="00945872" w:rsidRPr="0012516C">
        <w:rPr>
          <w:rFonts w:ascii="Cordia New" w:hAnsi="Cordia New" w:cs="Cordia New"/>
          <w:sz w:val="28"/>
          <w:highlight w:val="green"/>
          <w:cs/>
        </w:rPr>
        <w:t xml:space="preserve">มีนาคม </w:t>
      </w:r>
      <w:r w:rsidR="00945872" w:rsidRPr="0012516C">
        <w:rPr>
          <w:rFonts w:ascii="Cordia New" w:hAnsi="Cordia New" w:cs="Cordia New"/>
          <w:sz w:val="28"/>
          <w:highlight w:val="green"/>
        </w:rPr>
        <w:t>2559</w:t>
      </w:r>
    </w:p>
    <w:p w14:paraId="69304245" w14:textId="77777777" w:rsidR="00765F92" w:rsidRPr="0012516C" w:rsidRDefault="007C1C1F" w:rsidP="007C1C1F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noProof/>
          <w:sz w:val="28"/>
          <w:highlight w:val="green"/>
        </w:rPr>
        <w:drawing>
          <wp:inline distT="0" distB="0" distL="0" distR="0" wp14:anchorId="76198033" wp14:editId="4B581824">
            <wp:extent cx="5718175" cy="168973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168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B39E3" w14:textId="77777777" w:rsidR="007C1C1F" w:rsidRPr="0012516C" w:rsidRDefault="007C1C1F" w:rsidP="007C1C1F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yellow"/>
        </w:rPr>
      </w:pPr>
    </w:p>
    <w:p w14:paraId="5B98BE16" w14:textId="77777777" w:rsidR="00765F92" w:rsidRPr="0012516C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ผลการดำเนินงาน </w:t>
      </w:r>
    </w:p>
    <w:p w14:paraId="0DC13F51" w14:textId="77777777" w:rsidR="00765F92" w:rsidRPr="0012516C" w:rsidRDefault="0011367E" w:rsidP="008B2EF9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รท. และเขตปฏิบัติการที่เกี่ยวข้อง สามารถ</w:t>
      </w:r>
      <w:r w:rsidRPr="0012516C">
        <w:rPr>
          <w:rFonts w:ascii="Cordia New" w:hAnsi="Cordia New"/>
          <w:sz w:val="28"/>
        </w:rPr>
        <w:t xml:space="preserve"> run Cleaning PIG </w:t>
      </w:r>
      <w:r w:rsidRPr="0012516C">
        <w:rPr>
          <w:rFonts w:ascii="Cordia New" w:hAnsi="Cordia New"/>
          <w:sz w:val="28"/>
          <w:cs/>
        </w:rPr>
        <w:t xml:space="preserve">ได้ทั้งสิ้น </w:t>
      </w:r>
      <w:r w:rsidRPr="0012516C">
        <w:rPr>
          <w:rFonts w:ascii="Cordia New" w:hAnsi="Cordia New"/>
          <w:sz w:val="28"/>
        </w:rPr>
        <w:t xml:space="preserve">10 </w:t>
      </w:r>
      <w:r w:rsidRPr="0012516C">
        <w:rPr>
          <w:rFonts w:ascii="Cordia New" w:hAnsi="Cordia New"/>
          <w:sz w:val="28"/>
          <w:cs/>
        </w:rPr>
        <w:t xml:space="preserve">ลูก รวม </w:t>
      </w:r>
      <w:r w:rsidRPr="0012516C">
        <w:rPr>
          <w:rFonts w:ascii="Cordia New" w:hAnsi="Cordia New"/>
          <w:sz w:val="28"/>
        </w:rPr>
        <w:t xml:space="preserve">5 </w:t>
      </w:r>
      <w:r w:rsidRPr="0012516C">
        <w:rPr>
          <w:rFonts w:ascii="Cordia New" w:hAnsi="Cordia New"/>
          <w:sz w:val="28"/>
          <w:cs/>
        </w:rPr>
        <w:t xml:space="preserve">เส้นท่อ </w:t>
      </w:r>
      <w:r w:rsidR="00E06B6C" w:rsidRPr="0012516C">
        <w:rPr>
          <w:rFonts w:ascii="Cordia New" w:hAnsi="Cordia New"/>
          <w:sz w:val="28"/>
          <w:cs/>
        </w:rPr>
        <w:t>โดย</w:t>
      </w:r>
      <w:r w:rsidRPr="0012516C">
        <w:rPr>
          <w:rFonts w:ascii="Cordia New" w:hAnsi="Cordia New"/>
          <w:sz w:val="28"/>
          <w:cs/>
        </w:rPr>
        <w:t>ปรับ</w:t>
      </w:r>
      <w:r w:rsidR="00E06B6C" w:rsidRPr="0012516C">
        <w:rPr>
          <w:rFonts w:ascii="Cordia New" w:hAnsi="Cordia New"/>
          <w:sz w:val="28"/>
          <w:cs/>
        </w:rPr>
        <w:t>แผน</w:t>
      </w:r>
      <w:r w:rsidRPr="0012516C">
        <w:rPr>
          <w:rFonts w:ascii="Cordia New" w:hAnsi="Cordia New"/>
          <w:sz w:val="28"/>
          <w:cs/>
        </w:rPr>
        <w:t>แก้</w:t>
      </w:r>
      <w:r w:rsidR="00E06B6C" w:rsidRPr="0012516C">
        <w:rPr>
          <w:rFonts w:ascii="Cordia New" w:hAnsi="Cordia New"/>
          <w:sz w:val="28"/>
          <w:cs/>
        </w:rPr>
        <w:t>ไข</w:t>
      </w:r>
      <w:r w:rsidRPr="0012516C">
        <w:rPr>
          <w:rFonts w:ascii="Cordia New" w:hAnsi="Cordia New"/>
          <w:sz w:val="28"/>
          <w:cs/>
        </w:rPr>
        <w:t>ตามความเหมาะสม</w:t>
      </w:r>
      <w:r w:rsidR="0065599B" w:rsidRPr="0012516C">
        <w:rPr>
          <w:rFonts w:ascii="Cordia New" w:hAnsi="Cordia New"/>
          <w:sz w:val="28"/>
          <w:cs/>
        </w:rPr>
        <w:t>กับ</w:t>
      </w:r>
      <w:r w:rsidR="00E06B6C" w:rsidRPr="0012516C">
        <w:rPr>
          <w:rFonts w:ascii="Cordia New" w:hAnsi="Cordia New"/>
          <w:sz w:val="28"/>
          <w:cs/>
        </w:rPr>
        <w:t>ระบบ</w:t>
      </w:r>
      <w:r w:rsidR="0065599B" w:rsidRPr="0012516C">
        <w:rPr>
          <w:rFonts w:ascii="Cordia New" w:hAnsi="Cordia New"/>
          <w:sz w:val="28"/>
          <w:cs/>
        </w:rPr>
        <w:t xml:space="preserve">การรับ-จ่ายก๊าซ </w:t>
      </w:r>
      <w:r w:rsidR="00E06B6C" w:rsidRPr="0012516C">
        <w:rPr>
          <w:rFonts w:ascii="Cordia New" w:hAnsi="Cordia New"/>
          <w:sz w:val="28"/>
          <w:cs/>
        </w:rPr>
        <w:t>และ</w:t>
      </w:r>
      <w:r w:rsidR="0065599B" w:rsidRPr="0012516C">
        <w:rPr>
          <w:rFonts w:ascii="Cordia New" w:hAnsi="Cordia New"/>
          <w:sz w:val="28"/>
          <w:cs/>
        </w:rPr>
        <w:t>ข้อจำกัดต่างๆ (</w:t>
      </w:r>
      <w:r w:rsidR="00E06B6C" w:rsidRPr="0012516C">
        <w:rPr>
          <w:rFonts w:ascii="Cordia New" w:hAnsi="Cordia New"/>
          <w:sz w:val="28"/>
        </w:rPr>
        <w:t>Constrain Condition</w:t>
      </w:r>
      <w:r w:rsidR="0065599B" w:rsidRPr="0012516C">
        <w:rPr>
          <w:rFonts w:ascii="Cordia New" w:hAnsi="Cordia New"/>
          <w:sz w:val="28"/>
          <w:cs/>
        </w:rPr>
        <w:t>)</w:t>
      </w:r>
      <w:r w:rsidRPr="0012516C">
        <w:rPr>
          <w:rFonts w:ascii="Cordia New" w:hAnsi="Cordia New"/>
          <w:sz w:val="28"/>
          <w:cs/>
        </w:rPr>
        <w:t xml:space="preserve"> </w:t>
      </w:r>
      <w:r w:rsidR="00E06B6C" w:rsidRPr="0012516C">
        <w:rPr>
          <w:rFonts w:ascii="Cordia New" w:hAnsi="Cordia New"/>
          <w:sz w:val="28"/>
          <w:cs/>
        </w:rPr>
        <w:t xml:space="preserve">โดย </w:t>
      </w:r>
      <w:r w:rsidRPr="0012516C">
        <w:rPr>
          <w:rFonts w:ascii="Cordia New" w:hAnsi="Cordia New"/>
          <w:sz w:val="28"/>
          <w:cs/>
        </w:rPr>
        <w:t xml:space="preserve">รท. ได้บันทึกผลข้อมูลและวิเคราะห์ผลตามแนวโน้มของปริมาณ </w:t>
      </w:r>
      <w:r w:rsidRPr="0012516C">
        <w:rPr>
          <w:rFonts w:ascii="Cordia New" w:hAnsi="Cordia New"/>
          <w:sz w:val="28"/>
        </w:rPr>
        <w:t xml:space="preserve">millscale </w:t>
      </w:r>
      <w:r w:rsidRPr="0012516C">
        <w:rPr>
          <w:rFonts w:ascii="Cordia New" w:hAnsi="Cordia New"/>
          <w:sz w:val="28"/>
          <w:cs/>
        </w:rPr>
        <w:t xml:space="preserve">และ </w:t>
      </w:r>
      <w:r w:rsidRPr="0012516C">
        <w:rPr>
          <w:rFonts w:ascii="Cordia New" w:hAnsi="Cordia New"/>
          <w:sz w:val="28"/>
        </w:rPr>
        <w:t>liquid</w:t>
      </w:r>
      <w:r w:rsidRPr="0012516C">
        <w:rPr>
          <w:rFonts w:ascii="Cordia New" w:hAnsi="Cordia New"/>
          <w:sz w:val="28"/>
          <w:cs/>
        </w:rPr>
        <w:t xml:space="preserve"> แยกตามเดือนดังตารางต่อไปนี้</w:t>
      </w:r>
    </w:p>
    <w:p w14:paraId="49A6BA6D" w14:textId="77777777" w:rsidR="006433F6" w:rsidRPr="0012516C" w:rsidRDefault="006433F6" w:rsidP="008B2EF9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</w:rPr>
      </w:pPr>
    </w:p>
    <w:p w14:paraId="1C4AC3B0" w14:textId="77777777" w:rsidR="006433F6" w:rsidRPr="0012516C" w:rsidRDefault="006433F6" w:rsidP="008B2EF9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</w:rPr>
      </w:pPr>
    </w:p>
    <w:p w14:paraId="7B41F37A" w14:textId="77777777" w:rsidR="006433F6" w:rsidRPr="0012516C" w:rsidRDefault="006433F6" w:rsidP="008B2EF9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</w:rPr>
      </w:pPr>
    </w:p>
    <w:p w14:paraId="2C268688" w14:textId="77777777" w:rsidR="00C06996" w:rsidRPr="0012516C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11</w:t>
      </w:r>
      <w:r w:rsidRPr="0012516C">
        <w:rPr>
          <w:rFonts w:ascii="Cordia New" w:hAnsi="Cordia New" w:cs="Cordia New"/>
          <w:sz w:val="28"/>
          <w:cs/>
        </w:rPr>
        <w:t xml:space="preserve"> ผลการดำเนินงาน</w:t>
      </w:r>
      <w:r w:rsidR="00C3112F" w:rsidRPr="0012516C">
        <w:rPr>
          <w:rFonts w:ascii="Cordia New" w:hAnsi="Cordia New" w:cs="Cordia New"/>
          <w:sz w:val="28"/>
          <w:cs/>
        </w:rPr>
        <w:t xml:space="preserve"> </w:t>
      </w:r>
      <w:r w:rsidR="00C3112F" w:rsidRPr="0012516C">
        <w:rPr>
          <w:rFonts w:ascii="Cordia New" w:hAnsi="Cordia New" w:cs="Cordia New"/>
          <w:sz w:val="28"/>
        </w:rPr>
        <w:t xml:space="preserve">PIG </w:t>
      </w:r>
      <w:r w:rsidRPr="0012516C">
        <w:rPr>
          <w:rFonts w:ascii="Cordia New" w:hAnsi="Cordia New" w:cs="Cordia New"/>
          <w:sz w:val="28"/>
          <w:cs/>
        </w:rPr>
        <w:t>ในเดือน</w:t>
      </w:r>
      <w:r w:rsidR="0011367E" w:rsidRPr="0012516C">
        <w:rPr>
          <w:rFonts w:ascii="Cordia New" w:hAnsi="Cordia New" w:cs="Cordia New"/>
          <w:sz w:val="28"/>
          <w:cs/>
        </w:rPr>
        <w:t xml:space="preserve">มกราคม </w:t>
      </w:r>
      <w:r w:rsidR="0011367E" w:rsidRPr="0012516C">
        <w:rPr>
          <w:rFonts w:ascii="Cordia New" w:hAnsi="Cordia New" w:cs="Cordia New"/>
          <w:sz w:val="28"/>
        </w:rPr>
        <w:t>2559</w:t>
      </w:r>
    </w:p>
    <w:tbl>
      <w:tblPr>
        <w:tblStyle w:val="TableGrid6"/>
        <w:tblW w:w="10200" w:type="dxa"/>
        <w:jc w:val="center"/>
        <w:tblLayout w:type="fixed"/>
        <w:tblLook w:val="04A0" w:firstRow="1" w:lastRow="0" w:firstColumn="1" w:lastColumn="0" w:noHBand="0" w:noVBand="1"/>
      </w:tblPr>
      <w:tblGrid>
        <w:gridCol w:w="5695"/>
        <w:gridCol w:w="4505"/>
      </w:tblGrid>
      <w:tr w:rsidR="00465A60" w:rsidRPr="0012516C" w14:paraId="49018AC7" w14:textId="77777777" w:rsidTr="0011367E">
        <w:trPr>
          <w:trHeight w:val="507"/>
          <w:jc w:val="center"/>
        </w:trPr>
        <w:tc>
          <w:tcPr>
            <w:tcW w:w="5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3E8F2" w14:textId="77777777" w:rsidR="00465A60" w:rsidRPr="0012516C" w:rsidRDefault="0011367E" w:rsidP="000A272E">
            <w:pPr>
              <w:tabs>
                <w:tab w:val="center" w:pos="5103"/>
              </w:tabs>
              <w:spacing w:before="120"/>
              <w:ind w:firstLine="720"/>
              <w:contextualSpacing/>
              <w:rPr>
                <w:rFonts w:ascii="Cordia New" w:eastAsia="Calibri" w:hAnsi="Cordia New" w:cs="Cordia New"/>
                <w:noProof/>
                <w:sz w:val="28"/>
                <w:highlight w:val="yellow"/>
              </w:rPr>
            </w:pPr>
            <w:r w:rsidRPr="0012516C">
              <w:rPr>
                <w:rFonts w:ascii="Cordia New" w:hAnsi="Cordia New" w:cs="Cordia New"/>
                <w:sz w:val="28"/>
                <w:cs/>
              </w:rPr>
              <w:t>-</w:t>
            </w:r>
          </w:p>
        </w:tc>
        <w:tc>
          <w:tcPr>
            <w:tcW w:w="4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C6813" w14:textId="77777777" w:rsidR="00465A60" w:rsidRPr="0012516C" w:rsidRDefault="0011367E" w:rsidP="0011367E">
            <w:pPr>
              <w:tabs>
                <w:tab w:val="center" w:pos="5103"/>
              </w:tabs>
              <w:spacing w:before="120"/>
              <w:ind w:left="174"/>
              <w:contextualSpacing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hAnsi="Cordia New" w:cs="Cordia New"/>
                <w:sz w:val="28"/>
                <w:cs/>
              </w:rPr>
              <w:t xml:space="preserve">ไม่มีการดำเนินงาน </w:t>
            </w:r>
            <w:r w:rsidRPr="0012516C">
              <w:rPr>
                <w:rFonts w:ascii="Cordia New" w:hAnsi="Cordia New" w:cs="Cordia New"/>
                <w:sz w:val="28"/>
              </w:rPr>
              <w:t xml:space="preserve">PIG </w:t>
            </w:r>
            <w:r w:rsidRPr="0012516C">
              <w:rPr>
                <w:rFonts w:ascii="Cordia New" w:hAnsi="Cordia New" w:cs="Cordia New"/>
                <w:sz w:val="28"/>
                <w:cs/>
              </w:rPr>
              <w:t>ในเดือนมกราคม 2559</w:t>
            </w:r>
          </w:p>
        </w:tc>
      </w:tr>
    </w:tbl>
    <w:p w14:paraId="5B35C118" w14:textId="77777777" w:rsidR="005032FE" w:rsidRPr="0012516C" w:rsidRDefault="005032FE" w:rsidP="00C0699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14:paraId="383D9687" w14:textId="77777777" w:rsidR="005032FE" w:rsidRPr="0012516C" w:rsidRDefault="005032FE" w:rsidP="00C0699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14:paraId="2DC48698" w14:textId="77777777" w:rsidR="00765F92" w:rsidRPr="0012516C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12</w:t>
      </w:r>
      <w:r w:rsidRPr="0012516C">
        <w:rPr>
          <w:rFonts w:ascii="Cordia New" w:hAnsi="Cordia New" w:cs="Cordia New"/>
          <w:sz w:val="28"/>
          <w:cs/>
        </w:rPr>
        <w:t xml:space="preserve"> ผลการดำเนินงาน</w:t>
      </w:r>
      <w:r w:rsidR="00C3112F" w:rsidRPr="0012516C">
        <w:rPr>
          <w:rFonts w:ascii="Cordia New" w:hAnsi="Cordia New" w:cs="Cordia New"/>
          <w:sz w:val="28"/>
          <w:cs/>
        </w:rPr>
        <w:t xml:space="preserve"> </w:t>
      </w:r>
      <w:r w:rsidR="00C3112F" w:rsidRPr="0012516C">
        <w:rPr>
          <w:rFonts w:ascii="Cordia New" w:hAnsi="Cordia New" w:cs="Cordia New"/>
          <w:sz w:val="28"/>
        </w:rPr>
        <w:t xml:space="preserve">PIG </w:t>
      </w:r>
      <w:r w:rsidRPr="0012516C">
        <w:rPr>
          <w:rFonts w:ascii="Cordia New" w:hAnsi="Cordia New" w:cs="Cordia New"/>
          <w:sz w:val="28"/>
          <w:cs/>
        </w:rPr>
        <w:t>ใน</w:t>
      </w:r>
      <w:r w:rsidR="00765F92" w:rsidRPr="0012516C">
        <w:rPr>
          <w:rFonts w:ascii="Cordia New" w:hAnsi="Cordia New" w:cs="Cordia New"/>
          <w:sz w:val="28"/>
          <w:cs/>
        </w:rPr>
        <w:t>เดือน</w:t>
      </w:r>
      <w:r w:rsidR="0011367E" w:rsidRPr="0012516C">
        <w:rPr>
          <w:rFonts w:ascii="Cordia New" w:hAnsi="Cordia New" w:cs="Cordia New"/>
          <w:sz w:val="28"/>
          <w:cs/>
        </w:rPr>
        <w:t xml:space="preserve">กุมภาพันธ์ </w:t>
      </w:r>
      <w:r w:rsidR="0011367E" w:rsidRPr="0012516C">
        <w:rPr>
          <w:rFonts w:ascii="Cordia New" w:hAnsi="Cordia New" w:cs="Cordia New"/>
          <w:sz w:val="28"/>
        </w:rPr>
        <w:t>2559</w:t>
      </w:r>
    </w:p>
    <w:tbl>
      <w:tblPr>
        <w:tblStyle w:val="TableGrid6"/>
        <w:tblW w:w="10200" w:type="dxa"/>
        <w:jc w:val="center"/>
        <w:tblLayout w:type="fixed"/>
        <w:tblLook w:val="04A0" w:firstRow="1" w:lastRow="0" w:firstColumn="1" w:lastColumn="0" w:noHBand="0" w:noVBand="1"/>
      </w:tblPr>
      <w:tblGrid>
        <w:gridCol w:w="5695"/>
        <w:gridCol w:w="4505"/>
      </w:tblGrid>
      <w:tr w:rsidR="0011367E" w:rsidRPr="0012516C" w14:paraId="65AB7D95" w14:textId="77777777" w:rsidTr="001365E4">
        <w:trPr>
          <w:trHeight w:val="3984"/>
          <w:jc w:val="center"/>
        </w:trPr>
        <w:tc>
          <w:tcPr>
            <w:tcW w:w="5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C4EFB" w14:textId="77777777" w:rsidR="0011367E" w:rsidRPr="0012516C" w:rsidRDefault="0011367E" w:rsidP="001365E4">
            <w:pPr>
              <w:tabs>
                <w:tab w:val="left" w:pos="1739"/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noProof/>
                <w:sz w:val="28"/>
                <w:highlight w:val="green"/>
              </w:rPr>
              <w:drawing>
                <wp:inline distT="0" distB="0" distL="0" distR="0" wp14:anchorId="0DA30169" wp14:editId="4179D4F0">
                  <wp:extent cx="3479165" cy="2179320"/>
                  <wp:effectExtent l="0" t="0" r="6985" b="0"/>
                  <wp:docPr id="4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9165" cy="2179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1EE440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>RC0631  WN2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 xml:space="preserve">GNNK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ความยาว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>19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 xml:space="preserve">580 km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ไม่มี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>internal lining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  </w:t>
            </w:r>
          </w:p>
        </w:tc>
        <w:tc>
          <w:tcPr>
            <w:tcW w:w="4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748C2" w14:textId="77777777" w:rsidR="0011367E" w:rsidRPr="0012516C" w:rsidRDefault="0011367E" w:rsidP="00771DB6">
            <w:pPr>
              <w:tabs>
                <w:tab w:val="center" w:pos="5103"/>
              </w:tabs>
              <w:spacing w:before="120"/>
              <w:contextualSpacing/>
              <w:jc w:val="thaiDistribute"/>
              <w:rPr>
                <w:rFonts w:ascii="Cordia New" w:eastAsia="Calibri" w:hAnsi="Cordia New" w:cs="Cordia New"/>
                <w:sz w:val="28"/>
                <w:cs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จากการ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PTT Cleaning PIG 1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ลูก เดือนกุมภาพันธ</w:t>
            </w:r>
            <w:r w:rsidR="00E06B6C" w:rsidRPr="0012516C">
              <w:rPr>
                <w:rFonts w:ascii="Cordia New" w:eastAsia="Calibri" w:hAnsi="Cordia New" w:cs="Cordia New"/>
                <w:sz w:val="28"/>
                <w:cs/>
              </w:rPr>
              <w:t>์</w:t>
            </w:r>
          </w:p>
          <w:p w14:paraId="531F2EB1" w14:textId="77777777" w:rsidR="0011367E" w:rsidRPr="0012516C" w:rsidRDefault="0011367E" w:rsidP="000D3C8D">
            <w:pPr>
              <w:numPr>
                <w:ilvl w:val="0"/>
                <w:numId w:val="3"/>
              </w:numPr>
              <w:tabs>
                <w:tab w:val="center" w:pos="5103"/>
              </w:tabs>
              <w:spacing w:before="120"/>
              <w:ind w:left="160" w:hanging="160"/>
              <w:contextualSpacing/>
              <w:jc w:val="thaiDistribute"/>
              <w:rPr>
                <w:rFonts w:ascii="Cordia New" w:eastAsia="Calibri" w:hAnsi="Cordia New" w:cs="Cordia New"/>
                <w:sz w:val="28"/>
                <w:highlight w:val="green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สภาพ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 xml:space="preserve">Pig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>สึกหรอเล็กน้อย</w:t>
            </w:r>
          </w:p>
          <w:p w14:paraId="6E4F0B93" w14:textId="77777777" w:rsidR="0011367E" w:rsidRPr="0012516C" w:rsidRDefault="0011367E" w:rsidP="000D3C8D">
            <w:pPr>
              <w:numPr>
                <w:ilvl w:val="0"/>
                <w:numId w:val="3"/>
              </w:numPr>
              <w:tabs>
                <w:tab w:val="center" w:pos="5103"/>
              </w:tabs>
              <w:spacing w:before="120"/>
              <w:ind w:left="160" w:hanging="160"/>
              <w:contextualSpacing/>
              <w:jc w:val="thaiDistribute"/>
              <w:rPr>
                <w:rFonts w:ascii="Cordia New" w:eastAsia="Calibri" w:hAnsi="Cordia New" w:cs="Cordia New"/>
                <w:sz w:val="28"/>
                <w:highlight w:val="green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พบ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 xml:space="preserve">millscale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ลักษณะฝุ่นผงแห้งสีดำประมาณ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>0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>8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>kg</w:t>
            </w:r>
            <w:r w:rsidR="0065599B"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 ไม่พบ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 xml:space="preserve">Liquid                                </w:t>
            </w:r>
          </w:p>
          <w:p w14:paraId="697BE6FC" w14:textId="77777777" w:rsidR="0011367E" w:rsidRPr="0012516C" w:rsidRDefault="0065599B" w:rsidP="000D3C8D">
            <w:pPr>
              <w:numPr>
                <w:ilvl w:val="0"/>
                <w:numId w:val="3"/>
              </w:numPr>
              <w:tabs>
                <w:tab w:val="center" w:pos="5103"/>
              </w:tabs>
              <w:spacing w:before="120"/>
              <w:ind w:left="160" w:hanging="160"/>
              <w:contextualSpacing/>
              <w:jc w:val="thaiDistribute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ถือได้ว่าท่อค่อนข้</w:t>
            </w:r>
            <w:r w:rsidR="0011367E"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างสะอาดเนื่องจากปริมาณ</w:t>
            </w:r>
            <w:r w:rsidR="0011367E"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 milscale </w:t>
            </w:r>
            <w:r w:rsidR="0011367E"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และ </w:t>
            </w:r>
            <w:r w:rsidR="0011367E"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Liquid </w:t>
            </w:r>
            <w:r w:rsidR="0011367E"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ต่อความยาวรวมน้อยมาก และผ่าน </w:t>
            </w:r>
            <w:r w:rsidR="0011367E"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criteria </w:t>
            </w:r>
            <w:r w:rsidR="0011367E"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ความสะอาดของ </w:t>
            </w:r>
            <w:r w:rsidR="0011367E" w:rsidRPr="0012516C">
              <w:rPr>
                <w:rFonts w:ascii="Cordia New" w:eastAsia="Calibri" w:hAnsi="Cordia New" w:cs="Cordia New"/>
                <w:sz w:val="28"/>
                <w:highlight w:val="yellow"/>
              </w:rPr>
              <w:t>Rosen</w:t>
            </w:r>
          </w:p>
          <w:p w14:paraId="515930A1" w14:textId="77777777" w:rsidR="0011367E" w:rsidRPr="0012516C" w:rsidRDefault="0011367E" w:rsidP="000D3C8D">
            <w:pPr>
              <w:numPr>
                <w:ilvl w:val="0"/>
                <w:numId w:val="3"/>
              </w:numPr>
              <w:tabs>
                <w:tab w:val="center" w:pos="5103"/>
              </w:tabs>
              <w:spacing w:before="120"/>
              <w:ind w:left="160" w:hanging="160"/>
              <w:contextualSpacing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จำนวน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 xml:space="preserve">Cleaning PIG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สำหรับปี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 xml:space="preserve">2559 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ยังคงเหลืออีก 6 ลูก</w:t>
            </w:r>
          </w:p>
        </w:tc>
      </w:tr>
    </w:tbl>
    <w:p w14:paraId="7EFDA8F2" w14:textId="77777777" w:rsidR="00710B07" w:rsidRPr="0012516C" w:rsidRDefault="00710B07" w:rsidP="00C06996">
      <w:pPr>
        <w:spacing w:line="264" w:lineRule="auto"/>
        <w:outlineLvl w:val="0"/>
        <w:rPr>
          <w:rFonts w:ascii="Cordia New" w:hAnsi="Cordia New" w:cs="Cordia New"/>
          <w:sz w:val="28"/>
        </w:rPr>
      </w:pPr>
    </w:p>
    <w:p w14:paraId="64475ABA" w14:textId="77777777" w:rsidR="00710B07" w:rsidRPr="0012516C" w:rsidRDefault="00710B07" w:rsidP="00C06996">
      <w:pPr>
        <w:spacing w:line="264" w:lineRule="auto"/>
        <w:outlineLvl w:val="0"/>
        <w:rPr>
          <w:rFonts w:ascii="Cordia New" w:hAnsi="Cordia New" w:cs="Cordia New"/>
          <w:sz w:val="28"/>
        </w:rPr>
      </w:pPr>
    </w:p>
    <w:p w14:paraId="20707381" w14:textId="77777777" w:rsidR="00765F92" w:rsidRPr="0012516C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13</w:t>
      </w:r>
      <w:r w:rsidRPr="0012516C">
        <w:rPr>
          <w:rFonts w:ascii="Cordia New" w:hAnsi="Cordia New" w:cs="Cordia New"/>
          <w:sz w:val="28"/>
          <w:cs/>
        </w:rPr>
        <w:t xml:space="preserve"> ผลการดำเนินงาน</w:t>
      </w:r>
      <w:r w:rsidR="00184704" w:rsidRPr="0012516C">
        <w:rPr>
          <w:rFonts w:ascii="Cordia New" w:hAnsi="Cordia New" w:cs="Cordia New"/>
          <w:sz w:val="28"/>
          <w:cs/>
        </w:rPr>
        <w:t xml:space="preserve"> </w:t>
      </w:r>
      <w:r w:rsidR="00184704" w:rsidRPr="0012516C">
        <w:rPr>
          <w:rFonts w:ascii="Cordia New" w:hAnsi="Cordia New" w:cs="Cordia New"/>
          <w:sz w:val="28"/>
        </w:rPr>
        <w:t xml:space="preserve">PIG </w:t>
      </w:r>
      <w:r w:rsidR="00184704" w:rsidRPr="0012516C">
        <w:rPr>
          <w:rFonts w:ascii="Cordia New" w:hAnsi="Cordia New" w:cs="Cordia New"/>
          <w:sz w:val="28"/>
          <w:cs/>
        </w:rPr>
        <w:t>ใน</w:t>
      </w:r>
      <w:r w:rsidR="00765F92" w:rsidRPr="0012516C">
        <w:rPr>
          <w:rFonts w:ascii="Cordia New" w:hAnsi="Cordia New" w:cs="Cordia New"/>
          <w:sz w:val="28"/>
          <w:cs/>
        </w:rPr>
        <w:t>เดือน</w:t>
      </w:r>
      <w:r w:rsidR="0011367E" w:rsidRPr="0012516C">
        <w:rPr>
          <w:rFonts w:ascii="Cordia New" w:hAnsi="Cordia New" w:cs="Cordia New"/>
          <w:sz w:val="28"/>
          <w:cs/>
        </w:rPr>
        <w:t>มีนาคม</w:t>
      </w:r>
      <w:r w:rsidR="0011367E" w:rsidRPr="0012516C">
        <w:rPr>
          <w:rFonts w:ascii="Cordia New" w:hAnsi="Cordia New" w:cs="Cordia New"/>
          <w:sz w:val="28"/>
        </w:rPr>
        <w:t xml:space="preserve"> 2559</w:t>
      </w:r>
    </w:p>
    <w:tbl>
      <w:tblPr>
        <w:tblStyle w:val="TableGrid6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5698"/>
        <w:gridCol w:w="4508"/>
      </w:tblGrid>
      <w:tr w:rsidR="0011367E" w:rsidRPr="0012516C" w14:paraId="0510DBA1" w14:textId="77777777" w:rsidTr="001365E4">
        <w:trPr>
          <w:trHeight w:val="335"/>
          <w:jc w:val="center"/>
        </w:trPr>
        <w:tc>
          <w:tcPr>
            <w:tcW w:w="5698" w:type="dxa"/>
          </w:tcPr>
          <w:p w14:paraId="150BDEDA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  <w:cs/>
              </w:rPr>
            </w:pPr>
            <w:r w:rsidRPr="0012516C">
              <w:rPr>
                <w:rFonts w:ascii="Cordia New" w:hAnsi="Cordia New" w:cs="Cordia New"/>
                <w:noProof/>
                <w:sz w:val="28"/>
              </w:rPr>
              <w:drawing>
                <wp:inline distT="0" distB="0" distL="0" distR="0" wp14:anchorId="79EAD313" wp14:editId="40B08294">
                  <wp:extent cx="3479165" cy="2403475"/>
                  <wp:effectExtent l="0" t="0" r="6985" b="0"/>
                  <wp:docPr id="6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9165" cy="240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711383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</w:rPr>
              <w:t>RC5200  PRP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DPCU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ความยาว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 418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.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927 km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มี </w:t>
            </w:r>
            <w:r w:rsidRPr="0012516C">
              <w:rPr>
                <w:rFonts w:ascii="Cordia New" w:eastAsia="Calibri" w:hAnsi="Cordia New" w:cs="Cordia New"/>
                <w:sz w:val="28"/>
              </w:rPr>
              <w:t>internal lining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  </w:t>
            </w:r>
          </w:p>
        </w:tc>
        <w:tc>
          <w:tcPr>
            <w:tcW w:w="4508" w:type="dxa"/>
          </w:tcPr>
          <w:p w14:paraId="2406328D" w14:textId="77777777" w:rsidR="0011367E" w:rsidRPr="0012516C" w:rsidRDefault="0011367E" w:rsidP="001365E4">
            <w:pPr>
              <w:jc w:val="thaiDistribute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  <w:cs/>
              </w:rPr>
              <w:t xml:space="preserve">จากการ </w:t>
            </w:r>
            <w:r w:rsidRPr="0012516C">
              <w:rPr>
                <w:rFonts w:ascii="Cordia New" w:hAnsi="Cordia New" w:cs="Cordia New"/>
                <w:sz w:val="28"/>
              </w:rPr>
              <w:t xml:space="preserve">run PTT Cleaning </w:t>
            </w:r>
            <w:r w:rsidRPr="0012516C">
              <w:rPr>
                <w:rFonts w:ascii="Cordia New" w:eastAsia="Times New Roman" w:hAnsi="Cordia New" w:cs="Cordia New"/>
                <w:sz w:val="28"/>
              </w:rPr>
              <w:t>PIG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 </w:t>
            </w:r>
            <w:r w:rsidRPr="0012516C">
              <w:rPr>
                <w:rFonts w:ascii="Cordia New" w:eastAsia="Times New Roman" w:hAnsi="Cordia New" w:cs="Cordia New"/>
                <w:sz w:val="28"/>
              </w:rPr>
              <w:t>1</w:t>
            </w:r>
            <w:r w:rsidRPr="0012516C">
              <w:rPr>
                <w:rFonts w:ascii="Cordia New" w:hAnsi="Cordia New" w:cs="Cordia New"/>
                <w:sz w:val="28"/>
                <w:cs/>
              </w:rPr>
              <w:t>/</w:t>
            </w:r>
            <w:r w:rsidRPr="0012516C">
              <w:rPr>
                <w:rFonts w:ascii="Cordia New" w:hAnsi="Cordia New" w:cs="Cordia New"/>
                <w:sz w:val="28"/>
              </w:rPr>
              <w:t xml:space="preserve">59 </w:t>
            </w:r>
            <w:r w:rsidRPr="0012516C">
              <w:rPr>
                <w:rFonts w:ascii="Cordia New" w:hAnsi="Cordia New" w:cs="Cordia New"/>
                <w:sz w:val="28"/>
                <w:cs/>
              </w:rPr>
              <w:t>ลูก เดือน</w:t>
            </w:r>
            <w:r w:rsidRPr="0012516C">
              <w:rPr>
                <w:rFonts w:ascii="Cordia New" w:eastAsia="Times New Roman" w:hAnsi="Cordia New" w:cs="Cordia New"/>
                <w:sz w:val="28"/>
                <w:cs/>
              </w:rPr>
              <w:t xml:space="preserve">มีนาคม 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 ปี </w:t>
            </w:r>
            <w:r w:rsidRPr="0012516C">
              <w:rPr>
                <w:rFonts w:ascii="Cordia New" w:hAnsi="Cordia New" w:cs="Cordia New"/>
                <w:sz w:val="28"/>
              </w:rPr>
              <w:t>255</w:t>
            </w:r>
            <w:r w:rsidRPr="0012516C">
              <w:rPr>
                <w:rFonts w:ascii="Cordia New" w:eastAsia="Times New Roman" w:hAnsi="Cordia New" w:cs="Cordia New"/>
                <w:sz w:val="28"/>
              </w:rPr>
              <w:t>9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 </w:t>
            </w:r>
          </w:p>
          <w:p w14:paraId="1CCE1A46" w14:textId="77777777" w:rsidR="00771DB6" w:rsidRPr="0012516C" w:rsidRDefault="0011367E" w:rsidP="000D3C8D">
            <w:pPr>
              <w:pStyle w:val="ListParagraph"/>
              <w:numPr>
                <w:ilvl w:val="0"/>
                <w:numId w:val="23"/>
              </w:numPr>
              <w:rPr>
                <w:rFonts w:ascii="Cordia New" w:eastAsiaTheme="minorHAnsi" w:hAnsi="Cordia New"/>
                <w:sz w:val="28"/>
              </w:rPr>
            </w:pP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สภาพ </w:t>
            </w:r>
            <w:r w:rsidRPr="0012516C">
              <w:rPr>
                <w:rFonts w:ascii="Cordia New" w:eastAsiaTheme="minorHAnsi" w:hAnsi="Cordia New"/>
                <w:sz w:val="28"/>
              </w:rPr>
              <w:t xml:space="preserve">PIG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:  </w:t>
            </w:r>
            <w:r w:rsidRPr="0012516C">
              <w:rPr>
                <w:rFonts w:ascii="Cordia New" w:eastAsiaTheme="minorHAnsi" w:hAnsi="Cordia New"/>
                <w:sz w:val="28"/>
              </w:rPr>
              <w:t xml:space="preserve">Sealing Disc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และ </w:t>
            </w:r>
            <w:r w:rsidRPr="0012516C">
              <w:rPr>
                <w:rFonts w:ascii="Cordia New" w:eastAsiaTheme="minorHAnsi" w:hAnsi="Cordia New"/>
                <w:sz w:val="28"/>
              </w:rPr>
              <w:t xml:space="preserve">Cup Disc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>เกิดการสึกหรอทั้งด้านหน้าและหลัง</w:t>
            </w:r>
            <w:r w:rsidRPr="0012516C">
              <w:rPr>
                <w:rFonts w:ascii="Cordia New" w:eastAsia="Times New Roman" w:hAnsi="Cordia New"/>
                <w:sz w:val="28"/>
                <w:cs/>
              </w:rPr>
              <w:t xml:space="preserve"> </w:t>
            </w:r>
          </w:p>
          <w:p w14:paraId="29D2BB1C" w14:textId="77777777" w:rsidR="00771DB6" w:rsidRPr="0012516C" w:rsidRDefault="0011367E" w:rsidP="000D3C8D">
            <w:pPr>
              <w:pStyle w:val="ListParagraph"/>
              <w:numPr>
                <w:ilvl w:val="0"/>
                <w:numId w:val="23"/>
              </w:numPr>
              <w:rPr>
                <w:rFonts w:ascii="Cordia New" w:eastAsiaTheme="minorHAnsi" w:hAnsi="Cordia New"/>
                <w:sz w:val="28"/>
              </w:rPr>
            </w:pP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พบ </w:t>
            </w:r>
            <w:r w:rsidRPr="0012516C">
              <w:rPr>
                <w:rFonts w:ascii="Cordia New" w:eastAsiaTheme="minorHAnsi" w:hAnsi="Cordia New"/>
                <w:sz w:val="28"/>
              </w:rPr>
              <w:t xml:space="preserve">Millscale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ลักษณะเป็นยางเหนียวสีดำ ประมาณ </w:t>
            </w:r>
            <w:r w:rsidR="00771DB6" w:rsidRPr="0012516C">
              <w:rPr>
                <w:rFonts w:ascii="Cordia New" w:eastAsiaTheme="minorHAnsi" w:hAnsi="Cordia New"/>
                <w:sz w:val="28"/>
              </w:rPr>
              <w:t xml:space="preserve">15 kg </w:t>
            </w:r>
            <w:r w:rsidR="00771DB6" w:rsidRPr="0012516C">
              <w:rPr>
                <w:rFonts w:ascii="Cordia New" w:eastAsiaTheme="minorHAnsi" w:hAnsi="Cordia New"/>
                <w:sz w:val="28"/>
                <w:cs/>
              </w:rPr>
              <w:t>และ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พบ </w:t>
            </w:r>
            <w:r w:rsidRPr="0012516C">
              <w:rPr>
                <w:rFonts w:ascii="Cordia New" w:eastAsiaTheme="minorHAnsi" w:hAnsi="Cordia New"/>
                <w:sz w:val="28"/>
              </w:rPr>
              <w:t xml:space="preserve">Liquid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สีดำที่ </w:t>
            </w:r>
            <w:r w:rsidRPr="0012516C">
              <w:rPr>
                <w:rFonts w:ascii="Cordia New" w:eastAsiaTheme="minorHAnsi" w:hAnsi="Cordia New"/>
                <w:sz w:val="28"/>
              </w:rPr>
              <w:t xml:space="preserve">Receiver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>ประมาณ 50 ลิตร</w:t>
            </w:r>
          </w:p>
          <w:p w14:paraId="1460E62F" w14:textId="77777777" w:rsidR="00771DB6" w:rsidRPr="0012516C" w:rsidRDefault="0011367E" w:rsidP="000D3C8D">
            <w:pPr>
              <w:pStyle w:val="ListParagraph"/>
              <w:numPr>
                <w:ilvl w:val="0"/>
                <w:numId w:val="23"/>
              </w:numPr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ถือได้ว่าท่อค่อนค้างสะอาดเนื่องจากปริมาณ </w:t>
            </w:r>
            <w:r w:rsidRPr="0012516C">
              <w:rPr>
                <w:rFonts w:ascii="Cordia New" w:eastAsiaTheme="minorHAnsi" w:hAnsi="Cordia New"/>
                <w:sz w:val="28"/>
              </w:rPr>
              <w:t xml:space="preserve">milscale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และ </w:t>
            </w:r>
            <w:r w:rsidRPr="0012516C">
              <w:rPr>
                <w:rFonts w:ascii="Cordia New" w:eastAsiaTheme="minorHAnsi" w:hAnsi="Cordia New"/>
                <w:sz w:val="28"/>
              </w:rPr>
              <w:t xml:space="preserve">liquid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ต่อความยาวรวมน้อยมาก และยังผ่าน </w:t>
            </w:r>
            <w:r w:rsidRPr="0012516C">
              <w:rPr>
                <w:rFonts w:ascii="Cordia New" w:eastAsiaTheme="minorHAnsi" w:hAnsi="Cordia New"/>
                <w:sz w:val="28"/>
              </w:rPr>
              <w:t>criteria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 ความสะอาดของ </w:t>
            </w:r>
            <w:r w:rsidRPr="0012516C">
              <w:rPr>
                <w:rFonts w:ascii="Cordia New" w:eastAsiaTheme="minorHAnsi" w:hAnsi="Cordia New"/>
                <w:sz w:val="28"/>
              </w:rPr>
              <w:t>Rosen</w:t>
            </w:r>
          </w:p>
          <w:p w14:paraId="646B57B6" w14:textId="77777777" w:rsidR="0011367E" w:rsidRPr="0012516C" w:rsidRDefault="0011367E" w:rsidP="000D3C8D">
            <w:pPr>
              <w:pStyle w:val="ListParagraph"/>
              <w:numPr>
                <w:ilvl w:val="0"/>
                <w:numId w:val="23"/>
              </w:numPr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  <w:cs/>
              </w:rPr>
              <w:t xml:space="preserve">จำนวน </w:t>
            </w:r>
            <w:r w:rsidRPr="0012516C">
              <w:rPr>
                <w:rFonts w:ascii="Cordia New" w:hAnsi="Cordia New"/>
                <w:sz w:val="28"/>
              </w:rPr>
              <w:t>Cleaning PIG</w:t>
            </w:r>
            <w:r w:rsidRPr="0012516C">
              <w:rPr>
                <w:rFonts w:ascii="Cordia New" w:hAnsi="Cordia New"/>
                <w:sz w:val="28"/>
                <w:cs/>
              </w:rPr>
              <w:t xml:space="preserve"> สำหรับปี 2559 ยังคงเหลืออีก 2 ลูก </w:t>
            </w:r>
          </w:p>
        </w:tc>
      </w:tr>
      <w:tr w:rsidR="0011367E" w:rsidRPr="0012516C" w14:paraId="2C19B345" w14:textId="77777777" w:rsidTr="001365E4">
        <w:trPr>
          <w:trHeight w:val="335"/>
          <w:jc w:val="center"/>
        </w:trPr>
        <w:tc>
          <w:tcPr>
            <w:tcW w:w="5698" w:type="dxa"/>
          </w:tcPr>
          <w:p w14:paraId="72C66249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hAnsi="Cordia New" w:cs="Cordia New"/>
                <w:noProof/>
                <w:sz w:val="28"/>
              </w:rPr>
              <w:drawing>
                <wp:inline distT="0" distB="0" distL="0" distR="0" wp14:anchorId="4E8E3936" wp14:editId="4135B777">
                  <wp:extent cx="3479165" cy="2384384"/>
                  <wp:effectExtent l="0" t="0" r="6985" b="0"/>
                  <wp:docPr id="17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2210" cy="23864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B59091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</w:rPr>
              <w:t>RC0631  WN2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GNNK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ความยาว </w:t>
            </w:r>
            <w:r w:rsidRPr="0012516C">
              <w:rPr>
                <w:rFonts w:ascii="Cordia New" w:eastAsia="Calibri" w:hAnsi="Cordia New" w:cs="Cordia New"/>
                <w:sz w:val="28"/>
              </w:rPr>
              <w:t>19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.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580 km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ท่อไม่มี </w:t>
            </w:r>
            <w:r w:rsidRPr="0012516C">
              <w:rPr>
                <w:rFonts w:ascii="Cordia New" w:eastAsia="Calibri" w:hAnsi="Cordia New" w:cs="Cordia New"/>
                <w:sz w:val="28"/>
              </w:rPr>
              <w:t>internal lining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  </w:t>
            </w:r>
          </w:p>
        </w:tc>
        <w:tc>
          <w:tcPr>
            <w:tcW w:w="4508" w:type="dxa"/>
          </w:tcPr>
          <w:p w14:paraId="3377E2DE" w14:textId="77777777" w:rsidR="0011367E" w:rsidRPr="0012516C" w:rsidRDefault="0011367E" w:rsidP="00E06B6C">
            <w:pPr>
              <w:tabs>
                <w:tab w:val="center" w:pos="5103"/>
              </w:tabs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  <w:cs/>
              </w:rPr>
              <w:t xml:space="preserve">จากการ </w:t>
            </w:r>
            <w:r w:rsidRPr="0012516C">
              <w:rPr>
                <w:rFonts w:ascii="Cordia New" w:hAnsi="Cordia New" w:cs="Cordia New"/>
                <w:sz w:val="28"/>
              </w:rPr>
              <w:t xml:space="preserve">Run Cleaning PIG 1 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ลูก ในเดือนกุมภาพันธ์นั้น </w:t>
            </w:r>
            <w:r w:rsidRPr="0012516C">
              <w:rPr>
                <w:rFonts w:ascii="Cordia New" w:hAnsi="Cordia New" w:cs="Cordia New"/>
                <w:sz w:val="28"/>
              </w:rPr>
              <w:t xml:space="preserve">PIG 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สามารถกวาด </w:t>
            </w:r>
            <w:r w:rsidRPr="0012516C">
              <w:rPr>
                <w:rFonts w:ascii="Cordia New" w:hAnsi="Cordia New" w:cs="Cordia New"/>
                <w:sz w:val="28"/>
              </w:rPr>
              <w:t xml:space="preserve">Millscale 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ออกมาได้น้อยมาก สำหรับเดือนมีนาคมเป็นการ </w:t>
            </w:r>
            <w:r w:rsidRPr="0012516C">
              <w:rPr>
                <w:rFonts w:ascii="Cordia New" w:hAnsi="Cordia New" w:cs="Cordia New"/>
                <w:sz w:val="28"/>
              </w:rPr>
              <w:t xml:space="preserve">run Cleaning PIG 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ลูกที่ </w:t>
            </w:r>
            <w:r w:rsidRPr="0012516C">
              <w:rPr>
                <w:rFonts w:ascii="Cordia New" w:hAnsi="Cordia New" w:cs="Cordia New"/>
                <w:sz w:val="28"/>
              </w:rPr>
              <w:t>2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 สำหรับเส้นท่อ </w:t>
            </w:r>
            <w:r w:rsidRPr="0012516C">
              <w:rPr>
                <w:rFonts w:ascii="Cordia New" w:hAnsi="Cordia New" w:cs="Cordia New"/>
                <w:sz w:val="28"/>
              </w:rPr>
              <w:t>WN2</w:t>
            </w:r>
            <w:r w:rsidRPr="0012516C">
              <w:rPr>
                <w:rFonts w:ascii="Cordia New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hAnsi="Cordia New" w:cs="Cordia New"/>
                <w:sz w:val="28"/>
              </w:rPr>
              <w:t>GNNK</w:t>
            </w:r>
          </w:p>
          <w:p w14:paraId="19473079" w14:textId="77777777" w:rsidR="0011367E" w:rsidRPr="0012516C" w:rsidRDefault="0011367E" w:rsidP="000D3C8D">
            <w:pPr>
              <w:pStyle w:val="ListParagraph"/>
              <w:numPr>
                <w:ilvl w:val="0"/>
                <w:numId w:val="21"/>
              </w:numPr>
              <w:tabs>
                <w:tab w:val="center" w:pos="5103"/>
              </w:tabs>
              <w:spacing w:after="0" w:line="240" w:lineRule="auto"/>
              <w:ind w:left="284" w:hanging="284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  <w:cs/>
              </w:rPr>
              <w:t xml:space="preserve">สภาพ </w:t>
            </w:r>
            <w:r w:rsidRPr="0012516C">
              <w:rPr>
                <w:rFonts w:ascii="Cordia New" w:hAnsi="Cordia New"/>
                <w:sz w:val="28"/>
              </w:rPr>
              <w:t xml:space="preserve">PIG </w:t>
            </w:r>
            <w:r w:rsidRPr="0012516C">
              <w:rPr>
                <w:rFonts w:ascii="Cordia New" w:hAnsi="Cordia New"/>
                <w:sz w:val="28"/>
                <w:cs/>
              </w:rPr>
              <w:t>สึกหรอเล็กน้อย</w:t>
            </w:r>
          </w:p>
          <w:p w14:paraId="5B1B52EB" w14:textId="77777777" w:rsidR="0011367E" w:rsidRPr="0012516C" w:rsidRDefault="0011367E" w:rsidP="000D3C8D">
            <w:pPr>
              <w:pStyle w:val="ListParagraph"/>
              <w:numPr>
                <w:ilvl w:val="0"/>
                <w:numId w:val="21"/>
              </w:numPr>
              <w:tabs>
                <w:tab w:val="center" w:pos="5103"/>
              </w:tabs>
              <w:spacing w:after="0" w:line="240" w:lineRule="auto"/>
              <w:ind w:left="284" w:hanging="284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  <w:cs/>
              </w:rPr>
              <w:t xml:space="preserve">พบ </w:t>
            </w:r>
            <w:r w:rsidRPr="0012516C">
              <w:rPr>
                <w:rFonts w:ascii="Cordia New" w:hAnsi="Cordia New"/>
                <w:sz w:val="28"/>
              </w:rPr>
              <w:t xml:space="preserve">millscale </w:t>
            </w:r>
            <w:r w:rsidRPr="0012516C">
              <w:rPr>
                <w:rFonts w:ascii="Cordia New" w:hAnsi="Cordia New"/>
                <w:sz w:val="28"/>
                <w:cs/>
              </w:rPr>
              <w:t xml:space="preserve">ลักษณะฝุ่นผงแห้งสีดำประมาณ </w:t>
            </w:r>
            <w:r w:rsidRPr="0012516C">
              <w:rPr>
                <w:rFonts w:ascii="Cordia New" w:hAnsi="Cordia New"/>
                <w:sz w:val="28"/>
              </w:rPr>
              <w:t>17</w:t>
            </w:r>
            <w:r w:rsidRPr="0012516C">
              <w:rPr>
                <w:rFonts w:ascii="Cordia New" w:hAnsi="Cordia New"/>
                <w:sz w:val="28"/>
                <w:cs/>
              </w:rPr>
              <w:t xml:space="preserve"> </w:t>
            </w:r>
            <w:r w:rsidRPr="0012516C">
              <w:rPr>
                <w:rFonts w:ascii="Cordia New" w:hAnsi="Cordia New"/>
                <w:sz w:val="28"/>
              </w:rPr>
              <w:t>kg</w:t>
            </w:r>
            <w:r w:rsidR="00454380" w:rsidRPr="0012516C">
              <w:rPr>
                <w:rFonts w:ascii="Cordia New" w:hAnsi="Cordia New"/>
                <w:sz w:val="28"/>
                <w:cs/>
              </w:rPr>
              <w:t xml:space="preserve"> ไม่พบ</w:t>
            </w:r>
            <w:r w:rsidRPr="0012516C">
              <w:rPr>
                <w:rFonts w:ascii="Cordia New" w:hAnsi="Cordia New"/>
                <w:sz w:val="28"/>
                <w:cs/>
              </w:rPr>
              <w:t xml:space="preserve"> </w:t>
            </w:r>
            <w:r w:rsidRPr="0012516C">
              <w:rPr>
                <w:rFonts w:ascii="Cordia New" w:hAnsi="Cordia New"/>
                <w:sz w:val="28"/>
              </w:rPr>
              <w:t xml:space="preserve">Liquid              </w:t>
            </w:r>
            <w:r w:rsidRPr="0012516C">
              <w:rPr>
                <w:rFonts w:ascii="Cordia New" w:hAnsi="Cordia New"/>
                <w:sz w:val="28"/>
                <w:cs/>
              </w:rPr>
              <w:t xml:space="preserve">                  </w:t>
            </w:r>
          </w:p>
          <w:p w14:paraId="4248EDB8" w14:textId="77777777" w:rsidR="0011367E" w:rsidRPr="0012516C" w:rsidRDefault="0011367E" w:rsidP="000D3C8D">
            <w:pPr>
              <w:pStyle w:val="ListParagraph"/>
              <w:numPr>
                <w:ilvl w:val="0"/>
                <w:numId w:val="21"/>
              </w:numPr>
              <w:tabs>
                <w:tab w:val="center" w:pos="5103"/>
              </w:tabs>
              <w:spacing w:after="0" w:line="240" w:lineRule="auto"/>
              <w:ind w:left="284" w:hanging="284"/>
              <w:jc w:val="thaiDistribute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ถือได้ว่าท่อค่อนค้างสะอาดเนื่องจากปริมาณ</w:t>
            </w:r>
            <w:r w:rsidRPr="0012516C">
              <w:rPr>
                <w:rFonts w:ascii="Cordia New" w:hAnsi="Cordia New"/>
                <w:sz w:val="28"/>
              </w:rPr>
              <w:t xml:space="preserve"> milscale </w:t>
            </w:r>
            <w:r w:rsidRPr="0012516C">
              <w:rPr>
                <w:rFonts w:ascii="Cordia New" w:hAnsi="Cordia New"/>
                <w:sz w:val="28"/>
                <w:cs/>
              </w:rPr>
              <w:t xml:space="preserve">และ </w:t>
            </w:r>
            <w:r w:rsidRPr="0012516C">
              <w:rPr>
                <w:rFonts w:ascii="Cordia New" w:hAnsi="Cordia New"/>
                <w:sz w:val="28"/>
              </w:rPr>
              <w:t xml:space="preserve">Liquid </w:t>
            </w:r>
            <w:r w:rsidRPr="0012516C">
              <w:rPr>
                <w:rFonts w:ascii="Cordia New" w:hAnsi="Cordia New"/>
                <w:sz w:val="28"/>
                <w:cs/>
              </w:rPr>
              <w:t xml:space="preserve">ต่อความยาวรวมน้อยมาก และผ่าน </w:t>
            </w:r>
            <w:r w:rsidRPr="0012516C">
              <w:rPr>
                <w:rFonts w:ascii="Cordia New" w:hAnsi="Cordia New"/>
                <w:sz w:val="28"/>
              </w:rPr>
              <w:t xml:space="preserve">criteria </w:t>
            </w:r>
            <w:r w:rsidRPr="0012516C">
              <w:rPr>
                <w:rFonts w:ascii="Cordia New" w:hAnsi="Cordia New"/>
                <w:sz w:val="28"/>
                <w:cs/>
              </w:rPr>
              <w:t xml:space="preserve">ความสะอาดของ </w:t>
            </w:r>
            <w:r w:rsidRPr="0012516C">
              <w:rPr>
                <w:rFonts w:ascii="Cordia New" w:hAnsi="Cordia New"/>
                <w:sz w:val="28"/>
              </w:rPr>
              <w:t>Rosen</w:t>
            </w:r>
          </w:p>
          <w:p w14:paraId="02D47859" w14:textId="77777777" w:rsidR="0011367E" w:rsidRPr="0012516C" w:rsidRDefault="0011367E" w:rsidP="000D3C8D">
            <w:pPr>
              <w:pStyle w:val="ListParagraph"/>
              <w:numPr>
                <w:ilvl w:val="0"/>
                <w:numId w:val="21"/>
              </w:numPr>
              <w:tabs>
                <w:tab w:val="center" w:pos="5103"/>
              </w:tabs>
              <w:spacing w:after="0" w:line="240" w:lineRule="auto"/>
              <w:ind w:left="284" w:hanging="284"/>
              <w:jc w:val="thaiDistribute"/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 xml:space="preserve">จากผล </w:t>
            </w:r>
            <w:r w:rsidRPr="0012516C">
              <w:rPr>
                <w:rFonts w:ascii="Cordia New" w:hAnsi="Cordia New"/>
                <w:sz w:val="28"/>
              </w:rPr>
              <w:t xml:space="preserve">Millscale </w:t>
            </w:r>
            <w:r w:rsidRPr="0012516C">
              <w:rPr>
                <w:rFonts w:ascii="Cordia New" w:hAnsi="Cordia New"/>
                <w:sz w:val="28"/>
                <w:cs/>
              </w:rPr>
              <w:t xml:space="preserve">ที่เพิ่มขึ้นส่งผลให้ รท. ยังคงดำเนินแผนงาน </w:t>
            </w:r>
            <w:r w:rsidRPr="0012516C">
              <w:rPr>
                <w:rFonts w:ascii="Cordia New" w:hAnsi="Cordia New"/>
                <w:sz w:val="28"/>
              </w:rPr>
              <w:t xml:space="preserve">PIG </w:t>
            </w:r>
            <w:r w:rsidRPr="0012516C">
              <w:rPr>
                <w:rFonts w:ascii="Cordia New" w:hAnsi="Cordia New"/>
                <w:sz w:val="28"/>
                <w:cs/>
              </w:rPr>
              <w:t xml:space="preserve">ตามเดิม คือ ยังคงมีจำนวน </w:t>
            </w:r>
            <w:r w:rsidRPr="0012516C">
              <w:rPr>
                <w:rFonts w:ascii="Cordia New" w:hAnsi="Cordia New"/>
                <w:sz w:val="28"/>
              </w:rPr>
              <w:t xml:space="preserve">Cleaning PIG </w:t>
            </w:r>
            <w:r w:rsidRPr="0012516C">
              <w:rPr>
                <w:rFonts w:ascii="Cordia New" w:hAnsi="Cordia New"/>
                <w:sz w:val="28"/>
                <w:cs/>
              </w:rPr>
              <w:t xml:space="preserve">สำหรับปี </w:t>
            </w:r>
            <w:r w:rsidRPr="0012516C">
              <w:rPr>
                <w:rFonts w:ascii="Cordia New" w:hAnsi="Cordia New"/>
                <w:sz w:val="28"/>
              </w:rPr>
              <w:t xml:space="preserve">2559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>เหลืออีก 5 ลูก</w:t>
            </w:r>
          </w:p>
        </w:tc>
      </w:tr>
      <w:tr w:rsidR="0011367E" w:rsidRPr="0012516C" w14:paraId="1A00CB1E" w14:textId="77777777" w:rsidTr="001365E4">
        <w:trPr>
          <w:trHeight w:val="3677"/>
          <w:jc w:val="center"/>
        </w:trPr>
        <w:tc>
          <w:tcPr>
            <w:tcW w:w="5698" w:type="dxa"/>
          </w:tcPr>
          <w:p w14:paraId="70FF15BD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</w:rPr>
            </w:pPr>
            <w:r w:rsidRPr="0012516C">
              <w:rPr>
                <w:rFonts w:ascii="Cordia New" w:hAnsi="Cordia New" w:cs="Cordia New"/>
                <w:noProof/>
                <w:sz w:val="28"/>
              </w:rPr>
              <w:drawing>
                <wp:inline distT="0" distB="0" distL="0" distR="0" wp14:anchorId="44CC2AD2" wp14:editId="679384EA">
                  <wp:extent cx="3479601" cy="1996633"/>
                  <wp:effectExtent l="0" t="0" r="6985" b="3810"/>
                  <wp:docPr id="30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6835" cy="2006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F1E2EF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</w:rPr>
              <w:t>RC5610  IRPC1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IRPC4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ความยาว 21.000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 km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มี </w:t>
            </w:r>
            <w:r w:rsidRPr="0012516C">
              <w:rPr>
                <w:rFonts w:ascii="Cordia New" w:eastAsia="Calibri" w:hAnsi="Cordia New" w:cs="Cordia New"/>
                <w:sz w:val="28"/>
              </w:rPr>
              <w:t>internal lining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  </w:t>
            </w:r>
          </w:p>
        </w:tc>
        <w:tc>
          <w:tcPr>
            <w:tcW w:w="4508" w:type="dxa"/>
          </w:tcPr>
          <w:p w14:paraId="4E9B9442" w14:textId="77777777" w:rsidR="0011367E" w:rsidRPr="0012516C" w:rsidRDefault="0011367E" w:rsidP="00E06B6C">
            <w:pPr>
              <w:tabs>
                <w:tab w:val="center" w:pos="5103"/>
              </w:tabs>
              <w:spacing w:before="120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จากการ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PTT Cleaning PIG 1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ลูก เดือนมีนาคม ปี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2559 </w:t>
            </w:r>
          </w:p>
          <w:p w14:paraId="419392F9" w14:textId="77777777" w:rsidR="0011367E" w:rsidRPr="0012516C" w:rsidRDefault="0011367E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285" w:hanging="284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  <w:cs/>
              </w:rPr>
              <w:t xml:space="preserve">สภาพ </w:t>
            </w:r>
            <w:r w:rsidRPr="0012516C">
              <w:rPr>
                <w:rFonts w:ascii="Cordia New" w:hAnsi="Cordia New" w:cs="Cordia New"/>
                <w:sz w:val="28"/>
              </w:rPr>
              <w:t xml:space="preserve">PIG </w:t>
            </w:r>
            <w:r w:rsidRPr="0012516C">
              <w:rPr>
                <w:rFonts w:ascii="Cordia New" w:hAnsi="Cordia New" w:cs="Cordia New"/>
                <w:sz w:val="28"/>
                <w:cs/>
              </w:rPr>
              <w:t>สึกหรอเล็กน้อย</w:t>
            </w:r>
          </w:p>
          <w:p w14:paraId="557A42FB" w14:textId="77777777" w:rsidR="0011367E" w:rsidRPr="0012516C" w:rsidRDefault="0011367E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285" w:hanging="284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  <w:cs/>
              </w:rPr>
              <w:t xml:space="preserve">พบปริมาณ </w:t>
            </w:r>
            <w:r w:rsidRPr="0012516C">
              <w:rPr>
                <w:rFonts w:ascii="Cordia New" w:hAnsi="Cordia New" w:cs="Cordia New"/>
                <w:sz w:val="28"/>
              </w:rPr>
              <w:t xml:space="preserve">millscale 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ลักษณะฝุ่นผงแห้งสีดำประมาณ 17 </w:t>
            </w:r>
            <w:r w:rsidRPr="0012516C">
              <w:rPr>
                <w:rFonts w:ascii="Cordia New" w:hAnsi="Cordia New" w:cs="Cordia New"/>
                <w:sz w:val="28"/>
              </w:rPr>
              <w:t xml:space="preserve">kg </w:t>
            </w:r>
            <w:r w:rsidR="00454380" w:rsidRPr="0012516C">
              <w:rPr>
                <w:rFonts w:ascii="Cordia New" w:hAnsi="Cordia New" w:cs="Cordia New"/>
                <w:sz w:val="28"/>
                <w:cs/>
              </w:rPr>
              <w:t>ไม่พบ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 </w:t>
            </w:r>
            <w:r w:rsidRPr="0012516C">
              <w:rPr>
                <w:rFonts w:ascii="Cordia New" w:hAnsi="Cordia New" w:cs="Cordia New"/>
                <w:sz w:val="28"/>
              </w:rPr>
              <w:t>Liquid</w:t>
            </w:r>
          </w:p>
          <w:p w14:paraId="4E687FEF" w14:textId="77777777" w:rsidR="0011367E" w:rsidRPr="0012516C" w:rsidRDefault="0011367E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285" w:hanging="284"/>
              <w:contextualSpacing/>
              <w:jc w:val="thaiDistribute"/>
              <w:rPr>
                <w:rFonts w:ascii="Cordia New" w:hAnsi="Cordia New" w:cs="Cordia New"/>
                <w:sz w:val="28"/>
                <w:cs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ถือได้ว่าท่อค่อนข้างสะอาด พร้อมสำหรับการ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MFL PIG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อีก 4 ลูก 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สำหรับปี </w:t>
            </w:r>
            <w:r w:rsidRPr="0012516C">
              <w:rPr>
                <w:rFonts w:ascii="Cordia New" w:hAnsi="Cordia New" w:cs="Cordia New"/>
                <w:sz w:val="28"/>
              </w:rPr>
              <w:t>2559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 </w:t>
            </w:r>
          </w:p>
        </w:tc>
      </w:tr>
      <w:tr w:rsidR="0011367E" w:rsidRPr="0012516C" w14:paraId="58FC2B5F" w14:textId="77777777" w:rsidTr="001365E4">
        <w:trPr>
          <w:trHeight w:val="3677"/>
          <w:jc w:val="center"/>
        </w:trPr>
        <w:tc>
          <w:tcPr>
            <w:tcW w:w="5698" w:type="dxa"/>
          </w:tcPr>
          <w:p w14:paraId="2B7D08D4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hAnsi="Cordia New" w:cs="Cordia New"/>
                <w:noProof/>
                <w:sz w:val="28"/>
              </w:rPr>
            </w:pPr>
            <w:r w:rsidRPr="0012516C">
              <w:rPr>
                <w:rFonts w:ascii="Cordia New" w:hAnsi="Cordia New" w:cs="Cordia New"/>
                <w:noProof/>
                <w:sz w:val="28"/>
              </w:rPr>
              <w:drawing>
                <wp:inline distT="0" distB="0" distL="0" distR="0" wp14:anchorId="215F01EA" wp14:editId="54D93FFA">
                  <wp:extent cx="3481070" cy="2413635"/>
                  <wp:effectExtent l="0" t="0" r="5080" b="5715"/>
                  <wp:docPr id="3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1070" cy="2413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C87911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hAnsi="Cordia New" w:cs="Cordia New"/>
                <w:noProof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</w:rPr>
              <w:t>RC4000  BVW1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BVW7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ความยาว </w:t>
            </w:r>
            <w:r w:rsidRPr="0012516C">
              <w:rPr>
                <w:rFonts w:ascii="Cordia New" w:eastAsia="Calibri" w:hAnsi="Cordia New" w:cs="Cordia New"/>
                <w:sz w:val="28"/>
              </w:rPr>
              <w:t>123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.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198 km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มี </w:t>
            </w:r>
            <w:r w:rsidRPr="0012516C">
              <w:rPr>
                <w:rFonts w:ascii="Cordia New" w:eastAsia="Calibri" w:hAnsi="Cordia New" w:cs="Cordia New"/>
                <w:sz w:val="28"/>
              </w:rPr>
              <w:t>internal lining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  </w:t>
            </w:r>
          </w:p>
        </w:tc>
        <w:tc>
          <w:tcPr>
            <w:tcW w:w="4508" w:type="dxa"/>
          </w:tcPr>
          <w:p w14:paraId="03D96908" w14:textId="77777777" w:rsidR="0011367E" w:rsidRPr="0012516C" w:rsidRDefault="0011367E" w:rsidP="00E06B6C">
            <w:pPr>
              <w:tabs>
                <w:tab w:val="center" w:pos="5103"/>
              </w:tabs>
              <w:spacing w:before="120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จากการ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PTT Cleaning PIG 4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ลูก  เดือนมีนาคม   ปี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2559 </w:t>
            </w:r>
          </w:p>
          <w:p w14:paraId="469F0217" w14:textId="77777777" w:rsidR="0011367E" w:rsidRPr="0012516C" w:rsidRDefault="0011367E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174" w:hanging="180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สภาพ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PIG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สึกหรอเล็กน้อย</w:t>
            </w:r>
          </w:p>
          <w:p w14:paraId="5D20104F" w14:textId="77777777" w:rsidR="0011367E" w:rsidRPr="0012516C" w:rsidRDefault="0011367E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174" w:hanging="180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>พบปริมาณ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 millscale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เท่ากับ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0, 200, 60, 50 kg 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และปริมาณ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Liquid 750, 2, 0, 0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ลิตร ตามลำดับ</w:t>
            </w:r>
          </w:p>
          <w:p w14:paraId="321E8C61" w14:textId="77777777" w:rsidR="0011367E" w:rsidRPr="0012516C" w:rsidRDefault="0011367E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174" w:hanging="180"/>
              <w:contextualSpacing/>
              <w:jc w:val="thaiDistribute"/>
              <w:rPr>
                <w:rFonts w:ascii="Cordia New" w:eastAsia="Calibri" w:hAnsi="Cordia New" w:cs="Cordia New"/>
                <w:sz w:val="28"/>
                <w:cs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เมื่อทำการ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Cleaning PIG 4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ลูก ครบตามแผนปี </w:t>
            </w:r>
            <w:r w:rsidRPr="0012516C">
              <w:rPr>
                <w:rFonts w:ascii="Cordia New" w:eastAsia="Calibri" w:hAnsi="Cordia New" w:cs="Cordia New"/>
                <w:sz w:val="28"/>
              </w:rPr>
              <w:t>2559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 xml:space="preserve"> ถือได้ว่าท่อ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สะอาด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>มากขึ้น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 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 xml:space="preserve">แต่ยังไม่สะอาดพอที่จะ </w:t>
            </w:r>
            <w:r w:rsidR="00B425B9" w:rsidRPr="0012516C">
              <w:rPr>
                <w:rFonts w:ascii="Cordia New" w:eastAsia="Calibri" w:hAnsi="Cordia New" w:cs="Cordia New"/>
                <w:sz w:val="28"/>
              </w:rPr>
              <w:t xml:space="preserve">Run ILI PIG 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>ได้ตามเกณฑ์ความสะอาดที่ยอมรับได้ (</w:t>
            </w:r>
            <w:r w:rsidR="00B425B9" w:rsidRPr="0012516C">
              <w:rPr>
                <w:rFonts w:ascii="Cordia New" w:eastAsia="Calibri" w:hAnsi="Cordia New" w:cs="Cordia New"/>
                <w:sz w:val="28"/>
              </w:rPr>
              <w:t>30kg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 xml:space="preserve">) โดยตามแผนท่อเส้นนี้จะ </w:t>
            </w:r>
            <w:r w:rsidR="00B425B9" w:rsidRPr="0012516C">
              <w:rPr>
                <w:rFonts w:ascii="Cordia New" w:eastAsia="Calibri" w:hAnsi="Cordia New" w:cs="Cordia New"/>
                <w:sz w:val="28"/>
              </w:rPr>
              <w:t xml:space="preserve">run ILI 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 xml:space="preserve">ในปี </w:t>
            </w:r>
            <w:r w:rsidR="00B425B9" w:rsidRPr="0012516C">
              <w:rPr>
                <w:rFonts w:ascii="Cordia New" w:eastAsia="Calibri" w:hAnsi="Cordia New" w:cs="Cordia New"/>
                <w:sz w:val="28"/>
              </w:rPr>
              <w:t xml:space="preserve">2561 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 xml:space="preserve">ทำให้ รท. วางแผน </w:t>
            </w:r>
            <w:r w:rsidR="00B425B9" w:rsidRPr="0012516C">
              <w:rPr>
                <w:rFonts w:ascii="Cordia New" w:eastAsia="Calibri" w:hAnsi="Cordia New" w:cs="Cordia New"/>
                <w:sz w:val="28"/>
              </w:rPr>
              <w:t xml:space="preserve">run cleaning PIG 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 xml:space="preserve">ปี </w:t>
            </w:r>
            <w:r w:rsidR="00B425B9" w:rsidRPr="0012516C">
              <w:rPr>
                <w:rFonts w:ascii="Cordia New" w:eastAsia="Calibri" w:hAnsi="Cordia New" w:cs="Cordia New"/>
                <w:sz w:val="28"/>
              </w:rPr>
              <w:t xml:space="preserve">2560 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>เพิ่มขึ้น</w:t>
            </w:r>
          </w:p>
        </w:tc>
      </w:tr>
      <w:tr w:rsidR="0011367E" w:rsidRPr="0012516C" w14:paraId="1EFDDF46" w14:textId="77777777" w:rsidTr="001365E4">
        <w:trPr>
          <w:trHeight w:val="3672"/>
          <w:jc w:val="center"/>
        </w:trPr>
        <w:tc>
          <w:tcPr>
            <w:tcW w:w="5698" w:type="dxa"/>
          </w:tcPr>
          <w:p w14:paraId="5D18B5F3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</w:rPr>
            </w:pPr>
            <w:r w:rsidRPr="0012516C">
              <w:rPr>
                <w:rFonts w:ascii="Cordia New" w:hAnsi="Cordia New" w:cs="Cordia New"/>
                <w:noProof/>
                <w:sz w:val="28"/>
              </w:rPr>
              <w:drawing>
                <wp:inline distT="0" distB="0" distL="0" distR="0" wp14:anchorId="2D784F16" wp14:editId="7B7EBCBB">
                  <wp:extent cx="3480580" cy="2268638"/>
                  <wp:effectExtent l="0" t="0" r="5715" b="0"/>
                  <wp:docPr id="288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6063" cy="2272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090E56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</w:rPr>
              <w:t>RC4000  BVW7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RBMR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ความยาว </w:t>
            </w:r>
            <w:r w:rsidRPr="0012516C">
              <w:rPr>
                <w:rFonts w:ascii="Cordia New" w:eastAsia="Calibri" w:hAnsi="Cordia New" w:cs="Cordia New"/>
                <w:sz w:val="28"/>
              </w:rPr>
              <w:t>115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.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581 km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มี </w:t>
            </w:r>
            <w:r w:rsidRPr="0012516C">
              <w:rPr>
                <w:rFonts w:ascii="Cordia New" w:eastAsia="Calibri" w:hAnsi="Cordia New" w:cs="Cordia New"/>
                <w:sz w:val="28"/>
              </w:rPr>
              <w:t>internal lining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  </w:t>
            </w:r>
          </w:p>
        </w:tc>
        <w:tc>
          <w:tcPr>
            <w:tcW w:w="4508" w:type="dxa"/>
          </w:tcPr>
          <w:p w14:paraId="2E77B1AA" w14:textId="77777777" w:rsidR="0011367E" w:rsidRPr="0012516C" w:rsidRDefault="0011367E" w:rsidP="00E06B6C">
            <w:pPr>
              <w:tabs>
                <w:tab w:val="center" w:pos="5103"/>
              </w:tabs>
              <w:spacing w:before="120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จากการ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PTT Cleaning PIG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2 ลูก  เดือนมีนาคม ปี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2559 </w:t>
            </w:r>
          </w:p>
          <w:p w14:paraId="40E797FB" w14:textId="77777777" w:rsidR="0011367E" w:rsidRPr="0012516C" w:rsidRDefault="0011367E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174" w:hanging="180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สภาพ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PIG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สึกหรอปานกลางถึงสึกหรอมาก</w:t>
            </w:r>
          </w:p>
          <w:p w14:paraId="0FBE4E21" w14:textId="77777777" w:rsidR="0011367E" w:rsidRPr="0012516C" w:rsidRDefault="0011367E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174" w:hanging="180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>พบปริมาณ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 millscale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เท่ากับ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50, 350 kg 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และไม่พบ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Liquid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ตามลำดับ</w:t>
            </w:r>
          </w:p>
          <w:p w14:paraId="12C80894" w14:textId="77777777" w:rsidR="0011367E" w:rsidRPr="0012516C" w:rsidRDefault="002F344C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174" w:hanging="180"/>
              <w:contextualSpacing/>
              <w:jc w:val="thaiDistribute"/>
              <w:rPr>
                <w:rFonts w:ascii="Cordia New" w:eastAsia="Calibri" w:hAnsi="Cordia New" w:cs="Cordia New"/>
                <w:sz w:val="28"/>
                <w:cs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เมื่อทำการ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Cleaning PIG 2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ลูก ครบตามแผนปี </w:t>
            </w:r>
            <w:r w:rsidRPr="0012516C">
              <w:rPr>
                <w:rFonts w:ascii="Cordia New" w:eastAsia="Calibri" w:hAnsi="Cordia New" w:cs="Cordia New"/>
                <w:sz w:val="28"/>
              </w:rPr>
              <w:t>2559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 ถือได้ว่าท่อสะอาดมากขึ้น แต่ยังไม่สะอาดพอที่จะ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ILI PIG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ได้ตามเกณฑ์ความสะอาดที่ยอมรับได้ (</w:t>
            </w:r>
            <w:r w:rsidRPr="0012516C">
              <w:rPr>
                <w:rFonts w:ascii="Cordia New" w:eastAsia="Calibri" w:hAnsi="Cordia New" w:cs="Cordia New"/>
                <w:sz w:val="28"/>
              </w:rPr>
              <w:t>30kg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) โดยตามแผนท่อเส้นนี้จะ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ILI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ในปี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2561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ทำให้ รท. วางแผน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cleaning PIG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ปี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2560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เพิ่มขึ้น</w:t>
            </w:r>
          </w:p>
        </w:tc>
      </w:tr>
    </w:tbl>
    <w:p w14:paraId="0C6B3B2D" w14:textId="77777777" w:rsidR="00970BE4" w:rsidRPr="0012516C" w:rsidRDefault="00970BE4" w:rsidP="00C0699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14:paraId="08C9F06A" w14:textId="77777777" w:rsidR="00710B07" w:rsidRPr="0012516C" w:rsidRDefault="00710B07" w:rsidP="0011367E">
      <w:pPr>
        <w:tabs>
          <w:tab w:val="center" w:pos="5103"/>
        </w:tabs>
        <w:contextualSpacing/>
        <w:rPr>
          <w:rFonts w:ascii="Cordia New" w:eastAsia="Calibri" w:hAnsi="Cordia New" w:cs="Cordia New"/>
          <w:sz w:val="28"/>
          <w:u w:val="single"/>
        </w:rPr>
      </w:pPr>
    </w:p>
    <w:p w14:paraId="4618B56D" w14:textId="77777777" w:rsidR="0011367E" w:rsidRPr="0012516C" w:rsidRDefault="0011367E" w:rsidP="0011367E">
      <w:pPr>
        <w:tabs>
          <w:tab w:val="center" w:pos="5103"/>
        </w:tabs>
        <w:contextualSpacing/>
        <w:rPr>
          <w:rFonts w:ascii="Cordia New" w:eastAsia="Calibri" w:hAnsi="Cordia New" w:cs="Cordia New"/>
          <w:sz w:val="28"/>
        </w:rPr>
      </w:pPr>
      <w:r w:rsidRPr="0012516C">
        <w:rPr>
          <w:rFonts w:ascii="Cordia New" w:eastAsia="Calibri" w:hAnsi="Cordia New" w:cs="Cordia New"/>
          <w:sz w:val="28"/>
          <w:u w:val="single"/>
          <w:cs/>
        </w:rPr>
        <w:t>หมายเหตุ</w:t>
      </w:r>
      <w:r w:rsidRPr="0012516C">
        <w:rPr>
          <w:rFonts w:ascii="Cordia New" w:eastAsia="Calibri" w:hAnsi="Cordia New" w:cs="Cordia New"/>
          <w:sz w:val="28"/>
          <w:cs/>
        </w:rPr>
        <w:t xml:space="preserve"> </w:t>
      </w:r>
    </w:p>
    <w:p w14:paraId="3CF4E2CD" w14:textId="77777777" w:rsidR="0011367E" w:rsidRPr="0012516C" w:rsidRDefault="0011367E" w:rsidP="000D3C8D">
      <w:pPr>
        <w:pStyle w:val="ListParagraph"/>
        <w:numPr>
          <w:ilvl w:val="1"/>
          <w:numId w:val="16"/>
        </w:numPr>
        <w:tabs>
          <w:tab w:val="center" w:pos="5103"/>
        </w:tabs>
        <w:spacing w:after="0" w:line="240" w:lineRule="auto"/>
        <w:ind w:left="1134" w:hanging="283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>ค่า</w:t>
      </w:r>
      <w:r w:rsidRPr="0012516C">
        <w:rPr>
          <w:rFonts w:ascii="Cordia New" w:hAnsi="Cordia New"/>
          <w:sz w:val="28"/>
          <w:highlight w:val="yellow"/>
        </w:rPr>
        <w:t xml:space="preserve"> roughness </w:t>
      </w:r>
      <w:r w:rsidRPr="0012516C">
        <w:rPr>
          <w:rFonts w:ascii="Cordia New" w:hAnsi="Cordia New"/>
          <w:sz w:val="28"/>
          <w:highlight w:val="yellow"/>
          <w:cs/>
        </w:rPr>
        <w:t xml:space="preserve">ของท่อ จะต้องมีการเปรียบเทียบจากการ </w:t>
      </w:r>
      <w:r w:rsidRPr="0012516C">
        <w:rPr>
          <w:rFonts w:ascii="Cordia New" w:hAnsi="Cordia New"/>
          <w:sz w:val="28"/>
          <w:highlight w:val="yellow"/>
        </w:rPr>
        <w:t xml:space="preserve">test </w:t>
      </w:r>
      <w:r w:rsidRPr="0012516C">
        <w:rPr>
          <w:rFonts w:ascii="Cordia New" w:hAnsi="Cordia New"/>
          <w:sz w:val="28"/>
          <w:highlight w:val="yellow"/>
          <w:cs/>
        </w:rPr>
        <w:t xml:space="preserve">โดย </w:t>
      </w:r>
      <w:r w:rsidRPr="0012516C">
        <w:rPr>
          <w:rFonts w:ascii="Cordia New" w:hAnsi="Cordia New"/>
          <w:sz w:val="28"/>
          <w:highlight w:val="yellow"/>
        </w:rPr>
        <w:t xml:space="preserve">Gas control </w:t>
      </w:r>
      <w:r w:rsidRPr="0012516C">
        <w:rPr>
          <w:rFonts w:ascii="Cordia New" w:hAnsi="Cordia New"/>
          <w:sz w:val="28"/>
          <w:highlight w:val="yellow"/>
          <w:cs/>
        </w:rPr>
        <w:t xml:space="preserve">เพื่อตรวจสอบว่า ค่า </w:t>
      </w:r>
      <w:r w:rsidRPr="0012516C">
        <w:rPr>
          <w:rFonts w:ascii="Cordia New" w:hAnsi="Cordia New"/>
          <w:sz w:val="28"/>
          <w:highlight w:val="yellow"/>
        </w:rPr>
        <w:t xml:space="preserve">roughness </w:t>
      </w:r>
      <w:r w:rsidRPr="0012516C">
        <w:rPr>
          <w:rFonts w:ascii="Cordia New" w:hAnsi="Cordia New"/>
          <w:sz w:val="28"/>
          <w:highlight w:val="yellow"/>
          <w:cs/>
        </w:rPr>
        <w:t xml:space="preserve">ที่ได้นั้นมีค่าลดลงมากหรือน้อยเพียงใด </w:t>
      </w:r>
    </w:p>
    <w:p w14:paraId="19ADA1E6" w14:textId="77777777" w:rsidR="0011367E" w:rsidRPr="0012516C" w:rsidRDefault="0011367E" w:rsidP="000D3C8D">
      <w:pPr>
        <w:pStyle w:val="ListParagraph"/>
        <w:numPr>
          <w:ilvl w:val="1"/>
          <w:numId w:val="16"/>
        </w:numPr>
        <w:tabs>
          <w:tab w:val="center" w:pos="5103"/>
        </w:tabs>
        <w:spacing w:after="0" w:line="240" w:lineRule="auto"/>
        <w:ind w:left="1134" w:hanging="283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>ปริมาณของ</w:t>
      </w:r>
      <w:r w:rsidRPr="0012516C">
        <w:rPr>
          <w:rFonts w:ascii="Cordia New" w:hAnsi="Cordia New"/>
          <w:sz w:val="28"/>
          <w:highlight w:val="yellow"/>
        </w:rPr>
        <w:t xml:space="preserve"> millscale</w:t>
      </w:r>
      <w:r w:rsidRPr="0012516C">
        <w:rPr>
          <w:rFonts w:ascii="Cordia New" w:hAnsi="Cordia New"/>
          <w:sz w:val="28"/>
          <w:highlight w:val="yellow"/>
          <w:cs/>
        </w:rPr>
        <w:t xml:space="preserve"> และ </w:t>
      </w:r>
      <w:r w:rsidRPr="0012516C">
        <w:rPr>
          <w:rFonts w:ascii="Cordia New" w:hAnsi="Cordia New"/>
          <w:sz w:val="28"/>
          <w:highlight w:val="yellow"/>
        </w:rPr>
        <w:t>liquid</w:t>
      </w:r>
      <w:r w:rsidRPr="0012516C">
        <w:rPr>
          <w:rFonts w:ascii="Cordia New" w:hAnsi="Cordia New"/>
          <w:sz w:val="28"/>
          <w:highlight w:val="yellow"/>
          <w:cs/>
        </w:rPr>
        <w:t xml:space="preserve"> อ้างอิงข้อมูลที่</w:t>
      </w:r>
      <w:r w:rsidRPr="0012516C">
        <w:rPr>
          <w:rFonts w:ascii="Cordia New" w:hAnsi="Cordia New"/>
          <w:sz w:val="28"/>
          <w:highlight w:val="yellow"/>
        </w:rPr>
        <w:t xml:space="preserve"> Gas control </w:t>
      </w:r>
      <w:r w:rsidRPr="0012516C">
        <w:rPr>
          <w:rFonts w:ascii="Cordia New" w:hAnsi="Cordia New"/>
          <w:sz w:val="28"/>
          <w:highlight w:val="yellow"/>
          <w:cs/>
        </w:rPr>
        <w:t>รายงาน</w:t>
      </w:r>
    </w:p>
    <w:p w14:paraId="3528BCB6" w14:textId="77777777" w:rsidR="00765F92" w:rsidRPr="0012516C" w:rsidRDefault="00765F92" w:rsidP="00765F92">
      <w:pPr>
        <w:tabs>
          <w:tab w:val="center" w:pos="5103"/>
        </w:tabs>
        <w:spacing w:before="120"/>
        <w:contextualSpacing/>
        <w:rPr>
          <w:rFonts w:ascii="Cordia New" w:eastAsia="Calibri" w:hAnsi="Cordia New" w:cs="Cordia New"/>
          <w:sz w:val="28"/>
          <w:highlight w:val="yellow"/>
          <w:cs/>
        </w:rPr>
      </w:pPr>
    </w:p>
    <w:p w14:paraId="76DC68E2" w14:textId="77777777" w:rsidR="00765F92" w:rsidRPr="0012516C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14:paraId="00B08CFB" w14:textId="77777777" w:rsidR="00C32958" w:rsidRPr="0012516C" w:rsidRDefault="0011367E" w:rsidP="00132A73">
      <w:pPr>
        <w:pStyle w:val="ListParagraph"/>
        <w:spacing w:line="264" w:lineRule="auto"/>
        <w:ind w:left="2160" w:firstLine="720"/>
        <w:contextualSpacing w:val="0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แผนการ </w:t>
      </w:r>
      <w:r w:rsidRPr="0012516C">
        <w:rPr>
          <w:rFonts w:ascii="Cordia New" w:hAnsi="Cordia New"/>
          <w:sz w:val="28"/>
          <w:highlight w:val="green"/>
        </w:rPr>
        <w:t xml:space="preserve">run Cleaning pig </w:t>
      </w:r>
      <w:r w:rsidRPr="0012516C">
        <w:rPr>
          <w:rFonts w:ascii="Cordia New" w:hAnsi="Cordia New"/>
          <w:sz w:val="28"/>
          <w:highlight w:val="green"/>
          <w:cs/>
        </w:rPr>
        <w:t xml:space="preserve">ในไตรมาส </w:t>
      </w:r>
      <w:r w:rsidRPr="0012516C">
        <w:rPr>
          <w:rFonts w:ascii="Cordia New" w:hAnsi="Cordia New"/>
          <w:sz w:val="28"/>
          <w:highlight w:val="green"/>
        </w:rPr>
        <w:t xml:space="preserve">2 </w:t>
      </w:r>
      <w:r w:rsidRPr="0012516C">
        <w:rPr>
          <w:rFonts w:ascii="Cordia New" w:hAnsi="Cordia New"/>
          <w:sz w:val="28"/>
          <w:highlight w:val="green"/>
          <w:cs/>
        </w:rPr>
        <w:t xml:space="preserve">ตั้งแต่เดือนเมษายน – มิถุนายน มีทั้งสิ้น </w:t>
      </w:r>
      <w:r w:rsidRPr="0012516C">
        <w:rPr>
          <w:rFonts w:ascii="Cordia New" w:hAnsi="Cordia New"/>
          <w:sz w:val="28"/>
          <w:highlight w:val="green"/>
        </w:rPr>
        <w:t xml:space="preserve">42 </w:t>
      </w:r>
      <w:r w:rsidRPr="0012516C">
        <w:rPr>
          <w:rFonts w:ascii="Cordia New" w:hAnsi="Cordia New"/>
          <w:sz w:val="28"/>
          <w:highlight w:val="green"/>
          <w:cs/>
        </w:rPr>
        <w:t xml:space="preserve">ลูก รวม </w:t>
      </w:r>
      <w:r w:rsidRPr="0012516C">
        <w:rPr>
          <w:rFonts w:ascii="Cordia New" w:hAnsi="Cordia New"/>
          <w:sz w:val="28"/>
          <w:highlight w:val="green"/>
        </w:rPr>
        <w:t xml:space="preserve">19 </w:t>
      </w:r>
      <w:r w:rsidRPr="0012516C">
        <w:rPr>
          <w:rFonts w:ascii="Cordia New" w:hAnsi="Cordia New"/>
          <w:sz w:val="28"/>
          <w:highlight w:val="green"/>
          <w:cs/>
        </w:rPr>
        <w:t>เส้นท่อ</w:t>
      </w:r>
      <w:r w:rsidR="00C32958" w:rsidRPr="0012516C">
        <w:rPr>
          <w:rFonts w:ascii="Cordia New" w:hAnsi="Cordia New"/>
          <w:sz w:val="28"/>
          <w:highlight w:val="green"/>
          <w:cs/>
        </w:rPr>
        <w:t xml:space="preserve"> </w:t>
      </w:r>
    </w:p>
    <w:p w14:paraId="101D3BCC" w14:textId="77777777" w:rsidR="006B46C2" w:rsidRPr="0012516C" w:rsidRDefault="00765F92" w:rsidP="006B46C2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</w:p>
    <w:p w14:paraId="4C8BC6F1" w14:textId="77777777" w:rsidR="00765F92" w:rsidRPr="0012516C" w:rsidRDefault="0011367E" w:rsidP="007964F7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  <w:highlight w:val="green"/>
        </w:rPr>
      </w:pPr>
      <w:commentRangeStart w:id="9"/>
      <w:r w:rsidRPr="0012516C">
        <w:rPr>
          <w:rFonts w:ascii="Cordia New" w:hAnsi="Cordia New"/>
          <w:sz w:val="28"/>
          <w:highlight w:val="green"/>
          <w:cs/>
        </w:rPr>
        <w:t xml:space="preserve">ภาพรวมผลการดำเนินงานประจำไตรมาส </w:t>
      </w:r>
      <w:r w:rsidRPr="0012516C">
        <w:rPr>
          <w:rFonts w:ascii="Cordia New" w:hAnsi="Cordia New"/>
          <w:sz w:val="28"/>
          <w:highlight w:val="green"/>
        </w:rPr>
        <w:t xml:space="preserve">1 </w:t>
      </w:r>
      <w:r w:rsidRPr="0012516C">
        <w:rPr>
          <w:rFonts w:ascii="Cordia New" w:hAnsi="Cordia New"/>
          <w:sz w:val="28"/>
          <w:highlight w:val="green"/>
          <w:cs/>
        </w:rPr>
        <w:t>ตั้งแต่เดือนมกราคม - มีนาคม 2559 ไม่เป็น</w:t>
      </w:r>
      <w:r w:rsidR="00366F72" w:rsidRPr="0012516C">
        <w:rPr>
          <w:rFonts w:ascii="Cordia New" w:hAnsi="Cordia New"/>
          <w:sz w:val="28"/>
          <w:highlight w:val="green"/>
          <w:cs/>
        </w:rPr>
        <w:t>ไป</w:t>
      </w:r>
      <w:r w:rsidRPr="0012516C">
        <w:rPr>
          <w:rFonts w:ascii="Cordia New" w:hAnsi="Cordia New"/>
          <w:sz w:val="28"/>
          <w:highlight w:val="green"/>
          <w:cs/>
        </w:rPr>
        <w:t>ตามแผน</w:t>
      </w:r>
      <w:r w:rsidR="00366F72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366F72" w:rsidRPr="0012516C">
        <w:rPr>
          <w:rFonts w:ascii="Cordia New" w:hAnsi="Cordia New"/>
          <w:sz w:val="28"/>
          <w:highlight w:val="green"/>
        </w:rPr>
        <w:t>1</w:t>
      </w:r>
      <w:r w:rsidRPr="0012516C">
        <w:rPr>
          <w:rFonts w:ascii="Cordia New" w:hAnsi="Cordia New"/>
          <w:sz w:val="28"/>
          <w:highlight w:val="green"/>
          <w:cs/>
        </w:rPr>
        <w:t xml:space="preserve"> เส้นท่อ ทั้งนี้ที่ต้องปรับแผนเลื่อนวันในการดำเนินงาน </w:t>
      </w:r>
      <w:r w:rsidR="00366F72" w:rsidRPr="0012516C">
        <w:rPr>
          <w:rFonts w:ascii="Cordia New" w:hAnsi="Cordia New"/>
          <w:sz w:val="28"/>
          <w:highlight w:val="green"/>
        </w:rPr>
        <w:t xml:space="preserve">Run </w:t>
      </w:r>
      <w:r w:rsidRPr="0012516C">
        <w:rPr>
          <w:rFonts w:ascii="Cordia New" w:hAnsi="Cordia New"/>
          <w:sz w:val="28"/>
          <w:highlight w:val="green"/>
        </w:rPr>
        <w:t xml:space="preserve">PIG </w:t>
      </w:r>
      <w:r w:rsidRPr="0012516C">
        <w:rPr>
          <w:rFonts w:ascii="Cordia New" w:hAnsi="Cordia New"/>
          <w:sz w:val="28"/>
          <w:highlight w:val="green"/>
          <w:cs/>
        </w:rPr>
        <w:t>เพื่อความพร้อมและความเหมาะสมของระบบ</w:t>
      </w:r>
      <w:r w:rsidR="006D5842" w:rsidRPr="0012516C">
        <w:rPr>
          <w:rFonts w:ascii="Cordia New" w:hAnsi="Cordia New"/>
          <w:sz w:val="28"/>
          <w:highlight w:val="green"/>
          <w:cs/>
        </w:rPr>
        <w:t xml:space="preserve">ท่อส่งก๊าซ </w:t>
      </w:r>
      <w:r w:rsidR="00E06B6C" w:rsidRPr="0012516C">
        <w:rPr>
          <w:rFonts w:ascii="Cordia New" w:hAnsi="Cordia New"/>
          <w:sz w:val="28"/>
          <w:highlight w:val="green"/>
          <w:cs/>
        </w:rPr>
        <w:t xml:space="preserve">และ </w:t>
      </w:r>
      <w:r w:rsidR="00E06B6C" w:rsidRPr="0012516C">
        <w:rPr>
          <w:rFonts w:ascii="Cordia New" w:hAnsi="Cordia New"/>
          <w:sz w:val="28"/>
          <w:highlight w:val="green"/>
        </w:rPr>
        <w:t xml:space="preserve">Constrain Condition </w:t>
      </w:r>
      <w:r w:rsidR="00366F72" w:rsidRPr="0012516C">
        <w:rPr>
          <w:rFonts w:ascii="Cordia New" w:hAnsi="Cordia New"/>
          <w:sz w:val="28"/>
          <w:highlight w:val="green"/>
          <w:cs/>
        </w:rPr>
        <w:t>โดยรวม</w:t>
      </w:r>
      <w:r w:rsidRPr="0012516C">
        <w:rPr>
          <w:rFonts w:ascii="Cordia New" w:hAnsi="Cordia New"/>
          <w:sz w:val="28"/>
          <w:highlight w:val="green"/>
          <w:cs/>
        </w:rPr>
        <w:t xml:space="preserve"> ซึ่งมีรายละเอียดดังตารางด้านล่าง</w:t>
      </w:r>
      <w:commentRangeEnd w:id="9"/>
      <w:r w:rsidR="003A6373" w:rsidRPr="0012516C">
        <w:rPr>
          <w:rStyle w:val="CommentReference"/>
          <w:rFonts w:ascii="Angsana New" w:eastAsia="SimSun" w:hAnsi="Angsana New" w:cs="Angsana New"/>
          <w:lang w:eastAsia="zh-CN"/>
        </w:rPr>
        <w:commentReference w:id="9"/>
      </w:r>
    </w:p>
    <w:p w14:paraId="295BFBFB" w14:textId="77777777" w:rsidR="00775211" w:rsidRPr="0012516C" w:rsidRDefault="00775211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lightGray"/>
          <w:cs/>
        </w:rPr>
      </w:pPr>
      <w:r w:rsidRPr="0012516C">
        <w:rPr>
          <w:rFonts w:ascii="Cordia New" w:hAnsi="Cordia New" w:cs="Cordia New"/>
          <w:sz w:val="28"/>
          <w:highlight w:val="lightGray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lightGray"/>
        </w:rPr>
        <w:t>1</w:t>
      </w:r>
      <w:r w:rsidR="00FD654A" w:rsidRPr="0012516C">
        <w:rPr>
          <w:rFonts w:ascii="Cordia New" w:hAnsi="Cordia New" w:cs="Cordia New"/>
          <w:sz w:val="28"/>
          <w:highlight w:val="lightGray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lightGray"/>
        </w:rPr>
        <w:t>14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 แผนงานดำเนินงาน </w:t>
      </w:r>
      <w:r w:rsidRPr="0012516C">
        <w:rPr>
          <w:rFonts w:ascii="Cordia New" w:hAnsi="Cordia New" w:cs="Cordia New"/>
          <w:sz w:val="28"/>
          <w:highlight w:val="lightGray"/>
        </w:rPr>
        <w:t>PIG</w:t>
      </w:r>
      <w:r w:rsidR="00C843F6" w:rsidRPr="0012516C">
        <w:rPr>
          <w:rFonts w:ascii="Cordia New" w:hAnsi="Cordia New" w:cs="Cordia New"/>
          <w:sz w:val="28"/>
          <w:highlight w:val="lightGray"/>
          <w:cs/>
        </w:rPr>
        <w:t xml:space="preserve"> </w:t>
      </w:r>
    </w:p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2347"/>
        <w:gridCol w:w="1622"/>
        <w:gridCol w:w="4111"/>
      </w:tblGrid>
      <w:tr w:rsidR="00366F72" w:rsidRPr="0012516C" w14:paraId="2C399F32" w14:textId="77777777" w:rsidTr="000A272E">
        <w:tc>
          <w:tcPr>
            <w:tcW w:w="2347" w:type="dxa"/>
          </w:tcPr>
          <w:p w14:paraId="48DEA80C" w14:textId="77777777" w:rsidR="00366F72" w:rsidRPr="0012516C" w:rsidRDefault="00366F72" w:rsidP="001365E4">
            <w:pPr>
              <w:pStyle w:val="ListParagraph"/>
              <w:spacing w:line="264" w:lineRule="auto"/>
              <w:ind w:left="0"/>
              <w:jc w:val="center"/>
              <w:outlineLvl w:val="0"/>
              <w:rPr>
                <w:rFonts w:ascii="Cordia New" w:hAnsi="Cordia New"/>
                <w:b/>
                <w:bCs/>
                <w:sz w:val="28"/>
                <w:highlight w:val="lightGray"/>
              </w:rPr>
            </w:pPr>
            <w:r w:rsidRPr="0012516C">
              <w:rPr>
                <w:rFonts w:ascii="Cordia New" w:hAnsi="Cordia New"/>
                <w:b/>
                <w:bCs/>
                <w:sz w:val="28"/>
                <w:highlight w:val="lightGray"/>
                <w:cs/>
              </w:rPr>
              <w:t>เส้นท่อ</w:t>
            </w:r>
          </w:p>
        </w:tc>
        <w:tc>
          <w:tcPr>
            <w:tcW w:w="1622" w:type="dxa"/>
          </w:tcPr>
          <w:p w14:paraId="20E1A25D" w14:textId="77777777" w:rsidR="00366F72" w:rsidRPr="0012516C" w:rsidRDefault="00366F72" w:rsidP="001365E4">
            <w:pPr>
              <w:pStyle w:val="ListParagraph"/>
              <w:spacing w:after="0" w:line="240" w:lineRule="auto"/>
              <w:ind w:left="-108" w:right="-108"/>
              <w:jc w:val="center"/>
              <w:outlineLvl w:val="0"/>
              <w:rPr>
                <w:rFonts w:ascii="Cordia New" w:hAnsi="Cordia New"/>
                <w:b/>
                <w:bCs/>
                <w:sz w:val="28"/>
                <w:highlight w:val="lightGray"/>
              </w:rPr>
            </w:pPr>
            <w:r w:rsidRPr="0012516C">
              <w:rPr>
                <w:rFonts w:ascii="Cordia New" w:hAnsi="Cordia New"/>
                <w:b/>
                <w:bCs/>
                <w:sz w:val="28"/>
                <w:highlight w:val="lightGray"/>
                <w:cs/>
              </w:rPr>
              <w:t>ปรับแผน</w:t>
            </w:r>
          </w:p>
        </w:tc>
        <w:tc>
          <w:tcPr>
            <w:tcW w:w="4111" w:type="dxa"/>
          </w:tcPr>
          <w:p w14:paraId="0B1E80A3" w14:textId="77777777" w:rsidR="00366F72" w:rsidRPr="0012516C" w:rsidRDefault="00366F72" w:rsidP="001365E4">
            <w:pPr>
              <w:pStyle w:val="ListParagraph"/>
              <w:spacing w:after="0" w:line="240" w:lineRule="auto"/>
              <w:ind w:left="0"/>
              <w:jc w:val="center"/>
              <w:outlineLvl w:val="0"/>
              <w:rPr>
                <w:rFonts w:ascii="Cordia New" w:hAnsi="Cordia New"/>
                <w:b/>
                <w:bCs/>
                <w:sz w:val="28"/>
                <w:highlight w:val="lightGray"/>
              </w:rPr>
            </w:pPr>
            <w:r w:rsidRPr="0012516C">
              <w:rPr>
                <w:rFonts w:ascii="Cordia New" w:hAnsi="Cordia New"/>
                <w:b/>
                <w:bCs/>
                <w:sz w:val="28"/>
                <w:highlight w:val="lightGray"/>
                <w:cs/>
              </w:rPr>
              <w:t>รายละเอียด</w:t>
            </w:r>
          </w:p>
        </w:tc>
      </w:tr>
      <w:tr w:rsidR="00366F72" w:rsidRPr="0012516C" w14:paraId="6D16E2D2" w14:textId="77777777" w:rsidTr="000A272E">
        <w:tc>
          <w:tcPr>
            <w:tcW w:w="2347" w:type="dxa"/>
          </w:tcPr>
          <w:p w14:paraId="399CFA8F" w14:textId="77777777" w:rsidR="00366F72" w:rsidRPr="0012516C" w:rsidRDefault="00334B2C" w:rsidP="00334B2C">
            <w:pPr>
              <w:pStyle w:val="ListParagraph"/>
              <w:spacing w:line="240" w:lineRule="auto"/>
              <w:ind w:left="-47" w:right="-108"/>
              <w:jc w:val="left"/>
              <w:outlineLvl w:val="0"/>
              <w:rPr>
                <w:rFonts w:ascii="Cordia New" w:hAnsi="Cordia New"/>
                <w:sz w:val="28"/>
                <w:highlight w:val="yellow"/>
              </w:rPr>
            </w:pPr>
            <w:r w:rsidRPr="0012516C">
              <w:rPr>
                <w:rFonts w:ascii="Cordia New" w:hAnsi="Cordia New"/>
                <w:sz w:val="28"/>
                <w:highlight w:val="yellow"/>
              </w:rPr>
              <w:t xml:space="preserve">Cleaning Pig </w:t>
            </w:r>
            <w:r w:rsidR="00366F72" w:rsidRPr="0012516C">
              <w:rPr>
                <w:rFonts w:ascii="Cordia New" w:hAnsi="Cordia New"/>
                <w:sz w:val="28"/>
                <w:highlight w:val="yellow"/>
              </w:rPr>
              <w:t>RC0630 BCS</w:t>
            </w:r>
            <w:r w:rsidR="00366F72" w:rsidRPr="0012516C">
              <w:rPr>
                <w:rFonts w:ascii="Cordia New" w:hAnsi="Cordia New"/>
                <w:sz w:val="28"/>
                <w:highlight w:val="yellow"/>
                <w:cs/>
              </w:rPr>
              <w:t>-</w:t>
            </w:r>
            <w:r w:rsidR="00366F72" w:rsidRPr="0012516C">
              <w:rPr>
                <w:rFonts w:ascii="Cordia New" w:hAnsi="Cordia New"/>
                <w:sz w:val="28"/>
                <w:highlight w:val="yellow"/>
              </w:rPr>
              <w:t>WNMR</w:t>
            </w:r>
          </w:p>
        </w:tc>
        <w:tc>
          <w:tcPr>
            <w:tcW w:w="1622" w:type="dxa"/>
          </w:tcPr>
          <w:p w14:paraId="56451F08" w14:textId="77777777" w:rsidR="00366F72" w:rsidRPr="0012516C" w:rsidRDefault="00366F72" w:rsidP="001365E4">
            <w:pPr>
              <w:pStyle w:val="ListParagraph"/>
              <w:spacing w:line="240" w:lineRule="auto"/>
              <w:ind w:left="-108" w:right="-108"/>
              <w:jc w:val="center"/>
              <w:outlineLvl w:val="0"/>
              <w:rPr>
                <w:rFonts w:ascii="Cordia New" w:hAnsi="Cordia New"/>
                <w:sz w:val="28"/>
                <w:highlight w:val="yellow"/>
                <w:cs/>
              </w:rPr>
            </w:pPr>
            <w:r w:rsidRPr="0012516C">
              <w:rPr>
                <w:rFonts w:ascii="Cordia New" w:hAnsi="Cordia New"/>
                <w:sz w:val="28"/>
                <w:highlight w:val="yellow"/>
                <w:cs/>
              </w:rPr>
              <w:t>เลื่อนวัน</w:t>
            </w:r>
          </w:p>
        </w:tc>
        <w:tc>
          <w:tcPr>
            <w:tcW w:w="4111" w:type="dxa"/>
          </w:tcPr>
          <w:p w14:paraId="34C46301" w14:textId="77777777" w:rsidR="00366F72" w:rsidRPr="0012516C" w:rsidRDefault="00366F72" w:rsidP="001365E4">
            <w:pPr>
              <w:pStyle w:val="ListParagraph"/>
              <w:spacing w:line="240" w:lineRule="auto"/>
              <w:ind w:left="0"/>
              <w:outlineLvl w:val="0"/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highlight w:val="yellow"/>
                <w:cs/>
              </w:rPr>
              <w:t xml:space="preserve">จากเดิมวันที่ </w:t>
            </w:r>
            <w:r w:rsidRPr="0012516C">
              <w:rPr>
                <w:rFonts w:ascii="Cordia New" w:hAnsi="Cordia New"/>
                <w:sz w:val="28"/>
                <w:highlight w:val="yellow"/>
              </w:rPr>
              <w:t>21,23</w:t>
            </w:r>
            <w:r w:rsidRPr="0012516C">
              <w:rPr>
                <w:rFonts w:ascii="Cordia New" w:hAnsi="Cordia New"/>
                <w:sz w:val="28"/>
                <w:highlight w:val="yellow"/>
                <w:cs/>
              </w:rPr>
              <w:t xml:space="preserve"> มี.ค. </w:t>
            </w:r>
            <w:r w:rsidRPr="0012516C">
              <w:rPr>
                <w:rFonts w:ascii="Cordia New" w:hAnsi="Cordia New"/>
                <w:sz w:val="28"/>
                <w:highlight w:val="yellow"/>
              </w:rPr>
              <w:t>5</w:t>
            </w:r>
            <w:r w:rsidR="00334B2C" w:rsidRPr="0012516C">
              <w:rPr>
                <w:rFonts w:ascii="Cordia New" w:hAnsi="Cordia New"/>
                <w:sz w:val="28"/>
                <w:highlight w:val="yellow"/>
              </w:rPr>
              <w:t>9</w:t>
            </w:r>
            <w:r w:rsidRPr="0012516C">
              <w:rPr>
                <w:rFonts w:ascii="Cordia New" w:hAnsi="Cordia New"/>
                <w:sz w:val="28"/>
                <w:highlight w:val="yellow"/>
                <w:cs/>
              </w:rPr>
              <w:t xml:space="preserve"> เป็นวันที่ </w:t>
            </w:r>
            <w:r w:rsidRPr="0012516C">
              <w:rPr>
                <w:rFonts w:ascii="Cordia New" w:hAnsi="Cordia New"/>
                <w:sz w:val="28"/>
                <w:highlight w:val="yellow"/>
              </w:rPr>
              <w:t xml:space="preserve">3,24 </w:t>
            </w:r>
            <w:r w:rsidRPr="0012516C">
              <w:rPr>
                <w:rFonts w:ascii="Cordia New" w:hAnsi="Cordia New"/>
                <w:sz w:val="28"/>
                <w:highlight w:val="yellow"/>
                <w:cs/>
              </w:rPr>
              <w:t xml:space="preserve">เม.ย. </w:t>
            </w:r>
            <w:r w:rsidRPr="0012516C">
              <w:rPr>
                <w:rFonts w:ascii="Cordia New" w:hAnsi="Cordia New"/>
                <w:sz w:val="28"/>
                <w:highlight w:val="yellow"/>
              </w:rPr>
              <w:t>5</w:t>
            </w:r>
            <w:r w:rsidRPr="0012516C">
              <w:rPr>
                <w:rFonts w:ascii="Cordia New" w:hAnsi="Cordia New"/>
                <w:sz w:val="28"/>
                <w:highlight w:val="yellow"/>
                <w:cs/>
              </w:rPr>
              <w:t>9</w:t>
            </w:r>
          </w:p>
        </w:tc>
      </w:tr>
    </w:tbl>
    <w:p w14:paraId="22087ABE" w14:textId="77777777" w:rsidR="00765F92" w:rsidRPr="0012516C" w:rsidRDefault="00765F92" w:rsidP="00765F92">
      <w:pPr>
        <w:pStyle w:val="ListParagraph"/>
        <w:spacing w:before="120" w:after="120" w:line="264" w:lineRule="auto"/>
        <w:ind w:left="85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cs/>
        </w:rPr>
        <w:t>อย่างไรก็ดีการปรับแผนไม่มีผล</w:t>
      </w:r>
      <w:r w:rsidR="00366F72" w:rsidRPr="0012516C">
        <w:rPr>
          <w:rFonts w:ascii="Cordia New" w:hAnsi="Cordia New"/>
          <w:sz w:val="28"/>
          <w:cs/>
        </w:rPr>
        <w:t>กระทบใดๆ</w:t>
      </w:r>
      <w:r w:rsidRPr="0012516C">
        <w:rPr>
          <w:rFonts w:ascii="Cordia New" w:hAnsi="Cordia New"/>
          <w:sz w:val="28"/>
          <w:cs/>
        </w:rPr>
        <w:t>ต่อท่อ</w:t>
      </w:r>
      <w:r w:rsidR="00366F72" w:rsidRPr="0012516C">
        <w:rPr>
          <w:rFonts w:ascii="Cordia New" w:hAnsi="Cordia New"/>
          <w:sz w:val="28"/>
          <w:cs/>
        </w:rPr>
        <w:t xml:space="preserve"> </w:t>
      </w:r>
      <w:r w:rsidRPr="0012516C">
        <w:rPr>
          <w:rFonts w:ascii="Cordia New" w:hAnsi="Cordia New"/>
          <w:sz w:val="28"/>
          <w:cs/>
        </w:rPr>
        <w:t>ทั้งในด้านความสะอาดและประสิทธิภาพในการส่งก๊าซฯ</w:t>
      </w:r>
    </w:p>
    <w:p w14:paraId="3A598698" w14:textId="77777777" w:rsidR="00D26206" w:rsidRPr="0012516C" w:rsidRDefault="00D26206" w:rsidP="00D26206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vanish/>
          <w:color w:val="E36C0A" w:themeColor="accent6" w:themeShade="BF"/>
          <w:sz w:val="28"/>
          <w:u w:val="single"/>
          <w:cs/>
        </w:rPr>
      </w:pPr>
    </w:p>
    <w:p w14:paraId="178D3835" w14:textId="77777777" w:rsidR="00D26206" w:rsidRPr="0012516C" w:rsidRDefault="00D26206" w:rsidP="00D26206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การตรวจสภาพท่อส่งก๊าซธรรมชาติด้วย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 xml:space="preserve">In Line Inspection PIG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ILI PIG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14:paraId="1FB20B91" w14:textId="77777777" w:rsidR="00334B2C" w:rsidRPr="0012516C" w:rsidRDefault="008D69F6" w:rsidP="00132A73">
      <w:pPr>
        <w:spacing w:before="120" w:after="120" w:line="264" w:lineRule="auto"/>
        <w:ind w:left="1276" w:firstLine="1032"/>
        <w:outlineLvl w:val="0"/>
        <w:rPr>
          <w:rFonts w:ascii="Cordia New" w:hAnsi="Cordia New" w:cs="Cordia New"/>
          <w:b/>
          <w:bCs/>
          <w:i/>
          <w:iCs/>
          <w:sz w:val="28"/>
          <w:u w:val="single"/>
        </w:rPr>
      </w:pPr>
      <w:r w:rsidRPr="0012516C">
        <w:rPr>
          <w:rFonts w:ascii="Cordia New" w:hAnsi="Cordia New" w:cs="Cordia New"/>
          <w:sz w:val="28"/>
          <w:highlight w:val="lightGray"/>
        </w:rPr>
        <w:t xml:space="preserve">ILI PIG 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ที่ใช้สำหรับ ปตท. จะแบ่งออกเป็น </w:t>
      </w:r>
      <w:r w:rsidRPr="0012516C">
        <w:rPr>
          <w:rFonts w:ascii="Cordia New" w:hAnsi="Cordia New" w:cs="Cordia New"/>
          <w:sz w:val="28"/>
          <w:highlight w:val="lightGray"/>
        </w:rPr>
        <w:t xml:space="preserve">2 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ชนิดย่อยคือ </w:t>
      </w:r>
      <w:r w:rsidRPr="0012516C">
        <w:rPr>
          <w:rFonts w:ascii="Cordia New" w:hAnsi="Cordia New" w:cs="Cordia New"/>
          <w:sz w:val="28"/>
          <w:highlight w:val="lightGray"/>
        </w:rPr>
        <w:t>1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) </w:t>
      </w:r>
      <w:r w:rsidRPr="0012516C">
        <w:rPr>
          <w:rFonts w:ascii="Cordia New" w:hAnsi="Cordia New" w:cs="Cordia New"/>
          <w:sz w:val="28"/>
          <w:highlight w:val="lightGray"/>
        </w:rPr>
        <w:t xml:space="preserve">MFL PIG </w:t>
      </w:r>
      <w:r w:rsidRPr="0012516C">
        <w:rPr>
          <w:rFonts w:ascii="Cordia New" w:hAnsi="Cordia New" w:cs="Cordia New"/>
          <w:sz w:val="28"/>
          <w:highlight w:val="lightGray"/>
          <w:cs/>
        </w:rPr>
        <w:t>ทำหน้าที่ตรวจสอบความเสียหายภายในท่อด้วยวิธีการวัด</w:t>
      </w:r>
      <w:r w:rsidR="00DA0296" w:rsidRPr="0012516C">
        <w:rPr>
          <w:rFonts w:ascii="Cordia New" w:hAnsi="Cordia New" w:cs="Cordia New" w:hint="cs"/>
          <w:sz w:val="28"/>
          <w:highlight w:val="lightGray"/>
          <w:cs/>
        </w:rPr>
        <w:t>สนาม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แรงแม่เหล็กที่เปลี่ยนไปจากปกติ เมื่ออุปกรณ์เคลื่อนที่ผ่านจุดบริเวณที่เกิดการผิดปกติของเนื้อโลหะ และ </w:t>
      </w:r>
      <w:r w:rsidRPr="0012516C">
        <w:rPr>
          <w:rFonts w:ascii="Cordia New" w:hAnsi="Cordia New" w:cs="Cordia New"/>
          <w:sz w:val="28"/>
          <w:highlight w:val="lightGray"/>
        </w:rPr>
        <w:t>2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) </w:t>
      </w:r>
      <w:r w:rsidRPr="0012516C">
        <w:rPr>
          <w:rFonts w:ascii="Cordia New" w:hAnsi="Cordia New" w:cs="Cordia New"/>
          <w:sz w:val="28"/>
          <w:highlight w:val="lightGray"/>
        </w:rPr>
        <w:t xml:space="preserve">Geo PIG </w:t>
      </w:r>
      <w:r w:rsidRPr="0012516C">
        <w:rPr>
          <w:rFonts w:ascii="Cordia New" w:hAnsi="Cordia New" w:cs="Cordia New"/>
          <w:sz w:val="28"/>
          <w:highlight w:val="lightGray"/>
          <w:cs/>
        </w:rPr>
        <w:t>จะทำหน้าที่ตรวจสอบแนวของท่อว่ายังเหมือนเดิม หรือมีการเคลื่อนที่ และตำแหน่งเปลี่ยนไปจากเดิมหรือไม่ ซึ่งข้อมูลที่ได้จะถูกนำมาประมวลผลและหามาตรการแก้ไขต่อไป</w:t>
      </w:r>
    </w:p>
    <w:p w14:paraId="0C728A01" w14:textId="77777777" w:rsidR="00D26206" w:rsidRPr="0012516C" w:rsidRDefault="00D26206" w:rsidP="00132A73">
      <w:pPr>
        <w:pStyle w:val="ListParagraph"/>
        <w:numPr>
          <w:ilvl w:val="3"/>
          <w:numId w:val="1"/>
        </w:numPr>
        <w:spacing w:before="120" w:after="120" w:line="264" w:lineRule="auto"/>
        <w:ind w:left="2127" w:hanging="85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14:paraId="2124F10D" w14:textId="77777777" w:rsidR="00BC70E7" w:rsidRPr="0012516C" w:rsidRDefault="00BC70E7" w:rsidP="00132A73">
      <w:pPr>
        <w:pStyle w:val="ListParagraph"/>
        <w:spacing w:before="120" w:after="120" w:line="264" w:lineRule="auto"/>
        <w:ind w:left="2160" w:firstLine="720"/>
        <w:contextualSpacing w:val="0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 w:hint="cs"/>
          <w:sz w:val="28"/>
          <w:highlight w:val="green"/>
          <w:cs/>
        </w:rPr>
        <w:t xml:space="preserve">สำหรับแผนงาน </w:t>
      </w:r>
      <w:r w:rsidRPr="0012516C">
        <w:rPr>
          <w:rFonts w:ascii="Cordia New" w:hAnsi="Cordia New"/>
          <w:sz w:val="28"/>
          <w:highlight w:val="green"/>
        </w:rPr>
        <w:t xml:space="preserve">ILI PIG 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สามารถดูได้จากตารางที่ </w:t>
      </w:r>
      <w:r w:rsidRPr="0012516C">
        <w:rPr>
          <w:rFonts w:ascii="Cordia New" w:hAnsi="Cordia New"/>
          <w:sz w:val="28"/>
          <w:highlight w:val="green"/>
        </w:rPr>
        <w:t>1</w:t>
      </w:r>
      <w:r w:rsidRPr="0012516C">
        <w:rPr>
          <w:rFonts w:ascii="Cordia New" w:hAnsi="Cordia New"/>
          <w:sz w:val="28"/>
          <w:highlight w:val="green"/>
          <w:cs/>
        </w:rPr>
        <w:t>.</w:t>
      </w:r>
      <w:r w:rsidRPr="0012516C">
        <w:rPr>
          <w:rFonts w:ascii="Cordia New" w:hAnsi="Cordia New"/>
          <w:sz w:val="28"/>
          <w:highlight w:val="green"/>
        </w:rPr>
        <w:t xml:space="preserve">15 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ซึ่งสำหรับปี </w:t>
      </w:r>
      <w:r w:rsidRPr="0012516C">
        <w:rPr>
          <w:rFonts w:ascii="Cordia New" w:hAnsi="Cordia New"/>
          <w:sz w:val="28"/>
          <w:highlight w:val="green"/>
        </w:rPr>
        <w:t xml:space="preserve">2559 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มีแผนงานในช่วงไตรมาส </w:t>
      </w:r>
      <w:r w:rsidRPr="0012516C">
        <w:rPr>
          <w:rFonts w:ascii="Cordia New" w:hAnsi="Cordia New"/>
          <w:sz w:val="28"/>
          <w:highlight w:val="green"/>
        </w:rPr>
        <w:t>3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 ทั้ง </w:t>
      </w:r>
      <w:r w:rsidRPr="0012516C">
        <w:rPr>
          <w:rFonts w:ascii="Cordia New" w:hAnsi="Cordia New"/>
          <w:sz w:val="28"/>
          <w:highlight w:val="green"/>
        </w:rPr>
        <w:t xml:space="preserve">5 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เส้นท่อ ทั้งนี้แผนงานอาจจะมีการปรับเปลี่ยนเพื่อความเหมาะสมทั้งในด้านความเสี่ยงและผลกระทบ </w:t>
      </w:r>
    </w:p>
    <w:p w14:paraId="21404B67" w14:textId="77777777" w:rsidR="00BC70E7" w:rsidRPr="0012516C" w:rsidRDefault="00BC70E7" w:rsidP="00BC70E7">
      <w:pPr>
        <w:pStyle w:val="ListParagraph"/>
        <w:spacing w:before="120" w:after="120" w:line="264" w:lineRule="auto"/>
        <w:ind w:left="1815"/>
        <w:contextualSpacing w:val="0"/>
        <w:outlineLvl w:val="0"/>
        <w:rPr>
          <w:rFonts w:ascii="Cordia New" w:hAnsi="Cordia New"/>
          <w:sz w:val="28"/>
          <w:highlight w:val="green"/>
          <w:cs/>
        </w:rPr>
      </w:pPr>
    </w:p>
    <w:p w14:paraId="3A99736D" w14:textId="77777777" w:rsidR="00FA2A12" w:rsidRPr="0012516C" w:rsidRDefault="00BC70E7" w:rsidP="00132A73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noProof/>
          <w:highlight w:val="green"/>
        </w:rPr>
        <w:drawing>
          <wp:anchor distT="0" distB="0" distL="114300" distR="114300" simplePos="0" relativeHeight="251656704" behindDoc="0" locked="0" layoutInCell="1" allowOverlap="1" wp14:anchorId="481B458C" wp14:editId="5947F030">
            <wp:simplePos x="0" y="0"/>
            <wp:positionH relativeFrom="column">
              <wp:posOffset>-381000</wp:posOffset>
            </wp:positionH>
            <wp:positionV relativeFrom="paragraph">
              <wp:posOffset>261620</wp:posOffset>
            </wp:positionV>
            <wp:extent cx="6771640" cy="104902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1640" cy="104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Pr="0012516C">
        <w:rPr>
          <w:rFonts w:ascii="Cordia New" w:hAnsi="Cordia New" w:cs="Cordia New"/>
          <w:sz w:val="28"/>
          <w:highlight w:val="green"/>
        </w:rPr>
        <w:t>1</w:t>
      </w:r>
      <w:r w:rsidRPr="0012516C">
        <w:rPr>
          <w:rFonts w:ascii="Cordia New" w:hAnsi="Cordia New" w:cs="Cordia New"/>
          <w:sz w:val="28"/>
          <w:highlight w:val="green"/>
          <w:cs/>
        </w:rPr>
        <w:t>.</w:t>
      </w:r>
      <w:r w:rsidRPr="0012516C">
        <w:rPr>
          <w:rFonts w:ascii="Cordia New" w:hAnsi="Cordia New" w:cs="Cordia New"/>
          <w:sz w:val="28"/>
          <w:highlight w:val="green"/>
        </w:rPr>
        <w:t xml:space="preserve">15  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แผนการรัน </w:t>
      </w:r>
      <w:r w:rsidRPr="0012516C">
        <w:rPr>
          <w:rFonts w:ascii="Cordia New" w:hAnsi="Cordia New" w:cs="Cordia New"/>
          <w:sz w:val="28"/>
          <w:highlight w:val="green"/>
        </w:rPr>
        <w:t>ILI PIG</w:t>
      </w:r>
    </w:p>
    <w:p w14:paraId="2BEE019A" w14:textId="77777777" w:rsidR="00FA2A12" w:rsidRPr="0012516C" w:rsidRDefault="00FA2A12" w:rsidP="0012512E">
      <w:pPr>
        <w:pStyle w:val="ListParagraph"/>
        <w:spacing w:line="264" w:lineRule="auto"/>
        <w:ind w:left="1843" w:firstLine="1037"/>
        <w:jc w:val="left"/>
        <w:outlineLvl w:val="0"/>
        <w:rPr>
          <w:rFonts w:ascii="Cordia New" w:hAnsi="Cordia New"/>
          <w:sz w:val="28"/>
        </w:rPr>
      </w:pPr>
    </w:p>
    <w:p w14:paraId="64C04516" w14:textId="77777777" w:rsidR="00D26206" w:rsidRPr="0012516C" w:rsidRDefault="00BC70E7" w:rsidP="00BC70E7">
      <w:pPr>
        <w:pStyle w:val="ListParagraph"/>
        <w:spacing w:line="264" w:lineRule="auto"/>
        <w:ind w:firstLine="1037"/>
        <w:jc w:val="left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cs/>
        </w:rPr>
        <w:t xml:space="preserve"> </w:t>
      </w:r>
      <w:r w:rsidR="00D26206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  <w:r w:rsidR="00D26206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14:paraId="3F275C85" w14:textId="77777777" w:rsidR="008A0DD0" w:rsidRPr="0012516C" w:rsidRDefault="008A0DD0" w:rsidP="008A0DD0">
      <w:pPr>
        <w:pStyle w:val="ListParagraph"/>
        <w:ind w:left="2160" w:firstLine="720"/>
        <w:rPr>
          <w:rFonts w:ascii="Browallia New" w:hAnsi="Browallia New" w:cs="Browallia New"/>
          <w:sz w:val="28"/>
          <w:highlight w:val="yellow"/>
        </w:rPr>
      </w:pPr>
      <w:r w:rsidRPr="0012516C">
        <w:rPr>
          <w:rFonts w:ascii="Browallia New" w:hAnsi="Browallia New" w:cs="Browallia New"/>
          <w:sz w:val="28"/>
          <w:cs/>
        </w:rPr>
        <w:t xml:space="preserve">ผลการดำเนินงานของแต่ละเส้นท่อ สามารถแสดงรายละเอียดได้ดังตารางที่ </w:t>
      </w:r>
      <w:r w:rsidRPr="0012516C">
        <w:rPr>
          <w:rFonts w:ascii="Browallia New" w:hAnsi="Browallia New" w:cs="Browallia New"/>
          <w:sz w:val="28"/>
        </w:rPr>
        <w:t>1</w:t>
      </w:r>
      <w:r w:rsidRPr="0012516C">
        <w:rPr>
          <w:rFonts w:ascii="Browallia New" w:hAnsi="Browallia New" w:cs="Browallia New"/>
          <w:sz w:val="28"/>
          <w:cs/>
        </w:rPr>
        <w:t>.</w:t>
      </w:r>
      <w:r w:rsidRPr="0012516C">
        <w:rPr>
          <w:rFonts w:ascii="Browallia New" w:hAnsi="Browallia New" w:cs="Browallia New"/>
          <w:sz w:val="28"/>
        </w:rPr>
        <w:t>16</w:t>
      </w:r>
    </w:p>
    <w:p w14:paraId="641539FF" w14:textId="77777777" w:rsidR="008A0DD0" w:rsidRPr="0012516C" w:rsidRDefault="008A0DD0" w:rsidP="008A0DD0">
      <w:pPr>
        <w:rPr>
          <w:rFonts w:ascii="Browallia New" w:hAnsi="Browallia New" w:cs="Browallia New"/>
          <w:sz w:val="28"/>
          <w:highlight w:val="yellow"/>
        </w:rPr>
      </w:pPr>
    </w:p>
    <w:p w14:paraId="1D5EEA1E" w14:textId="77777777" w:rsidR="008A0DD0" w:rsidRPr="0012516C" w:rsidRDefault="008A0DD0" w:rsidP="008A0DD0">
      <w:pPr>
        <w:rPr>
          <w:rFonts w:ascii="Browallia New" w:hAnsi="Browallia New" w:cs="Browallia New"/>
          <w:sz w:val="28"/>
          <w:cs/>
        </w:rPr>
      </w:pPr>
      <w:r w:rsidRPr="0012516C">
        <w:rPr>
          <w:rFonts w:ascii="Browallia New" w:hAnsi="Browallia New" w:cs="Browallia New"/>
          <w:sz w:val="28"/>
          <w:cs/>
        </w:rPr>
        <w:t xml:space="preserve">ตารางที่ </w:t>
      </w:r>
      <w:r w:rsidRPr="0012516C">
        <w:rPr>
          <w:rFonts w:ascii="Browallia New" w:hAnsi="Browallia New" w:cs="Browallia New"/>
          <w:sz w:val="28"/>
        </w:rPr>
        <w:t>1</w:t>
      </w:r>
      <w:r w:rsidRPr="0012516C">
        <w:rPr>
          <w:rFonts w:ascii="Browallia New" w:hAnsi="Browallia New" w:cs="Browallia New"/>
          <w:sz w:val="28"/>
          <w:cs/>
        </w:rPr>
        <w:t>.</w:t>
      </w:r>
      <w:r w:rsidRPr="0012516C">
        <w:rPr>
          <w:rFonts w:ascii="Browallia New" w:hAnsi="Browallia New" w:cs="Browallia New"/>
          <w:sz w:val="28"/>
        </w:rPr>
        <w:t xml:space="preserve">16 </w:t>
      </w:r>
      <w:r w:rsidRPr="0012516C">
        <w:rPr>
          <w:rFonts w:ascii="Browallia New" w:hAnsi="Browallia New" w:cs="Browallia New"/>
          <w:sz w:val="28"/>
          <w:cs/>
        </w:rPr>
        <w:t>ผลการดำเนินงานแยกรายเส้นท่อ</w:t>
      </w:r>
    </w:p>
    <w:tbl>
      <w:tblPr>
        <w:tblStyle w:val="TableGrid"/>
        <w:tblW w:w="9356" w:type="dxa"/>
        <w:tblInd w:w="-5" w:type="dxa"/>
        <w:tblLook w:val="04A0" w:firstRow="1" w:lastRow="0" w:firstColumn="1" w:lastColumn="0" w:noHBand="0" w:noVBand="1"/>
      </w:tblPr>
      <w:tblGrid>
        <w:gridCol w:w="1985"/>
        <w:gridCol w:w="7371"/>
      </w:tblGrid>
      <w:tr w:rsidR="008A0DD0" w:rsidRPr="0012516C" w14:paraId="3BA19A23" w14:textId="77777777" w:rsidTr="00052AB4">
        <w:tc>
          <w:tcPr>
            <w:tcW w:w="1985" w:type="dxa"/>
          </w:tcPr>
          <w:p w14:paraId="5D484BC0" w14:textId="77777777" w:rsidR="008A0DD0" w:rsidRPr="0012516C" w:rsidRDefault="008A0DD0" w:rsidP="00052AB4">
            <w:pPr>
              <w:pStyle w:val="ListParagraph"/>
              <w:spacing w:after="0" w:line="264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b/>
                <w:bCs/>
                <w:sz w:val="28"/>
                <w:highlight w:val="lightGray"/>
              </w:rPr>
            </w:pPr>
            <w:r w:rsidRPr="0012516C">
              <w:rPr>
                <w:rFonts w:ascii="Browallia New" w:hAnsi="Browallia New" w:cs="Browallia New"/>
                <w:b/>
                <w:bCs/>
                <w:sz w:val="28"/>
                <w:highlight w:val="lightGray"/>
                <w:cs/>
              </w:rPr>
              <w:t>เส้นท่อ</w:t>
            </w:r>
          </w:p>
        </w:tc>
        <w:tc>
          <w:tcPr>
            <w:tcW w:w="7371" w:type="dxa"/>
          </w:tcPr>
          <w:p w14:paraId="398EF033" w14:textId="77777777" w:rsidR="008A0DD0" w:rsidRPr="0012516C" w:rsidRDefault="008A0DD0" w:rsidP="00052AB4">
            <w:pPr>
              <w:pStyle w:val="ListParagraph"/>
              <w:spacing w:after="0" w:line="264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b/>
                <w:bCs/>
                <w:sz w:val="28"/>
                <w:highlight w:val="lightGray"/>
                <w:cs/>
              </w:rPr>
            </w:pPr>
            <w:r w:rsidRPr="0012516C">
              <w:rPr>
                <w:rFonts w:ascii="Browallia New" w:hAnsi="Browallia New" w:cs="Browallia New"/>
                <w:b/>
                <w:bCs/>
                <w:sz w:val="28"/>
                <w:highlight w:val="lightGray"/>
                <w:cs/>
              </w:rPr>
              <w:t>ผลการดำเนินงาน</w:t>
            </w:r>
          </w:p>
        </w:tc>
      </w:tr>
      <w:tr w:rsidR="008A0DD0" w:rsidRPr="0012516C" w14:paraId="758C7CB0" w14:textId="77777777" w:rsidTr="00052AB4">
        <w:tc>
          <w:tcPr>
            <w:tcW w:w="1985" w:type="dxa"/>
          </w:tcPr>
          <w:p w14:paraId="41A300BD" w14:textId="77777777"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BKT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–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ERP</w:t>
            </w:r>
          </w:p>
        </w:tc>
        <w:tc>
          <w:tcPr>
            <w:tcW w:w="7371" w:type="dxa"/>
          </w:tcPr>
          <w:p w14:paraId="25602C34" w14:textId="77777777"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both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Site survey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ร่วมกับผู้รับเหมาแล้วเสร็จ มีการ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Run Gauge PIG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ในช่วงเดือนสิงหาคม และผู้รับเหมาสามารถจอง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ILI Tool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โดยจะเริ่มเตรียมอุปกรณ์อีกครั้งช่วงเดือนพ.ย.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59</w:t>
            </w:r>
          </w:p>
        </w:tc>
      </w:tr>
      <w:tr w:rsidR="008A0DD0" w:rsidRPr="0012516C" w14:paraId="1CD04241" w14:textId="77777777" w:rsidTr="00052AB4">
        <w:tc>
          <w:tcPr>
            <w:tcW w:w="1985" w:type="dxa"/>
          </w:tcPr>
          <w:p w14:paraId="299855D0" w14:textId="77777777"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BV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.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Amata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–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TNP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.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MR</w:t>
            </w:r>
          </w:p>
        </w:tc>
        <w:tc>
          <w:tcPr>
            <w:tcW w:w="7371" w:type="dxa"/>
          </w:tcPr>
          <w:p w14:paraId="5420D95D" w14:textId="77777777"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both"/>
              <w:outlineLvl w:val="0"/>
              <w:rPr>
                <w:rFonts w:ascii="Browallia New" w:hAnsi="Browallia New" w:cs="Browallia New"/>
                <w:sz w:val="28"/>
                <w:highlight w:val="red"/>
                <w:cs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ท่อก๊าซเส้นนี้ยังสามารถทำการ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operate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ด้วย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MAOP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เท่าเดิมได้ โดยจากการตรวจสอบ</w:t>
            </w:r>
          </w:p>
          <w:p w14:paraId="0B3FA599" w14:textId="77777777"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both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u w:val="single"/>
              </w:rPr>
              <w:t>External Metal Loss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 : </w:t>
            </w:r>
          </w:p>
          <w:p w14:paraId="23C085C6" w14:textId="77777777"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left"/>
              <w:outlineLvl w:val="0"/>
              <w:rPr>
                <w:rFonts w:ascii="Browallia New" w:hAnsi="Browallia New" w:cs="Browallia New"/>
                <w:sz w:val="28"/>
                <w:highlight w:val="red"/>
                <w:cs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       พบ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External Metal Loss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จำนวนน้อย มีทั้งสิ้น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6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 จุดที่พบความลึกมากกว่า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10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% โดยจุดที่ลึกที่สุดมีค่าร้อยละ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39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ของความหนาท่อ ที่ตำแหน่ง 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KP007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+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499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ซึ่งขนาดของ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External Metal Loss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ที่พบทั้งหมด เมื่อประเมินความแข็งแรงของท่อก๊าซ ตาม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ASME B31G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พบว่ายังอยู่ใน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Criteria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ทั้งหมด </w:t>
            </w:r>
          </w:p>
          <w:p w14:paraId="2BD8B055" w14:textId="77777777"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both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u w:val="single"/>
              </w:rPr>
              <w:t>Internal Metal loss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 : </w:t>
            </w:r>
          </w:p>
          <w:p w14:paraId="32F17795" w14:textId="77777777"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left"/>
              <w:outlineLvl w:val="0"/>
              <w:rPr>
                <w:rFonts w:ascii="Browallia New" w:hAnsi="Browallia New" w:cs="Browallia New"/>
                <w:sz w:val="28"/>
                <w:highlight w:val="red"/>
                <w:cs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        ไม่พบ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Internal Metal loss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ที่มีความลึกมากกว่า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10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% </w:t>
            </w:r>
          </w:p>
          <w:p w14:paraId="74856CA3" w14:textId="77777777"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both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u w:val="single"/>
              </w:rPr>
              <w:t>Mechanical Damage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 : </w:t>
            </w:r>
          </w:p>
          <w:p w14:paraId="3DA59D6E" w14:textId="77777777"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left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             พบ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Mechanical damage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ที่มีขนาดมากกว่า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6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%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OD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ซึ่งอยู่ใน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Criteria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ที่ยอมรับได้ตาม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ASME B31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.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8</w:t>
            </w:r>
          </w:p>
          <w:p w14:paraId="15955450" w14:textId="77777777"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left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หมายเหตุ: อุปกรณ์ในการวัดนี้มีค่า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Accuracy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ประมาณ +/-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10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% ของความหนาท่อ</w:t>
            </w:r>
          </w:p>
        </w:tc>
      </w:tr>
      <w:tr w:rsidR="008A0DD0" w:rsidRPr="0012516C" w14:paraId="30956767" w14:textId="77777777" w:rsidTr="00052AB4">
        <w:tc>
          <w:tcPr>
            <w:tcW w:w="1985" w:type="dxa"/>
          </w:tcPr>
          <w:p w14:paraId="7C8A6C22" w14:textId="77777777"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IRPC 1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-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4</w:t>
            </w:r>
          </w:p>
        </w:tc>
        <w:tc>
          <w:tcPr>
            <w:tcW w:w="7371" w:type="dxa"/>
          </w:tcPr>
          <w:p w14:paraId="65636137" w14:textId="77777777"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both"/>
              <w:outlineLvl w:val="0"/>
              <w:rPr>
                <w:rFonts w:ascii="Browallia New" w:hAnsi="Browallia New" w:cs="Browallia New"/>
                <w:sz w:val="28"/>
                <w:highlight w:val="red"/>
                <w:cs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ดำเนินการ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Run ILI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แล้วเสร็จในเดือน ต.ค. ขณะนี้อยู่ระหว่างรอผลการตรวจสอบ โดยเบื้องต้น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Tool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สามารถเก็บข้อมูลได้สมบูรณ์</w:t>
            </w:r>
          </w:p>
        </w:tc>
      </w:tr>
      <w:tr w:rsidR="008A0DD0" w:rsidRPr="0012516C" w14:paraId="0BFBCDFB" w14:textId="77777777" w:rsidTr="00052AB4">
        <w:trPr>
          <w:trHeight w:val="778"/>
        </w:trPr>
        <w:tc>
          <w:tcPr>
            <w:tcW w:w="1985" w:type="dxa"/>
          </w:tcPr>
          <w:p w14:paraId="6EACADE3" w14:textId="77777777"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RBMR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–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RPCL</w:t>
            </w:r>
          </w:p>
          <w:p w14:paraId="7197C4A3" w14:textId="77777777"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NB 1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–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NBMR</w:t>
            </w:r>
          </w:p>
          <w:p w14:paraId="665FA610" w14:textId="77777777"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BV 9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–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BV 20</w:t>
            </w:r>
          </w:p>
        </w:tc>
        <w:tc>
          <w:tcPr>
            <w:tcW w:w="7371" w:type="dxa"/>
          </w:tcPr>
          <w:p w14:paraId="7E728F99" w14:textId="77777777"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both"/>
              <w:outlineLvl w:val="0"/>
              <w:rPr>
                <w:rFonts w:ascii="Browallia New" w:hAnsi="Browallia New" w:cs="Browallia New"/>
                <w:sz w:val="28"/>
                <w:highlight w:val="red"/>
                <w:cs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ยกเลิกงาน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Run ILI PIG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ในปี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2559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 เพื่อให้เป็นไปตามนโยบาย ผทก. ที่จะให้เปลี่ยนการประมูลจัดจ้าง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Run Pig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เป็นระยะยาว (เลื่อนแผนข้างต้นไปปี </w:t>
            </w:r>
            <w:commentRangeStart w:id="10"/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2560</w:t>
            </w:r>
            <w:commentRangeEnd w:id="10"/>
            <w:r w:rsidRPr="0012516C">
              <w:rPr>
                <w:rStyle w:val="CommentReference"/>
                <w:rFonts w:ascii="Angsana New" w:eastAsia="SimSun" w:hAnsi="Angsana New" w:cs="Angsana New"/>
                <w:lang w:eastAsia="zh-CN"/>
              </w:rPr>
              <w:commentReference w:id="10"/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)</w:t>
            </w:r>
          </w:p>
        </w:tc>
      </w:tr>
    </w:tbl>
    <w:p w14:paraId="5619D127" w14:textId="77777777" w:rsidR="008A0DD0" w:rsidRPr="0012516C" w:rsidRDefault="008A0DD0" w:rsidP="008A0DD0">
      <w:pPr>
        <w:pStyle w:val="ListParagraph"/>
        <w:spacing w:before="120" w:after="120" w:line="264" w:lineRule="auto"/>
        <w:ind w:left="1815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</w:p>
    <w:p w14:paraId="37799D22" w14:textId="77777777" w:rsidR="00D26206" w:rsidRPr="0012516C" w:rsidRDefault="00D26206" w:rsidP="00D26206">
      <w:pPr>
        <w:pStyle w:val="ListParagraph"/>
        <w:numPr>
          <w:ilvl w:val="3"/>
          <w:numId w:val="1"/>
        </w:numPr>
        <w:spacing w:before="120" w:after="120" w:line="264" w:lineRule="auto"/>
        <w:ind w:left="1815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14:paraId="4F8E04A2" w14:textId="77777777" w:rsidR="00D26206" w:rsidRPr="0012516C" w:rsidRDefault="00D26206" w:rsidP="00132A73">
      <w:pPr>
        <w:pStyle w:val="ListParagraph"/>
        <w:spacing w:line="264" w:lineRule="auto"/>
        <w:ind w:left="2160" w:firstLine="720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แผนการ </w:t>
      </w:r>
      <w:r w:rsidRPr="0012516C">
        <w:rPr>
          <w:rFonts w:ascii="Cordia New" w:hAnsi="Cordia New"/>
          <w:sz w:val="28"/>
          <w:highlight w:val="green"/>
        </w:rPr>
        <w:t xml:space="preserve">run ILI pig </w:t>
      </w:r>
      <w:r w:rsidR="00366F72" w:rsidRPr="0012516C">
        <w:rPr>
          <w:rFonts w:ascii="Cordia New" w:hAnsi="Cordia New"/>
          <w:sz w:val="28"/>
          <w:highlight w:val="green"/>
          <w:cs/>
        </w:rPr>
        <w:t xml:space="preserve">ในปีนี้มีทั้งหมด </w:t>
      </w:r>
      <w:r w:rsidR="00366F72" w:rsidRPr="0012516C">
        <w:rPr>
          <w:rFonts w:ascii="Cordia New" w:hAnsi="Cordia New"/>
          <w:sz w:val="28"/>
          <w:highlight w:val="green"/>
        </w:rPr>
        <w:t xml:space="preserve">5 </w:t>
      </w:r>
      <w:r w:rsidR="00366F72" w:rsidRPr="0012516C">
        <w:rPr>
          <w:rFonts w:ascii="Cordia New" w:hAnsi="Cordia New"/>
          <w:sz w:val="28"/>
          <w:highlight w:val="green"/>
          <w:cs/>
        </w:rPr>
        <w:t xml:space="preserve">เส้นท่อ ได้แก่ </w:t>
      </w:r>
      <w:r w:rsidR="00366F72" w:rsidRPr="0012516C">
        <w:rPr>
          <w:rFonts w:ascii="Cordia New" w:hAnsi="Cordia New"/>
          <w:sz w:val="28"/>
          <w:highlight w:val="green"/>
        </w:rPr>
        <w:t>BKT</w:t>
      </w:r>
      <w:r w:rsidR="00366F72" w:rsidRPr="0012516C">
        <w:rPr>
          <w:rFonts w:ascii="Cordia New" w:hAnsi="Cordia New"/>
          <w:sz w:val="28"/>
          <w:highlight w:val="green"/>
          <w:cs/>
        </w:rPr>
        <w:t>-</w:t>
      </w:r>
      <w:r w:rsidR="00366F72" w:rsidRPr="0012516C">
        <w:rPr>
          <w:rFonts w:ascii="Cordia New" w:hAnsi="Cordia New"/>
          <w:sz w:val="28"/>
          <w:highlight w:val="green"/>
        </w:rPr>
        <w:t>ERP, Amata</w:t>
      </w:r>
      <w:r w:rsidR="00366F72" w:rsidRPr="0012516C">
        <w:rPr>
          <w:rFonts w:ascii="Cordia New" w:hAnsi="Cordia New"/>
          <w:sz w:val="28"/>
          <w:highlight w:val="green"/>
          <w:cs/>
        </w:rPr>
        <w:t>-</w:t>
      </w:r>
      <w:r w:rsidR="00366F72" w:rsidRPr="0012516C">
        <w:rPr>
          <w:rFonts w:ascii="Cordia New" w:hAnsi="Cordia New"/>
          <w:sz w:val="28"/>
          <w:highlight w:val="green"/>
        </w:rPr>
        <w:t>TNP, IRPC1</w:t>
      </w:r>
      <w:r w:rsidR="00366F72" w:rsidRPr="0012516C">
        <w:rPr>
          <w:rFonts w:ascii="Cordia New" w:hAnsi="Cordia New"/>
          <w:sz w:val="28"/>
          <w:highlight w:val="green"/>
          <w:cs/>
        </w:rPr>
        <w:t>-</w:t>
      </w:r>
      <w:r w:rsidR="00366F72" w:rsidRPr="0012516C">
        <w:rPr>
          <w:rFonts w:ascii="Cordia New" w:hAnsi="Cordia New"/>
          <w:sz w:val="28"/>
          <w:highlight w:val="green"/>
        </w:rPr>
        <w:t>IRPC4, RB</w:t>
      </w:r>
      <w:r w:rsidR="00366F72" w:rsidRPr="0012516C">
        <w:rPr>
          <w:rFonts w:ascii="Cordia New" w:hAnsi="Cordia New"/>
          <w:sz w:val="28"/>
          <w:highlight w:val="green"/>
          <w:cs/>
        </w:rPr>
        <w:t>-</w:t>
      </w:r>
      <w:r w:rsidR="00366F72" w:rsidRPr="0012516C">
        <w:rPr>
          <w:rFonts w:ascii="Cordia New" w:hAnsi="Cordia New"/>
          <w:sz w:val="28"/>
          <w:highlight w:val="green"/>
        </w:rPr>
        <w:t xml:space="preserve">RPCL </w:t>
      </w:r>
      <w:r w:rsidR="00366F72" w:rsidRPr="0012516C">
        <w:rPr>
          <w:rFonts w:ascii="Cordia New" w:hAnsi="Cordia New"/>
          <w:sz w:val="28"/>
          <w:highlight w:val="green"/>
          <w:cs/>
        </w:rPr>
        <w:t xml:space="preserve">และ </w:t>
      </w:r>
      <w:r w:rsidR="00366F72" w:rsidRPr="0012516C">
        <w:rPr>
          <w:rFonts w:ascii="Cordia New" w:hAnsi="Cordia New"/>
          <w:sz w:val="28"/>
          <w:highlight w:val="green"/>
        </w:rPr>
        <w:t>NB</w:t>
      </w:r>
      <w:r w:rsidR="00366F72" w:rsidRPr="0012516C">
        <w:rPr>
          <w:rFonts w:ascii="Cordia New" w:hAnsi="Cordia New"/>
          <w:sz w:val="28"/>
          <w:highlight w:val="green"/>
          <w:cs/>
        </w:rPr>
        <w:t>-</w:t>
      </w:r>
      <w:r w:rsidR="00366F72" w:rsidRPr="0012516C">
        <w:rPr>
          <w:rFonts w:ascii="Cordia New" w:hAnsi="Cordia New"/>
          <w:sz w:val="28"/>
          <w:highlight w:val="green"/>
        </w:rPr>
        <w:t xml:space="preserve">NBMR </w:t>
      </w:r>
      <w:r w:rsidR="00366F72" w:rsidRPr="0012516C">
        <w:rPr>
          <w:rFonts w:ascii="Cordia New" w:hAnsi="Cordia New"/>
          <w:sz w:val="28"/>
          <w:highlight w:val="green"/>
          <w:cs/>
        </w:rPr>
        <w:t>ซึ่ง</w:t>
      </w:r>
      <w:r w:rsidR="00FA5D2C" w:rsidRPr="0012516C">
        <w:rPr>
          <w:rFonts w:ascii="Cordia New" w:hAnsi="Cordia New" w:hint="cs"/>
          <w:sz w:val="28"/>
          <w:highlight w:val="green"/>
          <w:cs/>
        </w:rPr>
        <w:t>มีแผน</w:t>
      </w:r>
      <w:r w:rsidR="00366F72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366F72" w:rsidRPr="0012516C">
        <w:rPr>
          <w:rFonts w:ascii="Cordia New" w:hAnsi="Cordia New"/>
          <w:sz w:val="28"/>
          <w:highlight w:val="green"/>
        </w:rPr>
        <w:t xml:space="preserve">Run </w:t>
      </w:r>
      <w:r w:rsidR="00FA5D2C" w:rsidRPr="0012516C">
        <w:rPr>
          <w:rFonts w:ascii="Cordia New" w:hAnsi="Cordia New" w:hint="cs"/>
          <w:sz w:val="28"/>
          <w:highlight w:val="green"/>
          <w:cs/>
        </w:rPr>
        <w:t>ในเดือนสิงหาคม</w:t>
      </w:r>
      <w:r w:rsidR="00FA5D2C" w:rsidRPr="0012516C">
        <w:rPr>
          <w:rFonts w:ascii="Cordia New" w:hAnsi="Cordia New"/>
          <w:sz w:val="28"/>
          <w:highlight w:val="green"/>
          <w:cs/>
        </w:rPr>
        <w:t>-</w:t>
      </w:r>
      <w:r w:rsidR="00FA5D2C" w:rsidRPr="0012516C">
        <w:rPr>
          <w:rFonts w:ascii="Cordia New" w:hAnsi="Cordia New" w:hint="cs"/>
          <w:sz w:val="28"/>
          <w:highlight w:val="green"/>
          <w:cs/>
        </w:rPr>
        <w:t xml:space="preserve">กันยายน </w:t>
      </w:r>
      <w:r w:rsidR="00FA5D2C" w:rsidRPr="0012516C">
        <w:rPr>
          <w:rFonts w:ascii="Cordia New" w:hAnsi="Cordia New"/>
          <w:sz w:val="28"/>
          <w:highlight w:val="green"/>
        </w:rPr>
        <w:t>2559</w:t>
      </w:r>
      <w:r w:rsidRPr="0012516C">
        <w:rPr>
          <w:rFonts w:ascii="Cordia New" w:hAnsi="Cordia New"/>
          <w:sz w:val="28"/>
          <w:cs/>
        </w:rPr>
        <w:t xml:space="preserve"> </w:t>
      </w:r>
    </w:p>
    <w:p w14:paraId="1654882E" w14:textId="77777777" w:rsidR="00D26206" w:rsidRPr="0012516C" w:rsidRDefault="00D26206" w:rsidP="00D26206">
      <w:pPr>
        <w:pStyle w:val="ListParagraph"/>
        <w:numPr>
          <w:ilvl w:val="3"/>
          <w:numId w:val="1"/>
        </w:numPr>
        <w:ind w:left="1815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14:paraId="43F91192" w14:textId="77777777" w:rsidR="00D26206" w:rsidRPr="0012516C" w:rsidRDefault="00D26206" w:rsidP="00D91498">
      <w:pPr>
        <w:pStyle w:val="ListParagraph"/>
        <w:spacing w:line="264" w:lineRule="auto"/>
        <w:ind w:left="1843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ab/>
      </w:r>
      <w:r w:rsidR="00132A73" w:rsidRPr="0012516C">
        <w:rPr>
          <w:rFonts w:ascii="Cordia New" w:hAnsi="Cordia New" w:hint="cs"/>
          <w:sz w:val="28"/>
          <w:cs/>
        </w:rPr>
        <w:tab/>
      </w:r>
      <w:r w:rsidR="0025514F" w:rsidRPr="0012516C">
        <w:rPr>
          <w:rFonts w:ascii="Cordia New" w:hAnsi="Cordia New"/>
          <w:sz w:val="28"/>
          <w:highlight w:val="green"/>
          <w:cs/>
        </w:rPr>
        <w:t xml:space="preserve">เส้นท่อ </w:t>
      </w:r>
      <w:r w:rsidR="0025514F" w:rsidRPr="0012516C">
        <w:rPr>
          <w:rFonts w:ascii="Cordia New" w:hAnsi="Cordia New"/>
          <w:sz w:val="28"/>
          <w:highlight w:val="green"/>
        </w:rPr>
        <w:t>RB</w:t>
      </w:r>
      <w:r w:rsidR="0025514F" w:rsidRPr="0012516C">
        <w:rPr>
          <w:rFonts w:ascii="Cordia New" w:hAnsi="Cordia New"/>
          <w:sz w:val="28"/>
          <w:highlight w:val="green"/>
          <w:cs/>
        </w:rPr>
        <w:t>-</w:t>
      </w:r>
      <w:r w:rsidR="0025514F" w:rsidRPr="0012516C">
        <w:rPr>
          <w:rFonts w:ascii="Cordia New" w:hAnsi="Cordia New"/>
          <w:sz w:val="28"/>
          <w:highlight w:val="green"/>
        </w:rPr>
        <w:t xml:space="preserve">RPCL </w:t>
      </w:r>
      <w:r w:rsidR="00FA5D2C" w:rsidRPr="0012516C">
        <w:rPr>
          <w:rFonts w:ascii="Cordia New" w:hAnsi="Cordia New"/>
          <w:sz w:val="28"/>
          <w:highlight w:val="green"/>
          <w:cs/>
        </w:rPr>
        <w:t>นั้นยัง</w:t>
      </w:r>
      <w:r w:rsidR="00FA5D2C" w:rsidRPr="0012516C">
        <w:rPr>
          <w:rFonts w:ascii="Cordia New" w:hAnsi="Cordia New" w:hint="cs"/>
          <w:sz w:val="28"/>
          <w:highlight w:val="green"/>
          <w:cs/>
        </w:rPr>
        <w:t>ไม่ได้</w:t>
      </w:r>
      <w:r w:rsidR="0025514F" w:rsidRPr="0012516C">
        <w:rPr>
          <w:rFonts w:ascii="Cordia New" w:hAnsi="Cordia New"/>
          <w:sz w:val="28"/>
          <w:highlight w:val="green"/>
          <w:cs/>
        </w:rPr>
        <w:t xml:space="preserve">กำหนดการณ์ </w:t>
      </w:r>
      <w:r w:rsidR="0025514F" w:rsidRPr="0012516C">
        <w:rPr>
          <w:rFonts w:ascii="Cordia New" w:hAnsi="Cordia New"/>
          <w:sz w:val="28"/>
          <w:highlight w:val="green"/>
        </w:rPr>
        <w:t xml:space="preserve">Run </w:t>
      </w:r>
      <w:r w:rsidR="0025514F" w:rsidRPr="0012516C">
        <w:rPr>
          <w:rFonts w:ascii="Cordia New" w:hAnsi="Cordia New"/>
          <w:sz w:val="28"/>
          <w:highlight w:val="green"/>
          <w:cs/>
        </w:rPr>
        <w:t xml:space="preserve">ที่เหมาะสมกับ </w:t>
      </w:r>
      <w:r w:rsidR="00FA5D2C" w:rsidRPr="0012516C">
        <w:rPr>
          <w:rFonts w:ascii="Cordia New" w:hAnsi="Cordia New"/>
          <w:sz w:val="28"/>
          <w:highlight w:val="green"/>
        </w:rPr>
        <w:t xml:space="preserve">Constrain </w:t>
      </w:r>
      <w:r w:rsidR="0025514F" w:rsidRPr="0012516C">
        <w:rPr>
          <w:rFonts w:ascii="Cordia New" w:hAnsi="Cordia New"/>
          <w:sz w:val="28"/>
          <w:highlight w:val="green"/>
        </w:rPr>
        <w:t xml:space="preserve">Condition </w:t>
      </w:r>
      <w:r w:rsidR="0025514F" w:rsidRPr="0012516C">
        <w:rPr>
          <w:rFonts w:ascii="Cordia New" w:hAnsi="Cordia New"/>
          <w:sz w:val="28"/>
          <w:highlight w:val="green"/>
          <w:cs/>
        </w:rPr>
        <w:t xml:space="preserve">ต่อไป ทั้งนี้เนื่องจาก </w:t>
      </w:r>
      <w:r w:rsidR="0025514F" w:rsidRPr="0012516C">
        <w:rPr>
          <w:rFonts w:ascii="Cordia New" w:hAnsi="Cordia New"/>
          <w:sz w:val="28"/>
          <w:highlight w:val="green"/>
        </w:rPr>
        <w:t xml:space="preserve">Condition </w:t>
      </w:r>
      <w:r w:rsidR="0025514F" w:rsidRPr="0012516C">
        <w:rPr>
          <w:rFonts w:ascii="Cordia New" w:hAnsi="Cordia New"/>
          <w:sz w:val="28"/>
          <w:highlight w:val="green"/>
          <w:cs/>
        </w:rPr>
        <w:t xml:space="preserve">ที่เหมาะสมต้องอาศัยจังหวะที่โรงไฟฟ้า </w:t>
      </w:r>
      <w:r w:rsidR="0025514F" w:rsidRPr="0012516C">
        <w:rPr>
          <w:rFonts w:ascii="Cordia New" w:hAnsi="Cordia New"/>
          <w:sz w:val="28"/>
          <w:highlight w:val="green"/>
        </w:rPr>
        <w:t xml:space="preserve">RPCL </w:t>
      </w:r>
      <w:r w:rsidR="0025514F" w:rsidRPr="0012516C">
        <w:rPr>
          <w:rFonts w:ascii="Cordia New" w:hAnsi="Cordia New"/>
          <w:sz w:val="28"/>
          <w:highlight w:val="green"/>
          <w:cs/>
        </w:rPr>
        <w:t xml:space="preserve">ใช้ก๊าซอยู่ระหว่าง </w:t>
      </w:r>
      <w:r w:rsidR="0025514F" w:rsidRPr="0012516C">
        <w:rPr>
          <w:rFonts w:ascii="Cordia New" w:hAnsi="Cordia New"/>
          <w:sz w:val="28"/>
          <w:highlight w:val="green"/>
        </w:rPr>
        <w:t>50</w:t>
      </w:r>
      <w:r w:rsidR="0025514F" w:rsidRPr="0012516C">
        <w:rPr>
          <w:rFonts w:ascii="Cordia New" w:hAnsi="Cordia New"/>
          <w:sz w:val="28"/>
          <w:highlight w:val="green"/>
          <w:cs/>
        </w:rPr>
        <w:t>-</w:t>
      </w:r>
      <w:r w:rsidR="0025514F" w:rsidRPr="0012516C">
        <w:rPr>
          <w:rFonts w:ascii="Cordia New" w:hAnsi="Cordia New"/>
          <w:sz w:val="28"/>
          <w:highlight w:val="green"/>
        </w:rPr>
        <w:t xml:space="preserve">200 MMscfd </w:t>
      </w:r>
      <w:r w:rsidR="0025514F" w:rsidRPr="0012516C">
        <w:rPr>
          <w:rFonts w:ascii="Cordia New" w:hAnsi="Cordia New"/>
          <w:sz w:val="28"/>
          <w:highlight w:val="green"/>
          <w:cs/>
        </w:rPr>
        <w:t xml:space="preserve">ซึ่งโดยส่วนใหญ่แผนการเดินเครื่องของโรงไฟฟ้า </w:t>
      </w:r>
      <w:r w:rsidR="0025514F" w:rsidRPr="0012516C">
        <w:rPr>
          <w:rFonts w:ascii="Cordia New" w:hAnsi="Cordia New"/>
          <w:sz w:val="28"/>
          <w:highlight w:val="green"/>
        </w:rPr>
        <w:t xml:space="preserve">RPCL </w:t>
      </w:r>
      <w:r w:rsidR="0025514F" w:rsidRPr="0012516C">
        <w:rPr>
          <w:rFonts w:ascii="Cordia New" w:hAnsi="Cordia New"/>
          <w:sz w:val="28"/>
          <w:highlight w:val="green"/>
          <w:cs/>
        </w:rPr>
        <w:t xml:space="preserve">จะใช้ก๊าซเต็มที่ตลอดที่ </w:t>
      </w:r>
      <w:r w:rsidR="0025514F" w:rsidRPr="0012516C">
        <w:rPr>
          <w:rFonts w:ascii="Cordia New" w:hAnsi="Cordia New"/>
          <w:sz w:val="28"/>
          <w:highlight w:val="green"/>
        </w:rPr>
        <w:t xml:space="preserve">250 MMscfd </w:t>
      </w:r>
      <w:r w:rsidR="0025514F" w:rsidRPr="0012516C">
        <w:rPr>
          <w:rFonts w:ascii="Cordia New" w:hAnsi="Cordia New"/>
          <w:sz w:val="28"/>
          <w:highlight w:val="green"/>
          <w:cs/>
        </w:rPr>
        <w:t>อย่างไรก็ตามคาดว่าจะสามารถหากำหนดการณ์ได้ภายในปีนี้</w:t>
      </w:r>
    </w:p>
    <w:p w14:paraId="4523E51B" w14:textId="77777777" w:rsidR="00132A73" w:rsidRPr="0012516C" w:rsidRDefault="00132A73" w:rsidP="00D91498">
      <w:pPr>
        <w:pStyle w:val="ListParagraph"/>
        <w:spacing w:line="264" w:lineRule="auto"/>
        <w:ind w:left="1843"/>
        <w:contextualSpacing w:val="0"/>
        <w:outlineLvl w:val="0"/>
        <w:rPr>
          <w:rFonts w:ascii="Cordia New" w:hAnsi="Cordia New"/>
          <w:sz w:val="28"/>
          <w:cs/>
        </w:rPr>
      </w:pPr>
    </w:p>
    <w:p w14:paraId="0D191933" w14:textId="77777777" w:rsidR="00E07472" w:rsidRPr="0012516C" w:rsidRDefault="00E07472" w:rsidP="00E07472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งานป้องกันการกัดกร่อนภายในด้วย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Chemical Threatment</w:t>
      </w:r>
    </w:p>
    <w:p w14:paraId="16E86B95" w14:textId="77777777" w:rsidR="000E2ED6" w:rsidRPr="0012516C" w:rsidRDefault="00E07472" w:rsidP="00132A73">
      <w:pPr>
        <w:ind w:left="1440" w:firstLine="720"/>
        <w:rPr>
          <w:rFonts w:ascii="Cordia New" w:eastAsia="Calibri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commentRangeStart w:id="11"/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เป็นการฉีดสารเคมีเพื่อยับยั้งปฏิกิริยาการกัดกร่อนไม่ให้เกิดขึ้นในท่อ ทั้งนี้ ปตท. ได้ดำเนินการฉีดเฉพาะเส้นท่อ </w:t>
      </w:r>
      <w:r w:rsidRPr="0012516C">
        <w:rPr>
          <w:rFonts w:ascii="Cordia New" w:hAnsi="Cordia New" w:cs="Cordia New"/>
          <w:sz w:val="28"/>
          <w:highlight w:val="yellow"/>
        </w:rPr>
        <w:t xml:space="preserve">Offshore </w:t>
      </w:r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เนื่องจากมีความเสี่ยงมากกว่าท่อ </w:t>
      </w:r>
      <w:r w:rsidRPr="0012516C">
        <w:rPr>
          <w:rFonts w:ascii="Cordia New" w:hAnsi="Cordia New" w:cs="Cordia New"/>
          <w:sz w:val="28"/>
          <w:highlight w:val="yellow"/>
        </w:rPr>
        <w:t xml:space="preserve">Onshore </w:t>
      </w:r>
      <w:r w:rsidR="00762310" w:rsidRPr="0012516C">
        <w:rPr>
          <w:rFonts w:ascii="Cordia New" w:hAnsi="Cordia New" w:cs="Cordia New" w:hint="cs"/>
          <w:sz w:val="28"/>
          <w:highlight w:val="yellow"/>
          <w:cs/>
        </w:rPr>
        <w:t xml:space="preserve"> โดย</w:t>
      </w:r>
      <w:r w:rsidR="00D91498" w:rsidRPr="0012516C">
        <w:rPr>
          <w:rFonts w:ascii="Cordia New" w:hAnsi="Cordia New" w:cs="Cordia New" w:hint="cs"/>
          <w:sz w:val="28"/>
          <w:highlight w:val="yellow"/>
          <w:cs/>
        </w:rPr>
        <w:t>สำหรับรายงานด้านคุณภาพ จะต้องเก็บข้อมูลและติดตามในระยะยาว</w:t>
      </w:r>
      <w:commentRangeEnd w:id="11"/>
      <w:r w:rsidR="00786A03" w:rsidRPr="0012516C">
        <w:rPr>
          <w:rStyle w:val="CommentReference"/>
          <w:rFonts w:ascii="Angsana New" w:eastAsia="SimSun" w:hAnsi="Angsana New"/>
          <w:lang w:eastAsia="zh-CN"/>
        </w:rPr>
        <w:commentReference w:id="11"/>
      </w:r>
    </w:p>
    <w:p w14:paraId="6D73F37D" w14:textId="77777777" w:rsidR="002709A1" w:rsidRPr="0012516C" w:rsidRDefault="002709A1" w:rsidP="002709A1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งานบำรุงรักษาท่อภายในสถานีก๊าซ</w:t>
      </w:r>
    </w:p>
    <w:p w14:paraId="145103BD" w14:textId="77777777" w:rsidR="004E4DF6" w:rsidRPr="0012516C" w:rsidRDefault="00F86FC5" w:rsidP="004E4DF6">
      <w:pPr>
        <w:spacing w:before="120" w:after="120" w:line="264" w:lineRule="auto"/>
        <w:ind w:left="720" w:firstLine="448"/>
        <w:outlineLvl w:val="0"/>
        <w:rPr>
          <w:rFonts w:ascii="Cordia New" w:hAnsi="Cordia New" w:cs="Cordia New"/>
          <w:sz w:val="28"/>
          <w:highlight w:val="lightGray"/>
        </w:rPr>
      </w:pPr>
      <w:r w:rsidRPr="0012516C">
        <w:rPr>
          <w:rFonts w:ascii="Cordia New" w:hAnsi="Cordia New" w:cs="Cordia New" w:hint="cs"/>
          <w:sz w:val="28"/>
          <w:highlight w:val="lightGray"/>
          <w:cs/>
        </w:rPr>
        <w:t>งานบำรุงรักษาท่อภายในสถานีก๊าซ เป็นงานตรวจสอบและซ่อม ตามความเสี่ยงต่อการเสียหายข</w:t>
      </w:r>
      <w:r w:rsidR="003626D4" w:rsidRPr="0012516C">
        <w:rPr>
          <w:rFonts w:ascii="Cordia New" w:hAnsi="Cordia New" w:cs="Cordia New" w:hint="cs"/>
          <w:sz w:val="28"/>
          <w:highlight w:val="lightGray"/>
          <w:cs/>
        </w:rPr>
        <w:t xml:space="preserve">องท่อเหนือดิน โดยแบ่งรูปแบบการตรวจสอบออกได้เป็น </w:t>
      </w:r>
      <w:r w:rsidR="003626D4" w:rsidRPr="0012516C">
        <w:rPr>
          <w:rFonts w:ascii="Cordia New" w:hAnsi="Cordia New" w:cs="Cordia New"/>
          <w:sz w:val="28"/>
          <w:highlight w:val="lightGray"/>
        </w:rPr>
        <w:t>5</w:t>
      </w:r>
      <w:r w:rsidR="003626D4" w:rsidRPr="0012516C">
        <w:rPr>
          <w:rFonts w:ascii="Cordia New" w:hAnsi="Cordia New" w:cs="Cordia New" w:hint="cs"/>
          <w:sz w:val="28"/>
          <w:highlight w:val="lightGray"/>
          <w:cs/>
        </w:rPr>
        <w:t xml:space="preserve"> แบบ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>ดังต่อไปนี้</w:t>
      </w:r>
    </w:p>
    <w:p w14:paraId="030930EC" w14:textId="77777777" w:rsidR="00F86FC5" w:rsidRPr="0012516C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 xml:space="preserve">งานตรวจวัดความหนาท่อส่งก๊าซ </w:t>
      </w:r>
      <w:r w:rsidRPr="0012516C">
        <w:rPr>
          <w:rFonts w:ascii="Cordia New" w:hAnsi="Cordia New"/>
          <w:sz w:val="28"/>
          <w:highlight w:val="lightGray"/>
          <w:cs/>
        </w:rPr>
        <w:t>(</w:t>
      </w:r>
      <w:r w:rsidRPr="0012516C">
        <w:rPr>
          <w:rFonts w:ascii="Cordia New" w:hAnsi="Cordia New"/>
          <w:sz w:val="28"/>
          <w:highlight w:val="lightGray"/>
        </w:rPr>
        <w:t>Wall Thickness Inspection</w:t>
      </w:r>
      <w:r w:rsidRPr="0012516C">
        <w:rPr>
          <w:rFonts w:ascii="Cordia New" w:hAnsi="Cordia New"/>
          <w:sz w:val="28"/>
          <w:highlight w:val="lightGray"/>
          <w:cs/>
        </w:rPr>
        <w:t>)</w:t>
      </w:r>
      <w:r w:rsidR="00967D2B" w:rsidRPr="0012516C">
        <w:rPr>
          <w:rFonts w:ascii="Browallia New" w:hAnsi="Browallia New" w:cs="Browallia New"/>
          <w:noProof/>
          <w:sz w:val="32"/>
          <w:szCs w:val="32"/>
          <w:cs/>
        </w:rPr>
        <w:t xml:space="preserve"> </w:t>
      </w:r>
    </w:p>
    <w:p w14:paraId="12A6773F" w14:textId="77777777" w:rsidR="00F86FC5" w:rsidRPr="0012516C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>งานตรวจสอบ</w:t>
      </w:r>
      <w:r w:rsidR="003626D4" w:rsidRPr="0012516C">
        <w:rPr>
          <w:rFonts w:ascii="Cordia New" w:hAnsi="Cordia New" w:hint="cs"/>
          <w:sz w:val="28"/>
          <w:highlight w:val="lightGray"/>
          <w:cs/>
        </w:rPr>
        <w:t>สี และการกัดกร่อน</w:t>
      </w:r>
      <w:r w:rsidRPr="0012516C">
        <w:rPr>
          <w:rFonts w:ascii="Cordia New" w:hAnsi="Cordia New" w:hint="cs"/>
          <w:sz w:val="28"/>
          <w:highlight w:val="lightGray"/>
          <w:cs/>
        </w:rPr>
        <w:t xml:space="preserve">พื้นผิวท่อส่งก๊าซ </w:t>
      </w:r>
      <w:r w:rsidRPr="0012516C">
        <w:rPr>
          <w:rFonts w:ascii="Cordia New" w:hAnsi="Cordia New"/>
          <w:sz w:val="28"/>
          <w:highlight w:val="lightGray"/>
          <w:cs/>
        </w:rPr>
        <w:t>(</w:t>
      </w:r>
      <w:r w:rsidRPr="0012516C">
        <w:rPr>
          <w:rFonts w:ascii="Cordia New" w:hAnsi="Cordia New"/>
          <w:sz w:val="28"/>
          <w:highlight w:val="lightGray"/>
        </w:rPr>
        <w:t>Coating Inspection</w:t>
      </w:r>
      <w:r w:rsidRPr="0012516C">
        <w:rPr>
          <w:rFonts w:ascii="Cordia New" w:hAnsi="Cordia New"/>
          <w:sz w:val="28"/>
          <w:highlight w:val="lightGray"/>
          <w:cs/>
        </w:rPr>
        <w:t>)</w:t>
      </w:r>
    </w:p>
    <w:p w14:paraId="1739777F" w14:textId="77777777" w:rsidR="00F86FC5" w:rsidRPr="0012516C" w:rsidRDefault="00967D2B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ins w:id="12" w:author="NAVASIN HOMHUAL" w:date="2016-09-05T21:25:00Z">
        <w:r w:rsidRPr="0012516C">
          <w:rPr>
            <w:rFonts w:ascii="Browallia New" w:hAnsi="Browallia New" w:cs="Browallia New"/>
            <w:noProof/>
            <w:sz w:val="32"/>
            <w:szCs w:val="32"/>
            <w:rPrChange w:id="13" w:author="Unknown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60800" behindDoc="0" locked="0" layoutInCell="1" allowOverlap="1" wp14:anchorId="37D64398" wp14:editId="31EBF61C">
                  <wp:simplePos x="0" y="0"/>
                  <wp:positionH relativeFrom="column">
                    <wp:posOffset>948906</wp:posOffset>
                  </wp:positionH>
                  <wp:positionV relativeFrom="paragraph">
                    <wp:posOffset>134644</wp:posOffset>
                  </wp:positionV>
                  <wp:extent cx="4373593" cy="793631"/>
                  <wp:effectExtent l="57150" t="38100" r="84455" b="102235"/>
                  <wp:wrapNone/>
                  <wp:docPr id="23" name="Rectangle 2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593" cy="7936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77ECEA5" w14:textId="77777777" w:rsidR="00052AB4" w:rsidRPr="009E316F" w:rsidRDefault="00052AB4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14" w:author="NAVASIN HOMHUAL" w:date="2016-09-05T21:24:00Z">
                                    <w:rPr/>
                                  </w:rPrChange>
                                </w:rPr>
                                <w:pPrChange w:id="15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>Piping On web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37D64398" id="Rectangle 23" o:spid="_x0000_s1027" style="position:absolute;left:0;text-align:left;margin-left:74.7pt;margin-top:10.6pt;width:344.4pt;height:62.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14:paraId="277ECEA5" w14:textId="77777777" w:rsidR="00052AB4" w:rsidRPr="009E316F" w:rsidRDefault="00052AB4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16" w:author="NAVASIN HOMHUAL" w:date="2016-09-05T21:24:00Z">
                              <w:rPr/>
                            </w:rPrChange>
                          </w:rPr>
                          <w:pPrChange w:id="17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>Piping On web</w:t>
                        </w:r>
                      </w:p>
                    </w:txbxContent>
                  </v:textbox>
                </v:rect>
              </w:pict>
            </mc:Fallback>
          </mc:AlternateContent>
        </w:r>
      </w:ins>
      <w:r w:rsidR="00F86FC5" w:rsidRPr="0012516C">
        <w:rPr>
          <w:rFonts w:ascii="Cordia New" w:hAnsi="Cordia New" w:hint="cs"/>
          <w:sz w:val="28"/>
          <w:highlight w:val="lightGray"/>
          <w:cs/>
        </w:rPr>
        <w:t>งานตรวจสอบ</w:t>
      </w:r>
      <w:r w:rsidR="003626D4" w:rsidRPr="0012516C">
        <w:rPr>
          <w:rFonts w:ascii="Cordia New" w:hAnsi="Cordia New" w:hint="cs"/>
          <w:sz w:val="28"/>
          <w:highlight w:val="lightGray"/>
          <w:cs/>
        </w:rPr>
        <w:t>สี และการกัดกร่อน</w:t>
      </w:r>
      <w:r w:rsidR="00F86FC5" w:rsidRPr="0012516C">
        <w:rPr>
          <w:rFonts w:ascii="Cordia New" w:hAnsi="Cordia New" w:hint="cs"/>
          <w:sz w:val="28"/>
          <w:highlight w:val="lightGray"/>
          <w:cs/>
        </w:rPr>
        <w:t xml:space="preserve">ใต้ฐานรองท่อ </w:t>
      </w:r>
      <w:r w:rsidR="00F86FC5" w:rsidRPr="0012516C">
        <w:rPr>
          <w:rFonts w:ascii="Cordia New" w:hAnsi="Cordia New"/>
          <w:sz w:val="28"/>
          <w:highlight w:val="lightGray"/>
          <w:cs/>
        </w:rPr>
        <w:t>(</w:t>
      </w:r>
      <w:r w:rsidR="00F86FC5" w:rsidRPr="0012516C">
        <w:rPr>
          <w:rFonts w:ascii="Cordia New" w:hAnsi="Cordia New"/>
          <w:sz w:val="28"/>
          <w:highlight w:val="lightGray"/>
        </w:rPr>
        <w:t>Corrosion Under Pipe Support</w:t>
      </w:r>
      <w:r w:rsidR="00F86FC5" w:rsidRPr="0012516C">
        <w:rPr>
          <w:rFonts w:ascii="Cordia New" w:hAnsi="Cordia New"/>
          <w:sz w:val="28"/>
          <w:highlight w:val="lightGray"/>
          <w:cs/>
        </w:rPr>
        <w:t>)</w:t>
      </w:r>
    </w:p>
    <w:p w14:paraId="12A9F1D2" w14:textId="77777777" w:rsidR="00F86FC5" w:rsidRPr="0012516C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>งานตรวจสอบ</w:t>
      </w:r>
      <w:r w:rsidR="003626D4" w:rsidRPr="0012516C">
        <w:rPr>
          <w:rFonts w:ascii="Cordia New" w:hAnsi="Cordia New" w:hint="cs"/>
          <w:sz w:val="28"/>
          <w:highlight w:val="lightGray"/>
          <w:cs/>
        </w:rPr>
        <w:t xml:space="preserve">สี และการกัดกร่อนบริเวณท่อโผล่พ้นดิน </w:t>
      </w:r>
      <w:r w:rsidR="003626D4" w:rsidRPr="0012516C">
        <w:rPr>
          <w:rFonts w:ascii="Cordia New" w:hAnsi="Cordia New"/>
          <w:sz w:val="28"/>
          <w:highlight w:val="lightGray"/>
          <w:cs/>
        </w:rPr>
        <w:t>(</w:t>
      </w:r>
      <w:r w:rsidR="003626D4" w:rsidRPr="0012516C">
        <w:rPr>
          <w:rFonts w:ascii="Cordia New" w:hAnsi="Cordia New"/>
          <w:sz w:val="28"/>
          <w:highlight w:val="lightGray"/>
        </w:rPr>
        <w:t>Soil to Air Inspection</w:t>
      </w:r>
      <w:r w:rsidR="003626D4" w:rsidRPr="0012516C">
        <w:rPr>
          <w:rFonts w:ascii="Cordia New" w:hAnsi="Cordia New"/>
          <w:sz w:val="28"/>
          <w:highlight w:val="lightGray"/>
          <w:cs/>
        </w:rPr>
        <w:t>)</w:t>
      </w:r>
    </w:p>
    <w:p w14:paraId="1CAEBEFD" w14:textId="77777777" w:rsidR="003626D4" w:rsidRPr="0012516C" w:rsidRDefault="003626D4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 xml:space="preserve">งานตรวจสอบสี และการกัดกร่อนภายใต้ฉนวนหุ้มท่อ </w:t>
      </w:r>
      <w:r w:rsidRPr="0012516C">
        <w:rPr>
          <w:rFonts w:ascii="Cordia New" w:hAnsi="Cordia New"/>
          <w:sz w:val="28"/>
          <w:highlight w:val="lightGray"/>
          <w:cs/>
        </w:rPr>
        <w:t>(</w:t>
      </w:r>
      <w:r w:rsidRPr="0012516C">
        <w:rPr>
          <w:rFonts w:ascii="Cordia New" w:hAnsi="Cordia New"/>
          <w:sz w:val="28"/>
          <w:highlight w:val="lightGray"/>
        </w:rPr>
        <w:t>Corrsion Under Insulation</w:t>
      </w:r>
      <w:r w:rsidRPr="0012516C">
        <w:rPr>
          <w:rFonts w:ascii="Cordia New" w:hAnsi="Cordia New"/>
          <w:sz w:val="28"/>
          <w:highlight w:val="lightGray"/>
          <w:cs/>
        </w:rPr>
        <w:t>)</w:t>
      </w:r>
    </w:p>
    <w:p w14:paraId="76E19E23" w14:textId="77777777" w:rsidR="003626D4" w:rsidRPr="0012516C" w:rsidRDefault="003626D4" w:rsidP="003626D4">
      <w:pPr>
        <w:ind w:left="720" w:firstLine="448"/>
        <w:outlineLvl w:val="0"/>
        <w:rPr>
          <w:rFonts w:ascii="Cordia New" w:hAnsi="Cordia New" w:cs="Cordia New"/>
          <w:sz w:val="28"/>
        </w:rPr>
      </w:pPr>
    </w:p>
    <w:p w14:paraId="487CA7B0" w14:textId="77777777" w:rsidR="002709A1" w:rsidRPr="0012516C" w:rsidRDefault="002709A1" w:rsidP="002709A1">
      <w:pPr>
        <w:pStyle w:val="ListParagraph"/>
        <w:numPr>
          <w:ilvl w:val="2"/>
          <w:numId w:val="1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14:paraId="7139F841" w14:textId="77777777" w:rsidR="002709A1" w:rsidRPr="0012516C" w:rsidRDefault="002709A1" w:rsidP="00132A73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  <w:cs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green"/>
        </w:rPr>
        <w:t>1</w:t>
      </w:r>
      <w:r w:rsidR="00FD654A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green"/>
        </w:rPr>
        <w:t>15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แผนดำเนินงานบำรุงรักษาท่อภายในสถานีก๊าซ</w:t>
      </w:r>
      <w:r w:rsidR="0036101E" w:rsidRPr="0012516C">
        <w:rPr>
          <w:rFonts w:ascii="Cordia New" w:hAnsi="Cordia New" w:cs="Cordia New"/>
          <w:sz w:val="28"/>
          <w:highlight w:val="green"/>
          <w:cs/>
        </w:rPr>
        <w:t xml:space="preserve"> </w:t>
      </w:r>
      <w:r w:rsidR="0036101E" w:rsidRPr="0012516C">
        <w:rPr>
          <w:rFonts w:ascii="Cordia New" w:hAnsi="Cordia New" w:cs="Cordia New"/>
          <w:sz w:val="28"/>
          <w:highlight w:val="green"/>
        </w:rPr>
        <w:t xml:space="preserve">Quarter </w:t>
      </w:r>
      <w:r w:rsidR="0036101E" w:rsidRPr="0012516C">
        <w:rPr>
          <w:rFonts w:ascii="Cordia New" w:hAnsi="Cordia New" w:cs="Cordia New"/>
          <w:sz w:val="28"/>
          <w:highlight w:val="green"/>
          <w:cs/>
        </w:rPr>
        <w:t xml:space="preserve">ที่ </w:t>
      </w:r>
      <w:r w:rsidR="0036101E" w:rsidRPr="0012516C">
        <w:rPr>
          <w:rFonts w:ascii="Cordia New" w:hAnsi="Cordia New" w:cs="Cordia New"/>
          <w:sz w:val="28"/>
          <w:highlight w:val="green"/>
        </w:rPr>
        <w:t>1</w:t>
      </w:r>
    </w:p>
    <w:p w14:paraId="57F5D657" w14:textId="77777777" w:rsidR="002709A1" w:rsidRPr="0012516C" w:rsidRDefault="001365E4" w:rsidP="006A08FD">
      <w:pPr>
        <w:ind w:firstLine="720"/>
        <w:jc w:val="center"/>
        <w:rPr>
          <w:rFonts w:ascii="Cordia New" w:hAnsi="Cordia New" w:cs="Cordia New"/>
          <w:b/>
          <w:bCs/>
          <w:sz w:val="28"/>
          <w:u w:val="single"/>
        </w:rPr>
      </w:pPr>
      <w:commentRangeStart w:id="18"/>
      <w:r w:rsidRPr="0012516C">
        <w:rPr>
          <w:rFonts w:ascii="Cordia New" w:hAnsi="Cordia New" w:cs="Cordia New"/>
          <w:noProof/>
          <w:sz w:val="28"/>
          <w:highlight w:val="green"/>
        </w:rPr>
        <w:drawing>
          <wp:inline distT="0" distB="0" distL="0" distR="0" wp14:anchorId="444D6C7C" wp14:editId="6947A27E">
            <wp:extent cx="5731345" cy="1075055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883" cy="1076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18"/>
      <w:r w:rsidR="009634CF" w:rsidRPr="0012516C">
        <w:rPr>
          <w:rStyle w:val="CommentReference"/>
          <w:rFonts w:ascii="Angsana New" w:eastAsia="SimSun" w:hAnsi="Angsana New"/>
          <w:lang w:eastAsia="zh-CN"/>
        </w:rPr>
        <w:commentReference w:id="18"/>
      </w:r>
    </w:p>
    <w:p w14:paraId="0D2CA3D8" w14:textId="77777777" w:rsidR="006A08FD" w:rsidRPr="0012516C" w:rsidRDefault="006A08FD" w:rsidP="006A08FD">
      <w:pPr>
        <w:jc w:val="center"/>
        <w:rPr>
          <w:rFonts w:ascii="Cordia New" w:hAnsi="Cordia New" w:cs="Cordia New"/>
          <w:b/>
          <w:bCs/>
          <w:sz w:val="28"/>
          <w:u w:val="single"/>
        </w:rPr>
      </w:pPr>
    </w:p>
    <w:p w14:paraId="04965FF4" w14:textId="77777777" w:rsidR="002709A1" w:rsidRPr="0012516C" w:rsidRDefault="002709A1" w:rsidP="002709A1">
      <w:pPr>
        <w:pStyle w:val="ListParagraph"/>
        <w:numPr>
          <w:ilvl w:val="2"/>
          <w:numId w:val="1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14:paraId="17EBB5E3" w14:textId="77777777" w:rsidR="002709A1" w:rsidRPr="0012516C" w:rsidRDefault="002709A1" w:rsidP="002709A1">
      <w:pPr>
        <w:pStyle w:val="ListParagraph"/>
        <w:spacing w:line="264" w:lineRule="auto"/>
        <w:ind w:left="900" w:firstLine="518"/>
        <w:outlineLvl w:val="0"/>
        <w:rPr>
          <w:rFonts w:ascii="Cordia New" w:hAnsi="Cordia New"/>
          <w:b/>
          <w:b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sz w:val="28"/>
          <w:u w:val="single"/>
          <w:cs/>
        </w:rPr>
        <w:t>การตรวจสอบระบบท่อภายในสถานีก๊าซ (</w:t>
      </w:r>
      <w:r w:rsidRPr="0012516C">
        <w:rPr>
          <w:rFonts w:ascii="Cordia New" w:hAnsi="Cordia New"/>
          <w:b/>
          <w:bCs/>
          <w:sz w:val="28"/>
          <w:u w:val="single"/>
        </w:rPr>
        <w:t xml:space="preserve">Preventive maintenance </w:t>
      </w:r>
      <w:r w:rsidRPr="0012516C">
        <w:rPr>
          <w:rFonts w:ascii="Cordia New" w:hAnsi="Cordia New"/>
          <w:b/>
          <w:bCs/>
          <w:sz w:val="28"/>
          <w:u w:val="single"/>
          <w:cs/>
        </w:rPr>
        <w:t>:</w:t>
      </w:r>
      <w:r w:rsidRPr="0012516C">
        <w:rPr>
          <w:rFonts w:ascii="Cordia New" w:hAnsi="Cordia New"/>
          <w:b/>
          <w:bCs/>
          <w:sz w:val="28"/>
          <w:u w:val="single"/>
        </w:rPr>
        <w:t>PM</w:t>
      </w:r>
      <w:r w:rsidRPr="0012516C">
        <w:rPr>
          <w:rFonts w:ascii="Cordia New" w:hAnsi="Cordia New"/>
          <w:b/>
          <w:bCs/>
          <w:sz w:val="28"/>
          <w:u w:val="single"/>
          <w:cs/>
        </w:rPr>
        <w:t>)</w:t>
      </w:r>
    </w:p>
    <w:p w14:paraId="48AD7951" w14:textId="77777777" w:rsidR="001365E4" w:rsidRPr="0012516C" w:rsidRDefault="001C0174" w:rsidP="000D3C8D">
      <w:pPr>
        <w:pStyle w:val="ListParagraph"/>
        <w:numPr>
          <w:ilvl w:val="0"/>
          <w:numId w:val="13"/>
        </w:numPr>
        <w:spacing w:line="264" w:lineRule="auto"/>
        <w:outlineLvl w:val="0"/>
        <w:rPr>
          <w:rFonts w:ascii="Cordia New" w:hAnsi="Cordia New"/>
          <w:sz w:val="28"/>
          <w:highlight w:val="green"/>
        </w:rPr>
      </w:pPr>
      <w:commentRangeStart w:id="19"/>
      <w:r w:rsidRPr="0012516C">
        <w:rPr>
          <w:rFonts w:ascii="Cordia New" w:hAnsi="Cordia New"/>
          <w:sz w:val="28"/>
          <w:highlight w:val="green"/>
          <w:cs/>
        </w:rPr>
        <w:t xml:space="preserve">เขต </w:t>
      </w:r>
      <w:r w:rsidRPr="0012516C">
        <w:rPr>
          <w:rFonts w:ascii="Cordia New" w:hAnsi="Cordia New"/>
          <w:sz w:val="28"/>
          <w:highlight w:val="green"/>
        </w:rPr>
        <w:t>1</w:t>
      </w:r>
      <w:r w:rsidR="001365E4" w:rsidRPr="0012516C">
        <w:rPr>
          <w:rFonts w:ascii="Cordia New" w:hAnsi="Cordia New"/>
          <w:sz w:val="28"/>
          <w:highlight w:val="green"/>
          <w:cs/>
        </w:rPr>
        <w:t xml:space="preserve"> พบ </w:t>
      </w:r>
      <w:r w:rsidR="001365E4" w:rsidRPr="0012516C">
        <w:rPr>
          <w:rFonts w:ascii="Cordia New" w:hAnsi="Cordia New"/>
          <w:sz w:val="28"/>
          <w:highlight w:val="green"/>
        </w:rPr>
        <w:t xml:space="preserve">Coating </w:t>
      </w:r>
      <w:r w:rsidR="001365E4" w:rsidRPr="0012516C">
        <w:rPr>
          <w:rFonts w:ascii="Cordia New" w:hAnsi="Cordia New"/>
          <w:sz w:val="28"/>
          <w:highlight w:val="green"/>
          <w:cs/>
        </w:rPr>
        <w:t>บริเวณท่อโผล่พ้นดิน (</w:t>
      </w:r>
      <w:r w:rsidR="001365E4" w:rsidRPr="0012516C">
        <w:rPr>
          <w:rFonts w:ascii="Cordia New" w:hAnsi="Cordia New"/>
          <w:sz w:val="28"/>
          <w:highlight w:val="green"/>
        </w:rPr>
        <w:t>Soil to air</w:t>
      </w:r>
      <w:r w:rsidR="0036101E" w:rsidRPr="0012516C">
        <w:rPr>
          <w:rFonts w:ascii="Cordia New" w:hAnsi="Cordia New"/>
          <w:sz w:val="28"/>
          <w:highlight w:val="green"/>
          <w:cs/>
        </w:rPr>
        <w:t xml:space="preserve">) </w:t>
      </w:r>
      <w:r w:rsidR="00732322" w:rsidRPr="0012516C">
        <w:rPr>
          <w:rFonts w:ascii="Cordia New" w:hAnsi="Cordia New"/>
          <w:sz w:val="28"/>
          <w:highlight w:val="green"/>
          <w:cs/>
        </w:rPr>
        <w:t>ชำรุดเสียหาย และได้</w:t>
      </w:r>
      <w:r w:rsidR="0036101E" w:rsidRPr="0012516C">
        <w:rPr>
          <w:rFonts w:ascii="Cordia New" w:hAnsi="Cordia New"/>
          <w:sz w:val="28"/>
          <w:highlight w:val="green"/>
          <w:cs/>
        </w:rPr>
        <w:t>ดำเนินการแก้ไขแล้วเสร็จ</w:t>
      </w:r>
    </w:p>
    <w:p w14:paraId="4213E694" w14:textId="77777777" w:rsidR="002709A1" w:rsidRPr="0012516C" w:rsidRDefault="0036101E" w:rsidP="000D3C8D">
      <w:pPr>
        <w:pStyle w:val="ListParagraph"/>
        <w:numPr>
          <w:ilvl w:val="0"/>
          <w:numId w:val="13"/>
        </w:numPr>
        <w:spacing w:line="264" w:lineRule="auto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sz w:val="28"/>
          <w:highlight w:val="green"/>
          <w:cs/>
        </w:rPr>
        <w:t>เขต</w:t>
      </w:r>
      <w:r w:rsidR="00183EF3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Pr="0012516C">
        <w:rPr>
          <w:rFonts w:ascii="Cordia New" w:hAnsi="Cordia New"/>
          <w:sz w:val="28"/>
          <w:highlight w:val="green"/>
        </w:rPr>
        <w:t xml:space="preserve">2, 3 </w:t>
      </w:r>
      <w:r w:rsidRPr="0012516C">
        <w:rPr>
          <w:rFonts w:ascii="Cordia New" w:hAnsi="Cordia New"/>
          <w:sz w:val="28"/>
          <w:highlight w:val="green"/>
          <w:cs/>
        </w:rPr>
        <w:t>และ</w:t>
      </w:r>
      <w:r w:rsidRPr="0012516C">
        <w:rPr>
          <w:rFonts w:ascii="Cordia New" w:hAnsi="Cordia New"/>
          <w:sz w:val="28"/>
          <w:highlight w:val="green"/>
        </w:rPr>
        <w:t>5</w:t>
      </w:r>
      <w:r w:rsidR="00183EF3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 ตรวจไม่พบการกัดกร่อนภายใต้</w:t>
      </w:r>
      <w:r w:rsidR="002709A1" w:rsidRPr="0012516C">
        <w:rPr>
          <w:rFonts w:ascii="Cordia New" w:hAnsi="Cordia New"/>
          <w:sz w:val="28"/>
          <w:highlight w:val="green"/>
        </w:rPr>
        <w:t xml:space="preserve"> Support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 ไม่พบ </w:t>
      </w:r>
      <w:r w:rsidR="002709A1" w:rsidRPr="0012516C">
        <w:rPr>
          <w:rFonts w:ascii="Cordia New" w:hAnsi="Cordia New"/>
          <w:sz w:val="28"/>
          <w:highlight w:val="green"/>
        </w:rPr>
        <w:t xml:space="preserve">Coating </w:t>
      </w:r>
      <w:r w:rsidR="002709A1" w:rsidRPr="0012516C">
        <w:rPr>
          <w:rFonts w:ascii="Cordia New" w:hAnsi="Cordia New"/>
          <w:sz w:val="28"/>
          <w:highlight w:val="green"/>
          <w:cs/>
        </w:rPr>
        <w:t>เสียหายบริเวณท่อโผล่พ้นดิน (</w:t>
      </w:r>
      <w:r w:rsidR="002709A1" w:rsidRPr="0012516C">
        <w:rPr>
          <w:rFonts w:ascii="Cordia New" w:hAnsi="Cordia New"/>
          <w:sz w:val="28"/>
          <w:highlight w:val="green"/>
        </w:rPr>
        <w:t>Soil to air</w:t>
      </w:r>
      <w:r w:rsidR="002709A1" w:rsidRPr="0012516C">
        <w:rPr>
          <w:rFonts w:ascii="Cordia New" w:hAnsi="Cordia New"/>
          <w:sz w:val="28"/>
          <w:highlight w:val="green"/>
          <w:cs/>
        </w:rPr>
        <w:t>) และไม่พบการสูญเสียเนื้อเหล็กภายในที่มีนัยสำคัญ โดยรวมระบบท่อยังคงอยู่ในสภาพดี</w:t>
      </w:r>
    </w:p>
    <w:p w14:paraId="1081808E" w14:textId="77777777" w:rsidR="002709A1" w:rsidRPr="0012516C" w:rsidRDefault="001C0174" w:rsidP="000D3C8D">
      <w:pPr>
        <w:pStyle w:val="ListParagraph"/>
        <w:numPr>
          <w:ilvl w:val="0"/>
          <w:numId w:val="13"/>
        </w:numPr>
        <w:spacing w:after="120" w:line="264" w:lineRule="auto"/>
        <w:ind w:left="1775" w:hanging="357"/>
        <w:contextualSpacing w:val="0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เขต </w:t>
      </w:r>
      <w:r w:rsidR="00183EF3" w:rsidRPr="0012516C">
        <w:rPr>
          <w:rFonts w:ascii="Cordia New" w:hAnsi="Cordia New"/>
          <w:sz w:val="28"/>
          <w:highlight w:val="green"/>
        </w:rPr>
        <w:t>4, 5</w:t>
      </w:r>
      <w:r w:rsidR="00732322" w:rsidRPr="0012516C">
        <w:rPr>
          <w:rFonts w:ascii="Cordia New" w:hAnsi="Cordia New"/>
          <w:sz w:val="28"/>
          <w:highlight w:val="green"/>
        </w:rPr>
        <w:t>,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1365E4" w:rsidRPr="0012516C">
        <w:rPr>
          <w:rFonts w:ascii="Cordia New" w:hAnsi="Cordia New"/>
          <w:sz w:val="28"/>
          <w:highlight w:val="green"/>
        </w:rPr>
        <w:t>6, 7, 8, 9</w:t>
      </w:r>
      <w:r w:rsidR="001365E4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และ </w:t>
      </w:r>
      <w:r w:rsidR="001365E4" w:rsidRPr="0012516C">
        <w:rPr>
          <w:rFonts w:ascii="Cordia New" w:hAnsi="Cordia New"/>
          <w:sz w:val="28"/>
          <w:highlight w:val="green"/>
        </w:rPr>
        <w:t>10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 ไ</w:t>
      </w:r>
      <w:r w:rsidRPr="0012516C">
        <w:rPr>
          <w:rFonts w:ascii="Cordia New" w:hAnsi="Cordia New"/>
          <w:sz w:val="28"/>
          <w:highlight w:val="green"/>
          <w:cs/>
        </w:rPr>
        <w:t xml:space="preserve">ม่มีแผนการดำเนินงานในไตรมาศที่ </w:t>
      </w:r>
      <w:r w:rsidR="001365E4" w:rsidRPr="0012516C">
        <w:rPr>
          <w:rFonts w:ascii="Cordia New" w:hAnsi="Cordia New"/>
          <w:sz w:val="28"/>
          <w:highlight w:val="green"/>
        </w:rPr>
        <w:t>1</w:t>
      </w:r>
      <w:commentRangeEnd w:id="19"/>
      <w:r w:rsidR="00481527" w:rsidRPr="0012516C">
        <w:rPr>
          <w:rStyle w:val="CommentReference"/>
          <w:rFonts w:ascii="Angsana New" w:eastAsia="SimSun" w:hAnsi="Angsana New" w:cs="Angsana New"/>
          <w:highlight w:val="green"/>
          <w:lang w:eastAsia="zh-CN"/>
        </w:rPr>
        <w:commentReference w:id="19"/>
      </w:r>
    </w:p>
    <w:p w14:paraId="532D7152" w14:textId="77777777" w:rsidR="002709A1" w:rsidRPr="0012516C" w:rsidRDefault="00C06996" w:rsidP="006D24D4">
      <w:pPr>
        <w:pStyle w:val="ListParagraph"/>
        <w:spacing w:after="0" w:line="264" w:lineRule="auto"/>
        <w:ind w:left="902" w:firstLine="516"/>
        <w:contextualSpacing w:val="0"/>
        <w:outlineLvl w:val="0"/>
        <w:rPr>
          <w:rFonts w:ascii="Cordia New" w:hAnsi="Cordia New"/>
          <w:b/>
          <w:bCs/>
          <w:sz w:val="28"/>
          <w:u w:val="single"/>
        </w:rPr>
      </w:pPr>
      <w:r w:rsidRPr="0012516C">
        <w:rPr>
          <w:rFonts w:ascii="Cordia New" w:hAnsi="Cordia New"/>
          <w:b/>
          <w:bCs/>
          <w:sz w:val="28"/>
          <w:u w:val="single"/>
          <w:cs/>
        </w:rPr>
        <w:t>การบำรุงรักษาระบบท่อภายในสถ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านีก๊าซ (</w:t>
      </w:r>
      <w:r w:rsidR="002709A1" w:rsidRPr="0012516C">
        <w:rPr>
          <w:rFonts w:ascii="Cordia New" w:hAnsi="Cordia New"/>
          <w:b/>
          <w:bCs/>
          <w:sz w:val="28"/>
          <w:u w:val="single"/>
        </w:rPr>
        <w:t xml:space="preserve">Corrective maintenance 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:</w:t>
      </w:r>
      <w:r w:rsidR="002709A1" w:rsidRPr="0012516C">
        <w:rPr>
          <w:rFonts w:ascii="Cordia New" w:hAnsi="Cordia New"/>
          <w:b/>
          <w:bCs/>
          <w:sz w:val="28"/>
          <w:u w:val="single"/>
        </w:rPr>
        <w:t>CM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)</w:t>
      </w:r>
    </w:p>
    <w:p w14:paraId="1161374D" w14:textId="77777777" w:rsidR="006D24D4" w:rsidRPr="0012516C" w:rsidRDefault="001365E4" w:rsidP="000D3C8D">
      <w:pPr>
        <w:pStyle w:val="ListParagraph"/>
        <w:numPr>
          <w:ilvl w:val="0"/>
          <w:numId w:val="22"/>
        </w:numPr>
        <w:spacing w:after="0" w:line="264" w:lineRule="auto"/>
        <w:contextualSpacing w:val="0"/>
        <w:outlineLvl w:val="0"/>
        <w:rPr>
          <w:rFonts w:ascii="Cordia New" w:hAnsi="Cordia New"/>
          <w:sz w:val="28"/>
          <w:highlight w:val="green"/>
          <w:cs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เขต </w:t>
      </w:r>
      <w:r w:rsidRPr="0012516C">
        <w:rPr>
          <w:rFonts w:ascii="Cordia New" w:hAnsi="Cordia New"/>
          <w:sz w:val="28"/>
          <w:highlight w:val="green"/>
        </w:rPr>
        <w:t xml:space="preserve">1 </w:t>
      </w:r>
      <w:r w:rsidRPr="0012516C">
        <w:rPr>
          <w:rFonts w:ascii="Cordia New" w:hAnsi="Cordia New"/>
          <w:sz w:val="28"/>
          <w:highlight w:val="green"/>
          <w:cs/>
        </w:rPr>
        <w:t xml:space="preserve">ดำเนินการแก้ไข </w:t>
      </w:r>
      <w:r w:rsidRPr="0012516C">
        <w:rPr>
          <w:rFonts w:ascii="Cordia New" w:hAnsi="Cordia New"/>
          <w:sz w:val="28"/>
          <w:highlight w:val="green"/>
        </w:rPr>
        <w:t xml:space="preserve">Soil to air </w:t>
      </w:r>
      <w:r w:rsidR="00755FEA" w:rsidRPr="0012516C">
        <w:rPr>
          <w:rFonts w:ascii="Cordia New" w:hAnsi="Cordia New"/>
          <w:sz w:val="28"/>
          <w:highlight w:val="green"/>
          <w:cs/>
        </w:rPr>
        <w:t>แล้วเสร็จทั้งหมด 18 สถานี ดังต่อไปนี้</w:t>
      </w:r>
      <w:r w:rsidRPr="0012516C">
        <w:rPr>
          <w:rFonts w:ascii="Cordia New" w:hAnsi="Cordia New"/>
          <w:sz w:val="28"/>
          <w:highlight w:val="green"/>
          <w:cs/>
        </w:rPr>
        <w:t xml:space="preserve"> </w:t>
      </w:r>
      <w:r w:rsidRPr="0012516C">
        <w:rPr>
          <w:rFonts w:ascii="Cordia New" w:hAnsi="Cordia New"/>
          <w:sz w:val="28"/>
          <w:highlight w:val="green"/>
        </w:rPr>
        <w:t>BV</w:t>
      </w:r>
      <w:r w:rsidR="00565AD0" w:rsidRPr="0012516C">
        <w:rPr>
          <w:rFonts w:ascii="Cordia New" w:hAnsi="Cordia New"/>
          <w:sz w:val="28"/>
          <w:highlight w:val="green"/>
        </w:rPr>
        <w:t>6</w:t>
      </w:r>
      <w:r w:rsidRPr="0012516C">
        <w:rPr>
          <w:rFonts w:ascii="Cordia New" w:hAnsi="Cordia New"/>
          <w:sz w:val="28"/>
          <w:highlight w:val="green"/>
        </w:rPr>
        <w:t>, BPK, BV</w:t>
      </w:r>
      <w:r w:rsidR="00565AD0" w:rsidRPr="0012516C">
        <w:rPr>
          <w:rFonts w:ascii="Cordia New" w:hAnsi="Cordia New"/>
          <w:sz w:val="28"/>
          <w:highlight w:val="green"/>
        </w:rPr>
        <w:t>7</w:t>
      </w:r>
      <w:r w:rsidRPr="0012516C">
        <w:rPr>
          <w:rFonts w:ascii="Cordia New" w:hAnsi="Cordia New"/>
          <w:sz w:val="28"/>
          <w:highlight w:val="green"/>
        </w:rPr>
        <w:t>, BV</w:t>
      </w:r>
      <w:r w:rsidR="00565AD0" w:rsidRPr="0012516C">
        <w:rPr>
          <w:rFonts w:ascii="Cordia New" w:hAnsi="Cordia New"/>
          <w:sz w:val="28"/>
          <w:highlight w:val="green"/>
        </w:rPr>
        <w:t>8</w:t>
      </w:r>
      <w:r w:rsidRPr="0012516C">
        <w:rPr>
          <w:rFonts w:ascii="Cordia New" w:hAnsi="Cordia New"/>
          <w:sz w:val="28"/>
          <w:highlight w:val="green"/>
        </w:rPr>
        <w:t>, BV</w:t>
      </w:r>
      <w:r w:rsidR="00565AD0" w:rsidRPr="0012516C">
        <w:rPr>
          <w:rFonts w:ascii="Cordia New" w:hAnsi="Cordia New"/>
          <w:sz w:val="28"/>
          <w:highlight w:val="green"/>
        </w:rPr>
        <w:t>9</w:t>
      </w:r>
      <w:r w:rsidRPr="0012516C">
        <w:rPr>
          <w:rFonts w:ascii="Cordia New" w:hAnsi="Cordia New"/>
          <w:sz w:val="28"/>
          <w:highlight w:val="green"/>
        </w:rPr>
        <w:t>, BV</w:t>
      </w:r>
      <w:r w:rsidR="00565AD0" w:rsidRPr="0012516C">
        <w:rPr>
          <w:rFonts w:ascii="Cordia New" w:hAnsi="Cordia New"/>
          <w:sz w:val="28"/>
          <w:highlight w:val="green"/>
        </w:rPr>
        <w:t>11</w:t>
      </w:r>
      <w:r w:rsidRPr="0012516C">
        <w:rPr>
          <w:rFonts w:ascii="Cordia New" w:hAnsi="Cordia New"/>
          <w:sz w:val="28"/>
          <w:highlight w:val="green"/>
        </w:rPr>
        <w:t>, BV</w:t>
      </w:r>
      <w:r w:rsidR="007B4532" w:rsidRPr="0012516C">
        <w:rPr>
          <w:rFonts w:ascii="Cordia New" w:hAnsi="Cordia New"/>
          <w:sz w:val="28"/>
          <w:highlight w:val="green"/>
        </w:rPr>
        <w:t>2</w:t>
      </w:r>
      <w:r w:rsidR="007B4532" w:rsidRPr="0012516C">
        <w:rPr>
          <w:rFonts w:ascii="Cordia New" w:hAnsi="Cordia New"/>
          <w:sz w:val="28"/>
          <w:highlight w:val="green"/>
          <w:cs/>
        </w:rPr>
        <w:t>.</w:t>
      </w:r>
      <w:r w:rsidR="007B4532" w:rsidRPr="0012516C">
        <w:rPr>
          <w:rFonts w:ascii="Cordia New" w:hAnsi="Cordia New"/>
          <w:sz w:val="28"/>
          <w:highlight w:val="green"/>
        </w:rPr>
        <w:t>3</w:t>
      </w:r>
      <w:r w:rsidRPr="0012516C">
        <w:rPr>
          <w:rFonts w:ascii="Cordia New" w:hAnsi="Cordia New"/>
          <w:sz w:val="28"/>
          <w:highlight w:val="green"/>
        </w:rPr>
        <w:t>, BV</w:t>
      </w:r>
      <w:r w:rsidR="007B4532" w:rsidRPr="0012516C">
        <w:rPr>
          <w:rFonts w:ascii="Cordia New" w:hAnsi="Cordia New"/>
          <w:sz w:val="28"/>
          <w:highlight w:val="green"/>
        </w:rPr>
        <w:t>2</w:t>
      </w:r>
      <w:r w:rsidR="007B4532" w:rsidRPr="0012516C">
        <w:rPr>
          <w:rFonts w:ascii="Cordia New" w:hAnsi="Cordia New"/>
          <w:sz w:val="28"/>
          <w:highlight w:val="green"/>
          <w:cs/>
        </w:rPr>
        <w:t>.</w:t>
      </w:r>
      <w:r w:rsidR="007B4532" w:rsidRPr="0012516C">
        <w:rPr>
          <w:rFonts w:ascii="Cordia New" w:hAnsi="Cordia New"/>
          <w:sz w:val="28"/>
          <w:highlight w:val="green"/>
        </w:rPr>
        <w:t>4</w:t>
      </w:r>
      <w:r w:rsidRPr="0012516C">
        <w:rPr>
          <w:rFonts w:ascii="Cordia New" w:hAnsi="Cordia New"/>
          <w:sz w:val="28"/>
          <w:highlight w:val="green"/>
        </w:rPr>
        <w:t>, BV</w:t>
      </w:r>
      <w:r w:rsidR="007B4532" w:rsidRPr="0012516C">
        <w:rPr>
          <w:rFonts w:ascii="Cordia New" w:hAnsi="Cordia New"/>
          <w:sz w:val="28"/>
          <w:highlight w:val="green"/>
        </w:rPr>
        <w:t>2</w:t>
      </w:r>
      <w:r w:rsidRPr="0012516C">
        <w:rPr>
          <w:rFonts w:ascii="Cordia New" w:hAnsi="Cordia New"/>
          <w:sz w:val="28"/>
          <w:highlight w:val="green"/>
          <w:cs/>
        </w:rPr>
        <w:t>.5</w:t>
      </w:r>
      <w:r w:rsidRPr="0012516C">
        <w:rPr>
          <w:rFonts w:ascii="Cordia New" w:hAnsi="Cordia New"/>
          <w:sz w:val="28"/>
          <w:highlight w:val="green"/>
        </w:rPr>
        <w:t>, BV</w:t>
      </w:r>
      <w:r w:rsidRPr="0012516C">
        <w:rPr>
          <w:rFonts w:ascii="Cordia New" w:hAnsi="Cordia New"/>
          <w:sz w:val="28"/>
          <w:highlight w:val="green"/>
          <w:cs/>
        </w:rPr>
        <w:t>2.6</w:t>
      </w:r>
      <w:r w:rsidRPr="0012516C">
        <w:rPr>
          <w:rFonts w:ascii="Cordia New" w:hAnsi="Cordia New"/>
          <w:sz w:val="28"/>
          <w:highlight w:val="green"/>
        </w:rPr>
        <w:t>, BCS, WN</w:t>
      </w:r>
      <w:r w:rsidRPr="0012516C">
        <w:rPr>
          <w:rFonts w:ascii="Cordia New" w:hAnsi="Cordia New"/>
          <w:sz w:val="28"/>
          <w:highlight w:val="green"/>
          <w:cs/>
        </w:rPr>
        <w:t>1</w:t>
      </w:r>
      <w:r w:rsidRPr="0012516C">
        <w:rPr>
          <w:rFonts w:ascii="Cordia New" w:hAnsi="Cordia New"/>
          <w:sz w:val="28"/>
          <w:highlight w:val="green"/>
        </w:rPr>
        <w:t>, WN</w:t>
      </w:r>
      <w:r w:rsidRPr="0012516C">
        <w:rPr>
          <w:rFonts w:ascii="Cordia New" w:hAnsi="Cordia New"/>
          <w:sz w:val="28"/>
          <w:highlight w:val="green"/>
          <w:cs/>
        </w:rPr>
        <w:t>2</w:t>
      </w:r>
      <w:r w:rsidRPr="0012516C">
        <w:rPr>
          <w:rFonts w:ascii="Cordia New" w:hAnsi="Cordia New"/>
          <w:sz w:val="28"/>
          <w:highlight w:val="green"/>
        </w:rPr>
        <w:t>, BV</w:t>
      </w:r>
      <w:r w:rsidRPr="0012516C">
        <w:rPr>
          <w:rFonts w:ascii="Cordia New" w:hAnsi="Cordia New"/>
          <w:sz w:val="28"/>
          <w:highlight w:val="green"/>
          <w:cs/>
        </w:rPr>
        <w:t>3.5</w:t>
      </w:r>
      <w:r w:rsidRPr="0012516C">
        <w:rPr>
          <w:rFonts w:ascii="Cordia New" w:hAnsi="Cordia New"/>
          <w:sz w:val="28"/>
          <w:highlight w:val="green"/>
        </w:rPr>
        <w:t>, BV</w:t>
      </w:r>
      <w:r w:rsidRPr="0012516C">
        <w:rPr>
          <w:rFonts w:ascii="Cordia New" w:hAnsi="Cordia New"/>
          <w:sz w:val="28"/>
          <w:highlight w:val="green"/>
          <w:cs/>
        </w:rPr>
        <w:t>3.6</w:t>
      </w:r>
      <w:r w:rsidRPr="0012516C">
        <w:rPr>
          <w:rFonts w:ascii="Cordia New" w:hAnsi="Cordia New"/>
          <w:sz w:val="28"/>
          <w:highlight w:val="green"/>
        </w:rPr>
        <w:t>, BV</w:t>
      </w:r>
      <w:r w:rsidRPr="0012516C">
        <w:rPr>
          <w:rFonts w:ascii="Cordia New" w:hAnsi="Cordia New"/>
          <w:sz w:val="28"/>
          <w:highlight w:val="green"/>
          <w:cs/>
        </w:rPr>
        <w:t>3.7</w:t>
      </w:r>
      <w:r w:rsidRPr="0012516C">
        <w:rPr>
          <w:rFonts w:ascii="Cordia New" w:hAnsi="Cordia New"/>
          <w:sz w:val="28"/>
          <w:highlight w:val="green"/>
        </w:rPr>
        <w:t>, SAHA MR, ABP</w:t>
      </w:r>
      <w:r w:rsidRPr="0012516C">
        <w:rPr>
          <w:rFonts w:ascii="Cordia New" w:hAnsi="Cordia New"/>
          <w:sz w:val="28"/>
          <w:highlight w:val="green"/>
          <w:cs/>
        </w:rPr>
        <w:t>3</w:t>
      </w:r>
    </w:p>
    <w:p w14:paraId="599336A6" w14:textId="77777777" w:rsidR="00381516" w:rsidRPr="0012516C" w:rsidRDefault="00381516" w:rsidP="00381516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14:paraId="7FA4688D" w14:textId="77777777" w:rsidR="0036101E" w:rsidRPr="0012516C" w:rsidRDefault="0036101E" w:rsidP="00132A73">
      <w:pPr>
        <w:spacing w:before="240" w:line="264" w:lineRule="auto"/>
        <w:ind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yellow"/>
        </w:rPr>
        <w:t>1</w:t>
      </w:r>
      <w:r w:rsidR="00FD654A" w:rsidRPr="0012516C">
        <w:rPr>
          <w:rFonts w:ascii="Cordia New" w:hAnsi="Cordia New" w:cs="Cordia New"/>
          <w:sz w:val="28"/>
          <w:highlight w:val="yellow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yellow"/>
        </w:rPr>
        <w:t>16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แผนดำเนินงานบำรุงรักษาท่อภายในสถานีก๊าซ </w:t>
      </w:r>
      <w:r w:rsidRPr="0012516C">
        <w:rPr>
          <w:rFonts w:ascii="Cordia New" w:hAnsi="Cordia New" w:cs="Cordia New"/>
          <w:sz w:val="28"/>
          <w:highlight w:val="yellow"/>
        </w:rPr>
        <w:t xml:space="preserve">Quarter </w:t>
      </w:r>
      <w:r w:rsidRPr="0012516C">
        <w:rPr>
          <w:rFonts w:ascii="Cordia New" w:hAnsi="Cordia New" w:cs="Cordia New"/>
          <w:sz w:val="28"/>
          <w:highlight w:val="yellow"/>
          <w:cs/>
        </w:rPr>
        <w:t>ที่ 2</w:t>
      </w:r>
    </w:p>
    <w:p w14:paraId="614BD8CA" w14:textId="77777777" w:rsidR="0036101E" w:rsidRPr="0012516C" w:rsidRDefault="0036101E" w:rsidP="0036101E">
      <w:pPr>
        <w:spacing w:before="240" w:after="240" w:line="264" w:lineRule="auto"/>
        <w:ind w:left="851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 w:cs="Cordia New"/>
          <w:noProof/>
          <w:sz w:val="28"/>
          <w:highlight w:val="yellow"/>
        </w:rPr>
        <w:drawing>
          <wp:inline distT="0" distB="0" distL="0" distR="0" wp14:anchorId="7C31A69E" wp14:editId="17D1FC5A">
            <wp:extent cx="5645150" cy="1058887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245" cy="1061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8A90E" w14:textId="77777777" w:rsidR="002709A1" w:rsidRPr="0012516C" w:rsidRDefault="002709A1" w:rsidP="00381516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งานบำรุงรักษาท่อบนแท่นพักท่อก๊าซในทะเล</w:t>
      </w:r>
    </w:p>
    <w:p w14:paraId="6E0A5899" w14:textId="77777777" w:rsidR="004306B4" w:rsidRPr="0012516C" w:rsidRDefault="00967D2B" w:rsidP="004306B4">
      <w:pPr>
        <w:spacing w:before="120" w:after="120" w:line="264" w:lineRule="auto"/>
        <w:ind w:left="720" w:firstLine="317"/>
        <w:outlineLvl w:val="0"/>
        <w:rPr>
          <w:rFonts w:ascii="Cordia New" w:hAnsi="Cordia New" w:cs="Cordia New"/>
          <w:sz w:val="28"/>
          <w:highlight w:val="lightGray"/>
          <w:cs/>
        </w:rPr>
      </w:pPr>
      <w:ins w:id="20" w:author="NAVASIN HOMHUAL" w:date="2016-09-05T21:25:00Z">
        <w:r w:rsidRPr="0012516C">
          <w:rPr>
            <w:rFonts w:ascii="Browallia New" w:hAnsi="Browallia New" w:cs="Browallia New"/>
            <w:noProof/>
            <w:sz w:val="32"/>
            <w:szCs w:val="32"/>
            <w:rPrChange w:id="21" w:author="Unknown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61824" behindDoc="0" locked="0" layoutInCell="1" allowOverlap="1" wp14:anchorId="6DCAD365" wp14:editId="191CCD91">
                  <wp:simplePos x="0" y="0"/>
                  <wp:positionH relativeFrom="column">
                    <wp:posOffset>819510</wp:posOffset>
                  </wp:positionH>
                  <wp:positionV relativeFrom="paragraph">
                    <wp:posOffset>982345</wp:posOffset>
                  </wp:positionV>
                  <wp:extent cx="4373593" cy="793631"/>
                  <wp:effectExtent l="57150" t="38100" r="84455" b="102235"/>
                  <wp:wrapNone/>
                  <wp:docPr id="24" name="Rectangle 2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593" cy="7936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B42418" w14:textId="77777777" w:rsidR="00052AB4" w:rsidRPr="009E316F" w:rsidRDefault="00052AB4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22" w:author="NAVASIN HOMHUAL" w:date="2016-09-05T21:24:00Z">
                                    <w:rPr/>
                                  </w:rPrChange>
                                </w:rPr>
                                <w:pPrChange w:id="23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 xml:space="preserve">Report 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sz w:val="72"/>
                                  <w:szCs w:val="72"/>
                                  <w:cs/>
                                </w:rPr>
                                <w:t>ผู้รับเหมา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6DCAD365" id="Rectangle 24" o:spid="_x0000_s1028" style="position:absolute;left:0;text-align:left;margin-left:64.55pt;margin-top:77.35pt;width:344.4pt;height:62.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14:paraId="59B42418" w14:textId="77777777" w:rsidR="00052AB4" w:rsidRPr="009E316F" w:rsidRDefault="00052AB4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24" w:author="NAVASIN HOMHUAL" w:date="2016-09-05T21:24:00Z">
                              <w:rPr/>
                            </w:rPrChange>
                          </w:rPr>
                          <w:pPrChange w:id="25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 xml:space="preserve">Report </w:t>
                        </w:r>
                        <w:r>
                          <w:rPr>
                            <w:rFonts w:hint="cs"/>
                            <w:b/>
                            <w:bCs/>
                            <w:sz w:val="72"/>
                            <w:szCs w:val="72"/>
                            <w:cs/>
                          </w:rPr>
                          <w:t>ผู้รับเหมา</w:t>
                        </w:r>
                      </w:p>
                    </w:txbxContent>
                  </v:textbox>
                </v:rect>
              </w:pict>
            </mc:Fallback>
          </mc:AlternateContent>
        </w:r>
      </w:ins>
      <w:r w:rsidR="00067074" w:rsidRPr="0012516C">
        <w:rPr>
          <w:rFonts w:ascii="Cordia New" w:hAnsi="Cordia New" w:cs="Cordia New" w:hint="cs"/>
          <w:sz w:val="28"/>
          <w:highlight w:val="lightGray"/>
          <w:cs/>
        </w:rPr>
        <w:t>งานตรวจสอบ บำรุงรักษาท่อ และถังแรงดันบนแท่นพักท่อในทะเล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 xml:space="preserve"> ตามระบบ </w:t>
      </w:r>
      <w:r w:rsidR="004306B4" w:rsidRPr="0012516C">
        <w:rPr>
          <w:rFonts w:ascii="Cordia New" w:hAnsi="Cordia New" w:cs="Cordia New"/>
          <w:sz w:val="28"/>
          <w:highlight w:val="lightGray"/>
        </w:rPr>
        <w:t>Risk based inspection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 xml:space="preserve"> </w:t>
      </w:r>
      <w:r w:rsidR="004306B4"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="004306B4" w:rsidRPr="0012516C">
        <w:rPr>
          <w:rFonts w:ascii="Cordia New" w:hAnsi="Cordia New" w:cs="Cordia New"/>
          <w:sz w:val="28"/>
          <w:highlight w:val="lightGray"/>
        </w:rPr>
        <w:t>API580</w:t>
      </w:r>
      <w:r w:rsidR="004306B4"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="00067074" w:rsidRPr="0012516C">
        <w:rPr>
          <w:rFonts w:ascii="Cordia New" w:hAnsi="Cordia New" w:cs="Cordia New" w:hint="cs"/>
          <w:sz w:val="28"/>
          <w:highlight w:val="lightGray"/>
          <w:cs/>
        </w:rPr>
        <w:t xml:space="preserve"> 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บริเวณจุดเสี่ยงที่ก่อห้เกิดความเสียหาย เช่น การเกิด </w:t>
      </w:r>
      <w:r w:rsidR="009A5F84" w:rsidRPr="0012516C">
        <w:rPr>
          <w:rFonts w:ascii="Cordia New" w:hAnsi="Cordia New" w:cs="Cordia New"/>
          <w:sz w:val="28"/>
          <w:highlight w:val="lightGray"/>
        </w:rPr>
        <w:t xml:space="preserve">Crack 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บริเวณรอยเชื่อม </w:t>
      </w:r>
      <w:r w:rsidR="009A5F84" w:rsidRPr="0012516C">
        <w:rPr>
          <w:rFonts w:ascii="Cordia New" w:hAnsi="Cordia New" w:cs="Cordia New"/>
          <w:sz w:val="28"/>
          <w:highlight w:val="lightGray"/>
        </w:rPr>
        <w:t>,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การกัดกร่อนบริเวณข้องอ และการกัดกร่อนภายใต้ </w:t>
      </w:r>
      <w:r w:rsidR="009A5F84" w:rsidRPr="0012516C">
        <w:rPr>
          <w:rFonts w:ascii="Cordia New" w:hAnsi="Cordia New" w:cs="Cordia New"/>
          <w:sz w:val="28"/>
          <w:highlight w:val="lightGray"/>
        </w:rPr>
        <w:t xml:space="preserve">Support 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เป็นต้น  ด้วย </w:t>
      </w:r>
      <w:r w:rsidR="009A5F84" w:rsidRPr="0012516C">
        <w:rPr>
          <w:rFonts w:ascii="Cordia New" w:hAnsi="Cordia New" w:cs="Cordia New"/>
          <w:sz w:val="28"/>
          <w:highlight w:val="lightGray"/>
        </w:rPr>
        <w:t xml:space="preserve">NDT 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เทคนิค 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>ประเมินภาพความสมบูรณ์แข็งแรง และแก้ไขจุดบกพร่องที่มีนัยสำคัญ</w:t>
      </w:r>
      <w:r w:rsidR="004306B4" w:rsidRPr="0012516C">
        <w:rPr>
          <w:rFonts w:ascii="Cordia New" w:hAnsi="Cordia New" w:cs="Cordia New"/>
          <w:sz w:val="28"/>
          <w:highlight w:val="lightGray"/>
          <w:cs/>
        </w:rPr>
        <w:t xml:space="preserve"> 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 xml:space="preserve">สอดคล้องกับมาตรฐาน </w:t>
      </w:r>
      <w:r w:rsidR="004306B4" w:rsidRPr="0012516C">
        <w:rPr>
          <w:rFonts w:ascii="Cordia New" w:hAnsi="Cordia New" w:cs="Cordia New"/>
          <w:sz w:val="28"/>
          <w:highlight w:val="lightGray"/>
        </w:rPr>
        <w:t xml:space="preserve">API570 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>และ</w:t>
      </w:r>
      <w:r w:rsidR="004306B4" w:rsidRPr="0012516C">
        <w:rPr>
          <w:rFonts w:ascii="Cordia New" w:hAnsi="Cordia New" w:cs="Cordia New"/>
          <w:sz w:val="28"/>
          <w:highlight w:val="lightGray"/>
        </w:rPr>
        <w:t xml:space="preserve">API510 </w:t>
      </w:r>
    </w:p>
    <w:p w14:paraId="1DF5CF9C" w14:textId="77777777" w:rsidR="009E506A" w:rsidRPr="0012516C" w:rsidRDefault="009E506A" w:rsidP="000D3C8D">
      <w:pPr>
        <w:pStyle w:val="ListParagraph"/>
        <w:numPr>
          <w:ilvl w:val="0"/>
          <w:numId w:val="14"/>
        </w:numPr>
        <w:spacing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งานตรวจสภาพท่อ และถังความดันบนแท่นฯ</w:t>
      </w:r>
    </w:p>
    <w:p w14:paraId="7A2A480B" w14:textId="77777777" w:rsidR="00765F92" w:rsidRPr="0012516C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แผนงาน</w:t>
      </w:r>
    </w:p>
    <w:p w14:paraId="431ACCED" w14:textId="77777777" w:rsidR="005D7A8B" w:rsidRPr="0012516C" w:rsidRDefault="005D7A8B" w:rsidP="009E506A">
      <w:pPr>
        <w:spacing w:line="264" w:lineRule="auto"/>
        <w:ind w:left="2127"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>แผนดำเนินการตรวจ</w:t>
      </w:r>
      <w:r w:rsidR="0098742D" w:rsidRPr="0012516C">
        <w:rPr>
          <w:rFonts w:ascii="Cordia New" w:hAnsi="Cordia New" w:cs="Cordia New"/>
          <w:sz w:val="28"/>
          <w:highlight w:val="yellow"/>
          <w:cs/>
        </w:rPr>
        <w:t>วัดความหนา</w:t>
      </w:r>
      <w:r w:rsidRPr="0012516C">
        <w:rPr>
          <w:rFonts w:ascii="Cordia New" w:hAnsi="Cordia New" w:cs="Cordia New"/>
          <w:sz w:val="28"/>
          <w:highlight w:val="yellow"/>
          <w:cs/>
        </w:rPr>
        <w:t>ท่อ และ</w:t>
      </w:r>
      <w:r w:rsidR="0098742D" w:rsidRPr="0012516C">
        <w:rPr>
          <w:rFonts w:ascii="Cordia New" w:hAnsi="Cordia New" w:cs="Cordia New"/>
          <w:sz w:val="28"/>
          <w:highlight w:val="yellow"/>
          <w:cs/>
        </w:rPr>
        <w:t xml:space="preserve">ตรวจสอบ </w:t>
      </w:r>
      <w:r w:rsidR="0098742D" w:rsidRPr="0012516C">
        <w:rPr>
          <w:rFonts w:ascii="Cordia New" w:hAnsi="Cordia New" w:cs="Cordia New"/>
          <w:sz w:val="28"/>
          <w:highlight w:val="yellow"/>
        </w:rPr>
        <w:t xml:space="preserve">Crack </w:t>
      </w:r>
      <w:r w:rsidR="0098742D" w:rsidRPr="0012516C">
        <w:rPr>
          <w:rFonts w:ascii="Cordia New" w:hAnsi="Cordia New" w:cs="Cordia New"/>
          <w:sz w:val="28"/>
          <w:highlight w:val="yellow"/>
          <w:cs/>
        </w:rPr>
        <w:t>บริเวณรอยเชื่อม</w:t>
      </w:r>
      <w:r w:rsidRPr="0012516C">
        <w:rPr>
          <w:rFonts w:ascii="Cordia New" w:hAnsi="Cordia New" w:cs="Cordia New"/>
          <w:sz w:val="28"/>
          <w:highlight w:val="yellow"/>
          <w:cs/>
        </w:rPr>
        <w:t>ถังความดันบนแท่นพักท่อในทะเล</w:t>
      </w:r>
      <w:r w:rsidR="00805C9E" w:rsidRPr="0012516C">
        <w:rPr>
          <w:rFonts w:ascii="Cordia New" w:hAnsi="Cordia New" w:cs="Cordia New"/>
          <w:sz w:val="28"/>
          <w:highlight w:val="yellow"/>
          <w:cs/>
        </w:rPr>
        <w:t>จำนวน 7 วัน ช่วงวันที่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</w:t>
      </w:r>
      <w:r w:rsidR="00805C9E" w:rsidRPr="0012516C">
        <w:rPr>
          <w:rFonts w:ascii="Cordia New" w:hAnsi="Cordia New" w:cs="Cordia New"/>
          <w:sz w:val="28"/>
          <w:highlight w:val="yellow"/>
        </w:rPr>
        <w:t xml:space="preserve">29 </w:t>
      </w:r>
      <w:r w:rsidR="00805C9E" w:rsidRPr="0012516C">
        <w:rPr>
          <w:rFonts w:ascii="Cordia New" w:hAnsi="Cordia New" w:cs="Cordia New"/>
          <w:sz w:val="28"/>
          <w:highlight w:val="yellow"/>
          <w:cs/>
        </w:rPr>
        <w:t>ก.ค. – 5 ส.ค. 59 รายละเอียดดังต่อไปนี้</w:t>
      </w:r>
    </w:p>
    <w:p w14:paraId="76346E8B" w14:textId="77777777" w:rsidR="005D7A8B" w:rsidRPr="0012516C" w:rsidRDefault="005D7A8B" w:rsidP="009E506A">
      <w:pPr>
        <w:spacing w:line="264" w:lineRule="auto"/>
        <w:ind w:left="2127" w:firstLine="33"/>
        <w:outlineLvl w:val="0"/>
        <w:rPr>
          <w:rFonts w:ascii="Cordia New" w:hAnsi="Cordia New" w:cs="Cordia New"/>
          <w:sz w:val="28"/>
          <w:highlight w:val="yellow"/>
          <w:u w:val="single"/>
          <w:cs/>
        </w:rPr>
      </w:pPr>
      <w:r w:rsidRPr="0012516C">
        <w:rPr>
          <w:rFonts w:ascii="Cordia New" w:hAnsi="Cordia New" w:cs="Cordia New"/>
          <w:sz w:val="28"/>
          <w:highlight w:val="yellow"/>
          <w:u w:val="single"/>
          <w:cs/>
        </w:rPr>
        <w:t xml:space="preserve">แท่น </w:t>
      </w:r>
      <w:r w:rsidRPr="0012516C">
        <w:rPr>
          <w:rFonts w:ascii="Cordia New" w:hAnsi="Cordia New" w:cs="Cordia New"/>
          <w:sz w:val="28"/>
          <w:highlight w:val="yellow"/>
          <w:u w:val="single"/>
        </w:rPr>
        <w:t>PRP</w:t>
      </w:r>
    </w:p>
    <w:p w14:paraId="5481D184" w14:textId="77777777" w:rsidR="00765F92" w:rsidRPr="0012516C" w:rsidRDefault="00805C9E" w:rsidP="009E506A">
      <w:pPr>
        <w:spacing w:line="264" w:lineRule="auto"/>
        <w:ind w:left="2160" w:firstLine="720"/>
        <w:outlineLvl w:val="0"/>
        <w:rPr>
          <w:rFonts w:ascii="Cordia New" w:hAnsi="Cordia New" w:cs="Cordia New"/>
          <w:sz w:val="28"/>
          <w:highlight w:val="yellow"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>ตรวจวัดความหนาท่อส่งก๊าซ จำนวน 203 เส้นท่อ</w:t>
      </w:r>
    </w:p>
    <w:p w14:paraId="134F9B15" w14:textId="77777777" w:rsidR="00805C9E" w:rsidRPr="0012516C" w:rsidRDefault="00805C9E" w:rsidP="009E506A">
      <w:pPr>
        <w:spacing w:line="264" w:lineRule="auto"/>
        <w:ind w:left="1440" w:firstLine="720"/>
        <w:outlineLvl w:val="0"/>
        <w:rPr>
          <w:rFonts w:ascii="Cordia New" w:hAnsi="Cordia New" w:cs="Cordia New"/>
          <w:sz w:val="28"/>
          <w:highlight w:val="yellow"/>
          <w:u w:val="single"/>
        </w:rPr>
      </w:pPr>
      <w:r w:rsidRPr="0012516C">
        <w:rPr>
          <w:rFonts w:ascii="Cordia New" w:hAnsi="Cordia New" w:cs="Cordia New"/>
          <w:sz w:val="28"/>
          <w:highlight w:val="yellow"/>
          <w:u w:val="single"/>
          <w:cs/>
        </w:rPr>
        <w:t xml:space="preserve">แท่น </w:t>
      </w:r>
      <w:r w:rsidRPr="0012516C">
        <w:rPr>
          <w:rFonts w:ascii="Cordia New" w:hAnsi="Cordia New" w:cs="Cordia New"/>
          <w:sz w:val="28"/>
          <w:highlight w:val="yellow"/>
          <w:u w:val="single"/>
        </w:rPr>
        <w:t>ERP</w:t>
      </w:r>
    </w:p>
    <w:p w14:paraId="6FFD3E35" w14:textId="77777777" w:rsidR="00805C9E" w:rsidRPr="0012516C" w:rsidRDefault="00805C9E" w:rsidP="009E506A">
      <w:pPr>
        <w:spacing w:line="264" w:lineRule="auto"/>
        <w:ind w:left="2160" w:firstLine="720"/>
        <w:outlineLvl w:val="0"/>
        <w:rPr>
          <w:rFonts w:ascii="Cordia New" w:hAnsi="Cordia New" w:cs="Cordia New"/>
          <w:sz w:val="28"/>
          <w:highlight w:val="yellow"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>ตรวจวัดความหนาท่อส่งก๊าซ จำนวน 120 เส้นท่อ</w:t>
      </w:r>
    </w:p>
    <w:p w14:paraId="61485F54" w14:textId="77777777" w:rsidR="00805C9E" w:rsidRPr="0012516C" w:rsidRDefault="00805C9E" w:rsidP="009E506A">
      <w:pPr>
        <w:spacing w:line="264" w:lineRule="auto"/>
        <w:ind w:left="2160" w:firstLine="720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ตรวจสอบ </w:t>
      </w:r>
      <w:r w:rsidRPr="0012516C">
        <w:rPr>
          <w:rFonts w:ascii="Cordia New" w:hAnsi="Cordia New" w:cs="Cordia New"/>
          <w:sz w:val="28"/>
          <w:highlight w:val="yellow"/>
        </w:rPr>
        <w:t xml:space="preserve">Crack </w:t>
      </w:r>
      <w:r w:rsidRPr="0012516C">
        <w:rPr>
          <w:rFonts w:ascii="Cordia New" w:hAnsi="Cordia New" w:cs="Cordia New"/>
          <w:sz w:val="28"/>
          <w:highlight w:val="yellow"/>
          <w:cs/>
        </w:rPr>
        <w:t>บนรอยเชื่อมถังความดัน จำนวน 6 ถัง</w:t>
      </w:r>
    </w:p>
    <w:p w14:paraId="307DFEE5" w14:textId="77777777" w:rsidR="00765F92" w:rsidRPr="0012516C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14:paraId="6CA867D0" w14:textId="77777777" w:rsidR="00132A73" w:rsidRPr="0012516C" w:rsidRDefault="0036101E" w:rsidP="006470AC">
      <w:pPr>
        <w:spacing w:line="264" w:lineRule="auto"/>
        <w:ind w:left="1407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>จัดทำแผนการตรวจสอบ แล้วเสร็จ</w:t>
      </w:r>
    </w:p>
    <w:p w14:paraId="13A3817D" w14:textId="77777777" w:rsidR="00765F92" w:rsidRPr="0012516C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14:paraId="02AB53AF" w14:textId="77777777" w:rsidR="00765F92" w:rsidRPr="0012516C" w:rsidRDefault="00805C9E" w:rsidP="006470AC">
      <w:pPr>
        <w:pStyle w:val="ListParagraph"/>
        <w:spacing w:line="264" w:lineRule="auto"/>
        <w:ind w:left="2160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>ตรวจสภาพท่อและถังความดันบนแท่นพักท่อในทะเล ช่วงวันที่</w:t>
      </w:r>
      <w:r w:rsidRPr="0012516C">
        <w:rPr>
          <w:rFonts w:ascii="Cordia New" w:hAnsi="Cordia New"/>
          <w:sz w:val="28"/>
          <w:highlight w:val="yellow"/>
        </w:rPr>
        <w:t xml:space="preserve"> 29 </w:t>
      </w:r>
      <w:r w:rsidRPr="0012516C">
        <w:rPr>
          <w:rFonts w:ascii="Cordia New" w:hAnsi="Cordia New"/>
          <w:sz w:val="28"/>
          <w:highlight w:val="yellow"/>
          <w:cs/>
        </w:rPr>
        <w:t>ก.ค. – 5 ส.ค. 59</w:t>
      </w:r>
    </w:p>
    <w:p w14:paraId="01B607B1" w14:textId="77777777" w:rsidR="00FA764B" w:rsidRPr="0012516C" w:rsidRDefault="00FA764B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14:paraId="3F51BDBC" w14:textId="77777777" w:rsidR="006D24D4" w:rsidRPr="0012516C" w:rsidRDefault="006D24D4" w:rsidP="006470AC">
      <w:pPr>
        <w:spacing w:before="120" w:line="264" w:lineRule="auto"/>
        <w:ind w:left="1407" w:firstLine="72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>ไม่มี</w:t>
      </w:r>
    </w:p>
    <w:p w14:paraId="3DE8BB1F" w14:textId="77777777" w:rsidR="009E506A" w:rsidRPr="0012516C" w:rsidRDefault="009E506A" w:rsidP="000D3C8D">
      <w:pPr>
        <w:pStyle w:val="ListParagraph"/>
        <w:numPr>
          <w:ilvl w:val="0"/>
          <w:numId w:val="14"/>
        </w:numPr>
        <w:spacing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</w:t>
      </w:r>
      <w:r w:rsidR="000D3C8D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ซ่อมคืนสภาพ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ท่อบนแท่นพัก</w:t>
      </w:r>
    </w:p>
    <w:p w14:paraId="245F60B1" w14:textId="77777777" w:rsidR="009E506A" w:rsidRPr="0012516C" w:rsidRDefault="009E506A" w:rsidP="000D3C8D">
      <w:pPr>
        <w:pStyle w:val="ListParagraph"/>
        <w:numPr>
          <w:ilvl w:val="3"/>
          <w:numId w:val="24"/>
        </w:numPr>
        <w:spacing w:after="0" w:line="264" w:lineRule="auto"/>
        <w:ind w:left="2126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14:paraId="7A0D2443" w14:textId="77777777" w:rsidR="000D3C8D" w:rsidRPr="0012516C" w:rsidRDefault="000D3C8D" w:rsidP="00131629">
      <w:pPr>
        <w:spacing w:line="264" w:lineRule="auto"/>
        <w:ind w:left="1406" w:firstLine="720"/>
        <w:outlineLvl w:val="0"/>
        <w:rPr>
          <w:rFonts w:ascii="Cordia New" w:hAnsi="Cordia New" w:cs="Cordia New"/>
          <w:sz w:val="28"/>
          <w:highlight w:val="yellow"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>ประกอบด้วยแผนงานดังนี้</w:t>
      </w:r>
    </w:p>
    <w:p w14:paraId="653526DB" w14:textId="77777777" w:rsidR="000D3C8D" w:rsidRPr="0012516C" w:rsidRDefault="009E506A" w:rsidP="000D3C8D">
      <w:pPr>
        <w:pStyle w:val="ListParagraph"/>
        <w:numPr>
          <w:ilvl w:val="0"/>
          <w:numId w:val="25"/>
        </w:numPr>
        <w:spacing w:line="264" w:lineRule="auto"/>
        <w:ind w:left="2410" w:hanging="283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งานซ่อม </w:t>
      </w:r>
      <w:r w:rsidRPr="0012516C">
        <w:rPr>
          <w:rFonts w:ascii="Cordia New" w:hAnsi="Cordia New"/>
          <w:sz w:val="28"/>
          <w:highlight w:val="yellow"/>
        </w:rPr>
        <w:t xml:space="preserve">coating </w:t>
      </w:r>
      <w:r w:rsidRPr="0012516C">
        <w:rPr>
          <w:rFonts w:ascii="Cordia New" w:hAnsi="Cordia New"/>
          <w:sz w:val="28"/>
          <w:highlight w:val="yellow"/>
          <w:cs/>
        </w:rPr>
        <w:t>ของท่อ</w:t>
      </w:r>
      <w:r w:rsidR="000D3C8D" w:rsidRPr="0012516C">
        <w:rPr>
          <w:rFonts w:ascii="Cordia New" w:hAnsi="Cordia New"/>
          <w:sz w:val="28"/>
          <w:highlight w:val="yellow"/>
          <w:cs/>
        </w:rPr>
        <w:t xml:space="preserve"> บริเวณ </w:t>
      </w:r>
      <w:r w:rsidR="000D3C8D" w:rsidRPr="0012516C">
        <w:rPr>
          <w:rFonts w:ascii="Cordia New" w:hAnsi="Cordia New"/>
          <w:sz w:val="28"/>
          <w:highlight w:val="yellow"/>
        </w:rPr>
        <w:t xml:space="preserve">Pipe support </w:t>
      </w:r>
      <w:r w:rsidR="000D3C8D" w:rsidRPr="0012516C">
        <w:rPr>
          <w:rFonts w:ascii="Cordia New" w:hAnsi="Cordia New"/>
          <w:sz w:val="28"/>
          <w:highlight w:val="yellow"/>
          <w:cs/>
        </w:rPr>
        <w:t xml:space="preserve">จำนวนทั้งหมด </w:t>
      </w:r>
      <w:r w:rsidR="000D3C8D" w:rsidRPr="0012516C">
        <w:rPr>
          <w:rFonts w:ascii="Cordia New" w:hAnsi="Cordia New"/>
          <w:sz w:val="28"/>
          <w:highlight w:val="yellow"/>
        </w:rPr>
        <w:t xml:space="preserve">7 </w:t>
      </w:r>
      <w:r w:rsidR="000D3C8D" w:rsidRPr="0012516C">
        <w:rPr>
          <w:rFonts w:ascii="Cordia New" w:hAnsi="Cordia New"/>
          <w:sz w:val="28"/>
          <w:highlight w:val="yellow"/>
          <w:cs/>
        </w:rPr>
        <w:t xml:space="preserve">จุด (แท่น </w:t>
      </w:r>
      <w:r w:rsidR="000D3C8D" w:rsidRPr="0012516C">
        <w:rPr>
          <w:rFonts w:ascii="Cordia New" w:hAnsi="Cordia New"/>
          <w:sz w:val="28"/>
          <w:highlight w:val="yellow"/>
        </w:rPr>
        <w:t xml:space="preserve">ERP </w:t>
      </w:r>
      <w:r w:rsidR="000D3C8D" w:rsidRPr="0012516C">
        <w:rPr>
          <w:rFonts w:ascii="Cordia New" w:hAnsi="Cordia New"/>
          <w:sz w:val="28"/>
          <w:highlight w:val="yellow"/>
          <w:cs/>
        </w:rPr>
        <w:t xml:space="preserve">จำนวน </w:t>
      </w:r>
      <w:r w:rsidR="000D3C8D" w:rsidRPr="0012516C">
        <w:rPr>
          <w:rFonts w:ascii="Cordia New" w:hAnsi="Cordia New"/>
          <w:sz w:val="28"/>
          <w:highlight w:val="yellow"/>
        </w:rPr>
        <w:t xml:space="preserve">3 </w:t>
      </w:r>
      <w:r w:rsidR="000D3C8D" w:rsidRPr="0012516C">
        <w:rPr>
          <w:rFonts w:ascii="Cordia New" w:hAnsi="Cordia New"/>
          <w:sz w:val="28"/>
          <w:highlight w:val="yellow"/>
          <w:cs/>
        </w:rPr>
        <w:t>จุด และแท่น</w:t>
      </w:r>
      <w:r w:rsidR="000D3C8D" w:rsidRPr="0012516C">
        <w:rPr>
          <w:rFonts w:ascii="Cordia New" w:hAnsi="Cordia New"/>
          <w:sz w:val="28"/>
          <w:highlight w:val="yellow"/>
        </w:rPr>
        <w:t xml:space="preserve"> PRP </w:t>
      </w:r>
      <w:r w:rsidR="000D3C8D" w:rsidRPr="0012516C">
        <w:rPr>
          <w:rFonts w:ascii="Cordia New" w:hAnsi="Cordia New"/>
          <w:sz w:val="28"/>
          <w:highlight w:val="yellow"/>
          <w:cs/>
        </w:rPr>
        <w:t xml:space="preserve">จำนวน </w:t>
      </w:r>
      <w:r w:rsidR="000D3C8D" w:rsidRPr="0012516C">
        <w:rPr>
          <w:rFonts w:ascii="Cordia New" w:hAnsi="Cordia New"/>
          <w:sz w:val="28"/>
          <w:highlight w:val="yellow"/>
        </w:rPr>
        <w:t xml:space="preserve">4 </w:t>
      </w:r>
      <w:r w:rsidR="000D3C8D" w:rsidRPr="0012516C">
        <w:rPr>
          <w:rFonts w:ascii="Cordia New" w:hAnsi="Cordia New"/>
          <w:sz w:val="28"/>
          <w:highlight w:val="yellow"/>
          <w:cs/>
        </w:rPr>
        <w:t>จุด)</w:t>
      </w:r>
    </w:p>
    <w:p w14:paraId="43209DF6" w14:textId="77777777" w:rsidR="009E506A" w:rsidRPr="0012516C" w:rsidRDefault="000D3C8D" w:rsidP="000D3C8D">
      <w:pPr>
        <w:pStyle w:val="ListParagraph"/>
        <w:numPr>
          <w:ilvl w:val="0"/>
          <w:numId w:val="25"/>
        </w:numPr>
        <w:spacing w:line="264" w:lineRule="auto"/>
        <w:ind w:left="2410" w:hanging="283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งานซ่อม </w:t>
      </w:r>
      <w:r w:rsidRPr="0012516C">
        <w:rPr>
          <w:rFonts w:ascii="Cordia New" w:hAnsi="Cordia New"/>
          <w:sz w:val="28"/>
          <w:highlight w:val="yellow"/>
        </w:rPr>
        <w:t xml:space="preserve">Insulation </w:t>
      </w:r>
      <w:r w:rsidRPr="0012516C">
        <w:rPr>
          <w:rFonts w:ascii="Cordia New" w:hAnsi="Cordia New"/>
          <w:sz w:val="28"/>
          <w:highlight w:val="yellow"/>
          <w:cs/>
        </w:rPr>
        <w:t xml:space="preserve">ของท่อ บนแท่น </w:t>
      </w:r>
      <w:r w:rsidRPr="0012516C">
        <w:rPr>
          <w:rFonts w:ascii="Cordia New" w:hAnsi="Cordia New"/>
          <w:sz w:val="28"/>
          <w:highlight w:val="yellow"/>
        </w:rPr>
        <w:t xml:space="preserve">ERP </w:t>
      </w:r>
      <w:r w:rsidRPr="0012516C">
        <w:rPr>
          <w:rFonts w:ascii="Cordia New" w:hAnsi="Cordia New"/>
          <w:sz w:val="28"/>
          <w:highlight w:val="yellow"/>
          <w:cs/>
        </w:rPr>
        <w:t xml:space="preserve">จำนวน </w:t>
      </w:r>
      <w:r w:rsidRPr="0012516C">
        <w:rPr>
          <w:rFonts w:ascii="Cordia New" w:hAnsi="Cordia New"/>
          <w:sz w:val="28"/>
          <w:highlight w:val="yellow"/>
        </w:rPr>
        <w:t xml:space="preserve">1 </w:t>
      </w:r>
      <w:r w:rsidRPr="0012516C">
        <w:rPr>
          <w:rFonts w:ascii="Cordia New" w:hAnsi="Cordia New"/>
          <w:sz w:val="28"/>
          <w:highlight w:val="yellow"/>
          <w:cs/>
        </w:rPr>
        <w:t>จุด</w:t>
      </w:r>
    </w:p>
    <w:p w14:paraId="5558D09D" w14:textId="77777777" w:rsidR="000D3C8D" w:rsidRPr="0012516C" w:rsidRDefault="000D3C8D" w:rsidP="000D3C8D">
      <w:pPr>
        <w:pStyle w:val="ListParagraph"/>
        <w:numPr>
          <w:ilvl w:val="0"/>
          <w:numId w:val="25"/>
        </w:numPr>
        <w:spacing w:line="264" w:lineRule="auto"/>
        <w:ind w:left="2410" w:hanging="283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งานซ่อม </w:t>
      </w:r>
      <w:r w:rsidRPr="0012516C">
        <w:rPr>
          <w:rFonts w:ascii="Cordia New" w:hAnsi="Cordia New"/>
          <w:sz w:val="28"/>
          <w:highlight w:val="yellow"/>
        </w:rPr>
        <w:t xml:space="preserve">coating </w:t>
      </w:r>
      <w:r w:rsidRPr="0012516C">
        <w:rPr>
          <w:rFonts w:ascii="Cordia New" w:hAnsi="Cordia New"/>
          <w:sz w:val="28"/>
          <w:highlight w:val="yellow"/>
          <w:cs/>
        </w:rPr>
        <w:t xml:space="preserve">ท่อช่วง </w:t>
      </w:r>
      <w:r w:rsidRPr="0012516C">
        <w:rPr>
          <w:rFonts w:ascii="Cordia New" w:hAnsi="Cordia New"/>
          <w:sz w:val="28"/>
          <w:highlight w:val="yellow"/>
        </w:rPr>
        <w:t xml:space="preserve">Splash zone </w:t>
      </w:r>
      <w:r w:rsidRPr="0012516C">
        <w:rPr>
          <w:rFonts w:ascii="Cordia New" w:hAnsi="Cordia New"/>
          <w:sz w:val="28"/>
          <w:highlight w:val="yellow"/>
          <w:cs/>
        </w:rPr>
        <w:t xml:space="preserve">จำนวน </w:t>
      </w:r>
      <w:r w:rsidRPr="0012516C">
        <w:rPr>
          <w:rFonts w:ascii="Cordia New" w:hAnsi="Cordia New"/>
          <w:sz w:val="28"/>
          <w:highlight w:val="yellow"/>
        </w:rPr>
        <w:t xml:space="preserve">2 </w:t>
      </w:r>
      <w:r w:rsidRPr="0012516C">
        <w:rPr>
          <w:rFonts w:ascii="Cordia New" w:hAnsi="Cordia New"/>
          <w:sz w:val="28"/>
          <w:highlight w:val="yellow"/>
          <w:cs/>
        </w:rPr>
        <w:t xml:space="preserve">เส้นท่อ (บนแท่น </w:t>
      </w:r>
      <w:r w:rsidRPr="0012516C">
        <w:rPr>
          <w:rFonts w:ascii="Cordia New" w:hAnsi="Cordia New"/>
          <w:sz w:val="28"/>
          <w:highlight w:val="yellow"/>
        </w:rPr>
        <w:t>ERP</w:t>
      </w:r>
      <w:r w:rsidRPr="0012516C">
        <w:rPr>
          <w:rFonts w:ascii="Cordia New" w:hAnsi="Cordia New"/>
          <w:sz w:val="28"/>
          <w:highlight w:val="yellow"/>
          <w:cs/>
        </w:rPr>
        <w:t>)</w:t>
      </w:r>
    </w:p>
    <w:p w14:paraId="4B48069A" w14:textId="77777777" w:rsidR="009E506A" w:rsidRPr="0012516C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14:paraId="25322D8B" w14:textId="77777777" w:rsidR="009E506A" w:rsidRPr="0012516C" w:rsidRDefault="000D3C8D" w:rsidP="006470AC">
      <w:pPr>
        <w:spacing w:line="264" w:lineRule="auto"/>
        <w:ind w:left="1407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>อยู่ระหว่างดำเนินงานจัดหา</w:t>
      </w:r>
    </w:p>
    <w:p w14:paraId="110A010B" w14:textId="77777777" w:rsidR="009E506A" w:rsidRPr="0012516C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14:paraId="47D6CAC7" w14:textId="77777777" w:rsidR="009E506A" w:rsidRPr="0012516C" w:rsidRDefault="000D3C8D" w:rsidP="006470AC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คาดว่าจะเริ่มงาน และแล้วเสร็จใน </w:t>
      </w:r>
      <w:r w:rsidR="004D29CE" w:rsidRPr="0012516C">
        <w:rPr>
          <w:rFonts w:ascii="Cordia New" w:hAnsi="Cordia New"/>
          <w:sz w:val="28"/>
          <w:highlight w:val="yellow"/>
        </w:rPr>
        <w:t>Q4</w:t>
      </w:r>
    </w:p>
    <w:p w14:paraId="162E0E96" w14:textId="77777777" w:rsidR="009E506A" w:rsidRPr="0012516C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14:paraId="7FF23F3E" w14:textId="77777777" w:rsidR="009E506A" w:rsidRPr="0012516C" w:rsidRDefault="009E506A" w:rsidP="006470AC">
      <w:pPr>
        <w:spacing w:before="120"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>ไม่มี</w:t>
      </w:r>
    </w:p>
    <w:p w14:paraId="0B713AEB" w14:textId="77777777" w:rsidR="002709A1" w:rsidRPr="0012516C" w:rsidRDefault="002709A1" w:rsidP="000D3C8D">
      <w:pPr>
        <w:pStyle w:val="ListParagraph"/>
        <w:numPr>
          <w:ilvl w:val="1"/>
          <w:numId w:val="24"/>
        </w:numPr>
        <w:spacing w:before="24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งานบำรุงรักษาโครงสร้างแท่นพักในทะเล</w:t>
      </w:r>
    </w:p>
    <w:p w14:paraId="11EDF38F" w14:textId="77777777" w:rsidR="00F1143F" w:rsidRPr="0012516C" w:rsidRDefault="004306B4" w:rsidP="00F1143F">
      <w:pPr>
        <w:spacing w:before="240" w:after="120" w:line="264" w:lineRule="auto"/>
        <w:ind w:left="1123" w:firstLine="317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งานตรวจสอบ และบำรุงรักษาโครงสร้างแท่นพักท่อในทะเล บริเวณส่วนเหนือน้ำ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Top Side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 </w:t>
      </w:r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>ตาม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ระบบ </w:t>
      </w:r>
      <w:r w:rsidRPr="0012516C">
        <w:rPr>
          <w:rFonts w:ascii="Cordia New" w:hAnsi="Cordia New" w:cs="Cordia New"/>
          <w:sz w:val="28"/>
          <w:highlight w:val="lightGray"/>
        </w:rPr>
        <w:t xml:space="preserve">Structure integrity Management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SIM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 </w:t>
      </w:r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 xml:space="preserve">โดยใช้ </w:t>
      </w:r>
      <w:r w:rsidR="001C2B26" w:rsidRPr="0012516C">
        <w:rPr>
          <w:rFonts w:ascii="Cordia New" w:hAnsi="Cordia New" w:cs="Cordia New"/>
          <w:sz w:val="28"/>
          <w:highlight w:val="lightGray"/>
        </w:rPr>
        <w:t xml:space="preserve">NDT </w:t>
      </w:r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>เ</w:t>
      </w:r>
      <w:ins w:id="26" w:author="NAVASIN HOMHUAL" w:date="2016-09-05T21:25:00Z">
        <w:r w:rsidR="00967D2B" w:rsidRPr="0012516C">
          <w:rPr>
            <w:rFonts w:ascii="Browallia New" w:hAnsi="Browallia New" w:cs="Browallia New"/>
            <w:noProof/>
            <w:sz w:val="32"/>
            <w:szCs w:val="32"/>
            <w:rPrChange w:id="27" w:author="Unknown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62848" behindDoc="0" locked="0" layoutInCell="1" allowOverlap="1" wp14:anchorId="01070188" wp14:editId="04D26752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384810</wp:posOffset>
                  </wp:positionV>
                  <wp:extent cx="4373593" cy="793631"/>
                  <wp:effectExtent l="57150" t="38100" r="84455" b="102235"/>
                  <wp:wrapNone/>
                  <wp:docPr id="25" name="Rectangle 2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593" cy="7936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8FDB9C8" w14:textId="77777777" w:rsidR="00052AB4" w:rsidRPr="009E316F" w:rsidRDefault="00052AB4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28" w:author="NAVASIN HOMHUAL" w:date="2016-09-05T21:24:00Z">
                                    <w:rPr/>
                                  </w:rPrChange>
                                </w:rPr>
                                <w:pPrChange w:id="29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 xml:space="preserve">Report 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sz w:val="72"/>
                                  <w:szCs w:val="72"/>
                                  <w:cs/>
                                </w:rPr>
                                <w:t>ผู้รับเหมา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01070188" id="Rectangle 25" o:spid="_x0000_s1029" style="position:absolute;left:0;text-align:left;margin-left:0;margin-top:30.3pt;width:344.4pt;height:62.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14:paraId="28FDB9C8" w14:textId="77777777" w:rsidR="00052AB4" w:rsidRPr="009E316F" w:rsidRDefault="00052AB4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30" w:author="NAVASIN HOMHUAL" w:date="2016-09-05T21:24:00Z">
                              <w:rPr/>
                            </w:rPrChange>
                          </w:rPr>
                          <w:pPrChange w:id="31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 xml:space="preserve">Report </w:t>
                        </w:r>
                        <w:r>
                          <w:rPr>
                            <w:rFonts w:hint="cs"/>
                            <w:b/>
                            <w:bCs/>
                            <w:sz w:val="72"/>
                            <w:szCs w:val="72"/>
                            <w:cs/>
                          </w:rPr>
                          <w:t>ผู้รับเหมา</w:t>
                        </w:r>
                      </w:p>
                    </w:txbxContent>
                  </v:textbox>
                </v:rect>
              </w:pict>
            </mc:Fallback>
          </mc:AlternateContent>
        </w:r>
      </w:ins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 xml:space="preserve">ทคนิค ตรวจสอบบริเวณโครงสร้างสำคัญตามแผนงาน </w:t>
      </w:r>
      <w:r w:rsidR="001C2B26" w:rsidRPr="0012516C">
        <w:rPr>
          <w:rFonts w:ascii="Cordia New" w:hAnsi="Cordia New" w:cs="Cordia New"/>
          <w:sz w:val="28"/>
          <w:highlight w:val="lightGray"/>
        </w:rPr>
        <w:t>SIM</w:t>
      </w:r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 xml:space="preserve"> และบำรุงรักษาจุดบกพร่องที่มีนัยสำคัญ เพื่อให้แท่นยังคงมีความสมบูรณ์แข็งแรง</w:t>
      </w:r>
      <w:r w:rsidRPr="0012516C">
        <w:rPr>
          <w:rFonts w:ascii="Cordia New" w:hAnsi="Cordia New" w:cs="Cordia New" w:hint="cs"/>
          <w:sz w:val="28"/>
          <w:cs/>
        </w:rPr>
        <w:t xml:space="preserve"> </w:t>
      </w:r>
    </w:p>
    <w:p w14:paraId="70A5728A" w14:textId="77777777" w:rsidR="000D3C8D" w:rsidRPr="0012516C" w:rsidRDefault="000D3C8D" w:rsidP="000D3C8D">
      <w:pPr>
        <w:pStyle w:val="ListParagraph"/>
        <w:numPr>
          <w:ilvl w:val="0"/>
          <w:numId w:val="15"/>
        </w:numPr>
        <w:spacing w:line="264" w:lineRule="auto"/>
        <w:ind w:hanging="589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งานประเมินความเสี่ยง และตรวจสภาพโครงสร้างแท่น</w:t>
      </w:r>
      <w:r w:rsidR="00D35C9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พัก</w:t>
      </w:r>
    </w:p>
    <w:p w14:paraId="1627FDD0" w14:textId="77777777" w:rsidR="00765F92" w:rsidRPr="0012516C" w:rsidRDefault="00765F92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14:paraId="1740DAC6" w14:textId="77777777" w:rsidR="008D0BD9" w:rsidRPr="0012516C" w:rsidRDefault="00381581" w:rsidP="006470AC">
      <w:pPr>
        <w:ind w:left="2127" w:firstLine="720"/>
        <w:rPr>
          <w:rFonts w:asciiTheme="minorBidi" w:hAnsiTheme="minorBidi" w:cstheme="minorBidi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จ้างที่ปรึกษาประเมินความเสี่ยง และจัดทำแผนบำรุงรักษาโครงสร้างแท่น 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ERP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และ </w:t>
      </w:r>
      <w:r w:rsidRPr="0012516C">
        <w:rPr>
          <w:rFonts w:asciiTheme="minorBidi" w:hAnsiTheme="minorBidi" w:cstheme="minorBidi"/>
          <w:sz w:val="28"/>
          <w:highlight w:val="yellow"/>
        </w:rPr>
        <w:t>PRP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 ในส่วนเหนือผิวน้ำใหม่ ตามระบบ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 Structure integrity management </w:t>
      </w:r>
      <w:r w:rsidRPr="0012516C">
        <w:rPr>
          <w:rFonts w:asciiTheme="minorBidi" w:hAnsiTheme="minorBidi" w:cs="Cordia New"/>
          <w:sz w:val="28"/>
          <w:highlight w:val="yellow"/>
          <w:cs/>
        </w:rPr>
        <w:t>(</w:t>
      </w:r>
      <w:r w:rsidRPr="0012516C">
        <w:rPr>
          <w:rFonts w:asciiTheme="minorBidi" w:hAnsiTheme="minorBidi" w:cstheme="minorBidi"/>
          <w:sz w:val="28"/>
          <w:highlight w:val="yellow"/>
        </w:rPr>
        <w:t>SIM</w:t>
      </w:r>
      <w:r w:rsidRPr="0012516C">
        <w:rPr>
          <w:rFonts w:asciiTheme="minorBidi" w:hAnsiTheme="minorBidi" w:cs="Cordia New"/>
          <w:sz w:val="28"/>
          <w:highlight w:val="yellow"/>
          <w:cs/>
        </w:rPr>
        <w:t xml:space="preserve">)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เพื่อให้สอดคล้องกับมาตรฐาน </w:t>
      </w:r>
      <w:r w:rsidRPr="0012516C">
        <w:rPr>
          <w:rFonts w:asciiTheme="minorBidi" w:hAnsiTheme="minorBidi" w:cstheme="minorBidi"/>
          <w:sz w:val="28"/>
          <w:highlight w:val="yellow"/>
        </w:rPr>
        <w:t>API EP2A</w:t>
      </w:r>
      <w:r w:rsidRPr="0012516C">
        <w:rPr>
          <w:rFonts w:asciiTheme="minorBidi" w:hAnsiTheme="minorBidi" w:cs="Cordia New"/>
          <w:sz w:val="28"/>
          <w:highlight w:val="yellow"/>
          <w:cs/>
        </w:rPr>
        <w:t>-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WSD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>แล</w:t>
      </w:r>
      <w:r w:rsidR="00B725C7" w:rsidRPr="0012516C">
        <w:rPr>
          <w:rFonts w:asciiTheme="minorBidi" w:hAnsiTheme="minorBidi" w:cstheme="minorBidi"/>
          <w:sz w:val="28"/>
          <w:highlight w:val="yellow"/>
          <w:cs/>
        </w:rPr>
        <w:t xml:space="preserve">ะ </w:t>
      </w:r>
      <w:r w:rsidR="00B725C7" w:rsidRPr="0012516C">
        <w:rPr>
          <w:rFonts w:asciiTheme="minorBidi" w:hAnsiTheme="minorBidi" w:cstheme="minorBidi"/>
          <w:sz w:val="28"/>
          <w:highlight w:val="yellow"/>
        </w:rPr>
        <w:t xml:space="preserve">API RP2SIM </w:t>
      </w:r>
      <w:r w:rsidR="00B725C7" w:rsidRPr="0012516C">
        <w:rPr>
          <w:rFonts w:asciiTheme="minorBidi" w:hAnsiTheme="minorBidi" w:cstheme="minorBidi"/>
          <w:sz w:val="28"/>
          <w:highlight w:val="yellow"/>
          <w:cs/>
        </w:rPr>
        <w:t>ฉบับล่าสุด และ</w:t>
      </w:r>
      <w:r w:rsidR="0036101E" w:rsidRPr="0012516C">
        <w:rPr>
          <w:rFonts w:asciiTheme="minorBidi" w:hAnsiTheme="minorBidi" w:cstheme="minorBidi"/>
          <w:sz w:val="28"/>
          <w:highlight w:val="yellow"/>
          <w:cs/>
        </w:rPr>
        <w:t>ปรับปรุงแผน ตาม</w:t>
      </w:r>
      <w:r w:rsidR="00B725C7" w:rsidRPr="0012516C">
        <w:rPr>
          <w:rFonts w:asciiTheme="minorBidi" w:hAnsiTheme="minorBidi" w:cstheme="minorBidi"/>
          <w:sz w:val="28"/>
          <w:highlight w:val="yellow"/>
          <w:cs/>
        </w:rPr>
        <w:t xml:space="preserve">ผลการตรวจสอบบำรุงรักษาในปี 2557 - 2558 </w:t>
      </w:r>
    </w:p>
    <w:p w14:paraId="2E1598F9" w14:textId="77777777" w:rsidR="00B725C7" w:rsidRPr="0012516C" w:rsidRDefault="00715838" w:rsidP="000D3C8D">
      <w:pPr>
        <w:pStyle w:val="ListParagraph"/>
        <w:numPr>
          <w:ilvl w:val="0"/>
          <w:numId w:val="26"/>
        </w:numPr>
        <w:spacing w:line="264" w:lineRule="auto"/>
        <w:ind w:left="2410" w:hanging="283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จ้าง </w:t>
      </w:r>
      <w:r w:rsidRPr="0012516C">
        <w:rPr>
          <w:rFonts w:ascii="Cordia New" w:hAnsi="Cordia New"/>
          <w:sz w:val="28"/>
          <w:highlight w:val="yellow"/>
        </w:rPr>
        <w:t xml:space="preserve">Inspector </w:t>
      </w:r>
      <w:r w:rsidRPr="0012516C">
        <w:rPr>
          <w:rFonts w:ascii="Cordia New" w:hAnsi="Cordia New"/>
          <w:sz w:val="28"/>
          <w:highlight w:val="yellow"/>
          <w:cs/>
        </w:rPr>
        <w:t>ดำเนินงาน</w:t>
      </w:r>
      <w:r w:rsidR="00B725C7" w:rsidRPr="0012516C">
        <w:rPr>
          <w:rFonts w:ascii="Cordia New" w:hAnsi="Cordia New"/>
          <w:sz w:val="28"/>
          <w:highlight w:val="yellow"/>
          <w:cs/>
        </w:rPr>
        <w:t xml:space="preserve">ตรวจสอบโครงสร้างแท่น </w:t>
      </w:r>
      <w:r w:rsidR="00B725C7" w:rsidRPr="0012516C">
        <w:rPr>
          <w:rFonts w:ascii="Cordia New" w:hAnsi="Cordia New"/>
          <w:sz w:val="28"/>
          <w:highlight w:val="yellow"/>
        </w:rPr>
        <w:t xml:space="preserve">ERP </w:t>
      </w:r>
      <w:r w:rsidR="00B725C7" w:rsidRPr="0012516C">
        <w:rPr>
          <w:rFonts w:ascii="Cordia New" w:hAnsi="Cordia New"/>
          <w:sz w:val="28"/>
          <w:highlight w:val="yellow"/>
          <w:cs/>
        </w:rPr>
        <w:t xml:space="preserve">และ </w:t>
      </w:r>
      <w:r w:rsidR="00B725C7" w:rsidRPr="0012516C">
        <w:rPr>
          <w:rFonts w:ascii="Cordia New" w:hAnsi="Cordia New"/>
          <w:sz w:val="28"/>
          <w:highlight w:val="yellow"/>
        </w:rPr>
        <w:t>PRP</w:t>
      </w:r>
      <w:r w:rsidRPr="0012516C">
        <w:rPr>
          <w:rFonts w:ascii="Cordia New" w:hAnsi="Cordia New"/>
          <w:sz w:val="28"/>
          <w:highlight w:val="yellow"/>
          <w:cs/>
        </w:rPr>
        <w:t xml:space="preserve"> (ด้วยวิธี </w:t>
      </w:r>
      <w:r w:rsidRPr="0012516C">
        <w:rPr>
          <w:rFonts w:ascii="Cordia New" w:hAnsi="Cordia New"/>
          <w:sz w:val="28"/>
          <w:highlight w:val="yellow"/>
        </w:rPr>
        <w:t>rope access</w:t>
      </w:r>
      <w:r w:rsidRPr="0012516C">
        <w:rPr>
          <w:rFonts w:ascii="Cordia New" w:hAnsi="Cordia New"/>
          <w:sz w:val="28"/>
          <w:highlight w:val="yellow"/>
          <w:cs/>
        </w:rPr>
        <w:t>) ตามผล</w:t>
      </w:r>
      <w:r w:rsidR="00B725C7" w:rsidRPr="0012516C">
        <w:rPr>
          <w:rFonts w:ascii="Cordia New" w:hAnsi="Cordia New"/>
          <w:sz w:val="28"/>
          <w:highlight w:val="yellow"/>
          <w:cs/>
        </w:rPr>
        <w:t>ปร</w:t>
      </w:r>
      <w:r w:rsidR="0036101E" w:rsidRPr="0012516C">
        <w:rPr>
          <w:rFonts w:ascii="Cordia New" w:hAnsi="Cordia New"/>
          <w:sz w:val="28"/>
          <w:highlight w:val="yellow"/>
          <w:cs/>
        </w:rPr>
        <w:t>ะเมินความเสี่ยง</w:t>
      </w:r>
      <w:r w:rsidRPr="0012516C">
        <w:rPr>
          <w:rFonts w:ascii="Cordia New" w:hAnsi="Cordia New"/>
          <w:sz w:val="28"/>
          <w:highlight w:val="yellow"/>
          <w:cs/>
        </w:rPr>
        <w:t xml:space="preserve"> จากที่ปรึกษา ตามด้านบน </w:t>
      </w:r>
      <w:r w:rsidR="0036101E" w:rsidRPr="0012516C">
        <w:rPr>
          <w:rFonts w:ascii="Cordia New" w:hAnsi="Cordia New"/>
          <w:sz w:val="28"/>
          <w:highlight w:val="yellow"/>
          <w:cs/>
        </w:rPr>
        <w:t>โดยแผน</w:t>
      </w:r>
      <w:r w:rsidR="00A169E9" w:rsidRPr="0012516C">
        <w:rPr>
          <w:rFonts w:ascii="Cordia New" w:hAnsi="Cordia New"/>
          <w:sz w:val="28"/>
          <w:highlight w:val="yellow"/>
          <w:cs/>
        </w:rPr>
        <w:t>เริ่ม</w:t>
      </w:r>
      <w:r w:rsidR="00B725C7" w:rsidRPr="0012516C">
        <w:rPr>
          <w:rFonts w:ascii="Cordia New" w:hAnsi="Cordia New"/>
          <w:sz w:val="28"/>
          <w:highlight w:val="yellow"/>
          <w:cs/>
        </w:rPr>
        <w:t xml:space="preserve">ตรวจสอบช่วงเดือน </w:t>
      </w:r>
      <w:r w:rsidR="00A169E9" w:rsidRPr="0012516C">
        <w:rPr>
          <w:rFonts w:ascii="Cordia New" w:hAnsi="Cordia New"/>
          <w:sz w:val="28"/>
          <w:highlight w:val="yellow"/>
          <w:cs/>
        </w:rPr>
        <w:t xml:space="preserve">ก.ย. </w:t>
      </w:r>
    </w:p>
    <w:p w14:paraId="0D9A6765" w14:textId="77777777" w:rsidR="005C0D83" w:rsidRPr="0012516C" w:rsidRDefault="005C0D83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14:paraId="777D467C" w14:textId="77777777" w:rsidR="00B725C7" w:rsidRPr="0012516C" w:rsidRDefault="00B725C7" w:rsidP="000D3C8D">
      <w:pPr>
        <w:pStyle w:val="ListParagraph"/>
        <w:spacing w:line="264" w:lineRule="auto"/>
        <w:ind w:left="2410" w:hanging="25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>1) อยู่ระหว่างการจัดจ้างที่ปรึกษาประเมินความเสี่ยงและจัดทำแผนบำรุงรักษาโครงสร้างแท่น</w:t>
      </w:r>
    </w:p>
    <w:p w14:paraId="1C05F71D" w14:textId="77777777" w:rsidR="008D0BD9" w:rsidRPr="0012516C" w:rsidRDefault="00B725C7" w:rsidP="000D3C8D">
      <w:pPr>
        <w:pStyle w:val="ListParagraph"/>
        <w:spacing w:line="264" w:lineRule="auto"/>
        <w:ind w:left="2410" w:hanging="25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highlight w:val="yellow"/>
          <w:cs/>
        </w:rPr>
        <w:t>2) อยู่ระหว่างการจัดจ้าง</w:t>
      </w:r>
      <w:r w:rsidR="00715838" w:rsidRPr="0012516C">
        <w:rPr>
          <w:rFonts w:ascii="Cordia New" w:hAnsi="Cordia New"/>
          <w:sz w:val="28"/>
          <w:highlight w:val="yellow"/>
          <w:cs/>
        </w:rPr>
        <w:t xml:space="preserve"> </w:t>
      </w:r>
      <w:r w:rsidR="00715838" w:rsidRPr="0012516C">
        <w:rPr>
          <w:rFonts w:ascii="Cordia New" w:hAnsi="Cordia New"/>
          <w:sz w:val="28"/>
          <w:highlight w:val="yellow"/>
        </w:rPr>
        <w:t xml:space="preserve">Inspector </w:t>
      </w:r>
      <w:r w:rsidR="00715838" w:rsidRPr="0012516C">
        <w:rPr>
          <w:rFonts w:ascii="Cordia New" w:hAnsi="Cordia New"/>
          <w:sz w:val="28"/>
          <w:highlight w:val="yellow"/>
          <w:cs/>
        </w:rPr>
        <w:t>ดำเนินงาน</w:t>
      </w:r>
      <w:r w:rsidR="00A169E9" w:rsidRPr="0012516C">
        <w:rPr>
          <w:rFonts w:ascii="Cordia New" w:hAnsi="Cordia New"/>
          <w:sz w:val="28"/>
          <w:highlight w:val="yellow"/>
          <w:cs/>
        </w:rPr>
        <w:t>ตรวจสอบ</w:t>
      </w:r>
      <w:r w:rsidR="00715838" w:rsidRPr="0012516C">
        <w:rPr>
          <w:rFonts w:ascii="Cordia New" w:hAnsi="Cordia New"/>
          <w:sz w:val="28"/>
          <w:highlight w:val="yellow"/>
          <w:cs/>
        </w:rPr>
        <w:t xml:space="preserve"> (ด้วยวิธี </w:t>
      </w:r>
      <w:r w:rsidR="00715838" w:rsidRPr="0012516C">
        <w:rPr>
          <w:rFonts w:ascii="Cordia New" w:hAnsi="Cordia New"/>
          <w:sz w:val="28"/>
          <w:highlight w:val="yellow"/>
        </w:rPr>
        <w:t>Rope Access</w:t>
      </w:r>
      <w:r w:rsidR="00715838" w:rsidRPr="0012516C">
        <w:rPr>
          <w:rFonts w:ascii="Cordia New" w:hAnsi="Cordia New"/>
          <w:sz w:val="28"/>
          <w:highlight w:val="yellow"/>
          <w:cs/>
        </w:rPr>
        <w:t xml:space="preserve">) </w:t>
      </w:r>
      <w:r w:rsidR="00A169E9" w:rsidRPr="0012516C">
        <w:rPr>
          <w:rFonts w:ascii="Cordia New" w:hAnsi="Cordia New"/>
          <w:sz w:val="28"/>
          <w:highlight w:val="yellow"/>
          <w:cs/>
        </w:rPr>
        <w:t xml:space="preserve">โครงสร้างแท่น </w:t>
      </w:r>
      <w:r w:rsidR="00A169E9" w:rsidRPr="0012516C">
        <w:rPr>
          <w:rFonts w:ascii="Cordia New" w:hAnsi="Cordia New"/>
          <w:sz w:val="28"/>
          <w:highlight w:val="yellow"/>
        </w:rPr>
        <w:t>ERP</w:t>
      </w:r>
      <w:r w:rsidR="00A169E9" w:rsidRPr="0012516C">
        <w:rPr>
          <w:rFonts w:ascii="Cordia New" w:hAnsi="Cordia New"/>
          <w:sz w:val="28"/>
          <w:highlight w:val="yellow"/>
          <w:cs/>
        </w:rPr>
        <w:t xml:space="preserve"> และ </w:t>
      </w:r>
      <w:r w:rsidR="00A169E9" w:rsidRPr="0012516C">
        <w:rPr>
          <w:rFonts w:ascii="Cordia New" w:hAnsi="Cordia New"/>
          <w:sz w:val="28"/>
          <w:highlight w:val="yellow"/>
        </w:rPr>
        <w:t>PRP</w:t>
      </w:r>
    </w:p>
    <w:p w14:paraId="2BE5D4F3" w14:textId="77777777" w:rsidR="00FA764B" w:rsidRPr="0012516C" w:rsidRDefault="00FA764B" w:rsidP="000D3C8D">
      <w:pPr>
        <w:pStyle w:val="ListParagraph"/>
        <w:numPr>
          <w:ilvl w:val="3"/>
          <w:numId w:val="27"/>
        </w:numPr>
        <w:spacing w:after="0"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14:paraId="2B2737B5" w14:textId="77777777" w:rsidR="00FA764B" w:rsidRPr="0012516C" w:rsidRDefault="00A169E9" w:rsidP="0012512E">
      <w:pPr>
        <w:spacing w:line="264" w:lineRule="auto"/>
        <w:ind w:left="1440" w:firstLine="720"/>
        <w:outlineLvl w:val="0"/>
        <w:rPr>
          <w:rFonts w:ascii="Cordia New" w:hAnsi="Cordia New" w:cs="Cordia New"/>
          <w:sz w:val="28"/>
          <w:highlight w:val="yellow"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1) </w:t>
      </w:r>
      <w:r w:rsidR="0086556A" w:rsidRPr="0012516C">
        <w:rPr>
          <w:rFonts w:ascii="Cordia New" w:hAnsi="Cordia New" w:cs="Cordia New"/>
          <w:sz w:val="28"/>
          <w:highlight w:val="yellow"/>
          <w:cs/>
        </w:rPr>
        <w:t>สรุปแผนการบำรุงรักษา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โครงสร้างแท่น </w:t>
      </w:r>
      <w:r w:rsidRPr="0012516C">
        <w:rPr>
          <w:rFonts w:ascii="Cordia New" w:hAnsi="Cordia New" w:cs="Cordia New"/>
          <w:sz w:val="28"/>
          <w:highlight w:val="yellow"/>
        </w:rPr>
        <w:t xml:space="preserve">ERP 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และ </w:t>
      </w:r>
      <w:r w:rsidRPr="0012516C">
        <w:rPr>
          <w:rFonts w:ascii="Cordia New" w:hAnsi="Cordia New" w:cs="Cordia New"/>
          <w:sz w:val="28"/>
          <w:highlight w:val="yellow"/>
        </w:rPr>
        <w:t>PRP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ใหม่</w:t>
      </w:r>
    </w:p>
    <w:p w14:paraId="1A90F4E5" w14:textId="77777777" w:rsidR="00A169E9" w:rsidRPr="0012516C" w:rsidRDefault="00A169E9" w:rsidP="0012512E">
      <w:pPr>
        <w:spacing w:line="264" w:lineRule="auto"/>
        <w:ind w:left="1440" w:firstLine="720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2) ตรวจสอบโครงสร้างแท่น </w:t>
      </w:r>
      <w:r w:rsidRPr="0012516C">
        <w:rPr>
          <w:rFonts w:ascii="Cordia New" w:hAnsi="Cordia New" w:cs="Cordia New"/>
          <w:sz w:val="28"/>
          <w:highlight w:val="yellow"/>
        </w:rPr>
        <w:t>ERP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และ </w:t>
      </w:r>
      <w:r w:rsidRPr="0012516C">
        <w:rPr>
          <w:rFonts w:ascii="Cordia New" w:hAnsi="Cordia New" w:cs="Cordia New"/>
          <w:sz w:val="28"/>
          <w:highlight w:val="yellow"/>
        </w:rPr>
        <w:t>PRP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ช่วงเดือน ก.ย.</w:t>
      </w:r>
    </w:p>
    <w:p w14:paraId="460FBC60" w14:textId="77777777" w:rsidR="005C0D83" w:rsidRPr="0012516C" w:rsidRDefault="005C0D83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14:paraId="64BA77C7" w14:textId="77777777" w:rsidR="005C0D83" w:rsidRPr="0012516C" w:rsidRDefault="00B35C7C" w:rsidP="004D29CE">
      <w:pPr>
        <w:pStyle w:val="ListParagraph"/>
        <w:numPr>
          <w:ilvl w:val="0"/>
          <w:numId w:val="28"/>
        </w:numPr>
        <w:spacing w:line="264" w:lineRule="auto"/>
        <w:ind w:left="2517" w:hanging="357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>ไม่มี</w:t>
      </w:r>
    </w:p>
    <w:p w14:paraId="60920361" w14:textId="77777777" w:rsidR="00335250" w:rsidRPr="0012516C" w:rsidRDefault="00335250" w:rsidP="004D29CE">
      <w:pPr>
        <w:pStyle w:val="ListParagraph"/>
        <w:numPr>
          <w:ilvl w:val="0"/>
          <w:numId w:val="15"/>
        </w:numPr>
        <w:spacing w:before="240"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งานซ่อมคืนสภาพโครงสร้างแท่น</w:t>
      </w:r>
    </w:p>
    <w:p w14:paraId="5C988444" w14:textId="77777777" w:rsidR="00335250" w:rsidRPr="0012516C" w:rsidRDefault="00335250" w:rsidP="00335250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14:paraId="62171159" w14:textId="77777777" w:rsidR="00335250" w:rsidRPr="0012516C" w:rsidRDefault="00335250" w:rsidP="006470AC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>ซ่อมเสริมความแข็งแรงของ</w:t>
      </w:r>
      <w:r w:rsidR="004D29CE" w:rsidRPr="0012516C">
        <w:rPr>
          <w:rFonts w:ascii="Cordia New" w:hAnsi="Cordia New"/>
          <w:sz w:val="28"/>
          <w:highlight w:val="yellow"/>
          <w:cs/>
        </w:rPr>
        <w:t xml:space="preserve">โครงสร้าง </w:t>
      </w:r>
      <w:r w:rsidR="004D29CE" w:rsidRPr="0012516C">
        <w:rPr>
          <w:rFonts w:ascii="Cordia New" w:hAnsi="Cordia New"/>
          <w:sz w:val="28"/>
          <w:highlight w:val="yellow"/>
        </w:rPr>
        <w:t>I</w:t>
      </w:r>
      <w:r w:rsidRPr="0012516C">
        <w:rPr>
          <w:rFonts w:ascii="Cordia New" w:hAnsi="Cordia New" w:cs="Cordia New"/>
          <w:sz w:val="28"/>
          <w:highlight w:val="yellow"/>
          <w:cs/>
        </w:rPr>
        <w:t>-</w:t>
      </w:r>
      <w:r w:rsidRPr="0012516C">
        <w:rPr>
          <w:rFonts w:ascii="Cordia New" w:hAnsi="Cordia New"/>
          <w:sz w:val="28"/>
          <w:highlight w:val="yellow"/>
        </w:rPr>
        <w:t>Beam</w:t>
      </w:r>
      <w:r w:rsidR="004D29CE" w:rsidRPr="0012516C">
        <w:rPr>
          <w:rFonts w:ascii="Cordia New" w:hAnsi="Cordia New" w:cs="Cordia New"/>
          <w:sz w:val="28"/>
          <w:highlight w:val="yellow"/>
          <w:cs/>
        </w:rPr>
        <w:t xml:space="preserve"> </w:t>
      </w:r>
      <w:r w:rsidR="004D29CE" w:rsidRPr="0012516C">
        <w:rPr>
          <w:rFonts w:ascii="Cordia New" w:hAnsi="Cordia New"/>
          <w:sz w:val="28"/>
          <w:highlight w:val="yellow"/>
          <w:cs/>
        </w:rPr>
        <w:t xml:space="preserve">ชั้น </w:t>
      </w:r>
      <w:r w:rsidR="004D29CE" w:rsidRPr="0012516C">
        <w:rPr>
          <w:rFonts w:ascii="Cordia New" w:hAnsi="Cordia New"/>
          <w:sz w:val="28"/>
          <w:highlight w:val="yellow"/>
        </w:rPr>
        <w:t xml:space="preserve">Cellar deck </w:t>
      </w:r>
      <w:r w:rsidR="004D29CE" w:rsidRPr="0012516C">
        <w:rPr>
          <w:rFonts w:ascii="Cordia New" w:hAnsi="Cordia New"/>
          <w:sz w:val="28"/>
          <w:highlight w:val="yellow"/>
          <w:cs/>
        </w:rPr>
        <w:t xml:space="preserve">ของแท่น </w:t>
      </w:r>
      <w:r w:rsidR="004D29CE" w:rsidRPr="0012516C">
        <w:rPr>
          <w:rFonts w:ascii="Cordia New" w:hAnsi="Cordia New"/>
          <w:sz w:val="28"/>
          <w:highlight w:val="yellow"/>
        </w:rPr>
        <w:t>ERP</w:t>
      </w:r>
      <w:r w:rsidR="004D29CE" w:rsidRPr="0012516C">
        <w:rPr>
          <w:rFonts w:ascii="Cordia New" w:hAnsi="Cordia New"/>
          <w:sz w:val="28"/>
          <w:cs/>
        </w:rPr>
        <w:t xml:space="preserve"> </w:t>
      </w:r>
      <w:r w:rsidRPr="0012516C">
        <w:rPr>
          <w:rFonts w:ascii="Cordia New" w:hAnsi="Cordia New" w:cs="Cordia New"/>
          <w:sz w:val="28"/>
          <w:cs/>
        </w:rPr>
        <w:t xml:space="preserve">  </w:t>
      </w:r>
    </w:p>
    <w:p w14:paraId="2A016BB5" w14:textId="77777777" w:rsidR="004D29CE" w:rsidRPr="0012516C" w:rsidRDefault="004D29CE" w:rsidP="004D29CE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14:paraId="138DD992" w14:textId="77777777" w:rsidR="004D29CE" w:rsidRPr="0012516C" w:rsidRDefault="004D29CE" w:rsidP="006470AC">
      <w:pPr>
        <w:spacing w:line="264" w:lineRule="auto"/>
        <w:ind w:left="1406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>อยู่ระหว่างดำเนินงานจัดจ้าง</w:t>
      </w:r>
    </w:p>
    <w:p w14:paraId="43E06F36" w14:textId="77777777" w:rsidR="004D29CE" w:rsidRPr="0012516C" w:rsidRDefault="004D29CE" w:rsidP="004D29CE">
      <w:pPr>
        <w:pStyle w:val="ListParagraph"/>
        <w:numPr>
          <w:ilvl w:val="3"/>
          <w:numId w:val="24"/>
        </w:numPr>
        <w:spacing w:after="0" w:line="264" w:lineRule="auto"/>
        <w:ind w:left="2126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14:paraId="141734CD" w14:textId="77777777" w:rsidR="004D29CE" w:rsidRPr="0012516C" w:rsidRDefault="004D29CE" w:rsidP="006470AC">
      <w:pPr>
        <w:spacing w:line="264" w:lineRule="auto"/>
        <w:ind w:left="1406" w:firstLine="720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คาดว่าจะดำเนินการภาคสนามแล้วเสร็จ ใน </w:t>
      </w:r>
      <w:r w:rsidRPr="0012516C">
        <w:rPr>
          <w:rFonts w:ascii="Cordia New" w:hAnsi="Cordia New"/>
          <w:sz w:val="28"/>
          <w:highlight w:val="yellow"/>
        </w:rPr>
        <w:t>Q4</w:t>
      </w:r>
    </w:p>
    <w:p w14:paraId="59514934" w14:textId="77777777" w:rsidR="004D29CE" w:rsidRPr="0012516C" w:rsidRDefault="004D29CE" w:rsidP="004D29CE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14:paraId="1E723A97" w14:textId="77777777" w:rsidR="0015769D" w:rsidRPr="0012516C" w:rsidRDefault="004D29CE" w:rsidP="0015769D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>ไม่มี</w:t>
      </w:r>
    </w:p>
    <w:p w14:paraId="1F3E7F82" w14:textId="77777777" w:rsidR="0015769D" w:rsidRPr="0012516C" w:rsidRDefault="0015769D" w:rsidP="0015769D">
      <w:pPr>
        <w:pStyle w:val="ListParagraph"/>
        <w:numPr>
          <w:ilvl w:val="1"/>
          <w:numId w:val="24"/>
        </w:numPr>
        <w:spacing w:before="24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</w:t>
      </w: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 xml:space="preserve">Project </w:t>
      </w:r>
      <w:r w:rsidR="00D46B5C"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ที่สำคัญ</w:t>
      </w: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อื่นๆ</w:t>
      </w:r>
    </w:p>
    <w:p w14:paraId="3BAE7119" w14:textId="77777777" w:rsidR="0015769D" w:rsidRPr="0012516C" w:rsidRDefault="003F76AD" w:rsidP="00967D2B">
      <w:pPr>
        <w:pStyle w:val="ListParagraph"/>
        <w:numPr>
          <w:ilvl w:val="2"/>
          <w:numId w:val="24"/>
        </w:numPr>
        <w:shd w:val="clear" w:color="auto" w:fill="FFFFFF" w:themeFill="background1"/>
        <w:spacing w:before="240" w:after="12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 xml:space="preserve">งานประเมินความแข็งแรงท่อส่งก๊าซที่เกิด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  <w:t xml:space="preserve">Dent </w:t>
      </w:r>
    </w:p>
    <w:p w14:paraId="2E35A1E0" w14:textId="77777777" w:rsidR="00B46618" w:rsidRPr="0012516C" w:rsidRDefault="00B46618" w:rsidP="00967D2B">
      <w:pPr>
        <w:pStyle w:val="ListParagraph"/>
        <w:shd w:val="clear" w:color="auto" w:fill="FFFFFF" w:themeFill="background1"/>
        <w:spacing w:before="240" w:after="120" w:line="264" w:lineRule="auto"/>
        <w:ind w:left="1418"/>
        <w:contextualSpacing w:val="0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การประเมินความแข็งแรงท่อส่งก๊าซฯที่ตรวจพบความเสียหายจากผลการตรวจสอบด้วย </w:t>
      </w:r>
      <w:r w:rsidRPr="0012516C">
        <w:rPr>
          <w:rFonts w:ascii="Cordia New" w:hAnsi="Cordia New"/>
          <w:sz w:val="28"/>
          <w:highlight w:val="yellow"/>
        </w:rPr>
        <w:t xml:space="preserve">ILI PIG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โดยใช้การประเมินขั้นสูงตามมาตรฐาน </w:t>
      </w:r>
      <w:r w:rsidRPr="0012516C">
        <w:rPr>
          <w:rFonts w:ascii="Cordia New" w:hAnsi="Cordia New"/>
          <w:sz w:val="28"/>
          <w:highlight w:val="yellow"/>
        </w:rPr>
        <w:t>ASME B31</w:t>
      </w:r>
      <w:r w:rsidRPr="0012516C">
        <w:rPr>
          <w:rFonts w:ascii="Cordia New" w:hAnsi="Cordia New"/>
          <w:sz w:val="28"/>
          <w:highlight w:val="yellow"/>
          <w:cs/>
        </w:rPr>
        <w:t>.</w:t>
      </w:r>
      <w:r w:rsidRPr="0012516C">
        <w:rPr>
          <w:rFonts w:ascii="Cordia New" w:hAnsi="Cordia New"/>
          <w:sz w:val="28"/>
          <w:highlight w:val="yellow"/>
        </w:rPr>
        <w:t xml:space="preserve">8 ,PDAM, UKOPA, API579 </w:t>
      </w:r>
      <w:r w:rsidRPr="0012516C">
        <w:rPr>
          <w:rFonts w:ascii="Cordia New" w:hAnsi="Cordia New" w:hint="cs"/>
          <w:sz w:val="28"/>
          <w:highlight w:val="yellow"/>
          <w:cs/>
        </w:rPr>
        <w:t>และ</w:t>
      </w:r>
      <w:r w:rsidRPr="0012516C">
        <w:rPr>
          <w:rFonts w:ascii="Cordia New" w:hAnsi="Cordia New"/>
          <w:sz w:val="28"/>
          <w:highlight w:val="yellow"/>
        </w:rPr>
        <w:t xml:space="preserve"> Enbridge </w:t>
      </w:r>
      <w:r w:rsidR="00F04569" w:rsidRPr="0012516C">
        <w:rPr>
          <w:rFonts w:ascii="Cordia New" w:hAnsi="Cordia New" w:hint="cs"/>
          <w:sz w:val="28"/>
          <w:highlight w:val="yellow"/>
          <w:cs/>
        </w:rPr>
        <w:t>เพื่อ</w:t>
      </w:r>
      <w:r w:rsidRPr="0012516C">
        <w:rPr>
          <w:rFonts w:ascii="Cordia New" w:hAnsi="Cordia New" w:hint="cs"/>
          <w:sz w:val="28"/>
          <w:highlight w:val="yellow"/>
          <w:cs/>
        </w:rPr>
        <w:t>ใช้ยืนยันความแข็งแรง</w:t>
      </w:r>
      <w:r w:rsidR="00F04569" w:rsidRPr="0012516C">
        <w:rPr>
          <w:rFonts w:ascii="Cordia New" w:hAnsi="Cordia New" w:hint="cs"/>
          <w:sz w:val="28"/>
          <w:highlight w:val="yellow"/>
          <w:cs/>
        </w:rPr>
        <w:t xml:space="preserve"> </w:t>
      </w:r>
      <w:r w:rsidRPr="0012516C">
        <w:rPr>
          <w:rFonts w:ascii="Cordia New" w:hAnsi="Cordia New" w:hint="cs"/>
          <w:sz w:val="28"/>
          <w:highlight w:val="yellow"/>
          <w:cs/>
        </w:rPr>
        <w:t>บอกถึงความจำเป็นในการขุดซ่อม เนื่องจากบริเวณจุด</w:t>
      </w:r>
      <w:r w:rsidR="00F04569" w:rsidRPr="0012516C">
        <w:rPr>
          <w:rFonts w:ascii="Cordia New" w:hAnsi="Cordia New" w:hint="cs"/>
          <w:sz w:val="28"/>
          <w:highlight w:val="yellow"/>
          <w:cs/>
        </w:rPr>
        <w:t>ที่เกิดความเสียหายนั้นเป็นจุดที่</w:t>
      </w:r>
      <w:r w:rsidRPr="0012516C">
        <w:rPr>
          <w:rFonts w:ascii="Cordia New" w:hAnsi="Cordia New" w:hint="cs"/>
          <w:sz w:val="28"/>
          <w:highlight w:val="yellow"/>
          <w:cs/>
        </w:rPr>
        <w:t>ขุดซ่อมทำได้ยาก มีราคาแพง และส่งผลกระทบต่อประชาชนในพื้นที่สูง</w:t>
      </w:r>
    </w:p>
    <w:p w14:paraId="5A8FE763" w14:textId="77777777" w:rsidR="003F76AD" w:rsidRPr="0012516C" w:rsidRDefault="003F76AD" w:rsidP="003F76AD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แผนงาน</w:t>
      </w:r>
    </w:p>
    <w:p w14:paraId="5DACB913" w14:textId="77777777" w:rsidR="003F76AD" w:rsidRPr="0012516C" w:rsidRDefault="003F76AD" w:rsidP="00B46618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</w:rPr>
        <w:t>RC</w:t>
      </w:r>
      <w:r w:rsidRPr="0012516C">
        <w:rPr>
          <w:rFonts w:ascii="Cordia New" w:hAnsi="Cordia New" w:hint="cs"/>
          <w:sz w:val="28"/>
          <w:highlight w:val="yellow"/>
          <w:cs/>
        </w:rPr>
        <w:t>650</w:t>
      </w:r>
      <w:r w:rsidR="00F04569" w:rsidRPr="0012516C">
        <w:rPr>
          <w:rFonts w:ascii="Cordia New" w:hAnsi="Cordia New" w:hint="cs"/>
          <w:sz w:val="28"/>
          <w:highlight w:val="yellow"/>
          <w:cs/>
        </w:rPr>
        <w:t xml:space="preserve"> จำนวน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2 จุด ตำแหน่ง </w:t>
      </w:r>
      <w:r w:rsidRPr="0012516C">
        <w:rPr>
          <w:rFonts w:ascii="Cordia New" w:hAnsi="Cordia New"/>
          <w:sz w:val="28"/>
          <w:highlight w:val="yellow"/>
        </w:rPr>
        <w:t>KP</w:t>
      </w:r>
      <w:r w:rsidRPr="0012516C">
        <w:rPr>
          <w:rFonts w:ascii="Cordia New" w:hAnsi="Cordia New" w:hint="cs"/>
          <w:sz w:val="28"/>
          <w:highlight w:val="yellow"/>
          <w:cs/>
        </w:rPr>
        <w:t>.</w:t>
      </w:r>
      <w:r w:rsidRPr="0012516C">
        <w:rPr>
          <w:rFonts w:ascii="Cordia New" w:hAnsi="Cordia New"/>
          <w:sz w:val="28"/>
          <w:highlight w:val="yellow"/>
          <w:cs/>
        </w:rPr>
        <w:t xml:space="preserve">22+339 และ </w:t>
      </w:r>
      <w:r w:rsidRPr="0012516C">
        <w:rPr>
          <w:rFonts w:ascii="Cordia New" w:hAnsi="Cordia New"/>
          <w:sz w:val="28"/>
          <w:highlight w:val="yellow"/>
        </w:rPr>
        <w:t>KP</w:t>
      </w:r>
      <w:r w:rsidRPr="0012516C">
        <w:rPr>
          <w:rFonts w:ascii="Cordia New" w:hAnsi="Cordia New"/>
          <w:sz w:val="28"/>
          <w:highlight w:val="yellow"/>
          <w:cs/>
        </w:rPr>
        <w:t>.22+959</w:t>
      </w:r>
    </w:p>
    <w:p w14:paraId="4644EE43" w14:textId="77777777" w:rsidR="00750852" w:rsidRPr="0012516C" w:rsidRDefault="00750852" w:rsidP="00B46618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</w:rPr>
        <w:t xml:space="preserve">RC500 </w:t>
      </w:r>
      <w:r w:rsidR="00F04569" w:rsidRPr="0012516C">
        <w:rPr>
          <w:rFonts w:ascii="Cordia New" w:hAnsi="Cordia New" w:hint="cs"/>
          <w:sz w:val="28"/>
          <w:highlight w:val="yellow"/>
          <w:cs/>
        </w:rPr>
        <w:t xml:space="preserve">จำนวน </w:t>
      </w:r>
      <w:r w:rsidR="00F04569" w:rsidRPr="0012516C">
        <w:rPr>
          <w:rFonts w:ascii="Cordia New" w:hAnsi="Cordia New"/>
          <w:sz w:val="28"/>
          <w:highlight w:val="yellow"/>
          <w:cs/>
        </w:rPr>
        <w:t xml:space="preserve"> </w:t>
      </w:r>
      <w:r w:rsidRPr="0012516C">
        <w:rPr>
          <w:rFonts w:ascii="Cordia New" w:hAnsi="Cordia New"/>
          <w:sz w:val="28"/>
          <w:highlight w:val="yellow"/>
        </w:rPr>
        <w:t xml:space="preserve">3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จุด ตำแหน่ง </w:t>
      </w:r>
      <w:r w:rsidRPr="0012516C">
        <w:rPr>
          <w:rFonts w:ascii="Cordia New" w:hAnsi="Cordia New"/>
          <w:sz w:val="28"/>
          <w:highlight w:val="yellow"/>
        </w:rPr>
        <w:t>KP</w:t>
      </w:r>
      <w:r w:rsidR="00B46618" w:rsidRPr="0012516C">
        <w:rPr>
          <w:rFonts w:ascii="Cordia New" w:hAnsi="Cordia New" w:hint="cs"/>
          <w:sz w:val="28"/>
          <w:highlight w:val="yellow"/>
          <w:cs/>
        </w:rPr>
        <w:t>.</w:t>
      </w:r>
    </w:p>
    <w:p w14:paraId="5D754A71" w14:textId="77777777" w:rsidR="003F76AD" w:rsidRPr="0012516C" w:rsidRDefault="00750852" w:rsidP="003F76AD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ผลการดำเนินงาน</w:t>
      </w:r>
    </w:p>
    <w:p w14:paraId="77B5C38A" w14:textId="77777777" w:rsidR="00750852" w:rsidRPr="0012516C" w:rsidRDefault="00750852" w:rsidP="00B46618">
      <w:pPr>
        <w:ind w:left="2127"/>
        <w:outlineLvl w:val="0"/>
        <w:rPr>
          <w:rFonts w:asciiTheme="minorBidi" w:hAnsiTheme="minorBidi" w:cstheme="minorBidi"/>
          <w:sz w:val="28"/>
          <w:highlight w:val="yellow"/>
          <w:cs/>
        </w:rPr>
      </w:pPr>
      <w:r w:rsidRPr="0012516C">
        <w:rPr>
          <w:rFonts w:asciiTheme="minorBidi" w:hAnsiTheme="minorBidi" w:cstheme="minorBidi"/>
          <w:sz w:val="28"/>
          <w:highlight w:val="yellow"/>
        </w:rPr>
        <w:t>RC650</w:t>
      </w:r>
    </w:p>
    <w:p w14:paraId="131B73F4" w14:textId="77777777" w:rsidR="00750852" w:rsidRPr="0012516C" w:rsidRDefault="00750852" w:rsidP="00B46618">
      <w:pPr>
        <w:spacing w:line="264" w:lineRule="auto"/>
        <w:ind w:left="2127"/>
        <w:outlineLvl w:val="0"/>
        <w:rPr>
          <w:rFonts w:asciiTheme="minorBidi" w:hAnsiTheme="minorBidi" w:cstheme="minorBidi"/>
          <w:sz w:val="28"/>
          <w:highlight w:val="yellow"/>
        </w:rPr>
      </w:pPr>
      <w:r w:rsidRPr="0012516C">
        <w:rPr>
          <w:rFonts w:asciiTheme="minorBidi" w:hAnsiTheme="minorBidi" w:cstheme="minorBidi"/>
          <w:sz w:val="28"/>
          <w:highlight w:val="yellow"/>
        </w:rPr>
        <w:t>KP</w:t>
      </w:r>
      <w:r w:rsidRPr="0012516C">
        <w:rPr>
          <w:rFonts w:asciiTheme="minorBidi" w:hAnsiTheme="minorBidi" w:cs="Cordia New"/>
          <w:sz w:val="28"/>
          <w:highlight w:val="yellow"/>
          <w:cs/>
        </w:rPr>
        <w:t>.</w:t>
      </w:r>
      <w:r w:rsidR="00B46618" w:rsidRPr="0012516C">
        <w:rPr>
          <w:rFonts w:asciiTheme="minorBidi" w:hAnsiTheme="minorBidi" w:cstheme="minorBidi"/>
          <w:sz w:val="28"/>
          <w:highlight w:val="yellow"/>
        </w:rPr>
        <w:t>22</w:t>
      </w:r>
      <w:r w:rsidR="00B46618" w:rsidRPr="0012516C">
        <w:rPr>
          <w:rFonts w:asciiTheme="minorBidi" w:hAnsiTheme="minorBidi" w:cs="Cordia New"/>
          <w:sz w:val="28"/>
          <w:highlight w:val="yellow"/>
          <w:cs/>
        </w:rPr>
        <w:t>+</w:t>
      </w:r>
      <w:r w:rsidR="00B46618" w:rsidRPr="0012516C">
        <w:rPr>
          <w:rFonts w:asciiTheme="minorBidi" w:hAnsiTheme="minorBidi" w:cstheme="minorBidi"/>
          <w:sz w:val="28"/>
          <w:highlight w:val="yellow"/>
        </w:rPr>
        <w:t xml:space="preserve">339 </w:t>
      </w:r>
      <w:r w:rsidR="00B46618" w:rsidRPr="0012516C">
        <w:rPr>
          <w:rFonts w:asciiTheme="minorBidi" w:hAnsiTheme="minorBidi" w:cstheme="minorBidi"/>
          <w:sz w:val="28"/>
          <w:highlight w:val="yellow"/>
          <w:cs/>
        </w:rPr>
        <w:t xml:space="preserve">ลักษณะความเสียหาย </w:t>
      </w:r>
      <w:r w:rsidR="00B46618" w:rsidRPr="0012516C">
        <w:rPr>
          <w:rFonts w:asciiTheme="minorBidi" w:hAnsiTheme="minorBidi" w:cstheme="minorBidi"/>
          <w:sz w:val="28"/>
          <w:highlight w:val="yellow"/>
        </w:rPr>
        <w:t xml:space="preserve">Dent on weld </w:t>
      </w:r>
      <w:r w:rsidR="00F04569" w:rsidRPr="0012516C">
        <w:rPr>
          <w:rFonts w:asciiTheme="minorBidi" w:hAnsiTheme="minorBidi" w:cstheme="minorBidi"/>
          <w:sz w:val="28"/>
          <w:highlight w:val="yellow"/>
          <w:cs/>
        </w:rPr>
        <w:t xml:space="preserve">จากการประเมินพบว่า </w:t>
      </w:r>
      <w:r w:rsidR="00F04569" w:rsidRPr="0012516C">
        <w:rPr>
          <w:rFonts w:asciiTheme="minorBidi" w:hAnsiTheme="minorBidi" w:cstheme="minorBidi"/>
          <w:sz w:val="28"/>
          <w:highlight w:val="yellow"/>
        </w:rPr>
        <w:t xml:space="preserve">Defect </w:t>
      </w:r>
      <w:r w:rsidR="00B46618" w:rsidRPr="0012516C">
        <w:rPr>
          <w:rFonts w:asciiTheme="minorBidi" w:hAnsiTheme="minorBidi" w:cstheme="minorBidi"/>
          <w:sz w:val="28"/>
          <w:highlight w:val="yellow"/>
          <w:cs/>
        </w:rPr>
        <w:t>นี้</w:t>
      </w:r>
      <w:r w:rsidR="00F04569" w:rsidRPr="0012516C">
        <w:rPr>
          <w:rFonts w:asciiTheme="minorBidi" w:hAnsiTheme="minorBidi" w:cstheme="minorBidi"/>
          <w:sz w:val="28"/>
          <w:highlight w:val="yellow"/>
          <w:cs/>
        </w:rPr>
        <w:t xml:space="preserve">จัดอยู่ในประเภท </w:t>
      </w:r>
      <w:r w:rsidR="00F04569" w:rsidRPr="0012516C">
        <w:rPr>
          <w:rFonts w:asciiTheme="minorBidi" w:hAnsiTheme="minorBidi" w:cstheme="minorBidi"/>
          <w:sz w:val="28"/>
          <w:highlight w:val="yellow"/>
        </w:rPr>
        <w:t xml:space="preserve">Kinked dent </w:t>
      </w:r>
      <w:r w:rsidR="00F04569" w:rsidRPr="0012516C">
        <w:rPr>
          <w:rFonts w:asciiTheme="minorBidi" w:hAnsiTheme="minorBidi" w:cstheme="minorBidi"/>
          <w:sz w:val="28"/>
          <w:highlight w:val="yellow"/>
          <w:cs/>
        </w:rPr>
        <w:t xml:space="preserve">และพบค่า </w:t>
      </w:r>
      <w:r w:rsidR="00F04569" w:rsidRPr="0012516C">
        <w:rPr>
          <w:rFonts w:asciiTheme="minorBidi" w:hAnsiTheme="minorBidi" w:cstheme="minorBidi"/>
          <w:sz w:val="28"/>
          <w:highlight w:val="yellow"/>
        </w:rPr>
        <w:t xml:space="preserve">Strain </w:t>
      </w:r>
      <w:r w:rsidR="00F04569" w:rsidRPr="0012516C">
        <w:rPr>
          <w:rFonts w:asciiTheme="minorBidi" w:hAnsiTheme="minorBidi" w:cstheme="minorBidi"/>
          <w:sz w:val="28"/>
          <w:highlight w:val="yellow"/>
          <w:cs/>
        </w:rPr>
        <w:t>สูงสุด เท่ากับ 10.06</w:t>
      </w:r>
      <w:r w:rsidR="00F04569" w:rsidRPr="0012516C">
        <w:rPr>
          <w:rFonts w:asciiTheme="minorBidi" w:hAnsiTheme="minorBidi" w:cs="Cordia New"/>
          <w:sz w:val="28"/>
          <w:highlight w:val="yellow"/>
          <w:cs/>
        </w:rPr>
        <w:t xml:space="preserve">% </w:t>
      </w:r>
      <w:r w:rsidR="00F04569" w:rsidRPr="0012516C">
        <w:rPr>
          <w:rFonts w:asciiTheme="minorBidi" w:hAnsiTheme="minorBidi" w:cstheme="minorBidi"/>
          <w:sz w:val="28"/>
          <w:highlight w:val="yellow"/>
          <w:cs/>
        </w:rPr>
        <w:t xml:space="preserve">มีความเสี่ยงต่อการเกิด </w:t>
      </w:r>
      <w:r w:rsidR="00F04569" w:rsidRPr="0012516C">
        <w:rPr>
          <w:rFonts w:asciiTheme="minorBidi" w:hAnsiTheme="minorBidi" w:cstheme="minorBidi"/>
          <w:sz w:val="28"/>
          <w:highlight w:val="yellow"/>
        </w:rPr>
        <w:t>Crack</w:t>
      </w:r>
      <w:r w:rsidR="00F04569" w:rsidRPr="0012516C">
        <w:rPr>
          <w:rFonts w:asciiTheme="minorBidi" w:hAnsiTheme="minorBidi" w:cstheme="minorBidi"/>
          <w:sz w:val="28"/>
          <w:highlight w:val="yellow"/>
          <w:cs/>
        </w:rPr>
        <w:t>สูง จึงเห็นควรให้</w:t>
      </w:r>
      <w:r w:rsidR="008338CF" w:rsidRPr="0012516C">
        <w:rPr>
          <w:rFonts w:asciiTheme="minorBidi" w:hAnsiTheme="minorBidi" w:cstheme="minorBidi"/>
          <w:sz w:val="28"/>
          <w:highlight w:val="yellow"/>
          <w:cs/>
        </w:rPr>
        <w:t>ดำเนินการแก้ไข</w:t>
      </w:r>
    </w:p>
    <w:p w14:paraId="1F3C23FF" w14:textId="77777777" w:rsidR="00F04569" w:rsidRPr="0012516C" w:rsidRDefault="00F04569" w:rsidP="00B46618">
      <w:pPr>
        <w:spacing w:line="264" w:lineRule="auto"/>
        <w:ind w:left="2127"/>
        <w:outlineLvl w:val="0"/>
        <w:rPr>
          <w:rFonts w:asciiTheme="minorBidi" w:hAnsiTheme="minorBidi" w:cstheme="minorBidi"/>
          <w:sz w:val="28"/>
          <w:highlight w:val="yellow"/>
        </w:rPr>
      </w:pPr>
      <w:r w:rsidRPr="0012516C">
        <w:rPr>
          <w:rFonts w:asciiTheme="minorBidi" w:hAnsiTheme="minorBidi" w:cstheme="minorBidi"/>
          <w:sz w:val="28"/>
          <w:highlight w:val="yellow"/>
        </w:rPr>
        <w:t>KP</w:t>
      </w:r>
      <w:r w:rsidRPr="0012516C">
        <w:rPr>
          <w:rFonts w:asciiTheme="minorBidi" w:hAnsiTheme="minorBidi" w:cs="Cordia New"/>
          <w:sz w:val="28"/>
          <w:highlight w:val="yellow"/>
          <w:cs/>
        </w:rPr>
        <w:t>.</w:t>
      </w:r>
      <w:r w:rsidRPr="0012516C">
        <w:rPr>
          <w:rFonts w:asciiTheme="minorBidi" w:hAnsiTheme="minorBidi" w:cstheme="minorBidi"/>
          <w:sz w:val="28"/>
          <w:highlight w:val="yellow"/>
        </w:rPr>
        <w:t>22</w:t>
      </w:r>
      <w:r w:rsidRPr="0012516C">
        <w:rPr>
          <w:rFonts w:asciiTheme="minorBidi" w:hAnsiTheme="minorBidi" w:cs="Cordia New"/>
          <w:sz w:val="28"/>
          <w:highlight w:val="yellow"/>
          <w:cs/>
        </w:rPr>
        <w:t>+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959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ลักษระความเสียหาย 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Dent with mechanical damaged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 พบว่า 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Defect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นี้มีการสูญเสียเนื้อเหล็กบริเวณ 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Dent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ด้วย 15 </w:t>
      </w:r>
      <w:r w:rsidRPr="0012516C">
        <w:rPr>
          <w:rFonts w:asciiTheme="minorBidi" w:hAnsiTheme="minorBidi" w:cs="Cordia New"/>
          <w:sz w:val="28"/>
          <w:highlight w:val="yellow"/>
          <w:cs/>
        </w:rPr>
        <w:t>%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 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Depth on dent </w:t>
      </w:r>
      <w:r w:rsidR="008338CF" w:rsidRPr="0012516C">
        <w:rPr>
          <w:rFonts w:asciiTheme="minorBidi" w:hAnsiTheme="minorBidi" w:cstheme="minorBidi"/>
          <w:sz w:val="28"/>
          <w:highlight w:val="yellow"/>
          <w:cs/>
        </w:rPr>
        <w:t xml:space="preserve">และพบค่า </w:t>
      </w:r>
      <w:r w:rsidR="008338CF" w:rsidRPr="0012516C">
        <w:rPr>
          <w:rFonts w:asciiTheme="minorBidi" w:hAnsiTheme="minorBidi" w:cstheme="minorBidi"/>
          <w:sz w:val="28"/>
          <w:highlight w:val="yellow"/>
        </w:rPr>
        <w:t xml:space="preserve">Strain </w:t>
      </w:r>
      <w:r w:rsidR="008338CF" w:rsidRPr="0012516C">
        <w:rPr>
          <w:rFonts w:asciiTheme="minorBidi" w:hAnsiTheme="minorBidi" w:cstheme="minorBidi"/>
          <w:sz w:val="28"/>
          <w:highlight w:val="yellow"/>
          <w:cs/>
        </w:rPr>
        <w:t xml:space="preserve">สูงสุด </w:t>
      </w:r>
      <w:r w:rsidR="008338CF" w:rsidRPr="0012516C">
        <w:rPr>
          <w:rFonts w:asciiTheme="minorBidi" w:hAnsiTheme="minorBidi" w:cstheme="minorBidi"/>
          <w:sz w:val="28"/>
          <w:highlight w:val="yellow"/>
        </w:rPr>
        <w:t>gmjkdy</w:t>
      </w:r>
      <w:r w:rsidR="008338CF" w:rsidRPr="0012516C">
        <w:rPr>
          <w:rFonts w:asciiTheme="minorBidi" w:hAnsiTheme="minorBidi" w:cs="Cordia New"/>
          <w:sz w:val="28"/>
          <w:highlight w:val="yellow"/>
          <w:cs/>
        </w:rPr>
        <w:t xml:space="preserve">[ </w:t>
      </w:r>
      <w:r w:rsidR="008338CF" w:rsidRPr="0012516C">
        <w:rPr>
          <w:rFonts w:asciiTheme="minorBidi" w:hAnsiTheme="minorBidi" w:cstheme="minorBidi"/>
          <w:sz w:val="28"/>
          <w:highlight w:val="yellow"/>
        </w:rPr>
        <w:t>9</w:t>
      </w:r>
      <w:r w:rsidR="008338CF" w:rsidRPr="0012516C">
        <w:rPr>
          <w:rFonts w:asciiTheme="minorBidi" w:hAnsiTheme="minorBidi" w:cs="Cordia New"/>
          <w:sz w:val="28"/>
          <w:highlight w:val="yellow"/>
          <w:cs/>
        </w:rPr>
        <w:t>.</w:t>
      </w:r>
      <w:r w:rsidR="008338CF" w:rsidRPr="0012516C">
        <w:rPr>
          <w:rFonts w:asciiTheme="minorBidi" w:hAnsiTheme="minorBidi" w:cstheme="minorBidi"/>
          <w:sz w:val="28"/>
          <w:highlight w:val="yellow"/>
        </w:rPr>
        <w:t>63</w:t>
      </w:r>
      <w:r w:rsidR="008338CF" w:rsidRPr="0012516C">
        <w:rPr>
          <w:rFonts w:asciiTheme="minorBidi" w:hAnsiTheme="minorBidi" w:cs="Cordia New"/>
          <w:sz w:val="28"/>
          <w:highlight w:val="yellow"/>
          <w:cs/>
        </w:rPr>
        <w:t xml:space="preserve">% </w:t>
      </w:r>
      <w:r w:rsidR="008338CF" w:rsidRPr="0012516C">
        <w:rPr>
          <w:rFonts w:asciiTheme="minorBidi" w:hAnsiTheme="minorBidi" w:cstheme="minorBidi"/>
          <w:sz w:val="28"/>
          <w:highlight w:val="yellow"/>
          <w:cs/>
        </w:rPr>
        <w:t xml:space="preserve">มีความเสียมีความเสี่ยงต่อการเกิด </w:t>
      </w:r>
      <w:r w:rsidR="008338CF" w:rsidRPr="0012516C">
        <w:rPr>
          <w:rFonts w:asciiTheme="minorBidi" w:hAnsiTheme="minorBidi" w:cstheme="minorBidi"/>
          <w:sz w:val="28"/>
          <w:highlight w:val="yellow"/>
        </w:rPr>
        <w:t>Crack</w:t>
      </w:r>
      <w:r w:rsidR="008338CF" w:rsidRPr="0012516C">
        <w:rPr>
          <w:rFonts w:asciiTheme="minorBidi" w:hAnsiTheme="minorBidi" w:cstheme="minorBidi"/>
          <w:sz w:val="28"/>
          <w:highlight w:val="yellow"/>
          <w:cs/>
        </w:rPr>
        <w:t>สูง จึงเห็นควรให้ดำเนินการแก้ไข</w:t>
      </w:r>
    </w:p>
    <w:p w14:paraId="613DA4A2" w14:textId="77777777" w:rsidR="008338CF" w:rsidRPr="0012516C" w:rsidRDefault="008338CF" w:rsidP="00B46618">
      <w:pPr>
        <w:spacing w:line="264" w:lineRule="auto"/>
        <w:ind w:left="2127"/>
        <w:outlineLvl w:val="0"/>
        <w:rPr>
          <w:rFonts w:asciiTheme="minorBidi" w:hAnsiTheme="minorBidi" w:cstheme="minorBidi"/>
          <w:sz w:val="28"/>
          <w:highlight w:val="yellow"/>
        </w:rPr>
      </w:pPr>
      <w:r w:rsidRPr="0012516C">
        <w:rPr>
          <w:rFonts w:asciiTheme="minorBidi" w:hAnsiTheme="minorBidi" w:cstheme="minorBidi"/>
          <w:sz w:val="28"/>
          <w:highlight w:val="yellow"/>
        </w:rPr>
        <w:t>RC500</w:t>
      </w:r>
    </w:p>
    <w:p w14:paraId="14E1C122" w14:textId="77777777" w:rsidR="008338CF" w:rsidRPr="0012516C" w:rsidRDefault="008338CF" w:rsidP="00B46618">
      <w:pPr>
        <w:spacing w:line="264" w:lineRule="auto"/>
        <w:ind w:left="2127"/>
        <w:outlineLvl w:val="0"/>
        <w:rPr>
          <w:rFonts w:asciiTheme="minorBidi" w:hAnsiTheme="minorBidi" w:cstheme="minorBidi"/>
          <w:sz w:val="28"/>
          <w:highlight w:val="yellow"/>
          <w:cs/>
        </w:rPr>
      </w:pPr>
      <w:r w:rsidRPr="0012516C">
        <w:rPr>
          <w:rFonts w:asciiTheme="minorBidi" w:hAnsiTheme="minorBidi" w:cstheme="minorBidi"/>
          <w:sz w:val="28"/>
          <w:highlight w:val="yellow"/>
          <w:cs/>
        </w:rPr>
        <w:t>จัดจ้างแล้วเสร็จ อยู่ระหว่างทำการประเมินความแข็งแรง</w:t>
      </w:r>
    </w:p>
    <w:p w14:paraId="33BAE681" w14:textId="77777777" w:rsidR="008338CF" w:rsidRPr="0012516C" w:rsidRDefault="008338CF" w:rsidP="008338CF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การดำเนินงานในอนาคต</w:t>
      </w:r>
    </w:p>
    <w:p w14:paraId="2429C2B3" w14:textId="77777777" w:rsidR="008338CF" w:rsidRPr="0012516C" w:rsidRDefault="008338CF" w:rsidP="008338CF">
      <w:pPr>
        <w:pStyle w:val="ListParagraph"/>
        <w:spacing w:before="240" w:after="120" w:line="264" w:lineRule="auto"/>
        <w:ind w:left="2127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</w:rPr>
        <w:t xml:space="preserve">RC650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ดำเนินการลดความเสี่ยง โดยศึกษาความเป็นไปได้ในการลดความดัน ลงเหลือ 85 </w:t>
      </w:r>
      <w:r w:rsidRPr="0012516C">
        <w:rPr>
          <w:rFonts w:ascii="Cordia New" w:hAnsi="Cordia New"/>
          <w:sz w:val="28"/>
          <w:highlight w:val="yellow"/>
          <w:cs/>
        </w:rPr>
        <w:t>%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ของ </w:t>
      </w:r>
      <w:r w:rsidRPr="0012516C">
        <w:rPr>
          <w:rFonts w:ascii="Cordia New" w:hAnsi="Cordia New"/>
          <w:sz w:val="28"/>
          <w:highlight w:val="yellow"/>
        </w:rPr>
        <w:t xml:space="preserve">Maximum Operating pressure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หรือ </w:t>
      </w:r>
      <w:r w:rsidRPr="0012516C">
        <w:rPr>
          <w:rFonts w:ascii="Cordia New" w:hAnsi="Cordia New"/>
          <w:sz w:val="28"/>
          <w:highlight w:val="yellow"/>
        </w:rPr>
        <w:t xml:space="preserve">MOP </w:t>
      </w:r>
      <w:r w:rsidRPr="0012516C">
        <w:rPr>
          <w:rFonts w:ascii="Cordia New" w:hAnsi="Cordia New"/>
          <w:sz w:val="28"/>
          <w:highlight w:val="yellow"/>
          <w:cs/>
        </w:rPr>
        <w:t>(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นับตั้งแต่ช่วงหลักจาก </w:t>
      </w:r>
      <w:r w:rsidRPr="0012516C">
        <w:rPr>
          <w:rFonts w:ascii="Cordia New" w:hAnsi="Cordia New"/>
          <w:sz w:val="28"/>
          <w:highlight w:val="yellow"/>
        </w:rPr>
        <w:t>RUN ILI PIG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จนถีง ปัจจุบัน</w:t>
      </w:r>
      <w:r w:rsidRPr="0012516C">
        <w:rPr>
          <w:rFonts w:ascii="Cordia New" w:hAnsi="Cordia New"/>
          <w:sz w:val="28"/>
          <w:highlight w:val="yellow"/>
          <w:cs/>
        </w:rPr>
        <w:t>)</w:t>
      </w:r>
    </w:p>
    <w:p w14:paraId="711F0CB7" w14:textId="77777777" w:rsidR="008338CF" w:rsidRPr="0012516C" w:rsidRDefault="008338CF" w:rsidP="008338CF">
      <w:pPr>
        <w:pStyle w:val="ListParagraph"/>
        <w:spacing w:before="240" w:after="120" w:line="264" w:lineRule="auto"/>
        <w:ind w:left="2127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</w:rPr>
        <w:t xml:space="preserve">RC500 </w:t>
      </w:r>
      <w:r w:rsidRPr="0012516C">
        <w:rPr>
          <w:rFonts w:ascii="Cordia New" w:hAnsi="Cordia New" w:hint="cs"/>
          <w:sz w:val="28"/>
          <w:highlight w:val="yellow"/>
          <w:cs/>
        </w:rPr>
        <w:t>สรุปผลการประเมินความแข็งแรงท่อส่งก๊าซ</w:t>
      </w:r>
    </w:p>
    <w:p w14:paraId="4F37B174" w14:textId="77777777" w:rsidR="008338CF" w:rsidRPr="0012516C" w:rsidRDefault="008338CF" w:rsidP="008338CF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 xml:space="preserve">ปัญหาอุปสรรค (ถ้ามี) </w:t>
      </w:r>
    </w:p>
    <w:p w14:paraId="269F9B6A" w14:textId="77777777" w:rsidR="008338CF" w:rsidRPr="0012516C" w:rsidRDefault="008338CF" w:rsidP="008338CF">
      <w:pPr>
        <w:pStyle w:val="ListParagraph"/>
        <w:spacing w:before="240" w:after="120" w:line="264" w:lineRule="auto"/>
        <w:ind w:left="2127"/>
        <w:contextualSpacing w:val="0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/>
          <w:sz w:val="28"/>
          <w:highlight w:val="yellow"/>
        </w:rPr>
        <w:t xml:space="preserve">RC650 </w:t>
      </w:r>
      <w:r w:rsidRPr="0012516C">
        <w:rPr>
          <w:rFonts w:ascii="Cordia New" w:hAnsi="Cordia New" w:hint="cs"/>
          <w:sz w:val="28"/>
          <w:highlight w:val="yellow"/>
          <w:cs/>
        </w:rPr>
        <w:t>เนื่องจากการลดความดันจะส่งผลกระทบต่อลูกค้าที่ใช้ก๊าซ ดังนั้นจึงต้องศึกษาหาแนวทางการลดความดัน ให้รอบคอบและส่งผลกระทบต่อลูกค้าน้อยที่สุดก่อน</w:t>
      </w:r>
      <w:r w:rsidR="00266C69" w:rsidRPr="0012516C">
        <w:rPr>
          <w:rFonts w:ascii="Cordia New" w:hAnsi="Cordia New" w:hint="cs"/>
          <w:sz w:val="28"/>
          <w:highlight w:val="yellow"/>
          <w:cs/>
        </w:rPr>
        <w:t xml:space="preserve"> </w:t>
      </w:r>
      <w:r w:rsidRPr="0012516C">
        <w:rPr>
          <w:rFonts w:ascii="Cordia New" w:hAnsi="Cordia New" w:hint="cs"/>
          <w:sz w:val="28"/>
          <w:highlight w:val="yellow"/>
          <w:cs/>
        </w:rPr>
        <w:t>จึงสามารถดำเนินการลดความดัน</w:t>
      </w:r>
      <w:r w:rsidR="00266C69" w:rsidRPr="0012516C">
        <w:rPr>
          <w:rFonts w:ascii="Cordia New" w:hAnsi="Cordia New" w:hint="cs"/>
          <w:sz w:val="28"/>
          <w:highlight w:val="yellow"/>
          <w:cs/>
        </w:rPr>
        <w:t xml:space="preserve"> </w:t>
      </w:r>
      <w:r w:rsidRPr="0012516C">
        <w:rPr>
          <w:rFonts w:ascii="Cordia New" w:hAnsi="Cordia New" w:hint="cs"/>
          <w:sz w:val="28"/>
          <w:highlight w:val="yellow"/>
          <w:cs/>
        </w:rPr>
        <w:t>และแจ้งกับลูกค้าได้</w:t>
      </w:r>
    </w:p>
    <w:p w14:paraId="5419F70A" w14:textId="77777777" w:rsidR="001502FC" w:rsidRPr="0012516C" w:rsidRDefault="001502FC" w:rsidP="001502FC">
      <w:pPr>
        <w:pStyle w:val="ListParagraph"/>
        <w:numPr>
          <w:ilvl w:val="2"/>
          <w:numId w:val="24"/>
        </w:numPr>
        <w:spacing w:before="240" w:after="12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 xml:space="preserve">งานประเมินความจำเป็นในการเสริมความแข็งแรงโครงสร้างแท่น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  <w:t>ERP</w:t>
      </w:r>
    </w:p>
    <w:p w14:paraId="03272A0E" w14:textId="77777777" w:rsidR="001502FC" w:rsidRPr="0012516C" w:rsidRDefault="00AA48BE" w:rsidP="00AA48BE">
      <w:pPr>
        <w:pStyle w:val="ListParagraph"/>
        <w:spacing w:before="240" w:after="120" w:line="264" w:lineRule="auto"/>
        <w:ind w:left="1134" w:firstLine="284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งานจ้างที่ปรึกษาประเมินความแข็งแรง และขยายอายุโครงสร้างแท่น </w:t>
      </w:r>
      <w:r w:rsidRPr="0012516C">
        <w:rPr>
          <w:rFonts w:ascii="Cordia New" w:hAnsi="Cordia New"/>
          <w:sz w:val="28"/>
          <w:highlight w:val="yellow"/>
        </w:rPr>
        <w:t>ERP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เพื่อให้สามารถรองรับโครงการขยายอายุโรงไฟฟ้าขนอม จนถึงปี 2584 โดยประเมินทั้งโครงสร้างส่วนเหนือน้ำ และใต้น้ำโดยใช้ผลการตรวจสอบล่าสุด อ้างอิงตามมาตรฐาน </w:t>
      </w:r>
      <w:r w:rsidRPr="0012516C">
        <w:rPr>
          <w:rFonts w:ascii="Cordia New" w:hAnsi="Cordia New"/>
          <w:sz w:val="28"/>
          <w:highlight w:val="yellow"/>
        </w:rPr>
        <w:t>API RP2A</w:t>
      </w:r>
      <w:r w:rsidRPr="0012516C">
        <w:rPr>
          <w:rFonts w:ascii="Cordia New" w:hAnsi="Cordia New"/>
          <w:sz w:val="28"/>
          <w:highlight w:val="yellow"/>
          <w:cs/>
        </w:rPr>
        <w:t>-</w:t>
      </w:r>
      <w:r w:rsidRPr="0012516C">
        <w:rPr>
          <w:rFonts w:ascii="Cordia New" w:hAnsi="Cordia New"/>
          <w:sz w:val="28"/>
          <w:highlight w:val="yellow"/>
        </w:rPr>
        <w:t xml:space="preserve">WSD </w:t>
      </w:r>
      <w:r w:rsidRPr="0012516C">
        <w:rPr>
          <w:rFonts w:ascii="Cordia New" w:hAnsi="Cordia New" w:hint="cs"/>
          <w:sz w:val="28"/>
          <w:highlight w:val="yellow"/>
          <w:cs/>
        </w:rPr>
        <w:t>และ</w:t>
      </w:r>
      <w:r w:rsidRPr="0012516C">
        <w:rPr>
          <w:rFonts w:ascii="Cordia New" w:hAnsi="Cordia New"/>
          <w:sz w:val="28"/>
          <w:highlight w:val="yellow"/>
        </w:rPr>
        <w:t xml:space="preserve"> API RP2SIM  </w:t>
      </w:r>
    </w:p>
    <w:p w14:paraId="10851263" w14:textId="77777777" w:rsidR="001502FC" w:rsidRPr="0012516C" w:rsidRDefault="001502FC" w:rsidP="001502FC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 xml:space="preserve"> </w:t>
      </w:r>
      <w:r w:rsidR="00AA48BE"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แผนงาน</w:t>
      </w:r>
    </w:p>
    <w:p w14:paraId="5C1F1564" w14:textId="77777777" w:rsidR="008338CF" w:rsidRPr="0012516C" w:rsidRDefault="00AA48BE" w:rsidP="00AA48BE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</w:rPr>
        <w:t xml:space="preserve">Phase 1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จ้างประเมินความแข็งแรงโครงสร้างแท่น </w:t>
      </w:r>
      <w:r w:rsidRPr="0012516C">
        <w:rPr>
          <w:rFonts w:ascii="Cordia New" w:hAnsi="Cordia New"/>
          <w:sz w:val="28"/>
          <w:highlight w:val="yellow"/>
        </w:rPr>
        <w:t>ERP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</w:t>
      </w:r>
    </w:p>
    <w:p w14:paraId="2F847B5D" w14:textId="77777777" w:rsidR="00AA48BE" w:rsidRPr="0012516C" w:rsidRDefault="00AA48BE" w:rsidP="00AA48BE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/>
          <w:sz w:val="28"/>
          <w:highlight w:val="yellow"/>
        </w:rPr>
        <w:t xml:space="preserve">Phase 2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จ้างออกใบรับรองการยืดอายุใช้งานโครงสร้างแท่น ให้ถึงปี 2584 </w:t>
      </w:r>
      <w:r w:rsidRPr="0012516C">
        <w:rPr>
          <w:rFonts w:ascii="Cordia New" w:hAnsi="Cordia New"/>
          <w:sz w:val="28"/>
          <w:highlight w:val="yellow"/>
          <w:cs/>
        </w:rPr>
        <w:t>(</w:t>
      </w:r>
      <w:r w:rsidRPr="0012516C">
        <w:rPr>
          <w:rFonts w:ascii="Cordia New" w:hAnsi="Cordia New" w:hint="cs"/>
          <w:sz w:val="28"/>
          <w:highlight w:val="yellow"/>
          <w:cs/>
        </w:rPr>
        <w:t>25 ปีนับจากปีปัจจุบัน</w:t>
      </w:r>
      <w:r w:rsidRPr="0012516C">
        <w:rPr>
          <w:rFonts w:ascii="Cordia New" w:hAnsi="Cordia New"/>
          <w:sz w:val="28"/>
          <w:highlight w:val="yellow"/>
          <w:cs/>
        </w:rPr>
        <w:t>)</w:t>
      </w:r>
    </w:p>
    <w:p w14:paraId="087D770E" w14:textId="77777777" w:rsidR="00094E3B" w:rsidRPr="0012516C" w:rsidRDefault="00094E3B" w:rsidP="00094E3B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ผลการดำเนินงาน</w:t>
      </w:r>
    </w:p>
    <w:p w14:paraId="504D0683" w14:textId="77777777" w:rsidR="0015769D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</w:rPr>
        <w:t xml:space="preserve">Phase 1 </w:t>
      </w:r>
      <w:r w:rsidRPr="0012516C">
        <w:rPr>
          <w:rFonts w:ascii="Cordia New" w:hAnsi="Cordia New" w:hint="cs"/>
          <w:sz w:val="28"/>
          <w:highlight w:val="yellow"/>
          <w:cs/>
        </w:rPr>
        <w:t>ผลการประเมินความแข็งแรงโครงสร้างแท่น</w:t>
      </w:r>
    </w:p>
    <w:p w14:paraId="35FFB2CC" w14:textId="77777777" w:rsidR="00094E3B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ค่า </w:t>
      </w:r>
      <w:r w:rsidRPr="0012516C">
        <w:rPr>
          <w:rFonts w:ascii="Cordia New" w:hAnsi="Cordia New" w:hint="cs"/>
          <w:sz w:val="28"/>
          <w:highlight w:val="yellow"/>
        </w:rPr>
        <w:t xml:space="preserve">Safety factor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ของ </w:t>
      </w:r>
      <w:r w:rsidRPr="0012516C">
        <w:rPr>
          <w:rFonts w:ascii="Cordia New" w:hAnsi="Cordia New" w:hint="cs"/>
          <w:sz w:val="28"/>
          <w:highlight w:val="yellow"/>
        </w:rPr>
        <w:t xml:space="preserve">Foundation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โดยใช้ข้อมูล </w:t>
      </w:r>
      <w:r w:rsidRPr="0012516C">
        <w:rPr>
          <w:rFonts w:ascii="Cordia New" w:hAnsi="Cordia New" w:hint="cs"/>
          <w:sz w:val="28"/>
          <w:highlight w:val="yellow"/>
        </w:rPr>
        <w:t xml:space="preserve">Metocian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ในรอบ 1 ปี ผลที่ได้เท่ากับ (ผ่านตามเกณฑ์ เพราะ </w:t>
      </w:r>
      <w:r w:rsidRPr="0012516C">
        <w:rPr>
          <w:rFonts w:ascii="Cordia New" w:hAnsi="Cordia New" w:hint="cs"/>
          <w:sz w:val="28"/>
          <w:highlight w:val="yellow"/>
        </w:rPr>
        <w:t>&gt;</w:t>
      </w:r>
      <w:r w:rsidRPr="0012516C">
        <w:rPr>
          <w:rFonts w:ascii="Cordia New" w:hAnsi="Cordia New" w:hint="cs"/>
          <w:sz w:val="28"/>
          <w:highlight w:val="yellow"/>
          <w:cs/>
        </w:rPr>
        <w:t>= 2.0 )</w:t>
      </w:r>
    </w:p>
    <w:p w14:paraId="2D7B0278" w14:textId="77777777" w:rsidR="00094E3B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ค่า </w:t>
      </w:r>
      <w:r w:rsidRPr="0012516C">
        <w:rPr>
          <w:rFonts w:ascii="Cordia New" w:hAnsi="Cordia New" w:hint="cs"/>
          <w:sz w:val="28"/>
          <w:highlight w:val="yellow"/>
        </w:rPr>
        <w:t xml:space="preserve">Safety factor </w:t>
      </w:r>
      <w:r w:rsidR="0024728E" w:rsidRPr="0012516C">
        <w:rPr>
          <w:rFonts w:ascii="Cordia New" w:hAnsi="Cordia New" w:hint="cs"/>
          <w:sz w:val="28"/>
          <w:highlight w:val="yellow"/>
          <w:cs/>
        </w:rPr>
        <w:t>ของ</w:t>
      </w:r>
      <w:r w:rsidRPr="0012516C">
        <w:rPr>
          <w:rFonts w:ascii="Cordia New" w:hAnsi="Cordia New" w:hint="cs"/>
          <w:sz w:val="28"/>
          <w:highlight w:val="yellow"/>
        </w:rPr>
        <w:t xml:space="preserve">Foundation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โดยใช้ข้อมูล </w:t>
      </w:r>
      <w:r w:rsidRPr="0012516C">
        <w:rPr>
          <w:rFonts w:ascii="Cordia New" w:hAnsi="Cordia New" w:hint="cs"/>
          <w:sz w:val="28"/>
          <w:highlight w:val="yellow"/>
        </w:rPr>
        <w:t xml:space="preserve">Metocian </w:t>
      </w:r>
      <w:r w:rsidRPr="0012516C">
        <w:rPr>
          <w:rFonts w:ascii="Cordia New" w:hAnsi="Cordia New" w:hint="cs"/>
          <w:sz w:val="28"/>
          <w:highlight w:val="yellow"/>
          <w:cs/>
        </w:rPr>
        <w:t>ในรอบ 1</w:t>
      </w:r>
      <w:r w:rsidR="009B3F4B" w:rsidRPr="0012516C">
        <w:rPr>
          <w:rFonts w:ascii="Cordia New" w:hAnsi="Cordia New" w:hint="cs"/>
          <w:sz w:val="28"/>
          <w:highlight w:val="yellow"/>
          <w:cs/>
        </w:rPr>
        <w:t>00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ปี ผลที่ได้เท่ากับ 1.5          (ผ่านตามเกณฑ์ เพราะ </w:t>
      </w:r>
      <w:r w:rsidRPr="0012516C">
        <w:rPr>
          <w:rFonts w:ascii="Cordia New" w:hAnsi="Cordia New" w:hint="cs"/>
          <w:sz w:val="28"/>
          <w:highlight w:val="yellow"/>
        </w:rPr>
        <w:t>&gt;</w:t>
      </w:r>
      <w:r w:rsidRPr="0012516C">
        <w:rPr>
          <w:rFonts w:ascii="Cordia New" w:hAnsi="Cordia New" w:hint="cs"/>
          <w:sz w:val="28"/>
          <w:highlight w:val="yellow"/>
          <w:cs/>
        </w:rPr>
        <w:t>= 1.5 )</w:t>
      </w:r>
    </w:p>
    <w:p w14:paraId="631A7E92" w14:textId="77777777" w:rsidR="00094E3B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ค่า </w:t>
      </w:r>
      <w:r w:rsidRPr="0012516C">
        <w:rPr>
          <w:rFonts w:ascii="Cordia New" w:hAnsi="Cordia New" w:hint="cs"/>
          <w:sz w:val="28"/>
          <w:highlight w:val="yellow"/>
        </w:rPr>
        <w:t xml:space="preserve">RSR </w:t>
      </w:r>
      <w:r w:rsidRPr="0012516C">
        <w:rPr>
          <w:rFonts w:ascii="Cordia New" w:hAnsi="Cordia New" w:hint="cs"/>
          <w:sz w:val="28"/>
          <w:highlight w:val="yellow"/>
          <w:cs/>
        </w:rPr>
        <w:t>(</w:t>
      </w:r>
      <w:r w:rsidRPr="0012516C">
        <w:rPr>
          <w:rFonts w:ascii="Cordia New" w:hAnsi="Cordia New" w:hint="cs"/>
          <w:sz w:val="28"/>
          <w:highlight w:val="yellow"/>
        </w:rPr>
        <w:t>Reserve Strength Ration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) ผลที่ได้เท่ากับ 1.96 (ผ่านตามเกณฑ์ เพราะ </w:t>
      </w:r>
      <w:r w:rsidRPr="0012516C">
        <w:rPr>
          <w:rFonts w:ascii="Cordia New" w:hAnsi="Cordia New" w:hint="cs"/>
          <w:sz w:val="28"/>
          <w:highlight w:val="yellow"/>
        </w:rPr>
        <w:t>&gt;</w:t>
      </w:r>
      <w:r w:rsidRPr="0012516C">
        <w:rPr>
          <w:rFonts w:ascii="Cordia New" w:hAnsi="Cordia New" w:hint="cs"/>
          <w:sz w:val="28"/>
          <w:highlight w:val="yellow"/>
          <w:cs/>
        </w:rPr>
        <w:t>= 1.6)</w:t>
      </w:r>
    </w:p>
    <w:p w14:paraId="0A76A419" w14:textId="77777777" w:rsidR="00094E3B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จากทั้ง  3 ข้อด้านบน สรุปได้ว่า โครงสร้างแท่น มีความแข็งแรง เป็นไปตามมาตรฐาน </w:t>
      </w:r>
      <w:r w:rsidRPr="0012516C">
        <w:rPr>
          <w:rFonts w:ascii="Cordia New" w:hAnsi="Cordia New" w:hint="cs"/>
          <w:sz w:val="28"/>
          <w:highlight w:val="yellow"/>
        </w:rPr>
        <w:t>API RP</w:t>
      </w:r>
      <w:r w:rsidRPr="0012516C">
        <w:rPr>
          <w:rFonts w:ascii="Cordia New" w:hAnsi="Cordia New" w:hint="cs"/>
          <w:sz w:val="28"/>
          <w:highlight w:val="yellow"/>
          <w:cs/>
        </w:rPr>
        <w:t>2</w:t>
      </w:r>
      <w:r w:rsidRPr="0012516C">
        <w:rPr>
          <w:rFonts w:ascii="Cordia New" w:hAnsi="Cordia New" w:hint="cs"/>
          <w:sz w:val="28"/>
          <w:highlight w:val="yellow"/>
        </w:rPr>
        <w:t>D</w:t>
      </w:r>
      <w:r w:rsidRPr="0012516C">
        <w:rPr>
          <w:rFonts w:ascii="Cordia New" w:hAnsi="Cordia New" w:hint="cs"/>
          <w:sz w:val="28"/>
          <w:highlight w:val="yellow"/>
          <w:cs/>
        </w:rPr>
        <w:t>) จึงไม่มีความจำเป็นต้องเสริมความแข็งแรงโครงสร้างแท่</w:t>
      </w:r>
      <w:r w:rsidRPr="0012516C">
        <w:rPr>
          <w:rFonts w:ascii="Cordia New" w:hAnsi="Cordia New"/>
          <w:sz w:val="28"/>
          <w:highlight w:val="yellow"/>
          <w:cs/>
        </w:rPr>
        <w:t>น</w:t>
      </w:r>
    </w:p>
    <w:p w14:paraId="04820CA2" w14:textId="77777777" w:rsidR="00094E3B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</w:rPr>
      </w:pPr>
    </w:p>
    <w:p w14:paraId="0C2B4326" w14:textId="77777777" w:rsidR="00094E3B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/>
          <w:sz w:val="28"/>
          <w:highlight w:val="yellow"/>
        </w:rPr>
        <w:t xml:space="preserve">Phase 2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ออกใบรับรองการยืดอายุใช้งานโครงสร้างแท่น ให้ถึงปี 2584 </w:t>
      </w:r>
      <w:r w:rsidRPr="0012516C">
        <w:rPr>
          <w:rFonts w:ascii="Cordia New" w:hAnsi="Cordia New"/>
          <w:sz w:val="28"/>
          <w:highlight w:val="yellow"/>
          <w:cs/>
        </w:rPr>
        <w:t>(</w:t>
      </w:r>
      <w:r w:rsidRPr="0012516C">
        <w:rPr>
          <w:rFonts w:ascii="Cordia New" w:hAnsi="Cordia New" w:hint="cs"/>
          <w:sz w:val="28"/>
          <w:highlight w:val="yellow"/>
          <w:cs/>
        </w:rPr>
        <w:t>25 ปีนับจากปีปัจจุบัน</w:t>
      </w:r>
      <w:r w:rsidRPr="0012516C">
        <w:rPr>
          <w:rFonts w:ascii="Cordia New" w:hAnsi="Cordia New"/>
          <w:sz w:val="28"/>
          <w:highlight w:val="yellow"/>
          <w:cs/>
        </w:rPr>
        <w:t xml:space="preserve">) : </w:t>
      </w:r>
      <w:r w:rsidRPr="0012516C">
        <w:rPr>
          <w:rFonts w:ascii="Cordia New" w:hAnsi="Cordia New" w:hint="cs"/>
          <w:sz w:val="28"/>
          <w:highlight w:val="yellow"/>
          <w:cs/>
        </w:rPr>
        <w:t>อยู่ระหว่างดำเนินการจัดจ้าง</w:t>
      </w:r>
    </w:p>
    <w:p w14:paraId="72BBC74B" w14:textId="77777777" w:rsidR="00094E3B" w:rsidRPr="0012516C" w:rsidRDefault="00094E3B" w:rsidP="00094E3B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การดำเนินงานในอนาคต</w:t>
      </w:r>
    </w:p>
    <w:p w14:paraId="28D974D2" w14:textId="77777777" w:rsidR="00094E3B" w:rsidRPr="0012516C" w:rsidRDefault="00094E3B" w:rsidP="00094E3B">
      <w:pPr>
        <w:spacing w:line="264" w:lineRule="auto"/>
        <w:ind w:left="2105" w:firstLine="22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</w:rPr>
        <w:t xml:space="preserve">Phase 2 </w:t>
      </w:r>
      <w:r w:rsidRPr="0012516C">
        <w:rPr>
          <w:rFonts w:ascii="Cordia New" w:hAnsi="Cordia New" w:hint="cs"/>
          <w:sz w:val="28"/>
          <w:highlight w:val="yellow"/>
          <w:cs/>
        </w:rPr>
        <w:t>สรุปผลการยืดอายุใช้งานโครงสร้างแท่น</w:t>
      </w:r>
    </w:p>
    <w:p w14:paraId="39635769" w14:textId="77777777" w:rsidR="00094E3B" w:rsidRPr="0012516C" w:rsidRDefault="00094E3B" w:rsidP="00094E3B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ปัญหาอุปสรรค (ถ้ามี)</w:t>
      </w:r>
    </w:p>
    <w:p w14:paraId="331D16AF" w14:textId="77777777" w:rsidR="00094E3B" w:rsidRPr="0012516C" w:rsidRDefault="00094E3B" w:rsidP="00094E3B">
      <w:pPr>
        <w:spacing w:line="264" w:lineRule="auto"/>
        <w:ind w:left="2105" w:firstLine="22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>-</w:t>
      </w:r>
    </w:p>
    <w:p w14:paraId="7DFC129C" w14:textId="77777777" w:rsidR="00DF2622" w:rsidRPr="0012516C" w:rsidRDefault="00DF2622" w:rsidP="004D29CE">
      <w:pPr>
        <w:pStyle w:val="ListParagraph"/>
        <w:spacing w:line="264" w:lineRule="auto"/>
        <w:ind w:left="2410"/>
        <w:outlineLvl w:val="0"/>
        <w:rPr>
          <w:rFonts w:ascii="Cordia New" w:hAnsi="Cordia New"/>
          <w:sz w:val="28"/>
          <w:cs/>
        </w:rPr>
      </w:pPr>
    </w:p>
    <w:sectPr w:rsidR="00DF2622" w:rsidRPr="0012516C" w:rsidSect="0058437D">
      <w:headerReference w:type="default" r:id="rId27"/>
      <w:footerReference w:type="default" r:id="rId28"/>
      <w:pgSz w:w="11906" w:h="16838" w:code="9"/>
      <w:pgMar w:top="1440" w:right="1440" w:bottom="1440" w:left="1440" w:header="624" w:footer="624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SuurBuur" w:date="2017-01-06T11:48:00Z" w:initials="S">
    <w:p w14:paraId="56A1AE43" w14:textId="77777777" w:rsidR="00052AB4" w:rsidRDefault="00052AB4">
      <w:pPr>
        <w:pStyle w:val="CommentText"/>
      </w:pPr>
      <w:r>
        <w:rPr>
          <w:rStyle w:val="CommentReference"/>
        </w:rPr>
        <w:annotationRef/>
      </w:r>
      <w:r>
        <w:rPr>
          <w:rFonts w:hint="cs"/>
          <w:cs/>
        </w:rPr>
        <w:t>ส่งมาเป็นรูปทั้งกราฟเลย</w:t>
      </w:r>
    </w:p>
  </w:comment>
  <w:comment w:id="2" w:author="SuurBuur" w:date="2017-01-06T11:49:00Z" w:initials="S">
    <w:p w14:paraId="13A719CF" w14:textId="77777777" w:rsidR="00052AB4" w:rsidRDefault="00052AB4">
      <w:pPr>
        <w:pStyle w:val="CommentText"/>
      </w:pPr>
      <w:r>
        <w:rPr>
          <w:rStyle w:val="CommentReference"/>
        </w:rPr>
        <w:annotationRef/>
      </w:r>
      <w:r>
        <w:rPr>
          <w:rFonts w:hint="cs"/>
          <w:cs/>
        </w:rPr>
        <w:t>ส่งมาทั้งกราฟเป็นรูป</w:t>
      </w:r>
    </w:p>
  </w:comment>
  <w:comment w:id="9" w:author="SuurBuur" w:date="2017-01-06T11:28:00Z" w:initials="S">
    <w:p w14:paraId="0C95D47F" w14:textId="77777777" w:rsidR="00052AB4" w:rsidRDefault="00052AB4">
      <w:pPr>
        <w:pStyle w:val="CommentText"/>
        <w:rPr>
          <w:cs/>
        </w:rPr>
      </w:pPr>
      <w:r>
        <w:rPr>
          <w:rStyle w:val="CommentReference"/>
        </w:rPr>
        <w:annotationRef/>
      </w:r>
      <w:r>
        <w:rPr>
          <w:szCs w:val="20"/>
          <w:cs/>
        </w:rPr>
        <w:t xml:space="preserve"> </w:t>
      </w:r>
      <w:r>
        <w:rPr>
          <w:rFonts w:hint="cs"/>
          <w:cs/>
        </w:rPr>
        <w:t>ดึงเป็นรายเส้นท่อที่รัน ซึ่งใน</w:t>
      </w:r>
      <w:r>
        <w:t xml:space="preserve"> Pigging </w:t>
      </w:r>
      <w:r>
        <w:rPr>
          <w:rFonts w:hint="cs"/>
          <w:cs/>
        </w:rPr>
        <w:t>จะมีบันทึกอุปสรรคแล้ว</w:t>
      </w:r>
    </w:p>
  </w:comment>
  <w:comment w:id="10" w:author="SuurBuur" w:date="2017-01-06T11:35:00Z" w:initials="S">
    <w:p w14:paraId="6B05CBC0" w14:textId="77777777" w:rsidR="00052AB4" w:rsidRDefault="00052AB4">
      <w:pPr>
        <w:pStyle w:val="CommentText"/>
        <w:rPr>
          <w:cs/>
        </w:rPr>
      </w:pPr>
      <w:r>
        <w:rPr>
          <w:rStyle w:val="CommentReference"/>
        </w:rPr>
        <w:annotationRef/>
      </w:r>
      <w:r>
        <w:rPr>
          <w:rFonts w:hint="cs"/>
          <w:cs/>
        </w:rPr>
        <w:t>รบกวนพี่กู่ช่วย</w:t>
      </w:r>
      <w:r>
        <w:t xml:space="preserve"> Set up format </w:t>
      </w:r>
      <w:r>
        <w:rPr>
          <w:rFonts w:hint="cs"/>
          <w:cs/>
        </w:rPr>
        <w:t>ในการแสดงผลรายงาน</w:t>
      </w:r>
    </w:p>
  </w:comment>
  <w:comment w:id="11" w:author="SuurBuur" w:date="2017-01-06T11:38:00Z" w:initials="S">
    <w:p w14:paraId="586666C1" w14:textId="77777777" w:rsidR="00052AB4" w:rsidRDefault="00052AB4">
      <w:pPr>
        <w:pStyle w:val="CommentText"/>
        <w:rPr>
          <w:cs/>
        </w:rPr>
      </w:pPr>
      <w:r>
        <w:rPr>
          <w:rStyle w:val="CommentReference"/>
        </w:rPr>
        <w:annotationRef/>
      </w:r>
      <w:r>
        <w:rPr>
          <w:rFonts w:hint="cs"/>
          <w:cs/>
        </w:rPr>
        <w:t>ใส่</w:t>
      </w:r>
      <w:r>
        <w:t xml:space="preserve"> Manual </w:t>
      </w:r>
      <w:r>
        <w:rPr>
          <w:rFonts w:hint="cs"/>
          <w:cs/>
        </w:rPr>
        <w:t>แค่ช่องเดียว</w:t>
      </w:r>
    </w:p>
  </w:comment>
  <w:comment w:id="18" w:author="SuurBuur" w:date="2017-01-06T11:40:00Z" w:initials="S">
    <w:p w14:paraId="6B80EA6E" w14:textId="77777777" w:rsidR="00052AB4" w:rsidRDefault="00052AB4">
      <w:pPr>
        <w:pStyle w:val="CommentText"/>
      </w:pPr>
      <w:r>
        <w:rPr>
          <w:rStyle w:val="CommentReference"/>
        </w:rPr>
        <w:annotationRef/>
      </w:r>
      <w:r>
        <w:rPr>
          <w:rFonts w:hint="cs"/>
          <w:cs/>
        </w:rPr>
        <w:t>ตัวเลขข้างในเป็นเลขสถานี</w:t>
      </w:r>
    </w:p>
    <w:p w14:paraId="4BAE6284" w14:textId="77777777" w:rsidR="00052AB4" w:rsidRDefault="00052AB4">
      <w:pPr>
        <w:pStyle w:val="CommentText"/>
      </w:pPr>
      <w:r>
        <w:rPr>
          <w:rFonts w:hint="cs"/>
          <w:cs/>
        </w:rPr>
        <w:t>และแสดงผลทุก</w:t>
      </w:r>
      <w:r>
        <w:t xml:space="preserve"> Quarter</w:t>
      </w:r>
    </w:p>
    <w:p w14:paraId="7C0632CC" w14:textId="77777777" w:rsidR="00052AB4" w:rsidRDefault="00052AB4">
      <w:pPr>
        <w:pStyle w:val="CommentText"/>
      </w:pPr>
      <w:r>
        <w:rPr>
          <w:rFonts w:hint="cs"/>
          <w:cs/>
        </w:rPr>
        <w:t xml:space="preserve">ดึงเฉพาะ </w:t>
      </w:r>
      <w:r>
        <w:t xml:space="preserve">Asset GTA </w:t>
      </w:r>
      <w:r>
        <w:rPr>
          <w:szCs w:val="20"/>
          <w:cs/>
        </w:rPr>
        <w:t>(</w:t>
      </w:r>
      <w:r>
        <w:t xml:space="preserve">Customer Type </w:t>
      </w:r>
      <w:r>
        <w:rPr>
          <w:szCs w:val="20"/>
          <w:cs/>
        </w:rPr>
        <w:t xml:space="preserve">= </w:t>
      </w:r>
      <w:r>
        <w:rPr>
          <w:rFonts w:hint="cs"/>
          <w:cs/>
        </w:rPr>
        <w:t>ท่อประธาน</w:t>
      </w:r>
      <w:r>
        <w:rPr>
          <w:szCs w:val="20"/>
          <w:cs/>
        </w:rPr>
        <w:t>)</w:t>
      </w:r>
    </w:p>
  </w:comment>
  <w:comment w:id="19" w:author="SuurBuur" w:date="2017-01-06T11:41:00Z" w:initials="S">
    <w:p w14:paraId="14D7BBF1" w14:textId="77777777" w:rsidR="00052AB4" w:rsidRDefault="00052AB4">
      <w:pPr>
        <w:pStyle w:val="CommentText"/>
        <w:rPr>
          <w:cs/>
        </w:rPr>
      </w:pPr>
      <w:r>
        <w:rPr>
          <w:rStyle w:val="CommentReference"/>
        </w:rPr>
        <w:annotationRef/>
      </w:r>
      <w:r>
        <w:rPr>
          <w:rFonts w:hint="cs"/>
          <w:cs/>
        </w:rPr>
        <w:t>ดึงจาก</w:t>
      </w:r>
      <w:r>
        <w:t xml:space="preserve"> Report </w:t>
      </w:r>
      <w:r>
        <w:rPr>
          <w:rFonts w:hint="cs"/>
          <w:cs/>
        </w:rPr>
        <w:t>รูปแบบตารางมาใส่ โดยจะต้องรอ</w:t>
      </w:r>
      <w:r>
        <w:t xml:space="preserve"> Report  Piping</w:t>
      </w:r>
      <w:r>
        <w:rPr>
          <w:rFonts w:hint="cs"/>
          <w:cs/>
        </w:rPr>
        <w:t xml:space="preserve"> ขึ้นก่อน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6A1AE43" w15:done="0"/>
  <w15:commentEx w15:paraId="13A719CF" w15:done="0"/>
  <w15:commentEx w15:paraId="0C95D47F" w15:done="0"/>
  <w15:commentEx w15:paraId="6B05CBC0" w15:done="0"/>
  <w15:commentEx w15:paraId="586666C1" w15:done="0"/>
  <w15:commentEx w15:paraId="7C0632CC" w15:done="0"/>
  <w15:commentEx w15:paraId="14D7BBF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6A1AE43" w16cid:durableId="1CE197B6"/>
  <w16cid:commentId w16cid:paraId="13A719CF" w16cid:durableId="1CE197B7"/>
  <w16cid:commentId w16cid:paraId="0C95D47F" w16cid:durableId="1CE197B8"/>
  <w16cid:commentId w16cid:paraId="6B05CBC0" w16cid:durableId="1CE197B9"/>
  <w16cid:commentId w16cid:paraId="586666C1" w16cid:durableId="1CE197BA"/>
  <w16cid:commentId w16cid:paraId="7C0632CC" w16cid:durableId="1CE197BB"/>
  <w16cid:commentId w16cid:paraId="14D7BBF1" w16cid:durableId="1CE197B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BA8F98" w14:textId="77777777" w:rsidR="00264260" w:rsidRDefault="00264260">
      <w:r>
        <w:separator/>
      </w:r>
    </w:p>
  </w:endnote>
  <w:endnote w:type="continuationSeparator" w:id="0">
    <w:p w14:paraId="34165392" w14:textId="77777777" w:rsidR="00264260" w:rsidRDefault="00264260">
      <w:r>
        <w:continuationSeparator/>
      </w:r>
    </w:p>
  </w:endnote>
  <w:endnote w:type="continuationNotice" w:id="1">
    <w:p w14:paraId="6A7B9A53" w14:textId="77777777" w:rsidR="00264260" w:rsidRDefault="0026426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illen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Browallia New" w:hAnsi="Browallia New" w:cs="Browallia New"/>
        <w:sz w:val="26"/>
        <w:szCs w:val="26"/>
      </w:rPr>
      <w:id w:val="4635075"/>
      <w:docPartObj>
        <w:docPartGallery w:val="Page Numbers (Bottom of Page)"/>
        <w:docPartUnique/>
      </w:docPartObj>
    </w:sdtPr>
    <w:sdtEndPr/>
    <w:sdtContent>
      <w:sdt>
        <w:sdtPr>
          <w:rPr>
            <w:rFonts w:ascii="Browallia New" w:hAnsi="Browallia New" w:cs="Browallia New"/>
            <w:sz w:val="26"/>
            <w:szCs w:val="26"/>
          </w:rPr>
          <w:id w:val="-667864451"/>
          <w:docPartObj>
            <w:docPartGallery w:val="Page Numbers (Top of Page)"/>
            <w:docPartUnique/>
          </w:docPartObj>
        </w:sdtPr>
        <w:sdtEndPr/>
        <w:sdtContent>
          <w:p w14:paraId="7EDF8798" w14:textId="77777777" w:rsidR="00052AB4" w:rsidRDefault="00052AB4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>
              <w:rPr>
                <w:rFonts w:ascii="Browallia New" w:hAnsi="Browallia New" w:cs="Browallia New" w:hint="cs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5487AE0" wp14:editId="689E998C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110007</wp:posOffset>
                      </wp:positionV>
                      <wp:extent cx="5868000" cy="0"/>
                      <wp:effectExtent l="0" t="0" r="19050" b="1905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680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76F1212" id="Straight Connector 9" o:spid="_x0000_s1026" style="position:absolute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8.65pt" to="462.0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" strokecolor="#002060" strokeweight="1pt">
                      <w10:wrap anchorx="margin"/>
                    </v:line>
                  </w:pict>
                </mc:Fallback>
              </mc:AlternateContent>
            </w:r>
          </w:p>
          <w:p w14:paraId="6061BE44" w14:textId="77777777" w:rsidR="00052AB4" w:rsidRPr="00E32510" w:rsidRDefault="00052AB4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สายงานระบบท่อส่งก๊าซธรรมชาติ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                                     </w:t>
            </w: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     </w:t>
            </w:r>
            <w:r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  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หน้า 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PAGE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264260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1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/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NUMPAGES 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264260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10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</w:p>
        </w:sdtContent>
      </w:sdt>
    </w:sdtContent>
  </w:sdt>
  <w:p w14:paraId="20CD0DD9" w14:textId="77777777" w:rsidR="00052AB4" w:rsidRPr="00456DA4" w:rsidRDefault="00052AB4" w:rsidP="00456DA4">
    <w:pPr>
      <w:pStyle w:val="Header"/>
      <w:rPr>
        <w:rFonts w:ascii="Browallia New" w:hAnsi="Browallia New" w:cs="Browallia New"/>
        <w:color w:val="0000FF"/>
        <w:sz w:val="26"/>
        <w:szCs w:val="2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Browallia New" w:hAnsi="Browallia New" w:cs="Browallia New"/>
        <w:sz w:val="26"/>
        <w:szCs w:val="26"/>
      </w:rPr>
      <w:id w:val="918210061"/>
      <w:docPartObj>
        <w:docPartGallery w:val="Page Numbers (Bottom of Page)"/>
        <w:docPartUnique/>
      </w:docPartObj>
    </w:sdtPr>
    <w:sdtEndPr/>
    <w:sdtContent>
      <w:sdt>
        <w:sdtPr>
          <w:rPr>
            <w:rFonts w:ascii="Browallia New" w:hAnsi="Browallia New" w:cs="Browallia New"/>
            <w:sz w:val="26"/>
            <w:szCs w:val="26"/>
          </w:rPr>
          <w:id w:val="1055583808"/>
          <w:docPartObj>
            <w:docPartGallery w:val="Page Numbers (Top of Page)"/>
            <w:docPartUnique/>
          </w:docPartObj>
        </w:sdtPr>
        <w:sdtEndPr/>
        <w:sdtContent>
          <w:p w14:paraId="0DE2E077" w14:textId="77777777" w:rsidR="00052AB4" w:rsidRDefault="00052AB4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>
              <w:rPr>
                <w:rFonts w:ascii="Browallia New" w:hAnsi="Browallia New" w:cs="Browallia New" w:hint="cs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F831D75" wp14:editId="240DE93F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110007</wp:posOffset>
                      </wp:positionV>
                      <wp:extent cx="5868000" cy="0"/>
                      <wp:effectExtent l="0" t="0" r="19050" b="19050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680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9C2AF92" id="Straight Connector 2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8.65pt" to="462.0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" strokecolor="#002060" strokeweight="1pt">
                      <w10:wrap anchorx="margin"/>
                    </v:line>
                  </w:pict>
                </mc:Fallback>
              </mc:AlternateContent>
            </w:r>
          </w:p>
          <w:p w14:paraId="53C9F3F2" w14:textId="77777777" w:rsidR="00052AB4" w:rsidRPr="00E32510" w:rsidRDefault="00052AB4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สายงานระบบท่อส่งก๊าซธรรมชาติ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                                     </w:t>
            </w: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     </w:t>
            </w:r>
            <w:r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  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หน้า 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PAGE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264260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9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/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NUMPAGES 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264260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10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</w:p>
        </w:sdtContent>
      </w:sdt>
    </w:sdtContent>
  </w:sdt>
  <w:p w14:paraId="05A06608" w14:textId="77777777" w:rsidR="00052AB4" w:rsidRPr="00456DA4" w:rsidRDefault="00052AB4" w:rsidP="00456DA4">
    <w:pPr>
      <w:pStyle w:val="Header"/>
      <w:rPr>
        <w:rFonts w:ascii="Browallia New" w:hAnsi="Browallia New" w:cs="Browallia New"/>
        <w:color w:val="0000FF"/>
        <w:sz w:val="26"/>
        <w:szCs w:val="2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9425F9" w14:textId="77777777" w:rsidR="00264260" w:rsidRDefault="00264260">
      <w:r>
        <w:separator/>
      </w:r>
    </w:p>
  </w:footnote>
  <w:footnote w:type="continuationSeparator" w:id="0">
    <w:p w14:paraId="08ADA793" w14:textId="77777777" w:rsidR="00264260" w:rsidRDefault="00264260">
      <w:r>
        <w:continuationSeparator/>
      </w:r>
    </w:p>
  </w:footnote>
  <w:footnote w:type="continuationNotice" w:id="1">
    <w:p w14:paraId="3CDA3119" w14:textId="77777777" w:rsidR="00264260" w:rsidRDefault="0026426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042DC4" w14:textId="77777777" w:rsidR="00052AB4" w:rsidRDefault="00052AB4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noProof/>
        <w:kern w:val="24"/>
        <w:sz w:val="32"/>
        <w:szCs w:val="32"/>
      </w:rPr>
      <w:drawing>
        <wp:anchor distT="0" distB="0" distL="114300" distR="114300" simplePos="0" relativeHeight="251661824" behindDoc="0" locked="0" layoutInCell="1" allowOverlap="1" wp14:anchorId="102A4EF8" wp14:editId="4224445B">
          <wp:simplePos x="0" y="0"/>
          <wp:positionH relativeFrom="margin">
            <wp:align>right</wp:align>
          </wp:positionH>
          <wp:positionV relativeFrom="paragraph">
            <wp:posOffset>3480</wp:posOffset>
          </wp:positionV>
          <wp:extent cx="776378" cy="344633"/>
          <wp:effectExtent l="0" t="0" r="508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5LOGOCOP_low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378" cy="3446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รายงาน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การให้บริการ</w:t>
    </w:r>
    <w:r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>ตาม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บันทึกข้อตกลง 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 xml:space="preserve">Gas Business Share Service 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 </w:t>
    </w:r>
  </w:p>
  <w:p w14:paraId="305CAF91" w14:textId="77777777" w:rsidR="00052AB4" w:rsidRPr="00A12DEF" w:rsidRDefault="00052AB4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color w:val="FF0000"/>
        <w:spacing w:val="10"/>
        <w:kern w:val="24"/>
        <w:sz w:val="32"/>
        <w:szCs w:val="32"/>
      </w:rPr>
    </w:pP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ประจำไตรมาสที่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[qx]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ปี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[yx]</w:t>
    </w:r>
    <w:r w:rsidRPr="00A12DEF"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 xml:space="preserve"> </w:t>
    </w:r>
  </w:p>
  <w:p w14:paraId="6EC80EC9" w14:textId="77777777" w:rsidR="00052AB4" w:rsidRPr="00E32510" w:rsidRDefault="00052AB4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Cordia New" w:hAnsi="Cordia New" w:cs="Cordia New"/>
        <w:cs/>
      </w:rPr>
    </w:pPr>
    <w:r w:rsidRPr="00E32510">
      <w:rPr>
        <w:rFonts w:ascii="Cordia New" w:hAnsi="Cordia New" w:cs="Cordia New"/>
        <w:noProof/>
      </w:rPr>
      <w:drawing>
        <wp:inline distT="0" distB="0" distL="0" distR="0" wp14:anchorId="045F1CBF" wp14:editId="4FDE7C04">
          <wp:extent cx="5800954" cy="208280"/>
          <wp:effectExtent l="0" t="0" r="9525" b="1270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8609" cy="21070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DB44F3" w14:textId="77777777" w:rsidR="00052AB4" w:rsidRDefault="00052AB4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noProof/>
        <w:kern w:val="24"/>
        <w:sz w:val="32"/>
        <w:szCs w:val="32"/>
      </w:rPr>
      <w:drawing>
        <wp:anchor distT="0" distB="0" distL="114300" distR="114300" simplePos="0" relativeHeight="251666432" behindDoc="0" locked="0" layoutInCell="1" allowOverlap="1" wp14:anchorId="27757637" wp14:editId="6044D41A">
          <wp:simplePos x="0" y="0"/>
          <wp:positionH relativeFrom="margin">
            <wp:align>right</wp:align>
          </wp:positionH>
          <wp:positionV relativeFrom="paragraph">
            <wp:posOffset>3480</wp:posOffset>
          </wp:positionV>
          <wp:extent cx="776378" cy="344633"/>
          <wp:effectExtent l="0" t="0" r="5080" b="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5LOGOCOP_low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378" cy="3446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รายงาน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การให้บริการ</w:t>
    </w:r>
    <w:r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>ตาม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บันทึกข้อตกลง 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 xml:space="preserve">Gas Business Share Service 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 </w:t>
    </w:r>
  </w:p>
  <w:p w14:paraId="5EF0DF17" w14:textId="77777777" w:rsidR="00052AB4" w:rsidRPr="00A12DEF" w:rsidRDefault="00052AB4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color w:val="FF0000"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ประจำไตรมาสที่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[qx]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ปี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[yx]</w:t>
    </w:r>
    <w:r w:rsidRPr="00A12DEF"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 xml:space="preserve"> </w:t>
    </w:r>
  </w:p>
  <w:p w14:paraId="59AB53C4" w14:textId="77777777" w:rsidR="00052AB4" w:rsidRPr="00E32510" w:rsidRDefault="00052AB4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Cordia New" w:hAnsi="Cordia New" w:cs="Cordia New"/>
        <w:cs/>
      </w:rPr>
    </w:pPr>
    <w:r w:rsidRPr="00E32510">
      <w:rPr>
        <w:rFonts w:ascii="Cordia New" w:hAnsi="Cordia New" w:cs="Cordia New"/>
        <w:noProof/>
      </w:rPr>
      <w:drawing>
        <wp:inline distT="0" distB="0" distL="0" distR="0" wp14:anchorId="4B89C528" wp14:editId="7F5D75F4">
          <wp:extent cx="5800954" cy="208280"/>
          <wp:effectExtent l="0" t="0" r="9525" b="1270"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8609" cy="21070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0024F"/>
    <w:multiLevelType w:val="hybridMultilevel"/>
    <w:tmpl w:val="869CA0C2"/>
    <w:lvl w:ilvl="0" w:tplc="CA362AE6">
      <w:start w:val="1"/>
      <w:numFmt w:val="decimal"/>
      <w:lvlText w:val="1.6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46A86"/>
    <w:multiLevelType w:val="hybridMultilevel"/>
    <w:tmpl w:val="DAE4E5DC"/>
    <w:lvl w:ilvl="0" w:tplc="04090011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19534B65"/>
    <w:multiLevelType w:val="hybridMultilevel"/>
    <w:tmpl w:val="4EF6BE9A"/>
    <w:lvl w:ilvl="0" w:tplc="04090011">
      <w:start w:val="1"/>
      <w:numFmt w:val="decimal"/>
      <w:lvlText w:val="%1)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100FBE"/>
    <w:multiLevelType w:val="hybridMultilevel"/>
    <w:tmpl w:val="4EB61F1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6C33660"/>
    <w:multiLevelType w:val="hybridMultilevel"/>
    <w:tmpl w:val="5E5EBF1C"/>
    <w:lvl w:ilvl="0" w:tplc="A94092DA">
      <w:start w:val="1"/>
      <w:numFmt w:val="decimal"/>
      <w:lvlText w:val="1.3.%1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030491"/>
    <w:multiLevelType w:val="hybridMultilevel"/>
    <w:tmpl w:val="571EB478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7">
      <w:start w:val="1"/>
      <w:numFmt w:val="lowerLetter"/>
      <w:lvlText w:val="%2)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2A567187"/>
    <w:multiLevelType w:val="multilevel"/>
    <w:tmpl w:val="3180750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B3C58BD"/>
    <w:multiLevelType w:val="hybridMultilevel"/>
    <w:tmpl w:val="C1FC72F2"/>
    <w:lvl w:ilvl="0" w:tplc="AAB42A5E">
      <w:start w:val="1"/>
      <w:numFmt w:val="decimal"/>
      <w:lvlText w:val="1.1.6.%1"/>
      <w:lvlJc w:val="left"/>
      <w:pPr>
        <w:ind w:left="5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39072A"/>
    <w:multiLevelType w:val="hybridMultilevel"/>
    <w:tmpl w:val="056201FA"/>
    <w:lvl w:ilvl="0" w:tplc="A150FBD2">
      <w:start w:val="1"/>
      <w:numFmt w:val="decimal"/>
      <w:lvlText w:val="1.1.1.%1.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9" w15:restartNumberingAfterBreak="0">
    <w:nsid w:val="354B29BC"/>
    <w:multiLevelType w:val="hybridMultilevel"/>
    <w:tmpl w:val="F77622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B23324"/>
    <w:multiLevelType w:val="hybridMultilevel"/>
    <w:tmpl w:val="5AA040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C07A73"/>
    <w:multiLevelType w:val="hybridMultilevel"/>
    <w:tmpl w:val="4B8E1EE0"/>
    <w:lvl w:ilvl="0" w:tplc="D632B65C">
      <w:start w:val="1"/>
      <w:numFmt w:val="decimal"/>
      <w:lvlText w:val="%1)"/>
      <w:lvlJc w:val="left"/>
      <w:pPr>
        <w:ind w:left="2880" w:hanging="360"/>
      </w:pPr>
      <w:rPr>
        <w:b w:val="0"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2" w15:restartNumberingAfterBreak="0">
    <w:nsid w:val="3FE6191E"/>
    <w:multiLevelType w:val="hybridMultilevel"/>
    <w:tmpl w:val="ABC42484"/>
    <w:lvl w:ilvl="0" w:tplc="3632A0A6">
      <w:start w:val="1"/>
      <w:numFmt w:val="decimal"/>
      <w:lvlText w:val="1.1.3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F31046"/>
    <w:multiLevelType w:val="hybridMultilevel"/>
    <w:tmpl w:val="FC9227C2"/>
    <w:lvl w:ilvl="0" w:tplc="04090005">
      <w:start w:val="1"/>
      <w:numFmt w:val="bullet"/>
      <w:lvlText w:val=""/>
      <w:lvlJc w:val="left"/>
      <w:pPr>
        <w:ind w:left="18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14" w15:restartNumberingAfterBreak="0">
    <w:nsid w:val="40AD7D6A"/>
    <w:multiLevelType w:val="multilevel"/>
    <w:tmpl w:val="0409001F"/>
    <w:lvl w:ilvl="0">
      <w:start w:val="1"/>
      <w:numFmt w:val="decimal"/>
      <w:lvlText w:val="%1."/>
      <w:lvlJc w:val="left"/>
      <w:pPr>
        <w:ind w:left="1767" w:hanging="360"/>
      </w:pPr>
    </w:lvl>
    <w:lvl w:ilvl="1">
      <w:start w:val="1"/>
      <w:numFmt w:val="decimal"/>
      <w:lvlText w:val="%1.%2."/>
      <w:lvlJc w:val="left"/>
      <w:pPr>
        <w:ind w:left="2199" w:hanging="432"/>
      </w:pPr>
    </w:lvl>
    <w:lvl w:ilvl="2">
      <w:start w:val="1"/>
      <w:numFmt w:val="decimal"/>
      <w:lvlText w:val="%1.%2.%3."/>
      <w:lvlJc w:val="left"/>
      <w:pPr>
        <w:ind w:left="2631" w:hanging="504"/>
      </w:pPr>
    </w:lvl>
    <w:lvl w:ilvl="3">
      <w:start w:val="1"/>
      <w:numFmt w:val="decimal"/>
      <w:lvlText w:val="%1.%2.%3.%4."/>
      <w:lvlJc w:val="left"/>
      <w:pPr>
        <w:ind w:left="3135" w:hanging="648"/>
      </w:pPr>
    </w:lvl>
    <w:lvl w:ilvl="4">
      <w:start w:val="1"/>
      <w:numFmt w:val="decimal"/>
      <w:lvlText w:val="%1.%2.%3.%4.%5."/>
      <w:lvlJc w:val="left"/>
      <w:pPr>
        <w:ind w:left="3639" w:hanging="792"/>
      </w:pPr>
    </w:lvl>
    <w:lvl w:ilvl="5">
      <w:start w:val="1"/>
      <w:numFmt w:val="decimal"/>
      <w:lvlText w:val="%1.%2.%3.%4.%5.%6."/>
      <w:lvlJc w:val="left"/>
      <w:pPr>
        <w:ind w:left="4143" w:hanging="936"/>
      </w:pPr>
    </w:lvl>
    <w:lvl w:ilvl="6">
      <w:start w:val="1"/>
      <w:numFmt w:val="decimal"/>
      <w:lvlText w:val="%1.%2.%3.%4.%5.%6.%7."/>
      <w:lvlJc w:val="left"/>
      <w:pPr>
        <w:ind w:left="4647" w:hanging="1080"/>
      </w:pPr>
    </w:lvl>
    <w:lvl w:ilvl="7">
      <w:start w:val="1"/>
      <w:numFmt w:val="decimal"/>
      <w:lvlText w:val="%1.%2.%3.%4.%5.%6.%7.%8."/>
      <w:lvlJc w:val="left"/>
      <w:pPr>
        <w:ind w:left="5151" w:hanging="1224"/>
      </w:pPr>
    </w:lvl>
    <w:lvl w:ilvl="8">
      <w:start w:val="1"/>
      <w:numFmt w:val="decimal"/>
      <w:lvlText w:val="%1.%2.%3.%4.%5.%6.%7.%8.%9."/>
      <w:lvlJc w:val="left"/>
      <w:pPr>
        <w:ind w:left="5727" w:hanging="1440"/>
      </w:pPr>
    </w:lvl>
  </w:abstractNum>
  <w:abstractNum w:abstractNumId="15" w15:restartNumberingAfterBreak="0">
    <w:nsid w:val="4155141B"/>
    <w:multiLevelType w:val="multilevel"/>
    <w:tmpl w:val="E6F60F46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14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16" w15:restartNumberingAfterBreak="0">
    <w:nsid w:val="45174948"/>
    <w:multiLevelType w:val="hybridMultilevel"/>
    <w:tmpl w:val="49B4CDAC"/>
    <w:lvl w:ilvl="0" w:tplc="0409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6667A7"/>
    <w:multiLevelType w:val="hybridMultilevel"/>
    <w:tmpl w:val="9B6E54BE"/>
    <w:lvl w:ilvl="0" w:tplc="04090001">
      <w:start w:val="1"/>
      <w:numFmt w:val="bullet"/>
      <w:lvlText w:val=""/>
      <w:lvlJc w:val="left"/>
      <w:pPr>
        <w:ind w:left="18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18" w15:restartNumberingAfterBreak="0">
    <w:nsid w:val="4C134726"/>
    <w:multiLevelType w:val="hybridMultilevel"/>
    <w:tmpl w:val="77D49062"/>
    <w:lvl w:ilvl="0" w:tplc="0242E23C">
      <w:start w:val="1"/>
      <w:numFmt w:val="decimal"/>
      <w:lvlText w:val="1.3.1.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9F2D45"/>
    <w:multiLevelType w:val="hybridMultilevel"/>
    <w:tmpl w:val="F93C2976"/>
    <w:lvl w:ilvl="0" w:tplc="A85A01D4">
      <w:start w:val="1"/>
      <w:numFmt w:val="decimal"/>
      <w:lvlText w:val="1.1.2.%1.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B61CA7"/>
    <w:multiLevelType w:val="multilevel"/>
    <w:tmpl w:val="F524F8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A7179E3"/>
    <w:multiLevelType w:val="hybridMultilevel"/>
    <w:tmpl w:val="AE70980C"/>
    <w:lvl w:ilvl="0" w:tplc="04090011">
      <w:start w:val="1"/>
      <w:numFmt w:val="decimal"/>
      <w:lvlText w:val="%1)"/>
      <w:lvlJc w:val="left"/>
      <w:pPr>
        <w:ind w:left="1380" w:hanging="360"/>
      </w:p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22" w15:restartNumberingAfterBreak="0">
    <w:nsid w:val="5F0A50E5"/>
    <w:multiLevelType w:val="hybridMultilevel"/>
    <w:tmpl w:val="B51456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2C466D"/>
    <w:multiLevelType w:val="hybridMultilevel"/>
    <w:tmpl w:val="09741CF0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 w15:restartNumberingAfterBreak="0">
    <w:nsid w:val="62CF72CA"/>
    <w:multiLevelType w:val="hybridMultilevel"/>
    <w:tmpl w:val="0664A1E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5" w15:restartNumberingAfterBreak="0">
    <w:nsid w:val="66A10A81"/>
    <w:multiLevelType w:val="hybridMultilevel"/>
    <w:tmpl w:val="6698419E"/>
    <w:lvl w:ilvl="0" w:tplc="04090011">
      <w:start w:val="1"/>
      <w:numFmt w:val="decimal"/>
      <w:lvlText w:val="%1)"/>
      <w:lvlJc w:val="left"/>
      <w:pPr>
        <w:ind w:left="1778" w:hanging="360"/>
      </w:p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6" w15:restartNumberingAfterBreak="0">
    <w:nsid w:val="68DE68E6"/>
    <w:multiLevelType w:val="hybridMultilevel"/>
    <w:tmpl w:val="32CAEE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921A70"/>
    <w:multiLevelType w:val="hybridMultilevel"/>
    <w:tmpl w:val="D70EB082"/>
    <w:lvl w:ilvl="0" w:tplc="62FCEBBA">
      <w:start w:val="1"/>
      <w:numFmt w:val="decimal"/>
      <w:lvlText w:val="1.5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2D4D40"/>
    <w:multiLevelType w:val="hybridMultilevel"/>
    <w:tmpl w:val="BDF609B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16875D0"/>
    <w:multiLevelType w:val="hybridMultilevel"/>
    <w:tmpl w:val="49B4CDAC"/>
    <w:lvl w:ilvl="0" w:tplc="0409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DA431B"/>
    <w:multiLevelType w:val="hybridMultilevel"/>
    <w:tmpl w:val="3934E294"/>
    <w:lvl w:ilvl="0" w:tplc="2728AF06">
      <w:start w:val="1"/>
      <w:numFmt w:val="decimal"/>
      <w:lvlText w:val="1.2.%1"/>
      <w:lvlJc w:val="left"/>
      <w:pPr>
        <w:ind w:left="30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4516C2"/>
    <w:multiLevelType w:val="hybridMultilevel"/>
    <w:tmpl w:val="9294CDB8"/>
    <w:lvl w:ilvl="0" w:tplc="04090011">
      <w:start w:val="1"/>
      <w:numFmt w:val="decimal"/>
      <w:lvlText w:val="%1)"/>
      <w:lvlJc w:val="left"/>
      <w:pPr>
        <w:ind w:left="2498" w:hanging="360"/>
      </w:pPr>
    </w:lvl>
    <w:lvl w:ilvl="1" w:tplc="04090019" w:tentative="1">
      <w:start w:val="1"/>
      <w:numFmt w:val="lowerLetter"/>
      <w:lvlText w:val="%2."/>
      <w:lvlJc w:val="left"/>
      <w:pPr>
        <w:ind w:left="3218" w:hanging="360"/>
      </w:pPr>
    </w:lvl>
    <w:lvl w:ilvl="2" w:tplc="0409001B" w:tentative="1">
      <w:start w:val="1"/>
      <w:numFmt w:val="lowerRoman"/>
      <w:lvlText w:val="%3."/>
      <w:lvlJc w:val="right"/>
      <w:pPr>
        <w:ind w:left="3938" w:hanging="180"/>
      </w:pPr>
    </w:lvl>
    <w:lvl w:ilvl="3" w:tplc="0409000F" w:tentative="1">
      <w:start w:val="1"/>
      <w:numFmt w:val="decimal"/>
      <w:lvlText w:val="%4."/>
      <w:lvlJc w:val="left"/>
      <w:pPr>
        <w:ind w:left="4658" w:hanging="360"/>
      </w:pPr>
    </w:lvl>
    <w:lvl w:ilvl="4" w:tplc="04090019" w:tentative="1">
      <w:start w:val="1"/>
      <w:numFmt w:val="lowerLetter"/>
      <w:lvlText w:val="%5."/>
      <w:lvlJc w:val="left"/>
      <w:pPr>
        <w:ind w:left="5378" w:hanging="360"/>
      </w:pPr>
    </w:lvl>
    <w:lvl w:ilvl="5" w:tplc="0409001B" w:tentative="1">
      <w:start w:val="1"/>
      <w:numFmt w:val="lowerRoman"/>
      <w:lvlText w:val="%6."/>
      <w:lvlJc w:val="right"/>
      <w:pPr>
        <w:ind w:left="6098" w:hanging="180"/>
      </w:pPr>
    </w:lvl>
    <w:lvl w:ilvl="6" w:tplc="0409000F" w:tentative="1">
      <w:start w:val="1"/>
      <w:numFmt w:val="decimal"/>
      <w:lvlText w:val="%7."/>
      <w:lvlJc w:val="left"/>
      <w:pPr>
        <w:ind w:left="6818" w:hanging="360"/>
      </w:pPr>
    </w:lvl>
    <w:lvl w:ilvl="7" w:tplc="04090019" w:tentative="1">
      <w:start w:val="1"/>
      <w:numFmt w:val="lowerLetter"/>
      <w:lvlText w:val="%8."/>
      <w:lvlJc w:val="left"/>
      <w:pPr>
        <w:ind w:left="7538" w:hanging="360"/>
      </w:pPr>
    </w:lvl>
    <w:lvl w:ilvl="8" w:tplc="0409001B" w:tentative="1">
      <w:start w:val="1"/>
      <w:numFmt w:val="lowerRoman"/>
      <w:lvlText w:val="%9."/>
      <w:lvlJc w:val="right"/>
      <w:pPr>
        <w:ind w:left="8258" w:hanging="180"/>
      </w:pPr>
    </w:lvl>
  </w:abstractNum>
  <w:abstractNum w:abstractNumId="32" w15:restartNumberingAfterBreak="0">
    <w:nsid w:val="7866302E"/>
    <w:multiLevelType w:val="hybridMultilevel"/>
    <w:tmpl w:val="6698419E"/>
    <w:lvl w:ilvl="0" w:tplc="04090011">
      <w:start w:val="1"/>
      <w:numFmt w:val="decimal"/>
      <w:lvlText w:val="%1)"/>
      <w:lvlJc w:val="left"/>
      <w:pPr>
        <w:ind w:left="1778" w:hanging="360"/>
      </w:p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3" w15:restartNumberingAfterBreak="0">
    <w:nsid w:val="78B03CD0"/>
    <w:multiLevelType w:val="hybridMultilevel"/>
    <w:tmpl w:val="56EAAC80"/>
    <w:lvl w:ilvl="0" w:tplc="04090011">
      <w:start w:val="1"/>
      <w:numFmt w:val="decimal"/>
      <w:lvlText w:val="%1)"/>
      <w:lvlJc w:val="left"/>
      <w:pPr>
        <w:ind w:left="3633" w:hanging="360"/>
      </w:pPr>
    </w:lvl>
    <w:lvl w:ilvl="1" w:tplc="04090019" w:tentative="1">
      <w:start w:val="1"/>
      <w:numFmt w:val="lowerLetter"/>
      <w:lvlText w:val="%2."/>
      <w:lvlJc w:val="left"/>
      <w:pPr>
        <w:ind w:left="4353" w:hanging="360"/>
      </w:pPr>
    </w:lvl>
    <w:lvl w:ilvl="2" w:tplc="0409001B" w:tentative="1">
      <w:start w:val="1"/>
      <w:numFmt w:val="lowerRoman"/>
      <w:lvlText w:val="%3."/>
      <w:lvlJc w:val="right"/>
      <w:pPr>
        <w:ind w:left="5073" w:hanging="180"/>
      </w:pPr>
    </w:lvl>
    <w:lvl w:ilvl="3" w:tplc="0409000F" w:tentative="1">
      <w:start w:val="1"/>
      <w:numFmt w:val="decimal"/>
      <w:lvlText w:val="%4."/>
      <w:lvlJc w:val="left"/>
      <w:pPr>
        <w:ind w:left="5793" w:hanging="360"/>
      </w:pPr>
    </w:lvl>
    <w:lvl w:ilvl="4" w:tplc="04090019" w:tentative="1">
      <w:start w:val="1"/>
      <w:numFmt w:val="lowerLetter"/>
      <w:lvlText w:val="%5."/>
      <w:lvlJc w:val="left"/>
      <w:pPr>
        <w:ind w:left="6513" w:hanging="360"/>
      </w:pPr>
    </w:lvl>
    <w:lvl w:ilvl="5" w:tplc="0409001B" w:tentative="1">
      <w:start w:val="1"/>
      <w:numFmt w:val="lowerRoman"/>
      <w:lvlText w:val="%6."/>
      <w:lvlJc w:val="right"/>
      <w:pPr>
        <w:ind w:left="7233" w:hanging="180"/>
      </w:pPr>
    </w:lvl>
    <w:lvl w:ilvl="6" w:tplc="0409000F" w:tentative="1">
      <w:start w:val="1"/>
      <w:numFmt w:val="decimal"/>
      <w:lvlText w:val="%7."/>
      <w:lvlJc w:val="left"/>
      <w:pPr>
        <w:ind w:left="7953" w:hanging="360"/>
      </w:pPr>
    </w:lvl>
    <w:lvl w:ilvl="7" w:tplc="04090019" w:tentative="1">
      <w:start w:val="1"/>
      <w:numFmt w:val="lowerLetter"/>
      <w:lvlText w:val="%8."/>
      <w:lvlJc w:val="left"/>
      <w:pPr>
        <w:ind w:left="8673" w:hanging="360"/>
      </w:pPr>
    </w:lvl>
    <w:lvl w:ilvl="8" w:tplc="0409001B" w:tentative="1">
      <w:start w:val="1"/>
      <w:numFmt w:val="lowerRoman"/>
      <w:lvlText w:val="%9."/>
      <w:lvlJc w:val="right"/>
      <w:pPr>
        <w:ind w:left="9393" w:hanging="180"/>
      </w:pPr>
    </w:lvl>
  </w:abstractNum>
  <w:abstractNum w:abstractNumId="34" w15:restartNumberingAfterBreak="0">
    <w:nsid w:val="7B757967"/>
    <w:multiLevelType w:val="multilevel"/>
    <w:tmpl w:val="43E40B20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lang w:bidi="th-TH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6"/>
  </w:num>
  <w:num w:numId="2">
    <w:abstractNumId w:val="10"/>
  </w:num>
  <w:num w:numId="3">
    <w:abstractNumId w:val="26"/>
  </w:num>
  <w:num w:numId="4">
    <w:abstractNumId w:val="22"/>
  </w:num>
  <w:num w:numId="5">
    <w:abstractNumId w:val="1"/>
  </w:num>
  <w:num w:numId="6">
    <w:abstractNumId w:val="23"/>
  </w:num>
  <w:num w:numId="7">
    <w:abstractNumId w:val="5"/>
  </w:num>
  <w:num w:numId="8">
    <w:abstractNumId w:val="8"/>
  </w:num>
  <w:num w:numId="9">
    <w:abstractNumId w:val="19"/>
  </w:num>
  <w:num w:numId="10">
    <w:abstractNumId w:val="31"/>
  </w:num>
  <w:num w:numId="11">
    <w:abstractNumId w:val="12"/>
  </w:num>
  <w:num w:numId="12">
    <w:abstractNumId w:val="3"/>
  </w:num>
  <w:num w:numId="13">
    <w:abstractNumId w:val="25"/>
  </w:num>
  <w:num w:numId="14">
    <w:abstractNumId w:val="27"/>
  </w:num>
  <w:num w:numId="15">
    <w:abstractNumId w:val="0"/>
  </w:num>
  <w:num w:numId="16">
    <w:abstractNumId w:val="4"/>
  </w:num>
  <w:num w:numId="17">
    <w:abstractNumId w:val="18"/>
  </w:num>
  <w:num w:numId="18">
    <w:abstractNumId w:val="30"/>
  </w:num>
  <w:num w:numId="19">
    <w:abstractNumId w:val="7"/>
  </w:num>
  <w:num w:numId="20">
    <w:abstractNumId w:val="2"/>
  </w:num>
  <w:num w:numId="21">
    <w:abstractNumId w:val="9"/>
  </w:num>
  <w:num w:numId="22">
    <w:abstractNumId w:val="32"/>
  </w:num>
  <w:num w:numId="23">
    <w:abstractNumId w:val="28"/>
  </w:num>
  <w:num w:numId="24">
    <w:abstractNumId w:val="34"/>
  </w:num>
  <w:num w:numId="25">
    <w:abstractNumId w:val="33"/>
  </w:num>
  <w:num w:numId="26">
    <w:abstractNumId w:val="11"/>
  </w:num>
  <w:num w:numId="27">
    <w:abstractNumId w:val="15"/>
  </w:num>
  <w:num w:numId="28">
    <w:abstractNumId w:val="24"/>
  </w:num>
  <w:num w:numId="29">
    <w:abstractNumId w:val="21"/>
  </w:num>
  <w:num w:numId="30">
    <w:abstractNumId w:val="16"/>
  </w:num>
  <w:num w:numId="31">
    <w:abstractNumId w:val="29"/>
  </w:num>
  <w:num w:numId="32">
    <w:abstractNumId w:val="17"/>
  </w:num>
  <w:num w:numId="33">
    <w:abstractNumId w:val="13"/>
  </w:num>
  <w:num w:numId="34">
    <w:abstractNumId w:val="14"/>
  </w:num>
  <w:num w:numId="35">
    <w:abstractNumId w:val="20"/>
  </w:num>
  <w:numIdMacAtCleanup w:val="28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NAVASIN HOMHUAL">
    <w15:presenceInfo w15:providerId="AD" w15:userId="S-1-5-21-1220945662-606747145-842925246-7185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260"/>
    <w:rsid w:val="00000491"/>
    <w:rsid w:val="000004EB"/>
    <w:rsid w:val="000005E4"/>
    <w:rsid w:val="00000933"/>
    <w:rsid w:val="000009C9"/>
    <w:rsid w:val="00000A8F"/>
    <w:rsid w:val="00000B01"/>
    <w:rsid w:val="00000C21"/>
    <w:rsid w:val="00000D68"/>
    <w:rsid w:val="00001312"/>
    <w:rsid w:val="00001736"/>
    <w:rsid w:val="00001752"/>
    <w:rsid w:val="00001C27"/>
    <w:rsid w:val="0000293C"/>
    <w:rsid w:val="00002FA0"/>
    <w:rsid w:val="00003255"/>
    <w:rsid w:val="00003304"/>
    <w:rsid w:val="0000354A"/>
    <w:rsid w:val="00003591"/>
    <w:rsid w:val="000039E3"/>
    <w:rsid w:val="00003EC7"/>
    <w:rsid w:val="000044E9"/>
    <w:rsid w:val="0000525F"/>
    <w:rsid w:val="0000577D"/>
    <w:rsid w:val="00005DB4"/>
    <w:rsid w:val="0000603B"/>
    <w:rsid w:val="0000635A"/>
    <w:rsid w:val="00006825"/>
    <w:rsid w:val="000070A5"/>
    <w:rsid w:val="00007130"/>
    <w:rsid w:val="0000726B"/>
    <w:rsid w:val="00007362"/>
    <w:rsid w:val="000075DD"/>
    <w:rsid w:val="00007627"/>
    <w:rsid w:val="00007B31"/>
    <w:rsid w:val="00007B5D"/>
    <w:rsid w:val="00007B86"/>
    <w:rsid w:val="000101D2"/>
    <w:rsid w:val="000106E5"/>
    <w:rsid w:val="000107D4"/>
    <w:rsid w:val="00010861"/>
    <w:rsid w:val="00010A8C"/>
    <w:rsid w:val="00010B0D"/>
    <w:rsid w:val="00010D9C"/>
    <w:rsid w:val="00010E43"/>
    <w:rsid w:val="00010FD3"/>
    <w:rsid w:val="00011190"/>
    <w:rsid w:val="0001196B"/>
    <w:rsid w:val="00011CC7"/>
    <w:rsid w:val="00011F46"/>
    <w:rsid w:val="00012009"/>
    <w:rsid w:val="0001211A"/>
    <w:rsid w:val="0001291C"/>
    <w:rsid w:val="000129A1"/>
    <w:rsid w:val="00012A58"/>
    <w:rsid w:val="00012BE9"/>
    <w:rsid w:val="00012E7D"/>
    <w:rsid w:val="00012EA1"/>
    <w:rsid w:val="00012F08"/>
    <w:rsid w:val="00012F53"/>
    <w:rsid w:val="00012FA3"/>
    <w:rsid w:val="00013456"/>
    <w:rsid w:val="0001383E"/>
    <w:rsid w:val="00013878"/>
    <w:rsid w:val="000139FD"/>
    <w:rsid w:val="00013CCD"/>
    <w:rsid w:val="00013EE2"/>
    <w:rsid w:val="0001433F"/>
    <w:rsid w:val="00014B19"/>
    <w:rsid w:val="00014CE6"/>
    <w:rsid w:val="00014EBA"/>
    <w:rsid w:val="00014F50"/>
    <w:rsid w:val="00014FDE"/>
    <w:rsid w:val="0001500B"/>
    <w:rsid w:val="0001514B"/>
    <w:rsid w:val="00015AB2"/>
    <w:rsid w:val="00015B6A"/>
    <w:rsid w:val="00015E32"/>
    <w:rsid w:val="00015F6D"/>
    <w:rsid w:val="00016049"/>
    <w:rsid w:val="000165F5"/>
    <w:rsid w:val="00016732"/>
    <w:rsid w:val="00016799"/>
    <w:rsid w:val="00016853"/>
    <w:rsid w:val="00016B90"/>
    <w:rsid w:val="00017582"/>
    <w:rsid w:val="000175CA"/>
    <w:rsid w:val="0001784E"/>
    <w:rsid w:val="00017A5D"/>
    <w:rsid w:val="0002006D"/>
    <w:rsid w:val="0002086F"/>
    <w:rsid w:val="00020E96"/>
    <w:rsid w:val="00020EAB"/>
    <w:rsid w:val="00021815"/>
    <w:rsid w:val="00021B41"/>
    <w:rsid w:val="00021C49"/>
    <w:rsid w:val="00021E56"/>
    <w:rsid w:val="000223DA"/>
    <w:rsid w:val="000224C6"/>
    <w:rsid w:val="00022583"/>
    <w:rsid w:val="00022851"/>
    <w:rsid w:val="00022B34"/>
    <w:rsid w:val="00022BE0"/>
    <w:rsid w:val="00022F7C"/>
    <w:rsid w:val="000230A5"/>
    <w:rsid w:val="000232BE"/>
    <w:rsid w:val="000232D8"/>
    <w:rsid w:val="0002369C"/>
    <w:rsid w:val="00023783"/>
    <w:rsid w:val="00023D45"/>
    <w:rsid w:val="00023DD0"/>
    <w:rsid w:val="00024704"/>
    <w:rsid w:val="0002487B"/>
    <w:rsid w:val="000249E2"/>
    <w:rsid w:val="000249F0"/>
    <w:rsid w:val="00024A43"/>
    <w:rsid w:val="00024B88"/>
    <w:rsid w:val="00024BED"/>
    <w:rsid w:val="00024C69"/>
    <w:rsid w:val="00024E73"/>
    <w:rsid w:val="00025284"/>
    <w:rsid w:val="0002545A"/>
    <w:rsid w:val="000255FC"/>
    <w:rsid w:val="0002576A"/>
    <w:rsid w:val="00025868"/>
    <w:rsid w:val="00026C92"/>
    <w:rsid w:val="00026DC3"/>
    <w:rsid w:val="00027188"/>
    <w:rsid w:val="000271C5"/>
    <w:rsid w:val="0002729F"/>
    <w:rsid w:val="00027962"/>
    <w:rsid w:val="00027B68"/>
    <w:rsid w:val="00027BE5"/>
    <w:rsid w:val="00027D23"/>
    <w:rsid w:val="00027D82"/>
    <w:rsid w:val="0003060D"/>
    <w:rsid w:val="0003073C"/>
    <w:rsid w:val="0003099C"/>
    <w:rsid w:val="00030DFD"/>
    <w:rsid w:val="00030EE3"/>
    <w:rsid w:val="00030F3F"/>
    <w:rsid w:val="00030F63"/>
    <w:rsid w:val="00031151"/>
    <w:rsid w:val="000311E9"/>
    <w:rsid w:val="000313DF"/>
    <w:rsid w:val="000317D1"/>
    <w:rsid w:val="00031E12"/>
    <w:rsid w:val="000321BB"/>
    <w:rsid w:val="000324B4"/>
    <w:rsid w:val="00032A75"/>
    <w:rsid w:val="00032EC5"/>
    <w:rsid w:val="000338EE"/>
    <w:rsid w:val="00033B66"/>
    <w:rsid w:val="00033BFC"/>
    <w:rsid w:val="00033C62"/>
    <w:rsid w:val="00034093"/>
    <w:rsid w:val="00034783"/>
    <w:rsid w:val="00034945"/>
    <w:rsid w:val="00034B30"/>
    <w:rsid w:val="00034BE1"/>
    <w:rsid w:val="00034C92"/>
    <w:rsid w:val="00034DCF"/>
    <w:rsid w:val="00035020"/>
    <w:rsid w:val="0003519D"/>
    <w:rsid w:val="0003525E"/>
    <w:rsid w:val="000358C2"/>
    <w:rsid w:val="00036272"/>
    <w:rsid w:val="0003636C"/>
    <w:rsid w:val="0003644F"/>
    <w:rsid w:val="00037091"/>
    <w:rsid w:val="00037229"/>
    <w:rsid w:val="000403C2"/>
    <w:rsid w:val="00040498"/>
    <w:rsid w:val="0004066F"/>
    <w:rsid w:val="00040963"/>
    <w:rsid w:val="00040BCC"/>
    <w:rsid w:val="000419AE"/>
    <w:rsid w:val="00041A72"/>
    <w:rsid w:val="0004230B"/>
    <w:rsid w:val="000427CC"/>
    <w:rsid w:val="00042841"/>
    <w:rsid w:val="00042BF2"/>
    <w:rsid w:val="00042E57"/>
    <w:rsid w:val="00043315"/>
    <w:rsid w:val="00043326"/>
    <w:rsid w:val="00043389"/>
    <w:rsid w:val="00044A80"/>
    <w:rsid w:val="00044EB5"/>
    <w:rsid w:val="000450F3"/>
    <w:rsid w:val="000457DF"/>
    <w:rsid w:val="00045A2D"/>
    <w:rsid w:val="00045BF5"/>
    <w:rsid w:val="00045C36"/>
    <w:rsid w:val="00045E15"/>
    <w:rsid w:val="00046692"/>
    <w:rsid w:val="0004797D"/>
    <w:rsid w:val="00047E20"/>
    <w:rsid w:val="00047ED3"/>
    <w:rsid w:val="000502DD"/>
    <w:rsid w:val="000503C5"/>
    <w:rsid w:val="000505D3"/>
    <w:rsid w:val="00050A1F"/>
    <w:rsid w:val="00050BD9"/>
    <w:rsid w:val="00050CBE"/>
    <w:rsid w:val="00051245"/>
    <w:rsid w:val="0005180D"/>
    <w:rsid w:val="00051AF1"/>
    <w:rsid w:val="00052297"/>
    <w:rsid w:val="00052993"/>
    <w:rsid w:val="00052AB4"/>
    <w:rsid w:val="00052CBC"/>
    <w:rsid w:val="00052FAF"/>
    <w:rsid w:val="000531EA"/>
    <w:rsid w:val="000535EC"/>
    <w:rsid w:val="0005382F"/>
    <w:rsid w:val="000539DB"/>
    <w:rsid w:val="00053A70"/>
    <w:rsid w:val="000542CA"/>
    <w:rsid w:val="00054695"/>
    <w:rsid w:val="00054916"/>
    <w:rsid w:val="000550AF"/>
    <w:rsid w:val="000551B4"/>
    <w:rsid w:val="00055611"/>
    <w:rsid w:val="0005595F"/>
    <w:rsid w:val="000559DB"/>
    <w:rsid w:val="00055A86"/>
    <w:rsid w:val="00056669"/>
    <w:rsid w:val="000567EE"/>
    <w:rsid w:val="00056865"/>
    <w:rsid w:val="00056F9B"/>
    <w:rsid w:val="0005736F"/>
    <w:rsid w:val="0005769E"/>
    <w:rsid w:val="000577B6"/>
    <w:rsid w:val="00057949"/>
    <w:rsid w:val="00057E4F"/>
    <w:rsid w:val="000603C4"/>
    <w:rsid w:val="000603E3"/>
    <w:rsid w:val="0006048A"/>
    <w:rsid w:val="0006069B"/>
    <w:rsid w:val="00061374"/>
    <w:rsid w:val="00061406"/>
    <w:rsid w:val="00061488"/>
    <w:rsid w:val="00061489"/>
    <w:rsid w:val="000616CA"/>
    <w:rsid w:val="000617F3"/>
    <w:rsid w:val="000618D0"/>
    <w:rsid w:val="00061975"/>
    <w:rsid w:val="000619F3"/>
    <w:rsid w:val="00061A0A"/>
    <w:rsid w:val="00062121"/>
    <w:rsid w:val="00062307"/>
    <w:rsid w:val="000626AE"/>
    <w:rsid w:val="000630A5"/>
    <w:rsid w:val="000638DC"/>
    <w:rsid w:val="0006390A"/>
    <w:rsid w:val="000645C0"/>
    <w:rsid w:val="00064644"/>
    <w:rsid w:val="00064ED2"/>
    <w:rsid w:val="000651C6"/>
    <w:rsid w:val="00065256"/>
    <w:rsid w:val="00065265"/>
    <w:rsid w:val="0006548E"/>
    <w:rsid w:val="00065644"/>
    <w:rsid w:val="00065CC3"/>
    <w:rsid w:val="00065F4E"/>
    <w:rsid w:val="000661ED"/>
    <w:rsid w:val="000665B0"/>
    <w:rsid w:val="000667C9"/>
    <w:rsid w:val="00066AEB"/>
    <w:rsid w:val="00066B11"/>
    <w:rsid w:val="00066B2E"/>
    <w:rsid w:val="00067074"/>
    <w:rsid w:val="00067109"/>
    <w:rsid w:val="000674EE"/>
    <w:rsid w:val="0006765A"/>
    <w:rsid w:val="0006777A"/>
    <w:rsid w:val="00067A8B"/>
    <w:rsid w:val="00067BBC"/>
    <w:rsid w:val="00067C53"/>
    <w:rsid w:val="000703F7"/>
    <w:rsid w:val="0007081D"/>
    <w:rsid w:val="00070EC4"/>
    <w:rsid w:val="00071197"/>
    <w:rsid w:val="000715E3"/>
    <w:rsid w:val="00071D9D"/>
    <w:rsid w:val="00071E46"/>
    <w:rsid w:val="00072125"/>
    <w:rsid w:val="00072139"/>
    <w:rsid w:val="00072142"/>
    <w:rsid w:val="000725C2"/>
    <w:rsid w:val="00072815"/>
    <w:rsid w:val="0007295B"/>
    <w:rsid w:val="00072A75"/>
    <w:rsid w:val="00072BC6"/>
    <w:rsid w:val="00072CE3"/>
    <w:rsid w:val="00073036"/>
    <w:rsid w:val="0007362C"/>
    <w:rsid w:val="00073797"/>
    <w:rsid w:val="0007382C"/>
    <w:rsid w:val="0007388E"/>
    <w:rsid w:val="00074249"/>
    <w:rsid w:val="00074579"/>
    <w:rsid w:val="0007483F"/>
    <w:rsid w:val="00074ADA"/>
    <w:rsid w:val="00074C17"/>
    <w:rsid w:val="00074F43"/>
    <w:rsid w:val="000750B3"/>
    <w:rsid w:val="000751E5"/>
    <w:rsid w:val="000755A1"/>
    <w:rsid w:val="00075999"/>
    <w:rsid w:val="000759E3"/>
    <w:rsid w:val="00075B0A"/>
    <w:rsid w:val="00075E8C"/>
    <w:rsid w:val="00075F2D"/>
    <w:rsid w:val="00076333"/>
    <w:rsid w:val="000764F6"/>
    <w:rsid w:val="00076732"/>
    <w:rsid w:val="00076CC6"/>
    <w:rsid w:val="000770B7"/>
    <w:rsid w:val="000774AF"/>
    <w:rsid w:val="00077923"/>
    <w:rsid w:val="00080081"/>
    <w:rsid w:val="000800B8"/>
    <w:rsid w:val="00080A5B"/>
    <w:rsid w:val="00080F2C"/>
    <w:rsid w:val="00081614"/>
    <w:rsid w:val="000818CB"/>
    <w:rsid w:val="0008192D"/>
    <w:rsid w:val="00081E14"/>
    <w:rsid w:val="00081E4C"/>
    <w:rsid w:val="00081FFE"/>
    <w:rsid w:val="00082158"/>
    <w:rsid w:val="0008223E"/>
    <w:rsid w:val="00082469"/>
    <w:rsid w:val="00082918"/>
    <w:rsid w:val="00083210"/>
    <w:rsid w:val="00083485"/>
    <w:rsid w:val="00083656"/>
    <w:rsid w:val="00083748"/>
    <w:rsid w:val="00084238"/>
    <w:rsid w:val="0008443F"/>
    <w:rsid w:val="00084DF7"/>
    <w:rsid w:val="00084EA3"/>
    <w:rsid w:val="0008514F"/>
    <w:rsid w:val="00085239"/>
    <w:rsid w:val="0008556B"/>
    <w:rsid w:val="0008563D"/>
    <w:rsid w:val="0008580B"/>
    <w:rsid w:val="00085820"/>
    <w:rsid w:val="00085881"/>
    <w:rsid w:val="00085A0B"/>
    <w:rsid w:val="00085A88"/>
    <w:rsid w:val="00085D3F"/>
    <w:rsid w:val="0008608E"/>
    <w:rsid w:val="000862D1"/>
    <w:rsid w:val="00086980"/>
    <w:rsid w:val="00086B86"/>
    <w:rsid w:val="0008727A"/>
    <w:rsid w:val="00087281"/>
    <w:rsid w:val="00087407"/>
    <w:rsid w:val="0008746E"/>
    <w:rsid w:val="0008762B"/>
    <w:rsid w:val="00087C53"/>
    <w:rsid w:val="00087D18"/>
    <w:rsid w:val="00087FA1"/>
    <w:rsid w:val="0009006D"/>
    <w:rsid w:val="000901FC"/>
    <w:rsid w:val="00090206"/>
    <w:rsid w:val="000902E6"/>
    <w:rsid w:val="00090422"/>
    <w:rsid w:val="000909E8"/>
    <w:rsid w:val="00091611"/>
    <w:rsid w:val="0009170D"/>
    <w:rsid w:val="00091DBA"/>
    <w:rsid w:val="00091F40"/>
    <w:rsid w:val="00091FD8"/>
    <w:rsid w:val="000920A5"/>
    <w:rsid w:val="0009210F"/>
    <w:rsid w:val="00092302"/>
    <w:rsid w:val="0009247C"/>
    <w:rsid w:val="000924C2"/>
    <w:rsid w:val="000924D3"/>
    <w:rsid w:val="00092F76"/>
    <w:rsid w:val="00092F7F"/>
    <w:rsid w:val="0009353B"/>
    <w:rsid w:val="00093EDC"/>
    <w:rsid w:val="00094079"/>
    <w:rsid w:val="00094371"/>
    <w:rsid w:val="000943A5"/>
    <w:rsid w:val="00094BF0"/>
    <w:rsid w:val="00094E3B"/>
    <w:rsid w:val="0009517C"/>
    <w:rsid w:val="000953E9"/>
    <w:rsid w:val="000954FE"/>
    <w:rsid w:val="0009553B"/>
    <w:rsid w:val="00095682"/>
    <w:rsid w:val="000961C4"/>
    <w:rsid w:val="00096259"/>
    <w:rsid w:val="000963E0"/>
    <w:rsid w:val="00096512"/>
    <w:rsid w:val="000968AE"/>
    <w:rsid w:val="00096B8F"/>
    <w:rsid w:val="0009784B"/>
    <w:rsid w:val="00097DE1"/>
    <w:rsid w:val="000A02B8"/>
    <w:rsid w:val="000A0D80"/>
    <w:rsid w:val="000A0E50"/>
    <w:rsid w:val="000A0F0C"/>
    <w:rsid w:val="000A118B"/>
    <w:rsid w:val="000A1404"/>
    <w:rsid w:val="000A142C"/>
    <w:rsid w:val="000A149A"/>
    <w:rsid w:val="000A1949"/>
    <w:rsid w:val="000A1DC4"/>
    <w:rsid w:val="000A1F45"/>
    <w:rsid w:val="000A272E"/>
    <w:rsid w:val="000A2B51"/>
    <w:rsid w:val="000A2D42"/>
    <w:rsid w:val="000A350D"/>
    <w:rsid w:val="000A38E8"/>
    <w:rsid w:val="000A3D75"/>
    <w:rsid w:val="000A3FAB"/>
    <w:rsid w:val="000A479C"/>
    <w:rsid w:val="000A4EA6"/>
    <w:rsid w:val="000A5109"/>
    <w:rsid w:val="000A51F8"/>
    <w:rsid w:val="000A5511"/>
    <w:rsid w:val="000A5864"/>
    <w:rsid w:val="000A5871"/>
    <w:rsid w:val="000A5C82"/>
    <w:rsid w:val="000A5CFA"/>
    <w:rsid w:val="000A5EAE"/>
    <w:rsid w:val="000A638D"/>
    <w:rsid w:val="000A64AC"/>
    <w:rsid w:val="000A690B"/>
    <w:rsid w:val="000A6ABA"/>
    <w:rsid w:val="000A6D3E"/>
    <w:rsid w:val="000A73B0"/>
    <w:rsid w:val="000A7880"/>
    <w:rsid w:val="000A7EC1"/>
    <w:rsid w:val="000A7FFA"/>
    <w:rsid w:val="000B046E"/>
    <w:rsid w:val="000B0ACE"/>
    <w:rsid w:val="000B0C2B"/>
    <w:rsid w:val="000B0DBF"/>
    <w:rsid w:val="000B10D7"/>
    <w:rsid w:val="000B1135"/>
    <w:rsid w:val="000B11FD"/>
    <w:rsid w:val="000B1500"/>
    <w:rsid w:val="000B172A"/>
    <w:rsid w:val="000B199E"/>
    <w:rsid w:val="000B1CD2"/>
    <w:rsid w:val="000B1D8E"/>
    <w:rsid w:val="000B215B"/>
    <w:rsid w:val="000B2A32"/>
    <w:rsid w:val="000B2AC7"/>
    <w:rsid w:val="000B2CA1"/>
    <w:rsid w:val="000B2E2E"/>
    <w:rsid w:val="000B3015"/>
    <w:rsid w:val="000B3AD2"/>
    <w:rsid w:val="000B3B53"/>
    <w:rsid w:val="000B3BBF"/>
    <w:rsid w:val="000B3BDF"/>
    <w:rsid w:val="000B4237"/>
    <w:rsid w:val="000B497C"/>
    <w:rsid w:val="000B4B27"/>
    <w:rsid w:val="000B5479"/>
    <w:rsid w:val="000B55DE"/>
    <w:rsid w:val="000B5976"/>
    <w:rsid w:val="000B5F64"/>
    <w:rsid w:val="000B6282"/>
    <w:rsid w:val="000B6864"/>
    <w:rsid w:val="000B6970"/>
    <w:rsid w:val="000B6CCE"/>
    <w:rsid w:val="000B6E15"/>
    <w:rsid w:val="000B6F61"/>
    <w:rsid w:val="000B78D8"/>
    <w:rsid w:val="000B7B07"/>
    <w:rsid w:val="000B7B27"/>
    <w:rsid w:val="000B7CDF"/>
    <w:rsid w:val="000B7E18"/>
    <w:rsid w:val="000B7FF1"/>
    <w:rsid w:val="000C0423"/>
    <w:rsid w:val="000C04AA"/>
    <w:rsid w:val="000C059D"/>
    <w:rsid w:val="000C1475"/>
    <w:rsid w:val="000C15DF"/>
    <w:rsid w:val="000C17D0"/>
    <w:rsid w:val="000C197B"/>
    <w:rsid w:val="000C1F65"/>
    <w:rsid w:val="000C2252"/>
    <w:rsid w:val="000C249D"/>
    <w:rsid w:val="000C2738"/>
    <w:rsid w:val="000C2BA5"/>
    <w:rsid w:val="000C3295"/>
    <w:rsid w:val="000C3436"/>
    <w:rsid w:val="000C347C"/>
    <w:rsid w:val="000C36D3"/>
    <w:rsid w:val="000C373E"/>
    <w:rsid w:val="000C3A6E"/>
    <w:rsid w:val="000C3B19"/>
    <w:rsid w:val="000C3EF0"/>
    <w:rsid w:val="000C40B2"/>
    <w:rsid w:val="000C424E"/>
    <w:rsid w:val="000C530E"/>
    <w:rsid w:val="000C5A3B"/>
    <w:rsid w:val="000C5AAB"/>
    <w:rsid w:val="000C5B3E"/>
    <w:rsid w:val="000C5BF6"/>
    <w:rsid w:val="000C5C46"/>
    <w:rsid w:val="000C5E16"/>
    <w:rsid w:val="000C6335"/>
    <w:rsid w:val="000C6560"/>
    <w:rsid w:val="000C690E"/>
    <w:rsid w:val="000C69E1"/>
    <w:rsid w:val="000C6B00"/>
    <w:rsid w:val="000C7374"/>
    <w:rsid w:val="000C748F"/>
    <w:rsid w:val="000C751F"/>
    <w:rsid w:val="000C75B8"/>
    <w:rsid w:val="000C78DF"/>
    <w:rsid w:val="000C7931"/>
    <w:rsid w:val="000C7A63"/>
    <w:rsid w:val="000C7FB2"/>
    <w:rsid w:val="000D039F"/>
    <w:rsid w:val="000D044E"/>
    <w:rsid w:val="000D04B0"/>
    <w:rsid w:val="000D07FC"/>
    <w:rsid w:val="000D1019"/>
    <w:rsid w:val="000D1178"/>
    <w:rsid w:val="000D1402"/>
    <w:rsid w:val="000D1492"/>
    <w:rsid w:val="000D1571"/>
    <w:rsid w:val="000D1DEB"/>
    <w:rsid w:val="000D20ED"/>
    <w:rsid w:val="000D25D1"/>
    <w:rsid w:val="000D25E3"/>
    <w:rsid w:val="000D2C73"/>
    <w:rsid w:val="000D310E"/>
    <w:rsid w:val="000D3149"/>
    <w:rsid w:val="000D3C8D"/>
    <w:rsid w:val="000D3D83"/>
    <w:rsid w:val="000D411E"/>
    <w:rsid w:val="000D425B"/>
    <w:rsid w:val="000D4396"/>
    <w:rsid w:val="000D4610"/>
    <w:rsid w:val="000D46E2"/>
    <w:rsid w:val="000D4939"/>
    <w:rsid w:val="000D4B0E"/>
    <w:rsid w:val="000D4D74"/>
    <w:rsid w:val="000D5125"/>
    <w:rsid w:val="000D5445"/>
    <w:rsid w:val="000D5539"/>
    <w:rsid w:val="000D5930"/>
    <w:rsid w:val="000D5983"/>
    <w:rsid w:val="000D5A03"/>
    <w:rsid w:val="000D5D5B"/>
    <w:rsid w:val="000D6279"/>
    <w:rsid w:val="000D70E3"/>
    <w:rsid w:val="000D742A"/>
    <w:rsid w:val="000D7569"/>
    <w:rsid w:val="000D7592"/>
    <w:rsid w:val="000D75CC"/>
    <w:rsid w:val="000D770F"/>
    <w:rsid w:val="000D7C2B"/>
    <w:rsid w:val="000E001E"/>
    <w:rsid w:val="000E0058"/>
    <w:rsid w:val="000E00A1"/>
    <w:rsid w:val="000E037E"/>
    <w:rsid w:val="000E061D"/>
    <w:rsid w:val="000E087D"/>
    <w:rsid w:val="000E092E"/>
    <w:rsid w:val="000E0AC8"/>
    <w:rsid w:val="000E0B73"/>
    <w:rsid w:val="000E0E68"/>
    <w:rsid w:val="000E0EF9"/>
    <w:rsid w:val="000E1005"/>
    <w:rsid w:val="000E1133"/>
    <w:rsid w:val="000E1159"/>
    <w:rsid w:val="000E1387"/>
    <w:rsid w:val="000E1559"/>
    <w:rsid w:val="000E1A68"/>
    <w:rsid w:val="000E2163"/>
    <w:rsid w:val="000E24A3"/>
    <w:rsid w:val="000E2809"/>
    <w:rsid w:val="000E2C3D"/>
    <w:rsid w:val="000E2E6B"/>
    <w:rsid w:val="000E2ED6"/>
    <w:rsid w:val="000E395B"/>
    <w:rsid w:val="000E3CC2"/>
    <w:rsid w:val="000E43B2"/>
    <w:rsid w:val="000E4503"/>
    <w:rsid w:val="000E4821"/>
    <w:rsid w:val="000E4848"/>
    <w:rsid w:val="000E4B52"/>
    <w:rsid w:val="000E5231"/>
    <w:rsid w:val="000E58F4"/>
    <w:rsid w:val="000E5915"/>
    <w:rsid w:val="000E5A0D"/>
    <w:rsid w:val="000E5AE2"/>
    <w:rsid w:val="000E5E78"/>
    <w:rsid w:val="000E62A6"/>
    <w:rsid w:val="000E6A9B"/>
    <w:rsid w:val="000E6FA1"/>
    <w:rsid w:val="000E7046"/>
    <w:rsid w:val="000F0035"/>
    <w:rsid w:val="000F03F1"/>
    <w:rsid w:val="000F0AC7"/>
    <w:rsid w:val="000F0CA6"/>
    <w:rsid w:val="000F0D7C"/>
    <w:rsid w:val="000F16C2"/>
    <w:rsid w:val="000F1726"/>
    <w:rsid w:val="000F1902"/>
    <w:rsid w:val="000F1BD5"/>
    <w:rsid w:val="000F1F57"/>
    <w:rsid w:val="000F2704"/>
    <w:rsid w:val="000F27EB"/>
    <w:rsid w:val="000F2CE6"/>
    <w:rsid w:val="000F2E80"/>
    <w:rsid w:val="000F2FC9"/>
    <w:rsid w:val="000F31AA"/>
    <w:rsid w:val="000F3D9E"/>
    <w:rsid w:val="000F4063"/>
    <w:rsid w:val="000F42B3"/>
    <w:rsid w:val="000F4600"/>
    <w:rsid w:val="000F4833"/>
    <w:rsid w:val="000F4968"/>
    <w:rsid w:val="000F4AC0"/>
    <w:rsid w:val="000F4B00"/>
    <w:rsid w:val="000F4B14"/>
    <w:rsid w:val="000F4B2C"/>
    <w:rsid w:val="000F4C75"/>
    <w:rsid w:val="000F4E7B"/>
    <w:rsid w:val="000F4EF6"/>
    <w:rsid w:val="000F5682"/>
    <w:rsid w:val="000F5742"/>
    <w:rsid w:val="000F5834"/>
    <w:rsid w:val="000F5910"/>
    <w:rsid w:val="000F7612"/>
    <w:rsid w:val="000F7BE4"/>
    <w:rsid w:val="000F7D8F"/>
    <w:rsid w:val="000F7FEE"/>
    <w:rsid w:val="001004D2"/>
    <w:rsid w:val="00100602"/>
    <w:rsid w:val="00100764"/>
    <w:rsid w:val="001008A9"/>
    <w:rsid w:val="00100B30"/>
    <w:rsid w:val="00101118"/>
    <w:rsid w:val="00102003"/>
    <w:rsid w:val="00102271"/>
    <w:rsid w:val="0010266D"/>
    <w:rsid w:val="001031BA"/>
    <w:rsid w:val="001036C3"/>
    <w:rsid w:val="001036CD"/>
    <w:rsid w:val="001037B6"/>
    <w:rsid w:val="00103AA2"/>
    <w:rsid w:val="00103D30"/>
    <w:rsid w:val="00103D5C"/>
    <w:rsid w:val="00103EE8"/>
    <w:rsid w:val="00104207"/>
    <w:rsid w:val="0010440C"/>
    <w:rsid w:val="00104915"/>
    <w:rsid w:val="001053D7"/>
    <w:rsid w:val="00105463"/>
    <w:rsid w:val="001056F8"/>
    <w:rsid w:val="00105808"/>
    <w:rsid w:val="00105ED8"/>
    <w:rsid w:val="001064A8"/>
    <w:rsid w:val="00106D7E"/>
    <w:rsid w:val="001073C3"/>
    <w:rsid w:val="00107757"/>
    <w:rsid w:val="001077AA"/>
    <w:rsid w:val="00107A2B"/>
    <w:rsid w:val="00110607"/>
    <w:rsid w:val="001108E0"/>
    <w:rsid w:val="00110BE6"/>
    <w:rsid w:val="00110C0B"/>
    <w:rsid w:val="00111546"/>
    <w:rsid w:val="00111799"/>
    <w:rsid w:val="001118AE"/>
    <w:rsid w:val="00111B9C"/>
    <w:rsid w:val="00111BF4"/>
    <w:rsid w:val="00111C6A"/>
    <w:rsid w:val="00111E3A"/>
    <w:rsid w:val="001121CE"/>
    <w:rsid w:val="00112256"/>
    <w:rsid w:val="00112396"/>
    <w:rsid w:val="00112A92"/>
    <w:rsid w:val="001131CA"/>
    <w:rsid w:val="00113214"/>
    <w:rsid w:val="0011367E"/>
    <w:rsid w:val="00113719"/>
    <w:rsid w:val="00113926"/>
    <w:rsid w:val="001144C1"/>
    <w:rsid w:val="00114562"/>
    <w:rsid w:val="001145F5"/>
    <w:rsid w:val="00114E03"/>
    <w:rsid w:val="00114F59"/>
    <w:rsid w:val="001151E3"/>
    <w:rsid w:val="0011572A"/>
    <w:rsid w:val="001158E4"/>
    <w:rsid w:val="00115B1F"/>
    <w:rsid w:val="00115B51"/>
    <w:rsid w:val="00115E44"/>
    <w:rsid w:val="00115F78"/>
    <w:rsid w:val="001160A6"/>
    <w:rsid w:val="00116650"/>
    <w:rsid w:val="00116800"/>
    <w:rsid w:val="00116B3F"/>
    <w:rsid w:val="001176BB"/>
    <w:rsid w:val="00120024"/>
    <w:rsid w:val="0012053E"/>
    <w:rsid w:val="00120727"/>
    <w:rsid w:val="001207C5"/>
    <w:rsid w:val="00120B2E"/>
    <w:rsid w:val="00121602"/>
    <w:rsid w:val="00121A96"/>
    <w:rsid w:val="0012216A"/>
    <w:rsid w:val="00122F4B"/>
    <w:rsid w:val="00122FE5"/>
    <w:rsid w:val="00123D71"/>
    <w:rsid w:val="00123E44"/>
    <w:rsid w:val="0012403A"/>
    <w:rsid w:val="001246C4"/>
    <w:rsid w:val="00124780"/>
    <w:rsid w:val="0012499F"/>
    <w:rsid w:val="00124C60"/>
    <w:rsid w:val="00124D1F"/>
    <w:rsid w:val="0012512E"/>
    <w:rsid w:val="0012516C"/>
    <w:rsid w:val="0012543B"/>
    <w:rsid w:val="00125746"/>
    <w:rsid w:val="00125935"/>
    <w:rsid w:val="00125A47"/>
    <w:rsid w:val="00125ECE"/>
    <w:rsid w:val="00126949"/>
    <w:rsid w:val="00126B53"/>
    <w:rsid w:val="00126E55"/>
    <w:rsid w:val="0012706C"/>
    <w:rsid w:val="00127146"/>
    <w:rsid w:val="001272BC"/>
    <w:rsid w:val="0013005B"/>
    <w:rsid w:val="001304F0"/>
    <w:rsid w:val="00130653"/>
    <w:rsid w:val="001307BB"/>
    <w:rsid w:val="0013085A"/>
    <w:rsid w:val="001308E1"/>
    <w:rsid w:val="00130A77"/>
    <w:rsid w:val="00130AD7"/>
    <w:rsid w:val="00130B01"/>
    <w:rsid w:val="00131151"/>
    <w:rsid w:val="00131629"/>
    <w:rsid w:val="00131B0D"/>
    <w:rsid w:val="00131E98"/>
    <w:rsid w:val="00132009"/>
    <w:rsid w:val="00132A08"/>
    <w:rsid w:val="00132A73"/>
    <w:rsid w:val="00132B9B"/>
    <w:rsid w:val="00132EA8"/>
    <w:rsid w:val="00132EC7"/>
    <w:rsid w:val="00133060"/>
    <w:rsid w:val="0013309F"/>
    <w:rsid w:val="0013380A"/>
    <w:rsid w:val="00133A26"/>
    <w:rsid w:val="00133B1C"/>
    <w:rsid w:val="0013456F"/>
    <w:rsid w:val="00134C14"/>
    <w:rsid w:val="00134C2D"/>
    <w:rsid w:val="00134C67"/>
    <w:rsid w:val="00134EF6"/>
    <w:rsid w:val="0013517E"/>
    <w:rsid w:val="0013538E"/>
    <w:rsid w:val="0013569F"/>
    <w:rsid w:val="00135E17"/>
    <w:rsid w:val="00135EB5"/>
    <w:rsid w:val="00135EC2"/>
    <w:rsid w:val="00136332"/>
    <w:rsid w:val="001364D1"/>
    <w:rsid w:val="001365E4"/>
    <w:rsid w:val="0013667A"/>
    <w:rsid w:val="001367B7"/>
    <w:rsid w:val="00136FFF"/>
    <w:rsid w:val="00137198"/>
    <w:rsid w:val="001371DF"/>
    <w:rsid w:val="00137718"/>
    <w:rsid w:val="00137898"/>
    <w:rsid w:val="00137B5B"/>
    <w:rsid w:val="00140148"/>
    <w:rsid w:val="0014065B"/>
    <w:rsid w:val="001408AA"/>
    <w:rsid w:val="0014090B"/>
    <w:rsid w:val="00140CA5"/>
    <w:rsid w:val="00140EC5"/>
    <w:rsid w:val="00140F9E"/>
    <w:rsid w:val="0014114D"/>
    <w:rsid w:val="001413A9"/>
    <w:rsid w:val="001413B1"/>
    <w:rsid w:val="00141648"/>
    <w:rsid w:val="0014193D"/>
    <w:rsid w:val="00141A1F"/>
    <w:rsid w:val="00141D9F"/>
    <w:rsid w:val="00141EB4"/>
    <w:rsid w:val="001420F5"/>
    <w:rsid w:val="001426F7"/>
    <w:rsid w:val="00142862"/>
    <w:rsid w:val="0014297A"/>
    <w:rsid w:val="00142BE7"/>
    <w:rsid w:val="00143585"/>
    <w:rsid w:val="00144022"/>
    <w:rsid w:val="001440A3"/>
    <w:rsid w:val="001441CA"/>
    <w:rsid w:val="00144425"/>
    <w:rsid w:val="001449CF"/>
    <w:rsid w:val="00145190"/>
    <w:rsid w:val="001453CC"/>
    <w:rsid w:val="001453F6"/>
    <w:rsid w:val="001456A2"/>
    <w:rsid w:val="00145C63"/>
    <w:rsid w:val="00146406"/>
    <w:rsid w:val="00146427"/>
    <w:rsid w:val="001467BB"/>
    <w:rsid w:val="00146946"/>
    <w:rsid w:val="00146A9D"/>
    <w:rsid w:val="00146D23"/>
    <w:rsid w:val="00147224"/>
    <w:rsid w:val="001475F8"/>
    <w:rsid w:val="00147724"/>
    <w:rsid w:val="00147E91"/>
    <w:rsid w:val="0015003A"/>
    <w:rsid w:val="00150099"/>
    <w:rsid w:val="001502FC"/>
    <w:rsid w:val="0015056D"/>
    <w:rsid w:val="00150586"/>
    <w:rsid w:val="00150B88"/>
    <w:rsid w:val="00150DA4"/>
    <w:rsid w:val="00150F8C"/>
    <w:rsid w:val="00150FB9"/>
    <w:rsid w:val="001514FD"/>
    <w:rsid w:val="00151881"/>
    <w:rsid w:val="00151C74"/>
    <w:rsid w:val="00151CA5"/>
    <w:rsid w:val="00151F96"/>
    <w:rsid w:val="0015228D"/>
    <w:rsid w:val="0015248F"/>
    <w:rsid w:val="00152AA8"/>
    <w:rsid w:val="00152F4F"/>
    <w:rsid w:val="0015387B"/>
    <w:rsid w:val="001539EE"/>
    <w:rsid w:val="00154618"/>
    <w:rsid w:val="00154B80"/>
    <w:rsid w:val="001555B4"/>
    <w:rsid w:val="001556D2"/>
    <w:rsid w:val="00155AFC"/>
    <w:rsid w:val="00155B5F"/>
    <w:rsid w:val="00155D85"/>
    <w:rsid w:val="00156102"/>
    <w:rsid w:val="0015611D"/>
    <w:rsid w:val="001561A6"/>
    <w:rsid w:val="0015635A"/>
    <w:rsid w:val="00156C0F"/>
    <w:rsid w:val="001572F3"/>
    <w:rsid w:val="00157365"/>
    <w:rsid w:val="0015758C"/>
    <w:rsid w:val="0015769D"/>
    <w:rsid w:val="00157859"/>
    <w:rsid w:val="001578C4"/>
    <w:rsid w:val="00157A11"/>
    <w:rsid w:val="00157AA1"/>
    <w:rsid w:val="00157EDF"/>
    <w:rsid w:val="00157EE6"/>
    <w:rsid w:val="00160D0E"/>
    <w:rsid w:val="00160F64"/>
    <w:rsid w:val="00161122"/>
    <w:rsid w:val="0016137D"/>
    <w:rsid w:val="0016161F"/>
    <w:rsid w:val="00161B0B"/>
    <w:rsid w:val="00161D6D"/>
    <w:rsid w:val="00161F51"/>
    <w:rsid w:val="001622DA"/>
    <w:rsid w:val="001624ED"/>
    <w:rsid w:val="00162795"/>
    <w:rsid w:val="00162852"/>
    <w:rsid w:val="00162A7E"/>
    <w:rsid w:val="00162C51"/>
    <w:rsid w:val="001630B2"/>
    <w:rsid w:val="0016364E"/>
    <w:rsid w:val="00163A17"/>
    <w:rsid w:val="00163A9E"/>
    <w:rsid w:val="00163EC5"/>
    <w:rsid w:val="00163F0F"/>
    <w:rsid w:val="0016414D"/>
    <w:rsid w:val="00164295"/>
    <w:rsid w:val="001644DF"/>
    <w:rsid w:val="00164AD2"/>
    <w:rsid w:val="00164E21"/>
    <w:rsid w:val="00164E4D"/>
    <w:rsid w:val="00164FB8"/>
    <w:rsid w:val="00165401"/>
    <w:rsid w:val="00165536"/>
    <w:rsid w:val="001657D5"/>
    <w:rsid w:val="00165B58"/>
    <w:rsid w:val="00165D0E"/>
    <w:rsid w:val="00165EDC"/>
    <w:rsid w:val="0016622D"/>
    <w:rsid w:val="00166965"/>
    <w:rsid w:val="001669E8"/>
    <w:rsid w:val="00167424"/>
    <w:rsid w:val="00167548"/>
    <w:rsid w:val="0017027C"/>
    <w:rsid w:val="00170310"/>
    <w:rsid w:val="0017046D"/>
    <w:rsid w:val="00170584"/>
    <w:rsid w:val="001707CA"/>
    <w:rsid w:val="00170803"/>
    <w:rsid w:val="0017081F"/>
    <w:rsid w:val="00170A17"/>
    <w:rsid w:val="00170CBD"/>
    <w:rsid w:val="00170DDF"/>
    <w:rsid w:val="00171083"/>
    <w:rsid w:val="001710D8"/>
    <w:rsid w:val="001712BA"/>
    <w:rsid w:val="0017179B"/>
    <w:rsid w:val="00171C87"/>
    <w:rsid w:val="00171E1E"/>
    <w:rsid w:val="00171F15"/>
    <w:rsid w:val="00172214"/>
    <w:rsid w:val="0017239D"/>
    <w:rsid w:val="0017246D"/>
    <w:rsid w:val="00172D76"/>
    <w:rsid w:val="0017316F"/>
    <w:rsid w:val="0017343C"/>
    <w:rsid w:val="001739E6"/>
    <w:rsid w:val="00173B1C"/>
    <w:rsid w:val="00173C62"/>
    <w:rsid w:val="00173EA9"/>
    <w:rsid w:val="00174016"/>
    <w:rsid w:val="00174035"/>
    <w:rsid w:val="00174173"/>
    <w:rsid w:val="001741B3"/>
    <w:rsid w:val="00174479"/>
    <w:rsid w:val="001744E7"/>
    <w:rsid w:val="001746EB"/>
    <w:rsid w:val="001747EB"/>
    <w:rsid w:val="0017482D"/>
    <w:rsid w:val="00174FCD"/>
    <w:rsid w:val="001753EE"/>
    <w:rsid w:val="0017591B"/>
    <w:rsid w:val="00175D51"/>
    <w:rsid w:val="00175D7A"/>
    <w:rsid w:val="00175F1A"/>
    <w:rsid w:val="00175F6C"/>
    <w:rsid w:val="00175F95"/>
    <w:rsid w:val="00176121"/>
    <w:rsid w:val="00176250"/>
    <w:rsid w:val="00176388"/>
    <w:rsid w:val="00176837"/>
    <w:rsid w:val="0017692A"/>
    <w:rsid w:val="001769E9"/>
    <w:rsid w:val="00176A50"/>
    <w:rsid w:val="00176AE6"/>
    <w:rsid w:val="00176C71"/>
    <w:rsid w:val="00176CE2"/>
    <w:rsid w:val="001779D7"/>
    <w:rsid w:val="00177A27"/>
    <w:rsid w:val="00177C50"/>
    <w:rsid w:val="001805BE"/>
    <w:rsid w:val="00180862"/>
    <w:rsid w:val="00180A1A"/>
    <w:rsid w:val="00180FA3"/>
    <w:rsid w:val="0018132D"/>
    <w:rsid w:val="00181B91"/>
    <w:rsid w:val="00181F56"/>
    <w:rsid w:val="0018200B"/>
    <w:rsid w:val="0018223F"/>
    <w:rsid w:val="00182574"/>
    <w:rsid w:val="001826A8"/>
    <w:rsid w:val="001826B7"/>
    <w:rsid w:val="00182898"/>
    <w:rsid w:val="0018297C"/>
    <w:rsid w:val="001829B4"/>
    <w:rsid w:val="00182DC2"/>
    <w:rsid w:val="00182EFF"/>
    <w:rsid w:val="00182FD6"/>
    <w:rsid w:val="0018324C"/>
    <w:rsid w:val="0018360E"/>
    <w:rsid w:val="0018362D"/>
    <w:rsid w:val="00183838"/>
    <w:rsid w:val="00183EF3"/>
    <w:rsid w:val="001845BA"/>
    <w:rsid w:val="0018463B"/>
    <w:rsid w:val="00184704"/>
    <w:rsid w:val="00184875"/>
    <w:rsid w:val="00184EF5"/>
    <w:rsid w:val="00185003"/>
    <w:rsid w:val="00185350"/>
    <w:rsid w:val="00185396"/>
    <w:rsid w:val="001858A6"/>
    <w:rsid w:val="0018599A"/>
    <w:rsid w:val="00185A05"/>
    <w:rsid w:val="00185E3E"/>
    <w:rsid w:val="00186A06"/>
    <w:rsid w:val="00186BCA"/>
    <w:rsid w:val="00187362"/>
    <w:rsid w:val="0018738E"/>
    <w:rsid w:val="001875BA"/>
    <w:rsid w:val="001876BF"/>
    <w:rsid w:val="00187977"/>
    <w:rsid w:val="00187C3B"/>
    <w:rsid w:val="00187D3B"/>
    <w:rsid w:val="00190012"/>
    <w:rsid w:val="00190E6C"/>
    <w:rsid w:val="00191105"/>
    <w:rsid w:val="001916E3"/>
    <w:rsid w:val="001916EA"/>
    <w:rsid w:val="00191877"/>
    <w:rsid w:val="001919DF"/>
    <w:rsid w:val="00191AF4"/>
    <w:rsid w:val="00191F77"/>
    <w:rsid w:val="0019227C"/>
    <w:rsid w:val="00192297"/>
    <w:rsid w:val="001922C8"/>
    <w:rsid w:val="00192AA4"/>
    <w:rsid w:val="00193414"/>
    <w:rsid w:val="0019351F"/>
    <w:rsid w:val="00193672"/>
    <w:rsid w:val="00193753"/>
    <w:rsid w:val="00193799"/>
    <w:rsid w:val="001938EE"/>
    <w:rsid w:val="00193A39"/>
    <w:rsid w:val="00193BC6"/>
    <w:rsid w:val="00193C0B"/>
    <w:rsid w:val="00193C19"/>
    <w:rsid w:val="00193DE9"/>
    <w:rsid w:val="00193FFF"/>
    <w:rsid w:val="0019422D"/>
    <w:rsid w:val="0019426C"/>
    <w:rsid w:val="00194776"/>
    <w:rsid w:val="00194A9B"/>
    <w:rsid w:val="00195005"/>
    <w:rsid w:val="001957E8"/>
    <w:rsid w:val="001959CD"/>
    <w:rsid w:val="00195FAA"/>
    <w:rsid w:val="00196372"/>
    <w:rsid w:val="001966BC"/>
    <w:rsid w:val="001967CD"/>
    <w:rsid w:val="00196D52"/>
    <w:rsid w:val="00197153"/>
    <w:rsid w:val="0019724F"/>
    <w:rsid w:val="001972A5"/>
    <w:rsid w:val="001976F7"/>
    <w:rsid w:val="00197933"/>
    <w:rsid w:val="00197EA2"/>
    <w:rsid w:val="001A0227"/>
    <w:rsid w:val="001A0824"/>
    <w:rsid w:val="001A0BD6"/>
    <w:rsid w:val="001A0FC5"/>
    <w:rsid w:val="001A19E0"/>
    <w:rsid w:val="001A2343"/>
    <w:rsid w:val="001A2390"/>
    <w:rsid w:val="001A2547"/>
    <w:rsid w:val="001A255E"/>
    <w:rsid w:val="001A2584"/>
    <w:rsid w:val="001A279E"/>
    <w:rsid w:val="001A2C72"/>
    <w:rsid w:val="001A2DD0"/>
    <w:rsid w:val="001A2E12"/>
    <w:rsid w:val="001A3031"/>
    <w:rsid w:val="001A3308"/>
    <w:rsid w:val="001A3A0B"/>
    <w:rsid w:val="001A3FA0"/>
    <w:rsid w:val="001A42F7"/>
    <w:rsid w:val="001A48F4"/>
    <w:rsid w:val="001A4998"/>
    <w:rsid w:val="001A4B67"/>
    <w:rsid w:val="001A4CB4"/>
    <w:rsid w:val="001A4DC9"/>
    <w:rsid w:val="001A53AF"/>
    <w:rsid w:val="001A5838"/>
    <w:rsid w:val="001A5B1B"/>
    <w:rsid w:val="001A5D98"/>
    <w:rsid w:val="001A5FC0"/>
    <w:rsid w:val="001A6117"/>
    <w:rsid w:val="001A6446"/>
    <w:rsid w:val="001A65B9"/>
    <w:rsid w:val="001A6BB9"/>
    <w:rsid w:val="001A6C7B"/>
    <w:rsid w:val="001A6DEE"/>
    <w:rsid w:val="001A7062"/>
    <w:rsid w:val="001A7622"/>
    <w:rsid w:val="001A788A"/>
    <w:rsid w:val="001A7AF8"/>
    <w:rsid w:val="001A7EE0"/>
    <w:rsid w:val="001B05CB"/>
    <w:rsid w:val="001B0B52"/>
    <w:rsid w:val="001B0DE8"/>
    <w:rsid w:val="001B0F77"/>
    <w:rsid w:val="001B11B0"/>
    <w:rsid w:val="001B11F1"/>
    <w:rsid w:val="001B13B0"/>
    <w:rsid w:val="001B17D3"/>
    <w:rsid w:val="001B1ECA"/>
    <w:rsid w:val="001B2815"/>
    <w:rsid w:val="001B33FD"/>
    <w:rsid w:val="001B354B"/>
    <w:rsid w:val="001B35E7"/>
    <w:rsid w:val="001B36FD"/>
    <w:rsid w:val="001B3C07"/>
    <w:rsid w:val="001B3CF2"/>
    <w:rsid w:val="001B3E6D"/>
    <w:rsid w:val="001B3F33"/>
    <w:rsid w:val="001B45B4"/>
    <w:rsid w:val="001B4B1F"/>
    <w:rsid w:val="001B5243"/>
    <w:rsid w:val="001B54CA"/>
    <w:rsid w:val="001B5B95"/>
    <w:rsid w:val="001B5FFA"/>
    <w:rsid w:val="001B6311"/>
    <w:rsid w:val="001B641D"/>
    <w:rsid w:val="001B662D"/>
    <w:rsid w:val="001B66FB"/>
    <w:rsid w:val="001B6AA4"/>
    <w:rsid w:val="001B6EE8"/>
    <w:rsid w:val="001B7280"/>
    <w:rsid w:val="001B75EF"/>
    <w:rsid w:val="001B76A5"/>
    <w:rsid w:val="001B7781"/>
    <w:rsid w:val="001B792C"/>
    <w:rsid w:val="001B7A7B"/>
    <w:rsid w:val="001B7BD2"/>
    <w:rsid w:val="001B7EDF"/>
    <w:rsid w:val="001C0174"/>
    <w:rsid w:val="001C0279"/>
    <w:rsid w:val="001C02C6"/>
    <w:rsid w:val="001C052D"/>
    <w:rsid w:val="001C0801"/>
    <w:rsid w:val="001C097B"/>
    <w:rsid w:val="001C195F"/>
    <w:rsid w:val="001C1F6B"/>
    <w:rsid w:val="001C2040"/>
    <w:rsid w:val="001C211B"/>
    <w:rsid w:val="001C2630"/>
    <w:rsid w:val="001C29C9"/>
    <w:rsid w:val="001C2A76"/>
    <w:rsid w:val="001C2B26"/>
    <w:rsid w:val="001C2E71"/>
    <w:rsid w:val="001C35F5"/>
    <w:rsid w:val="001C38BC"/>
    <w:rsid w:val="001C44FC"/>
    <w:rsid w:val="001C479D"/>
    <w:rsid w:val="001C4BD9"/>
    <w:rsid w:val="001C53B9"/>
    <w:rsid w:val="001C560B"/>
    <w:rsid w:val="001C5848"/>
    <w:rsid w:val="001C5B07"/>
    <w:rsid w:val="001C5C13"/>
    <w:rsid w:val="001C5C6C"/>
    <w:rsid w:val="001C616B"/>
    <w:rsid w:val="001C617F"/>
    <w:rsid w:val="001C6447"/>
    <w:rsid w:val="001C6A30"/>
    <w:rsid w:val="001C6EAC"/>
    <w:rsid w:val="001C6FF9"/>
    <w:rsid w:val="001C737D"/>
    <w:rsid w:val="001C758E"/>
    <w:rsid w:val="001C77C6"/>
    <w:rsid w:val="001C781E"/>
    <w:rsid w:val="001C7944"/>
    <w:rsid w:val="001C798B"/>
    <w:rsid w:val="001C7C9B"/>
    <w:rsid w:val="001D0053"/>
    <w:rsid w:val="001D01F6"/>
    <w:rsid w:val="001D05D7"/>
    <w:rsid w:val="001D061C"/>
    <w:rsid w:val="001D0E7D"/>
    <w:rsid w:val="001D136E"/>
    <w:rsid w:val="001D1458"/>
    <w:rsid w:val="001D1A97"/>
    <w:rsid w:val="001D1F36"/>
    <w:rsid w:val="001D24B3"/>
    <w:rsid w:val="001D276B"/>
    <w:rsid w:val="001D32D9"/>
    <w:rsid w:val="001D346F"/>
    <w:rsid w:val="001D375C"/>
    <w:rsid w:val="001D3BAE"/>
    <w:rsid w:val="001D3CDA"/>
    <w:rsid w:val="001D4A7B"/>
    <w:rsid w:val="001D4DAB"/>
    <w:rsid w:val="001D505E"/>
    <w:rsid w:val="001D5742"/>
    <w:rsid w:val="001D58BC"/>
    <w:rsid w:val="001D596A"/>
    <w:rsid w:val="001D5B30"/>
    <w:rsid w:val="001D5FFC"/>
    <w:rsid w:val="001D63EC"/>
    <w:rsid w:val="001D66C0"/>
    <w:rsid w:val="001D6861"/>
    <w:rsid w:val="001D6B93"/>
    <w:rsid w:val="001D6CAB"/>
    <w:rsid w:val="001D6F13"/>
    <w:rsid w:val="001D6FD2"/>
    <w:rsid w:val="001D716E"/>
    <w:rsid w:val="001D727F"/>
    <w:rsid w:val="001D7530"/>
    <w:rsid w:val="001D7C25"/>
    <w:rsid w:val="001E017F"/>
    <w:rsid w:val="001E037A"/>
    <w:rsid w:val="001E0494"/>
    <w:rsid w:val="001E04D5"/>
    <w:rsid w:val="001E0508"/>
    <w:rsid w:val="001E087A"/>
    <w:rsid w:val="001E09C7"/>
    <w:rsid w:val="001E1520"/>
    <w:rsid w:val="001E1EDC"/>
    <w:rsid w:val="001E2475"/>
    <w:rsid w:val="001E2655"/>
    <w:rsid w:val="001E2946"/>
    <w:rsid w:val="001E309C"/>
    <w:rsid w:val="001E31B8"/>
    <w:rsid w:val="001E343C"/>
    <w:rsid w:val="001E3B92"/>
    <w:rsid w:val="001E3D3A"/>
    <w:rsid w:val="001E3DBD"/>
    <w:rsid w:val="001E3EB8"/>
    <w:rsid w:val="001E4574"/>
    <w:rsid w:val="001E5308"/>
    <w:rsid w:val="001E5382"/>
    <w:rsid w:val="001E56B6"/>
    <w:rsid w:val="001E5CD3"/>
    <w:rsid w:val="001E60B6"/>
    <w:rsid w:val="001E61D6"/>
    <w:rsid w:val="001E652B"/>
    <w:rsid w:val="001E71D5"/>
    <w:rsid w:val="001E7459"/>
    <w:rsid w:val="001F0494"/>
    <w:rsid w:val="001F0538"/>
    <w:rsid w:val="001F0779"/>
    <w:rsid w:val="001F0815"/>
    <w:rsid w:val="001F0B3A"/>
    <w:rsid w:val="001F0D59"/>
    <w:rsid w:val="001F0FCF"/>
    <w:rsid w:val="001F10A4"/>
    <w:rsid w:val="001F1795"/>
    <w:rsid w:val="001F18B2"/>
    <w:rsid w:val="001F1E78"/>
    <w:rsid w:val="001F1EBA"/>
    <w:rsid w:val="001F2085"/>
    <w:rsid w:val="001F22B9"/>
    <w:rsid w:val="001F2791"/>
    <w:rsid w:val="001F2BD3"/>
    <w:rsid w:val="001F2C39"/>
    <w:rsid w:val="001F2E49"/>
    <w:rsid w:val="001F30B1"/>
    <w:rsid w:val="001F3278"/>
    <w:rsid w:val="001F3522"/>
    <w:rsid w:val="001F3648"/>
    <w:rsid w:val="001F395B"/>
    <w:rsid w:val="001F3AE9"/>
    <w:rsid w:val="001F3E03"/>
    <w:rsid w:val="001F45EC"/>
    <w:rsid w:val="001F4603"/>
    <w:rsid w:val="001F47A3"/>
    <w:rsid w:val="001F4B9B"/>
    <w:rsid w:val="001F4C4D"/>
    <w:rsid w:val="001F5502"/>
    <w:rsid w:val="001F5C18"/>
    <w:rsid w:val="001F5C48"/>
    <w:rsid w:val="001F5EA6"/>
    <w:rsid w:val="001F5ED9"/>
    <w:rsid w:val="001F5FB3"/>
    <w:rsid w:val="001F602F"/>
    <w:rsid w:val="001F6123"/>
    <w:rsid w:val="001F6271"/>
    <w:rsid w:val="001F65FF"/>
    <w:rsid w:val="001F6655"/>
    <w:rsid w:val="001F7029"/>
    <w:rsid w:val="001F73E6"/>
    <w:rsid w:val="001F79E9"/>
    <w:rsid w:val="001F7A96"/>
    <w:rsid w:val="002001BF"/>
    <w:rsid w:val="0020022A"/>
    <w:rsid w:val="00200C5B"/>
    <w:rsid w:val="00200C9B"/>
    <w:rsid w:val="00201273"/>
    <w:rsid w:val="002014B0"/>
    <w:rsid w:val="0020189E"/>
    <w:rsid w:val="002018DC"/>
    <w:rsid w:val="00201E93"/>
    <w:rsid w:val="00201F4D"/>
    <w:rsid w:val="00202254"/>
    <w:rsid w:val="00202EF2"/>
    <w:rsid w:val="002032D0"/>
    <w:rsid w:val="00203CEB"/>
    <w:rsid w:val="002042DE"/>
    <w:rsid w:val="002044E7"/>
    <w:rsid w:val="002046F7"/>
    <w:rsid w:val="00204BFD"/>
    <w:rsid w:val="00204CD2"/>
    <w:rsid w:val="00205637"/>
    <w:rsid w:val="002059A8"/>
    <w:rsid w:val="002065A9"/>
    <w:rsid w:val="00207047"/>
    <w:rsid w:val="002071F5"/>
    <w:rsid w:val="002074D9"/>
    <w:rsid w:val="0020751E"/>
    <w:rsid w:val="00207BA1"/>
    <w:rsid w:val="00207E31"/>
    <w:rsid w:val="00207EC2"/>
    <w:rsid w:val="00207F5A"/>
    <w:rsid w:val="002100D8"/>
    <w:rsid w:val="002100DC"/>
    <w:rsid w:val="00211322"/>
    <w:rsid w:val="00211393"/>
    <w:rsid w:val="00211759"/>
    <w:rsid w:val="00211850"/>
    <w:rsid w:val="00211B2A"/>
    <w:rsid w:val="00211E2C"/>
    <w:rsid w:val="00211F70"/>
    <w:rsid w:val="00212058"/>
    <w:rsid w:val="002121D3"/>
    <w:rsid w:val="002122CF"/>
    <w:rsid w:val="002122EA"/>
    <w:rsid w:val="002122F6"/>
    <w:rsid w:val="0021230A"/>
    <w:rsid w:val="002128F3"/>
    <w:rsid w:val="00212938"/>
    <w:rsid w:val="00212C5E"/>
    <w:rsid w:val="00212D0B"/>
    <w:rsid w:val="00212D79"/>
    <w:rsid w:val="002130DC"/>
    <w:rsid w:val="002134DA"/>
    <w:rsid w:val="002137C2"/>
    <w:rsid w:val="00213C38"/>
    <w:rsid w:val="00213F95"/>
    <w:rsid w:val="002143E4"/>
    <w:rsid w:val="00214D58"/>
    <w:rsid w:val="00215228"/>
    <w:rsid w:val="0021574B"/>
    <w:rsid w:val="00215920"/>
    <w:rsid w:val="00216049"/>
    <w:rsid w:val="00216869"/>
    <w:rsid w:val="00216CF4"/>
    <w:rsid w:val="00216CFD"/>
    <w:rsid w:val="00217121"/>
    <w:rsid w:val="002171C5"/>
    <w:rsid w:val="002171CC"/>
    <w:rsid w:val="0021723C"/>
    <w:rsid w:val="00217359"/>
    <w:rsid w:val="002177F0"/>
    <w:rsid w:val="00217822"/>
    <w:rsid w:val="002178A9"/>
    <w:rsid w:val="00217B9B"/>
    <w:rsid w:val="00220233"/>
    <w:rsid w:val="002204F3"/>
    <w:rsid w:val="0022062C"/>
    <w:rsid w:val="002207DD"/>
    <w:rsid w:val="002207FA"/>
    <w:rsid w:val="002209A9"/>
    <w:rsid w:val="00220F52"/>
    <w:rsid w:val="002211FE"/>
    <w:rsid w:val="002214AC"/>
    <w:rsid w:val="002216FE"/>
    <w:rsid w:val="00221752"/>
    <w:rsid w:val="00221BBC"/>
    <w:rsid w:val="00221F30"/>
    <w:rsid w:val="002227A3"/>
    <w:rsid w:val="002227C8"/>
    <w:rsid w:val="00222B86"/>
    <w:rsid w:val="002230D2"/>
    <w:rsid w:val="002235AE"/>
    <w:rsid w:val="0022398C"/>
    <w:rsid w:val="00223B68"/>
    <w:rsid w:val="00223B7A"/>
    <w:rsid w:val="00224003"/>
    <w:rsid w:val="0022442F"/>
    <w:rsid w:val="0022446F"/>
    <w:rsid w:val="00224DB3"/>
    <w:rsid w:val="00225018"/>
    <w:rsid w:val="002254AA"/>
    <w:rsid w:val="00225A5C"/>
    <w:rsid w:val="00225ADE"/>
    <w:rsid w:val="00225B8F"/>
    <w:rsid w:val="00226A51"/>
    <w:rsid w:val="00226E4D"/>
    <w:rsid w:val="0022717B"/>
    <w:rsid w:val="00227588"/>
    <w:rsid w:val="00227CC3"/>
    <w:rsid w:val="0023028D"/>
    <w:rsid w:val="00230331"/>
    <w:rsid w:val="00230907"/>
    <w:rsid w:val="00230B02"/>
    <w:rsid w:val="00230BB3"/>
    <w:rsid w:val="00230C77"/>
    <w:rsid w:val="00230D8D"/>
    <w:rsid w:val="0023114E"/>
    <w:rsid w:val="00231619"/>
    <w:rsid w:val="00231C4F"/>
    <w:rsid w:val="00233013"/>
    <w:rsid w:val="00233112"/>
    <w:rsid w:val="002331C9"/>
    <w:rsid w:val="002338C0"/>
    <w:rsid w:val="002338EC"/>
    <w:rsid w:val="00233B3A"/>
    <w:rsid w:val="002345A1"/>
    <w:rsid w:val="0023473F"/>
    <w:rsid w:val="002348AE"/>
    <w:rsid w:val="00234A6B"/>
    <w:rsid w:val="00234BF5"/>
    <w:rsid w:val="00235358"/>
    <w:rsid w:val="00235442"/>
    <w:rsid w:val="002354E4"/>
    <w:rsid w:val="00235738"/>
    <w:rsid w:val="0023592D"/>
    <w:rsid w:val="00235CCA"/>
    <w:rsid w:val="00235FAE"/>
    <w:rsid w:val="0023611B"/>
    <w:rsid w:val="0023611D"/>
    <w:rsid w:val="002361A7"/>
    <w:rsid w:val="002362CB"/>
    <w:rsid w:val="002364E5"/>
    <w:rsid w:val="002368EB"/>
    <w:rsid w:val="002369DE"/>
    <w:rsid w:val="00236A04"/>
    <w:rsid w:val="00236A86"/>
    <w:rsid w:val="00236AD0"/>
    <w:rsid w:val="00236CE2"/>
    <w:rsid w:val="0023705C"/>
    <w:rsid w:val="002371DE"/>
    <w:rsid w:val="00237213"/>
    <w:rsid w:val="00237221"/>
    <w:rsid w:val="00237436"/>
    <w:rsid w:val="00237874"/>
    <w:rsid w:val="00237CB4"/>
    <w:rsid w:val="00237D78"/>
    <w:rsid w:val="00237E2B"/>
    <w:rsid w:val="00241E4F"/>
    <w:rsid w:val="0024250B"/>
    <w:rsid w:val="0024257E"/>
    <w:rsid w:val="002428F5"/>
    <w:rsid w:val="00242F79"/>
    <w:rsid w:val="0024324F"/>
    <w:rsid w:val="002433E3"/>
    <w:rsid w:val="002437DE"/>
    <w:rsid w:val="002438C0"/>
    <w:rsid w:val="00243AF8"/>
    <w:rsid w:val="00243C2E"/>
    <w:rsid w:val="0024470F"/>
    <w:rsid w:val="002456B3"/>
    <w:rsid w:val="002456B6"/>
    <w:rsid w:val="00245B2F"/>
    <w:rsid w:val="00245CA3"/>
    <w:rsid w:val="00245F39"/>
    <w:rsid w:val="00245FD0"/>
    <w:rsid w:val="002466C6"/>
    <w:rsid w:val="00246803"/>
    <w:rsid w:val="00246966"/>
    <w:rsid w:val="00246BB7"/>
    <w:rsid w:val="002470C0"/>
    <w:rsid w:val="0024728E"/>
    <w:rsid w:val="002474E2"/>
    <w:rsid w:val="00247838"/>
    <w:rsid w:val="00247FC5"/>
    <w:rsid w:val="0025039F"/>
    <w:rsid w:val="00250BBB"/>
    <w:rsid w:val="00250BFE"/>
    <w:rsid w:val="00250CDC"/>
    <w:rsid w:val="00251507"/>
    <w:rsid w:val="0025194E"/>
    <w:rsid w:val="00251E41"/>
    <w:rsid w:val="0025206A"/>
    <w:rsid w:val="002525A6"/>
    <w:rsid w:val="00252D6A"/>
    <w:rsid w:val="0025302F"/>
    <w:rsid w:val="002535CC"/>
    <w:rsid w:val="00253671"/>
    <w:rsid w:val="0025372B"/>
    <w:rsid w:val="00254269"/>
    <w:rsid w:val="0025466B"/>
    <w:rsid w:val="00254725"/>
    <w:rsid w:val="00254BDA"/>
    <w:rsid w:val="0025514F"/>
    <w:rsid w:val="0025573C"/>
    <w:rsid w:val="0025575A"/>
    <w:rsid w:val="002559AB"/>
    <w:rsid w:val="0025606A"/>
    <w:rsid w:val="002564E8"/>
    <w:rsid w:val="002565BE"/>
    <w:rsid w:val="002567E9"/>
    <w:rsid w:val="002571EE"/>
    <w:rsid w:val="0025740C"/>
    <w:rsid w:val="00257664"/>
    <w:rsid w:val="002603E1"/>
    <w:rsid w:val="00260AF9"/>
    <w:rsid w:val="00260F82"/>
    <w:rsid w:val="00261066"/>
    <w:rsid w:val="00261069"/>
    <w:rsid w:val="00261771"/>
    <w:rsid w:val="0026183E"/>
    <w:rsid w:val="002619D8"/>
    <w:rsid w:val="00261A4D"/>
    <w:rsid w:val="00261BAF"/>
    <w:rsid w:val="00261C8C"/>
    <w:rsid w:val="00261EA0"/>
    <w:rsid w:val="00262386"/>
    <w:rsid w:val="00262466"/>
    <w:rsid w:val="002625CC"/>
    <w:rsid w:val="00262639"/>
    <w:rsid w:val="00263482"/>
    <w:rsid w:val="00263BC0"/>
    <w:rsid w:val="00263CEE"/>
    <w:rsid w:val="00263D32"/>
    <w:rsid w:val="00263D96"/>
    <w:rsid w:val="00263F3A"/>
    <w:rsid w:val="00263F5B"/>
    <w:rsid w:val="00263FB0"/>
    <w:rsid w:val="00264260"/>
    <w:rsid w:val="00264783"/>
    <w:rsid w:val="0026481E"/>
    <w:rsid w:val="00264D45"/>
    <w:rsid w:val="00264DD5"/>
    <w:rsid w:val="0026510F"/>
    <w:rsid w:val="002652EA"/>
    <w:rsid w:val="00265307"/>
    <w:rsid w:val="0026538C"/>
    <w:rsid w:val="002654E5"/>
    <w:rsid w:val="002659FF"/>
    <w:rsid w:val="00265FC1"/>
    <w:rsid w:val="002661E5"/>
    <w:rsid w:val="002662EB"/>
    <w:rsid w:val="00266424"/>
    <w:rsid w:val="0026660A"/>
    <w:rsid w:val="00266776"/>
    <w:rsid w:val="00266874"/>
    <w:rsid w:val="00266891"/>
    <w:rsid w:val="00266C69"/>
    <w:rsid w:val="00266D5D"/>
    <w:rsid w:val="00267195"/>
    <w:rsid w:val="00267C10"/>
    <w:rsid w:val="00267D44"/>
    <w:rsid w:val="002704EC"/>
    <w:rsid w:val="00270559"/>
    <w:rsid w:val="0027073F"/>
    <w:rsid w:val="00270905"/>
    <w:rsid w:val="002709A1"/>
    <w:rsid w:val="00270FDC"/>
    <w:rsid w:val="00271000"/>
    <w:rsid w:val="002713D0"/>
    <w:rsid w:val="00271468"/>
    <w:rsid w:val="0027168F"/>
    <w:rsid w:val="0027197D"/>
    <w:rsid w:val="00271F00"/>
    <w:rsid w:val="00272142"/>
    <w:rsid w:val="00272974"/>
    <w:rsid w:val="002731A9"/>
    <w:rsid w:val="00273DEE"/>
    <w:rsid w:val="00273E9A"/>
    <w:rsid w:val="00273FEA"/>
    <w:rsid w:val="00274A9A"/>
    <w:rsid w:val="002750A9"/>
    <w:rsid w:val="00275136"/>
    <w:rsid w:val="002753F6"/>
    <w:rsid w:val="00275FCA"/>
    <w:rsid w:val="00276158"/>
    <w:rsid w:val="0027762E"/>
    <w:rsid w:val="00277675"/>
    <w:rsid w:val="00277B11"/>
    <w:rsid w:val="00277ECD"/>
    <w:rsid w:val="002800C3"/>
    <w:rsid w:val="002804B7"/>
    <w:rsid w:val="00280579"/>
    <w:rsid w:val="0028057F"/>
    <w:rsid w:val="00280B62"/>
    <w:rsid w:val="00280E38"/>
    <w:rsid w:val="00280FCF"/>
    <w:rsid w:val="0028103F"/>
    <w:rsid w:val="002811A6"/>
    <w:rsid w:val="0028132F"/>
    <w:rsid w:val="002817DD"/>
    <w:rsid w:val="0028182D"/>
    <w:rsid w:val="00281DEC"/>
    <w:rsid w:val="00282133"/>
    <w:rsid w:val="002823D6"/>
    <w:rsid w:val="0028294D"/>
    <w:rsid w:val="00282BB2"/>
    <w:rsid w:val="00282D48"/>
    <w:rsid w:val="00282E8F"/>
    <w:rsid w:val="00283267"/>
    <w:rsid w:val="00283354"/>
    <w:rsid w:val="00283385"/>
    <w:rsid w:val="0028350B"/>
    <w:rsid w:val="002835FC"/>
    <w:rsid w:val="0028368B"/>
    <w:rsid w:val="002836FA"/>
    <w:rsid w:val="00283894"/>
    <w:rsid w:val="002842FF"/>
    <w:rsid w:val="00284586"/>
    <w:rsid w:val="0028481C"/>
    <w:rsid w:val="00284A66"/>
    <w:rsid w:val="00284B19"/>
    <w:rsid w:val="00284CE6"/>
    <w:rsid w:val="00284CFF"/>
    <w:rsid w:val="0028504B"/>
    <w:rsid w:val="002851C8"/>
    <w:rsid w:val="002852A3"/>
    <w:rsid w:val="002855F8"/>
    <w:rsid w:val="00285A41"/>
    <w:rsid w:val="00286066"/>
    <w:rsid w:val="00286853"/>
    <w:rsid w:val="00286C86"/>
    <w:rsid w:val="00286D1E"/>
    <w:rsid w:val="00286FB2"/>
    <w:rsid w:val="00287334"/>
    <w:rsid w:val="00287427"/>
    <w:rsid w:val="00287433"/>
    <w:rsid w:val="0028751C"/>
    <w:rsid w:val="00287793"/>
    <w:rsid w:val="00287978"/>
    <w:rsid w:val="00287F0F"/>
    <w:rsid w:val="002905A8"/>
    <w:rsid w:val="00290645"/>
    <w:rsid w:val="00290760"/>
    <w:rsid w:val="002909D2"/>
    <w:rsid w:val="00290E76"/>
    <w:rsid w:val="002910D7"/>
    <w:rsid w:val="002914BF"/>
    <w:rsid w:val="00291755"/>
    <w:rsid w:val="00292166"/>
    <w:rsid w:val="00292194"/>
    <w:rsid w:val="00292C58"/>
    <w:rsid w:val="00292DD9"/>
    <w:rsid w:val="0029309C"/>
    <w:rsid w:val="002936A3"/>
    <w:rsid w:val="002938DF"/>
    <w:rsid w:val="00293A45"/>
    <w:rsid w:val="0029437E"/>
    <w:rsid w:val="002943F2"/>
    <w:rsid w:val="002944C6"/>
    <w:rsid w:val="0029462A"/>
    <w:rsid w:val="002946AF"/>
    <w:rsid w:val="00294732"/>
    <w:rsid w:val="00294961"/>
    <w:rsid w:val="002956B8"/>
    <w:rsid w:val="00295B68"/>
    <w:rsid w:val="00295C70"/>
    <w:rsid w:val="00295E29"/>
    <w:rsid w:val="00295F4A"/>
    <w:rsid w:val="002960B7"/>
    <w:rsid w:val="0029635D"/>
    <w:rsid w:val="00296586"/>
    <w:rsid w:val="00296656"/>
    <w:rsid w:val="00296824"/>
    <w:rsid w:val="0029689E"/>
    <w:rsid w:val="00296D6F"/>
    <w:rsid w:val="00296D88"/>
    <w:rsid w:val="00296EF2"/>
    <w:rsid w:val="00297438"/>
    <w:rsid w:val="0029744B"/>
    <w:rsid w:val="00297631"/>
    <w:rsid w:val="002976A1"/>
    <w:rsid w:val="00297722"/>
    <w:rsid w:val="00297856"/>
    <w:rsid w:val="00297DAD"/>
    <w:rsid w:val="00297F2E"/>
    <w:rsid w:val="00297F34"/>
    <w:rsid w:val="00297FF5"/>
    <w:rsid w:val="002A0012"/>
    <w:rsid w:val="002A079F"/>
    <w:rsid w:val="002A07CF"/>
    <w:rsid w:val="002A080D"/>
    <w:rsid w:val="002A0A00"/>
    <w:rsid w:val="002A0E0C"/>
    <w:rsid w:val="002A0E8C"/>
    <w:rsid w:val="002A14C1"/>
    <w:rsid w:val="002A1D41"/>
    <w:rsid w:val="002A1E50"/>
    <w:rsid w:val="002A206C"/>
    <w:rsid w:val="002A3091"/>
    <w:rsid w:val="002A3123"/>
    <w:rsid w:val="002A3240"/>
    <w:rsid w:val="002A3405"/>
    <w:rsid w:val="002A3704"/>
    <w:rsid w:val="002A38F1"/>
    <w:rsid w:val="002A3EA3"/>
    <w:rsid w:val="002A3EF3"/>
    <w:rsid w:val="002A40C1"/>
    <w:rsid w:val="002A4277"/>
    <w:rsid w:val="002A4423"/>
    <w:rsid w:val="002A481A"/>
    <w:rsid w:val="002A494C"/>
    <w:rsid w:val="002A4B3E"/>
    <w:rsid w:val="002A4C9B"/>
    <w:rsid w:val="002A4EEC"/>
    <w:rsid w:val="002A51A8"/>
    <w:rsid w:val="002A56A2"/>
    <w:rsid w:val="002A594C"/>
    <w:rsid w:val="002A59C0"/>
    <w:rsid w:val="002A5A5E"/>
    <w:rsid w:val="002A6037"/>
    <w:rsid w:val="002A6072"/>
    <w:rsid w:val="002A6167"/>
    <w:rsid w:val="002A62AC"/>
    <w:rsid w:val="002A6FB5"/>
    <w:rsid w:val="002A750D"/>
    <w:rsid w:val="002A76BE"/>
    <w:rsid w:val="002B0119"/>
    <w:rsid w:val="002B013C"/>
    <w:rsid w:val="002B0958"/>
    <w:rsid w:val="002B0F9A"/>
    <w:rsid w:val="002B147E"/>
    <w:rsid w:val="002B1B47"/>
    <w:rsid w:val="002B1DC3"/>
    <w:rsid w:val="002B21C6"/>
    <w:rsid w:val="002B249C"/>
    <w:rsid w:val="002B254D"/>
    <w:rsid w:val="002B2A28"/>
    <w:rsid w:val="002B2B11"/>
    <w:rsid w:val="002B2EF3"/>
    <w:rsid w:val="002B331E"/>
    <w:rsid w:val="002B3445"/>
    <w:rsid w:val="002B3A65"/>
    <w:rsid w:val="002B3A93"/>
    <w:rsid w:val="002B3DE5"/>
    <w:rsid w:val="002B4143"/>
    <w:rsid w:val="002B41AC"/>
    <w:rsid w:val="002B434E"/>
    <w:rsid w:val="002B4561"/>
    <w:rsid w:val="002B46DE"/>
    <w:rsid w:val="002B47EF"/>
    <w:rsid w:val="002B4966"/>
    <w:rsid w:val="002B49D5"/>
    <w:rsid w:val="002B4D6E"/>
    <w:rsid w:val="002B4D95"/>
    <w:rsid w:val="002B535E"/>
    <w:rsid w:val="002B6836"/>
    <w:rsid w:val="002B6A14"/>
    <w:rsid w:val="002B6A90"/>
    <w:rsid w:val="002B6B28"/>
    <w:rsid w:val="002B6BD4"/>
    <w:rsid w:val="002B6D84"/>
    <w:rsid w:val="002B7048"/>
    <w:rsid w:val="002B7349"/>
    <w:rsid w:val="002B7ACC"/>
    <w:rsid w:val="002C08C4"/>
    <w:rsid w:val="002C09FB"/>
    <w:rsid w:val="002C0DC8"/>
    <w:rsid w:val="002C1349"/>
    <w:rsid w:val="002C1568"/>
    <w:rsid w:val="002C15B2"/>
    <w:rsid w:val="002C1673"/>
    <w:rsid w:val="002C18F9"/>
    <w:rsid w:val="002C1AF2"/>
    <w:rsid w:val="002C1C01"/>
    <w:rsid w:val="002C21CD"/>
    <w:rsid w:val="002C2973"/>
    <w:rsid w:val="002C29E8"/>
    <w:rsid w:val="002C2ACB"/>
    <w:rsid w:val="002C2DB5"/>
    <w:rsid w:val="002C2F21"/>
    <w:rsid w:val="002C3070"/>
    <w:rsid w:val="002C3874"/>
    <w:rsid w:val="002C3ADA"/>
    <w:rsid w:val="002C3E55"/>
    <w:rsid w:val="002C3ED6"/>
    <w:rsid w:val="002C400F"/>
    <w:rsid w:val="002C4267"/>
    <w:rsid w:val="002C43C2"/>
    <w:rsid w:val="002C4DBF"/>
    <w:rsid w:val="002C51E3"/>
    <w:rsid w:val="002C5267"/>
    <w:rsid w:val="002C5275"/>
    <w:rsid w:val="002C5328"/>
    <w:rsid w:val="002C5E09"/>
    <w:rsid w:val="002C62A6"/>
    <w:rsid w:val="002C63E7"/>
    <w:rsid w:val="002C6AEC"/>
    <w:rsid w:val="002C6EDD"/>
    <w:rsid w:val="002C7004"/>
    <w:rsid w:val="002C74E8"/>
    <w:rsid w:val="002C7C84"/>
    <w:rsid w:val="002C7DB3"/>
    <w:rsid w:val="002D032C"/>
    <w:rsid w:val="002D04C4"/>
    <w:rsid w:val="002D07F9"/>
    <w:rsid w:val="002D0F4F"/>
    <w:rsid w:val="002D11F9"/>
    <w:rsid w:val="002D1FC7"/>
    <w:rsid w:val="002D2128"/>
    <w:rsid w:val="002D25F2"/>
    <w:rsid w:val="002D2893"/>
    <w:rsid w:val="002D2B09"/>
    <w:rsid w:val="002D2B72"/>
    <w:rsid w:val="002D2D75"/>
    <w:rsid w:val="002D2E42"/>
    <w:rsid w:val="002D3365"/>
    <w:rsid w:val="002D39F7"/>
    <w:rsid w:val="002D4035"/>
    <w:rsid w:val="002D404A"/>
    <w:rsid w:val="002D40DE"/>
    <w:rsid w:val="002D415A"/>
    <w:rsid w:val="002D41EA"/>
    <w:rsid w:val="002D4212"/>
    <w:rsid w:val="002D4B5E"/>
    <w:rsid w:val="002D51A9"/>
    <w:rsid w:val="002D55CE"/>
    <w:rsid w:val="002D5698"/>
    <w:rsid w:val="002D5FE6"/>
    <w:rsid w:val="002D673D"/>
    <w:rsid w:val="002D68DD"/>
    <w:rsid w:val="002D7DBF"/>
    <w:rsid w:val="002D7EAE"/>
    <w:rsid w:val="002D7F93"/>
    <w:rsid w:val="002E01DE"/>
    <w:rsid w:val="002E023A"/>
    <w:rsid w:val="002E0BDE"/>
    <w:rsid w:val="002E0D03"/>
    <w:rsid w:val="002E0D30"/>
    <w:rsid w:val="002E1270"/>
    <w:rsid w:val="002E1371"/>
    <w:rsid w:val="002E15BB"/>
    <w:rsid w:val="002E2094"/>
    <w:rsid w:val="002E2178"/>
    <w:rsid w:val="002E2531"/>
    <w:rsid w:val="002E2F93"/>
    <w:rsid w:val="002E31F2"/>
    <w:rsid w:val="002E381A"/>
    <w:rsid w:val="002E3DC5"/>
    <w:rsid w:val="002E3E60"/>
    <w:rsid w:val="002E4412"/>
    <w:rsid w:val="002E44BC"/>
    <w:rsid w:val="002E460C"/>
    <w:rsid w:val="002E510B"/>
    <w:rsid w:val="002E593D"/>
    <w:rsid w:val="002E5D4B"/>
    <w:rsid w:val="002E5F0B"/>
    <w:rsid w:val="002E6545"/>
    <w:rsid w:val="002E675F"/>
    <w:rsid w:val="002E6828"/>
    <w:rsid w:val="002E70EB"/>
    <w:rsid w:val="002E78EE"/>
    <w:rsid w:val="002E7BA3"/>
    <w:rsid w:val="002E7E60"/>
    <w:rsid w:val="002F00FE"/>
    <w:rsid w:val="002F0689"/>
    <w:rsid w:val="002F099E"/>
    <w:rsid w:val="002F0A1B"/>
    <w:rsid w:val="002F0B5A"/>
    <w:rsid w:val="002F0C6E"/>
    <w:rsid w:val="002F0E46"/>
    <w:rsid w:val="002F0E8F"/>
    <w:rsid w:val="002F11DC"/>
    <w:rsid w:val="002F1394"/>
    <w:rsid w:val="002F1B20"/>
    <w:rsid w:val="002F1D0A"/>
    <w:rsid w:val="002F1F76"/>
    <w:rsid w:val="002F24D6"/>
    <w:rsid w:val="002F2528"/>
    <w:rsid w:val="002F25D5"/>
    <w:rsid w:val="002F26AF"/>
    <w:rsid w:val="002F26E2"/>
    <w:rsid w:val="002F2D98"/>
    <w:rsid w:val="002F2FE7"/>
    <w:rsid w:val="002F32E6"/>
    <w:rsid w:val="002F33F7"/>
    <w:rsid w:val="002F344C"/>
    <w:rsid w:val="002F36E4"/>
    <w:rsid w:val="002F3838"/>
    <w:rsid w:val="002F40E0"/>
    <w:rsid w:val="002F40EB"/>
    <w:rsid w:val="002F466D"/>
    <w:rsid w:val="002F4BD8"/>
    <w:rsid w:val="002F60FD"/>
    <w:rsid w:val="002F69B8"/>
    <w:rsid w:val="002F6AB4"/>
    <w:rsid w:val="002F75F4"/>
    <w:rsid w:val="002F78DE"/>
    <w:rsid w:val="002F792B"/>
    <w:rsid w:val="002F7C73"/>
    <w:rsid w:val="002F7CA9"/>
    <w:rsid w:val="003002A1"/>
    <w:rsid w:val="003006A7"/>
    <w:rsid w:val="003009F5"/>
    <w:rsid w:val="00300F11"/>
    <w:rsid w:val="00301C3D"/>
    <w:rsid w:val="00301D73"/>
    <w:rsid w:val="00302532"/>
    <w:rsid w:val="00302EE1"/>
    <w:rsid w:val="00303463"/>
    <w:rsid w:val="003036FC"/>
    <w:rsid w:val="00303708"/>
    <w:rsid w:val="003038D3"/>
    <w:rsid w:val="00303A4F"/>
    <w:rsid w:val="00303A8B"/>
    <w:rsid w:val="00303EDC"/>
    <w:rsid w:val="00304168"/>
    <w:rsid w:val="0030465A"/>
    <w:rsid w:val="00304730"/>
    <w:rsid w:val="00304CC8"/>
    <w:rsid w:val="00304F06"/>
    <w:rsid w:val="0030565C"/>
    <w:rsid w:val="00305E42"/>
    <w:rsid w:val="00305F26"/>
    <w:rsid w:val="00306260"/>
    <w:rsid w:val="0030668D"/>
    <w:rsid w:val="003066AB"/>
    <w:rsid w:val="00306C93"/>
    <w:rsid w:val="00306FDF"/>
    <w:rsid w:val="003070C5"/>
    <w:rsid w:val="003076D1"/>
    <w:rsid w:val="00307AA8"/>
    <w:rsid w:val="00307E1C"/>
    <w:rsid w:val="00307E5D"/>
    <w:rsid w:val="00310688"/>
    <w:rsid w:val="00310794"/>
    <w:rsid w:val="00310B89"/>
    <w:rsid w:val="00310E48"/>
    <w:rsid w:val="003115CB"/>
    <w:rsid w:val="00311A6D"/>
    <w:rsid w:val="00311AE6"/>
    <w:rsid w:val="00311C5C"/>
    <w:rsid w:val="00311DF8"/>
    <w:rsid w:val="00311F52"/>
    <w:rsid w:val="00311F63"/>
    <w:rsid w:val="003120DA"/>
    <w:rsid w:val="003125D0"/>
    <w:rsid w:val="00312E79"/>
    <w:rsid w:val="003136DC"/>
    <w:rsid w:val="00313B61"/>
    <w:rsid w:val="00313C76"/>
    <w:rsid w:val="00313DD7"/>
    <w:rsid w:val="00314C52"/>
    <w:rsid w:val="00314DB6"/>
    <w:rsid w:val="00314E3A"/>
    <w:rsid w:val="00315363"/>
    <w:rsid w:val="00315448"/>
    <w:rsid w:val="00315B35"/>
    <w:rsid w:val="00315D8D"/>
    <w:rsid w:val="00315FD6"/>
    <w:rsid w:val="003161DC"/>
    <w:rsid w:val="003164B2"/>
    <w:rsid w:val="003166BC"/>
    <w:rsid w:val="003168B8"/>
    <w:rsid w:val="003174EA"/>
    <w:rsid w:val="003175DE"/>
    <w:rsid w:val="0031778F"/>
    <w:rsid w:val="003177C7"/>
    <w:rsid w:val="00317A57"/>
    <w:rsid w:val="00317E07"/>
    <w:rsid w:val="00320120"/>
    <w:rsid w:val="00320167"/>
    <w:rsid w:val="003204E9"/>
    <w:rsid w:val="003206AA"/>
    <w:rsid w:val="003208FC"/>
    <w:rsid w:val="00320CD7"/>
    <w:rsid w:val="00320E55"/>
    <w:rsid w:val="0032108B"/>
    <w:rsid w:val="00321214"/>
    <w:rsid w:val="00321220"/>
    <w:rsid w:val="0032179B"/>
    <w:rsid w:val="00321905"/>
    <w:rsid w:val="00321B57"/>
    <w:rsid w:val="00321CC3"/>
    <w:rsid w:val="00322189"/>
    <w:rsid w:val="0032261A"/>
    <w:rsid w:val="00322624"/>
    <w:rsid w:val="00322B17"/>
    <w:rsid w:val="00322EE6"/>
    <w:rsid w:val="00323541"/>
    <w:rsid w:val="00323760"/>
    <w:rsid w:val="00324333"/>
    <w:rsid w:val="00324639"/>
    <w:rsid w:val="00324B06"/>
    <w:rsid w:val="00324B46"/>
    <w:rsid w:val="00325588"/>
    <w:rsid w:val="00325718"/>
    <w:rsid w:val="00325A60"/>
    <w:rsid w:val="00325DE4"/>
    <w:rsid w:val="0032638B"/>
    <w:rsid w:val="0032645D"/>
    <w:rsid w:val="00326AB3"/>
    <w:rsid w:val="00326BC6"/>
    <w:rsid w:val="00326ED4"/>
    <w:rsid w:val="00327175"/>
    <w:rsid w:val="00327338"/>
    <w:rsid w:val="00327370"/>
    <w:rsid w:val="0032752F"/>
    <w:rsid w:val="003275CC"/>
    <w:rsid w:val="003277E5"/>
    <w:rsid w:val="00327933"/>
    <w:rsid w:val="00327CBC"/>
    <w:rsid w:val="0033039B"/>
    <w:rsid w:val="0033046C"/>
    <w:rsid w:val="003309DC"/>
    <w:rsid w:val="00330C5B"/>
    <w:rsid w:val="00330DBB"/>
    <w:rsid w:val="00331AEF"/>
    <w:rsid w:val="003322F7"/>
    <w:rsid w:val="00332452"/>
    <w:rsid w:val="00332793"/>
    <w:rsid w:val="00332861"/>
    <w:rsid w:val="003328DF"/>
    <w:rsid w:val="0033296B"/>
    <w:rsid w:val="00332A1B"/>
    <w:rsid w:val="003331EA"/>
    <w:rsid w:val="00333242"/>
    <w:rsid w:val="0033340E"/>
    <w:rsid w:val="003334C9"/>
    <w:rsid w:val="00333A13"/>
    <w:rsid w:val="00333DAE"/>
    <w:rsid w:val="00333F91"/>
    <w:rsid w:val="00333FCA"/>
    <w:rsid w:val="003341BD"/>
    <w:rsid w:val="00334740"/>
    <w:rsid w:val="003349FC"/>
    <w:rsid w:val="00334B2C"/>
    <w:rsid w:val="00334E50"/>
    <w:rsid w:val="00334EE3"/>
    <w:rsid w:val="00334FFC"/>
    <w:rsid w:val="00335250"/>
    <w:rsid w:val="003356AA"/>
    <w:rsid w:val="0033577B"/>
    <w:rsid w:val="00336250"/>
    <w:rsid w:val="00336AA6"/>
    <w:rsid w:val="00336AC4"/>
    <w:rsid w:val="00336F5A"/>
    <w:rsid w:val="0033712D"/>
    <w:rsid w:val="0033713D"/>
    <w:rsid w:val="003372FF"/>
    <w:rsid w:val="00337416"/>
    <w:rsid w:val="003376A7"/>
    <w:rsid w:val="00337A14"/>
    <w:rsid w:val="00337CBB"/>
    <w:rsid w:val="00337E22"/>
    <w:rsid w:val="00337E54"/>
    <w:rsid w:val="00337FC5"/>
    <w:rsid w:val="00340516"/>
    <w:rsid w:val="00340974"/>
    <w:rsid w:val="00340A63"/>
    <w:rsid w:val="00340B7C"/>
    <w:rsid w:val="00340BDC"/>
    <w:rsid w:val="00340D9E"/>
    <w:rsid w:val="0034115D"/>
    <w:rsid w:val="00341477"/>
    <w:rsid w:val="003417D2"/>
    <w:rsid w:val="003418A9"/>
    <w:rsid w:val="00341AB2"/>
    <w:rsid w:val="00341EF0"/>
    <w:rsid w:val="00341F61"/>
    <w:rsid w:val="00342173"/>
    <w:rsid w:val="00342282"/>
    <w:rsid w:val="003423E4"/>
    <w:rsid w:val="00342715"/>
    <w:rsid w:val="00342B01"/>
    <w:rsid w:val="00342D3A"/>
    <w:rsid w:val="0034302B"/>
    <w:rsid w:val="00343049"/>
    <w:rsid w:val="003437F3"/>
    <w:rsid w:val="003445B4"/>
    <w:rsid w:val="003448BE"/>
    <w:rsid w:val="00344EE4"/>
    <w:rsid w:val="0034553A"/>
    <w:rsid w:val="00345856"/>
    <w:rsid w:val="003459A2"/>
    <w:rsid w:val="00345A5C"/>
    <w:rsid w:val="00345D2D"/>
    <w:rsid w:val="00345D60"/>
    <w:rsid w:val="003463CA"/>
    <w:rsid w:val="00347AB1"/>
    <w:rsid w:val="00347C91"/>
    <w:rsid w:val="00347FC5"/>
    <w:rsid w:val="00350482"/>
    <w:rsid w:val="0035057B"/>
    <w:rsid w:val="00350AB8"/>
    <w:rsid w:val="00350E5B"/>
    <w:rsid w:val="00351758"/>
    <w:rsid w:val="003518BC"/>
    <w:rsid w:val="00351972"/>
    <w:rsid w:val="003519C9"/>
    <w:rsid w:val="00351A86"/>
    <w:rsid w:val="00351D5F"/>
    <w:rsid w:val="0035216F"/>
    <w:rsid w:val="003522B1"/>
    <w:rsid w:val="00352561"/>
    <w:rsid w:val="0035266F"/>
    <w:rsid w:val="00352731"/>
    <w:rsid w:val="00352EFD"/>
    <w:rsid w:val="0035335D"/>
    <w:rsid w:val="00353AF7"/>
    <w:rsid w:val="00353C9E"/>
    <w:rsid w:val="00353DD1"/>
    <w:rsid w:val="003540CA"/>
    <w:rsid w:val="00354213"/>
    <w:rsid w:val="00354AEE"/>
    <w:rsid w:val="0035552F"/>
    <w:rsid w:val="00355874"/>
    <w:rsid w:val="0035592F"/>
    <w:rsid w:val="00355CE9"/>
    <w:rsid w:val="00355E11"/>
    <w:rsid w:val="00356053"/>
    <w:rsid w:val="00356086"/>
    <w:rsid w:val="003561AD"/>
    <w:rsid w:val="00356313"/>
    <w:rsid w:val="003563B8"/>
    <w:rsid w:val="00356418"/>
    <w:rsid w:val="00356635"/>
    <w:rsid w:val="003566F2"/>
    <w:rsid w:val="00356A85"/>
    <w:rsid w:val="00356B35"/>
    <w:rsid w:val="00356EDD"/>
    <w:rsid w:val="00357507"/>
    <w:rsid w:val="003576E0"/>
    <w:rsid w:val="00357789"/>
    <w:rsid w:val="0035780B"/>
    <w:rsid w:val="0035799E"/>
    <w:rsid w:val="00357AEC"/>
    <w:rsid w:val="00357F65"/>
    <w:rsid w:val="00360274"/>
    <w:rsid w:val="003608BB"/>
    <w:rsid w:val="00360BA4"/>
    <w:rsid w:val="00360BF7"/>
    <w:rsid w:val="00360C31"/>
    <w:rsid w:val="0036101E"/>
    <w:rsid w:val="00361275"/>
    <w:rsid w:val="00361876"/>
    <w:rsid w:val="00361AB7"/>
    <w:rsid w:val="0036206A"/>
    <w:rsid w:val="00362255"/>
    <w:rsid w:val="003626D4"/>
    <w:rsid w:val="00362E44"/>
    <w:rsid w:val="0036342A"/>
    <w:rsid w:val="00363444"/>
    <w:rsid w:val="00363791"/>
    <w:rsid w:val="00363F6E"/>
    <w:rsid w:val="0036407B"/>
    <w:rsid w:val="0036418F"/>
    <w:rsid w:val="00364352"/>
    <w:rsid w:val="00364981"/>
    <w:rsid w:val="00364BAD"/>
    <w:rsid w:val="00364BB4"/>
    <w:rsid w:val="00364BFC"/>
    <w:rsid w:val="00364C12"/>
    <w:rsid w:val="003651AF"/>
    <w:rsid w:val="003653DA"/>
    <w:rsid w:val="00365B25"/>
    <w:rsid w:val="00365CDC"/>
    <w:rsid w:val="00366075"/>
    <w:rsid w:val="003662C6"/>
    <w:rsid w:val="00366D10"/>
    <w:rsid w:val="00366EA1"/>
    <w:rsid w:val="00366F72"/>
    <w:rsid w:val="0036716D"/>
    <w:rsid w:val="003671C3"/>
    <w:rsid w:val="00367616"/>
    <w:rsid w:val="003676CD"/>
    <w:rsid w:val="00367F7C"/>
    <w:rsid w:val="0037045F"/>
    <w:rsid w:val="00370990"/>
    <w:rsid w:val="00370D30"/>
    <w:rsid w:val="00371232"/>
    <w:rsid w:val="00371633"/>
    <w:rsid w:val="00371C3A"/>
    <w:rsid w:val="00371C6E"/>
    <w:rsid w:val="0037204D"/>
    <w:rsid w:val="0037263D"/>
    <w:rsid w:val="00372740"/>
    <w:rsid w:val="00372976"/>
    <w:rsid w:val="00372AD1"/>
    <w:rsid w:val="00372EFB"/>
    <w:rsid w:val="00373110"/>
    <w:rsid w:val="00373521"/>
    <w:rsid w:val="003739FB"/>
    <w:rsid w:val="00373CCA"/>
    <w:rsid w:val="00373E80"/>
    <w:rsid w:val="00373F5E"/>
    <w:rsid w:val="0037470E"/>
    <w:rsid w:val="00374728"/>
    <w:rsid w:val="00374D09"/>
    <w:rsid w:val="00374D3D"/>
    <w:rsid w:val="00374EF8"/>
    <w:rsid w:val="00375225"/>
    <w:rsid w:val="00375458"/>
    <w:rsid w:val="00375899"/>
    <w:rsid w:val="0037613B"/>
    <w:rsid w:val="00376752"/>
    <w:rsid w:val="00376D40"/>
    <w:rsid w:val="00376E5F"/>
    <w:rsid w:val="00376EE3"/>
    <w:rsid w:val="003773CB"/>
    <w:rsid w:val="00377855"/>
    <w:rsid w:val="00377B6D"/>
    <w:rsid w:val="003800A8"/>
    <w:rsid w:val="00380135"/>
    <w:rsid w:val="003801B1"/>
    <w:rsid w:val="003802A7"/>
    <w:rsid w:val="00380976"/>
    <w:rsid w:val="0038127C"/>
    <w:rsid w:val="00381516"/>
    <w:rsid w:val="00381581"/>
    <w:rsid w:val="003818E0"/>
    <w:rsid w:val="00381D81"/>
    <w:rsid w:val="00381DED"/>
    <w:rsid w:val="00381F63"/>
    <w:rsid w:val="0038255F"/>
    <w:rsid w:val="003825EE"/>
    <w:rsid w:val="00383262"/>
    <w:rsid w:val="0038356D"/>
    <w:rsid w:val="00383736"/>
    <w:rsid w:val="00383B8F"/>
    <w:rsid w:val="00383DCD"/>
    <w:rsid w:val="00383FAB"/>
    <w:rsid w:val="00384018"/>
    <w:rsid w:val="0038427B"/>
    <w:rsid w:val="003843CF"/>
    <w:rsid w:val="003846B2"/>
    <w:rsid w:val="00384725"/>
    <w:rsid w:val="0038474E"/>
    <w:rsid w:val="00384965"/>
    <w:rsid w:val="003849FD"/>
    <w:rsid w:val="00384FB6"/>
    <w:rsid w:val="00385633"/>
    <w:rsid w:val="00385D8F"/>
    <w:rsid w:val="00385E52"/>
    <w:rsid w:val="00385E5D"/>
    <w:rsid w:val="00385ED2"/>
    <w:rsid w:val="00385F77"/>
    <w:rsid w:val="00386657"/>
    <w:rsid w:val="00386AC3"/>
    <w:rsid w:val="00386E27"/>
    <w:rsid w:val="003875CD"/>
    <w:rsid w:val="00387958"/>
    <w:rsid w:val="00387A5B"/>
    <w:rsid w:val="00390355"/>
    <w:rsid w:val="003904EB"/>
    <w:rsid w:val="00390CFA"/>
    <w:rsid w:val="00390FCC"/>
    <w:rsid w:val="003910DC"/>
    <w:rsid w:val="003914BC"/>
    <w:rsid w:val="00391532"/>
    <w:rsid w:val="00391629"/>
    <w:rsid w:val="00391AB8"/>
    <w:rsid w:val="00391C2A"/>
    <w:rsid w:val="00391DAA"/>
    <w:rsid w:val="003924B5"/>
    <w:rsid w:val="00392547"/>
    <w:rsid w:val="0039255F"/>
    <w:rsid w:val="00393073"/>
    <w:rsid w:val="00393156"/>
    <w:rsid w:val="00393547"/>
    <w:rsid w:val="003935C3"/>
    <w:rsid w:val="00393DD5"/>
    <w:rsid w:val="00394020"/>
    <w:rsid w:val="003943EF"/>
    <w:rsid w:val="0039489F"/>
    <w:rsid w:val="003949EB"/>
    <w:rsid w:val="003950F9"/>
    <w:rsid w:val="003954EE"/>
    <w:rsid w:val="003955B8"/>
    <w:rsid w:val="0039584A"/>
    <w:rsid w:val="00395927"/>
    <w:rsid w:val="00395B3D"/>
    <w:rsid w:val="00395DAA"/>
    <w:rsid w:val="00395DE6"/>
    <w:rsid w:val="00395F63"/>
    <w:rsid w:val="00396636"/>
    <w:rsid w:val="003967F7"/>
    <w:rsid w:val="0039699F"/>
    <w:rsid w:val="00396BEC"/>
    <w:rsid w:val="00396DF4"/>
    <w:rsid w:val="0039725E"/>
    <w:rsid w:val="0039791A"/>
    <w:rsid w:val="00397D31"/>
    <w:rsid w:val="00397E38"/>
    <w:rsid w:val="003A0193"/>
    <w:rsid w:val="003A0791"/>
    <w:rsid w:val="003A08CA"/>
    <w:rsid w:val="003A09A4"/>
    <w:rsid w:val="003A0BA0"/>
    <w:rsid w:val="003A0C08"/>
    <w:rsid w:val="003A0DE1"/>
    <w:rsid w:val="003A0E5D"/>
    <w:rsid w:val="003A0EE9"/>
    <w:rsid w:val="003A0FCB"/>
    <w:rsid w:val="003A166B"/>
    <w:rsid w:val="003A1DA9"/>
    <w:rsid w:val="003A1E9B"/>
    <w:rsid w:val="003A2A3F"/>
    <w:rsid w:val="003A2A41"/>
    <w:rsid w:val="003A2B6C"/>
    <w:rsid w:val="003A30E2"/>
    <w:rsid w:val="003A33D9"/>
    <w:rsid w:val="003A34AA"/>
    <w:rsid w:val="003A389B"/>
    <w:rsid w:val="003A3B82"/>
    <w:rsid w:val="003A3FE6"/>
    <w:rsid w:val="003A470F"/>
    <w:rsid w:val="003A4CF6"/>
    <w:rsid w:val="003A52BF"/>
    <w:rsid w:val="003A5530"/>
    <w:rsid w:val="003A5597"/>
    <w:rsid w:val="003A632E"/>
    <w:rsid w:val="003A6373"/>
    <w:rsid w:val="003A638B"/>
    <w:rsid w:val="003A675A"/>
    <w:rsid w:val="003A6E2A"/>
    <w:rsid w:val="003A79EC"/>
    <w:rsid w:val="003A7CB5"/>
    <w:rsid w:val="003B00AB"/>
    <w:rsid w:val="003B01FE"/>
    <w:rsid w:val="003B0B82"/>
    <w:rsid w:val="003B1067"/>
    <w:rsid w:val="003B1460"/>
    <w:rsid w:val="003B156E"/>
    <w:rsid w:val="003B1708"/>
    <w:rsid w:val="003B1E10"/>
    <w:rsid w:val="003B1E1B"/>
    <w:rsid w:val="003B1F9C"/>
    <w:rsid w:val="003B2453"/>
    <w:rsid w:val="003B29DD"/>
    <w:rsid w:val="003B2D8D"/>
    <w:rsid w:val="003B34F4"/>
    <w:rsid w:val="003B394D"/>
    <w:rsid w:val="003B3BB5"/>
    <w:rsid w:val="003B3D30"/>
    <w:rsid w:val="003B41B7"/>
    <w:rsid w:val="003B47FD"/>
    <w:rsid w:val="003B4836"/>
    <w:rsid w:val="003B4BBF"/>
    <w:rsid w:val="003B4D0E"/>
    <w:rsid w:val="003B5225"/>
    <w:rsid w:val="003B5236"/>
    <w:rsid w:val="003B5F31"/>
    <w:rsid w:val="003B63CE"/>
    <w:rsid w:val="003B67C7"/>
    <w:rsid w:val="003B6803"/>
    <w:rsid w:val="003B6A7B"/>
    <w:rsid w:val="003B6D16"/>
    <w:rsid w:val="003B72F7"/>
    <w:rsid w:val="003B745D"/>
    <w:rsid w:val="003B750A"/>
    <w:rsid w:val="003B769A"/>
    <w:rsid w:val="003B7835"/>
    <w:rsid w:val="003B7BCE"/>
    <w:rsid w:val="003C0145"/>
    <w:rsid w:val="003C04E4"/>
    <w:rsid w:val="003C067E"/>
    <w:rsid w:val="003C0B6A"/>
    <w:rsid w:val="003C0E46"/>
    <w:rsid w:val="003C0E96"/>
    <w:rsid w:val="003C143B"/>
    <w:rsid w:val="003C163A"/>
    <w:rsid w:val="003C1901"/>
    <w:rsid w:val="003C1E82"/>
    <w:rsid w:val="003C25F9"/>
    <w:rsid w:val="003C26F5"/>
    <w:rsid w:val="003C2816"/>
    <w:rsid w:val="003C2BE2"/>
    <w:rsid w:val="003C2D3A"/>
    <w:rsid w:val="003C2E29"/>
    <w:rsid w:val="003C308B"/>
    <w:rsid w:val="003C30CA"/>
    <w:rsid w:val="003C323A"/>
    <w:rsid w:val="003C3849"/>
    <w:rsid w:val="003C4298"/>
    <w:rsid w:val="003C4410"/>
    <w:rsid w:val="003C45EF"/>
    <w:rsid w:val="003C46BB"/>
    <w:rsid w:val="003C4A53"/>
    <w:rsid w:val="003C4B24"/>
    <w:rsid w:val="003C5125"/>
    <w:rsid w:val="003C52D9"/>
    <w:rsid w:val="003C5507"/>
    <w:rsid w:val="003C5DD1"/>
    <w:rsid w:val="003C5E5E"/>
    <w:rsid w:val="003C6031"/>
    <w:rsid w:val="003C62B1"/>
    <w:rsid w:val="003C66B8"/>
    <w:rsid w:val="003C66D8"/>
    <w:rsid w:val="003C67B9"/>
    <w:rsid w:val="003C681E"/>
    <w:rsid w:val="003C688E"/>
    <w:rsid w:val="003C6EBF"/>
    <w:rsid w:val="003C756A"/>
    <w:rsid w:val="003C7A6D"/>
    <w:rsid w:val="003C7B62"/>
    <w:rsid w:val="003D0125"/>
    <w:rsid w:val="003D0379"/>
    <w:rsid w:val="003D04FF"/>
    <w:rsid w:val="003D05CA"/>
    <w:rsid w:val="003D0841"/>
    <w:rsid w:val="003D0952"/>
    <w:rsid w:val="003D0DF9"/>
    <w:rsid w:val="003D0E71"/>
    <w:rsid w:val="003D10A8"/>
    <w:rsid w:val="003D14FF"/>
    <w:rsid w:val="003D15E4"/>
    <w:rsid w:val="003D1A45"/>
    <w:rsid w:val="003D22CA"/>
    <w:rsid w:val="003D2454"/>
    <w:rsid w:val="003D27EE"/>
    <w:rsid w:val="003D28AF"/>
    <w:rsid w:val="003D2A45"/>
    <w:rsid w:val="003D2C30"/>
    <w:rsid w:val="003D2FDC"/>
    <w:rsid w:val="003D300F"/>
    <w:rsid w:val="003D30F7"/>
    <w:rsid w:val="003D3206"/>
    <w:rsid w:val="003D3210"/>
    <w:rsid w:val="003D32ED"/>
    <w:rsid w:val="003D3566"/>
    <w:rsid w:val="003D373F"/>
    <w:rsid w:val="003D3876"/>
    <w:rsid w:val="003D3935"/>
    <w:rsid w:val="003D3CA4"/>
    <w:rsid w:val="003D3E97"/>
    <w:rsid w:val="003D423C"/>
    <w:rsid w:val="003D440B"/>
    <w:rsid w:val="003D4A49"/>
    <w:rsid w:val="003D4DB4"/>
    <w:rsid w:val="003D4E39"/>
    <w:rsid w:val="003D5BB2"/>
    <w:rsid w:val="003D6201"/>
    <w:rsid w:val="003D680B"/>
    <w:rsid w:val="003D6ACD"/>
    <w:rsid w:val="003D6C03"/>
    <w:rsid w:val="003D70FF"/>
    <w:rsid w:val="003D750F"/>
    <w:rsid w:val="003D79B8"/>
    <w:rsid w:val="003D7BA6"/>
    <w:rsid w:val="003D7E2D"/>
    <w:rsid w:val="003D7F88"/>
    <w:rsid w:val="003E025C"/>
    <w:rsid w:val="003E0886"/>
    <w:rsid w:val="003E0FD9"/>
    <w:rsid w:val="003E1050"/>
    <w:rsid w:val="003E152E"/>
    <w:rsid w:val="003E16D1"/>
    <w:rsid w:val="003E17FF"/>
    <w:rsid w:val="003E185F"/>
    <w:rsid w:val="003E1D66"/>
    <w:rsid w:val="003E1DDA"/>
    <w:rsid w:val="003E1EA9"/>
    <w:rsid w:val="003E2305"/>
    <w:rsid w:val="003E2535"/>
    <w:rsid w:val="003E26A8"/>
    <w:rsid w:val="003E2C04"/>
    <w:rsid w:val="003E2D30"/>
    <w:rsid w:val="003E3909"/>
    <w:rsid w:val="003E428E"/>
    <w:rsid w:val="003E47C7"/>
    <w:rsid w:val="003E48EE"/>
    <w:rsid w:val="003E4900"/>
    <w:rsid w:val="003E4ADC"/>
    <w:rsid w:val="003E4D5F"/>
    <w:rsid w:val="003E4EE4"/>
    <w:rsid w:val="003E4FA1"/>
    <w:rsid w:val="003E4FD4"/>
    <w:rsid w:val="003E5280"/>
    <w:rsid w:val="003E5A61"/>
    <w:rsid w:val="003E5AFB"/>
    <w:rsid w:val="003E5EAC"/>
    <w:rsid w:val="003E60CB"/>
    <w:rsid w:val="003E60E2"/>
    <w:rsid w:val="003E61FF"/>
    <w:rsid w:val="003E63B4"/>
    <w:rsid w:val="003E685B"/>
    <w:rsid w:val="003E6896"/>
    <w:rsid w:val="003E6B3F"/>
    <w:rsid w:val="003E6EF5"/>
    <w:rsid w:val="003E7003"/>
    <w:rsid w:val="003E7253"/>
    <w:rsid w:val="003F0429"/>
    <w:rsid w:val="003F0827"/>
    <w:rsid w:val="003F0D83"/>
    <w:rsid w:val="003F10AD"/>
    <w:rsid w:val="003F116A"/>
    <w:rsid w:val="003F136E"/>
    <w:rsid w:val="003F13FB"/>
    <w:rsid w:val="003F14F3"/>
    <w:rsid w:val="003F17F5"/>
    <w:rsid w:val="003F1B94"/>
    <w:rsid w:val="003F2354"/>
    <w:rsid w:val="003F2399"/>
    <w:rsid w:val="003F2584"/>
    <w:rsid w:val="003F2A24"/>
    <w:rsid w:val="003F2A61"/>
    <w:rsid w:val="003F2CA2"/>
    <w:rsid w:val="003F2F71"/>
    <w:rsid w:val="003F32C9"/>
    <w:rsid w:val="003F3340"/>
    <w:rsid w:val="003F3C10"/>
    <w:rsid w:val="003F3C30"/>
    <w:rsid w:val="003F463F"/>
    <w:rsid w:val="003F46C0"/>
    <w:rsid w:val="003F5223"/>
    <w:rsid w:val="003F5EDF"/>
    <w:rsid w:val="003F62C8"/>
    <w:rsid w:val="003F63E4"/>
    <w:rsid w:val="003F654A"/>
    <w:rsid w:val="003F6A1B"/>
    <w:rsid w:val="003F726A"/>
    <w:rsid w:val="003F76AD"/>
    <w:rsid w:val="003F7972"/>
    <w:rsid w:val="003F7B47"/>
    <w:rsid w:val="003F7EA6"/>
    <w:rsid w:val="003F7F4F"/>
    <w:rsid w:val="004005A3"/>
    <w:rsid w:val="00400B49"/>
    <w:rsid w:val="00400F5C"/>
    <w:rsid w:val="0040117C"/>
    <w:rsid w:val="004011E6"/>
    <w:rsid w:val="004013BC"/>
    <w:rsid w:val="00401691"/>
    <w:rsid w:val="0040250B"/>
    <w:rsid w:val="00402864"/>
    <w:rsid w:val="00402F7A"/>
    <w:rsid w:val="0040305D"/>
    <w:rsid w:val="0040316F"/>
    <w:rsid w:val="004031CE"/>
    <w:rsid w:val="0040359F"/>
    <w:rsid w:val="004035AC"/>
    <w:rsid w:val="00403686"/>
    <w:rsid w:val="00403751"/>
    <w:rsid w:val="004038C3"/>
    <w:rsid w:val="004042BE"/>
    <w:rsid w:val="004046F6"/>
    <w:rsid w:val="00404C3C"/>
    <w:rsid w:val="00404E52"/>
    <w:rsid w:val="0040559E"/>
    <w:rsid w:val="00405949"/>
    <w:rsid w:val="004064C0"/>
    <w:rsid w:val="0040651B"/>
    <w:rsid w:val="00406543"/>
    <w:rsid w:val="00406613"/>
    <w:rsid w:val="00406BB2"/>
    <w:rsid w:val="00406BFD"/>
    <w:rsid w:val="00407023"/>
    <w:rsid w:val="00407428"/>
    <w:rsid w:val="0040770E"/>
    <w:rsid w:val="00407734"/>
    <w:rsid w:val="00407AD2"/>
    <w:rsid w:val="004103C5"/>
    <w:rsid w:val="004106A4"/>
    <w:rsid w:val="00410B0D"/>
    <w:rsid w:val="00410F8C"/>
    <w:rsid w:val="004117BC"/>
    <w:rsid w:val="00411871"/>
    <w:rsid w:val="00411B29"/>
    <w:rsid w:val="00412077"/>
    <w:rsid w:val="0041256F"/>
    <w:rsid w:val="00413281"/>
    <w:rsid w:val="0041374C"/>
    <w:rsid w:val="0041376C"/>
    <w:rsid w:val="00413AB6"/>
    <w:rsid w:val="00413ADB"/>
    <w:rsid w:val="00413B5B"/>
    <w:rsid w:val="00413EB9"/>
    <w:rsid w:val="00413ECC"/>
    <w:rsid w:val="0041436F"/>
    <w:rsid w:val="004143E2"/>
    <w:rsid w:val="00414787"/>
    <w:rsid w:val="00414EBD"/>
    <w:rsid w:val="00415304"/>
    <w:rsid w:val="0041530D"/>
    <w:rsid w:val="00415B44"/>
    <w:rsid w:val="00415BE3"/>
    <w:rsid w:val="00416209"/>
    <w:rsid w:val="0041625E"/>
    <w:rsid w:val="00416309"/>
    <w:rsid w:val="004165E2"/>
    <w:rsid w:val="00416622"/>
    <w:rsid w:val="00416702"/>
    <w:rsid w:val="004169CD"/>
    <w:rsid w:val="004172A2"/>
    <w:rsid w:val="00417BA3"/>
    <w:rsid w:val="00417E8F"/>
    <w:rsid w:val="00417F51"/>
    <w:rsid w:val="0042042A"/>
    <w:rsid w:val="00420645"/>
    <w:rsid w:val="00421103"/>
    <w:rsid w:val="0042129F"/>
    <w:rsid w:val="00421392"/>
    <w:rsid w:val="00421530"/>
    <w:rsid w:val="00421795"/>
    <w:rsid w:val="00421A4A"/>
    <w:rsid w:val="00421D0C"/>
    <w:rsid w:val="00421D65"/>
    <w:rsid w:val="0042212A"/>
    <w:rsid w:val="0042214F"/>
    <w:rsid w:val="00422A60"/>
    <w:rsid w:val="00422B20"/>
    <w:rsid w:val="00423389"/>
    <w:rsid w:val="004236EA"/>
    <w:rsid w:val="00423982"/>
    <w:rsid w:val="0042438A"/>
    <w:rsid w:val="004244CA"/>
    <w:rsid w:val="0042460C"/>
    <w:rsid w:val="0042471D"/>
    <w:rsid w:val="00424BFD"/>
    <w:rsid w:val="00424CDF"/>
    <w:rsid w:val="00424D29"/>
    <w:rsid w:val="00424DF9"/>
    <w:rsid w:val="0042518F"/>
    <w:rsid w:val="00425193"/>
    <w:rsid w:val="004252D6"/>
    <w:rsid w:val="0042569A"/>
    <w:rsid w:val="00425BCA"/>
    <w:rsid w:val="00425EA2"/>
    <w:rsid w:val="00425FDF"/>
    <w:rsid w:val="00426055"/>
    <w:rsid w:val="0042650C"/>
    <w:rsid w:val="0042668B"/>
    <w:rsid w:val="00426818"/>
    <w:rsid w:val="00426861"/>
    <w:rsid w:val="004268C6"/>
    <w:rsid w:val="00426A15"/>
    <w:rsid w:val="00426B5B"/>
    <w:rsid w:val="004273FD"/>
    <w:rsid w:val="0042742D"/>
    <w:rsid w:val="004276A3"/>
    <w:rsid w:val="0042771A"/>
    <w:rsid w:val="0042798D"/>
    <w:rsid w:val="00430269"/>
    <w:rsid w:val="004304FE"/>
    <w:rsid w:val="00430540"/>
    <w:rsid w:val="004306B4"/>
    <w:rsid w:val="00431295"/>
    <w:rsid w:val="004316EB"/>
    <w:rsid w:val="00431888"/>
    <w:rsid w:val="00431BB6"/>
    <w:rsid w:val="00431DD7"/>
    <w:rsid w:val="0043205E"/>
    <w:rsid w:val="0043235E"/>
    <w:rsid w:val="004323FB"/>
    <w:rsid w:val="0043241B"/>
    <w:rsid w:val="004327EE"/>
    <w:rsid w:val="00432836"/>
    <w:rsid w:val="004328C2"/>
    <w:rsid w:val="004328F5"/>
    <w:rsid w:val="0043303F"/>
    <w:rsid w:val="00433346"/>
    <w:rsid w:val="0043370F"/>
    <w:rsid w:val="00433903"/>
    <w:rsid w:val="00433C25"/>
    <w:rsid w:val="00433DCA"/>
    <w:rsid w:val="004341FB"/>
    <w:rsid w:val="0043449F"/>
    <w:rsid w:val="00434A32"/>
    <w:rsid w:val="00434B6B"/>
    <w:rsid w:val="004365C5"/>
    <w:rsid w:val="00436D19"/>
    <w:rsid w:val="00436E7B"/>
    <w:rsid w:val="00437967"/>
    <w:rsid w:val="00437A3E"/>
    <w:rsid w:val="00437BAC"/>
    <w:rsid w:val="00437BCD"/>
    <w:rsid w:val="0044016A"/>
    <w:rsid w:val="0044063D"/>
    <w:rsid w:val="00440E84"/>
    <w:rsid w:val="00440ECC"/>
    <w:rsid w:val="00440F9A"/>
    <w:rsid w:val="00441143"/>
    <w:rsid w:val="004413C8"/>
    <w:rsid w:val="00441491"/>
    <w:rsid w:val="00441DC9"/>
    <w:rsid w:val="00441EA1"/>
    <w:rsid w:val="00441F46"/>
    <w:rsid w:val="0044204A"/>
    <w:rsid w:val="00442262"/>
    <w:rsid w:val="00442572"/>
    <w:rsid w:val="00442AD7"/>
    <w:rsid w:val="00442C20"/>
    <w:rsid w:val="00443004"/>
    <w:rsid w:val="00443591"/>
    <w:rsid w:val="004436FA"/>
    <w:rsid w:val="004437EC"/>
    <w:rsid w:val="004439CB"/>
    <w:rsid w:val="00443A68"/>
    <w:rsid w:val="00443B03"/>
    <w:rsid w:val="00443E24"/>
    <w:rsid w:val="004441D5"/>
    <w:rsid w:val="004445BD"/>
    <w:rsid w:val="00444CFD"/>
    <w:rsid w:val="00444F1D"/>
    <w:rsid w:val="00444F4D"/>
    <w:rsid w:val="004453B8"/>
    <w:rsid w:val="00445CD3"/>
    <w:rsid w:val="0044607A"/>
    <w:rsid w:val="0044659E"/>
    <w:rsid w:val="00446727"/>
    <w:rsid w:val="0044705C"/>
    <w:rsid w:val="00447498"/>
    <w:rsid w:val="00447517"/>
    <w:rsid w:val="004475FA"/>
    <w:rsid w:val="00447693"/>
    <w:rsid w:val="004477A6"/>
    <w:rsid w:val="00447882"/>
    <w:rsid w:val="00447965"/>
    <w:rsid w:val="00447972"/>
    <w:rsid w:val="00447C01"/>
    <w:rsid w:val="00447DCB"/>
    <w:rsid w:val="00447E20"/>
    <w:rsid w:val="0045005C"/>
    <w:rsid w:val="00450289"/>
    <w:rsid w:val="004508C6"/>
    <w:rsid w:val="00450B75"/>
    <w:rsid w:val="00450B7A"/>
    <w:rsid w:val="00450EA2"/>
    <w:rsid w:val="00451030"/>
    <w:rsid w:val="0045121A"/>
    <w:rsid w:val="0045163F"/>
    <w:rsid w:val="0045164A"/>
    <w:rsid w:val="00451A69"/>
    <w:rsid w:val="00452119"/>
    <w:rsid w:val="0045240E"/>
    <w:rsid w:val="00452978"/>
    <w:rsid w:val="00452AAA"/>
    <w:rsid w:val="00452B80"/>
    <w:rsid w:val="00452C8D"/>
    <w:rsid w:val="00453785"/>
    <w:rsid w:val="004537A5"/>
    <w:rsid w:val="00453883"/>
    <w:rsid w:val="004539CE"/>
    <w:rsid w:val="00453E6D"/>
    <w:rsid w:val="00453E81"/>
    <w:rsid w:val="00453ED7"/>
    <w:rsid w:val="0045403A"/>
    <w:rsid w:val="00454380"/>
    <w:rsid w:val="004546FA"/>
    <w:rsid w:val="00454C07"/>
    <w:rsid w:val="00454D44"/>
    <w:rsid w:val="00455433"/>
    <w:rsid w:val="004559D6"/>
    <w:rsid w:val="00455A0C"/>
    <w:rsid w:val="00455D5B"/>
    <w:rsid w:val="0045615D"/>
    <w:rsid w:val="0045661C"/>
    <w:rsid w:val="00456716"/>
    <w:rsid w:val="00456823"/>
    <w:rsid w:val="00456DA4"/>
    <w:rsid w:val="004574B0"/>
    <w:rsid w:val="004574F3"/>
    <w:rsid w:val="0045771E"/>
    <w:rsid w:val="00457936"/>
    <w:rsid w:val="00457AA2"/>
    <w:rsid w:val="00457C3F"/>
    <w:rsid w:val="00460113"/>
    <w:rsid w:val="0046153A"/>
    <w:rsid w:val="0046175D"/>
    <w:rsid w:val="004619FA"/>
    <w:rsid w:val="00461C92"/>
    <w:rsid w:val="00461E5E"/>
    <w:rsid w:val="00461F24"/>
    <w:rsid w:val="0046226B"/>
    <w:rsid w:val="004622F3"/>
    <w:rsid w:val="00462949"/>
    <w:rsid w:val="00462AC0"/>
    <w:rsid w:val="00462DAA"/>
    <w:rsid w:val="00462ED5"/>
    <w:rsid w:val="0046320A"/>
    <w:rsid w:val="00463361"/>
    <w:rsid w:val="00463C17"/>
    <w:rsid w:val="00464589"/>
    <w:rsid w:val="004646EE"/>
    <w:rsid w:val="0046498C"/>
    <w:rsid w:val="00464C1E"/>
    <w:rsid w:val="00464D93"/>
    <w:rsid w:val="00465288"/>
    <w:rsid w:val="00465A60"/>
    <w:rsid w:val="00466046"/>
    <w:rsid w:val="0046619C"/>
    <w:rsid w:val="0046643B"/>
    <w:rsid w:val="00466710"/>
    <w:rsid w:val="004667FB"/>
    <w:rsid w:val="00466A67"/>
    <w:rsid w:val="00466DF3"/>
    <w:rsid w:val="00466E4B"/>
    <w:rsid w:val="0046707E"/>
    <w:rsid w:val="00467767"/>
    <w:rsid w:val="004678B9"/>
    <w:rsid w:val="00467E6F"/>
    <w:rsid w:val="004700DA"/>
    <w:rsid w:val="00470257"/>
    <w:rsid w:val="004705D3"/>
    <w:rsid w:val="0047065E"/>
    <w:rsid w:val="00470D0E"/>
    <w:rsid w:val="0047103F"/>
    <w:rsid w:val="0047108A"/>
    <w:rsid w:val="004710B8"/>
    <w:rsid w:val="00471255"/>
    <w:rsid w:val="00471419"/>
    <w:rsid w:val="00471A06"/>
    <w:rsid w:val="00471B6E"/>
    <w:rsid w:val="00471B90"/>
    <w:rsid w:val="00471C47"/>
    <w:rsid w:val="00472221"/>
    <w:rsid w:val="00472612"/>
    <w:rsid w:val="004728F3"/>
    <w:rsid w:val="00472A87"/>
    <w:rsid w:val="00472DEA"/>
    <w:rsid w:val="00473035"/>
    <w:rsid w:val="0047306B"/>
    <w:rsid w:val="0047317F"/>
    <w:rsid w:val="00473256"/>
    <w:rsid w:val="0047382F"/>
    <w:rsid w:val="00473A9E"/>
    <w:rsid w:val="00473CC0"/>
    <w:rsid w:val="00473D10"/>
    <w:rsid w:val="00473E23"/>
    <w:rsid w:val="00474389"/>
    <w:rsid w:val="00474622"/>
    <w:rsid w:val="00474A5C"/>
    <w:rsid w:val="00474DE4"/>
    <w:rsid w:val="00475561"/>
    <w:rsid w:val="004755E3"/>
    <w:rsid w:val="00475802"/>
    <w:rsid w:val="0047593E"/>
    <w:rsid w:val="00475D45"/>
    <w:rsid w:val="00475E3D"/>
    <w:rsid w:val="00475F57"/>
    <w:rsid w:val="0047608F"/>
    <w:rsid w:val="00476246"/>
    <w:rsid w:val="004764EA"/>
    <w:rsid w:val="004765A7"/>
    <w:rsid w:val="00476816"/>
    <w:rsid w:val="00477357"/>
    <w:rsid w:val="0047775E"/>
    <w:rsid w:val="00477A35"/>
    <w:rsid w:val="00477AE8"/>
    <w:rsid w:val="00480679"/>
    <w:rsid w:val="00480713"/>
    <w:rsid w:val="00480787"/>
    <w:rsid w:val="004809AD"/>
    <w:rsid w:val="00480A63"/>
    <w:rsid w:val="00480C54"/>
    <w:rsid w:val="00480D53"/>
    <w:rsid w:val="00481078"/>
    <w:rsid w:val="00481527"/>
    <w:rsid w:val="004815A3"/>
    <w:rsid w:val="0048182B"/>
    <w:rsid w:val="00481871"/>
    <w:rsid w:val="00481BB4"/>
    <w:rsid w:val="004821A8"/>
    <w:rsid w:val="00482340"/>
    <w:rsid w:val="00482379"/>
    <w:rsid w:val="0048248C"/>
    <w:rsid w:val="0048274F"/>
    <w:rsid w:val="00482A56"/>
    <w:rsid w:val="00482BD6"/>
    <w:rsid w:val="00482BDD"/>
    <w:rsid w:val="00483133"/>
    <w:rsid w:val="0048321B"/>
    <w:rsid w:val="004832D3"/>
    <w:rsid w:val="00483395"/>
    <w:rsid w:val="004834BE"/>
    <w:rsid w:val="00483709"/>
    <w:rsid w:val="00483ADC"/>
    <w:rsid w:val="00483CA5"/>
    <w:rsid w:val="004842EB"/>
    <w:rsid w:val="00484581"/>
    <w:rsid w:val="00484650"/>
    <w:rsid w:val="00484F29"/>
    <w:rsid w:val="00485414"/>
    <w:rsid w:val="00485B2A"/>
    <w:rsid w:val="00485CFB"/>
    <w:rsid w:val="00485EC0"/>
    <w:rsid w:val="00486036"/>
    <w:rsid w:val="0048695E"/>
    <w:rsid w:val="0048696B"/>
    <w:rsid w:val="00486A3A"/>
    <w:rsid w:val="00486A76"/>
    <w:rsid w:val="00486EAA"/>
    <w:rsid w:val="004871AA"/>
    <w:rsid w:val="00487502"/>
    <w:rsid w:val="004877C7"/>
    <w:rsid w:val="004877FE"/>
    <w:rsid w:val="0049045A"/>
    <w:rsid w:val="00490859"/>
    <w:rsid w:val="00490DEC"/>
    <w:rsid w:val="004911F7"/>
    <w:rsid w:val="004912D2"/>
    <w:rsid w:val="00491CA2"/>
    <w:rsid w:val="004920FF"/>
    <w:rsid w:val="00492261"/>
    <w:rsid w:val="00492551"/>
    <w:rsid w:val="00492E87"/>
    <w:rsid w:val="004944E8"/>
    <w:rsid w:val="004948AF"/>
    <w:rsid w:val="004949ED"/>
    <w:rsid w:val="00494A23"/>
    <w:rsid w:val="00494CC5"/>
    <w:rsid w:val="004952A1"/>
    <w:rsid w:val="00495563"/>
    <w:rsid w:val="00495812"/>
    <w:rsid w:val="004958FD"/>
    <w:rsid w:val="0049601A"/>
    <w:rsid w:val="00496508"/>
    <w:rsid w:val="004965EB"/>
    <w:rsid w:val="004968D2"/>
    <w:rsid w:val="0049705D"/>
    <w:rsid w:val="0049711F"/>
    <w:rsid w:val="004974F7"/>
    <w:rsid w:val="0049757F"/>
    <w:rsid w:val="00497760"/>
    <w:rsid w:val="004978EE"/>
    <w:rsid w:val="00497B4B"/>
    <w:rsid w:val="00497C14"/>
    <w:rsid w:val="00497D1A"/>
    <w:rsid w:val="00497E37"/>
    <w:rsid w:val="004A0475"/>
    <w:rsid w:val="004A0DE1"/>
    <w:rsid w:val="004A0E2E"/>
    <w:rsid w:val="004A1051"/>
    <w:rsid w:val="004A1A56"/>
    <w:rsid w:val="004A1BF0"/>
    <w:rsid w:val="004A1E17"/>
    <w:rsid w:val="004A2D04"/>
    <w:rsid w:val="004A327E"/>
    <w:rsid w:val="004A3850"/>
    <w:rsid w:val="004A3BD1"/>
    <w:rsid w:val="004A3EF0"/>
    <w:rsid w:val="004A42F1"/>
    <w:rsid w:val="004A430A"/>
    <w:rsid w:val="004A4CA9"/>
    <w:rsid w:val="004A4F9B"/>
    <w:rsid w:val="004A5271"/>
    <w:rsid w:val="004A5482"/>
    <w:rsid w:val="004A54B7"/>
    <w:rsid w:val="004A560D"/>
    <w:rsid w:val="004A57AA"/>
    <w:rsid w:val="004A582D"/>
    <w:rsid w:val="004A58E1"/>
    <w:rsid w:val="004A5D0B"/>
    <w:rsid w:val="004A603A"/>
    <w:rsid w:val="004A6343"/>
    <w:rsid w:val="004A65C4"/>
    <w:rsid w:val="004A75D2"/>
    <w:rsid w:val="004A7953"/>
    <w:rsid w:val="004A7A00"/>
    <w:rsid w:val="004A7C0D"/>
    <w:rsid w:val="004A7DCD"/>
    <w:rsid w:val="004A7E9A"/>
    <w:rsid w:val="004A7FF2"/>
    <w:rsid w:val="004B0725"/>
    <w:rsid w:val="004B075C"/>
    <w:rsid w:val="004B0908"/>
    <w:rsid w:val="004B0FA8"/>
    <w:rsid w:val="004B10A0"/>
    <w:rsid w:val="004B16C4"/>
    <w:rsid w:val="004B1C64"/>
    <w:rsid w:val="004B1D79"/>
    <w:rsid w:val="004B2465"/>
    <w:rsid w:val="004B344C"/>
    <w:rsid w:val="004B3527"/>
    <w:rsid w:val="004B3BAE"/>
    <w:rsid w:val="004B4334"/>
    <w:rsid w:val="004B444F"/>
    <w:rsid w:val="004B49FB"/>
    <w:rsid w:val="004B4A4A"/>
    <w:rsid w:val="004B4A61"/>
    <w:rsid w:val="004B4B1B"/>
    <w:rsid w:val="004B4ECB"/>
    <w:rsid w:val="004B508B"/>
    <w:rsid w:val="004B5343"/>
    <w:rsid w:val="004B53E7"/>
    <w:rsid w:val="004B5523"/>
    <w:rsid w:val="004B5C24"/>
    <w:rsid w:val="004B5E1B"/>
    <w:rsid w:val="004B622B"/>
    <w:rsid w:val="004B642D"/>
    <w:rsid w:val="004B6807"/>
    <w:rsid w:val="004B6E42"/>
    <w:rsid w:val="004B6EC2"/>
    <w:rsid w:val="004B708F"/>
    <w:rsid w:val="004B7259"/>
    <w:rsid w:val="004B7966"/>
    <w:rsid w:val="004B79BA"/>
    <w:rsid w:val="004B7FD2"/>
    <w:rsid w:val="004C0510"/>
    <w:rsid w:val="004C0E81"/>
    <w:rsid w:val="004C11F0"/>
    <w:rsid w:val="004C12CF"/>
    <w:rsid w:val="004C13B4"/>
    <w:rsid w:val="004C1648"/>
    <w:rsid w:val="004C188D"/>
    <w:rsid w:val="004C1891"/>
    <w:rsid w:val="004C19CD"/>
    <w:rsid w:val="004C1CCA"/>
    <w:rsid w:val="004C227A"/>
    <w:rsid w:val="004C2B46"/>
    <w:rsid w:val="004C3364"/>
    <w:rsid w:val="004C34A0"/>
    <w:rsid w:val="004C34A9"/>
    <w:rsid w:val="004C3774"/>
    <w:rsid w:val="004C3D4A"/>
    <w:rsid w:val="004C3E05"/>
    <w:rsid w:val="004C4053"/>
    <w:rsid w:val="004C40CC"/>
    <w:rsid w:val="004C428D"/>
    <w:rsid w:val="004C4B42"/>
    <w:rsid w:val="004C4E5D"/>
    <w:rsid w:val="004C5F88"/>
    <w:rsid w:val="004C61B4"/>
    <w:rsid w:val="004C646D"/>
    <w:rsid w:val="004C6474"/>
    <w:rsid w:val="004C64B6"/>
    <w:rsid w:val="004C6A20"/>
    <w:rsid w:val="004C6A6C"/>
    <w:rsid w:val="004C7123"/>
    <w:rsid w:val="004C7201"/>
    <w:rsid w:val="004C7755"/>
    <w:rsid w:val="004C7814"/>
    <w:rsid w:val="004C7818"/>
    <w:rsid w:val="004C7CED"/>
    <w:rsid w:val="004C7E69"/>
    <w:rsid w:val="004D0766"/>
    <w:rsid w:val="004D07F4"/>
    <w:rsid w:val="004D0A7B"/>
    <w:rsid w:val="004D0B0C"/>
    <w:rsid w:val="004D0D3B"/>
    <w:rsid w:val="004D0E74"/>
    <w:rsid w:val="004D11D2"/>
    <w:rsid w:val="004D17BB"/>
    <w:rsid w:val="004D19A9"/>
    <w:rsid w:val="004D1B57"/>
    <w:rsid w:val="004D20FE"/>
    <w:rsid w:val="004D2938"/>
    <w:rsid w:val="004D29CE"/>
    <w:rsid w:val="004D2AB1"/>
    <w:rsid w:val="004D2B49"/>
    <w:rsid w:val="004D2C4C"/>
    <w:rsid w:val="004D334D"/>
    <w:rsid w:val="004D41FA"/>
    <w:rsid w:val="004D4298"/>
    <w:rsid w:val="004D4453"/>
    <w:rsid w:val="004D4528"/>
    <w:rsid w:val="004D4561"/>
    <w:rsid w:val="004D50E7"/>
    <w:rsid w:val="004D568E"/>
    <w:rsid w:val="004D5B51"/>
    <w:rsid w:val="004D5EB4"/>
    <w:rsid w:val="004D6098"/>
    <w:rsid w:val="004D60BD"/>
    <w:rsid w:val="004D70D7"/>
    <w:rsid w:val="004D71D6"/>
    <w:rsid w:val="004D7A8A"/>
    <w:rsid w:val="004D7C63"/>
    <w:rsid w:val="004D7F2A"/>
    <w:rsid w:val="004E01B2"/>
    <w:rsid w:val="004E052A"/>
    <w:rsid w:val="004E053A"/>
    <w:rsid w:val="004E0821"/>
    <w:rsid w:val="004E0889"/>
    <w:rsid w:val="004E11BF"/>
    <w:rsid w:val="004E1485"/>
    <w:rsid w:val="004E18DC"/>
    <w:rsid w:val="004E1C4A"/>
    <w:rsid w:val="004E1D22"/>
    <w:rsid w:val="004E2030"/>
    <w:rsid w:val="004E20FF"/>
    <w:rsid w:val="004E2121"/>
    <w:rsid w:val="004E2460"/>
    <w:rsid w:val="004E283E"/>
    <w:rsid w:val="004E2B69"/>
    <w:rsid w:val="004E2C27"/>
    <w:rsid w:val="004E3133"/>
    <w:rsid w:val="004E31EC"/>
    <w:rsid w:val="004E328E"/>
    <w:rsid w:val="004E32B7"/>
    <w:rsid w:val="004E383D"/>
    <w:rsid w:val="004E40E0"/>
    <w:rsid w:val="004E41E6"/>
    <w:rsid w:val="004E4703"/>
    <w:rsid w:val="004E4854"/>
    <w:rsid w:val="004E4865"/>
    <w:rsid w:val="004E4A80"/>
    <w:rsid w:val="004E4CD9"/>
    <w:rsid w:val="004E4DF6"/>
    <w:rsid w:val="004E4FC8"/>
    <w:rsid w:val="004E509C"/>
    <w:rsid w:val="004E558F"/>
    <w:rsid w:val="004E584D"/>
    <w:rsid w:val="004E6009"/>
    <w:rsid w:val="004E642A"/>
    <w:rsid w:val="004E65A5"/>
    <w:rsid w:val="004E6697"/>
    <w:rsid w:val="004E6747"/>
    <w:rsid w:val="004E692A"/>
    <w:rsid w:val="004E7EF8"/>
    <w:rsid w:val="004F0747"/>
    <w:rsid w:val="004F0CB9"/>
    <w:rsid w:val="004F13CE"/>
    <w:rsid w:val="004F1E37"/>
    <w:rsid w:val="004F26CC"/>
    <w:rsid w:val="004F277D"/>
    <w:rsid w:val="004F2813"/>
    <w:rsid w:val="004F3842"/>
    <w:rsid w:val="004F38E9"/>
    <w:rsid w:val="004F3D46"/>
    <w:rsid w:val="004F42EE"/>
    <w:rsid w:val="004F433B"/>
    <w:rsid w:val="004F437E"/>
    <w:rsid w:val="004F4400"/>
    <w:rsid w:val="004F44FE"/>
    <w:rsid w:val="004F4505"/>
    <w:rsid w:val="004F4A98"/>
    <w:rsid w:val="004F4C68"/>
    <w:rsid w:val="004F4CA0"/>
    <w:rsid w:val="004F50C5"/>
    <w:rsid w:val="004F56E1"/>
    <w:rsid w:val="004F5AC4"/>
    <w:rsid w:val="004F5CA9"/>
    <w:rsid w:val="004F5E75"/>
    <w:rsid w:val="004F635E"/>
    <w:rsid w:val="004F7163"/>
    <w:rsid w:val="004F74ED"/>
    <w:rsid w:val="004F7631"/>
    <w:rsid w:val="004F7AA3"/>
    <w:rsid w:val="004F7D22"/>
    <w:rsid w:val="004F7D68"/>
    <w:rsid w:val="004F7E76"/>
    <w:rsid w:val="005004FA"/>
    <w:rsid w:val="00500907"/>
    <w:rsid w:val="00500B0A"/>
    <w:rsid w:val="00500C9A"/>
    <w:rsid w:val="00500CB3"/>
    <w:rsid w:val="0050108D"/>
    <w:rsid w:val="00501220"/>
    <w:rsid w:val="00501384"/>
    <w:rsid w:val="00501690"/>
    <w:rsid w:val="00501995"/>
    <w:rsid w:val="00501D64"/>
    <w:rsid w:val="00501D90"/>
    <w:rsid w:val="00501E0B"/>
    <w:rsid w:val="00501FEA"/>
    <w:rsid w:val="00502179"/>
    <w:rsid w:val="00502214"/>
    <w:rsid w:val="0050236A"/>
    <w:rsid w:val="00502E14"/>
    <w:rsid w:val="00502E4D"/>
    <w:rsid w:val="00502F43"/>
    <w:rsid w:val="005032FE"/>
    <w:rsid w:val="005038B7"/>
    <w:rsid w:val="00504483"/>
    <w:rsid w:val="00504A14"/>
    <w:rsid w:val="00505407"/>
    <w:rsid w:val="00505414"/>
    <w:rsid w:val="0050551C"/>
    <w:rsid w:val="00505574"/>
    <w:rsid w:val="00505817"/>
    <w:rsid w:val="00505824"/>
    <w:rsid w:val="00505B9F"/>
    <w:rsid w:val="00505C74"/>
    <w:rsid w:val="00505D77"/>
    <w:rsid w:val="00505E85"/>
    <w:rsid w:val="005063CB"/>
    <w:rsid w:val="005065AB"/>
    <w:rsid w:val="005068BE"/>
    <w:rsid w:val="005069D8"/>
    <w:rsid w:val="00506A76"/>
    <w:rsid w:val="00506B43"/>
    <w:rsid w:val="00506EE2"/>
    <w:rsid w:val="00506F3C"/>
    <w:rsid w:val="00507A73"/>
    <w:rsid w:val="00507B42"/>
    <w:rsid w:val="00507D35"/>
    <w:rsid w:val="00507ECF"/>
    <w:rsid w:val="00510067"/>
    <w:rsid w:val="005103AE"/>
    <w:rsid w:val="0051079A"/>
    <w:rsid w:val="005107DB"/>
    <w:rsid w:val="00510BBE"/>
    <w:rsid w:val="00510FD6"/>
    <w:rsid w:val="00511C64"/>
    <w:rsid w:val="00511E5E"/>
    <w:rsid w:val="005120A1"/>
    <w:rsid w:val="00512888"/>
    <w:rsid w:val="00512DF9"/>
    <w:rsid w:val="005135F7"/>
    <w:rsid w:val="00513FC9"/>
    <w:rsid w:val="00514D71"/>
    <w:rsid w:val="00514E6C"/>
    <w:rsid w:val="00514FD8"/>
    <w:rsid w:val="00514FDF"/>
    <w:rsid w:val="0051565E"/>
    <w:rsid w:val="0051589D"/>
    <w:rsid w:val="00515D88"/>
    <w:rsid w:val="0051653B"/>
    <w:rsid w:val="00516A3E"/>
    <w:rsid w:val="00516B8C"/>
    <w:rsid w:val="00516D0F"/>
    <w:rsid w:val="0051711A"/>
    <w:rsid w:val="005171E1"/>
    <w:rsid w:val="00517543"/>
    <w:rsid w:val="00517B77"/>
    <w:rsid w:val="00517B8C"/>
    <w:rsid w:val="005204A5"/>
    <w:rsid w:val="005204B7"/>
    <w:rsid w:val="0052067F"/>
    <w:rsid w:val="00520D10"/>
    <w:rsid w:val="00521125"/>
    <w:rsid w:val="0052124C"/>
    <w:rsid w:val="0052157E"/>
    <w:rsid w:val="005215AF"/>
    <w:rsid w:val="005217C1"/>
    <w:rsid w:val="00521DA7"/>
    <w:rsid w:val="00522308"/>
    <w:rsid w:val="00522350"/>
    <w:rsid w:val="00522440"/>
    <w:rsid w:val="00522651"/>
    <w:rsid w:val="005228C7"/>
    <w:rsid w:val="0052349E"/>
    <w:rsid w:val="00523774"/>
    <w:rsid w:val="00524126"/>
    <w:rsid w:val="00524278"/>
    <w:rsid w:val="00524395"/>
    <w:rsid w:val="00524825"/>
    <w:rsid w:val="00524C47"/>
    <w:rsid w:val="0052516B"/>
    <w:rsid w:val="00525506"/>
    <w:rsid w:val="0052576E"/>
    <w:rsid w:val="00525A44"/>
    <w:rsid w:val="00525CE2"/>
    <w:rsid w:val="00525DE5"/>
    <w:rsid w:val="00526672"/>
    <w:rsid w:val="00526D59"/>
    <w:rsid w:val="00526DD0"/>
    <w:rsid w:val="00526E50"/>
    <w:rsid w:val="005271E4"/>
    <w:rsid w:val="0052767F"/>
    <w:rsid w:val="00527BFD"/>
    <w:rsid w:val="00527D95"/>
    <w:rsid w:val="00527DDB"/>
    <w:rsid w:val="00527E3E"/>
    <w:rsid w:val="00527EA3"/>
    <w:rsid w:val="0053029B"/>
    <w:rsid w:val="00530331"/>
    <w:rsid w:val="005303D8"/>
    <w:rsid w:val="00530717"/>
    <w:rsid w:val="00530737"/>
    <w:rsid w:val="0053101E"/>
    <w:rsid w:val="00531216"/>
    <w:rsid w:val="00531405"/>
    <w:rsid w:val="005315E4"/>
    <w:rsid w:val="005316B7"/>
    <w:rsid w:val="00531E44"/>
    <w:rsid w:val="0053231E"/>
    <w:rsid w:val="00532639"/>
    <w:rsid w:val="005326D5"/>
    <w:rsid w:val="00532771"/>
    <w:rsid w:val="00532827"/>
    <w:rsid w:val="00532B1A"/>
    <w:rsid w:val="00532B59"/>
    <w:rsid w:val="00532D18"/>
    <w:rsid w:val="00532E84"/>
    <w:rsid w:val="00533037"/>
    <w:rsid w:val="00533096"/>
    <w:rsid w:val="00533198"/>
    <w:rsid w:val="0053325F"/>
    <w:rsid w:val="005333F8"/>
    <w:rsid w:val="005333FA"/>
    <w:rsid w:val="00533459"/>
    <w:rsid w:val="00533479"/>
    <w:rsid w:val="00533872"/>
    <w:rsid w:val="00533881"/>
    <w:rsid w:val="005338FF"/>
    <w:rsid w:val="0053390D"/>
    <w:rsid w:val="00533CFA"/>
    <w:rsid w:val="005343F6"/>
    <w:rsid w:val="0053446C"/>
    <w:rsid w:val="005349E8"/>
    <w:rsid w:val="00534BD8"/>
    <w:rsid w:val="00534C49"/>
    <w:rsid w:val="00534CE5"/>
    <w:rsid w:val="00534F54"/>
    <w:rsid w:val="0053550E"/>
    <w:rsid w:val="00535623"/>
    <w:rsid w:val="00535926"/>
    <w:rsid w:val="00535F06"/>
    <w:rsid w:val="005365FD"/>
    <w:rsid w:val="0053673C"/>
    <w:rsid w:val="00536CE9"/>
    <w:rsid w:val="00536D8C"/>
    <w:rsid w:val="00536E73"/>
    <w:rsid w:val="0053742D"/>
    <w:rsid w:val="0053778E"/>
    <w:rsid w:val="0054081E"/>
    <w:rsid w:val="00540933"/>
    <w:rsid w:val="00541ACB"/>
    <w:rsid w:val="00541F57"/>
    <w:rsid w:val="00542321"/>
    <w:rsid w:val="00542AEF"/>
    <w:rsid w:val="0054316D"/>
    <w:rsid w:val="00543271"/>
    <w:rsid w:val="00543356"/>
    <w:rsid w:val="005433C4"/>
    <w:rsid w:val="00543556"/>
    <w:rsid w:val="005435ED"/>
    <w:rsid w:val="0054365D"/>
    <w:rsid w:val="00543713"/>
    <w:rsid w:val="005437AE"/>
    <w:rsid w:val="005439FE"/>
    <w:rsid w:val="00543DF3"/>
    <w:rsid w:val="00543E0F"/>
    <w:rsid w:val="00543F36"/>
    <w:rsid w:val="005442F1"/>
    <w:rsid w:val="0054453C"/>
    <w:rsid w:val="00544613"/>
    <w:rsid w:val="005449AC"/>
    <w:rsid w:val="00545235"/>
    <w:rsid w:val="0054599A"/>
    <w:rsid w:val="00545AFD"/>
    <w:rsid w:val="00545C36"/>
    <w:rsid w:val="00545EC0"/>
    <w:rsid w:val="005460FA"/>
    <w:rsid w:val="0054622F"/>
    <w:rsid w:val="00546A56"/>
    <w:rsid w:val="00547120"/>
    <w:rsid w:val="00547581"/>
    <w:rsid w:val="00547B64"/>
    <w:rsid w:val="00550200"/>
    <w:rsid w:val="005503C9"/>
    <w:rsid w:val="0055052B"/>
    <w:rsid w:val="00550BB8"/>
    <w:rsid w:val="00550C39"/>
    <w:rsid w:val="005512EF"/>
    <w:rsid w:val="00551330"/>
    <w:rsid w:val="005515B9"/>
    <w:rsid w:val="00552141"/>
    <w:rsid w:val="0055216D"/>
    <w:rsid w:val="0055244E"/>
    <w:rsid w:val="00552606"/>
    <w:rsid w:val="005528D6"/>
    <w:rsid w:val="00552CD9"/>
    <w:rsid w:val="00552CE7"/>
    <w:rsid w:val="00553E73"/>
    <w:rsid w:val="005545C3"/>
    <w:rsid w:val="005546AA"/>
    <w:rsid w:val="00554B3C"/>
    <w:rsid w:val="00554F20"/>
    <w:rsid w:val="0055506B"/>
    <w:rsid w:val="00555169"/>
    <w:rsid w:val="00555277"/>
    <w:rsid w:val="0055591C"/>
    <w:rsid w:val="00555AED"/>
    <w:rsid w:val="00555D5A"/>
    <w:rsid w:val="00555D69"/>
    <w:rsid w:val="00555E2B"/>
    <w:rsid w:val="00556766"/>
    <w:rsid w:val="00557029"/>
    <w:rsid w:val="00557A3B"/>
    <w:rsid w:val="00560019"/>
    <w:rsid w:val="0056016D"/>
    <w:rsid w:val="0056017D"/>
    <w:rsid w:val="0056033D"/>
    <w:rsid w:val="005603FF"/>
    <w:rsid w:val="0056056E"/>
    <w:rsid w:val="00560A6F"/>
    <w:rsid w:val="00560E25"/>
    <w:rsid w:val="00560F35"/>
    <w:rsid w:val="00560F88"/>
    <w:rsid w:val="00560FE3"/>
    <w:rsid w:val="005610AE"/>
    <w:rsid w:val="00561149"/>
    <w:rsid w:val="00561657"/>
    <w:rsid w:val="00561C53"/>
    <w:rsid w:val="005621FF"/>
    <w:rsid w:val="0056241E"/>
    <w:rsid w:val="0056259D"/>
    <w:rsid w:val="005625FC"/>
    <w:rsid w:val="00562ED4"/>
    <w:rsid w:val="00563107"/>
    <w:rsid w:val="005633FD"/>
    <w:rsid w:val="005639D1"/>
    <w:rsid w:val="00563A6B"/>
    <w:rsid w:val="00563EF8"/>
    <w:rsid w:val="00563EF9"/>
    <w:rsid w:val="00563FB7"/>
    <w:rsid w:val="005646DA"/>
    <w:rsid w:val="00564AF3"/>
    <w:rsid w:val="00564B6C"/>
    <w:rsid w:val="00564C09"/>
    <w:rsid w:val="00564CEE"/>
    <w:rsid w:val="00564E8D"/>
    <w:rsid w:val="00564F9C"/>
    <w:rsid w:val="0056538C"/>
    <w:rsid w:val="00565471"/>
    <w:rsid w:val="00565618"/>
    <w:rsid w:val="00565AD0"/>
    <w:rsid w:val="00565FED"/>
    <w:rsid w:val="00566A3A"/>
    <w:rsid w:val="00566BD3"/>
    <w:rsid w:val="00566EAE"/>
    <w:rsid w:val="0056705D"/>
    <w:rsid w:val="005674BB"/>
    <w:rsid w:val="005675A9"/>
    <w:rsid w:val="00567729"/>
    <w:rsid w:val="0056786B"/>
    <w:rsid w:val="005705E9"/>
    <w:rsid w:val="00570634"/>
    <w:rsid w:val="005706C8"/>
    <w:rsid w:val="005708B1"/>
    <w:rsid w:val="00570944"/>
    <w:rsid w:val="00570C37"/>
    <w:rsid w:val="00571235"/>
    <w:rsid w:val="00571343"/>
    <w:rsid w:val="005714EF"/>
    <w:rsid w:val="0057165B"/>
    <w:rsid w:val="005717E9"/>
    <w:rsid w:val="00571A3E"/>
    <w:rsid w:val="00571B97"/>
    <w:rsid w:val="00571CBC"/>
    <w:rsid w:val="005720A8"/>
    <w:rsid w:val="005722C0"/>
    <w:rsid w:val="0057271D"/>
    <w:rsid w:val="00572D92"/>
    <w:rsid w:val="00572FC3"/>
    <w:rsid w:val="0057305A"/>
    <w:rsid w:val="00573068"/>
    <w:rsid w:val="005732C1"/>
    <w:rsid w:val="00573575"/>
    <w:rsid w:val="005735DA"/>
    <w:rsid w:val="0057364B"/>
    <w:rsid w:val="00573AB0"/>
    <w:rsid w:val="00574106"/>
    <w:rsid w:val="005745E6"/>
    <w:rsid w:val="00574796"/>
    <w:rsid w:val="00574A58"/>
    <w:rsid w:val="00574AB4"/>
    <w:rsid w:val="005751D2"/>
    <w:rsid w:val="005751ED"/>
    <w:rsid w:val="0057581A"/>
    <w:rsid w:val="00576158"/>
    <w:rsid w:val="00576162"/>
    <w:rsid w:val="00576581"/>
    <w:rsid w:val="005766A9"/>
    <w:rsid w:val="00576D15"/>
    <w:rsid w:val="00577823"/>
    <w:rsid w:val="005778ED"/>
    <w:rsid w:val="00577B7B"/>
    <w:rsid w:val="00577DB0"/>
    <w:rsid w:val="005803D9"/>
    <w:rsid w:val="0058092C"/>
    <w:rsid w:val="005809F7"/>
    <w:rsid w:val="00581023"/>
    <w:rsid w:val="00581256"/>
    <w:rsid w:val="005812D3"/>
    <w:rsid w:val="00581729"/>
    <w:rsid w:val="00581C23"/>
    <w:rsid w:val="00581C50"/>
    <w:rsid w:val="00581C75"/>
    <w:rsid w:val="00581E3D"/>
    <w:rsid w:val="00581F83"/>
    <w:rsid w:val="00582077"/>
    <w:rsid w:val="005835BB"/>
    <w:rsid w:val="00583872"/>
    <w:rsid w:val="005839E2"/>
    <w:rsid w:val="00583B87"/>
    <w:rsid w:val="00583BB8"/>
    <w:rsid w:val="00583BD8"/>
    <w:rsid w:val="00583CC5"/>
    <w:rsid w:val="0058412A"/>
    <w:rsid w:val="0058437D"/>
    <w:rsid w:val="0058464C"/>
    <w:rsid w:val="00584ADB"/>
    <w:rsid w:val="00584D9D"/>
    <w:rsid w:val="00585076"/>
    <w:rsid w:val="0058527E"/>
    <w:rsid w:val="005859A1"/>
    <w:rsid w:val="00585BEE"/>
    <w:rsid w:val="00585EDD"/>
    <w:rsid w:val="00586100"/>
    <w:rsid w:val="00586124"/>
    <w:rsid w:val="00586729"/>
    <w:rsid w:val="00586836"/>
    <w:rsid w:val="00586873"/>
    <w:rsid w:val="00586B7F"/>
    <w:rsid w:val="00586C2C"/>
    <w:rsid w:val="00586CD0"/>
    <w:rsid w:val="00586F6D"/>
    <w:rsid w:val="00586FEE"/>
    <w:rsid w:val="0058741A"/>
    <w:rsid w:val="00587425"/>
    <w:rsid w:val="00587596"/>
    <w:rsid w:val="00587649"/>
    <w:rsid w:val="00587B87"/>
    <w:rsid w:val="005900EC"/>
    <w:rsid w:val="00590419"/>
    <w:rsid w:val="00590A3F"/>
    <w:rsid w:val="005912EC"/>
    <w:rsid w:val="005915FF"/>
    <w:rsid w:val="00591928"/>
    <w:rsid w:val="00591A93"/>
    <w:rsid w:val="005922FE"/>
    <w:rsid w:val="00592919"/>
    <w:rsid w:val="00592B55"/>
    <w:rsid w:val="00592EA5"/>
    <w:rsid w:val="00592EB3"/>
    <w:rsid w:val="005930F0"/>
    <w:rsid w:val="0059337A"/>
    <w:rsid w:val="00593419"/>
    <w:rsid w:val="005937AF"/>
    <w:rsid w:val="00593821"/>
    <w:rsid w:val="00593826"/>
    <w:rsid w:val="005938B3"/>
    <w:rsid w:val="005939A4"/>
    <w:rsid w:val="00593B4F"/>
    <w:rsid w:val="00593DF7"/>
    <w:rsid w:val="00593E78"/>
    <w:rsid w:val="00593F2C"/>
    <w:rsid w:val="0059423D"/>
    <w:rsid w:val="005942A1"/>
    <w:rsid w:val="00594312"/>
    <w:rsid w:val="00594659"/>
    <w:rsid w:val="005948E5"/>
    <w:rsid w:val="00594BF4"/>
    <w:rsid w:val="00594ECF"/>
    <w:rsid w:val="00595A8C"/>
    <w:rsid w:val="00595C5B"/>
    <w:rsid w:val="00595E15"/>
    <w:rsid w:val="005960DD"/>
    <w:rsid w:val="00596193"/>
    <w:rsid w:val="005963C2"/>
    <w:rsid w:val="005965AE"/>
    <w:rsid w:val="00596779"/>
    <w:rsid w:val="00596C93"/>
    <w:rsid w:val="005971CA"/>
    <w:rsid w:val="00597570"/>
    <w:rsid w:val="0059766C"/>
    <w:rsid w:val="00597842"/>
    <w:rsid w:val="00597B91"/>
    <w:rsid w:val="005A00B8"/>
    <w:rsid w:val="005A00C4"/>
    <w:rsid w:val="005A012B"/>
    <w:rsid w:val="005A04A8"/>
    <w:rsid w:val="005A09AD"/>
    <w:rsid w:val="005A0ABF"/>
    <w:rsid w:val="005A0E27"/>
    <w:rsid w:val="005A0E8A"/>
    <w:rsid w:val="005A1174"/>
    <w:rsid w:val="005A1264"/>
    <w:rsid w:val="005A133D"/>
    <w:rsid w:val="005A1592"/>
    <w:rsid w:val="005A18BA"/>
    <w:rsid w:val="005A18F2"/>
    <w:rsid w:val="005A1AE2"/>
    <w:rsid w:val="005A1DB5"/>
    <w:rsid w:val="005A21AC"/>
    <w:rsid w:val="005A27D4"/>
    <w:rsid w:val="005A27F5"/>
    <w:rsid w:val="005A28A0"/>
    <w:rsid w:val="005A2F00"/>
    <w:rsid w:val="005A360B"/>
    <w:rsid w:val="005A36AA"/>
    <w:rsid w:val="005A3CA5"/>
    <w:rsid w:val="005A3EBE"/>
    <w:rsid w:val="005A4133"/>
    <w:rsid w:val="005A42A0"/>
    <w:rsid w:val="005A45C2"/>
    <w:rsid w:val="005A45E0"/>
    <w:rsid w:val="005A4668"/>
    <w:rsid w:val="005A48DB"/>
    <w:rsid w:val="005A56FC"/>
    <w:rsid w:val="005A5D8C"/>
    <w:rsid w:val="005A6046"/>
    <w:rsid w:val="005A621C"/>
    <w:rsid w:val="005A6497"/>
    <w:rsid w:val="005A6C93"/>
    <w:rsid w:val="005A7215"/>
    <w:rsid w:val="005A753D"/>
    <w:rsid w:val="005A772A"/>
    <w:rsid w:val="005A77C2"/>
    <w:rsid w:val="005A78C4"/>
    <w:rsid w:val="005A7A87"/>
    <w:rsid w:val="005A7F1C"/>
    <w:rsid w:val="005A7F1F"/>
    <w:rsid w:val="005B0A30"/>
    <w:rsid w:val="005B11C4"/>
    <w:rsid w:val="005B129A"/>
    <w:rsid w:val="005B1534"/>
    <w:rsid w:val="005B17EB"/>
    <w:rsid w:val="005B200B"/>
    <w:rsid w:val="005B2127"/>
    <w:rsid w:val="005B277F"/>
    <w:rsid w:val="005B2CAB"/>
    <w:rsid w:val="005B2F9E"/>
    <w:rsid w:val="005B31BC"/>
    <w:rsid w:val="005B36ED"/>
    <w:rsid w:val="005B384F"/>
    <w:rsid w:val="005B3BB7"/>
    <w:rsid w:val="005B3E87"/>
    <w:rsid w:val="005B3EEA"/>
    <w:rsid w:val="005B3F61"/>
    <w:rsid w:val="005B4101"/>
    <w:rsid w:val="005B5072"/>
    <w:rsid w:val="005B520F"/>
    <w:rsid w:val="005B5240"/>
    <w:rsid w:val="005B5C1E"/>
    <w:rsid w:val="005B5F73"/>
    <w:rsid w:val="005B6775"/>
    <w:rsid w:val="005B67A9"/>
    <w:rsid w:val="005B6882"/>
    <w:rsid w:val="005B6961"/>
    <w:rsid w:val="005B6A70"/>
    <w:rsid w:val="005B6AE9"/>
    <w:rsid w:val="005B6BFF"/>
    <w:rsid w:val="005B6DC2"/>
    <w:rsid w:val="005B7454"/>
    <w:rsid w:val="005B75A1"/>
    <w:rsid w:val="005B783B"/>
    <w:rsid w:val="005B7B04"/>
    <w:rsid w:val="005B7D57"/>
    <w:rsid w:val="005C0275"/>
    <w:rsid w:val="005C08A3"/>
    <w:rsid w:val="005C0D83"/>
    <w:rsid w:val="005C1050"/>
    <w:rsid w:val="005C10FC"/>
    <w:rsid w:val="005C12D1"/>
    <w:rsid w:val="005C13DE"/>
    <w:rsid w:val="005C2014"/>
    <w:rsid w:val="005C2476"/>
    <w:rsid w:val="005C28BC"/>
    <w:rsid w:val="005C293A"/>
    <w:rsid w:val="005C2B38"/>
    <w:rsid w:val="005C2C50"/>
    <w:rsid w:val="005C2EC0"/>
    <w:rsid w:val="005C30E3"/>
    <w:rsid w:val="005C32E8"/>
    <w:rsid w:val="005C359E"/>
    <w:rsid w:val="005C3644"/>
    <w:rsid w:val="005C3BB2"/>
    <w:rsid w:val="005C3C49"/>
    <w:rsid w:val="005C3E3E"/>
    <w:rsid w:val="005C4276"/>
    <w:rsid w:val="005C44E0"/>
    <w:rsid w:val="005C4763"/>
    <w:rsid w:val="005C4793"/>
    <w:rsid w:val="005C4AD7"/>
    <w:rsid w:val="005C4D6E"/>
    <w:rsid w:val="005C599C"/>
    <w:rsid w:val="005C5C70"/>
    <w:rsid w:val="005C6196"/>
    <w:rsid w:val="005C62A9"/>
    <w:rsid w:val="005C6631"/>
    <w:rsid w:val="005C6653"/>
    <w:rsid w:val="005C6695"/>
    <w:rsid w:val="005C691E"/>
    <w:rsid w:val="005C69E8"/>
    <w:rsid w:val="005C6B2E"/>
    <w:rsid w:val="005C6BCE"/>
    <w:rsid w:val="005C6ED1"/>
    <w:rsid w:val="005C7D06"/>
    <w:rsid w:val="005C7F0C"/>
    <w:rsid w:val="005D0375"/>
    <w:rsid w:val="005D0507"/>
    <w:rsid w:val="005D05C3"/>
    <w:rsid w:val="005D0FB5"/>
    <w:rsid w:val="005D114A"/>
    <w:rsid w:val="005D12B2"/>
    <w:rsid w:val="005D1F0B"/>
    <w:rsid w:val="005D1FD7"/>
    <w:rsid w:val="005D2032"/>
    <w:rsid w:val="005D2124"/>
    <w:rsid w:val="005D26C2"/>
    <w:rsid w:val="005D2832"/>
    <w:rsid w:val="005D286A"/>
    <w:rsid w:val="005D2EB1"/>
    <w:rsid w:val="005D337D"/>
    <w:rsid w:val="005D3523"/>
    <w:rsid w:val="005D3869"/>
    <w:rsid w:val="005D3C2C"/>
    <w:rsid w:val="005D3E7C"/>
    <w:rsid w:val="005D4165"/>
    <w:rsid w:val="005D4362"/>
    <w:rsid w:val="005D44C2"/>
    <w:rsid w:val="005D4535"/>
    <w:rsid w:val="005D471E"/>
    <w:rsid w:val="005D477E"/>
    <w:rsid w:val="005D4B30"/>
    <w:rsid w:val="005D4B7D"/>
    <w:rsid w:val="005D4C57"/>
    <w:rsid w:val="005D4D90"/>
    <w:rsid w:val="005D52A2"/>
    <w:rsid w:val="005D540B"/>
    <w:rsid w:val="005D54FF"/>
    <w:rsid w:val="005D5A70"/>
    <w:rsid w:val="005D5C69"/>
    <w:rsid w:val="005D5CE8"/>
    <w:rsid w:val="005D62A0"/>
    <w:rsid w:val="005D6932"/>
    <w:rsid w:val="005D6C30"/>
    <w:rsid w:val="005D6C8B"/>
    <w:rsid w:val="005D7614"/>
    <w:rsid w:val="005D7A8B"/>
    <w:rsid w:val="005E044F"/>
    <w:rsid w:val="005E0478"/>
    <w:rsid w:val="005E066E"/>
    <w:rsid w:val="005E0A9C"/>
    <w:rsid w:val="005E0D38"/>
    <w:rsid w:val="005E149F"/>
    <w:rsid w:val="005E1A01"/>
    <w:rsid w:val="005E1FBD"/>
    <w:rsid w:val="005E243A"/>
    <w:rsid w:val="005E24D9"/>
    <w:rsid w:val="005E25E1"/>
    <w:rsid w:val="005E2667"/>
    <w:rsid w:val="005E2A8E"/>
    <w:rsid w:val="005E33A5"/>
    <w:rsid w:val="005E371F"/>
    <w:rsid w:val="005E37C5"/>
    <w:rsid w:val="005E3A3D"/>
    <w:rsid w:val="005E3CB7"/>
    <w:rsid w:val="005E3CFB"/>
    <w:rsid w:val="005E40B5"/>
    <w:rsid w:val="005E4134"/>
    <w:rsid w:val="005E4898"/>
    <w:rsid w:val="005E4A6B"/>
    <w:rsid w:val="005E4AEB"/>
    <w:rsid w:val="005E5249"/>
    <w:rsid w:val="005E5345"/>
    <w:rsid w:val="005E534B"/>
    <w:rsid w:val="005E55BF"/>
    <w:rsid w:val="005E58D4"/>
    <w:rsid w:val="005E59CC"/>
    <w:rsid w:val="005E5CE4"/>
    <w:rsid w:val="005E5FD2"/>
    <w:rsid w:val="005E6378"/>
    <w:rsid w:val="005E684D"/>
    <w:rsid w:val="005E6B02"/>
    <w:rsid w:val="005E6BAE"/>
    <w:rsid w:val="005E6C24"/>
    <w:rsid w:val="005E6E9F"/>
    <w:rsid w:val="005E70DE"/>
    <w:rsid w:val="005E7403"/>
    <w:rsid w:val="005E76BE"/>
    <w:rsid w:val="005F0138"/>
    <w:rsid w:val="005F042F"/>
    <w:rsid w:val="005F0512"/>
    <w:rsid w:val="005F0750"/>
    <w:rsid w:val="005F0A9B"/>
    <w:rsid w:val="005F0AD4"/>
    <w:rsid w:val="005F0CBA"/>
    <w:rsid w:val="005F0D83"/>
    <w:rsid w:val="005F1404"/>
    <w:rsid w:val="005F168C"/>
    <w:rsid w:val="005F2798"/>
    <w:rsid w:val="005F33B2"/>
    <w:rsid w:val="005F3705"/>
    <w:rsid w:val="005F3FBC"/>
    <w:rsid w:val="005F4593"/>
    <w:rsid w:val="005F505D"/>
    <w:rsid w:val="005F5BA7"/>
    <w:rsid w:val="005F5F7B"/>
    <w:rsid w:val="005F5FB5"/>
    <w:rsid w:val="005F5FBC"/>
    <w:rsid w:val="005F6B86"/>
    <w:rsid w:val="005F6B98"/>
    <w:rsid w:val="005F6D31"/>
    <w:rsid w:val="005F7585"/>
    <w:rsid w:val="005F7DC4"/>
    <w:rsid w:val="00600351"/>
    <w:rsid w:val="00600DA7"/>
    <w:rsid w:val="00600EED"/>
    <w:rsid w:val="00601200"/>
    <w:rsid w:val="0060157E"/>
    <w:rsid w:val="00602443"/>
    <w:rsid w:val="006028CF"/>
    <w:rsid w:val="006028F1"/>
    <w:rsid w:val="00602CA6"/>
    <w:rsid w:val="00602DDC"/>
    <w:rsid w:val="0060326E"/>
    <w:rsid w:val="006037C8"/>
    <w:rsid w:val="00603A37"/>
    <w:rsid w:val="00603D20"/>
    <w:rsid w:val="006041BB"/>
    <w:rsid w:val="0060429C"/>
    <w:rsid w:val="006043D1"/>
    <w:rsid w:val="00604410"/>
    <w:rsid w:val="0060444C"/>
    <w:rsid w:val="006049A3"/>
    <w:rsid w:val="00604DF3"/>
    <w:rsid w:val="00604E66"/>
    <w:rsid w:val="006056A6"/>
    <w:rsid w:val="00605872"/>
    <w:rsid w:val="00605886"/>
    <w:rsid w:val="00605955"/>
    <w:rsid w:val="00605AFF"/>
    <w:rsid w:val="00605BB4"/>
    <w:rsid w:val="00605E29"/>
    <w:rsid w:val="006064FA"/>
    <w:rsid w:val="00606839"/>
    <w:rsid w:val="00606B5D"/>
    <w:rsid w:val="00606D51"/>
    <w:rsid w:val="00606E9E"/>
    <w:rsid w:val="0060724B"/>
    <w:rsid w:val="00607685"/>
    <w:rsid w:val="00607C9D"/>
    <w:rsid w:val="00607CA0"/>
    <w:rsid w:val="006105F5"/>
    <w:rsid w:val="0061068D"/>
    <w:rsid w:val="006109F0"/>
    <w:rsid w:val="00610D79"/>
    <w:rsid w:val="00611271"/>
    <w:rsid w:val="00611643"/>
    <w:rsid w:val="00611ABE"/>
    <w:rsid w:val="00611BAC"/>
    <w:rsid w:val="006122CE"/>
    <w:rsid w:val="00612BFF"/>
    <w:rsid w:val="00612DC0"/>
    <w:rsid w:val="006132D0"/>
    <w:rsid w:val="006137CE"/>
    <w:rsid w:val="00613B1D"/>
    <w:rsid w:val="00613CD1"/>
    <w:rsid w:val="00613F5C"/>
    <w:rsid w:val="006143D6"/>
    <w:rsid w:val="00614A3F"/>
    <w:rsid w:val="00614B0C"/>
    <w:rsid w:val="00614B45"/>
    <w:rsid w:val="00614F0F"/>
    <w:rsid w:val="00615074"/>
    <w:rsid w:val="0061535E"/>
    <w:rsid w:val="00615C94"/>
    <w:rsid w:val="00615DD1"/>
    <w:rsid w:val="006162E4"/>
    <w:rsid w:val="006164B1"/>
    <w:rsid w:val="006168C3"/>
    <w:rsid w:val="00616B80"/>
    <w:rsid w:val="00616CEC"/>
    <w:rsid w:val="00616D74"/>
    <w:rsid w:val="00616E29"/>
    <w:rsid w:val="00616EB3"/>
    <w:rsid w:val="00617075"/>
    <w:rsid w:val="0061712D"/>
    <w:rsid w:val="006174C9"/>
    <w:rsid w:val="00620346"/>
    <w:rsid w:val="00620950"/>
    <w:rsid w:val="00620CD1"/>
    <w:rsid w:val="00621605"/>
    <w:rsid w:val="00621BFD"/>
    <w:rsid w:val="00621C2D"/>
    <w:rsid w:val="00621D96"/>
    <w:rsid w:val="00621DA1"/>
    <w:rsid w:val="00621F80"/>
    <w:rsid w:val="00622595"/>
    <w:rsid w:val="006228E4"/>
    <w:rsid w:val="006229B5"/>
    <w:rsid w:val="0062305F"/>
    <w:rsid w:val="006231A0"/>
    <w:rsid w:val="00623265"/>
    <w:rsid w:val="00623518"/>
    <w:rsid w:val="006236C9"/>
    <w:rsid w:val="0062397A"/>
    <w:rsid w:val="00623CA7"/>
    <w:rsid w:val="006244A4"/>
    <w:rsid w:val="006245DD"/>
    <w:rsid w:val="00624803"/>
    <w:rsid w:val="00624865"/>
    <w:rsid w:val="006254E4"/>
    <w:rsid w:val="006255AD"/>
    <w:rsid w:val="006255E7"/>
    <w:rsid w:val="00625674"/>
    <w:rsid w:val="006256B6"/>
    <w:rsid w:val="006256D5"/>
    <w:rsid w:val="00625A9B"/>
    <w:rsid w:val="0062605B"/>
    <w:rsid w:val="0062609E"/>
    <w:rsid w:val="006266A8"/>
    <w:rsid w:val="00626811"/>
    <w:rsid w:val="00626AB5"/>
    <w:rsid w:val="00626AD1"/>
    <w:rsid w:val="00626B97"/>
    <w:rsid w:val="00626BA7"/>
    <w:rsid w:val="00626DB9"/>
    <w:rsid w:val="0062708F"/>
    <w:rsid w:val="00627289"/>
    <w:rsid w:val="006273B3"/>
    <w:rsid w:val="0062779F"/>
    <w:rsid w:val="00627AF5"/>
    <w:rsid w:val="0063074A"/>
    <w:rsid w:val="00630763"/>
    <w:rsid w:val="00630A59"/>
    <w:rsid w:val="00630C5D"/>
    <w:rsid w:val="006312FD"/>
    <w:rsid w:val="00631470"/>
    <w:rsid w:val="00631491"/>
    <w:rsid w:val="00631495"/>
    <w:rsid w:val="006316C0"/>
    <w:rsid w:val="00632313"/>
    <w:rsid w:val="00632B45"/>
    <w:rsid w:val="00632D41"/>
    <w:rsid w:val="00632E2D"/>
    <w:rsid w:val="00632F69"/>
    <w:rsid w:val="00633582"/>
    <w:rsid w:val="006346FA"/>
    <w:rsid w:val="00634923"/>
    <w:rsid w:val="00634AF8"/>
    <w:rsid w:val="00634FD6"/>
    <w:rsid w:val="00635388"/>
    <w:rsid w:val="006356D8"/>
    <w:rsid w:val="00635D49"/>
    <w:rsid w:val="00635D53"/>
    <w:rsid w:val="00636392"/>
    <w:rsid w:val="0063650D"/>
    <w:rsid w:val="0063652A"/>
    <w:rsid w:val="00637025"/>
    <w:rsid w:val="006370F3"/>
    <w:rsid w:val="00637C81"/>
    <w:rsid w:val="00640369"/>
    <w:rsid w:val="006412FB"/>
    <w:rsid w:val="00641420"/>
    <w:rsid w:val="006414AD"/>
    <w:rsid w:val="006417A8"/>
    <w:rsid w:val="0064189B"/>
    <w:rsid w:val="00641988"/>
    <w:rsid w:val="00641A08"/>
    <w:rsid w:val="00641B70"/>
    <w:rsid w:val="00641D55"/>
    <w:rsid w:val="00641F99"/>
    <w:rsid w:val="00642022"/>
    <w:rsid w:val="006421BC"/>
    <w:rsid w:val="00642A76"/>
    <w:rsid w:val="00643298"/>
    <w:rsid w:val="006433F6"/>
    <w:rsid w:val="00643BF5"/>
    <w:rsid w:val="00643CDD"/>
    <w:rsid w:val="00643FAE"/>
    <w:rsid w:val="00643FB6"/>
    <w:rsid w:val="0064469D"/>
    <w:rsid w:val="0064475F"/>
    <w:rsid w:val="00645013"/>
    <w:rsid w:val="006459C2"/>
    <w:rsid w:val="00645DED"/>
    <w:rsid w:val="006463A6"/>
    <w:rsid w:val="00646589"/>
    <w:rsid w:val="00646A7B"/>
    <w:rsid w:val="006470AC"/>
    <w:rsid w:val="00647A43"/>
    <w:rsid w:val="00647BCD"/>
    <w:rsid w:val="00647BCF"/>
    <w:rsid w:val="00647C73"/>
    <w:rsid w:val="00647C96"/>
    <w:rsid w:val="00650253"/>
    <w:rsid w:val="0065041B"/>
    <w:rsid w:val="00650499"/>
    <w:rsid w:val="0065074F"/>
    <w:rsid w:val="006507E0"/>
    <w:rsid w:val="006508FD"/>
    <w:rsid w:val="00650900"/>
    <w:rsid w:val="0065090F"/>
    <w:rsid w:val="00650B4B"/>
    <w:rsid w:val="00650E3F"/>
    <w:rsid w:val="00650EE6"/>
    <w:rsid w:val="00650F2E"/>
    <w:rsid w:val="006511D9"/>
    <w:rsid w:val="0065150B"/>
    <w:rsid w:val="00651845"/>
    <w:rsid w:val="006518E6"/>
    <w:rsid w:val="00652116"/>
    <w:rsid w:val="006521E9"/>
    <w:rsid w:val="0065267E"/>
    <w:rsid w:val="00652682"/>
    <w:rsid w:val="006535F6"/>
    <w:rsid w:val="0065379C"/>
    <w:rsid w:val="006537B9"/>
    <w:rsid w:val="00653B4F"/>
    <w:rsid w:val="00653D6C"/>
    <w:rsid w:val="00653F6B"/>
    <w:rsid w:val="00653FBC"/>
    <w:rsid w:val="006540E1"/>
    <w:rsid w:val="00654228"/>
    <w:rsid w:val="00654804"/>
    <w:rsid w:val="00654DB6"/>
    <w:rsid w:val="006550C0"/>
    <w:rsid w:val="00655479"/>
    <w:rsid w:val="006554F2"/>
    <w:rsid w:val="006555C0"/>
    <w:rsid w:val="0065588C"/>
    <w:rsid w:val="0065599B"/>
    <w:rsid w:val="00655F14"/>
    <w:rsid w:val="0065674E"/>
    <w:rsid w:val="006568D2"/>
    <w:rsid w:val="006569EF"/>
    <w:rsid w:val="00656B78"/>
    <w:rsid w:val="00656F18"/>
    <w:rsid w:val="00657EC1"/>
    <w:rsid w:val="006608EA"/>
    <w:rsid w:val="00660C87"/>
    <w:rsid w:val="00660E88"/>
    <w:rsid w:val="006615B9"/>
    <w:rsid w:val="006617A3"/>
    <w:rsid w:val="00661F3A"/>
    <w:rsid w:val="00662D5E"/>
    <w:rsid w:val="00662E3F"/>
    <w:rsid w:val="006645E1"/>
    <w:rsid w:val="00664A64"/>
    <w:rsid w:val="00664D3D"/>
    <w:rsid w:val="00664EF7"/>
    <w:rsid w:val="006652B6"/>
    <w:rsid w:val="006655CA"/>
    <w:rsid w:val="0066566F"/>
    <w:rsid w:val="00665890"/>
    <w:rsid w:val="00665B7D"/>
    <w:rsid w:val="00665D43"/>
    <w:rsid w:val="00666150"/>
    <w:rsid w:val="006661A9"/>
    <w:rsid w:val="006664D2"/>
    <w:rsid w:val="006666CB"/>
    <w:rsid w:val="00666AA7"/>
    <w:rsid w:val="006671DF"/>
    <w:rsid w:val="0066732A"/>
    <w:rsid w:val="00667F96"/>
    <w:rsid w:val="006701C2"/>
    <w:rsid w:val="00670685"/>
    <w:rsid w:val="00670986"/>
    <w:rsid w:val="006710B3"/>
    <w:rsid w:val="00671406"/>
    <w:rsid w:val="00671889"/>
    <w:rsid w:val="00671D82"/>
    <w:rsid w:val="00672066"/>
    <w:rsid w:val="006722F9"/>
    <w:rsid w:val="00672E11"/>
    <w:rsid w:val="00672E7D"/>
    <w:rsid w:val="006730D8"/>
    <w:rsid w:val="00673344"/>
    <w:rsid w:val="00674576"/>
    <w:rsid w:val="00674870"/>
    <w:rsid w:val="00674A00"/>
    <w:rsid w:val="00674A98"/>
    <w:rsid w:val="00674CE3"/>
    <w:rsid w:val="00674E08"/>
    <w:rsid w:val="00674E11"/>
    <w:rsid w:val="00674F57"/>
    <w:rsid w:val="00675046"/>
    <w:rsid w:val="0067562A"/>
    <w:rsid w:val="00675F11"/>
    <w:rsid w:val="00676422"/>
    <w:rsid w:val="00676D2D"/>
    <w:rsid w:val="00676DEE"/>
    <w:rsid w:val="00677117"/>
    <w:rsid w:val="00677537"/>
    <w:rsid w:val="00677E77"/>
    <w:rsid w:val="0068017A"/>
    <w:rsid w:val="006801EF"/>
    <w:rsid w:val="006802FE"/>
    <w:rsid w:val="00680548"/>
    <w:rsid w:val="00680C0D"/>
    <w:rsid w:val="00680E81"/>
    <w:rsid w:val="00681213"/>
    <w:rsid w:val="00681335"/>
    <w:rsid w:val="00681B40"/>
    <w:rsid w:val="00681CB5"/>
    <w:rsid w:val="00681F14"/>
    <w:rsid w:val="006820F2"/>
    <w:rsid w:val="0068249F"/>
    <w:rsid w:val="00682709"/>
    <w:rsid w:val="00682D9C"/>
    <w:rsid w:val="00683328"/>
    <w:rsid w:val="006833AE"/>
    <w:rsid w:val="006833F2"/>
    <w:rsid w:val="00683E8A"/>
    <w:rsid w:val="006840B1"/>
    <w:rsid w:val="006842DB"/>
    <w:rsid w:val="00684BC5"/>
    <w:rsid w:val="00684BD2"/>
    <w:rsid w:val="006852FC"/>
    <w:rsid w:val="0068562F"/>
    <w:rsid w:val="00685834"/>
    <w:rsid w:val="00685A79"/>
    <w:rsid w:val="00685B46"/>
    <w:rsid w:val="00685CDD"/>
    <w:rsid w:val="00686644"/>
    <w:rsid w:val="006867A0"/>
    <w:rsid w:val="00686F0B"/>
    <w:rsid w:val="006870E7"/>
    <w:rsid w:val="0068733C"/>
    <w:rsid w:val="00687A42"/>
    <w:rsid w:val="00687B11"/>
    <w:rsid w:val="00690184"/>
    <w:rsid w:val="0069050E"/>
    <w:rsid w:val="0069091A"/>
    <w:rsid w:val="006909BB"/>
    <w:rsid w:val="00690C83"/>
    <w:rsid w:val="00690DA3"/>
    <w:rsid w:val="00690DAF"/>
    <w:rsid w:val="00691980"/>
    <w:rsid w:val="00691982"/>
    <w:rsid w:val="00691E89"/>
    <w:rsid w:val="0069212E"/>
    <w:rsid w:val="0069275B"/>
    <w:rsid w:val="00692E6C"/>
    <w:rsid w:val="00692E73"/>
    <w:rsid w:val="0069300A"/>
    <w:rsid w:val="006930EC"/>
    <w:rsid w:val="00693178"/>
    <w:rsid w:val="0069342D"/>
    <w:rsid w:val="006939B1"/>
    <w:rsid w:val="006939D2"/>
    <w:rsid w:val="00693AE1"/>
    <w:rsid w:val="00693BBA"/>
    <w:rsid w:val="00693C0D"/>
    <w:rsid w:val="00693F23"/>
    <w:rsid w:val="006943B5"/>
    <w:rsid w:val="00694448"/>
    <w:rsid w:val="006947E8"/>
    <w:rsid w:val="00694902"/>
    <w:rsid w:val="00694A59"/>
    <w:rsid w:val="00694C21"/>
    <w:rsid w:val="00694D91"/>
    <w:rsid w:val="00694F84"/>
    <w:rsid w:val="00695395"/>
    <w:rsid w:val="00695396"/>
    <w:rsid w:val="006961E2"/>
    <w:rsid w:val="006963FC"/>
    <w:rsid w:val="00696766"/>
    <w:rsid w:val="0069694A"/>
    <w:rsid w:val="00696D41"/>
    <w:rsid w:val="00696EC7"/>
    <w:rsid w:val="00697087"/>
    <w:rsid w:val="006976F7"/>
    <w:rsid w:val="00697C74"/>
    <w:rsid w:val="00697E15"/>
    <w:rsid w:val="00697FB4"/>
    <w:rsid w:val="006A029C"/>
    <w:rsid w:val="006A056E"/>
    <w:rsid w:val="006A0870"/>
    <w:rsid w:val="006A08FD"/>
    <w:rsid w:val="006A0A85"/>
    <w:rsid w:val="006A0AD1"/>
    <w:rsid w:val="006A0E44"/>
    <w:rsid w:val="006A107D"/>
    <w:rsid w:val="006A1092"/>
    <w:rsid w:val="006A128A"/>
    <w:rsid w:val="006A1A73"/>
    <w:rsid w:val="006A2190"/>
    <w:rsid w:val="006A237E"/>
    <w:rsid w:val="006A2787"/>
    <w:rsid w:val="006A2821"/>
    <w:rsid w:val="006A3055"/>
    <w:rsid w:val="006A3138"/>
    <w:rsid w:val="006A3260"/>
    <w:rsid w:val="006A36EA"/>
    <w:rsid w:val="006A3947"/>
    <w:rsid w:val="006A3948"/>
    <w:rsid w:val="006A3B90"/>
    <w:rsid w:val="006A401D"/>
    <w:rsid w:val="006A422E"/>
    <w:rsid w:val="006A4A29"/>
    <w:rsid w:val="006A5017"/>
    <w:rsid w:val="006A50AC"/>
    <w:rsid w:val="006A516B"/>
    <w:rsid w:val="006A53CE"/>
    <w:rsid w:val="006A57AF"/>
    <w:rsid w:val="006A599A"/>
    <w:rsid w:val="006A5CF9"/>
    <w:rsid w:val="006A5F3B"/>
    <w:rsid w:val="006A61FF"/>
    <w:rsid w:val="006A6334"/>
    <w:rsid w:val="006A63D7"/>
    <w:rsid w:val="006A6450"/>
    <w:rsid w:val="006A6468"/>
    <w:rsid w:val="006A6722"/>
    <w:rsid w:val="006A6763"/>
    <w:rsid w:val="006A6D1B"/>
    <w:rsid w:val="006A7089"/>
    <w:rsid w:val="006B00E3"/>
    <w:rsid w:val="006B03D2"/>
    <w:rsid w:val="006B09D3"/>
    <w:rsid w:val="006B0CC3"/>
    <w:rsid w:val="006B0EEA"/>
    <w:rsid w:val="006B0FDD"/>
    <w:rsid w:val="006B12D5"/>
    <w:rsid w:val="006B13B1"/>
    <w:rsid w:val="006B185E"/>
    <w:rsid w:val="006B1B2B"/>
    <w:rsid w:val="006B1D9A"/>
    <w:rsid w:val="006B1E55"/>
    <w:rsid w:val="006B1F2E"/>
    <w:rsid w:val="006B1FC4"/>
    <w:rsid w:val="006B2038"/>
    <w:rsid w:val="006B2768"/>
    <w:rsid w:val="006B2860"/>
    <w:rsid w:val="006B28B8"/>
    <w:rsid w:val="006B296B"/>
    <w:rsid w:val="006B2C51"/>
    <w:rsid w:val="006B2D0C"/>
    <w:rsid w:val="006B33AB"/>
    <w:rsid w:val="006B3467"/>
    <w:rsid w:val="006B38F0"/>
    <w:rsid w:val="006B3A81"/>
    <w:rsid w:val="006B3A9F"/>
    <w:rsid w:val="006B3D2A"/>
    <w:rsid w:val="006B3D4A"/>
    <w:rsid w:val="006B3E5E"/>
    <w:rsid w:val="006B3EB6"/>
    <w:rsid w:val="006B3EC7"/>
    <w:rsid w:val="006B3F76"/>
    <w:rsid w:val="006B405A"/>
    <w:rsid w:val="006B40D8"/>
    <w:rsid w:val="006B40EB"/>
    <w:rsid w:val="006B4618"/>
    <w:rsid w:val="006B46C2"/>
    <w:rsid w:val="006B4BBB"/>
    <w:rsid w:val="006B4E41"/>
    <w:rsid w:val="006B51AA"/>
    <w:rsid w:val="006B54C0"/>
    <w:rsid w:val="006B5578"/>
    <w:rsid w:val="006B56B4"/>
    <w:rsid w:val="006B6363"/>
    <w:rsid w:val="006B6461"/>
    <w:rsid w:val="006B6A72"/>
    <w:rsid w:val="006B6AB7"/>
    <w:rsid w:val="006B6B86"/>
    <w:rsid w:val="006B6C5F"/>
    <w:rsid w:val="006B6F77"/>
    <w:rsid w:val="006B7254"/>
    <w:rsid w:val="006B740B"/>
    <w:rsid w:val="006B75C0"/>
    <w:rsid w:val="006B7713"/>
    <w:rsid w:val="006C077B"/>
    <w:rsid w:val="006C1244"/>
    <w:rsid w:val="006C12AB"/>
    <w:rsid w:val="006C1420"/>
    <w:rsid w:val="006C1781"/>
    <w:rsid w:val="006C1A14"/>
    <w:rsid w:val="006C1A82"/>
    <w:rsid w:val="006C1EC0"/>
    <w:rsid w:val="006C22A7"/>
    <w:rsid w:val="006C24E4"/>
    <w:rsid w:val="006C2F60"/>
    <w:rsid w:val="006C376C"/>
    <w:rsid w:val="006C3972"/>
    <w:rsid w:val="006C3F00"/>
    <w:rsid w:val="006C3FBF"/>
    <w:rsid w:val="006C41D7"/>
    <w:rsid w:val="006C4216"/>
    <w:rsid w:val="006C4493"/>
    <w:rsid w:val="006C44CE"/>
    <w:rsid w:val="006C4704"/>
    <w:rsid w:val="006C4D7A"/>
    <w:rsid w:val="006C4EC7"/>
    <w:rsid w:val="006C5039"/>
    <w:rsid w:val="006C5127"/>
    <w:rsid w:val="006C513F"/>
    <w:rsid w:val="006C52DF"/>
    <w:rsid w:val="006C6746"/>
    <w:rsid w:val="006C68B7"/>
    <w:rsid w:val="006C6AC4"/>
    <w:rsid w:val="006C6BAC"/>
    <w:rsid w:val="006C71B7"/>
    <w:rsid w:val="006C7759"/>
    <w:rsid w:val="006C77D6"/>
    <w:rsid w:val="006C7C63"/>
    <w:rsid w:val="006C7E62"/>
    <w:rsid w:val="006C7F20"/>
    <w:rsid w:val="006D0308"/>
    <w:rsid w:val="006D03E7"/>
    <w:rsid w:val="006D0C26"/>
    <w:rsid w:val="006D0CF1"/>
    <w:rsid w:val="006D13EF"/>
    <w:rsid w:val="006D1705"/>
    <w:rsid w:val="006D1A70"/>
    <w:rsid w:val="006D1D03"/>
    <w:rsid w:val="006D24D4"/>
    <w:rsid w:val="006D2803"/>
    <w:rsid w:val="006D2A4A"/>
    <w:rsid w:val="006D3094"/>
    <w:rsid w:val="006D3AF7"/>
    <w:rsid w:val="006D3FCF"/>
    <w:rsid w:val="006D41B3"/>
    <w:rsid w:val="006D450A"/>
    <w:rsid w:val="006D4561"/>
    <w:rsid w:val="006D4588"/>
    <w:rsid w:val="006D45EB"/>
    <w:rsid w:val="006D4786"/>
    <w:rsid w:val="006D4C6D"/>
    <w:rsid w:val="006D4DB1"/>
    <w:rsid w:val="006D5283"/>
    <w:rsid w:val="006D533B"/>
    <w:rsid w:val="006D549D"/>
    <w:rsid w:val="006D5833"/>
    <w:rsid w:val="006D5842"/>
    <w:rsid w:val="006D5878"/>
    <w:rsid w:val="006D588D"/>
    <w:rsid w:val="006D5AF7"/>
    <w:rsid w:val="006D5D9C"/>
    <w:rsid w:val="006D6B31"/>
    <w:rsid w:val="006D6F57"/>
    <w:rsid w:val="006D71D7"/>
    <w:rsid w:val="006D7640"/>
    <w:rsid w:val="006D7825"/>
    <w:rsid w:val="006D78AC"/>
    <w:rsid w:val="006D78DB"/>
    <w:rsid w:val="006D78FD"/>
    <w:rsid w:val="006D7F97"/>
    <w:rsid w:val="006E0024"/>
    <w:rsid w:val="006E00D3"/>
    <w:rsid w:val="006E00F6"/>
    <w:rsid w:val="006E0203"/>
    <w:rsid w:val="006E02D9"/>
    <w:rsid w:val="006E04E1"/>
    <w:rsid w:val="006E09DD"/>
    <w:rsid w:val="006E0DEA"/>
    <w:rsid w:val="006E0E2C"/>
    <w:rsid w:val="006E0F33"/>
    <w:rsid w:val="006E126E"/>
    <w:rsid w:val="006E1934"/>
    <w:rsid w:val="006E1A4C"/>
    <w:rsid w:val="006E1B99"/>
    <w:rsid w:val="006E1DD0"/>
    <w:rsid w:val="006E1F9B"/>
    <w:rsid w:val="006E25E0"/>
    <w:rsid w:val="006E2A49"/>
    <w:rsid w:val="006E3094"/>
    <w:rsid w:val="006E323C"/>
    <w:rsid w:val="006E3B79"/>
    <w:rsid w:val="006E42FD"/>
    <w:rsid w:val="006E4AA7"/>
    <w:rsid w:val="006E4BDC"/>
    <w:rsid w:val="006E4F79"/>
    <w:rsid w:val="006E5168"/>
    <w:rsid w:val="006E5354"/>
    <w:rsid w:val="006E5356"/>
    <w:rsid w:val="006E551B"/>
    <w:rsid w:val="006E5808"/>
    <w:rsid w:val="006E58BB"/>
    <w:rsid w:val="006E5D3F"/>
    <w:rsid w:val="006E5D8D"/>
    <w:rsid w:val="006E6309"/>
    <w:rsid w:val="006E6AED"/>
    <w:rsid w:val="006E6FD9"/>
    <w:rsid w:val="006E7792"/>
    <w:rsid w:val="006E7916"/>
    <w:rsid w:val="006E7B0B"/>
    <w:rsid w:val="006F05FE"/>
    <w:rsid w:val="006F087F"/>
    <w:rsid w:val="006F0993"/>
    <w:rsid w:val="006F0B39"/>
    <w:rsid w:val="006F1177"/>
    <w:rsid w:val="006F1178"/>
    <w:rsid w:val="006F1362"/>
    <w:rsid w:val="006F1C03"/>
    <w:rsid w:val="006F20EE"/>
    <w:rsid w:val="006F2376"/>
    <w:rsid w:val="006F2382"/>
    <w:rsid w:val="006F2606"/>
    <w:rsid w:val="006F268C"/>
    <w:rsid w:val="006F270A"/>
    <w:rsid w:val="006F2C3E"/>
    <w:rsid w:val="006F2C5F"/>
    <w:rsid w:val="006F2F7C"/>
    <w:rsid w:val="006F3003"/>
    <w:rsid w:val="006F31AA"/>
    <w:rsid w:val="006F3663"/>
    <w:rsid w:val="006F3AB5"/>
    <w:rsid w:val="006F3B7B"/>
    <w:rsid w:val="006F3BA0"/>
    <w:rsid w:val="006F3D8F"/>
    <w:rsid w:val="006F4045"/>
    <w:rsid w:val="006F42E3"/>
    <w:rsid w:val="006F44E4"/>
    <w:rsid w:val="006F4528"/>
    <w:rsid w:val="006F4C29"/>
    <w:rsid w:val="006F4C8D"/>
    <w:rsid w:val="006F4E32"/>
    <w:rsid w:val="006F51CA"/>
    <w:rsid w:val="006F5447"/>
    <w:rsid w:val="006F5ABA"/>
    <w:rsid w:val="006F5BBD"/>
    <w:rsid w:val="006F6062"/>
    <w:rsid w:val="006F621C"/>
    <w:rsid w:val="006F63E2"/>
    <w:rsid w:val="006F690F"/>
    <w:rsid w:val="006F76E5"/>
    <w:rsid w:val="00700000"/>
    <w:rsid w:val="0070003E"/>
    <w:rsid w:val="007000BB"/>
    <w:rsid w:val="00700F1B"/>
    <w:rsid w:val="0070176A"/>
    <w:rsid w:val="00701961"/>
    <w:rsid w:val="00701C4F"/>
    <w:rsid w:val="00701D5E"/>
    <w:rsid w:val="00702198"/>
    <w:rsid w:val="0070236F"/>
    <w:rsid w:val="00702417"/>
    <w:rsid w:val="0070267E"/>
    <w:rsid w:val="00702900"/>
    <w:rsid w:val="007034FE"/>
    <w:rsid w:val="0070358D"/>
    <w:rsid w:val="007038DB"/>
    <w:rsid w:val="00703C28"/>
    <w:rsid w:val="00703D3A"/>
    <w:rsid w:val="00703D64"/>
    <w:rsid w:val="0070407B"/>
    <w:rsid w:val="0070444D"/>
    <w:rsid w:val="00704605"/>
    <w:rsid w:val="007049BC"/>
    <w:rsid w:val="007049CD"/>
    <w:rsid w:val="00704AD6"/>
    <w:rsid w:val="0070522B"/>
    <w:rsid w:val="0070554C"/>
    <w:rsid w:val="007057AD"/>
    <w:rsid w:val="007058A0"/>
    <w:rsid w:val="0070603B"/>
    <w:rsid w:val="0070616B"/>
    <w:rsid w:val="007062A6"/>
    <w:rsid w:val="007062DD"/>
    <w:rsid w:val="00706392"/>
    <w:rsid w:val="00706526"/>
    <w:rsid w:val="00706C72"/>
    <w:rsid w:val="00706DDD"/>
    <w:rsid w:val="00707022"/>
    <w:rsid w:val="007070C7"/>
    <w:rsid w:val="00707568"/>
    <w:rsid w:val="007078CC"/>
    <w:rsid w:val="00707C11"/>
    <w:rsid w:val="007109CD"/>
    <w:rsid w:val="00710A75"/>
    <w:rsid w:val="00710B07"/>
    <w:rsid w:val="00710B8A"/>
    <w:rsid w:val="00710DC9"/>
    <w:rsid w:val="007114EC"/>
    <w:rsid w:val="0071190E"/>
    <w:rsid w:val="007119A5"/>
    <w:rsid w:val="00711D40"/>
    <w:rsid w:val="00712003"/>
    <w:rsid w:val="00712754"/>
    <w:rsid w:val="00712BD3"/>
    <w:rsid w:val="00712BDC"/>
    <w:rsid w:val="00712C23"/>
    <w:rsid w:val="00712DED"/>
    <w:rsid w:val="00712ED6"/>
    <w:rsid w:val="00713899"/>
    <w:rsid w:val="007138FD"/>
    <w:rsid w:val="00713B4A"/>
    <w:rsid w:val="00713DC1"/>
    <w:rsid w:val="0071408B"/>
    <w:rsid w:val="007143E4"/>
    <w:rsid w:val="00714401"/>
    <w:rsid w:val="0071463F"/>
    <w:rsid w:val="00714B2F"/>
    <w:rsid w:val="00714CA5"/>
    <w:rsid w:val="00714E2E"/>
    <w:rsid w:val="00715230"/>
    <w:rsid w:val="0071527D"/>
    <w:rsid w:val="0071529B"/>
    <w:rsid w:val="007153E8"/>
    <w:rsid w:val="00715415"/>
    <w:rsid w:val="00715838"/>
    <w:rsid w:val="00715E3A"/>
    <w:rsid w:val="007167B6"/>
    <w:rsid w:val="00716B5F"/>
    <w:rsid w:val="00716BAC"/>
    <w:rsid w:val="007172CB"/>
    <w:rsid w:val="0071782A"/>
    <w:rsid w:val="0071788C"/>
    <w:rsid w:val="00717D0D"/>
    <w:rsid w:val="00717EF9"/>
    <w:rsid w:val="007201C4"/>
    <w:rsid w:val="007201DC"/>
    <w:rsid w:val="00720212"/>
    <w:rsid w:val="007205C5"/>
    <w:rsid w:val="007205F3"/>
    <w:rsid w:val="00720745"/>
    <w:rsid w:val="00720C1D"/>
    <w:rsid w:val="00720C38"/>
    <w:rsid w:val="007213DE"/>
    <w:rsid w:val="0072172A"/>
    <w:rsid w:val="00721E04"/>
    <w:rsid w:val="00721EC7"/>
    <w:rsid w:val="007222CC"/>
    <w:rsid w:val="00722627"/>
    <w:rsid w:val="00722706"/>
    <w:rsid w:val="007229C4"/>
    <w:rsid w:val="00722A94"/>
    <w:rsid w:val="00722BB8"/>
    <w:rsid w:val="00723231"/>
    <w:rsid w:val="007237F8"/>
    <w:rsid w:val="00723BAD"/>
    <w:rsid w:val="00723EA9"/>
    <w:rsid w:val="00723FF3"/>
    <w:rsid w:val="00724491"/>
    <w:rsid w:val="00724D50"/>
    <w:rsid w:val="00724D7F"/>
    <w:rsid w:val="00724D91"/>
    <w:rsid w:val="00724E05"/>
    <w:rsid w:val="00724EF2"/>
    <w:rsid w:val="0072511F"/>
    <w:rsid w:val="007253F2"/>
    <w:rsid w:val="0072564B"/>
    <w:rsid w:val="007259E1"/>
    <w:rsid w:val="00725A15"/>
    <w:rsid w:val="00725C00"/>
    <w:rsid w:val="00725CFE"/>
    <w:rsid w:val="00725E31"/>
    <w:rsid w:val="00725E67"/>
    <w:rsid w:val="00725E7C"/>
    <w:rsid w:val="00726158"/>
    <w:rsid w:val="00726601"/>
    <w:rsid w:val="00726675"/>
    <w:rsid w:val="00726961"/>
    <w:rsid w:val="0072696E"/>
    <w:rsid w:val="00726FB2"/>
    <w:rsid w:val="007279AF"/>
    <w:rsid w:val="00727E84"/>
    <w:rsid w:val="00727F8E"/>
    <w:rsid w:val="00730B7E"/>
    <w:rsid w:val="00730CD0"/>
    <w:rsid w:val="00730CF9"/>
    <w:rsid w:val="00730D36"/>
    <w:rsid w:val="007310AF"/>
    <w:rsid w:val="007311F0"/>
    <w:rsid w:val="00731220"/>
    <w:rsid w:val="00731339"/>
    <w:rsid w:val="007313C1"/>
    <w:rsid w:val="007316E5"/>
    <w:rsid w:val="00731C9C"/>
    <w:rsid w:val="00731E60"/>
    <w:rsid w:val="007322C0"/>
    <w:rsid w:val="00732322"/>
    <w:rsid w:val="0073232B"/>
    <w:rsid w:val="007325EC"/>
    <w:rsid w:val="00732E1E"/>
    <w:rsid w:val="00733348"/>
    <w:rsid w:val="00733569"/>
    <w:rsid w:val="0073376C"/>
    <w:rsid w:val="00733954"/>
    <w:rsid w:val="007340B8"/>
    <w:rsid w:val="0073459A"/>
    <w:rsid w:val="007346ED"/>
    <w:rsid w:val="00734713"/>
    <w:rsid w:val="00734ADE"/>
    <w:rsid w:val="00734BDE"/>
    <w:rsid w:val="00735FE9"/>
    <w:rsid w:val="0073649F"/>
    <w:rsid w:val="0073664C"/>
    <w:rsid w:val="007369F1"/>
    <w:rsid w:val="00736BBC"/>
    <w:rsid w:val="00736DE5"/>
    <w:rsid w:val="00737824"/>
    <w:rsid w:val="00737949"/>
    <w:rsid w:val="00737A93"/>
    <w:rsid w:val="00737D22"/>
    <w:rsid w:val="00737DA4"/>
    <w:rsid w:val="00737E87"/>
    <w:rsid w:val="00737EE1"/>
    <w:rsid w:val="00737FE3"/>
    <w:rsid w:val="007403A3"/>
    <w:rsid w:val="00740A06"/>
    <w:rsid w:val="00740EF6"/>
    <w:rsid w:val="00740F99"/>
    <w:rsid w:val="00741364"/>
    <w:rsid w:val="007416BB"/>
    <w:rsid w:val="0074196A"/>
    <w:rsid w:val="00741DE3"/>
    <w:rsid w:val="00741F60"/>
    <w:rsid w:val="0074236B"/>
    <w:rsid w:val="007426EB"/>
    <w:rsid w:val="00742751"/>
    <w:rsid w:val="00742987"/>
    <w:rsid w:val="00742FB7"/>
    <w:rsid w:val="00742FC0"/>
    <w:rsid w:val="00743233"/>
    <w:rsid w:val="0074336C"/>
    <w:rsid w:val="007438E7"/>
    <w:rsid w:val="0074396D"/>
    <w:rsid w:val="00743B89"/>
    <w:rsid w:val="00743C25"/>
    <w:rsid w:val="00743F26"/>
    <w:rsid w:val="007444E7"/>
    <w:rsid w:val="00744569"/>
    <w:rsid w:val="00744C54"/>
    <w:rsid w:val="00745341"/>
    <w:rsid w:val="0074590F"/>
    <w:rsid w:val="00745C83"/>
    <w:rsid w:val="00745FC4"/>
    <w:rsid w:val="00746198"/>
    <w:rsid w:val="00746644"/>
    <w:rsid w:val="0074696F"/>
    <w:rsid w:val="00746BFF"/>
    <w:rsid w:val="00746EE5"/>
    <w:rsid w:val="0074783E"/>
    <w:rsid w:val="00747930"/>
    <w:rsid w:val="0074797C"/>
    <w:rsid w:val="00747D07"/>
    <w:rsid w:val="007502FE"/>
    <w:rsid w:val="00750336"/>
    <w:rsid w:val="00750852"/>
    <w:rsid w:val="00750BAD"/>
    <w:rsid w:val="00751B99"/>
    <w:rsid w:val="00751E01"/>
    <w:rsid w:val="00752469"/>
    <w:rsid w:val="007526C2"/>
    <w:rsid w:val="00752858"/>
    <w:rsid w:val="0075293D"/>
    <w:rsid w:val="00752DBC"/>
    <w:rsid w:val="00752E75"/>
    <w:rsid w:val="00752F0B"/>
    <w:rsid w:val="00754003"/>
    <w:rsid w:val="00754217"/>
    <w:rsid w:val="00754230"/>
    <w:rsid w:val="0075442E"/>
    <w:rsid w:val="00754626"/>
    <w:rsid w:val="00754BD0"/>
    <w:rsid w:val="00754EBC"/>
    <w:rsid w:val="007550B6"/>
    <w:rsid w:val="007552C0"/>
    <w:rsid w:val="007553C2"/>
    <w:rsid w:val="0075560F"/>
    <w:rsid w:val="00755611"/>
    <w:rsid w:val="00755ABE"/>
    <w:rsid w:val="00755BEF"/>
    <w:rsid w:val="00755C38"/>
    <w:rsid w:val="00755E28"/>
    <w:rsid w:val="00755E6D"/>
    <w:rsid w:val="00755FBA"/>
    <w:rsid w:val="00755FEA"/>
    <w:rsid w:val="007563A8"/>
    <w:rsid w:val="00756665"/>
    <w:rsid w:val="0075687F"/>
    <w:rsid w:val="00756CD9"/>
    <w:rsid w:val="00757934"/>
    <w:rsid w:val="00757967"/>
    <w:rsid w:val="00757A07"/>
    <w:rsid w:val="00757C9E"/>
    <w:rsid w:val="00760324"/>
    <w:rsid w:val="00760358"/>
    <w:rsid w:val="00760865"/>
    <w:rsid w:val="00760AFD"/>
    <w:rsid w:val="00760B8B"/>
    <w:rsid w:val="007617F5"/>
    <w:rsid w:val="00762033"/>
    <w:rsid w:val="00762310"/>
    <w:rsid w:val="007627A6"/>
    <w:rsid w:val="00762A36"/>
    <w:rsid w:val="00762A8E"/>
    <w:rsid w:val="00762C53"/>
    <w:rsid w:val="00762C9C"/>
    <w:rsid w:val="00762F71"/>
    <w:rsid w:val="00763745"/>
    <w:rsid w:val="00763B4B"/>
    <w:rsid w:val="00763E01"/>
    <w:rsid w:val="00763E58"/>
    <w:rsid w:val="00763F03"/>
    <w:rsid w:val="00763F7F"/>
    <w:rsid w:val="00764035"/>
    <w:rsid w:val="007640C8"/>
    <w:rsid w:val="007640D3"/>
    <w:rsid w:val="00764145"/>
    <w:rsid w:val="00764419"/>
    <w:rsid w:val="00764557"/>
    <w:rsid w:val="00764676"/>
    <w:rsid w:val="00764BE1"/>
    <w:rsid w:val="00764DC5"/>
    <w:rsid w:val="0076539B"/>
    <w:rsid w:val="00765ADA"/>
    <w:rsid w:val="00765F92"/>
    <w:rsid w:val="00766051"/>
    <w:rsid w:val="00766064"/>
    <w:rsid w:val="00766477"/>
    <w:rsid w:val="0076654B"/>
    <w:rsid w:val="00766B49"/>
    <w:rsid w:val="00766BF8"/>
    <w:rsid w:val="00766E84"/>
    <w:rsid w:val="00766EB9"/>
    <w:rsid w:val="00766FE5"/>
    <w:rsid w:val="0076704D"/>
    <w:rsid w:val="00767467"/>
    <w:rsid w:val="00767A96"/>
    <w:rsid w:val="00767B30"/>
    <w:rsid w:val="0077027A"/>
    <w:rsid w:val="007702B2"/>
    <w:rsid w:val="0077035B"/>
    <w:rsid w:val="00770A73"/>
    <w:rsid w:val="00770CFA"/>
    <w:rsid w:val="00770E35"/>
    <w:rsid w:val="007712BA"/>
    <w:rsid w:val="007713E5"/>
    <w:rsid w:val="0077154F"/>
    <w:rsid w:val="007716CF"/>
    <w:rsid w:val="007717D1"/>
    <w:rsid w:val="007719F8"/>
    <w:rsid w:val="00771B67"/>
    <w:rsid w:val="00771B75"/>
    <w:rsid w:val="00771BAF"/>
    <w:rsid w:val="00771C62"/>
    <w:rsid w:val="00771CF4"/>
    <w:rsid w:val="00771DB6"/>
    <w:rsid w:val="00771F47"/>
    <w:rsid w:val="00772294"/>
    <w:rsid w:val="007728C5"/>
    <w:rsid w:val="007728DD"/>
    <w:rsid w:val="00772E96"/>
    <w:rsid w:val="007733C4"/>
    <w:rsid w:val="0077365F"/>
    <w:rsid w:val="00773B30"/>
    <w:rsid w:val="00774022"/>
    <w:rsid w:val="007746CE"/>
    <w:rsid w:val="007749D6"/>
    <w:rsid w:val="00774B3E"/>
    <w:rsid w:val="00774B75"/>
    <w:rsid w:val="00774EA8"/>
    <w:rsid w:val="00774F69"/>
    <w:rsid w:val="007750AD"/>
    <w:rsid w:val="00775211"/>
    <w:rsid w:val="00775898"/>
    <w:rsid w:val="00775B04"/>
    <w:rsid w:val="00775D20"/>
    <w:rsid w:val="0077612E"/>
    <w:rsid w:val="00776434"/>
    <w:rsid w:val="0077681A"/>
    <w:rsid w:val="00776AA8"/>
    <w:rsid w:val="00777063"/>
    <w:rsid w:val="007771B0"/>
    <w:rsid w:val="007773EC"/>
    <w:rsid w:val="007776B5"/>
    <w:rsid w:val="007776FC"/>
    <w:rsid w:val="007777FA"/>
    <w:rsid w:val="00777BE2"/>
    <w:rsid w:val="00777CC9"/>
    <w:rsid w:val="007803C0"/>
    <w:rsid w:val="00780B0A"/>
    <w:rsid w:val="00780BE6"/>
    <w:rsid w:val="00781ACB"/>
    <w:rsid w:val="00781BC4"/>
    <w:rsid w:val="00782483"/>
    <w:rsid w:val="007825FA"/>
    <w:rsid w:val="007829D2"/>
    <w:rsid w:val="00782E35"/>
    <w:rsid w:val="00783471"/>
    <w:rsid w:val="00783521"/>
    <w:rsid w:val="00783548"/>
    <w:rsid w:val="007835F8"/>
    <w:rsid w:val="00783A5E"/>
    <w:rsid w:val="00783B9C"/>
    <w:rsid w:val="00783D84"/>
    <w:rsid w:val="00783E0A"/>
    <w:rsid w:val="00783E92"/>
    <w:rsid w:val="00784917"/>
    <w:rsid w:val="00784C31"/>
    <w:rsid w:val="00784EB7"/>
    <w:rsid w:val="0078561C"/>
    <w:rsid w:val="007857E5"/>
    <w:rsid w:val="00785C39"/>
    <w:rsid w:val="00785C6F"/>
    <w:rsid w:val="007860B7"/>
    <w:rsid w:val="00786336"/>
    <w:rsid w:val="00786465"/>
    <w:rsid w:val="00786565"/>
    <w:rsid w:val="007867F4"/>
    <w:rsid w:val="00786937"/>
    <w:rsid w:val="00786A03"/>
    <w:rsid w:val="00786FBA"/>
    <w:rsid w:val="0078732D"/>
    <w:rsid w:val="0078744B"/>
    <w:rsid w:val="007877EA"/>
    <w:rsid w:val="00787BD2"/>
    <w:rsid w:val="00787FE1"/>
    <w:rsid w:val="00790457"/>
    <w:rsid w:val="007908CF"/>
    <w:rsid w:val="00790905"/>
    <w:rsid w:val="00790B11"/>
    <w:rsid w:val="00790F97"/>
    <w:rsid w:val="00791508"/>
    <w:rsid w:val="007919CA"/>
    <w:rsid w:val="00791BFA"/>
    <w:rsid w:val="00791C73"/>
    <w:rsid w:val="00791E9D"/>
    <w:rsid w:val="00792142"/>
    <w:rsid w:val="00792279"/>
    <w:rsid w:val="00792C91"/>
    <w:rsid w:val="00792D40"/>
    <w:rsid w:val="00792E2E"/>
    <w:rsid w:val="007936A9"/>
    <w:rsid w:val="0079370B"/>
    <w:rsid w:val="00793A68"/>
    <w:rsid w:val="00793A97"/>
    <w:rsid w:val="00793B3C"/>
    <w:rsid w:val="00793DDF"/>
    <w:rsid w:val="00795068"/>
    <w:rsid w:val="00795353"/>
    <w:rsid w:val="00795444"/>
    <w:rsid w:val="007954A4"/>
    <w:rsid w:val="007957CD"/>
    <w:rsid w:val="00795836"/>
    <w:rsid w:val="007958FC"/>
    <w:rsid w:val="00795C9A"/>
    <w:rsid w:val="00795FD8"/>
    <w:rsid w:val="007964F7"/>
    <w:rsid w:val="00796F47"/>
    <w:rsid w:val="00797161"/>
    <w:rsid w:val="007972C0"/>
    <w:rsid w:val="00797611"/>
    <w:rsid w:val="007977E8"/>
    <w:rsid w:val="007A00D0"/>
    <w:rsid w:val="007A01B1"/>
    <w:rsid w:val="007A047D"/>
    <w:rsid w:val="007A05C8"/>
    <w:rsid w:val="007A088E"/>
    <w:rsid w:val="007A09EF"/>
    <w:rsid w:val="007A0F43"/>
    <w:rsid w:val="007A15A9"/>
    <w:rsid w:val="007A2127"/>
    <w:rsid w:val="007A2DFB"/>
    <w:rsid w:val="007A32F4"/>
    <w:rsid w:val="007A38C1"/>
    <w:rsid w:val="007A3928"/>
    <w:rsid w:val="007A3999"/>
    <w:rsid w:val="007A3C83"/>
    <w:rsid w:val="007A3E16"/>
    <w:rsid w:val="007A3E51"/>
    <w:rsid w:val="007A4154"/>
    <w:rsid w:val="007A439C"/>
    <w:rsid w:val="007A44A3"/>
    <w:rsid w:val="007A4801"/>
    <w:rsid w:val="007A4D58"/>
    <w:rsid w:val="007A4F85"/>
    <w:rsid w:val="007A5244"/>
    <w:rsid w:val="007A5397"/>
    <w:rsid w:val="007A5494"/>
    <w:rsid w:val="007A5568"/>
    <w:rsid w:val="007A5573"/>
    <w:rsid w:val="007A6988"/>
    <w:rsid w:val="007A6A22"/>
    <w:rsid w:val="007A6F63"/>
    <w:rsid w:val="007A6FE5"/>
    <w:rsid w:val="007A70C1"/>
    <w:rsid w:val="007A71A1"/>
    <w:rsid w:val="007A778B"/>
    <w:rsid w:val="007A77C3"/>
    <w:rsid w:val="007A789C"/>
    <w:rsid w:val="007A7CF8"/>
    <w:rsid w:val="007B0133"/>
    <w:rsid w:val="007B01B4"/>
    <w:rsid w:val="007B041A"/>
    <w:rsid w:val="007B0434"/>
    <w:rsid w:val="007B0690"/>
    <w:rsid w:val="007B09A8"/>
    <w:rsid w:val="007B0ED5"/>
    <w:rsid w:val="007B14D9"/>
    <w:rsid w:val="007B18F7"/>
    <w:rsid w:val="007B1FD0"/>
    <w:rsid w:val="007B2928"/>
    <w:rsid w:val="007B2B81"/>
    <w:rsid w:val="007B2E84"/>
    <w:rsid w:val="007B37F4"/>
    <w:rsid w:val="007B3C93"/>
    <w:rsid w:val="007B3D31"/>
    <w:rsid w:val="007B3EA0"/>
    <w:rsid w:val="007B3F4E"/>
    <w:rsid w:val="007B3FE3"/>
    <w:rsid w:val="007B429C"/>
    <w:rsid w:val="007B43A6"/>
    <w:rsid w:val="007B43DD"/>
    <w:rsid w:val="007B4532"/>
    <w:rsid w:val="007B48A6"/>
    <w:rsid w:val="007B4AA3"/>
    <w:rsid w:val="007B4D94"/>
    <w:rsid w:val="007B515D"/>
    <w:rsid w:val="007B5365"/>
    <w:rsid w:val="007B585A"/>
    <w:rsid w:val="007B5EC7"/>
    <w:rsid w:val="007B6058"/>
    <w:rsid w:val="007B631F"/>
    <w:rsid w:val="007B6461"/>
    <w:rsid w:val="007B6B5B"/>
    <w:rsid w:val="007B6F7E"/>
    <w:rsid w:val="007B71FA"/>
    <w:rsid w:val="007B7470"/>
    <w:rsid w:val="007B788F"/>
    <w:rsid w:val="007B78EE"/>
    <w:rsid w:val="007B7AF1"/>
    <w:rsid w:val="007B7B21"/>
    <w:rsid w:val="007B7F4A"/>
    <w:rsid w:val="007C0764"/>
    <w:rsid w:val="007C0BC3"/>
    <w:rsid w:val="007C0F60"/>
    <w:rsid w:val="007C116C"/>
    <w:rsid w:val="007C1419"/>
    <w:rsid w:val="007C1A0F"/>
    <w:rsid w:val="007C1A20"/>
    <w:rsid w:val="007C1A28"/>
    <w:rsid w:val="007C1C1F"/>
    <w:rsid w:val="007C1FCE"/>
    <w:rsid w:val="007C2C65"/>
    <w:rsid w:val="007C2C82"/>
    <w:rsid w:val="007C2F1B"/>
    <w:rsid w:val="007C304B"/>
    <w:rsid w:val="007C30B6"/>
    <w:rsid w:val="007C30EE"/>
    <w:rsid w:val="007C318A"/>
    <w:rsid w:val="007C3BFB"/>
    <w:rsid w:val="007C42B8"/>
    <w:rsid w:val="007C4867"/>
    <w:rsid w:val="007C48E1"/>
    <w:rsid w:val="007C4C76"/>
    <w:rsid w:val="007C5231"/>
    <w:rsid w:val="007C52BD"/>
    <w:rsid w:val="007C531D"/>
    <w:rsid w:val="007C53ED"/>
    <w:rsid w:val="007C543E"/>
    <w:rsid w:val="007C571D"/>
    <w:rsid w:val="007C59BF"/>
    <w:rsid w:val="007C5B50"/>
    <w:rsid w:val="007C5B62"/>
    <w:rsid w:val="007C5BCF"/>
    <w:rsid w:val="007C6007"/>
    <w:rsid w:val="007C64BD"/>
    <w:rsid w:val="007C6598"/>
    <w:rsid w:val="007C66AD"/>
    <w:rsid w:val="007C6889"/>
    <w:rsid w:val="007C68DD"/>
    <w:rsid w:val="007C6B6D"/>
    <w:rsid w:val="007C712E"/>
    <w:rsid w:val="007C7193"/>
    <w:rsid w:val="007C71A7"/>
    <w:rsid w:val="007C736C"/>
    <w:rsid w:val="007C76D1"/>
    <w:rsid w:val="007C7713"/>
    <w:rsid w:val="007C7BE3"/>
    <w:rsid w:val="007D02A3"/>
    <w:rsid w:val="007D044B"/>
    <w:rsid w:val="007D0594"/>
    <w:rsid w:val="007D0755"/>
    <w:rsid w:val="007D0834"/>
    <w:rsid w:val="007D086E"/>
    <w:rsid w:val="007D097E"/>
    <w:rsid w:val="007D0AB7"/>
    <w:rsid w:val="007D0AFD"/>
    <w:rsid w:val="007D0E9B"/>
    <w:rsid w:val="007D104C"/>
    <w:rsid w:val="007D1925"/>
    <w:rsid w:val="007D1A7C"/>
    <w:rsid w:val="007D26A3"/>
    <w:rsid w:val="007D2AD4"/>
    <w:rsid w:val="007D2FD3"/>
    <w:rsid w:val="007D30CC"/>
    <w:rsid w:val="007D3123"/>
    <w:rsid w:val="007D3453"/>
    <w:rsid w:val="007D3499"/>
    <w:rsid w:val="007D34A6"/>
    <w:rsid w:val="007D35E2"/>
    <w:rsid w:val="007D3B53"/>
    <w:rsid w:val="007D3E67"/>
    <w:rsid w:val="007D3EB1"/>
    <w:rsid w:val="007D3F24"/>
    <w:rsid w:val="007D406B"/>
    <w:rsid w:val="007D41A7"/>
    <w:rsid w:val="007D431A"/>
    <w:rsid w:val="007D436A"/>
    <w:rsid w:val="007D4505"/>
    <w:rsid w:val="007D4764"/>
    <w:rsid w:val="007D4C76"/>
    <w:rsid w:val="007D531E"/>
    <w:rsid w:val="007D57DF"/>
    <w:rsid w:val="007D5D82"/>
    <w:rsid w:val="007D619E"/>
    <w:rsid w:val="007D6741"/>
    <w:rsid w:val="007D6774"/>
    <w:rsid w:val="007D6934"/>
    <w:rsid w:val="007D73D7"/>
    <w:rsid w:val="007D784F"/>
    <w:rsid w:val="007D7A37"/>
    <w:rsid w:val="007D7D54"/>
    <w:rsid w:val="007D7E26"/>
    <w:rsid w:val="007E006D"/>
    <w:rsid w:val="007E0157"/>
    <w:rsid w:val="007E01B5"/>
    <w:rsid w:val="007E0481"/>
    <w:rsid w:val="007E0654"/>
    <w:rsid w:val="007E073C"/>
    <w:rsid w:val="007E0CA9"/>
    <w:rsid w:val="007E0EE4"/>
    <w:rsid w:val="007E0EF8"/>
    <w:rsid w:val="007E1261"/>
    <w:rsid w:val="007E1B55"/>
    <w:rsid w:val="007E2413"/>
    <w:rsid w:val="007E244A"/>
    <w:rsid w:val="007E2BB4"/>
    <w:rsid w:val="007E34B0"/>
    <w:rsid w:val="007E3655"/>
    <w:rsid w:val="007E37B2"/>
    <w:rsid w:val="007E394C"/>
    <w:rsid w:val="007E3AD5"/>
    <w:rsid w:val="007E3D34"/>
    <w:rsid w:val="007E429B"/>
    <w:rsid w:val="007E42F4"/>
    <w:rsid w:val="007E4473"/>
    <w:rsid w:val="007E45C0"/>
    <w:rsid w:val="007E49B8"/>
    <w:rsid w:val="007E5093"/>
    <w:rsid w:val="007E548B"/>
    <w:rsid w:val="007E550A"/>
    <w:rsid w:val="007E56D7"/>
    <w:rsid w:val="007E57C0"/>
    <w:rsid w:val="007E5846"/>
    <w:rsid w:val="007E5A6C"/>
    <w:rsid w:val="007E5CFA"/>
    <w:rsid w:val="007E5F8C"/>
    <w:rsid w:val="007E5FDA"/>
    <w:rsid w:val="007E61B3"/>
    <w:rsid w:val="007E63BC"/>
    <w:rsid w:val="007E6740"/>
    <w:rsid w:val="007E6883"/>
    <w:rsid w:val="007E6ACF"/>
    <w:rsid w:val="007E6DDE"/>
    <w:rsid w:val="007E6EA1"/>
    <w:rsid w:val="007E6F8C"/>
    <w:rsid w:val="007E70E8"/>
    <w:rsid w:val="007E71D1"/>
    <w:rsid w:val="007E768D"/>
    <w:rsid w:val="007E77CF"/>
    <w:rsid w:val="007E7917"/>
    <w:rsid w:val="007E7A2C"/>
    <w:rsid w:val="007F0367"/>
    <w:rsid w:val="007F03EA"/>
    <w:rsid w:val="007F0875"/>
    <w:rsid w:val="007F0E33"/>
    <w:rsid w:val="007F0F61"/>
    <w:rsid w:val="007F11A5"/>
    <w:rsid w:val="007F14D3"/>
    <w:rsid w:val="007F17DD"/>
    <w:rsid w:val="007F19CF"/>
    <w:rsid w:val="007F2030"/>
    <w:rsid w:val="007F26F7"/>
    <w:rsid w:val="007F2A1D"/>
    <w:rsid w:val="007F2A44"/>
    <w:rsid w:val="007F2C34"/>
    <w:rsid w:val="007F2D29"/>
    <w:rsid w:val="007F2D94"/>
    <w:rsid w:val="007F303A"/>
    <w:rsid w:val="007F341E"/>
    <w:rsid w:val="007F3494"/>
    <w:rsid w:val="007F394F"/>
    <w:rsid w:val="007F3F8C"/>
    <w:rsid w:val="007F417F"/>
    <w:rsid w:val="007F4A85"/>
    <w:rsid w:val="007F4B8C"/>
    <w:rsid w:val="007F50D2"/>
    <w:rsid w:val="007F5743"/>
    <w:rsid w:val="007F5CC5"/>
    <w:rsid w:val="007F5D42"/>
    <w:rsid w:val="007F5D62"/>
    <w:rsid w:val="007F6223"/>
    <w:rsid w:val="007F654F"/>
    <w:rsid w:val="007F6759"/>
    <w:rsid w:val="007F6A2F"/>
    <w:rsid w:val="007F6A3B"/>
    <w:rsid w:val="007F6DA4"/>
    <w:rsid w:val="007F6DD7"/>
    <w:rsid w:val="007F7227"/>
    <w:rsid w:val="007F73B7"/>
    <w:rsid w:val="007F76C9"/>
    <w:rsid w:val="007F793B"/>
    <w:rsid w:val="007F7B63"/>
    <w:rsid w:val="007F7D80"/>
    <w:rsid w:val="007F7F2A"/>
    <w:rsid w:val="0080047F"/>
    <w:rsid w:val="00800DF0"/>
    <w:rsid w:val="00801088"/>
    <w:rsid w:val="008013F5"/>
    <w:rsid w:val="00801470"/>
    <w:rsid w:val="008016B7"/>
    <w:rsid w:val="008019C6"/>
    <w:rsid w:val="00801C62"/>
    <w:rsid w:val="00801CE2"/>
    <w:rsid w:val="00801DB6"/>
    <w:rsid w:val="0080211B"/>
    <w:rsid w:val="0080214B"/>
    <w:rsid w:val="00802948"/>
    <w:rsid w:val="00802A15"/>
    <w:rsid w:val="00802E53"/>
    <w:rsid w:val="00802E7A"/>
    <w:rsid w:val="008034A8"/>
    <w:rsid w:val="0080367F"/>
    <w:rsid w:val="00803759"/>
    <w:rsid w:val="0080390F"/>
    <w:rsid w:val="00803914"/>
    <w:rsid w:val="008041C1"/>
    <w:rsid w:val="00804A1A"/>
    <w:rsid w:val="00804B3B"/>
    <w:rsid w:val="00804F84"/>
    <w:rsid w:val="00805229"/>
    <w:rsid w:val="0080540B"/>
    <w:rsid w:val="00805531"/>
    <w:rsid w:val="00805726"/>
    <w:rsid w:val="008057B2"/>
    <w:rsid w:val="00805A4E"/>
    <w:rsid w:val="00805AE7"/>
    <w:rsid w:val="00805C9E"/>
    <w:rsid w:val="00806135"/>
    <w:rsid w:val="008069BE"/>
    <w:rsid w:val="00806EFE"/>
    <w:rsid w:val="0080725B"/>
    <w:rsid w:val="008072FA"/>
    <w:rsid w:val="008077A4"/>
    <w:rsid w:val="0080780B"/>
    <w:rsid w:val="008078DD"/>
    <w:rsid w:val="00807A4A"/>
    <w:rsid w:val="00807BF9"/>
    <w:rsid w:val="00807EA3"/>
    <w:rsid w:val="008106AB"/>
    <w:rsid w:val="008109F8"/>
    <w:rsid w:val="00810B7D"/>
    <w:rsid w:val="00810E3E"/>
    <w:rsid w:val="00811063"/>
    <w:rsid w:val="00811220"/>
    <w:rsid w:val="008114B1"/>
    <w:rsid w:val="00811652"/>
    <w:rsid w:val="0081171E"/>
    <w:rsid w:val="0081174B"/>
    <w:rsid w:val="00811780"/>
    <w:rsid w:val="00811822"/>
    <w:rsid w:val="00811CFC"/>
    <w:rsid w:val="00811E32"/>
    <w:rsid w:val="00812077"/>
    <w:rsid w:val="0081222C"/>
    <w:rsid w:val="00812352"/>
    <w:rsid w:val="0081261D"/>
    <w:rsid w:val="00812B0A"/>
    <w:rsid w:val="00812D92"/>
    <w:rsid w:val="00813101"/>
    <w:rsid w:val="008134A7"/>
    <w:rsid w:val="008134CD"/>
    <w:rsid w:val="0081411E"/>
    <w:rsid w:val="0081469C"/>
    <w:rsid w:val="00814A69"/>
    <w:rsid w:val="00815632"/>
    <w:rsid w:val="00815A35"/>
    <w:rsid w:val="0081638C"/>
    <w:rsid w:val="00816453"/>
    <w:rsid w:val="00816586"/>
    <w:rsid w:val="00816DA3"/>
    <w:rsid w:val="00816EFA"/>
    <w:rsid w:val="00816F84"/>
    <w:rsid w:val="00817061"/>
    <w:rsid w:val="008200E1"/>
    <w:rsid w:val="008205E4"/>
    <w:rsid w:val="0082115B"/>
    <w:rsid w:val="008211FB"/>
    <w:rsid w:val="00821234"/>
    <w:rsid w:val="008213DF"/>
    <w:rsid w:val="008215E6"/>
    <w:rsid w:val="00821777"/>
    <w:rsid w:val="00821910"/>
    <w:rsid w:val="0082194C"/>
    <w:rsid w:val="008219C8"/>
    <w:rsid w:val="00821D61"/>
    <w:rsid w:val="008221DC"/>
    <w:rsid w:val="00822433"/>
    <w:rsid w:val="00822445"/>
    <w:rsid w:val="00822D87"/>
    <w:rsid w:val="00823106"/>
    <w:rsid w:val="0082313E"/>
    <w:rsid w:val="0082366E"/>
    <w:rsid w:val="00823B3F"/>
    <w:rsid w:val="00823BA5"/>
    <w:rsid w:val="00823BF3"/>
    <w:rsid w:val="00823E68"/>
    <w:rsid w:val="00823EB5"/>
    <w:rsid w:val="00824187"/>
    <w:rsid w:val="00824680"/>
    <w:rsid w:val="00824911"/>
    <w:rsid w:val="00825812"/>
    <w:rsid w:val="00825929"/>
    <w:rsid w:val="00825D43"/>
    <w:rsid w:val="00825EBD"/>
    <w:rsid w:val="00826621"/>
    <w:rsid w:val="008267E3"/>
    <w:rsid w:val="00826B99"/>
    <w:rsid w:val="00826DA0"/>
    <w:rsid w:val="008270CD"/>
    <w:rsid w:val="0082761B"/>
    <w:rsid w:val="008276CD"/>
    <w:rsid w:val="00827AB9"/>
    <w:rsid w:val="00827F8C"/>
    <w:rsid w:val="00830340"/>
    <w:rsid w:val="0083046B"/>
    <w:rsid w:val="00830E1B"/>
    <w:rsid w:val="00830E61"/>
    <w:rsid w:val="00830E82"/>
    <w:rsid w:val="008311AE"/>
    <w:rsid w:val="00831227"/>
    <w:rsid w:val="00831970"/>
    <w:rsid w:val="00831BB9"/>
    <w:rsid w:val="00831BBF"/>
    <w:rsid w:val="00831DFB"/>
    <w:rsid w:val="0083249D"/>
    <w:rsid w:val="00832C36"/>
    <w:rsid w:val="00832CE5"/>
    <w:rsid w:val="00832D15"/>
    <w:rsid w:val="00832D92"/>
    <w:rsid w:val="008334F7"/>
    <w:rsid w:val="0083354A"/>
    <w:rsid w:val="008338CF"/>
    <w:rsid w:val="0083395A"/>
    <w:rsid w:val="00833AE5"/>
    <w:rsid w:val="008340F3"/>
    <w:rsid w:val="008342FE"/>
    <w:rsid w:val="008345EA"/>
    <w:rsid w:val="00834780"/>
    <w:rsid w:val="00834833"/>
    <w:rsid w:val="00834854"/>
    <w:rsid w:val="00834B81"/>
    <w:rsid w:val="008350F8"/>
    <w:rsid w:val="008352E2"/>
    <w:rsid w:val="00835400"/>
    <w:rsid w:val="00835526"/>
    <w:rsid w:val="008358D7"/>
    <w:rsid w:val="00835AC7"/>
    <w:rsid w:val="00835E1C"/>
    <w:rsid w:val="0083666E"/>
    <w:rsid w:val="008367D4"/>
    <w:rsid w:val="008367EF"/>
    <w:rsid w:val="00836878"/>
    <w:rsid w:val="00836CAB"/>
    <w:rsid w:val="008372CC"/>
    <w:rsid w:val="00837556"/>
    <w:rsid w:val="00837870"/>
    <w:rsid w:val="00837B11"/>
    <w:rsid w:val="008400AE"/>
    <w:rsid w:val="00840466"/>
    <w:rsid w:val="00840596"/>
    <w:rsid w:val="008405D0"/>
    <w:rsid w:val="00840A9C"/>
    <w:rsid w:val="00840FA2"/>
    <w:rsid w:val="00841099"/>
    <w:rsid w:val="008418D6"/>
    <w:rsid w:val="00841ABF"/>
    <w:rsid w:val="00841C22"/>
    <w:rsid w:val="00841D28"/>
    <w:rsid w:val="00841E0C"/>
    <w:rsid w:val="008420B8"/>
    <w:rsid w:val="008420FF"/>
    <w:rsid w:val="00842572"/>
    <w:rsid w:val="00842C9D"/>
    <w:rsid w:val="00842DAB"/>
    <w:rsid w:val="00843712"/>
    <w:rsid w:val="008437C1"/>
    <w:rsid w:val="00843821"/>
    <w:rsid w:val="0084390B"/>
    <w:rsid w:val="00843B1A"/>
    <w:rsid w:val="00843CB5"/>
    <w:rsid w:val="00844268"/>
    <w:rsid w:val="0084429E"/>
    <w:rsid w:val="00844984"/>
    <w:rsid w:val="00844A87"/>
    <w:rsid w:val="00844CD2"/>
    <w:rsid w:val="00844EE1"/>
    <w:rsid w:val="00844F0E"/>
    <w:rsid w:val="008457E3"/>
    <w:rsid w:val="00845D5C"/>
    <w:rsid w:val="00845FCC"/>
    <w:rsid w:val="00846229"/>
    <w:rsid w:val="008462E6"/>
    <w:rsid w:val="0084670A"/>
    <w:rsid w:val="00846BB7"/>
    <w:rsid w:val="008472C9"/>
    <w:rsid w:val="00847339"/>
    <w:rsid w:val="00847474"/>
    <w:rsid w:val="0084753A"/>
    <w:rsid w:val="008476B9"/>
    <w:rsid w:val="00847A31"/>
    <w:rsid w:val="00850002"/>
    <w:rsid w:val="00850328"/>
    <w:rsid w:val="00850AEF"/>
    <w:rsid w:val="00850C0F"/>
    <w:rsid w:val="00851413"/>
    <w:rsid w:val="00851C42"/>
    <w:rsid w:val="00852170"/>
    <w:rsid w:val="00852347"/>
    <w:rsid w:val="008529BE"/>
    <w:rsid w:val="008531D3"/>
    <w:rsid w:val="0085341B"/>
    <w:rsid w:val="00853AF9"/>
    <w:rsid w:val="00853B57"/>
    <w:rsid w:val="00853B9F"/>
    <w:rsid w:val="0085435F"/>
    <w:rsid w:val="008544ED"/>
    <w:rsid w:val="00854E7D"/>
    <w:rsid w:val="008558E2"/>
    <w:rsid w:val="008559B3"/>
    <w:rsid w:val="00855D15"/>
    <w:rsid w:val="00855F9F"/>
    <w:rsid w:val="00856583"/>
    <w:rsid w:val="00856ED3"/>
    <w:rsid w:val="008570FB"/>
    <w:rsid w:val="0085781E"/>
    <w:rsid w:val="008579D6"/>
    <w:rsid w:val="00860CCB"/>
    <w:rsid w:val="00861118"/>
    <w:rsid w:val="008611E4"/>
    <w:rsid w:val="0086120C"/>
    <w:rsid w:val="008616A9"/>
    <w:rsid w:val="00861804"/>
    <w:rsid w:val="00861933"/>
    <w:rsid w:val="008624AF"/>
    <w:rsid w:val="00862500"/>
    <w:rsid w:val="008625E8"/>
    <w:rsid w:val="0086286C"/>
    <w:rsid w:val="00862994"/>
    <w:rsid w:val="00863091"/>
    <w:rsid w:val="008631B8"/>
    <w:rsid w:val="00863242"/>
    <w:rsid w:val="00863ECC"/>
    <w:rsid w:val="008641E5"/>
    <w:rsid w:val="00864386"/>
    <w:rsid w:val="008647D6"/>
    <w:rsid w:val="00864D06"/>
    <w:rsid w:val="008650C4"/>
    <w:rsid w:val="0086556A"/>
    <w:rsid w:val="00865A38"/>
    <w:rsid w:val="00865C18"/>
    <w:rsid w:val="008662F0"/>
    <w:rsid w:val="008663E6"/>
    <w:rsid w:val="008663EE"/>
    <w:rsid w:val="00866601"/>
    <w:rsid w:val="00866903"/>
    <w:rsid w:val="00866A33"/>
    <w:rsid w:val="00866B66"/>
    <w:rsid w:val="00866C2A"/>
    <w:rsid w:val="00866CF4"/>
    <w:rsid w:val="0086746B"/>
    <w:rsid w:val="008675D9"/>
    <w:rsid w:val="0086793F"/>
    <w:rsid w:val="0086797E"/>
    <w:rsid w:val="00867B36"/>
    <w:rsid w:val="00867EDB"/>
    <w:rsid w:val="008700F7"/>
    <w:rsid w:val="008701CB"/>
    <w:rsid w:val="00870230"/>
    <w:rsid w:val="00870629"/>
    <w:rsid w:val="00870A52"/>
    <w:rsid w:val="00870A5E"/>
    <w:rsid w:val="0087111D"/>
    <w:rsid w:val="00871187"/>
    <w:rsid w:val="008711A1"/>
    <w:rsid w:val="00871921"/>
    <w:rsid w:val="00871B42"/>
    <w:rsid w:val="00871B96"/>
    <w:rsid w:val="00871C57"/>
    <w:rsid w:val="00871CA7"/>
    <w:rsid w:val="00872466"/>
    <w:rsid w:val="00872559"/>
    <w:rsid w:val="008726E4"/>
    <w:rsid w:val="00872A84"/>
    <w:rsid w:val="00872B94"/>
    <w:rsid w:val="00872EA3"/>
    <w:rsid w:val="008734C3"/>
    <w:rsid w:val="008737B7"/>
    <w:rsid w:val="0087396F"/>
    <w:rsid w:val="008739E3"/>
    <w:rsid w:val="00873B7A"/>
    <w:rsid w:val="00873CEE"/>
    <w:rsid w:val="00873F82"/>
    <w:rsid w:val="008743BF"/>
    <w:rsid w:val="00874451"/>
    <w:rsid w:val="00874E32"/>
    <w:rsid w:val="0087518D"/>
    <w:rsid w:val="008759EB"/>
    <w:rsid w:val="00875B6D"/>
    <w:rsid w:val="00875FE1"/>
    <w:rsid w:val="008768A1"/>
    <w:rsid w:val="00876B57"/>
    <w:rsid w:val="00876CC4"/>
    <w:rsid w:val="00876DFF"/>
    <w:rsid w:val="00876E55"/>
    <w:rsid w:val="008770C8"/>
    <w:rsid w:val="008774D6"/>
    <w:rsid w:val="0088039C"/>
    <w:rsid w:val="00880B37"/>
    <w:rsid w:val="00880C5D"/>
    <w:rsid w:val="00880CB8"/>
    <w:rsid w:val="008810DF"/>
    <w:rsid w:val="008810F5"/>
    <w:rsid w:val="0088135F"/>
    <w:rsid w:val="0088154B"/>
    <w:rsid w:val="00881FA8"/>
    <w:rsid w:val="00882212"/>
    <w:rsid w:val="0088221B"/>
    <w:rsid w:val="008828AB"/>
    <w:rsid w:val="00882EAA"/>
    <w:rsid w:val="00883101"/>
    <w:rsid w:val="00883A3A"/>
    <w:rsid w:val="0088403A"/>
    <w:rsid w:val="00884109"/>
    <w:rsid w:val="00884361"/>
    <w:rsid w:val="00884681"/>
    <w:rsid w:val="0088469F"/>
    <w:rsid w:val="008858DC"/>
    <w:rsid w:val="00885AEE"/>
    <w:rsid w:val="00885D79"/>
    <w:rsid w:val="00886A1B"/>
    <w:rsid w:val="00886D3F"/>
    <w:rsid w:val="00886F7B"/>
    <w:rsid w:val="00887267"/>
    <w:rsid w:val="008873B5"/>
    <w:rsid w:val="00887A99"/>
    <w:rsid w:val="00887CE7"/>
    <w:rsid w:val="00887E78"/>
    <w:rsid w:val="008906E1"/>
    <w:rsid w:val="008908E9"/>
    <w:rsid w:val="00890D14"/>
    <w:rsid w:val="00890D54"/>
    <w:rsid w:val="008910EC"/>
    <w:rsid w:val="0089165D"/>
    <w:rsid w:val="008919BD"/>
    <w:rsid w:val="00891A71"/>
    <w:rsid w:val="00891AB3"/>
    <w:rsid w:val="00891C47"/>
    <w:rsid w:val="00891FD3"/>
    <w:rsid w:val="0089216E"/>
    <w:rsid w:val="00892174"/>
    <w:rsid w:val="008926D5"/>
    <w:rsid w:val="00892704"/>
    <w:rsid w:val="00892B3E"/>
    <w:rsid w:val="00892BE2"/>
    <w:rsid w:val="00893981"/>
    <w:rsid w:val="00893BAB"/>
    <w:rsid w:val="008940AA"/>
    <w:rsid w:val="0089477D"/>
    <w:rsid w:val="008949E5"/>
    <w:rsid w:val="00894B33"/>
    <w:rsid w:val="00894F54"/>
    <w:rsid w:val="00895271"/>
    <w:rsid w:val="00895549"/>
    <w:rsid w:val="0089569B"/>
    <w:rsid w:val="0089574C"/>
    <w:rsid w:val="00895E5D"/>
    <w:rsid w:val="00895E77"/>
    <w:rsid w:val="00896373"/>
    <w:rsid w:val="008967CB"/>
    <w:rsid w:val="00896AF1"/>
    <w:rsid w:val="00896CA5"/>
    <w:rsid w:val="00897380"/>
    <w:rsid w:val="00897AF7"/>
    <w:rsid w:val="00897C04"/>
    <w:rsid w:val="00897FD5"/>
    <w:rsid w:val="008A04D1"/>
    <w:rsid w:val="008A0999"/>
    <w:rsid w:val="008A0AD2"/>
    <w:rsid w:val="008A0B4B"/>
    <w:rsid w:val="008A0DD0"/>
    <w:rsid w:val="008A120D"/>
    <w:rsid w:val="008A1525"/>
    <w:rsid w:val="008A1970"/>
    <w:rsid w:val="008A1CB0"/>
    <w:rsid w:val="008A1E17"/>
    <w:rsid w:val="008A1F6C"/>
    <w:rsid w:val="008A2221"/>
    <w:rsid w:val="008A236A"/>
    <w:rsid w:val="008A2443"/>
    <w:rsid w:val="008A2658"/>
    <w:rsid w:val="008A2665"/>
    <w:rsid w:val="008A2D5F"/>
    <w:rsid w:val="008A2DD7"/>
    <w:rsid w:val="008A2E00"/>
    <w:rsid w:val="008A2E68"/>
    <w:rsid w:val="008A2FE8"/>
    <w:rsid w:val="008A309B"/>
    <w:rsid w:val="008A3512"/>
    <w:rsid w:val="008A37C0"/>
    <w:rsid w:val="008A3D06"/>
    <w:rsid w:val="008A4484"/>
    <w:rsid w:val="008A4A5C"/>
    <w:rsid w:val="008A4C33"/>
    <w:rsid w:val="008A4D99"/>
    <w:rsid w:val="008A4F94"/>
    <w:rsid w:val="008A52B5"/>
    <w:rsid w:val="008A55A3"/>
    <w:rsid w:val="008A5819"/>
    <w:rsid w:val="008A5C98"/>
    <w:rsid w:val="008A68AF"/>
    <w:rsid w:val="008A6A69"/>
    <w:rsid w:val="008A6ED5"/>
    <w:rsid w:val="008A7302"/>
    <w:rsid w:val="008A7349"/>
    <w:rsid w:val="008A73D6"/>
    <w:rsid w:val="008A749F"/>
    <w:rsid w:val="008A7BFB"/>
    <w:rsid w:val="008A7E76"/>
    <w:rsid w:val="008A7F26"/>
    <w:rsid w:val="008B009D"/>
    <w:rsid w:val="008B00D9"/>
    <w:rsid w:val="008B0471"/>
    <w:rsid w:val="008B0868"/>
    <w:rsid w:val="008B12A3"/>
    <w:rsid w:val="008B140D"/>
    <w:rsid w:val="008B1489"/>
    <w:rsid w:val="008B1974"/>
    <w:rsid w:val="008B1AED"/>
    <w:rsid w:val="008B1CF5"/>
    <w:rsid w:val="008B277A"/>
    <w:rsid w:val="008B2ACC"/>
    <w:rsid w:val="008B2D56"/>
    <w:rsid w:val="008B2EF9"/>
    <w:rsid w:val="008B34C0"/>
    <w:rsid w:val="008B3C4F"/>
    <w:rsid w:val="008B3C9D"/>
    <w:rsid w:val="008B4B0B"/>
    <w:rsid w:val="008B4B83"/>
    <w:rsid w:val="008B5009"/>
    <w:rsid w:val="008B5AA5"/>
    <w:rsid w:val="008B5D9B"/>
    <w:rsid w:val="008B62BA"/>
    <w:rsid w:val="008B6329"/>
    <w:rsid w:val="008B685C"/>
    <w:rsid w:val="008B6873"/>
    <w:rsid w:val="008B6990"/>
    <w:rsid w:val="008B6B7F"/>
    <w:rsid w:val="008B719D"/>
    <w:rsid w:val="008B74EC"/>
    <w:rsid w:val="008B7628"/>
    <w:rsid w:val="008C0269"/>
    <w:rsid w:val="008C02F8"/>
    <w:rsid w:val="008C0B71"/>
    <w:rsid w:val="008C0F87"/>
    <w:rsid w:val="008C12F8"/>
    <w:rsid w:val="008C13C3"/>
    <w:rsid w:val="008C242D"/>
    <w:rsid w:val="008C24D4"/>
    <w:rsid w:val="008C271F"/>
    <w:rsid w:val="008C2724"/>
    <w:rsid w:val="008C2A5C"/>
    <w:rsid w:val="008C3485"/>
    <w:rsid w:val="008C3D66"/>
    <w:rsid w:val="008C418E"/>
    <w:rsid w:val="008C4265"/>
    <w:rsid w:val="008C439A"/>
    <w:rsid w:val="008C4D9E"/>
    <w:rsid w:val="008C4E9D"/>
    <w:rsid w:val="008C532D"/>
    <w:rsid w:val="008C5826"/>
    <w:rsid w:val="008C5D19"/>
    <w:rsid w:val="008C6013"/>
    <w:rsid w:val="008C7DC0"/>
    <w:rsid w:val="008D037A"/>
    <w:rsid w:val="008D0BD9"/>
    <w:rsid w:val="008D1B5B"/>
    <w:rsid w:val="008D1D00"/>
    <w:rsid w:val="008D1D9A"/>
    <w:rsid w:val="008D1DA3"/>
    <w:rsid w:val="008D2730"/>
    <w:rsid w:val="008D323B"/>
    <w:rsid w:val="008D3454"/>
    <w:rsid w:val="008D3554"/>
    <w:rsid w:val="008D36E0"/>
    <w:rsid w:val="008D3BB5"/>
    <w:rsid w:val="008D4084"/>
    <w:rsid w:val="008D42B2"/>
    <w:rsid w:val="008D4348"/>
    <w:rsid w:val="008D4918"/>
    <w:rsid w:val="008D49CC"/>
    <w:rsid w:val="008D4E64"/>
    <w:rsid w:val="008D52DE"/>
    <w:rsid w:val="008D556E"/>
    <w:rsid w:val="008D5636"/>
    <w:rsid w:val="008D5834"/>
    <w:rsid w:val="008D5B1B"/>
    <w:rsid w:val="008D65E0"/>
    <w:rsid w:val="008D69EC"/>
    <w:rsid w:val="008D69F6"/>
    <w:rsid w:val="008D6A4B"/>
    <w:rsid w:val="008D6AEE"/>
    <w:rsid w:val="008D6B96"/>
    <w:rsid w:val="008D6BE6"/>
    <w:rsid w:val="008D754D"/>
    <w:rsid w:val="008D767A"/>
    <w:rsid w:val="008D780C"/>
    <w:rsid w:val="008D79EE"/>
    <w:rsid w:val="008E0052"/>
    <w:rsid w:val="008E01B8"/>
    <w:rsid w:val="008E086C"/>
    <w:rsid w:val="008E105D"/>
    <w:rsid w:val="008E1622"/>
    <w:rsid w:val="008E1AD4"/>
    <w:rsid w:val="008E1F33"/>
    <w:rsid w:val="008E21E7"/>
    <w:rsid w:val="008E2705"/>
    <w:rsid w:val="008E305E"/>
    <w:rsid w:val="008E3061"/>
    <w:rsid w:val="008E330A"/>
    <w:rsid w:val="008E363E"/>
    <w:rsid w:val="008E36C0"/>
    <w:rsid w:val="008E3B2C"/>
    <w:rsid w:val="008E3B5C"/>
    <w:rsid w:val="008E4268"/>
    <w:rsid w:val="008E463D"/>
    <w:rsid w:val="008E4B88"/>
    <w:rsid w:val="008E4BC7"/>
    <w:rsid w:val="008E514A"/>
    <w:rsid w:val="008E55C4"/>
    <w:rsid w:val="008E573C"/>
    <w:rsid w:val="008E5896"/>
    <w:rsid w:val="008E5B99"/>
    <w:rsid w:val="008E5D46"/>
    <w:rsid w:val="008E66D3"/>
    <w:rsid w:val="008E6DD7"/>
    <w:rsid w:val="008E7CDC"/>
    <w:rsid w:val="008E7DD1"/>
    <w:rsid w:val="008F066A"/>
    <w:rsid w:val="008F112B"/>
    <w:rsid w:val="008F1598"/>
    <w:rsid w:val="008F1640"/>
    <w:rsid w:val="008F1742"/>
    <w:rsid w:val="008F1796"/>
    <w:rsid w:val="008F1D8A"/>
    <w:rsid w:val="008F1EB0"/>
    <w:rsid w:val="008F204B"/>
    <w:rsid w:val="008F20C0"/>
    <w:rsid w:val="008F21F5"/>
    <w:rsid w:val="008F23CF"/>
    <w:rsid w:val="008F240D"/>
    <w:rsid w:val="008F247F"/>
    <w:rsid w:val="008F2AB2"/>
    <w:rsid w:val="008F2C2A"/>
    <w:rsid w:val="008F2C8C"/>
    <w:rsid w:val="008F31D7"/>
    <w:rsid w:val="008F32D7"/>
    <w:rsid w:val="008F36FF"/>
    <w:rsid w:val="008F3932"/>
    <w:rsid w:val="008F3CC2"/>
    <w:rsid w:val="008F414F"/>
    <w:rsid w:val="008F430A"/>
    <w:rsid w:val="008F4580"/>
    <w:rsid w:val="008F47B0"/>
    <w:rsid w:val="008F49EE"/>
    <w:rsid w:val="008F4B7C"/>
    <w:rsid w:val="008F4DD5"/>
    <w:rsid w:val="008F5105"/>
    <w:rsid w:val="008F51C0"/>
    <w:rsid w:val="008F51F2"/>
    <w:rsid w:val="008F52C5"/>
    <w:rsid w:val="008F5405"/>
    <w:rsid w:val="008F56FE"/>
    <w:rsid w:val="008F5C44"/>
    <w:rsid w:val="008F5F17"/>
    <w:rsid w:val="008F61A2"/>
    <w:rsid w:val="008F6379"/>
    <w:rsid w:val="008F6494"/>
    <w:rsid w:val="008F69BF"/>
    <w:rsid w:val="008F6EA6"/>
    <w:rsid w:val="008F6EC9"/>
    <w:rsid w:val="008F73A7"/>
    <w:rsid w:val="008F7CBE"/>
    <w:rsid w:val="008F7ECA"/>
    <w:rsid w:val="00900176"/>
    <w:rsid w:val="00900AC5"/>
    <w:rsid w:val="00900C15"/>
    <w:rsid w:val="0090120B"/>
    <w:rsid w:val="0090121E"/>
    <w:rsid w:val="009012CE"/>
    <w:rsid w:val="0090135A"/>
    <w:rsid w:val="009016C4"/>
    <w:rsid w:val="009020CD"/>
    <w:rsid w:val="0090221E"/>
    <w:rsid w:val="00902263"/>
    <w:rsid w:val="009027E0"/>
    <w:rsid w:val="00902B8D"/>
    <w:rsid w:val="00902EDE"/>
    <w:rsid w:val="00903058"/>
    <w:rsid w:val="00903160"/>
    <w:rsid w:val="009031BD"/>
    <w:rsid w:val="009032FA"/>
    <w:rsid w:val="0090366A"/>
    <w:rsid w:val="00903906"/>
    <w:rsid w:val="009041C1"/>
    <w:rsid w:val="009050C0"/>
    <w:rsid w:val="009050FF"/>
    <w:rsid w:val="00905CFD"/>
    <w:rsid w:val="00905FB9"/>
    <w:rsid w:val="00906258"/>
    <w:rsid w:val="00906295"/>
    <w:rsid w:val="009068D8"/>
    <w:rsid w:val="00906C5E"/>
    <w:rsid w:val="00906D54"/>
    <w:rsid w:val="00906D7F"/>
    <w:rsid w:val="00906DBE"/>
    <w:rsid w:val="009071FB"/>
    <w:rsid w:val="009072BD"/>
    <w:rsid w:val="00907BC2"/>
    <w:rsid w:val="0091074F"/>
    <w:rsid w:val="00910A4A"/>
    <w:rsid w:val="0091119A"/>
    <w:rsid w:val="0091133A"/>
    <w:rsid w:val="0091147A"/>
    <w:rsid w:val="00911A8E"/>
    <w:rsid w:val="009121A4"/>
    <w:rsid w:val="00912348"/>
    <w:rsid w:val="009125F2"/>
    <w:rsid w:val="00912D39"/>
    <w:rsid w:val="00912D8B"/>
    <w:rsid w:val="00913731"/>
    <w:rsid w:val="00913AA6"/>
    <w:rsid w:val="00913DD6"/>
    <w:rsid w:val="00913DE4"/>
    <w:rsid w:val="009146D0"/>
    <w:rsid w:val="00914AE5"/>
    <w:rsid w:val="00914C90"/>
    <w:rsid w:val="00914E57"/>
    <w:rsid w:val="0091544A"/>
    <w:rsid w:val="009154D4"/>
    <w:rsid w:val="009158A6"/>
    <w:rsid w:val="00915947"/>
    <w:rsid w:val="00915C9A"/>
    <w:rsid w:val="009162BC"/>
    <w:rsid w:val="009163CF"/>
    <w:rsid w:val="00916677"/>
    <w:rsid w:val="009166DD"/>
    <w:rsid w:val="009167CD"/>
    <w:rsid w:val="009179B3"/>
    <w:rsid w:val="00917A96"/>
    <w:rsid w:val="00917A9F"/>
    <w:rsid w:val="00917CCE"/>
    <w:rsid w:val="00917E84"/>
    <w:rsid w:val="0092096C"/>
    <w:rsid w:val="0092098B"/>
    <w:rsid w:val="00920BBA"/>
    <w:rsid w:val="009210C6"/>
    <w:rsid w:val="0092173C"/>
    <w:rsid w:val="00921865"/>
    <w:rsid w:val="0092190E"/>
    <w:rsid w:val="00921CE5"/>
    <w:rsid w:val="00922996"/>
    <w:rsid w:val="00922ABF"/>
    <w:rsid w:val="00922C6C"/>
    <w:rsid w:val="00922F48"/>
    <w:rsid w:val="009233D7"/>
    <w:rsid w:val="009234CD"/>
    <w:rsid w:val="00923641"/>
    <w:rsid w:val="00924877"/>
    <w:rsid w:val="00924C04"/>
    <w:rsid w:val="009259E2"/>
    <w:rsid w:val="00925E42"/>
    <w:rsid w:val="00925E9B"/>
    <w:rsid w:val="009260C1"/>
    <w:rsid w:val="009262BE"/>
    <w:rsid w:val="00926E89"/>
    <w:rsid w:val="00926F93"/>
    <w:rsid w:val="00927778"/>
    <w:rsid w:val="009277E5"/>
    <w:rsid w:val="00927D20"/>
    <w:rsid w:val="00927FD8"/>
    <w:rsid w:val="009306D1"/>
    <w:rsid w:val="00930700"/>
    <w:rsid w:val="0093083F"/>
    <w:rsid w:val="009308FC"/>
    <w:rsid w:val="00930D96"/>
    <w:rsid w:val="00930DCF"/>
    <w:rsid w:val="00931036"/>
    <w:rsid w:val="009316E6"/>
    <w:rsid w:val="009319CF"/>
    <w:rsid w:val="00931CF3"/>
    <w:rsid w:val="00931D81"/>
    <w:rsid w:val="009321F8"/>
    <w:rsid w:val="0093262D"/>
    <w:rsid w:val="00933572"/>
    <w:rsid w:val="009335EC"/>
    <w:rsid w:val="00933F9B"/>
    <w:rsid w:val="00934202"/>
    <w:rsid w:val="0093441C"/>
    <w:rsid w:val="00934591"/>
    <w:rsid w:val="00934687"/>
    <w:rsid w:val="009346A7"/>
    <w:rsid w:val="00934730"/>
    <w:rsid w:val="00934A35"/>
    <w:rsid w:val="00934B75"/>
    <w:rsid w:val="0093505F"/>
    <w:rsid w:val="0093532F"/>
    <w:rsid w:val="00935512"/>
    <w:rsid w:val="0093588B"/>
    <w:rsid w:val="009358ED"/>
    <w:rsid w:val="00935C5E"/>
    <w:rsid w:val="00935F8E"/>
    <w:rsid w:val="00935F96"/>
    <w:rsid w:val="00936078"/>
    <w:rsid w:val="0093657D"/>
    <w:rsid w:val="00936955"/>
    <w:rsid w:val="0093695B"/>
    <w:rsid w:val="00936F55"/>
    <w:rsid w:val="009371B5"/>
    <w:rsid w:val="00937301"/>
    <w:rsid w:val="00937FB9"/>
    <w:rsid w:val="009401E6"/>
    <w:rsid w:val="0094050B"/>
    <w:rsid w:val="00940712"/>
    <w:rsid w:val="009408FB"/>
    <w:rsid w:val="009414E3"/>
    <w:rsid w:val="009418C2"/>
    <w:rsid w:val="009419D0"/>
    <w:rsid w:val="00941AD4"/>
    <w:rsid w:val="00941C9B"/>
    <w:rsid w:val="0094248F"/>
    <w:rsid w:val="009424C0"/>
    <w:rsid w:val="0094281A"/>
    <w:rsid w:val="0094294A"/>
    <w:rsid w:val="00942BEB"/>
    <w:rsid w:val="00942EEB"/>
    <w:rsid w:val="00943730"/>
    <w:rsid w:val="00943B16"/>
    <w:rsid w:val="00943C6D"/>
    <w:rsid w:val="00943CF0"/>
    <w:rsid w:val="00943D34"/>
    <w:rsid w:val="00943D57"/>
    <w:rsid w:val="00945148"/>
    <w:rsid w:val="00945282"/>
    <w:rsid w:val="00945312"/>
    <w:rsid w:val="009455C7"/>
    <w:rsid w:val="0094582B"/>
    <w:rsid w:val="00945872"/>
    <w:rsid w:val="009458A2"/>
    <w:rsid w:val="00945FBA"/>
    <w:rsid w:val="00945FBB"/>
    <w:rsid w:val="009460F0"/>
    <w:rsid w:val="009462DD"/>
    <w:rsid w:val="0094650E"/>
    <w:rsid w:val="0094658A"/>
    <w:rsid w:val="009465B5"/>
    <w:rsid w:val="00946721"/>
    <w:rsid w:val="00946F1C"/>
    <w:rsid w:val="009472C0"/>
    <w:rsid w:val="009472D1"/>
    <w:rsid w:val="009475E0"/>
    <w:rsid w:val="009476F0"/>
    <w:rsid w:val="0094796D"/>
    <w:rsid w:val="00947BDF"/>
    <w:rsid w:val="00950563"/>
    <w:rsid w:val="0095077B"/>
    <w:rsid w:val="0095095E"/>
    <w:rsid w:val="00950A25"/>
    <w:rsid w:val="009515CA"/>
    <w:rsid w:val="009518AE"/>
    <w:rsid w:val="00951A5D"/>
    <w:rsid w:val="00951B71"/>
    <w:rsid w:val="00951DA9"/>
    <w:rsid w:val="00951E34"/>
    <w:rsid w:val="00952323"/>
    <w:rsid w:val="00952E39"/>
    <w:rsid w:val="00953063"/>
    <w:rsid w:val="0095310C"/>
    <w:rsid w:val="009532C9"/>
    <w:rsid w:val="00953596"/>
    <w:rsid w:val="0095363C"/>
    <w:rsid w:val="0095372B"/>
    <w:rsid w:val="00953796"/>
    <w:rsid w:val="00953A79"/>
    <w:rsid w:val="00953D01"/>
    <w:rsid w:val="00953DCB"/>
    <w:rsid w:val="00953EA9"/>
    <w:rsid w:val="009543F5"/>
    <w:rsid w:val="0095477E"/>
    <w:rsid w:val="0095483E"/>
    <w:rsid w:val="00954C24"/>
    <w:rsid w:val="009551AA"/>
    <w:rsid w:val="009554B4"/>
    <w:rsid w:val="00955699"/>
    <w:rsid w:val="009556A0"/>
    <w:rsid w:val="0095581D"/>
    <w:rsid w:val="00955F1E"/>
    <w:rsid w:val="00955F99"/>
    <w:rsid w:val="0095660F"/>
    <w:rsid w:val="0095679E"/>
    <w:rsid w:val="00956BF1"/>
    <w:rsid w:val="0095728A"/>
    <w:rsid w:val="0096053D"/>
    <w:rsid w:val="00960B7C"/>
    <w:rsid w:val="009612A2"/>
    <w:rsid w:val="009615E6"/>
    <w:rsid w:val="009615F9"/>
    <w:rsid w:val="009618C4"/>
    <w:rsid w:val="009623D0"/>
    <w:rsid w:val="0096295A"/>
    <w:rsid w:val="009629B6"/>
    <w:rsid w:val="00962A58"/>
    <w:rsid w:val="00962A9F"/>
    <w:rsid w:val="00963164"/>
    <w:rsid w:val="0096318E"/>
    <w:rsid w:val="0096323D"/>
    <w:rsid w:val="009634CF"/>
    <w:rsid w:val="00963681"/>
    <w:rsid w:val="00963F16"/>
    <w:rsid w:val="0096402E"/>
    <w:rsid w:val="00964159"/>
    <w:rsid w:val="00964896"/>
    <w:rsid w:val="00964AF6"/>
    <w:rsid w:val="00964D81"/>
    <w:rsid w:val="009652F1"/>
    <w:rsid w:val="00965514"/>
    <w:rsid w:val="009655A7"/>
    <w:rsid w:val="0096573E"/>
    <w:rsid w:val="00965CBB"/>
    <w:rsid w:val="00966468"/>
    <w:rsid w:val="00966750"/>
    <w:rsid w:val="00966942"/>
    <w:rsid w:val="00966A37"/>
    <w:rsid w:val="00966DBA"/>
    <w:rsid w:val="00966EBC"/>
    <w:rsid w:val="0096706D"/>
    <w:rsid w:val="00967591"/>
    <w:rsid w:val="00967B07"/>
    <w:rsid w:val="00967D21"/>
    <w:rsid w:val="00967D2B"/>
    <w:rsid w:val="00967D78"/>
    <w:rsid w:val="00967ED0"/>
    <w:rsid w:val="009700EA"/>
    <w:rsid w:val="009704BF"/>
    <w:rsid w:val="00970BE4"/>
    <w:rsid w:val="00971425"/>
    <w:rsid w:val="00971982"/>
    <w:rsid w:val="009719C6"/>
    <w:rsid w:val="00971A3E"/>
    <w:rsid w:val="00971D74"/>
    <w:rsid w:val="00971F56"/>
    <w:rsid w:val="0097204A"/>
    <w:rsid w:val="00972117"/>
    <w:rsid w:val="00972797"/>
    <w:rsid w:val="00972D82"/>
    <w:rsid w:val="00973058"/>
    <w:rsid w:val="009730B2"/>
    <w:rsid w:val="0097341F"/>
    <w:rsid w:val="00973853"/>
    <w:rsid w:val="009739A7"/>
    <w:rsid w:val="009739C6"/>
    <w:rsid w:val="00973A98"/>
    <w:rsid w:val="00973C3F"/>
    <w:rsid w:val="00973F23"/>
    <w:rsid w:val="00974165"/>
    <w:rsid w:val="0097424E"/>
    <w:rsid w:val="00974479"/>
    <w:rsid w:val="00974709"/>
    <w:rsid w:val="00974C9B"/>
    <w:rsid w:val="00975129"/>
    <w:rsid w:val="009754F9"/>
    <w:rsid w:val="009758C5"/>
    <w:rsid w:val="00975B39"/>
    <w:rsid w:val="00976468"/>
    <w:rsid w:val="0097665B"/>
    <w:rsid w:val="00977036"/>
    <w:rsid w:val="009771C5"/>
    <w:rsid w:val="00977394"/>
    <w:rsid w:val="00977467"/>
    <w:rsid w:val="0097746C"/>
    <w:rsid w:val="009774DF"/>
    <w:rsid w:val="00977AC4"/>
    <w:rsid w:val="009801C0"/>
    <w:rsid w:val="0098021A"/>
    <w:rsid w:val="0098022C"/>
    <w:rsid w:val="0098038C"/>
    <w:rsid w:val="009805F8"/>
    <w:rsid w:val="00980D93"/>
    <w:rsid w:val="00981444"/>
    <w:rsid w:val="00981C7C"/>
    <w:rsid w:val="009820DE"/>
    <w:rsid w:val="00982774"/>
    <w:rsid w:val="009828FC"/>
    <w:rsid w:val="00982E36"/>
    <w:rsid w:val="009830C6"/>
    <w:rsid w:val="00984095"/>
    <w:rsid w:val="00984509"/>
    <w:rsid w:val="00984889"/>
    <w:rsid w:val="0098490C"/>
    <w:rsid w:val="00984A5B"/>
    <w:rsid w:val="00984AA2"/>
    <w:rsid w:val="00984FE5"/>
    <w:rsid w:val="00985302"/>
    <w:rsid w:val="00985540"/>
    <w:rsid w:val="009855DF"/>
    <w:rsid w:val="009855E0"/>
    <w:rsid w:val="00986B41"/>
    <w:rsid w:val="00986CD8"/>
    <w:rsid w:val="00986DF7"/>
    <w:rsid w:val="0098707A"/>
    <w:rsid w:val="00987406"/>
    <w:rsid w:val="0098742D"/>
    <w:rsid w:val="009874DA"/>
    <w:rsid w:val="009876AA"/>
    <w:rsid w:val="0098777C"/>
    <w:rsid w:val="00987AAF"/>
    <w:rsid w:val="00987AFB"/>
    <w:rsid w:val="00987DC5"/>
    <w:rsid w:val="00990453"/>
    <w:rsid w:val="00990708"/>
    <w:rsid w:val="009907D8"/>
    <w:rsid w:val="00990EB0"/>
    <w:rsid w:val="00990F13"/>
    <w:rsid w:val="00991369"/>
    <w:rsid w:val="009916A4"/>
    <w:rsid w:val="00991AF1"/>
    <w:rsid w:val="00991B3C"/>
    <w:rsid w:val="00991B59"/>
    <w:rsid w:val="00991C3B"/>
    <w:rsid w:val="0099208B"/>
    <w:rsid w:val="0099259B"/>
    <w:rsid w:val="00992B90"/>
    <w:rsid w:val="0099353D"/>
    <w:rsid w:val="009937F8"/>
    <w:rsid w:val="00994D79"/>
    <w:rsid w:val="0099521D"/>
    <w:rsid w:val="009953FD"/>
    <w:rsid w:val="009956E8"/>
    <w:rsid w:val="009957A1"/>
    <w:rsid w:val="00995B49"/>
    <w:rsid w:val="00995EC5"/>
    <w:rsid w:val="00995F72"/>
    <w:rsid w:val="009962C3"/>
    <w:rsid w:val="00996306"/>
    <w:rsid w:val="0099657F"/>
    <w:rsid w:val="0099664F"/>
    <w:rsid w:val="00996A6E"/>
    <w:rsid w:val="00996BEA"/>
    <w:rsid w:val="00996F40"/>
    <w:rsid w:val="00997012"/>
    <w:rsid w:val="00997015"/>
    <w:rsid w:val="009971DA"/>
    <w:rsid w:val="009974F3"/>
    <w:rsid w:val="0099759C"/>
    <w:rsid w:val="00997769"/>
    <w:rsid w:val="0099786E"/>
    <w:rsid w:val="00997F55"/>
    <w:rsid w:val="009A0121"/>
    <w:rsid w:val="009A0278"/>
    <w:rsid w:val="009A0353"/>
    <w:rsid w:val="009A0510"/>
    <w:rsid w:val="009A0552"/>
    <w:rsid w:val="009A09B9"/>
    <w:rsid w:val="009A09DF"/>
    <w:rsid w:val="009A14BE"/>
    <w:rsid w:val="009A16AC"/>
    <w:rsid w:val="009A1A83"/>
    <w:rsid w:val="009A1C09"/>
    <w:rsid w:val="009A1CB1"/>
    <w:rsid w:val="009A2165"/>
    <w:rsid w:val="009A2436"/>
    <w:rsid w:val="009A28B6"/>
    <w:rsid w:val="009A2A86"/>
    <w:rsid w:val="009A2C76"/>
    <w:rsid w:val="009A2D45"/>
    <w:rsid w:val="009A2F0C"/>
    <w:rsid w:val="009A34F2"/>
    <w:rsid w:val="009A367C"/>
    <w:rsid w:val="009A37DF"/>
    <w:rsid w:val="009A38D5"/>
    <w:rsid w:val="009A3DA2"/>
    <w:rsid w:val="009A43EE"/>
    <w:rsid w:val="009A4AB5"/>
    <w:rsid w:val="009A4C35"/>
    <w:rsid w:val="009A5181"/>
    <w:rsid w:val="009A53DB"/>
    <w:rsid w:val="009A55EB"/>
    <w:rsid w:val="009A5F84"/>
    <w:rsid w:val="009A601B"/>
    <w:rsid w:val="009A605E"/>
    <w:rsid w:val="009A639E"/>
    <w:rsid w:val="009A6439"/>
    <w:rsid w:val="009A66D7"/>
    <w:rsid w:val="009A6701"/>
    <w:rsid w:val="009A677B"/>
    <w:rsid w:val="009A681F"/>
    <w:rsid w:val="009A6FA3"/>
    <w:rsid w:val="009A763F"/>
    <w:rsid w:val="009A7954"/>
    <w:rsid w:val="009A7A65"/>
    <w:rsid w:val="009A7D8F"/>
    <w:rsid w:val="009A7EE5"/>
    <w:rsid w:val="009A7F25"/>
    <w:rsid w:val="009B035C"/>
    <w:rsid w:val="009B0675"/>
    <w:rsid w:val="009B095C"/>
    <w:rsid w:val="009B0B17"/>
    <w:rsid w:val="009B0FFB"/>
    <w:rsid w:val="009B19B1"/>
    <w:rsid w:val="009B1A76"/>
    <w:rsid w:val="009B1E59"/>
    <w:rsid w:val="009B1EBF"/>
    <w:rsid w:val="009B1FEC"/>
    <w:rsid w:val="009B210A"/>
    <w:rsid w:val="009B243E"/>
    <w:rsid w:val="009B2909"/>
    <w:rsid w:val="009B2AA1"/>
    <w:rsid w:val="009B30C2"/>
    <w:rsid w:val="009B3645"/>
    <w:rsid w:val="009B39DE"/>
    <w:rsid w:val="009B3F4B"/>
    <w:rsid w:val="009B402F"/>
    <w:rsid w:val="009B41CE"/>
    <w:rsid w:val="009B44C2"/>
    <w:rsid w:val="009B476A"/>
    <w:rsid w:val="009B4971"/>
    <w:rsid w:val="009B4E49"/>
    <w:rsid w:val="009B51E5"/>
    <w:rsid w:val="009B53B9"/>
    <w:rsid w:val="009B5510"/>
    <w:rsid w:val="009B558B"/>
    <w:rsid w:val="009B56D3"/>
    <w:rsid w:val="009B5927"/>
    <w:rsid w:val="009B5C9C"/>
    <w:rsid w:val="009B60A4"/>
    <w:rsid w:val="009B6177"/>
    <w:rsid w:val="009B61AB"/>
    <w:rsid w:val="009B63C8"/>
    <w:rsid w:val="009B648F"/>
    <w:rsid w:val="009B650B"/>
    <w:rsid w:val="009B65C8"/>
    <w:rsid w:val="009B6A3F"/>
    <w:rsid w:val="009B6D0E"/>
    <w:rsid w:val="009B70F3"/>
    <w:rsid w:val="009B72C5"/>
    <w:rsid w:val="009B7538"/>
    <w:rsid w:val="009C00C4"/>
    <w:rsid w:val="009C05A9"/>
    <w:rsid w:val="009C07B5"/>
    <w:rsid w:val="009C1398"/>
    <w:rsid w:val="009C1D7C"/>
    <w:rsid w:val="009C2088"/>
    <w:rsid w:val="009C2148"/>
    <w:rsid w:val="009C27CC"/>
    <w:rsid w:val="009C2AFE"/>
    <w:rsid w:val="009C2EE5"/>
    <w:rsid w:val="009C2F38"/>
    <w:rsid w:val="009C312E"/>
    <w:rsid w:val="009C3280"/>
    <w:rsid w:val="009C36DF"/>
    <w:rsid w:val="009C384B"/>
    <w:rsid w:val="009C3DEA"/>
    <w:rsid w:val="009C3EBB"/>
    <w:rsid w:val="009C462A"/>
    <w:rsid w:val="009C4630"/>
    <w:rsid w:val="009C46C1"/>
    <w:rsid w:val="009C4B05"/>
    <w:rsid w:val="009C4D20"/>
    <w:rsid w:val="009C4FCE"/>
    <w:rsid w:val="009C521E"/>
    <w:rsid w:val="009C548C"/>
    <w:rsid w:val="009C55EE"/>
    <w:rsid w:val="009C5A88"/>
    <w:rsid w:val="009C5D88"/>
    <w:rsid w:val="009C5EE2"/>
    <w:rsid w:val="009C60BA"/>
    <w:rsid w:val="009C6707"/>
    <w:rsid w:val="009C6CD1"/>
    <w:rsid w:val="009C7B0F"/>
    <w:rsid w:val="009C7C2E"/>
    <w:rsid w:val="009C7CDC"/>
    <w:rsid w:val="009C7F72"/>
    <w:rsid w:val="009D001C"/>
    <w:rsid w:val="009D00DC"/>
    <w:rsid w:val="009D0805"/>
    <w:rsid w:val="009D0A45"/>
    <w:rsid w:val="009D0BE8"/>
    <w:rsid w:val="009D0C62"/>
    <w:rsid w:val="009D0FC2"/>
    <w:rsid w:val="009D10A2"/>
    <w:rsid w:val="009D13AF"/>
    <w:rsid w:val="009D141F"/>
    <w:rsid w:val="009D21A2"/>
    <w:rsid w:val="009D234C"/>
    <w:rsid w:val="009D255B"/>
    <w:rsid w:val="009D27BC"/>
    <w:rsid w:val="009D2AB6"/>
    <w:rsid w:val="009D2DB6"/>
    <w:rsid w:val="009D2FC2"/>
    <w:rsid w:val="009D3077"/>
    <w:rsid w:val="009D36E8"/>
    <w:rsid w:val="009D37C9"/>
    <w:rsid w:val="009D3F23"/>
    <w:rsid w:val="009D4012"/>
    <w:rsid w:val="009D4D5E"/>
    <w:rsid w:val="009D528A"/>
    <w:rsid w:val="009D5523"/>
    <w:rsid w:val="009D592F"/>
    <w:rsid w:val="009D59DA"/>
    <w:rsid w:val="009D5A92"/>
    <w:rsid w:val="009D5D33"/>
    <w:rsid w:val="009D5E41"/>
    <w:rsid w:val="009D60EE"/>
    <w:rsid w:val="009D6AB7"/>
    <w:rsid w:val="009D7523"/>
    <w:rsid w:val="009D756C"/>
    <w:rsid w:val="009D79E9"/>
    <w:rsid w:val="009E071B"/>
    <w:rsid w:val="009E0DE8"/>
    <w:rsid w:val="009E1067"/>
    <w:rsid w:val="009E1616"/>
    <w:rsid w:val="009E16A6"/>
    <w:rsid w:val="009E1EE1"/>
    <w:rsid w:val="009E2125"/>
    <w:rsid w:val="009E21FC"/>
    <w:rsid w:val="009E2205"/>
    <w:rsid w:val="009E22BD"/>
    <w:rsid w:val="009E25B5"/>
    <w:rsid w:val="009E279F"/>
    <w:rsid w:val="009E31CA"/>
    <w:rsid w:val="009E33AF"/>
    <w:rsid w:val="009E34D3"/>
    <w:rsid w:val="009E3834"/>
    <w:rsid w:val="009E3A21"/>
    <w:rsid w:val="009E3B61"/>
    <w:rsid w:val="009E436C"/>
    <w:rsid w:val="009E45A0"/>
    <w:rsid w:val="009E4B72"/>
    <w:rsid w:val="009E4C50"/>
    <w:rsid w:val="009E506A"/>
    <w:rsid w:val="009E5768"/>
    <w:rsid w:val="009E576F"/>
    <w:rsid w:val="009E5A8B"/>
    <w:rsid w:val="009E5E66"/>
    <w:rsid w:val="009E5EDA"/>
    <w:rsid w:val="009E5F3F"/>
    <w:rsid w:val="009E61DE"/>
    <w:rsid w:val="009E6417"/>
    <w:rsid w:val="009E7553"/>
    <w:rsid w:val="009E7B06"/>
    <w:rsid w:val="009E7B63"/>
    <w:rsid w:val="009F0903"/>
    <w:rsid w:val="009F0ABD"/>
    <w:rsid w:val="009F0E2F"/>
    <w:rsid w:val="009F0E8C"/>
    <w:rsid w:val="009F0F6E"/>
    <w:rsid w:val="009F11A4"/>
    <w:rsid w:val="009F15C7"/>
    <w:rsid w:val="009F1780"/>
    <w:rsid w:val="009F2516"/>
    <w:rsid w:val="009F2925"/>
    <w:rsid w:val="009F2F5A"/>
    <w:rsid w:val="009F307F"/>
    <w:rsid w:val="009F3172"/>
    <w:rsid w:val="009F3AA2"/>
    <w:rsid w:val="009F3BEA"/>
    <w:rsid w:val="009F3CBA"/>
    <w:rsid w:val="009F3EC2"/>
    <w:rsid w:val="009F43BE"/>
    <w:rsid w:val="009F445C"/>
    <w:rsid w:val="009F4542"/>
    <w:rsid w:val="009F520B"/>
    <w:rsid w:val="009F57EA"/>
    <w:rsid w:val="009F5D5D"/>
    <w:rsid w:val="009F622F"/>
    <w:rsid w:val="009F6270"/>
    <w:rsid w:val="009F641B"/>
    <w:rsid w:val="009F6AC9"/>
    <w:rsid w:val="009F6AFC"/>
    <w:rsid w:val="009F6CB8"/>
    <w:rsid w:val="009F6E23"/>
    <w:rsid w:val="009F78FF"/>
    <w:rsid w:val="00A00865"/>
    <w:rsid w:val="00A009D2"/>
    <w:rsid w:val="00A00F3E"/>
    <w:rsid w:val="00A01769"/>
    <w:rsid w:val="00A01794"/>
    <w:rsid w:val="00A01CC1"/>
    <w:rsid w:val="00A02204"/>
    <w:rsid w:val="00A0254E"/>
    <w:rsid w:val="00A0283B"/>
    <w:rsid w:val="00A02967"/>
    <w:rsid w:val="00A03F7C"/>
    <w:rsid w:val="00A04123"/>
    <w:rsid w:val="00A042EA"/>
    <w:rsid w:val="00A044BF"/>
    <w:rsid w:val="00A045AF"/>
    <w:rsid w:val="00A047BC"/>
    <w:rsid w:val="00A047EF"/>
    <w:rsid w:val="00A0507F"/>
    <w:rsid w:val="00A056EE"/>
    <w:rsid w:val="00A05DDA"/>
    <w:rsid w:val="00A0639D"/>
    <w:rsid w:val="00A064CE"/>
    <w:rsid w:val="00A06652"/>
    <w:rsid w:val="00A06785"/>
    <w:rsid w:val="00A06D23"/>
    <w:rsid w:val="00A06D6F"/>
    <w:rsid w:val="00A070C1"/>
    <w:rsid w:val="00A100E4"/>
    <w:rsid w:val="00A1046B"/>
    <w:rsid w:val="00A1059D"/>
    <w:rsid w:val="00A105D1"/>
    <w:rsid w:val="00A1064A"/>
    <w:rsid w:val="00A10731"/>
    <w:rsid w:val="00A10DB7"/>
    <w:rsid w:val="00A10E28"/>
    <w:rsid w:val="00A10E2D"/>
    <w:rsid w:val="00A10E86"/>
    <w:rsid w:val="00A10FC8"/>
    <w:rsid w:val="00A11351"/>
    <w:rsid w:val="00A11A1A"/>
    <w:rsid w:val="00A11C61"/>
    <w:rsid w:val="00A11C93"/>
    <w:rsid w:val="00A120AE"/>
    <w:rsid w:val="00A122E1"/>
    <w:rsid w:val="00A1258A"/>
    <w:rsid w:val="00A128D6"/>
    <w:rsid w:val="00A12DEF"/>
    <w:rsid w:val="00A1301E"/>
    <w:rsid w:val="00A131D4"/>
    <w:rsid w:val="00A135A7"/>
    <w:rsid w:val="00A1375C"/>
    <w:rsid w:val="00A137AD"/>
    <w:rsid w:val="00A13872"/>
    <w:rsid w:val="00A13A2B"/>
    <w:rsid w:val="00A13AD4"/>
    <w:rsid w:val="00A14588"/>
    <w:rsid w:val="00A1458A"/>
    <w:rsid w:val="00A149C0"/>
    <w:rsid w:val="00A14D3A"/>
    <w:rsid w:val="00A14F07"/>
    <w:rsid w:val="00A14F65"/>
    <w:rsid w:val="00A14F66"/>
    <w:rsid w:val="00A14FCB"/>
    <w:rsid w:val="00A151FF"/>
    <w:rsid w:val="00A15570"/>
    <w:rsid w:val="00A1607C"/>
    <w:rsid w:val="00A160E4"/>
    <w:rsid w:val="00A16406"/>
    <w:rsid w:val="00A1667E"/>
    <w:rsid w:val="00A16754"/>
    <w:rsid w:val="00A169E9"/>
    <w:rsid w:val="00A16AF3"/>
    <w:rsid w:val="00A17441"/>
    <w:rsid w:val="00A17792"/>
    <w:rsid w:val="00A17CBA"/>
    <w:rsid w:val="00A205C0"/>
    <w:rsid w:val="00A21651"/>
    <w:rsid w:val="00A2190D"/>
    <w:rsid w:val="00A21D40"/>
    <w:rsid w:val="00A21E7E"/>
    <w:rsid w:val="00A222BE"/>
    <w:rsid w:val="00A225AF"/>
    <w:rsid w:val="00A22931"/>
    <w:rsid w:val="00A22C69"/>
    <w:rsid w:val="00A22DD3"/>
    <w:rsid w:val="00A23260"/>
    <w:rsid w:val="00A235FE"/>
    <w:rsid w:val="00A2372B"/>
    <w:rsid w:val="00A23776"/>
    <w:rsid w:val="00A238B3"/>
    <w:rsid w:val="00A23CD4"/>
    <w:rsid w:val="00A23D54"/>
    <w:rsid w:val="00A241BA"/>
    <w:rsid w:val="00A249CF"/>
    <w:rsid w:val="00A24A09"/>
    <w:rsid w:val="00A24BEF"/>
    <w:rsid w:val="00A24F36"/>
    <w:rsid w:val="00A24FB5"/>
    <w:rsid w:val="00A2521F"/>
    <w:rsid w:val="00A2536B"/>
    <w:rsid w:val="00A25419"/>
    <w:rsid w:val="00A2558E"/>
    <w:rsid w:val="00A2567D"/>
    <w:rsid w:val="00A25725"/>
    <w:rsid w:val="00A25901"/>
    <w:rsid w:val="00A25C7F"/>
    <w:rsid w:val="00A25DC1"/>
    <w:rsid w:val="00A260C4"/>
    <w:rsid w:val="00A2611E"/>
    <w:rsid w:val="00A261DC"/>
    <w:rsid w:val="00A262F4"/>
    <w:rsid w:val="00A26655"/>
    <w:rsid w:val="00A268A7"/>
    <w:rsid w:val="00A26C85"/>
    <w:rsid w:val="00A26DCE"/>
    <w:rsid w:val="00A26F95"/>
    <w:rsid w:val="00A27FA6"/>
    <w:rsid w:val="00A3086D"/>
    <w:rsid w:val="00A309A7"/>
    <w:rsid w:val="00A30D4E"/>
    <w:rsid w:val="00A30DDD"/>
    <w:rsid w:val="00A310EE"/>
    <w:rsid w:val="00A31906"/>
    <w:rsid w:val="00A31F57"/>
    <w:rsid w:val="00A320E5"/>
    <w:rsid w:val="00A3215A"/>
    <w:rsid w:val="00A3290E"/>
    <w:rsid w:val="00A32948"/>
    <w:rsid w:val="00A32BF8"/>
    <w:rsid w:val="00A32E6F"/>
    <w:rsid w:val="00A33515"/>
    <w:rsid w:val="00A339D7"/>
    <w:rsid w:val="00A33D2E"/>
    <w:rsid w:val="00A33FC4"/>
    <w:rsid w:val="00A34074"/>
    <w:rsid w:val="00A34168"/>
    <w:rsid w:val="00A34617"/>
    <w:rsid w:val="00A34621"/>
    <w:rsid w:val="00A3487A"/>
    <w:rsid w:val="00A34ADD"/>
    <w:rsid w:val="00A356AD"/>
    <w:rsid w:val="00A35A68"/>
    <w:rsid w:val="00A3637D"/>
    <w:rsid w:val="00A366DE"/>
    <w:rsid w:val="00A37887"/>
    <w:rsid w:val="00A379FB"/>
    <w:rsid w:val="00A37D2D"/>
    <w:rsid w:val="00A37E97"/>
    <w:rsid w:val="00A40501"/>
    <w:rsid w:val="00A4053C"/>
    <w:rsid w:val="00A41100"/>
    <w:rsid w:val="00A41155"/>
    <w:rsid w:val="00A413A3"/>
    <w:rsid w:val="00A416BB"/>
    <w:rsid w:val="00A4170E"/>
    <w:rsid w:val="00A41711"/>
    <w:rsid w:val="00A41B35"/>
    <w:rsid w:val="00A41E35"/>
    <w:rsid w:val="00A41FF0"/>
    <w:rsid w:val="00A42002"/>
    <w:rsid w:val="00A42091"/>
    <w:rsid w:val="00A4213E"/>
    <w:rsid w:val="00A429C3"/>
    <w:rsid w:val="00A42B30"/>
    <w:rsid w:val="00A42C9E"/>
    <w:rsid w:val="00A42D5A"/>
    <w:rsid w:val="00A42F38"/>
    <w:rsid w:val="00A4331F"/>
    <w:rsid w:val="00A434C9"/>
    <w:rsid w:val="00A441AC"/>
    <w:rsid w:val="00A447EF"/>
    <w:rsid w:val="00A44B29"/>
    <w:rsid w:val="00A44C33"/>
    <w:rsid w:val="00A44E16"/>
    <w:rsid w:val="00A45137"/>
    <w:rsid w:val="00A4530B"/>
    <w:rsid w:val="00A4553E"/>
    <w:rsid w:val="00A456FA"/>
    <w:rsid w:val="00A45875"/>
    <w:rsid w:val="00A45AC7"/>
    <w:rsid w:val="00A46165"/>
    <w:rsid w:val="00A46526"/>
    <w:rsid w:val="00A46952"/>
    <w:rsid w:val="00A47072"/>
    <w:rsid w:val="00A472E7"/>
    <w:rsid w:val="00A4767E"/>
    <w:rsid w:val="00A47AE0"/>
    <w:rsid w:val="00A47AF6"/>
    <w:rsid w:val="00A47D06"/>
    <w:rsid w:val="00A47F09"/>
    <w:rsid w:val="00A5005C"/>
    <w:rsid w:val="00A50369"/>
    <w:rsid w:val="00A5045D"/>
    <w:rsid w:val="00A51005"/>
    <w:rsid w:val="00A51090"/>
    <w:rsid w:val="00A514D6"/>
    <w:rsid w:val="00A51F10"/>
    <w:rsid w:val="00A51F3C"/>
    <w:rsid w:val="00A51FFF"/>
    <w:rsid w:val="00A522F9"/>
    <w:rsid w:val="00A52B54"/>
    <w:rsid w:val="00A52CAD"/>
    <w:rsid w:val="00A52DC4"/>
    <w:rsid w:val="00A52E4A"/>
    <w:rsid w:val="00A52EB1"/>
    <w:rsid w:val="00A53278"/>
    <w:rsid w:val="00A535E2"/>
    <w:rsid w:val="00A537C9"/>
    <w:rsid w:val="00A53A16"/>
    <w:rsid w:val="00A53CD1"/>
    <w:rsid w:val="00A53CEF"/>
    <w:rsid w:val="00A54267"/>
    <w:rsid w:val="00A5449F"/>
    <w:rsid w:val="00A5451B"/>
    <w:rsid w:val="00A546F2"/>
    <w:rsid w:val="00A54917"/>
    <w:rsid w:val="00A55646"/>
    <w:rsid w:val="00A5594C"/>
    <w:rsid w:val="00A56111"/>
    <w:rsid w:val="00A56850"/>
    <w:rsid w:val="00A56A5D"/>
    <w:rsid w:val="00A56C15"/>
    <w:rsid w:val="00A57470"/>
    <w:rsid w:val="00A575A9"/>
    <w:rsid w:val="00A5795C"/>
    <w:rsid w:val="00A57ED9"/>
    <w:rsid w:val="00A60EA4"/>
    <w:rsid w:val="00A60F0F"/>
    <w:rsid w:val="00A611BB"/>
    <w:rsid w:val="00A6135A"/>
    <w:rsid w:val="00A61717"/>
    <w:rsid w:val="00A617BD"/>
    <w:rsid w:val="00A61B04"/>
    <w:rsid w:val="00A6216A"/>
    <w:rsid w:val="00A62198"/>
    <w:rsid w:val="00A62603"/>
    <w:rsid w:val="00A6284D"/>
    <w:rsid w:val="00A62E32"/>
    <w:rsid w:val="00A62F84"/>
    <w:rsid w:val="00A62FC3"/>
    <w:rsid w:val="00A631FA"/>
    <w:rsid w:val="00A632C4"/>
    <w:rsid w:val="00A63387"/>
    <w:rsid w:val="00A638D5"/>
    <w:rsid w:val="00A63BE2"/>
    <w:rsid w:val="00A64A24"/>
    <w:rsid w:val="00A64C27"/>
    <w:rsid w:val="00A64C61"/>
    <w:rsid w:val="00A64CE9"/>
    <w:rsid w:val="00A653C3"/>
    <w:rsid w:val="00A65920"/>
    <w:rsid w:val="00A661D0"/>
    <w:rsid w:val="00A6623F"/>
    <w:rsid w:val="00A66382"/>
    <w:rsid w:val="00A663CF"/>
    <w:rsid w:val="00A666AA"/>
    <w:rsid w:val="00A66A73"/>
    <w:rsid w:val="00A66C30"/>
    <w:rsid w:val="00A66CE8"/>
    <w:rsid w:val="00A671CF"/>
    <w:rsid w:val="00A6737D"/>
    <w:rsid w:val="00A674AC"/>
    <w:rsid w:val="00A67DD1"/>
    <w:rsid w:val="00A67E1D"/>
    <w:rsid w:val="00A67F22"/>
    <w:rsid w:val="00A700B6"/>
    <w:rsid w:val="00A70905"/>
    <w:rsid w:val="00A70988"/>
    <w:rsid w:val="00A709C4"/>
    <w:rsid w:val="00A70D3D"/>
    <w:rsid w:val="00A7129F"/>
    <w:rsid w:val="00A713B9"/>
    <w:rsid w:val="00A71419"/>
    <w:rsid w:val="00A71CD0"/>
    <w:rsid w:val="00A7206D"/>
    <w:rsid w:val="00A72276"/>
    <w:rsid w:val="00A725D7"/>
    <w:rsid w:val="00A72B34"/>
    <w:rsid w:val="00A72DBA"/>
    <w:rsid w:val="00A72F8F"/>
    <w:rsid w:val="00A73064"/>
    <w:rsid w:val="00A731FA"/>
    <w:rsid w:val="00A732D3"/>
    <w:rsid w:val="00A732E9"/>
    <w:rsid w:val="00A73609"/>
    <w:rsid w:val="00A73A17"/>
    <w:rsid w:val="00A73AFD"/>
    <w:rsid w:val="00A73D07"/>
    <w:rsid w:val="00A74657"/>
    <w:rsid w:val="00A7471A"/>
    <w:rsid w:val="00A74832"/>
    <w:rsid w:val="00A74BCE"/>
    <w:rsid w:val="00A74F80"/>
    <w:rsid w:val="00A754B8"/>
    <w:rsid w:val="00A75820"/>
    <w:rsid w:val="00A75C50"/>
    <w:rsid w:val="00A75C69"/>
    <w:rsid w:val="00A75E2F"/>
    <w:rsid w:val="00A75F20"/>
    <w:rsid w:val="00A75F93"/>
    <w:rsid w:val="00A7660D"/>
    <w:rsid w:val="00A768BB"/>
    <w:rsid w:val="00A76E9B"/>
    <w:rsid w:val="00A76F6D"/>
    <w:rsid w:val="00A77062"/>
    <w:rsid w:val="00A77173"/>
    <w:rsid w:val="00A774D4"/>
    <w:rsid w:val="00A77875"/>
    <w:rsid w:val="00A77DC0"/>
    <w:rsid w:val="00A804FE"/>
    <w:rsid w:val="00A80645"/>
    <w:rsid w:val="00A8067D"/>
    <w:rsid w:val="00A807AB"/>
    <w:rsid w:val="00A80FFA"/>
    <w:rsid w:val="00A810B0"/>
    <w:rsid w:val="00A8155B"/>
    <w:rsid w:val="00A81978"/>
    <w:rsid w:val="00A820E4"/>
    <w:rsid w:val="00A82116"/>
    <w:rsid w:val="00A82425"/>
    <w:rsid w:val="00A8252D"/>
    <w:rsid w:val="00A8258F"/>
    <w:rsid w:val="00A8264F"/>
    <w:rsid w:val="00A82890"/>
    <w:rsid w:val="00A8324A"/>
    <w:rsid w:val="00A834B7"/>
    <w:rsid w:val="00A83A75"/>
    <w:rsid w:val="00A83AE3"/>
    <w:rsid w:val="00A83C10"/>
    <w:rsid w:val="00A83C50"/>
    <w:rsid w:val="00A83D04"/>
    <w:rsid w:val="00A842B8"/>
    <w:rsid w:val="00A844B0"/>
    <w:rsid w:val="00A845B4"/>
    <w:rsid w:val="00A84831"/>
    <w:rsid w:val="00A84969"/>
    <w:rsid w:val="00A84BCE"/>
    <w:rsid w:val="00A8537C"/>
    <w:rsid w:val="00A853ED"/>
    <w:rsid w:val="00A85B30"/>
    <w:rsid w:val="00A85DDB"/>
    <w:rsid w:val="00A8613D"/>
    <w:rsid w:val="00A86504"/>
    <w:rsid w:val="00A865F2"/>
    <w:rsid w:val="00A86960"/>
    <w:rsid w:val="00A86F72"/>
    <w:rsid w:val="00A87159"/>
    <w:rsid w:val="00A87A88"/>
    <w:rsid w:val="00A90154"/>
    <w:rsid w:val="00A9074E"/>
    <w:rsid w:val="00A90C7C"/>
    <w:rsid w:val="00A90DC4"/>
    <w:rsid w:val="00A90F72"/>
    <w:rsid w:val="00A910E6"/>
    <w:rsid w:val="00A9127B"/>
    <w:rsid w:val="00A919E5"/>
    <w:rsid w:val="00A91A2E"/>
    <w:rsid w:val="00A91A6C"/>
    <w:rsid w:val="00A91B48"/>
    <w:rsid w:val="00A91DCB"/>
    <w:rsid w:val="00A92125"/>
    <w:rsid w:val="00A9277C"/>
    <w:rsid w:val="00A928B9"/>
    <w:rsid w:val="00A92974"/>
    <w:rsid w:val="00A92B79"/>
    <w:rsid w:val="00A93163"/>
    <w:rsid w:val="00A93A00"/>
    <w:rsid w:val="00A93B9E"/>
    <w:rsid w:val="00A94273"/>
    <w:rsid w:val="00A946B4"/>
    <w:rsid w:val="00A94C5B"/>
    <w:rsid w:val="00A954DB"/>
    <w:rsid w:val="00A958F3"/>
    <w:rsid w:val="00A959C9"/>
    <w:rsid w:val="00A95D4D"/>
    <w:rsid w:val="00A960D7"/>
    <w:rsid w:val="00A96570"/>
    <w:rsid w:val="00A96BDE"/>
    <w:rsid w:val="00A96BEE"/>
    <w:rsid w:val="00A96C8C"/>
    <w:rsid w:val="00A96CDF"/>
    <w:rsid w:val="00A96CEA"/>
    <w:rsid w:val="00A971CD"/>
    <w:rsid w:val="00A97655"/>
    <w:rsid w:val="00A97C12"/>
    <w:rsid w:val="00AA016B"/>
    <w:rsid w:val="00AA0574"/>
    <w:rsid w:val="00AA0798"/>
    <w:rsid w:val="00AA0BE1"/>
    <w:rsid w:val="00AA0E44"/>
    <w:rsid w:val="00AA1340"/>
    <w:rsid w:val="00AA1747"/>
    <w:rsid w:val="00AA32BA"/>
    <w:rsid w:val="00AA351F"/>
    <w:rsid w:val="00AA36F8"/>
    <w:rsid w:val="00AA3B3F"/>
    <w:rsid w:val="00AA3C6D"/>
    <w:rsid w:val="00AA3F73"/>
    <w:rsid w:val="00AA417D"/>
    <w:rsid w:val="00AA427F"/>
    <w:rsid w:val="00AA447C"/>
    <w:rsid w:val="00AA44D3"/>
    <w:rsid w:val="00AA4508"/>
    <w:rsid w:val="00AA4697"/>
    <w:rsid w:val="00AA484F"/>
    <w:rsid w:val="00AA48BE"/>
    <w:rsid w:val="00AA5254"/>
    <w:rsid w:val="00AA5538"/>
    <w:rsid w:val="00AA5D40"/>
    <w:rsid w:val="00AA5E84"/>
    <w:rsid w:val="00AA669B"/>
    <w:rsid w:val="00AA66E5"/>
    <w:rsid w:val="00AA6CC0"/>
    <w:rsid w:val="00AA7722"/>
    <w:rsid w:val="00AA779D"/>
    <w:rsid w:val="00AA7844"/>
    <w:rsid w:val="00AA7E1A"/>
    <w:rsid w:val="00AA7F56"/>
    <w:rsid w:val="00AB0007"/>
    <w:rsid w:val="00AB06D3"/>
    <w:rsid w:val="00AB0816"/>
    <w:rsid w:val="00AB0A0B"/>
    <w:rsid w:val="00AB0AF3"/>
    <w:rsid w:val="00AB1116"/>
    <w:rsid w:val="00AB15AD"/>
    <w:rsid w:val="00AB1712"/>
    <w:rsid w:val="00AB1C05"/>
    <w:rsid w:val="00AB1D35"/>
    <w:rsid w:val="00AB1FCF"/>
    <w:rsid w:val="00AB2007"/>
    <w:rsid w:val="00AB2066"/>
    <w:rsid w:val="00AB24B1"/>
    <w:rsid w:val="00AB2B7A"/>
    <w:rsid w:val="00AB2F80"/>
    <w:rsid w:val="00AB365A"/>
    <w:rsid w:val="00AB3B55"/>
    <w:rsid w:val="00AB4159"/>
    <w:rsid w:val="00AB4949"/>
    <w:rsid w:val="00AB4961"/>
    <w:rsid w:val="00AB4FE1"/>
    <w:rsid w:val="00AB5105"/>
    <w:rsid w:val="00AB5886"/>
    <w:rsid w:val="00AB58BB"/>
    <w:rsid w:val="00AB59C7"/>
    <w:rsid w:val="00AB61E9"/>
    <w:rsid w:val="00AB668B"/>
    <w:rsid w:val="00AB6D28"/>
    <w:rsid w:val="00AB6E47"/>
    <w:rsid w:val="00AB71AE"/>
    <w:rsid w:val="00AB73DB"/>
    <w:rsid w:val="00AB7E28"/>
    <w:rsid w:val="00AC04EB"/>
    <w:rsid w:val="00AC06BE"/>
    <w:rsid w:val="00AC07FF"/>
    <w:rsid w:val="00AC0A86"/>
    <w:rsid w:val="00AC1059"/>
    <w:rsid w:val="00AC106E"/>
    <w:rsid w:val="00AC1378"/>
    <w:rsid w:val="00AC1465"/>
    <w:rsid w:val="00AC1546"/>
    <w:rsid w:val="00AC1CE6"/>
    <w:rsid w:val="00AC1E2C"/>
    <w:rsid w:val="00AC213E"/>
    <w:rsid w:val="00AC222F"/>
    <w:rsid w:val="00AC2241"/>
    <w:rsid w:val="00AC2573"/>
    <w:rsid w:val="00AC3914"/>
    <w:rsid w:val="00AC3E05"/>
    <w:rsid w:val="00AC4826"/>
    <w:rsid w:val="00AC4C3C"/>
    <w:rsid w:val="00AC501A"/>
    <w:rsid w:val="00AC511E"/>
    <w:rsid w:val="00AC56EF"/>
    <w:rsid w:val="00AC59E0"/>
    <w:rsid w:val="00AC5EDE"/>
    <w:rsid w:val="00AC628C"/>
    <w:rsid w:val="00AC63FC"/>
    <w:rsid w:val="00AC67A2"/>
    <w:rsid w:val="00AC67D0"/>
    <w:rsid w:val="00AC68BF"/>
    <w:rsid w:val="00AC69AE"/>
    <w:rsid w:val="00AC69E2"/>
    <w:rsid w:val="00AC6FFC"/>
    <w:rsid w:val="00AC7908"/>
    <w:rsid w:val="00AC79A8"/>
    <w:rsid w:val="00AC7BE6"/>
    <w:rsid w:val="00AD003B"/>
    <w:rsid w:val="00AD0391"/>
    <w:rsid w:val="00AD0519"/>
    <w:rsid w:val="00AD08CE"/>
    <w:rsid w:val="00AD0AEB"/>
    <w:rsid w:val="00AD0C18"/>
    <w:rsid w:val="00AD14F9"/>
    <w:rsid w:val="00AD1558"/>
    <w:rsid w:val="00AD1CC4"/>
    <w:rsid w:val="00AD1D1C"/>
    <w:rsid w:val="00AD1F5B"/>
    <w:rsid w:val="00AD2062"/>
    <w:rsid w:val="00AD2303"/>
    <w:rsid w:val="00AD282D"/>
    <w:rsid w:val="00AD2865"/>
    <w:rsid w:val="00AD325D"/>
    <w:rsid w:val="00AD462A"/>
    <w:rsid w:val="00AD4647"/>
    <w:rsid w:val="00AD4698"/>
    <w:rsid w:val="00AD4A52"/>
    <w:rsid w:val="00AD53E5"/>
    <w:rsid w:val="00AD5421"/>
    <w:rsid w:val="00AD55D5"/>
    <w:rsid w:val="00AD5B19"/>
    <w:rsid w:val="00AD60C4"/>
    <w:rsid w:val="00AD66BF"/>
    <w:rsid w:val="00AD6DBE"/>
    <w:rsid w:val="00AD6FD0"/>
    <w:rsid w:val="00AD7255"/>
    <w:rsid w:val="00AD7430"/>
    <w:rsid w:val="00AD798C"/>
    <w:rsid w:val="00AD7A2E"/>
    <w:rsid w:val="00AE0EA8"/>
    <w:rsid w:val="00AE0EE6"/>
    <w:rsid w:val="00AE1682"/>
    <w:rsid w:val="00AE19D2"/>
    <w:rsid w:val="00AE1A40"/>
    <w:rsid w:val="00AE1F7D"/>
    <w:rsid w:val="00AE1FE7"/>
    <w:rsid w:val="00AE2090"/>
    <w:rsid w:val="00AE247A"/>
    <w:rsid w:val="00AE349D"/>
    <w:rsid w:val="00AE3729"/>
    <w:rsid w:val="00AE3B32"/>
    <w:rsid w:val="00AE4361"/>
    <w:rsid w:val="00AE4987"/>
    <w:rsid w:val="00AE5103"/>
    <w:rsid w:val="00AE5451"/>
    <w:rsid w:val="00AE590E"/>
    <w:rsid w:val="00AE5A8C"/>
    <w:rsid w:val="00AE6062"/>
    <w:rsid w:val="00AE665F"/>
    <w:rsid w:val="00AE6AC4"/>
    <w:rsid w:val="00AE7030"/>
    <w:rsid w:val="00AE7252"/>
    <w:rsid w:val="00AE7420"/>
    <w:rsid w:val="00AE7626"/>
    <w:rsid w:val="00AE76E7"/>
    <w:rsid w:val="00AE77CD"/>
    <w:rsid w:val="00AE7871"/>
    <w:rsid w:val="00AE7C82"/>
    <w:rsid w:val="00AE7C9C"/>
    <w:rsid w:val="00AE7E81"/>
    <w:rsid w:val="00AE7F36"/>
    <w:rsid w:val="00AF0030"/>
    <w:rsid w:val="00AF077D"/>
    <w:rsid w:val="00AF0EBA"/>
    <w:rsid w:val="00AF0F32"/>
    <w:rsid w:val="00AF11DC"/>
    <w:rsid w:val="00AF121F"/>
    <w:rsid w:val="00AF1348"/>
    <w:rsid w:val="00AF17CC"/>
    <w:rsid w:val="00AF1CDF"/>
    <w:rsid w:val="00AF1F45"/>
    <w:rsid w:val="00AF2005"/>
    <w:rsid w:val="00AF2176"/>
    <w:rsid w:val="00AF291D"/>
    <w:rsid w:val="00AF2A2F"/>
    <w:rsid w:val="00AF2C45"/>
    <w:rsid w:val="00AF3347"/>
    <w:rsid w:val="00AF34AE"/>
    <w:rsid w:val="00AF36BA"/>
    <w:rsid w:val="00AF3A3D"/>
    <w:rsid w:val="00AF3A92"/>
    <w:rsid w:val="00AF3AB2"/>
    <w:rsid w:val="00AF3DDE"/>
    <w:rsid w:val="00AF3F35"/>
    <w:rsid w:val="00AF429C"/>
    <w:rsid w:val="00AF488F"/>
    <w:rsid w:val="00AF4B17"/>
    <w:rsid w:val="00AF54A7"/>
    <w:rsid w:val="00AF5560"/>
    <w:rsid w:val="00AF6096"/>
    <w:rsid w:val="00AF6556"/>
    <w:rsid w:val="00AF6CE8"/>
    <w:rsid w:val="00AF6D5C"/>
    <w:rsid w:val="00AF7572"/>
    <w:rsid w:val="00AF75F8"/>
    <w:rsid w:val="00AF76A7"/>
    <w:rsid w:val="00AF7777"/>
    <w:rsid w:val="00AF7F3E"/>
    <w:rsid w:val="00B002BC"/>
    <w:rsid w:val="00B0037E"/>
    <w:rsid w:val="00B00484"/>
    <w:rsid w:val="00B004D5"/>
    <w:rsid w:val="00B006ED"/>
    <w:rsid w:val="00B00903"/>
    <w:rsid w:val="00B00A9F"/>
    <w:rsid w:val="00B0114F"/>
    <w:rsid w:val="00B012DB"/>
    <w:rsid w:val="00B01508"/>
    <w:rsid w:val="00B02042"/>
    <w:rsid w:val="00B0240F"/>
    <w:rsid w:val="00B02931"/>
    <w:rsid w:val="00B029AA"/>
    <w:rsid w:val="00B033BB"/>
    <w:rsid w:val="00B034E4"/>
    <w:rsid w:val="00B03786"/>
    <w:rsid w:val="00B046DE"/>
    <w:rsid w:val="00B04A65"/>
    <w:rsid w:val="00B04B1C"/>
    <w:rsid w:val="00B051DE"/>
    <w:rsid w:val="00B05510"/>
    <w:rsid w:val="00B055E0"/>
    <w:rsid w:val="00B05ABE"/>
    <w:rsid w:val="00B05C70"/>
    <w:rsid w:val="00B05DC8"/>
    <w:rsid w:val="00B05FDF"/>
    <w:rsid w:val="00B063C0"/>
    <w:rsid w:val="00B06A28"/>
    <w:rsid w:val="00B06BBC"/>
    <w:rsid w:val="00B06CAE"/>
    <w:rsid w:val="00B06CB4"/>
    <w:rsid w:val="00B07277"/>
    <w:rsid w:val="00B07F63"/>
    <w:rsid w:val="00B1005F"/>
    <w:rsid w:val="00B10063"/>
    <w:rsid w:val="00B10372"/>
    <w:rsid w:val="00B10B2C"/>
    <w:rsid w:val="00B10B6E"/>
    <w:rsid w:val="00B10BB4"/>
    <w:rsid w:val="00B1114D"/>
    <w:rsid w:val="00B1128B"/>
    <w:rsid w:val="00B11664"/>
    <w:rsid w:val="00B116F1"/>
    <w:rsid w:val="00B11A45"/>
    <w:rsid w:val="00B11BCE"/>
    <w:rsid w:val="00B11D49"/>
    <w:rsid w:val="00B120E2"/>
    <w:rsid w:val="00B1253D"/>
    <w:rsid w:val="00B12684"/>
    <w:rsid w:val="00B12875"/>
    <w:rsid w:val="00B1299D"/>
    <w:rsid w:val="00B12E9B"/>
    <w:rsid w:val="00B130D4"/>
    <w:rsid w:val="00B1334F"/>
    <w:rsid w:val="00B13613"/>
    <w:rsid w:val="00B13987"/>
    <w:rsid w:val="00B13ABE"/>
    <w:rsid w:val="00B13F7A"/>
    <w:rsid w:val="00B14174"/>
    <w:rsid w:val="00B141F8"/>
    <w:rsid w:val="00B14823"/>
    <w:rsid w:val="00B1495C"/>
    <w:rsid w:val="00B14B36"/>
    <w:rsid w:val="00B1525F"/>
    <w:rsid w:val="00B15C93"/>
    <w:rsid w:val="00B15CE5"/>
    <w:rsid w:val="00B15FCC"/>
    <w:rsid w:val="00B16436"/>
    <w:rsid w:val="00B164E1"/>
    <w:rsid w:val="00B165AD"/>
    <w:rsid w:val="00B16639"/>
    <w:rsid w:val="00B16763"/>
    <w:rsid w:val="00B169D9"/>
    <w:rsid w:val="00B16A60"/>
    <w:rsid w:val="00B16AE6"/>
    <w:rsid w:val="00B16BC3"/>
    <w:rsid w:val="00B16BC8"/>
    <w:rsid w:val="00B16D15"/>
    <w:rsid w:val="00B1767C"/>
    <w:rsid w:val="00B17A8F"/>
    <w:rsid w:val="00B17C87"/>
    <w:rsid w:val="00B17DFE"/>
    <w:rsid w:val="00B20333"/>
    <w:rsid w:val="00B20BD1"/>
    <w:rsid w:val="00B20C1C"/>
    <w:rsid w:val="00B211C9"/>
    <w:rsid w:val="00B214BB"/>
    <w:rsid w:val="00B2164B"/>
    <w:rsid w:val="00B218DE"/>
    <w:rsid w:val="00B21BE2"/>
    <w:rsid w:val="00B21F75"/>
    <w:rsid w:val="00B222EC"/>
    <w:rsid w:val="00B224A0"/>
    <w:rsid w:val="00B224C4"/>
    <w:rsid w:val="00B2268E"/>
    <w:rsid w:val="00B22C62"/>
    <w:rsid w:val="00B2300D"/>
    <w:rsid w:val="00B230CD"/>
    <w:rsid w:val="00B232DD"/>
    <w:rsid w:val="00B2349B"/>
    <w:rsid w:val="00B2390F"/>
    <w:rsid w:val="00B23984"/>
    <w:rsid w:val="00B239CA"/>
    <w:rsid w:val="00B241C8"/>
    <w:rsid w:val="00B24434"/>
    <w:rsid w:val="00B24E87"/>
    <w:rsid w:val="00B2556E"/>
    <w:rsid w:val="00B25AB3"/>
    <w:rsid w:val="00B25C6E"/>
    <w:rsid w:val="00B25E02"/>
    <w:rsid w:val="00B25EA9"/>
    <w:rsid w:val="00B26208"/>
    <w:rsid w:val="00B26297"/>
    <w:rsid w:val="00B26B02"/>
    <w:rsid w:val="00B26B2C"/>
    <w:rsid w:val="00B26D96"/>
    <w:rsid w:val="00B27124"/>
    <w:rsid w:val="00B27474"/>
    <w:rsid w:val="00B275B2"/>
    <w:rsid w:val="00B2788A"/>
    <w:rsid w:val="00B27BCB"/>
    <w:rsid w:val="00B27C0A"/>
    <w:rsid w:val="00B27F61"/>
    <w:rsid w:val="00B302CB"/>
    <w:rsid w:val="00B309C0"/>
    <w:rsid w:val="00B30DCC"/>
    <w:rsid w:val="00B30FCD"/>
    <w:rsid w:val="00B31197"/>
    <w:rsid w:val="00B3125F"/>
    <w:rsid w:val="00B3140C"/>
    <w:rsid w:val="00B317CD"/>
    <w:rsid w:val="00B31961"/>
    <w:rsid w:val="00B31CBC"/>
    <w:rsid w:val="00B31EB0"/>
    <w:rsid w:val="00B3262C"/>
    <w:rsid w:val="00B32673"/>
    <w:rsid w:val="00B32C4F"/>
    <w:rsid w:val="00B32E03"/>
    <w:rsid w:val="00B3309E"/>
    <w:rsid w:val="00B33893"/>
    <w:rsid w:val="00B338C1"/>
    <w:rsid w:val="00B33FCE"/>
    <w:rsid w:val="00B34050"/>
    <w:rsid w:val="00B34112"/>
    <w:rsid w:val="00B34733"/>
    <w:rsid w:val="00B34E90"/>
    <w:rsid w:val="00B3508E"/>
    <w:rsid w:val="00B354A4"/>
    <w:rsid w:val="00B354AE"/>
    <w:rsid w:val="00B35665"/>
    <w:rsid w:val="00B35904"/>
    <w:rsid w:val="00B35986"/>
    <w:rsid w:val="00B35C7C"/>
    <w:rsid w:val="00B35E59"/>
    <w:rsid w:val="00B35E60"/>
    <w:rsid w:val="00B35FF3"/>
    <w:rsid w:val="00B36014"/>
    <w:rsid w:val="00B3628F"/>
    <w:rsid w:val="00B36688"/>
    <w:rsid w:val="00B36695"/>
    <w:rsid w:val="00B3679D"/>
    <w:rsid w:val="00B368AB"/>
    <w:rsid w:val="00B369A4"/>
    <w:rsid w:val="00B36CD6"/>
    <w:rsid w:val="00B36D6E"/>
    <w:rsid w:val="00B36F66"/>
    <w:rsid w:val="00B372A6"/>
    <w:rsid w:val="00B37AC6"/>
    <w:rsid w:val="00B37B78"/>
    <w:rsid w:val="00B37CA6"/>
    <w:rsid w:val="00B37E0E"/>
    <w:rsid w:val="00B401B1"/>
    <w:rsid w:val="00B401FD"/>
    <w:rsid w:val="00B40511"/>
    <w:rsid w:val="00B40ACA"/>
    <w:rsid w:val="00B40DF0"/>
    <w:rsid w:val="00B411F1"/>
    <w:rsid w:val="00B416AE"/>
    <w:rsid w:val="00B41974"/>
    <w:rsid w:val="00B41B5F"/>
    <w:rsid w:val="00B421F8"/>
    <w:rsid w:val="00B425B9"/>
    <w:rsid w:val="00B426F3"/>
    <w:rsid w:val="00B42B41"/>
    <w:rsid w:val="00B42B6C"/>
    <w:rsid w:val="00B42D95"/>
    <w:rsid w:val="00B430D6"/>
    <w:rsid w:val="00B43483"/>
    <w:rsid w:val="00B4358C"/>
    <w:rsid w:val="00B4371F"/>
    <w:rsid w:val="00B43CFC"/>
    <w:rsid w:val="00B449D9"/>
    <w:rsid w:val="00B44DA0"/>
    <w:rsid w:val="00B4508D"/>
    <w:rsid w:val="00B45273"/>
    <w:rsid w:val="00B452A2"/>
    <w:rsid w:val="00B461D2"/>
    <w:rsid w:val="00B46245"/>
    <w:rsid w:val="00B463D1"/>
    <w:rsid w:val="00B46611"/>
    <w:rsid w:val="00B46618"/>
    <w:rsid w:val="00B46E02"/>
    <w:rsid w:val="00B46E56"/>
    <w:rsid w:val="00B4760A"/>
    <w:rsid w:val="00B4784B"/>
    <w:rsid w:val="00B478B4"/>
    <w:rsid w:val="00B4792D"/>
    <w:rsid w:val="00B47E56"/>
    <w:rsid w:val="00B50382"/>
    <w:rsid w:val="00B509D3"/>
    <w:rsid w:val="00B50DCF"/>
    <w:rsid w:val="00B50E18"/>
    <w:rsid w:val="00B50F7E"/>
    <w:rsid w:val="00B511E9"/>
    <w:rsid w:val="00B51551"/>
    <w:rsid w:val="00B517D0"/>
    <w:rsid w:val="00B51A02"/>
    <w:rsid w:val="00B51AAF"/>
    <w:rsid w:val="00B51BE2"/>
    <w:rsid w:val="00B51C7D"/>
    <w:rsid w:val="00B51D0B"/>
    <w:rsid w:val="00B52C85"/>
    <w:rsid w:val="00B52EFD"/>
    <w:rsid w:val="00B530FA"/>
    <w:rsid w:val="00B531D7"/>
    <w:rsid w:val="00B53427"/>
    <w:rsid w:val="00B53679"/>
    <w:rsid w:val="00B5374E"/>
    <w:rsid w:val="00B53833"/>
    <w:rsid w:val="00B53BC2"/>
    <w:rsid w:val="00B53C6B"/>
    <w:rsid w:val="00B541F3"/>
    <w:rsid w:val="00B54E0B"/>
    <w:rsid w:val="00B55179"/>
    <w:rsid w:val="00B55213"/>
    <w:rsid w:val="00B55E25"/>
    <w:rsid w:val="00B56496"/>
    <w:rsid w:val="00B5651B"/>
    <w:rsid w:val="00B56FE3"/>
    <w:rsid w:val="00B5773F"/>
    <w:rsid w:val="00B5777A"/>
    <w:rsid w:val="00B579D2"/>
    <w:rsid w:val="00B57D95"/>
    <w:rsid w:val="00B57E9C"/>
    <w:rsid w:val="00B60137"/>
    <w:rsid w:val="00B60894"/>
    <w:rsid w:val="00B61060"/>
    <w:rsid w:val="00B62037"/>
    <w:rsid w:val="00B623F8"/>
    <w:rsid w:val="00B62789"/>
    <w:rsid w:val="00B6280C"/>
    <w:rsid w:val="00B628F3"/>
    <w:rsid w:val="00B62A44"/>
    <w:rsid w:val="00B630F8"/>
    <w:rsid w:val="00B632C3"/>
    <w:rsid w:val="00B63B6A"/>
    <w:rsid w:val="00B63C8B"/>
    <w:rsid w:val="00B63F1B"/>
    <w:rsid w:val="00B63F64"/>
    <w:rsid w:val="00B63FEE"/>
    <w:rsid w:val="00B643DE"/>
    <w:rsid w:val="00B645AE"/>
    <w:rsid w:val="00B646E0"/>
    <w:rsid w:val="00B648D6"/>
    <w:rsid w:val="00B64936"/>
    <w:rsid w:val="00B6493A"/>
    <w:rsid w:val="00B64A2F"/>
    <w:rsid w:val="00B64D35"/>
    <w:rsid w:val="00B65161"/>
    <w:rsid w:val="00B65282"/>
    <w:rsid w:val="00B6547C"/>
    <w:rsid w:val="00B657A3"/>
    <w:rsid w:val="00B65E17"/>
    <w:rsid w:val="00B66742"/>
    <w:rsid w:val="00B66ADF"/>
    <w:rsid w:val="00B66EB4"/>
    <w:rsid w:val="00B66EF6"/>
    <w:rsid w:val="00B66F69"/>
    <w:rsid w:val="00B67098"/>
    <w:rsid w:val="00B6748D"/>
    <w:rsid w:val="00B676A8"/>
    <w:rsid w:val="00B677ED"/>
    <w:rsid w:val="00B7009D"/>
    <w:rsid w:val="00B705F4"/>
    <w:rsid w:val="00B706CC"/>
    <w:rsid w:val="00B70B6D"/>
    <w:rsid w:val="00B70E18"/>
    <w:rsid w:val="00B70E63"/>
    <w:rsid w:val="00B71277"/>
    <w:rsid w:val="00B713FA"/>
    <w:rsid w:val="00B7147B"/>
    <w:rsid w:val="00B71B83"/>
    <w:rsid w:val="00B71E74"/>
    <w:rsid w:val="00B7205E"/>
    <w:rsid w:val="00B72393"/>
    <w:rsid w:val="00B725C7"/>
    <w:rsid w:val="00B729C5"/>
    <w:rsid w:val="00B729E2"/>
    <w:rsid w:val="00B72A23"/>
    <w:rsid w:val="00B72CBA"/>
    <w:rsid w:val="00B72FC9"/>
    <w:rsid w:val="00B732B0"/>
    <w:rsid w:val="00B736BA"/>
    <w:rsid w:val="00B736EC"/>
    <w:rsid w:val="00B73A0F"/>
    <w:rsid w:val="00B73CDE"/>
    <w:rsid w:val="00B73FC8"/>
    <w:rsid w:val="00B74017"/>
    <w:rsid w:val="00B7412B"/>
    <w:rsid w:val="00B7454B"/>
    <w:rsid w:val="00B745E9"/>
    <w:rsid w:val="00B74720"/>
    <w:rsid w:val="00B74929"/>
    <w:rsid w:val="00B74948"/>
    <w:rsid w:val="00B749FF"/>
    <w:rsid w:val="00B74AA9"/>
    <w:rsid w:val="00B7508B"/>
    <w:rsid w:val="00B752A8"/>
    <w:rsid w:val="00B7540D"/>
    <w:rsid w:val="00B7582F"/>
    <w:rsid w:val="00B75EF0"/>
    <w:rsid w:val="00B761C3"/>
    <w:rsid w:val="00B7636B"/>
    <w:rsid w:val="00B765BC"/>
    <w:rsid w:val="00B765F9"/>
    <w:rsid w:val="00B76698"/>
    <w:rsid w:val="00B76C27"/>
    <w:rsid w:val="00B76DFC"/>
    <w:rsid w:val="00B76F72"/>
    <w:rsid w:val="00B77502"/>
    <w:rsid w:val="00B775EC"/>
    <w:rsid w:val="00B77B13"/>
    <w:rsid w:val="00B77DB3"/>
    <w:rsid w:val="00B800A8"/>
    <w:rsid w:val="00B80521"/>
    <w:rsid w:val="00B806E4"/>
    <w:rsid w:val="00B807FD"/>
    <w:rsid w:val="00B80E47"/>
    <w:rsid w:val="00B80F3E"/>
    <w:rsid w:val="00B810A0"/>
    <w:rsid w:val="00B81353"/>
    <w:rsid w:val="00B81A49"/>
    <w:rsid w:val="00B81AAF"/>
    <w:rsid w:val="00B82536"/>
    <w:rsid w:val="00B82724"/>
    <w:rsid w:val="00B827E5"/>
    <w:rsid w:val="00B83221"/>
    <w:rsid w:val="00B83473"/>
    <w:rsid w:val="00B83483"/>
    <w:rsid w:val="00B837A6"/>
    <w:rsid w:val="00B83EF7"/>
    <w:rsid w:val="00B841D9"/>
    <w:rsid w:val="00B8429A"/>
    <w:rsid w:val="00B842FD"/>
    <w:rsid w:val="00B84B00"/>
    <w:rsid w:val="00B84B68"/>
    <w:rsid w:val="00B84BD0"/>
    <w:rsid w:val="00B84C9C"/>
    <w:rsid w:val="00B854B5"/>
    <w:rsid w:val="00B854F6"/>
    <w:rsid w:val="00B85502"/>
    <w:rsid w:val="00B85C98"/>
    <w:rsid w:val="00B86554"/>
    <w:rsid w:val="00B86831"/>
    <w:rsid w:val="00B86BAA"/>
    <w:rsid w:val="00B8709B"/>
    <w:rsid w:val="00B871B9"/>
    <w:rsid w:val="00B8763C"/>
    <w:rsid w:val="00B90381"/>
    <w:rsid w:val="00B90518"/>
    <w:rsid w:val="00B9054E"/>
    <w:rsid w:val="00B90E96"/>
    <w:rsid w:val="00B911A9"/>
    <w:rsid w:val="00B91225"/>
    <w:rsid w:val="00B912C9"/>
    <w:rsid w:val="00B912F8"/>
    <w:rsid w:val="00B9183C"/>
    <w:rsid w:val="00B92073"/>
    <w:rsid w:val="00B92512"/>
    <w:rsid w:val="00B92693"/>
    <w:rsid w:val="00B9312D"/>
    <w:rsid w:val="00B93222"/>
    <w:rsid w:val="00B934FE"/>
    <w:rsid w:val="00B93591"/>
    <w:rsid w:val="00B936DE"/>
    <w:rsid w:val="00B93A77"/>
    <w:rsid w:val="00B93AD0"/>
    <w:rsid w:val="00B93CA2"/>
    <w:rsid w:val="00B93D2E"/>
    <w:rsid w:val="00B93FFD"/>
    <w:rsid w:val="00B947ED"/>
    <w:rsid w:val="00B9498C"/>
    <w:rsid w:val="00B94ABB"/>
    <w:rsid w:val="00B94B6A"/>
    <w:rsid w:val="00B94E2B"/>
    <w:rsid w:val="00B94E64"/>
    <w:rsid w:val="00B95241"/>
    <w:rsid w:val="00B95EF2"/>
    <w:rsid w:val="00B9606A"/>
    <w:rsid w:val="00B960A6"/>
    <w:rsid w:val="00B9659E"/>
    <w:rsid w:val="00B96C4D"/>
    <w:rsid w:val="00B96C6D"/>
    <w:rsid w:val="00B97048"/>
    <w:rsid w:val="00B973D4"/>
    <w:rsid w:val="00B973F3"/>
    <w:rsid w:val="00B97935"/>
    <w:rsid w:val="00B97DF8"/>
    <w:rsid w:val="00B97E3D"/>
    <w:rsid w:val="00BA08A4"/>
    <w:rsid w:val="00BA0A46"/>
    <w:rsid w:val="00BA0A6E"/>
    <w:rsid w:val="00BA0AF3"/>
    <w:rsid w:val="00BA0BCD"/>
    <w:rsid w:val="00BA1556"/>
    <w:rsid w:val="00BA1C48"/>
    <w:rsid w:val="00BA1CF2"/>
    <w:rsid w:val="00BA1F2F"/>
    <w:rsid w:val="00BA2145"/>
    <w:rsid w:val="00BA2296"/>
    <w:rsid w:val="00BA2502"/>
    <w:rsid w:val="00BA253D"/>
    <w:rsid w:val="00BA2898"/>
    <w:rsid w:val="00BA2DA4"/>
    <w:rsid w:val="00BA30EF"/>
    <w:rsid w:val="00BA36AF"/>
    <w:rsid w:val="00BA3C63"/>
    <w:rsid w:val="00BA400E"/>
    <w:rsid w:val="00BA41C6"/>
    <w:rsid w:val="00BA433C"/>
    <w:rsid w:val="00BA44FB"/>
    <w:rsid w:val="00BA4780"/>
    <w:rsid w:val="00BA47C5"/>
    <w:rsid w:val="00BA49D5"/>
    <w:rsid w:val="00BA50C9"/>
    <w:rsid w:val="00BA55E4"/>
    <w:rsid w:val="00BA5661"/>
    <w:rsid w:val="00BA56E2"/>
    <w:rsid w:val="00BA58C2"/>
    <w:rsid w:val="00BA5F01"/>
    <w:rsid w:val="00BA635C"/>
    <w:rsid w:val="00BA63A8"/>
    <w:rsid w:val="00BA6C32"/>
    <w:rsid w:val="00BA6D36"/>
    <w:rsid w:val="00BA6F27"/>
    <w:rsid w:val="00BA70CC"/>
    <w:rsid w:val="00BA70D8"/>
    <w:rsid w:val="00BA76C3"/>
    <w:rsid w:val="00BA787E"/>
    <w:rsid w:val="00BA78EA"/>
    <w:rsid w:val="00BA7F8F"/>
    <w:rsid w:val="00BB029C"/>
    <w:rsid w:val="00BB04DF"/>
    <w:rsid w:val="00BB0806"/>
    <w:rsid w:val="00BB0A4E"/>
    <w:rsid w:val="00BB1051"/>
    <w:rsid w:val="00BB14CC"/>
    <w:rsid w:val="00BB1826"/>
    <w:rsid w:val="00BB1949"/>
    <w:rsid w:val="00BB1FA6"/>
    <w:rsid w:val="00BB1FA8"/>
    <w:rsid w:val="00BB208D"/>
    <w:rsid w:val="00BB21C8"/>
    <w:rsid w:val="00BB2633"/>
    <w:rsid w:val="00BB2E35"/>
    <w:rsid w:val="00BB2F2C"/>
    <w:rsid w:val="00BB2F9C"/>
    <w:rsid w:val="00BB3394"/>
    <w:rsid w:val="00BB39FB"/>
    <w:rsid w:val="00BB3AA3"/>
    <w:rsid w:val="00BB3ABA"/>
    <w:rsid w:val="00BB3AF9"/>
    <w:rsid w:val="00BB3B94"/>
    <w:rsid w:val="00BB4400"/>
    <w:rsid w:val="00BB454C"/>
    <w:rsid w:val="00BB46E5"/>
    <w:rsid w:val="00BB485F"/>
    <w:rsid w:val="00BB5034"/>
    <w:rsid w:val="00BB53CF"/>
    <w:rsid w:val="00BB54EB"/>
    <w:rsid w:val="00BB5628"/>
    <w:rsid w:val="00BB58A4"/>
    <w:rsid w:val="00BB5DF6"/>
    <w:rsid w:val="00BB60DA"/>
    <w:rsid w:val="00BB7027"/>
    <w:rsid w:val="00BB70DB"/>
    <w:rsid w:val="00BB71EE"/>
    <w:rsid w:val="00BB722F"/>
    <w:rsid w:val="00BB73C1"/>
    <w:rsid w:val="00BB76AD"/>
    <w:rsid w:val="00BC0099"/>
    <w:rsid w:val="00BC0768"/>
    <w:rsid w:val="00BC078B"/>
    <w:rsid w:val="00BC1301"/>
    <w:rsid w:val="00BC1532"/>
    <w:rsid w:val="00BC188E"/>
    <w:rsid w:val="00BC1A36"/>
    <w:rsid w:val="00BC1FED"/>
    <w:rsid w:val="00BC2B2E"/>
    <w:rsid w:val="00BC2B51"/>
    <w:rsid w:val="00BC3378"/>
    <w:rsid w:val="00BC35F9"/>
    <w:rsid w:val="00BC399F"/>
    <w:rsid w:val="00BC3B88"/>
    <w:rsid w:val="00BC42A4"/>
    <w:rsid w:val="00BC4344"/>
    <w:rsid w:val="00BC4486"/>
    <w:rsid w:val="00BC44C1"/>
    <w:rsid w:val="00BC4752"/>
    <w:rsid w:val="00BC4976"/>
    <w:rsid w:val="00BC4F3F"/>
    <w:rsid w:val="00BC525D"/>
    <w:rsid w:val="00BC52BB"/>
    <w:rsid w:val="00BC53BE"/>
    <w:rsid w:val="00BC54F0"/>
    <w:rsid w:val="00BC551D"/>
    <w:rsid w:val="00BC5609"/>
    <w:rsid w:val="00BC5D1E"/>
    <w:rsid w:val="00BC6357"/>
    <w:rsid w:val="00BC65B7"/>
    <w:rsid w:val="00BC6AD1"/>
    <w:rsid w:val="00BC6EEF"/>
    <w:rsid w:val="00BC6F06"/>
    <w:rsid w:val="00BC6F9B"/>
    <w:rsid w:val="00BC702C"/>
    <w:rsid w:val="00BC70D1"/>
    <w:rsid w:val="00BC70E7"/>
    <w:rsid w:val="00BC7DA4"/>
    <w:rsid w:val="00BC7E85"/>
    <w:rsid w:val="00BD0230"/>
    <w:rsid w:val="00BD033C"/>
    <w:rsid w:val="00BD06B4"/>
    <w:rsid w:val="00BD07C3"/>
    <w:rsid w:val="00BD0F9E"/>
    <w:rsid w:val="00BD123D"/>
    <w:rsid w:val="00BD18E4"/>
    <w:rsid w:val="00BD199C"/>
    <w:rsid w:val="00BD1A44"/>
    <w:rsid w:val="00BD1EBF"/>
    <w:rsid w:val="00BD23DA"/>
    <w:rsid w:val="00BD2437"/>
    <w:rsid w:val="00BD28BF"/>
    <w:rsid w:val="00BD313F"/>
    <w:rsid w:val="00BD35E1"/>
    <w:rsid w:val="00BD3669"/>
    <w:rsid w:val="00BD36A0"/>
    <w:rsid w:val="00BD3B7F"/>
    <w:rsid w:val="00BD3C59"/>
    <w:rsid w:val="00BD3F23"/>
    <w:rsid w:val="00BD43A4"/>
    <w:rsid w:val="00BD445D"/>
    <w:rsid w:val="00BD49A4"/>
    <w:rsid w:val="00BD51B9"/>
    <w:rsid w:val="00BD527F"/>
    <w:rsid w:val="00BD5599"/>
    <w:rsid w:val="00BD5672"/>
    <w:rsid w:val="00BD5796"/>
    <w:rsid w:val="00BD5B64"/>
    <w:rsid w:val="00BD5DDC"/>
    <w:rsid w:val="00BD637A"/>
    <w:rsid w:val="00BD6815"/>
    <w:rsid w:val="00BD706F"/>
    <w:rsid w:val="00BD76CB"/>
    <w:rsid w:val="00BD77D2"/>
    <w:rsid w:val="00BD7A17"/>
    <w:rsid w:val="00BD7ABE"/>
    <w:rsid w:val="00BD7CE3"/>
    <w:rsid w:val="00BE0860"/>
    <w:rsid w:val="00BE092D"/>
    <w:rsid w:val="00BE0971"/>
    <w:rsid w:val="00BE1360"/>
    <w:rsid w:val="00BE143C"/>
    <w:rsid w:val="00BE14AF"/>
    <w:rsid w:val="00BE15B1"/>
    <w:rsid w:val="00BE15D4"/>
    <w:rsid w:val="00BE19CE"/>
    <w:rsid w:val="00BE1A36"/>
    <w:rsid w:val="00BE1C92"/>
    <w:rsid w:val="00BE2085"/>
    <w:rsid w:val="00BE2160"/>
    <w:rsid w:val="00BE241E"/>
    <w:rsid w:val="00BE2777"/>
    <w:rsid w:val="00BE2E78"/>
    <w:rsid w:val="00BE2E7C"/>
    <w:rsid w:val="00BE2EBC"/>
    <w:rsid w:val="00BE346E"/>
    <w:rsid w:val="00BE36F7"/>
    <w:rsid w:val="00BE3775"/>
    <w:rsid w:val="00BE3950"/>
    <w:rsid w:val="00BE3CF9"/>
    <w:rsid w:val="00BE43CC"/>
    <w:rsid w:val="00BE4594"/>
    <w:rsid w:val="00BE48A3"/>
    <w:rsid w:val="00BE521F"/>
    <w:rsid w:val="00BE574E"/>
    <w:rsid w:val="00BE58D7"/>
    <w:rsid w:val="00BE59A4"/>
    <w:rsid w:val="00BE5FAC"/>
    <w:rsid w:val="00BE607C"/>
    <w:rsid w:val="00BE624A"/>
    <w:rsid w:val="00BE6296"/>
    <w:rsid w:val="00BE6297"/>
    <w:rsid w:val="00BE666F"/>
    <w:rsid w:val="00BE68E0"/>
    <w:rsid w:val="00BE6D11"/>
    <w:rsid w:val="00BE70EC"/>
    <w:rsid w:val="00BE716C"/>
    <w:rsid w:val="00BE719F"/>
    <w:rsid w:val="00BE7465"/>
    <w:rsid w:val="00BE790B"/>
    <w:rsid w:val="00BE7986"/>
    <w:rsid w:val="00BE7D22"/>
    <w:rsid w:val="00BF04A2"/>
    <w:rsid w:val="00BF061F"/>
    <w:rsid w:val="00BF08C9"/>
    <w:rsid w:val="00BF0A56"/>
    <w:rsid w:val="00BF0BF2"/>
    <w:rsid w:val="00BF1C22"/>
    <w:rsid w:val="00BF2733"/>
    <w:rsid w:val="00BF2A0F"/>
    <w:rsid w:val="00BF2AEB"/>
    <w:rsid w:val="00BF2CA8"/>
    <w:rsid w:val="00BF2E02"/>
    <w:rsid w:val="00BF30CE"/>
    <w:rsid w:val="00BF3525"/>
    <w:rsid w:val="00BF3A0A"/>
    <w:rsid w:val="00BF3A88"/>
    <w:rsid w:val="00BF3BA5"/>
    <w:rsid w:val="00BF3C63"/>
    <w:rsid w:val="00BF3D2E"/>
    <w:rsid w:val="00BF3ECC"/>
    <w:rsid w:val="00BF43FB"/>
    <w:rsid w:val="00BF4792"/>
    <w:rsid w:val="00BF4833"/>
    <w:rsid w:val="00BF4FB8"/>
    <w:rsid w:val="00BF5468"/>
    <w:rsid w:val="00BF5606"/>
    <w:rsid w:val="00BF5B04"/>
    <w:rsid w:val="00BF5E34"/>
    <w:rsid w:val="00BF6012"/>
    <w:rsid w:val="00BF6479"/>
    <w:rsid w:val="00BF6D7E"/>
    <w:rsid w:val="00BF6F25"/>
    <w:rsid w:val="00BF70ED"/>
    <w:rsid w:val="00BF78C4"/>
    <w:rsid w:val="00BF7A6E"/>
    <w:rsid w:val="00BF7B1B"/>
    <w:rsid w:val="00BF7C3F"/>
    <w:rsid w:val="00C000E4"/>
    <w:rsid w:val="00C00213"/>
    <w:rsid w:val="00C0052B"/>
    <w:rsid w:val="00C00548"/>
    <w:rsid w:val="00C0055A"/>
    <w:rsid w:val="00C00708"/>
    <w:rsid w:val="00C0075B"/>
    <w:rsid w:val="00C00A11"/>
    <w:rsid w:val="00C00D7A"/>
    <w:rsid w:val="00C010EB"/>
    <w:rsid w:val="00C01501"/>
    <w:rsid w:val="00C01869"/>
    <w:rsid w:val="00C01B5D"/>
    <w:rsid w:val="00C01EBA"/>
    <w:rsid w:val="00C024F7"/>
    <w:rsid w:val="00C02A0B"/>
    <w:rsid w:val="00C02F36"/>
    <w:rsid w:val="00C03172"/>
    <w:rsid w:val="00C031B2"/>
    <w:rsid w:val="00C03208"/>
    <w:rsid w:val="00C033F2"/>
    <w:rsid w:val="00C035A4"/>
    <w:rsid w:val="00C0364A"/>
    <w:rsid w:val="00C03F22"/>
    <w:rsid w:val="00C040F9"/>
    <w:rsid w:val="00C043AD"/>
    <w:rsid w:val="00C0454B"/>
    <w:rsid w:val="00C045A0"/>
    <w:rsid w:val="00C04879"/>
    <w:rsid w:val="00C04CC9"/>
    <w:rsid w:val="00C04EE3"/>
    <w:rsid w:val="00C05271"/>
    <w:rsid w:val="00C0580B"/>
    <w:rsid w:val="00C0599E"/>
    <w:rsid w:val="00C05AE7"/>
    <w:rsid w:val="00C05BD8"/>
    <w:rsid w:val="00C05BDF"/>
    <w:rsid w:val="00C05C72"/>
    <w:rsid w:val="00C060D2"/>
    <w:rsid w:val="00C061D5"/>
    <w:rsid w:val="00C065AA"/>
    <w:rsid w:val="00C06996"/>
    <w:rsid w:val="00C069AB"/>
    <w:rsid w:val="00C07A5C"/>
    <w:rsid w:val="00C07C1E"/>
    <w:rsid w:val="00C10296"/>
    <w:rsid w:val="00C10409"/>
    <w:rsid w:val="00C1092F"/>
    <w:rsid w:val="00C10C17"/>
    <w:rsid w:val="00C10CFC"/>
    <w:rsid w:val="00C10D68"/>
    <w:rsid w:val="00C113A6"/>
    <w:rsid w:val="00C11F36"/>
    <w:rsid w:val="00C12610"/>
    <w:rsid w:val="00C126A6"/>
    <w:rsid w:val="00C126B5"/>
    <w:rsid w:val="00C128AE"/>
    <w:rsid w:val="00C13C8C"/>
    <w:rsid w:val="00C140C0"/>
    <w:rsid w:val="00C140D0"/>
    <w:rsid w:val="00C14CF9"/>
    <w:rsid w:val="00C14E97"/>
    <w:rsid w:val="00C1528B"/>
    <w:rsid w:val="00C152D6"/>
    <w:rsid w:val="00C152E9"/>
    <w:rsid w:val="00C1589C"/>
    <w:rsid w:val="00C15952"/>
    <w:rsid w:val="00C15B72"/>
    <w:rsid w:val="00C15F0A"/>
    <w:rsid w:val="00C16755"/>
    <w:rsid w:val="00C16937"/>
    <w:rsid w:val="00C16A31"/>
    <w:rsid w:val="00C16A6A"/>
    <w:rsid w:val="00C16EF3"/>
    <w:rsid w:val="00C1727F"/>
    <w:rsid w:val="00C17904"/>
    <w:rsid w:val="00C17B74"/>
    <w:rsid w:val="00C17E46"/>
    <w:rsid w:val="00C200BC"/>
    <w:rsid w:val="00C20167"/>
    <w:rsid w:val="00C2047B"/>
    <w:rsid w:val="00C2064B"/>
    <w:rsid w:val="00C20765"/>
    <w:rsid w:val="00C2078A"/>
    <w:rsid w:val="00C20E73"/>
    <w:rsid w:val="00C20F3C"/>
    <w:rsid w:val="00C21198"/>
    <w:rsid w:val="00C2144D"/>
    <w:rsid w:val="00C21A90"/>
    <w:rsid w:val="00C21A96"/>
    <w:rsid w:val="00C21E13"/>
    <w:rsid w:val="00C21FED"/>
    <w:rsid w:val="00C223C3"/>
    <w:rsid w:val="00C224D2"/>
    <w:rsid w:val="00C22502"/>
    <w:rsid w:val="00C22673"/>
    <w:rsid w:val="00C227F4"/>
    <w:rsid w:val="00C22818"/>
    <w:rsid w:val="00C22CCC"/>
    <w:rsid w:val="00C22DFD"/>
    <w:rsid w:val="00C23473"/>
    <w:rsid w:val="00C23D14"/>
    <w:rsid w:val="00C242DE"/>
    <w:rsid w:val="00C245EF"/>
    <w:rsid w:val="00C24AE7"/>
    <w:rsid w:val="00C250DE"/>
    <w:rsid w:val="00C25900"/>
    <w:rsid w:val="00C264EF"/>
    <w:rsid w:val="00C26D7F"/>
    <w:rsid w:val="00C271BD"/>
    <w:rsid w:val="00C27275"/>
    <w:rsid w:val="00C275A6"/>
    <w:rsid w:val="00C27B36"/>
    <w:rsid w:val="00C30068"/>
    <w:rsid w:val="00C30380"/>
    <w:rsid w:val="00C30776"/>
    <w:rsid w:val="00C30B34"/>
    <w:rsid w:val="00C30C2F"/>
    <w:rsid w:val="00C30EF8"/>
    <w:rsid w:val="00C30FDA"/>
    <w:rsid w:val="00C31055"/>
    <w:rsid w:val="00C3112F"/>
    <w:rsid w:val="00C312B1"/>
    <w:rsid w:val="00C3182D"/>
    <w:rsid w:val="00C31867"/>
    <w:rsid w:val="00C318FD"/>
    <w:rsid w:val="00C31942"/>
    <w:rsid w:val="00C31A4F"/>
    <w:rsid w:val="00C31E74"/>
    <w:rsid w:val="00C320E5"/>
    <w:rsid w:val="00C322E7"/>
    <w:rsid w:val="00C3234B"/>
    <w:rsid w:val="00C32809"/>
    <w:rsid w:val="00C32958"/>
    <w:rsid w:val="00C32AC8"/>
    <w:rsid w:val="00C32B0F"/>
    <w:rsid w:val="00C330A2"/>
    <w:rsid w:val="00C333D5"/>
    <w:rsid w:val="00C334EC"/>
    <w:rsid w:val="00C33892"/>
    <w:rsid w:val="00C3393E"/>
    <w:rsid w:val="00C33971"/>
    <w:rsid w:val="00C33B06"/>
    <w:rsid w:val="00C33D8B"/>
    <w:rsid w:val="00C34418"/>
    <w:rsid w:val="00C35287"/>
    <w:rsid w:val="00C353E0"/>
    <w:rsid w:val="00C35578"/>
    <w:rsid w:val="00C35986"/>
    <w:rsid w:val="00C35D48"/>
    <w:rsid w:val="00C35DB9"/>
    <w:rsid w:val="00C35DEB"/>
    <w:rsid w:val="00C3636C"/>
    <w:rsid w:val="00C363D6"/>
    <w:rsid w:val="00C3676B"/>
    <w:rsid w:val="00C3689E"/>
    <w:rsid w:val="00C36F3D"/>
    <w:rsid w:val="00C37318"/>
    <w:rsid w:val="00C37554"/>
    <w:rsid w:val="00C376C0"/>
    <w:rsid w:val="00C37ADA"/>
    <w:rsid w:val="00C37B2A"/>
    <w:rsid w:val="00C4020E"/>
    <w:rsid w:val="00C402DF"/>
    <w:rsid w:val="00C403A5"/>
    <w:rsid w:val="00C403AD"/>
    <w:rsid w:val="00C403C0"/>
    <w:rsid w:val="00C409A7"/>
    <w:rsid w:val="00C409C3"/>
    <w:rsid w:val="00C40C30"/>
    <w:rsid w:val="00C40E67"/>
    <w:rsid w:val="00C4101C"/>
    <w:rsid w:val="00C414B9"/>
    <w:rsid w:val="00C41550"/>
    <w:rsid w:val="00C4167C"/>
    <w:rsid w:val="00C416BC"/>
    <w:rsid w:val="00C41964"/>
    <w:rsid w:val="00C41F0E"/>
    <w:rsid w:val="00C41F42"/>
    <w:rsid w:val="00C42838"/>
    <w:rsid w:val="00C42DAC"/>
    <w:rsid w:val="00C430D2"/>
    <w:rsid w:val="00C433EE"/>
    <w:rsid w:val="00C4361E"/>
    <w:rsid w:val="00C4397D"/>
    <w:rsid w:val="00C43D5D"/>
    <w:rsid w:val="00C43EAE"/>
    <w:rsid w:val="00C44075"/>
    <w:rsid w:val="00C44153"/>
    <w:rsid w:val="00C44213"/>
    <w:rsid w:val="00C44303"/>
    <w:rsid w:val="00C445BF"/>
    <w:rsid w:val="00C4514A"/>
    <w:rsid w:val="00C45AF1"/>
    <w:rsid w:val="00C462E1"/>
    <w:rsid w:val="00C463DE"/>
    <w:rsid w:val="00C46642"/>
    <w:rsid w:val="00C466AB"/>
    <w:rsid w:val="00C4691F"/>
    <w:rsid w:val="00C46943"/>
    <w:rsid w:val="00C46A10"/>
    <w:rsid w:val="00C46CFB"/>
    <w:rsid w:val="00C46E6F"/>
    <w:rsid w:val="00C47095"/>
    <w:rsid w:val="00C4747C"/>
    <w:rsid w:val="00C474A9"/>
    <w:rsid w:val="00C47626"/>
    <w:rsid w:val="00C47CF3"/>
    <w:rsid w:val="00C47FA1"/>
    <w:rsid w:val="00C5042C"/>
    <w:rsid w:val="00C50522"/>
    <w:rsid w:val="00C50866"/>
    <w:rsid w:val="00C50A26"/>
    <w:rsid w:val="00C510B2"/>
    <w:rsid w:val="00C51E6C"/>
    <w:rsid w:val="00C51FB0"/>
    <w:rsid w:val="00C520A8"/>
    <w:rsid w:val="00C52216"/>
    <w:rsid w:val="00C52249"/>
    <w:rsid w:val="00C522CE"/>
    <w:rsid w:val="00C526EF"/>
    <w:rsid w:val="00C5279A"/>
    <w:rsid w:val="00C527C1"/>
    <w:rsid w:val="00C52DFE"/>
    <w:rsid w:val="00C52F15"/>
    <w:rsid w:val="00C537CA"/>
    <w:rsid w:val="00C53EE1"/>
    <w:rsid w:val="00C54674"/>
    <w:rsid w:val="00C546BD"/>
    <w:rsid w:val="00C5473E"/>
    <w:rsid w:val="00C548D2"/>
    <w:rsid w:val="00C54BF3"/>
    <w:rsid w:val="00C54D9D"/>
    <w:rsid w:val="00C56093"/>
    <w:rsid w:val="00C5637B"/>
    <w:rsid w:val="00C5653C"/>
    <w:rsid w:val="00C56F51"/>
    <w:rsid w:val="00C57032"/>
    <w:rsid w:val="00C5712B"/>
    <w:rsid w:val="00C577B6"/>
    <w:rsid w:val="00C57961"/>
    <w:rsid w:val="00C57A4F"/>
    <w:rsid w:val="00C60208"/>
    <w:rsid w:val="00C607D3"/>
    <w:rsid w:val="00C60A50"/>
    <w:rsid w:val="00C6112B"/>
    <w:rsid w:val="00C6112F"/>
    <w:rsid w:val="00C61159"/>
    <w:rsid w:val="00C611DA"/>
    <w:rsid w:val="00C61492"/>
    <w:rsid w:val="00C6184D"/>
    <w:rsid w:val="00C61A3E"/>
    <w:rsid w:val="00C61BF9"/>
    <w:rsid w:val="00C61CD8"/>
    <w:rsid w:val="00C61EFF"/>
    <w:rsid w:val="00C61F55"/>
    <w:rsid w:val="00C62162"/>
    <w:rsid w:val="00C62264"/>
    <w:rsid w:val="00C623F3"/>
    <w:rsid w:val="00C62A20"/>
    <w:rsid w:val="00C62D6C"/>
    <w:rsid w:val="00C63321"/>
    <w:rsid w:val="00C63360"/>
    <w:rsid w:val="00C63478"/>
    <w:rsid w:val="00C636B6"/>
    <w:rsid w:val="00C63816"/>
    <w:rsid w:val="00C63988"/>
    <w:rsid w:val="00C6408B"/>
    <w:rsid w:val="00C64148"/>
    <w:rsid w:val="00C64241"/>
    <w:rsid w:val="00C64261"/>
    <w:rsid w:val="00C647D4"/>
    <w:rsid w:val="00C64EA4"/>
    <w:rsid w:val="00C651C1"/>
    <w:rsid w:val="00C653F3"/>
    <w:rsid w:val="00C6548C"/>
    <w:rsid w:val="00C6598C"/>
    <w:rsid w:val="00C65E80"/>
    <w:rsid w:val="00C664ED"/>
    <w:rsid w:val="00C667CD"/>
    <w:rsid w:val="00C66D0E"/>
    <w:rsid w:val="00C66E57"/>
    <w:rsid w:val="00C670BD"/>
    <w:rsid w:val="00C6725F"/>
    <w:rsid w:val="00C67339"/>
    <w:rsid w:val="00C67E85"/>
    <w:rsid w:val="00C7009D"/>
    <w:rsid w:val="00C701CE"/>
    <w:rsid w:val="00C706E6"/>
    <w:rsid w:val="00C70A23"/>
    <w:rsid w:val="00C70BFD"/>
    <w:rsid w:val="00C70F29"/>
    <w:rsid w:val="00C7125D"/>
    <w:rsid w:val="00C7158C"/>
    <w:rsid w:val="00C715AC"/>
    <w:rsid w:val="00C7174E"/>
    <w:rsid w:val="00C719E7"/>
    <w:rsid w:val="00C71CE3"/>
    <w:rsid w:val="00C7216C"/>
    <w:rsid w:val="00C7217F"/>
    <w:rsid w:val="00C7219C"/>
    <w:rsid w:val="00C72957"/>
    <w:rsid w:val="00C72A51"/>
    <w:rsid w:val="00C72B92"/>
    <w:rsid w:val="00C72F45"/>
    <w:rsid w:val="00C7302E"/>
    <w:rsid w:val="00C738F4"/>
    <w:rsid w:val="00C73A3B"/>
    <w:rsid w:val="00C73AF5"/>
    <w:rsid w:val="00C73CC6"/>
    <w:rsid w:val="00C73DE3"/>
    <w:rsid w:val="00C742FB"/>
    <w:rsid w:val="00C746A9"/>
    <w:rsid w:val="00C7482B"/>
    <w:rsid w:val="00C74B80"/>
    <w:rsid w:val="00C74DFF"/>
    <w:rsid w:val="00C75195"/>
    <w:rsid w:val="00C75265"/>
    <w:rsid w:val="00C75677"/>
    <w:rsid w:val="00C75810"/>
    <w:rsid w:val="00C75A90"/>
    <w:rsid w:val="00C75D26"/>
    <w:rsid w:val="00C75E56"/>
    <w:rsid w:val="00C75F77"/>
    <w:rsid w:val="00C7664A"/>
    <w:rsid w:val="00C76678"/>
    <w:rsid w:val="00C768B2"/>
    <w:rsid w:val="00C768C4"/>
    <w:rsid w:val="00C769CC"/>
    <w:rsid w:val="00C76C09"/>
    <w:rsid w:val="00C76F76"/>
    <w:rsid w:val="00C7717E"/>
    <w:rsid w:val="00C77534"/>
    <w:rsid w:val="00C77CBE"/>
    <w:rsid w:val="00C8005E"/>
    <w:rsid w:val="00C80363"/>
    <w:rsid w:val="00C8051E"/>
    <w:rsid w:val="00C806E6"/>
    <w:rsid w:val="00C806E8"/>
    <w:rsid w:val="00C80CA0"/>
    <w:rsid w:val="00C8102B"/>
    <w:rsid w:val="00C810C8"/>
    <w:rsid w:val="00C8139F"/>
    <w:rsid w:val="00C81895"/>
    <w:rsid w:val="00C81A83"/>
    <w:rsid w:val="00C81F70"/>
    <w:rsid w:val="00C8234D"/>
    <w:rsid w:val="00C824E4"/>
    <w:rsid w:val="00C82D58"/>
    <w:rsid w:val="00C8412F"/>
    <w:rsid w:val="00C8417E"/>
    <w:rsid w:val="00C843F6"/>
    <w:rsid w:val="00C84A26"/>
    <w:rsid w:val="00C85051"/>
    <w:rsid w:val="00C851A6"/>
    <w:rsid w:val="00C851C5"/>
    <w:rsid w:val="00C85440"/>
    <w:rsid w:val="00C85A37"/>
    <w:rsid w:val="00C85BB2"/>
    <w:rsid w:val="00C85EC2"/>
    <w:rsid w:val="00C86079"/>
    <w:rsid w:val="00C864CB"/>
    <w:rsid w:val="00C865FC"/>
    <w:rsid w:val="00C87062"/>
    <w:rsid w:val="00C8736A"/>
    <w:rsid w:val="00C8748B"/>
    <w:rsid w:val="00C87A91"/>
    <w:rsid w:val="00C87F88"/>
    <w:rsid w:val="00C9011E"/>
    <w:rsid w:val="00C90505"/>
    <w:rsid w:val="00C90B00"/>
    <w:rsid w:val="00C90B5E"/>
    <w:rsid w:val="00C90BE1"/>
    <w:rsid w:val="00C91968"/>
    <w:rsid w:val="00C91A1C"/>
    <w:rsid w:val="00C91A7E"/>
    <w:rsid w:val="00C92103"/>
    <w:rsid w:val="00C923A5"/>
    <w:rsid w:val="00C923BD"/>
    <w:rsid w:val="00C92400"/>
    <w:rsid w:val="00C9358F"/>
    <w:rsid w:val="00C93A51"/>
    <w:rsid w:val="00C94097"/>
    <w:rsid w:val="00C940F9"/>
    <w:rsid w:val="00C946CA"/>
    <w:rsid w:val="00C9506F"/>
    <w:rsid w:val="00C9528A"/>
    <w:rsid w:val="00C953AB"/>
    <w:rsid w:val="00C963E5"/>
    <w:rsid w:val="00C96437"/>
    <w:rsid w:val="00C9685D"/>
    <w:rsid w:val="00C968C1"/>
    <w:rsid w:val="00C96C04"/>
    <w:rsid w:val="00C96F7D"/>
    <w:rsid w:val="00C97426"/>
    <w:rsid w:val="00C974EC"/>
    <w:rsid w:val="00C975A7"/>
    <w:rsid w:val="00C976C1"/>
    <w:rsid w:val="00C97972"/>
    <w:rsid w:val="00C97E36"/>
    <w:rsid w:val="00C97EF0"/>
    <w:rsid w:val="00CA005C"/>
    <w:rsid w:val="00CA0070"/>
    <w:rsid w:val="00CA02EA"/>
    <w:rsid w:val="00CA0F13"/>
    <w:rsid w:val="00CA1344"/>
    <w:rsid w:val="00CA1C37"/>
    <w:rsid w:val="00CA1CA9"/>
    <w:rsid w:val="00CA1D65"/>
    <w:rsid w:val="00CA2136"/>
    <w:rsid w:val="00CA2C6D"/>
    <w:rsid w:val="00CA304E"/>
    <w:rsid w:val="00CA31ED"/>
    <w:rsid w:val="00CA335C"/>
    <w:rsid w:val="00CA33AA"/>
    <w:rsid w:val="00CA3551"/>
    <w:rsid w:val="00CA3866"/>
    <w:rsid w:val="00CA3962"/>
    <w:rsid w:val="00CA3B9F"/>
    <w:rsid w:val="00CA3D80"/>
    <w:rsid w:val="00CA3DC7"/>
    <w:rsid w:val="00CA4437"/>
    <w:rsid w:val="00CA46A1"/>
    <w:rsid w:val="00CA47F2"/>
    <w:rsid w:val="00CA486A"/>
    <w:rsid w:val="00CA4930"/>
    <w:rsid w:val="00CA4C65"/>
    <w:rsid w:val="00CA5CFD"/>
    <w:rsid w:val="00CA5D38"/>
    <w:rsid w:val="00CA5D73"/>
    <w:rsid w:val="00CA69C2"/>
    <w:rsid w:val="00CA6B08"/>
    <w:rsid w:val="00CA6DA1"/>
    <w:rsid w:val="00CA6E4C"/>
    <w:rsid w:val="00CA6F77"/>
    <w:rsid w:val="00CA72E4"/>
    <w:rsid w:val="00CA78A0"/>
    <w:rsid w:val="00CA7D73"/>
    <w:rsid w:val="00CA7E00"/>
    <w:rsid w:val="00CB0059"/>
    <w:rsid w:val="00CB0077"/>
    <w:rsid w:val="00CB0703"/>
    <w:rsid w:val="00CB0915"/>
    <w:rsid w:val="00CB1472"/>
    <w:rsid w:val="00CB1485"/>
    <w:rsid w:val="00CB1671"/>
    <w:rsid w:val="00CB188D"/>
    <w:rsid w:val="00CB1996"/>
    <w:rsid w:val="00CB1C93"/>
    <w:rsid w:val="00CB2319"/>
    <w:rsid w:val="00CB2329"/>
    <w:rsid w:val="00CB243F"/>
    <w:rsid w:val="00CB2683"/>
    <w:rsid w:val="00CB27EA"/>
    <w:rsid w:val="00CB2831"/>
    <w:rsid w:val="00CB2986"/>
    <w:rsid w:val="00CB2D7E"/>
    <w:rsid w:val="00CB3276"/>
    <w:rsid w:val="00CB38FF"/>
    <w:rsid w:val="00CB3905"/>
    <w:rsid w:val="00CB430B"/>
    <w:rsid w:val="00CB433D"/>
    <w:rsid w:val="00CB48F1"/>
    <w:rsid w:val="00CB4A72"/>
    <w:rsid w:val="00CB5066"/>
    <w:rsid w:val="00CB5939"/>
    <w:rsid w:val="00CB59C7"/>
    <w:rsid w:val="00CB5A3A"/>
    <w:rsid w:val="00CB5D57"/>
    <w:rsid w:val="00CB604A"/>
    <w:rsid w:val="00CB60AB"/>
    <w:rsid w:val="00CB66DA"/>
    <w:rsid w:val="00CB6917"/>
    <w:rsid w:val="00CB6DEC"/>
    <w:rsid w:val="00CB7492"/>
    <w:rsid w:val="00CB7677"/>
    <w:rsid w:val="00CB7721"/>
    <w:rsid w:val="00CB7838"/>
    <w:rsid w:val="00CB7917"/>
    <w:rsid w:val="00CB7C30"/>
    <w:rsid w:val="00CB7F71"/>
    <w:rsid w:val="00CC009C"/>
    <w:rsid w:val="00CC05FC"/>
    <w:rsid w:val="00CC0E76"/>
    <w:rsid w:val="00CC1A70"/>
    <w:rsid w:val="00CC1FA3"/>
    <w:rsid w:val="00CC24CE"/>
    <w:rsid w:val="00CC25F1"/>
    <w:rsid w:val="00CC28D8"/>
    <w:rsid w:val="00CC2E83"/>
    <w:rsid w:val="00CC34DE"/>
    <w:rsid w:val="00CC38D0"/>
    <w:rsid w:val="00CC3A17"/>
    <w:rsid w:val="00CC3CAF"/>
    <w:rsid w:val="00CC3DC1"/>
    <w:rsid w:val="00CC406B"/>
    <w:rsid w:val="00CC4688"/>
    <w:rsid w:val="00CC4C1A"/>
    <w:rsid w:val="00CC4C21"/>
    <w:rsid w:val="00CC4C63"/>
    <w:rsid w:val="00CC5060"/>
    <w:rsid w:val="00CC571C"/>
    <w:rsid w:val="00CC660E"/>
    <w:rsid w:val="00CC6830"/>
    <w:rsid w:val="00CC6C11"/>
    <w:rsid w:val="00CC6C87"/>
    <w:rsid w:val="00CC7273"/>
    <w:rsid w:val="00CC76FA"/>
    <w:rsid w:val="00CC78CD"/>
    <w:rsid w:val="00CD0122"/>
    <w:rsid w:val="00CD04CE"/>
    <w:rsid w:val="00CD09B1"/>
    <w:rsid w:val="00CD1017"/>
    <w:rsid w:val="00CD1115"/>
    <w:rsid w:val="00CD1366"/>
    <w:rsid w:val="00CD1644"/>
    <w:rsid w:val="00CD1993"/>
    <w:rsid w:val="00CD1CC5"/>
    <w:rsid w:val="00CD26CE"/>
    <w:rsid w:val="00CD2810"/>
    <w:rsid w:val="00CD28AF"/>
    <w:rsid w:val="00CD2C29"/>
    <w:rsid w:val="00CD36B5"/>
    <w:rsid w:val="00CD36CC"/>
    <w:rsid w:val="00CD379A"/>
    <w:rsid w:val="00CD37DB"/>
    <w:rsid w:val="00CD3DAC"/>
    <w:rsid w:val="00CD3F01"/>
    <w:rsid w:val="00CD460E"/>
    <w:rsid w:val="00CD491F"/>
    <w:rsid w:val="00CD51C3"/>
    <w:rsid w:val="00CD5383"/>
    <w:rsid w:val="00CD53C4"/>
    <w:rsid w:val="00CD57EA"/>
    <w:rsid w:val="00CD57F4"/>
    <w:rsid w:val="00CD5843"/>
    <w:rsid w:val="00CD5B2A"/>
    <w:rsid w:val="00CD60D4"/>
    <w:rsid w:val="00CD6146"/>
    <w:rsid w:val="00CD61A2"/>
    <w:rsid w:val="00CD665B"/>
    <w:rsid w:val="00CD78FA"/>
    <w:rsid w:val="00CD7930"/>
    <w:rsid w:val="00CD7A95"/>
    <w:rsid w:val="00CE04C6"/>
    <w:rsid w:val="00CE056C"/>
    <w:rsid w:val="00CE0681"/>
    <w:rsid w:val="00CE0747"/>
    <w:rsid w:val="00CE07CE"/>
    <w:rsid w:val="00CE09E1"/>
    <w:rsid w:val="00CE0B65"/>
    <w:rsid w:val="00CE0EDF"/>
    <w:rsid w:val="00CE0F91"/>
    <w:rsid w:val="00CE0FC1"/>
    <w:rsid w:val="00CE1761"/>
    <w:rsid w:val="00CE1888"/>
    <w:rsid w:val="00CE204A"/>
    <w:rsid w:val="00CE209D"/>
    <w:rsid w:val="00CE23F1"/>
    <w:rsid w:val="00CE2918"/>
    <w:rsid w:val="00CE351D"/>
    <w:rsid w:val="00CE36CC"/>
    <w:rsid w:val="00CE3828"/>
    <w:rsid w:val="00CE3A23"/>
    <w:rsid w:val="00CE3FFF"/>
    <w:rsid w:val="00CE4180"/>
    <w:rsid w:val="00CE462C"/>
    <w:rsid w:val="00CE4800"/>
    <w:rsid w:val="00CE485F"/>
    <w:rsid w:val="00CE4CF9"/>
    <w:rsid w:val="00CE5133"/>
    <w:rsid w:val="00CE5242"/>
    <w:rsid w:val="00CE5549"/>
    <w:rsid w:val="00CE55B6"/>
    <w:rsid w:val="00CE59E9"/>
    <w:rsid w:val="00CE5B2C"/>
    <w:rsid w:val="00CE5BF5"/>
    <w:rsid w:val="00CE628B"/>
    <w:rsid w:val="00CE62FA"/>
    <w:rsid w:val="00CE6533"/>
    <w:rsid w:val="00CE6848"/>
    <w:rsid w:val="00CE6A8D"/>
    <w:rsid w:val="00CE6EE9"/>
    <w:rsid w:val="00CE779D"/>
    <w:rsid w:val="00CE7EDC"/>
    <w:rsid w:val="00CF01E2"/>
    <w:rsid w:val="00CF029D"/>
    <w:rsid w:val="00CF0387"/>
    <w:rsid w:val="00CF0389"/>
    <w:rsid w:val="00CF043D"/>
    <w:rsid w:val="00CF059B"/>
    <w:rsid w:val="00CF05BB"/>
    <w:rsid w:val="00CF06F5"/>
    <w:rsid w:val="00CF0E71"/>
    <w:rsid w:val="00CF0FB0"/>
    <w:rsid w:val="00CF10C3"/>
    <w:rsid w:val="00CF1127"/>
    <w:rsid w:val="00CF1198"/>
    <w:rsid w:val="00CF161B"/>
    <w:rsid w:val="00CF1B5F"/>
    <w:rsid w:val="00CF208B"/>
    <w:rsid w:val="00CF220E"/>
    <w:rsid w:val="00CF23C6"/>
    <w:rsid w:val="00CF29FB"/>
    <w:rsid w:val="00CF2A44"/>
    <w:rsid w:val="00CF2AF7"/>
    <w:rsid w:val="00CF2D65"/>
    <w:rsid w:val="00CF2E38"/>
    <w:rsid w:val="00CF2F7F"/>
    <w:rsid w:val="00CF2F86"/>
    <w:rsid w:val="00CF33E3"/>
    <w:rsid w:val="00CF38B2"/>
    <w:rsid w:val="00CF38C1"/>
    <w:rsid w:val="00CF38E2"/>
    <w:rsid w:val="00CF393A"/>
    <w:rsid w:val="00CF3A5A"/>
    <w:rsid w:val="00CF3AB4"/>
    <w:rsid w:val="00CF3C5E"/>
    <w:rsid w:val="00CF4193"/>
    <w:rsid w:val="00CF43AB"/>
    <w:rsid w:val="00CF4968"/>
    <w:rsid w:val="00CF4C7E"/>
    <w:rsid w:val="00CF4D22"/>
    <w:rsid w:val="00CF5238"/>
    <w:rsid w:val="00CF5627"/>
    <w:rsid w:val="00CF5A0A"/>
    <w:rsid w:val="00CF5E86"/>
    <w:rsid w:val="00CF5EA1"/>
    <w:rsid w:val="00CF684B"/>
    <w:rsid w:val="00CF694F"/>
    <w:rsid w:val="00CF6B2B"/>
    <w:rsid w:val="00CF6C6C"/>
    <w:rsid w:val="00CF6C80"/>
    <w:rsid w:val="00CF6C9E"/>
    <w:rsid w:val="00CF6F8D"/>
    <w:rsid w:val="00CF6FF6"/>
    <w:rsid w:val="00CF797E"/>
    <w:rsid w:val="00CF7B48"/>
    <w:rsid w:val="00CF7D42"/>
    <w:rsid w:val="00CF7D51"/>
    <w:rsid w:val="00CF7DC6"/>
    <w:rsid w:val="00CF7F69"/>
    <w:rsid w:val="00D00081"/>
    <w:rsid w:val="00D00255"/>
    <w:rsid w:val="00D00510"/>
    <w:rsid w:val="00D0059F"/>
    <w:rsid w:val="00D0065A"/>
    <w:rsid w:val="00D006E0"/>
    <w:rsid w:val="00D00CE8"/>
    <w:rsid w:val="00D0120A"/>
    <w:rsid w:val="00D01250"/>
    <w:rsid w:val="00D01C51"/>
    <w:rsid w:val="00D01DF2"/>
    <w:rsid w:val="00D01F87"/>
    <w:rsid w:val="00D0249F"/>
    <w:rsid w:val="00D0277C"/>
    <w:rsid w:val="00D030E9"/>
    <w:rsid w:val="00D03474"/>
    <w:rsid w:val="00D03535"/>
    <w:rsid w:val="00D0392D"/>
    <w:rsid w:val="00D0402C"/>
    <w:rsid w:val="00D04181"/>
    <w:rsid w:val="00D041C3"/>
    <w:rsid w:val="00D04382"/>
    <w:rsid w:val="00D0492D"/>
    <w:rsid w:val="00D04A21"/>
    <w:rsid w:val="00D04B56"/>
    <w:rsid w:val="00D04DCA"/>
    <w:rsid w:val="00D04E04"/>
    <w:rsid w:val="00D04E7A"/>
    <w:rsid w:val="00D04F84"/>
    <w:rsid w:val="00D0519B"/>
    <w:rsid w:val="00D05520"/>
    <w:rsid w:val="00D05529"/>
    <w:rsid w:val="00D05842"/>
    <w:rsid w:val="00D05F4B"/>
    <w:rsid w:val="00D066C9"/>
    <w:rsid w:val="00D069E9"/>
    <w:rsid w:val="00D07192"/>
    <w:rsid w:val="00D072AF"/>
    <w:rsid w:val="00D07C0B"/>
    <w:rsid w:val="00D100D7"/>
    <w:rsid w:val="00D1032C"/>
    <w:rsid w:val="00D108EF"/>
    <w:rsid w:val="00D10D02"/>
    <w:rsid w:val="00D11160"/>
    <w:rsid w:val="00D111FC"/>
    <w:rsid w:val="00D112A4"/>
    <w:rsid w:val="00D11706"/>
    <w:rsid w:val="00D119A5"/>
    <w:rsid w:val="00D11B99"/>
    <w:rsid w:val="00D120DB"/>
    <w:rsid w:val="00D1258D"/>
    <w:rsid w:val="00D12943"/>
    <w:rsid w:val="00D12ABF"/>
    <w:rsid w:val="00D133F3"/>
    <w:rsid w:val="00D135F0"/>
    <w:rsid w:val="00D13A8F"/>
    <w:rsid w:val="00D13F33"/>
    <w:rsid w:val="00D142B0"/>
    <w:rsid w:val="00D14612"/>
    <w:rsid w:val="00D14AF5"/>
    <w:rsid w:val="00D14E32"/>
    <w:rsid w:val="00D15066"/>
    <w:rsid w:val="00D154DA"/>
    <w:rsid w:val="00D1577C"/>
    <w:rsid w:val="00D15853"/>
    <w:rsid w:val="00D163C9"/>
    <w:rsid w:val="00D1653D"/>
    <w:rsid w:val="00D1664C"/>
    <w:rsid w:val="00D16659"/>
    <w:rsid w:val="00D16A3C"/>
    <w:rsid w:val="00D170E5"/>
    <w:rsid w:val="00D172E9"/>
    <w:rsid w:val="00D17516"/>
    <w:rsid w:val="00D1762E"/>
    <w:rsid w:val="00D17994"/>
    <w:rsid w:val="00D17F63"/>
    <w:rsid w:val="00D2029C"/>
    <w:rsid w:val="00D20426"/>
    <w:rsid w:val="00D20A60"/>
    <w:rsid w:val="00D20B23"/>
    <w:rsid w:val="00D20B6E"/>
    <w:rsid w:val="00D20D69"/>
    <w:rsid w:val="00D20F6C"/>
    <w:rsid w:val="00D21199"/>
    <w:rsid w:val="00D212B9"/>
    <w:rsid w:val="00D21645"/>
    <w:rsid w:val="00D2180F"/>
    <w:rsid w:val="00D21AD4"/>
    <w:rsid w:val="00D2288B"/>
    <w:rsid w:val="00D228AE"/>
    <w:rsid w:val="00D22929"/>
    <w:rsid w:val="00D22988"/>
    <w:rsid w:val="00D22A24"/>
    <w:rsid w:val="00D231D6"/>
    <w:rsid w:val="00D231EE"/>
    <w:rsid w:val="00D2366E"/>
    <w:rsid w:val="00D23EC2"/>
    <w:rsid w:val="00D24807"/>
    <w:rsid w:val="00D249EF"/>
    <w:rsid w:val="00D24D14"/>
    <w:rsid w:val="00D24DE3"/>
    <w:rsid w:val="00D255D8"/>
    <w:rsid w:val="00D2571F"/>
    <w:rsid w:val="00D25BD0"/>
    <w:rsid w:val="00D25F7E"/>
    <w:rsid w:val="00D26206"/>
    <w:rsid w:val="00D2636C"/>
    <w:rsid w:val="00D26526"/>
    <w:rsid w:val="00D2671D"/>
    <w:rsid w:val="00D26B68"/>
    <w:rsid w:val="00D26D62"/>
    <w:rsid w:val="00D275FD"/>
    <w:rsid w:val="00D276A6"/>
    <w:rsid w:val="00D278D5"/>
    <w:rsid w:val="00D279BA"/>
    <w:rsid w:val="00D27DC6"/>
    <w:rsid w:val="00D300B3"/>
    <w:rsid w:val="00D303F6"/>
    <w:rsid w:val="00D30885"/>
    <w:rsid w:val="00D30A27"/>
    <w:rsid w:val="00D30B1D"/>
    <w:rsid w:val="00D31046"/>
    <w:rsid w:val="00D31503"/>
    <w:rsid w:val="00D31857"/>
    <w:rsid w:val="00D31B19"/>
    <w:rsid w:val="00D31C28"/>
    <w:rsid w:val="00D31D1E"/>
    <w:rsid w:val="00D321AA"/>
    <w:rsid w:val="00D32791"/>
    <w:rsid w:val="00D32C4A"/>
    <w:rsid w:val="00D32CA7"/>
    <w:rsid w:val="00D32CB6"/>
    <w:rsid w:val="00D32ECF"/>
    <w:rsid w:val="00D32F75"/>
    <w:rsid w:val="00D33446"/>
    <w:rsid w:val="00D334FF"/>
    <w:rsid w:val="00D338A3"/>
    <w:rsid w:val="00D33AB6"/>
    <w:rsid w:val="00D33EC3"/>
    <w:rsid w:val="00D33F7C"/>
    <w:rsid w:val="00D3400E"/>
    <w:rsid w:val="00D345F4"/>
    <w:rsid w:val="00D34A1F"/>
    <w:rsid w:val="00D34E44"/>
    <w:rsid w:val="00D34F1F"/>
    <w:rsid w:val="00D35074"/>
    <w:rsid w:val="00D350E3"/>
    <w:rsid w:val="00D3527F"/>
    <w:rsid w:val="00D3576A"/>
    <w:rsid w:val="00D35B11"/>
    <w:rsid w:val="00D35B49"/>
    <w:rsid w:val="00D35C90"/>
    <w:rsid w:val="00D35F9B"/>
    <w:rsid w:val="00D361D1"/>
    <w:rsid w:val="00D366E5"/>
    <w:rsid w:val="00D37164"/>
    <w:rsid w:val="00D37648"/>
    <w:rsid w:val="00D37866"/>
    <w:rsid w:val="00D37F85"/>
    <w:rsid w:val="00D40109"/>
    <w:rsid w:val="00D412CD"/>
    <w:rsid w:val="00D41338"/>
    <w:rsid w:val="00D41563"/>
    <w:rsid w:val="00D41709"/>
    <w:rsid w:val="00D41904"/>
    <w:rsid w:val="00D41F3D"/>
    <w:rsid w:val="00D41F88"/>
    <w:rsid w:val="00D42731"/>
    <w:rsid w:val="00D42C03"/>
    <w:rsid w:val="00D43222"/>
    <w:rsid w:val="00D43C47"/>
    <w:rsid w:val="00D43C90"/>
    <w:rsid w:val="00D43CA8"/>
    <w:rsid w:val="00D440CE"/>
    <w:rsid w:val="00D441B7"/>
    <w:rsid w:val="00D44991"/>
    <w:rsid w:val="00D44BEB"/>
    <w:rsid w:val="00D44F95"/>
    <w:rsid w:val="00D45036"/>
    <w:rsid w:val="00D45103"/>
    <w:rsid w:val="00D4513F"/>
    <w:rsid w:val="00D45967"/>
    <w:rsid w:val="00D45EAC"/>
    <w:rsid w:val="00D4608B"/>
    <w:rsid w:val="00D4626E"/>
    <w:rsid w:val="00D466C8"/>
    <w:rsid w:val="00D46843"/>
    <w:rsid w:val="00D468E6"/>
    <w:rsid w:val="00D46B5C"/>
    <w:rsid w:val="00D46C28"/>
    <w:rsid w:val="00D472ED"/>
    <w:rsid w:val="00D47357"/>
    <w:rsid w:val="00D47711"/>
    <w:rsid w:val="00D47DBC"/>
    <w:rsid w:val="00D50088"/>
    <w:rsid w:val="00D506DC"/>
    <w:rsid w:val="00D50AE2"/>
    <w:rsid w:val="00D50B54"/>
    <w:rsid w:val="00D518AF"/>
    <w:rsid w:val="00D51F6C"/>
    <w:rsid w:val="00D51FD4"/>
    <w:rsid w:val="00D53BC2"/>
    <w:rsid w:val="00D53D56"/>
    <w:rsid w:val="00D548BF"/>
    <w:rsid w:val="00D5494C"/>
    <w:rsid w:val="00D55254"/>
    <w:rsid w:val="00D556D4"/>
    <w:rsid w:val="00D55860"/>
    <w:rsid w:val="00D55984"/>
    <w:rsid w:val="00D56087"/>
    <w:rsid w:val="00D56558"/>
    <w:rsid w:val="00D5675B"/>
    <w:rsid w:val="00D56EE8"/>
    <w:rsid w:val="00D56EF9"/>
    <w:rsid w:val="00D56F46"/>
    <w:rsid w:val="00D574CA"/>
    <w:rsid w:val="00D575D3"/>
    <w:rsid w:val="00D57C12"/>
    <w:rsid w:val="00D600B1"/>
    <w:rsid w:val="00D6034B"/>
    <w:rsid w:val="00D60488"/>
    <w:rsid w:val="00D6063E"/>
    <w:rsid w:val="00D60641"/>
    <w:rsid w:val="00D60EEB"/>
    <w:rsid w:val="00D60F3B"/>
    <w:rsid w:val="00D615B3"/>
    <w:rsid w:val="00D6172D"/>
    <w:rsid w:val="00D61D16"/>
    <w:rsid w:val="00D61E31"/>
    <w:rsid w:val="00D6317E"/>
    <w:rsid w:val="00D6328E"/>
    <w:rsid w:val="00D632BA"/>
    <w:rsid w:val="00D63CA4"/>
    <w:rsid w:val="00D6407B"/>
    <w:rsid w:val="00D6411B"/>
    <w:rsid w:val="00D642C8"/>
    <w:rsid w:val="00D64686"/>
    <w:rsid w:val="00D64710"/>
    <w:rsid w:val="00D64717"/>
    <w:rsid w:val="00D64DAB"/>
    <w:rsid w:val="00D64E1B"/>
    <w:rsid w:val="00D6510D"/>
    <w:rsid w:val="00D6558E"/>
    <w:rsid w:val="00D65A83"/>
    <w:rsid w:val="00D65B95"/>
    <w:rsid w:val="00D6600C"/>
    <w:rsid w:val="00D660CC"/>
    <w:rsid w:val="00D664A0"/>
    <w:rsid w:val="00D666FF"/>
    <w:rsid w:val="00D668E1"/>
    <w:rsid w:val="00D66AAD"/>
    <w:rsid w:val="00D66EED"/>
    <w:rsid w:val="00D67581"/>
    <w:rsid w:val="00D679DE"/>
    <w:rsid w:val="00D67B0F"/>
    <w:rsid w:val="00D67E79"/>
    <w:rsid w:val="00D67FD1"/>
    <w:rsid w:val="00D707E4"/>
    <w:rsid w:val="00D71076"/>
    <w:rsid w:val="00D7152F"/>
    <w:rsid w:val="00D715A4"/>
    <w:rsid w:val="00D719D4"/>
    <w:rsid w:val="00D71C6C"/>
    <w:rsid w:val="00D71ED9"/>
    <w:rsid w:val="00D722E7"/>
    <w:rsid w:val="00D72393"/>
    <w:rsid w:val="00D72565"/>
    <w:rsid w:val="00D726E6"/>
    <w:rsid w:val="00D72B76"/>
    <w:rsid w:val="00D72D92"/>
    <w:rsid w:val="00D7334B"/>
    <w:rsid w:val="00D73C2C"/>
    <w:rsid w:val="00D73C31"/>
    <w:rsid w:val="00D73CAA"/>
    <w:rsid w:val="00D7433C"/>
    <w:rsid w:val="00D74E34"/>
    <w:rsid w:val="00D750B5"/>
    <w:rsid w:val="00D76249"/>
    <w:rsid w:val="00D7674A"/>
    <w:rsid w:val="00D76A88"/>
    <w:rsid w:val="00D76B19"/>
    <w:rsid w:val="00D76C50"/>
    <w:rsid w:val="00D76D20"/>
    <w:rsid w:val="00D76EFA"/>
    <w:rsid w:val="00D7763D"/>
    <w:rsid w:val="00D77B01"/>
    <w:rsid w:val="00D77BBD"/>
    <w:rsid w:val="00D77C40"/>
    <w:rsid w:val="00D804BD"/>
    <w:rsid w:val="00D80532"/>
    <w:rsid w:val="00D8071F"/>
    <w:rsid w:val="00D807AE"/>
    <w:rsid w:val="00D80ACE"/>
    <w:rsid w:val="00D80ADB"/>
    <w:rsid w:val="00D80BBB"/>
    <w:rsid w:val="00D80C6A"/>
    <w:rsid w:val="00D80D4B"/>
    <w:rsid w:val="00D80F5C"/>
    <w:rsid w:val="00D81145"/>
    <w:rsid w:val="00D81BE4"/>
    <w:rsid w:val="00D821A2"/>
    <w:rsid w:val="00D82812"/>
    <w:rsid w:val="00D82AD0"/>
    <w:rsid w:val="00D82BA0"/>
    <w:rsid w:val="00D82CAA"/>
    <w:rsid w:val="00D82CFF"/>
    <w:rsid w:val="00D82FE4"/>
    <w:rsid w:val="00D830E3"/>
    <w:rsid w:val="00D8327A"/>
    <w:rsid w:val="00D836CF"/>
    <w:rsid w:val="00D84084"/>
    <w:rsid w:val="00D84563"/>
    <w:rsid w:val="00D8482A"/>
    <w:rsid w:val="00D84B40"/>
    <w:rsid w:val="00D8528D"/>
    <w:rsid w:val="00D85437"/>
    <w:rsid w:val="00D85D7B"/>
    <w:rsid w:val="00D860AF"/>
    <w:rsid w:val="00D863DF"/>
    <w:rsid w:val="00D8644A"/>
    <w:rsid w:val="00D86F35"/>
    <w:rsid w:val="00D8778C"/>
    <w:rsid w:val="00D878A5"/>
    <w:rsid w:val="00D87B7C"/>
    <w:rsid w:val="00D9044B"/>
    <w:rsid w:val="00D90787"/>
    <w:rsid w:val="00D90B42"/>
    <w:rsid w:val="00D90B87"/>
    <w:rsid w:val="00D90FE9"/>
    <w:rsid w:val="00D91057"/>
    <w:rsid w:val="00D910DB"/>
    <w:rsid w:val="00D910F4"/>
    <w:rsid w:val="00D91221"/>
    <w:rsid w:val="00D91498"/>
    <w:rsid w:val="00D9155A"/>
    <w:rsid w:val="00D917EB"/>
    <w:rsid w:val="00D91D09"/>
    <w:rsid w:val="00D91E3E"/>
    <w:rsid w:val="00D91FD8"/>
    <w:rsid w:val="00D92130"/>
    <w:rsid w:val="00D9225B"/>
    <w:rsid w:val="00D92583"/>
    <w:rsid w:val="00D92654"/>
    <w:rsid w:val="00D92E70"/>
    <w:rsid w:val="00D92F8D"/>
    <w:rsid w:val="00D93132"/>
    <w:rsid w:val="00D933F3"/>
    <w:rsid w:val="00D93457"/>
    <w:rsid w:val="00D93540"/>
    <w:rsid w:val="00D937B6"/>
    <w:rsid w:val="00D93991"/>
    <w:rsid w:val="00D9422B"/>
    <w:rsid w:val="00D94673"/>
    <w:rsid w:val="00D94E28"/>
    <w:rsid w:val="00D94FC3"/>
    <w:rsid w:val="00D951C8"/>
    <w:rsid w:val="00D954C9"/>
    <w:rsid w:val="00D954F2"/>
    <w:rsid w:val="00D954F8"/>
    <w:rsid w:val="00D959C5"/>
    <w:rsid w:val="00D95B93"/>
    <w:rsid w:val="00D95BE1"/>
    <w:rsid w:val="00D95D09"/>
    <w:rsid w:val="00D961CF"/>
    <w:rsid w:val="00D962FB"/>
    <w:rsid w:val="00D96533"/>
    <w:rsid w:val="00D96BAD"/>
    <w:rsid w:val="00D96E6E"/>
    <w:rsid w:val="00D9748E"/>
    <w:rsid w:val="00D97B75"/>
    <w:rsid w:val="00D97E80"/>
    <w:rsid w:val="00DA0207"/>
    <w:rsid w:val="00DA0296"/>
    <w:rsid w:val="00DA02E9"/>
    <w:rsid w:val="00DA03E6"/>
    <w:rsid w:val="00DA0819"/>
    <w:rsid w:val="00DA0A59"/>
    <w:rsid w:val="00DA0C97"/>
    <w:rsid w:val="00DA1148"/>
    <w:rsid w:val="00DA1798"/>
    <w:rsid w:val="00DA17F8"/>
    <w:rsid w:val="00DA1D0B"/>
    <w:rsid w:val="00DA1E6F"/>
    <w:rsid w:val="00DA26AE"/>
    <w:rsid w:val="00DA3171"/>
    <w:rsid w:val="00DA36DD"/>
    <w:rsid w:val="00DA3E52"/>
    <w:rsid w:val="00DA42F6"/>
    <w:rsid w:val="00DA457C"/>
    <w:rsid w:val="00DA5196"/>
    <w:rsid w:val="00DA51BC"/>
    <w:rsid w:val="00DA59C6"/>
    <w:rsid w:val="00DA5BAA"/>
    <w:rsid w:val="00DA5E5B"/>
    <w:rsid w:val="00DA6005"/>
    <w:rsid w:val="00DA6270"/>
    <w:rsid w:val="00DA64D2"/>
    <w:rsid w:val="00DA693F"/>
    <w:rsid w:val="00DA69B7"/>
    <w:rsid w:val="00DA6F80"/>
    <w:rsid w:val="00DA7015"/>
    <w:rsid w:val="00DA79EA"/>
    <w:rsid w:val="00DA7C34"/>
    <w:rsid w:val="00DA7DD5"/>
    <w:rsid w:val="00DB0381"/>
    <w:rsid w:val="00DB0830"/>
    <w:rsid w:val="00DB0AB8"/>
    <w:rsid w:val="00DB0D6E"/>
    <w:rsid w:val="00DB0E1B"/>
    <w:rsid w:val="00DB1114"/>
    <w:rsid w:val="00DB1359"/>
    <w:rsid w:val="00DB1726"/>
    <w:rsid w:val="00DB1927"/>
    <w:rsid w:val="00DB1B28"/>
    <w:rsid w:val="00DB1BA9"/>
    <w:rsid w:val="00DB1BB5"/>
    <w:rsid w:val="00DB1D1B"/>
    <w:rsid w:val="00DB1D2A"/>
    <w:rsid w:val="00DB216A"/>
    <w:rsid w:val="00DB2D40"/>
    <w:rsid w:val="00DB3039"/>
    <w:rsid w:val="00DB331F"/>
    <w:rsid w:val="00DB34A3"/>
    <w:rsid w:val="00DB3552"/>
    <w:rsid w:val="00DB3A48"/>
    <w:rsid w:val="00DB3BF8"/>
    <w:rsid w:val="00DB4161"/>
    <w:rsid w:val="00DB4594"/>
    <w:rsid w:val="00DB47D2"/>
    <w:rsid w:val="00DB4984"/>
    <w:rsid w:val="00DB49CE"/>
    <w:rsid w:val="00DB4B8B"/>
    <w:rsid w:val="00DB4C49"/>
    <w:rsid w:val="00DB4D24"/>
    <w:rsid w:val="00DB51AC"/>
    <w:rsid w:val="00DB59D4"/>
    <w:rsid w:val="00DB5F55"/>
    <w:rsid w:val="00DB5FAB"/>
    <w:rsid w:val="00DB6361"/>
    <w:rsid w:val="00DB68AB"/>
    <w:rsid w:val="00DB68B3"/>
    <w:rsid w:val="00DB6905"/>
    <w:rsid w:val="00DB6B8F"/>
    <w:rsid w:val="00DB71DC"/>
    <w:rsid w:val="00DB789D"/>
    <w:rsid w:val="00DB7A3B"/>
    <w:rsid w:val="00DB7E91"/>
    <w:rsid w:val="00DC050F"/>
    <w:rsid w:val="00DC0825"/>
    <w:rsid w:val="00DC0D62"/>
    <w:rsid w:val="00DC0ECA"/>
    <w:rsid w:val="00DC10DC"/>
    <w:rsid w:val="00DC1665"/>
    <w:rsid w:val="00DC1994"/>
    <w:rsid w:val="00DC2084"/>
    <w:rsid w:val="00DC2195"/>
    <w:rsid w:val="00DC2293"/>
    <w:rsid w:val="00DC2307"/>
    <w:rsid w:val="00DC25DB"/>
    <w:rsid w:val="00DC28BA"/>
    <w:rsid w:val="00DC290B"/>
    <w:rsid w:val="00DC2973"/>
    <w:rsid w:val="00DC29B5"/>
    <w:rsid w:val="00DC29CC"/>
    <w:rsid w:val="00DC3586"/>
    <w:rsid w:val="00DC42DF"/>
    <w:rsid w:val="00DC4374"/>
    <w:rsid w:val="00DC43B8"/>
    <w:rsid w:val="00DC482C"/>
    <w:rsid w:val="00DC4879"/>
    <w:rsid w:val="00DC4A53"/>
    <w:rsid w:val="00DC4DD6"/>
    <w:rsid w:val="00DC4F5F"/>
    <w:rsid w:val="00DC522C"/>
    <w:rsid w:val="00DC5554"/>
    <w:rsid w:val="00DC64B1"/>
    <w:rsid w:val="00DC683A"/>
    <w:rsid w:val="00DC6A00"/>
    <w:rsid w:val="00DC6CD0"/>
    <w:rsid w:val="00DC6F65"/>
    <w:rsid w:val="00DC704A"/>
    <w:rsid w:val="00DC750F"/>
    <w:rsid w:val="00DC7545"/>
    <w:rsid w:val="00DC766F"/>
    <w:rsid w:val="00DC78F9"/>
    <w:rsid w:val="00DC7B53"/>
    <w:rsid w:val="00DC7BC3"/>
    <w:rsid w:val="00DC7EFE"/>
    <w:rsid w:val="00DC7FF6"/>
    <w:rsid w:val="00DD00E4"/>
    <w:rsid w:val="00DD0687"/>
    <w:rsid w:val="00DD099F"/>
    <w:rsid w:val="00DD2466"/>
    <w:rsid w:val="00DD25E0"/>
    <w:rsid w:val="00DD27E2"/>
    <w:rsid w:val="00DD287E"/>
    <w:rsid w:val="00DD294F"/>
    <w:rsid w:val="00DD2ACF"/>
    <w:rsid w:val="00DD2C17"/>
    <w:rsid w:val="00DD2EB7"/>
    <w:rsid w:val="00DD2ED0"/>
    <w:rsid w:val="00DD2F10"/>
    <w:rsid w:val="00DD2F8D"/>
    <w:rsid w:val="00DD3246"/>
    <w:rsid w:val="00DD3C60"/>
    <w:rsid w:val="00DD3E3A"/>
    <w:rsid w:val="00DD47DB"/>
    <w:rsid w:val="00DD483D"/>
    <w:rsid w:val="00DD505D"/>
    <w:rsid w:val="00DD5542"/>
    <w:rsid w:val="00DD5DFA"/>
    <w:rsid w:val="00DD68D5"/>
    <w:rsid w:val="00DD6953"/>
    <w:rsid w:val="00DD6E17"/>
    <w:rsid w:val="00DD7084"/>
    <w:rsid w:val="00DD7122"/>
    <w:rsid w:val="00DD724A"/>
    <w:rsid w:val="00DD7285"/>
    <w:rsid w:val="00DD7808"/>
    <w:rsid w:val="00DD78CB"/>
    <w:rsid w:val="00DD7D9E"/>
    <w:rsid w:val="00DD7EDB"/>
    <w:rsid w:val="00DE00E3"/>
    <w:rsid w:val="00DE0D18"/>
    <w:rsid w:val="00DE0F56"/>
    <w:rsid w:val="00DE10A4"/>
    <w:rsid w:val="00DE1160"/>
    <w:rsid w:val="00DE1371"/>
    <w:rsid w:val="00DE16EE"/>
    <w:rsid w:val="00DE172B"/>
    <w:rsid w:val="00DE1BBC"/>
    <w:rsid w:val="00DE21EE"/>
    <w:rsid w:val="00DE2CD6"/>
    <w:rsid w:val="00DE2CDC"/>
    <w:rsid w:val="00DE2EEF"/>
    <w:rsid w:val="00DE2F13"/>
    <w:rsid w:val="00DE2F68"/>
    <w:rsid w:val="00DE327D"/>
    <w:rsid w:val="00DE3288"/>
    <w:rsid w:val="00DE3768"/>
    <w:rsid w:val="00DE3773"/>
    <w:rsid w:val="00DE3E44"/>
    <w:rsid w:val="00DE4446"/>
    <w:rsid w:val="00DE47DC"/>
    <w:rsid w:val="00DE4933"/>
    <w:rsid w:val="00DE5538"/>
    <w:rsid w:val="00DE563E"/>
    <w:rsid w:val="00DE5C27"/>
    <w:rsid w:val="00DE5EA8"/>
    <w:rsid w:val="00DE6227"/>
    <w:rsid w:val="00DE6AB6"/>
    <w:rsid w:val="00DE6B47"/>
    <w:rsid w:val="00DE6B7A"/>
    <w:rsid w:val="00DE6F7C"/>
    <w:rsid w:val="00DE6FD5"/>
    <w:rsid w:val="00DE724A"/>
    <w:rsid w:val="00DE747D"/>
    <w:rsid w:val="00DE7A89"/>
    <w:rsid w:val="00DF00E5"/>
    <w:rsid w:val="00DF0305"/>
    <w:rsid w:val="00DF03EA"/>
    <w:rsid w:val="00DF040B"/>
    <w:rsid w:val="00DF082E"/>
    <w:rsid w:val="00DF0931"/>
    <w:rsid w:val="00DF0947"/>
    <w:rsid w:val="00DF09DD"/>
    <w:rsid w:val="00DF0BFC"/>
    <w:rsid w:val="00DF1148"/>
    <w:rsid w:val="00DF15E8"/>
    <w:rsid w:val="00DF16A7"/>
    <w:rsid w:val="00DF1B45"/>
    <w:rsid w:val="00DF1E69"/>
    <w:rsid w:val="00DF2493"/>
    <w:rsid w:val="00DF2622"/>
    <w:rsid w:val="00DF2B97"/>
    <w:rsid w:val="00DF2BB8"/>
    <w:rsid w:val="00DF2BE4"/>
    <w:rsid w:val="00DF2D9E"/>
    <w:rsid w:val="00DF2E8E"/>
    <w:rsid w:val="00DF2F5A"/>
    <w:rsid w:val="00DF30A4"/>
    <w:rsid w:val="00DF346F"/>
    <w:rsid w:val="00DF3506"/>
    <w:rsid w:val="00DF3BC2"/>
    <w:rsid w:val="00DF3CC1"/>
    <w:rsid w:val="00DF459B"/>
    <w:rsid w:val="00DF4B36"/>
    <w:rsid w:val="00DF4F1E"/>
    <w:rsid w:val="00DF5785"/>
    <w:rsid w:val="00DF5791"/>
    <w:rsid w:val="00DF5D48"/>
    <w:rsid w:val="00DF650F"/>
    <w:rsid w:val="00DF6FE9"/>
    <w:rsid w:val="00DF74D9"/>
    <w:rsid w:val="00DF7545"/>
    <w:rsid w:val="00DF7625"/>
    <w:rsid w:val="00DF78FF"/>
    <w:rsid w:val="00DF7EF3"/>
    <w:rsid w:val="00DF7F53"/>
    <w:rsid w:val="00DF7FF9"/>
    <w:rsid w:val="00E000E3"/>
    <w:rsid w:val="00E002FA"/>
    <w:rsid w:val="00E00469"/>
    <w:rsid w:val="00E004E9"/>
    <w:rsid w:val="00E004F8"/>
    <w:rsid w:val="00E005D0"/>
    <w:rsid w:val="00E00641"/>
    <w:rsid w:val="00E00672"/>
    <w:rsid w:val="00E009DA"/>
    <w:rsid w:val="00E01210"/>
    <w:rsid w:val="00E0129D"/>
    <w:rsid w:val="00E01886"/>
    <w:rsid w:val="00E019F2"/>
    <w:rsid w:val="00E01BA0"/>
    <w:rsid w:val="00E01D64"/>
    <w:rsid w:val="00E01D89"/>
    <w:rsid w:val="00E01DD4"/>
    <w:rsid w:val="00E020D3"/>
    <w:rsid w:val="00E023B5"/>
    <w:rsid w:val="00E02D9F"/>
    <w:rsid w:val="00E02FA7"/>
    <w:rsid w:val="00E033D7"/>
    <w:rsid w:val="00E03DFF"/>
    <w:rsid w:val="00E03EBA"/>
    <w:rsid w:val="00E03FA6"/>
    <w:rsid w:val="00E040D5"/>
    <w:rsid w:val="00E04409"/>
    <w:rsid w:val="00E0480D"/>
    <w:rsid w:val="00E04CE7"/>
    <w:rsid w:val="00E051C4"/>
    <w:rsid w:val="00E0524E"/>
    <w:rsid w:val="00E056D7"/>
    <w:rsid w:val="00E0573E"/>
    <w:rsid w:val="00E058D0"/>
    <w:rsid w:val="00E0633C"/>
    <w:rsid w:val="00E0640D"/>
    <w:rsid w:val="00E067C8"/>
    <w:rsid w:val="00E068C9"/>
    <w:rsid w:val="00E0692D"/>
    <w:rsid w:val="00E06B66"/>
    <w:rsid w:val="00E06B6C"/>
    <w:rsid w:val="00E07143"/>
    <w:rsid w:val="00E07363"/>
    <w:rsid w:val="00E07435"/>
    <w:rsid w:val="00E07472"/>
    <w:rsid w:val="00E078B3"/>
    <w:rsid w:val="00E100CD"/>
    <w:rsid w:val="00E1016D"/>
    <w:rsid w:val="00E107EF"/>
    <w:rsid w:val="00E10925"/>
    <w:rsid w:val="00E112EF"/>
    <w:rsid w:val="00E11599"/>
    <w:rsid w:val="00E115F0"/>
    <w:rsid w:val="00E11630"/>
    <w:rsid w:val="00E11736"/>
    <w:rsid w:val="00E11BB7"/>
    <w:rsid w:val="00E11D45"/>
    <w:rsid w:val="00E12379"/>
    <w:rsid w:val="00E12924"/>
    <w:rsid w:val="00E12A83"/>
    <w:rsid w:val="00E12CC8"/>
    <w:rsid w:val="00E12DA5"/>
    <w:rsid w:val="00E132B1"/>
    <w:rsid w:val="00E13558"/>
    <w:rsid w:val="00E137BE"/>
    <w:rsid w:val="00E1394F"/>
    <w:rsid w:val="00E13A1C"/>
    <w:rsid w:val="00E13DF1"/>
    <w:rsid w:val="00E13F70"/>
    <w:rsid w:val="00E1499F"/>
    <w:rsid w:val="00E14A58"/>
    <w:rsid w:val="00E14B8A"/>
    <w:rsid w:val="00E14C97"/>
    <w:rsid w:val="00E14DC4"/>
    <w:rsid w:val="00E14FAE"/>
    <w:rsid w:val="00E15040"/>
    <w:rsid w:val="00E15615"/>
    <w:rsid w:val="00E157EC"/>
    <w:rsid w:val="00E1613E"/>
    <w:rsid w:val="00E164AC"/>
    <w:rsid w:val="00E167F4"/>
    <w:rsid w:val="00E1682C"/>
    <w:rsid w:val="00E16A45"/>
    <w:rsid w:val="00E16E00"/>
    <w:rsid w:val="00E1767D"/>
    <w:rsid w:val="00E17D62"/>
    <w:rsid w:val="00E2050C"/>
    <w:rsid w:val="00E208D9"/>
    <w:rsid w:val="00E20E47"/>
    <w:rsid w:val="00E20EC9"/>
    <w:rsid w:val="00E216C3"/>
    <w:rsid w:val="00E21BD0"/>
    <w:rsid w:val="00E21C41"/>
    <w:rsid w:val="00E21CFB"/>
    <w:rsid w:val="00E21E4B"/>
    <w:rsid w:val="00E2230A"/>
    <w:rsid w:val="00E2259C"/>
    <w:rsid w:val="00E22EAE"/>
    <w:rsid w:val="00E238CF"/>
    <w:rsid w:val="00E23958"/>
    <w:rsid w:val="00E239BA"/>
    <w:rsid w:val="00E23AE2"/>
    <w:rsid w:val="00E23EA4"/>
    <w:rsid w:val="00E2460C"/>
    <w:rsid w:val="00E24629"/>
    <w:rsid w:val="00E248D1"/>
    <w:rsid w:val="00E24ABE"/>
    <w:rsid w:val="00E24F0E"/>
    <w:rsid w:val="00E25280"/>
    <w:rsid w:val="00E25326"/>
    <w:rsid w:val="00E258F6"/>
    <w:rsid w:val="00E25B97"/>
    <w:rsid w:val="00E25BE1"/>
    <w:rsid w:val="00E25F54"/>
    <w:rsid w:val="00E262D5"/>
    <w:rsid w:val="00E264B6"/>
    <w:rsid w:val="00E265C1"/>
    <w:rsid w:val="00E2662F"/>
    <w:rsid w:val="00E26FED"/>
    <w:rsid w:val="00E2719A"/>
    <w:rsid w:val="00E278EE"/>
    <w:rsid w:val="00E27BDC"/>
    <w:rsid w:val="00E27E90"/>
    <w:rsid w:val="00E27FA4"/>
    <w:rsid w:val="00E30407"/>
    <w:rsid w:val="00E30450"/>
    <w:rsid w:val="00E30682"/>
    <w:rsid w:val="00E30799"/>
    <w:rsid w:val="00E30919"/>
    <w:rsid w:val="00E3094D"/>
    <w:rsid w:val="00E30BC4"/>
    <w:rsid w:val="00E30C75"/>
    <w:rsid w:val="00E30EB2"/>
    <w:rsid w:val="00E319C5"/>
    <w:rsid w:val="00E31C59"/>
    <w:rsid w:val="00E32467"/>
    <w:rsid w:val="00E32510"/>
    <w:rsid w:val="00E328B5"/>
    <w:rsid w:val="00E32CB4"/>
    <w:rsid w:val="00E32F13"/>
    <w:rsid w:val="00E334C6"/>
    <w:rsid w:val="00E33604"/>
    <w:rsid w:val="00E33A30"/>
    <w:rsid w:val="00E342FE"/>
    <w:rsid w:val="00E34467"/>
    <w:rsid w:val="00E34473"/>
    <w:rsid w:val="00E35018"/>
    <w:rsid w:val="00E3523F"/>
    <w:rsid w:val="00E353C6"/>
    <w:rsid w:val="00E35454"/>
    <w:rsid w:val="00E354B7"/>
    <w:rsid w:val="00E356DB"/>
    <w:rsid w:val="00E35A84"/>
    <w:rsid w:val="00E363B1"/>
    <w:rsid w:val="00E36409"/>
    <w:rsid w:val="00E36445"/>
    <w:rsid w:val="00E3651B"/>
    <w:rsid w:val="00E367C9"/>
    <w:rsid w:val="00E3683F"/>
    <w:rsid w:val="00E36E6D"/>
    <w:rsid w:val="00E371C4"/>
    <w:rsid w:val="00E37723"/>
    <w:rsid w:val="00E400FE"/>
    <w:rsid w:val="00E403B2"/>
    <w:rsid w:val="00E40828"/>
    <w:rsid w:val="00E40B3C"/>
    <w:rsid w:val="00E40B8B"/>
    <w:rsid w:val="00E40B93"/>
    <w:rsid w:val="00E411D4"/>
    <w:rsid w:val="00E4123A"/>
    <w:rsid w:val="00E41296"/>
    <w:rsid w:val="00E412AE"/>
    <w:rsid w:val="00E41420"/>
    <w:rsid w:val="00E41824"/>
    <w:rsid w:val="00E41A4D"/>
    <w:rsid w:val="00E41F4C"/>
    <w:rsid w:val="00E42B7A"/>
    <w:rsid w:val="00E42D27"/>
    <w:rsid w:val="00E42D88"/>
    <w:rsid w:val="00E42F6B"/>
    <w:rsid w:val="00E431F0"/>
    <w:rsid w:val="00E4359E"/>
    <w:rsid w:val="00E43B79"/>
    <w:rsid w:val="00E43BC0"/>
    <w:rsid w:val="00E43E6F"/>
    <w:rsid w:val="00E44674"/>
    <w:rsid w:val="00E4490A"/>
    <w:rsid w:val="00E44965"/>
    <w:rsid w:val="00E449EA"/>
    <w:rsid w:val="00E44A3D"/>
    <w:rsid w:val="00E44CE9"/>
    <w:rsid w:val="00E44DDD"/>
    <w:rsid w:val="00E45420"/>
    <w:rsid w:val="00E45534"/>
    <w:rsid w:val="00E456F3"/>
    <w:rsid w:val="00E458BB"/>
    <w:rsid w:val="00E45AC3"/>
    <w:rsid w:val="00E45C25"/>
    <w:rsid w:val="00E45C8A"/>
    <w:rsid w:val="00E47459"/>
    <w:rsid w:val="00E4786D"/>
    <w:rsid w:val="00E478C2"/>
    <w:rsid w:val="00E479EA"/>
    <w:rsid w:val="00E47BF5"/>
    <w:rsid w:val="00E47D89"/>
    <w:rsid w:val="00E47EFC"/>
    <w:rsid w:val="00E5023E"/>
    <w:rsid w:val="00E50905"/>
    <w:rsid w:val="00E511AA"/>
    <w:rsid w:val="00E512EA"/>
    <w:rsid w:val="00E5159A"/>
    <w:rsid w:val="00E517AF"/>
    <w:rsid w:val="00E51BDD"/>
    <w:rsid w:val="00E520BE"/>
    <w:rsid w:val="00E525C0"/>
    <w:rsid w:val="00E529CE"/>
    <w:rsid w:val="00E52B64"/>
    <w:rsid w:val="00E52CFE"/>
    <w:rsid w:val="00E53258"/>
    <w:rsid w:val="00E53404"/>
    <w:rsid w:val="00E53C70"/>
    <w:rsid w:val="00E544A2"/>
    <w:rsid w:val="00E54664"/>
    <w:rsid w:val="00E5467B"/>
    <w:rsid w:val="00E54B00"/>
    <w:rsid w:val="00E54C17"/>
    <w:rsid w:val="00E54C94"/>
    <w:rsid w:val="00E551F9"/>
    <w:rsid w:val="00E55345"/>
    <w:rsid w:val="00E556DB"/>
    <w:rsid w:val="00E557AE"/>
    <w:rsid w:val="00E55B84"/>
    <w:rsid w:val="00E55C08"/>
    <w:rsid w:val="00E5609C"/>
    <w:rsid w:val="00E56140"/>
    <w:rsid w:val="00E56783"/>
    <w:rsid w:val="00E56A71"/>
    <w:rsid w:val="00E56C0C"/>
    <w:rsid w:val="00E56FE6"/>
    <w:rsid w:val="00E56FF5"/>
    <w:rsid w:val="00E57081"/>
    <w:rsid w:val="00E572CD"/>
    <w:rsid w:val="00E5740A"/>
    <w:rsid w:val="00E5753C"/>
    <w:rsid w:val="00E5760F"/>
    <w:rsid w:val="00E57C30"/>
    <w:rsid w:val="00E57FFB"/>
    <w:rsid w:val="00E60472"/>
    <w:rsid w:val="00E60574"/>
    <w:rsid w:val="00E607D0"/>
    <w:rsid w:val="00E608F3"/>
    <w:rsid w:val="00E6093D"/>
    <w:rsid w:val="00E609BD"/>
    <w:rsid w:val="00E60A02"/>
    <w:rsid w:val="00E60A9E"/>
    <w:rsid w:val="00E61060"/>
    <w:rsid w:val="00E61156"/>
    <w:rsid w:val="00E61215"/>
    <w:rsid w:val="00E615A9"/>
    <w:rsid w:val="00E6179E"/>
    <w:rsid w:val="00E62126"/>
    <w:rsid w:val="00E621F8"/>
    <w:rsid w:val="00E62691"/>
    <w:rsid w:val="00E62839"/>
    <w:rsid w:val="00E62E3C"/>
    <w:rsid w:val="00E6319B"/>
    <w:rsid w:val="00E6338E"/>
    <w:rsid w:val="00E6375E"/>
    <w:rsid w:val="00E63B22"/>
    <w:rsid w:val="00E63B38"/>
    <w:rsid w:val="00E642F1"/>
    <w:rsid w:val="00E64801"/>
    <w:rsid w:val="00E6494D"/>
    <w:rsid w:val="00E650C5"/>
    <w:rsid w:val="00E65ED2"/>
    <w:rsid w:val="00E661E1"/>
    <w:rsid w:val="00E665A5"/>
    <w:rsid w:val="00E6677F"/>
    <w:rsid w:val="00E66980"/>
    <w:rsid w:val="00E66984"/>
    <w:rsid w:val="00E674DB"/>
    <w:rsid w:val="00E67517"/>
    <w:rsid w:val="00E70445"/>
    <w:rsid w:val="00E7063C"/>
    <w:rsid w:val="00E70CF9"/>
    <w:rsid w:val="00E70EFF"/>
    <w:rsid w:val="00E715DB"/>
    <w:rsid w:val="00E718C6"/>
    <w:rsid w:val="00E71D71"/>
    <w:rsid w:val="00E71F99"/>
    <w:rsid w:val="00E72450"/>
    <w:rsid w:val="00E72E46"/>
    <w:rsid w:val="00E73066"/>
    <w:rsid w:val="00E730EA"/>
    <w:rsid w:val="00E7340D"/>
    <w:rsid w:val="00E73A63"/>
    <w:rsid w:val="00E747B3"/>
    <w:rsid w:val="00E74E9A"/>
    <w:rsid w:val="00E74ECC"/>
    <w:rsid w:val="00E74FD4"/>
    <w:rsid w:val="00E7512C"/>
    <w:rsid w:val="00E755A2"/>
    <w:rsid w:val="00E756C9"/>
    <w:rsid w:val="00E7591A"/>
    <w:rsid w:val="00E75B95"/>
    <w:rsid w:val="00E75F0B"/>
    <w:rsid w:val="00E75FB5"/>
    <w:rsid w:val="00E76831"/>
    <w:rsid w:val="00E7699B"/>
    <w:rsid w:val="00E76C81"/>
    <w:rsid w:val="00E77674"/>
    <w:rsid w:val="00E77DC9"/>
    <w:rsid w:val="00E8003A"/>
    <w:rsid w:val="00E80180"/>
    <w:rsid w:val="00E801E6"/>
    <w:rsid w:val="00E80208"/>
    <w:rsid w:val="00E80E87"/>
    <w:rsid w:val="00E81C09"/>
    <w:rsid w:val="00E81EB1"/>
    <w:rsid w:val="00E82129"/>
    <w:rsid w:val="00E8214D"/>
    <w:rsid w:val="00E8227F"/>
    <w:rsid w:val="00E825E3"/>
    <w:rsid w:val="00E82EB9"/>
    <w:rsid w:val="00E83006"/>
    <w:rsid w:val="00E83621"/>
    <w:rsid w:val="00E83D5F"/>
    <w:rsid w:val="00E83EF8"/>
    <w:rsid w:val="00E8426F"/>
    <w:rsid w:val="00E84312"/>
    <w:rsid w:val="00E84326"/>
    <w:rsid w:val="00E84931"/>
    <w:rsid w:val="00E84CEA"/>
    <w:rsid w:val="00E853D5"/>
    <w:rsid w:val="00E85EB8"/>
    <w:rsid w:val="00E860E2"/>
    <w:rsid w:val="00E86110"/>
    <w:rsid w:val="00E861FA"/>
    <w:rsid w:val="00E86257"/>
    <w:rsid w:val="00E86307"/>
    <w:rsid w:val="00E8645B"/>
    <w:rsid w:val="00E86523"/>
    <w:rsid w:val="00E8675E"/>
    <w:rsid w:val="00E869DF"/>
    <w:rsid w:val="00E86E3A"/>
    <w:rsid w:val="00E87B64"/>
    <w:rsid w:val="00E90266"/>
    <w:rsid w:val="00E904AE"/>
    <w:rsid w:val="00E917CD"/>
    <w:rsid w:val="00E9200F"/>
    <w:rsid w:val="00E920EA"/>
    <w:rsid w:val="00E9251A"/>
    <w:rsid w:val="00E926E0"/>
    <w:rsid w:val="00E9292D"/>
    <w:rsid w:val="00E92AB0"/>
    <w:rsid w:val="00E92EFE"/>
    <w:rsid w:val="00E9333A"/>
    <w:rsid w:val="00E93BDE"/>
    <w:rsid w:val="00E94454"/>
    <w:rsid w:val="00E94B43"/>
    <w:rsid w:val="00E94ED6"/>
    <w:rsid w:val="00E95197"/>
    <w:rsid w:val="00E9582D"/>
    <w:rsid w:val="00E959CC"/>
    <w:rsid w:val="00E95F68"/>
    <w:rsid w:val="00E965A8"/>
    <w:rsid w:val="00E96605"/>
    <w:rsid w:val="00E96872"/>
    <w:rsid w:val="00E977C6"/>
    <w:rsid w:val="00E977CF"/>
    <w:rsid w:val="00E9798B"/>
    <w:rsid w:val="00E97F1A"/>
    <w:rsid w:val="00EA0366"/>
    <w:rsid w:val="00EA03DA"/>
    <w:rsid w:val="00EA04A2"/>
    <w:rsid w:val="00EA14A6"/>
    <w:rsid w:val="00EA1515"/>
    <w:rsid w:val="00EA17F4"/>
    <w:rsid w:val="00EA19F6"/>
    <w:rsid w:val="00EA1A85"/>
    <w:rsid w:val="00EA20AB"/>
    <w:rsid w:val="00EA21EE"/>
    <w:rsid w:val="00EA26C0"/>
    <w:rsid w:val="00EA2B3A"/>
    <w:rsid w:val="00EA2DA9"/>
    <w:rsid w:val="00EA333C"/>
    <w:rsid w:val="00EA334D"/>
    <w:rsid w:val="00EA3949"/>
    <w:rsid w:val="00EA3F89"/>
    <w:rsid w:val="00EA4118"/>
    <w:rsid w:val="00EA4D0F"/>
    <w:rsid w:val="00EA4EAB"/>
    <w:rsid w:val="00EA4F37"/>
    <w:rsid w:val="00EA5423"/>
    <w:rsid w:val="00EA556A"/>
    <w:rsid w:val="00EA5874"/>
    <w:rsid w:val="00EA5D6D"/>
    <w:rsid w:val="00EA5EE8"/>
    <w:rsid w:val="00EA61A6"/>
    <w:rsid w:val="00EA63A2"/>
    <w:rsid w:val="00EA63F5"/>
    <w:rsid w:val="00EA6532"/>
    <w:rsid w:val="00EA6AA0"/>
    <w:rsid w:val="00EA6C3E"/>
    <w:rsid w:val="00EA6C81"/>
    <w:rsid w:val="00EA6CC0"/>
    <w:rsid w:val="00EA6E14"/>
    <w:rsid w:val="00EA6E5F"/>
    <w:rsid w:val="00EA700A"/>
    <w:rsid w:val="00EA75C7"/>
    <w:rsid w:val="00EA760A"/>
    <w:rsid w:val="00EA763F"/>
    <w:rsid w:val="00EA76F1"/>
    <w:rsid w:val="00EA7740"/>
    <w:rsid w:val="00EB00A9"/>
    <w:rsid w:val="00EB014C"/>
    <w:rsid w:val="00EB02A1"/>
    <w:rsid w:val="00EB068B"/>
    <w:rsid w:val="00EB0704"/>
    <w:rsid w:val="00EB08B2"/>
    <w:rsid w:val="00EB0968"/>
    <w:rsid w:val="00EB09AB"/>
    <w:rsid w:val="00EB0A14"/>
    <w:rsid w:val="00EB0A98"/>
    <w:rsid w:val="00EB1051"/>
    <w:rsid w:val="00EB140F"/>
    <w:rsid w:val="00EB1891"/>
    <w:rsid w:val="00EB1B32"/>
    <w:rsid w:val="00EB1F0D"/>
    <w:rsid w:val="00EB1FF3"/>
    <w:rsid w:val="00EB2699"/>
    <w:rsid w:val="00EB3563"/>
    <w:rsid w:val="00EB3701"/>
    <w:rsid w:val="00EB3832"/>
    <w:rsid w:val="00EB392D"/>
    <w:rsid w:val="00EB44B9"/>
    <w:rsid w:val="00EB47D1"/>
    <w:rsid w:val="00EB4C30"/>
    <w:rsid w:val="00EB4CD3"/>
    <w:rsid w:val="00EB4F23"/>
    <w:rsid w:val="00EB4FCB"/>
    <w:rsid w:val="00EB5508"/>
    <w:rsid w:val="00EB581F"/>
    <w:rsid w:val="00EB5CA6"/>
    <w:rsid w:val="00EB5F30"/>
    <w:rsid w:val="00EB6895"/>
    <w:rsid w:val="00EB6B49"/>
    <w:rsid w:val="00EB6C11"/>
    <w:rsid w:val="00EB72E6"/>
    <w:rsid w:val="00EB7329"/>
    <w:rsid w:val="00EB73F7"/>
    <w:rsid w:val="00EB7785"/>
    <w:rsid w:val="00EB782C"/>
    <w:rsid w:val="00EB7974"/>
    <w:rsid w:val="00EB7A76"/>
    <w:rsid w:val="00EB7FC2"/>
    <w:rsid w:val="00EC0B36"/>
    <w:rsid w:val="00EC1149"/>
    <w:rsid w:val="00EC122D"/>
    <w:rsid w:val="00EC1477"/>
    <w:rsid w:val="00EC147F"/>
    <w:rsid w:val="00EC1CFA"/>
    <w:rsid w:val="00EC1F66"/>
    <w:rsid w:val="00EC2414"/>
    <w:rsid w:val="00EC260B"/>
    <w:rsid w:val="00EC2BCD"/>
    <w:rsid w:val="00EC353A"/>
    <w:rsid w:val="00EC3A9D"/>
    <w:rsid w:val="00EC3AA8"/>
    <w:rsid w:val="00EC4478"/>
    <w:rsid w:val="00EC47B4"/>
    <w:rsid w:val="00EC47FE"/>
    <w:rsid w:val="00EC49F2"/>
    <w:rsid w:val="00EC5DAF"/>
    <w:rsid w:val="00EC5EAA"/>
    <w:rsid w:val="00EC6372"/>
    <w:rsid w:val="00EC670C"/>
    <w:rsid w:val="00EC6798"/>
    <w:rsid w:val="00EC6945"/>
    <w:rsid w:val="00EC6D92"/>
    <w:rsid w:val="00EC6EFC"/>
    <w:rsid w:val="00EC7245"/>
    <w:rsid w:val="00EC7870"/>
    <w:rsid w:val="00EC7F31"/>
    <w:rsid w:val="00ED04F5"/>
    <w:rsid w:val="00ED0746"/>
    <w:rsid w:val="00ED0986"/>
    <w:rsid w:val="00ED0B8A"/>
    <w:rsid w:val="00ED0FB2"/>
    <w:rsid w:val="00ED11C3"/>
    <w:rsid w:val="00ED179C"/>
    <w:rsid w:val="00ED1AC9"/>
    <w:rsid w:val="00ED1D1F"/>
    <w:rsid w:val="00ED2319"/>
    <w:rsid w:val="00ED2860"/>
    <w:rsid w:val="00ED29D2"/>
    <w:rsid w:val="00ED2ACE"/>
    <w:rsid w:val="00ED2E98"/>
    <w:rsid w:val="00ED3007"/>
    <w:rsid w:val="00ED3182"/>
    <w:rsid w:val="00ED33D4"/>
    <w:rsid w:val="00ED348C"/>
    <w:rsid w:val="00ED36B8"/>
    <w:rsid w:val="00ED3BB4"/>
    <w:rsid w:val="00ED3BE9"/>
    <w:rsid w:val="00ED408A"/>
    <w:rsid w:val="00ED41FC"/>
    <w:rsid w:val="00ED4620"/>
    <w:rsid w:val="00ED49D1"/>
    <w:rsid w:val="00ED49D5"/>
    <w:rsid w:val="00ED4CA8"/>
    <w:rsid w:val="00ED543E"/>
    <w:rsid w:val="00ED5E59"/>
    <w:rsid w:val="00ED6256"/>
    <w:rsid w:val="00ED6975"/>
    <w:rsid w:val="00ED754A"/>
    <w:rsid w:val="00ED7807"/>
    <w:rsid w:val="00EE063A"/>
    <w:rsid w:val="00EE0740"/>
    <w:rsid w:val="00EE08B5"/>
    <w:rsid w:val="00EE0A9F"/>
    <w:rsid w:val="00EE0AD9"/>
    <w:rsid w:val="00EE0CE1"/>
    <w:rsid w:val="00EE0F27"/>
    <w:rsid w:val="00EE0FFE"/>
    <w:rsid w:val="00EE1095"/>
    <w:rsid w:val="00EE10B1"/>
    <w:rsid w:val="00EE1450"/>
    <w:rsid w:val="00EE1E32"/>
    <w:rsid w:val="00EE202E"/>
    <w:rsid w:val="00EE264C"/>
    <w:rsid w:val="00EE2932"/>
    <w:rsid w:val="00EE2A29"/>
    <w:rsid w:val="00EE2B2B"/>
    <w:rsid w:val="00EE2C99"/>
    <w:rsid w:val="00EE2DF6"/>
    <w:rsid w:val="00EE33EA"/>
    <w:rsid w:val="00EE3479"/>
    <w:rsid w:val="00EE378F"/>
    <w:rsid w:val="00EE3EE3"/>
    <w:rsid w:val="00EE3FAF"/>
    <w:rsid w:val="00EE44C5"/>
    <w:rsid w:val="00EE4F33"/>
    <w:rsid w:val="00EE52C5"/>
    <w:rsid w:val="00EE5311"/>
    <w:rsid w:val="00EE5483"/>
    <w:rsid w:val="00EE54D5"/>
    <w:rsid w:val="00EE5ADA"/>
    <w:rsid w:val="00EE5B6A"/>
    <w:rsid w:val="00EE5F0D"/>
    <w:rsid w:val="00EE6623"/>
    <w:rsid w:val="00EE6BCF"/>
    <w:rsid w:val="00EE6F0B"/>
    <w:rsid w:val="00EE70C9"/>
    <w:rsid w:val="00EE718A"/>
    <w:rsid w:val="00EE74D8"/>
    <w:rsid w:val="00EE75C0"/>
    <w:rsid w:val="00EE768D"/>
    <w:rsid w:val="00EE79A6"/>
    <w:rsid w:val="00EE7C4D"/>
    <w:rsid w:val="00EF050C"/>
    <w:rsid w:val="00EF050F"/>
    <w:rsid w:val="00EF097D"/>
    <w:rsid w:val="00EF0980"/>
    <w:rsid w:val="00EF0A51"/>
    <w:rsid w:val="00EF0B93"/>
    <w:rsid w:val="00EF0F98"/>
    <w:rsid w:val="00EF137A"/>
    <w:rsid w:val="00EF1396"/>
    <w:rsid w:val="00EF1661"/>
    <w:rsid w:val="00EF1794"/>
    <w:rsid w:val="00EF1A77"/>
    <w:rsid w:val="00EF1A90"/>
    <w:rsid w:val="00EF1DA3"/>
    <w:rsid w:val="00EF2938"/>
    <w:rsid w:val="00EF2B29"/>
    <w:rsid w:val="00EF2C68"/>
    <w:rsid w:val="00EF36B4"/>
    <w:rsid w:val="00EF3B0D"/>
    <w:rsid w:val="00EF43A8"/>
    <w:rsid w:val="00EF43AE"/>
    <w:rsid w:val="00EF457A"/>
    <w:rsid w:val="00EF49BB"/>
    <w:rsid w:val="00EF4EB7"/>
    <w:rsid w:val="00EF54B9"/>
    <w:rsid w:val="00EF5A72"/>
    <w:rsid w:val="00EF5C2E"/>
    <w:rsid w:val="00EF5F5A"/>
    <w:rsid w:val="00EF60CB"/>
    <w:rsid w:val="00EF6957"/>
    <w:rsid w:val="00EF6B51"/>
    <w:rsid w:val="00EF6E77"/>
    <w:rsid w:val="00EF6EC1"/>
    <w:rsid w:val="00EF7082"/>
    <w:rsid w:val="00EF71D8"/>
    <w:rsid w:val="00EF724A"/>
    <w:rsid w:val="00EF79FB"/>
    <w:rsid w:val="00EF7ACF"/>
    <w:rsid w:val="00EF7DFF"/>
    <w:rsid w:val="00EF7F61"/>
    <w:rsid w:val="00EF7FD7"/>
    <w:rsid w:val="00F00422"/>
    <w:rsid w:val="00F00482"/>
    <w:rsid w:val="00F00D13"/>
    <w:rsid w:val="00F00DDA"/>
    <w:rsid w:val="00F00DF1"/>
    <w:rsid w:val="00F00F4E"/>
    <w:rsid w:val="00F0145A"/>
    <w:rsid w:val="00F01828"/>
    <w:rsid w:val="00F0182C"/>
    <w:rsid w:val="00F018CD"/>
    <w:rsid w:val="00F01C43"/>
    <w:rsid w:val="00F020A5"/>
    <w:rsid w:val="00F022C3"/>
    <w:rsid w:val="00F022E0"/>
    <w:rsid w:val="00F024F2"/>
    <w:rsid w:val="00F024F7"/>
    <w:rsid w:val="00F02504"/>
    <w:rsid w:val="00F0266B"/>
    <w:rsid w:val="00F02DAB"/>
    <w:rsid w:val="00F02DE5"/>
    <w:rsid w:val="00F03039"/>
    <w:rsid w:val="00F033AC"/>
    <w:rsid w:val="00F03650"/>
    <w:rsid w:val="00F036CD"/>
    <w:rsid w:val="00F037B3"/>
    <w:rsid w:val="00F03C41"/>
    <w:rsid w:val="00F03CC0"/>
    <w:rsid w:val="00F03DC5"/>
    <w:rsid w:val="00F03DF2"/>
    <w:rsid w:val="00F04569"/>
    <w:rsid w:val="00F04A93"/>
    <w:rsid w:val="00F04AAF"/>
    <w:rsid w:val="00F04D21"/>
    <w:rsid w:val="00F057AA"/>
    <w:rsid w:val="00F05B59"/>
    <w:rsid w:val="00F05B77"/>
    <w:rsid w:val="00F05CF5"/>
    <w:rsid w:val="00F05DBF"/>
    <w:rsid w:val="00F05DDD"/>
    <w:rsid w:val="00F064BD"/>
    <w:rsid w:val="00F065B5"/>
    <w:rsid w:val="00F072E0"/>
    <w:rsid w:val="00F072EA"/>
    <w:rsid w:val="00F075EC"/>
    <w:rsid w:val="00F07AF7"/>
    <w:rsid w:val="00F07E0A"/>
    <w:rsid w:val="00F1005B"/>
    <w:rsid w:val="00F1011E"/>
    <w:rsid w:val="00F10861"/>
    <w:rsid w:val="00F10C04"/>
    <w:rsid w:val="00F10D6D"/>
    <w:rsid w:val="00F10F22"/>
    <w:rsid w:val="00F1143F"/>
    <w:rsid w:val="00F117AD"/>
    <w:rsid w:val="00F11A97"/>
    <w:rsid w:val="00F11CFC"/>
    <w:rsid w:val="00F125B3"/>
    <w:rsid w:val="00F12799"/>
    <w:rsid w:val="00F12FA4"/>
    <w:rsid w:val="00F131D8"/>
    <w:rsid w:val="00F13AD5"/>
    <w:rsid w:val="00F13B2F"/>
    <w:rsid w:val="00F13C61"/>
    <w:rsid w:val="00F13CD5"/>
    <w:rsid w:val="00F13F7F"/>
    <w:rsid w:val="00F14249"/>
    <w:rsid w:val="00F143ED"/>
    <w:rsid w:val="00F14513"/>
    <w:rsid w:val="00F1495E"/>
    <w:rsid w:val="00F14A5D"/>
    <w:rsid w:val="00F14AD1"/>
    <w:rsid w:val="00F14F08"/>
    <w:rsid w:val="00F15119"/>
    <w:rsid w:val="00F1592B"/>
    <w:rsid w:val="00F1592D"/>
    <w:rsid w:val="00F15988"/>
    <w:rsid w:val="00F15D7A"/>
    <w:rsid w:val="00F15F99"/>
    <w:rsid w:val="00F1607B"/>
    <w:rsid w:val="00F16242"/>
    <w:rsid w:val="00F1636F"/>
    <w:rsid w:val="00F16E8C"/>
    <w:rsid w:val="00F16F78"/>
    <w:rsid w:val="00F174BA"/>
    <w:rsid w:val="00F17648"/>
    <w:rsid w:val="00F1782C"/>
    <w:rsid w:val="00F178E7"/>
    <w:rsid w:val="00F17973"/>
    <w:rsid w:val="00F179EB"/>
    <w:rsid w:val="00F20365"/>
    <w:rsid w:val="00F20519"/>
    <w:rsid w:val="00F20779"/>
    <w:rsid w:val="00F20AD4"/>
    <w:rsid w:val="00F20DC9"/>
    <w:rsid w:val="00F21865"/>
    <w:rsid w:val="00F21A5A"/>
    <w:rsid w:val="00F21BDB"/>
    <w:rsid w:val="00F21F41"/>
    <w:rsid w:val="00F22092"/>
    <w:rsid w:val="00F22366"/>
    <w:rsid w:val="00F22424"/>
    <w:rsid w:val="00F2246F"/>
    <w:rsid w:val="00F22888"/>
    <w:rsid w:val="00F22F06"/>
    <w:rsid w:val="00F23388"/>
    <w:rsid w:val="00F236F0"/>
    <w:rsid w:val="00F238B1"/>
    <w:rsid w:val="00F23AFC"/>
    <w:rsid w:val="00F23E58"/>
    <w:rsid w:val="00F24341"/>
    <w:rsid w:val="00F24495"/>
    <w:rsid w:val="00F2467E"/>
    <w:rsid w:val="00F24718"/>
    <w:rsid w:val="00F249A7"/>
    <w:rsid w:val="00F24D3F"/>
    <w:rsid w:val="00F24F37"/>
    <w:rsid w:val="00F2569A"/>
    <w:rsid w:val="00F2591F"/>
    <w:rsid w:val="00F25B84"/>
    <w:rsid w:val="00F25C39"/>
    <w:rsid w:val="00F2618E"/>
    <w:rsid w:val="00F2631A"/>
    <w:rsid w:val="00F26387"/>
    <w:rsid w:val="00F26565"/>
    <w:rsid w:val="00F269D4"/>
    <w:rsid w:val="00F26AFD"/>
    <w:rsid w:val="00F278EF"/>
    <w:rsid w:val="00F27BC1"/>
    <w:rsid w:val="00F27D22"/>
    <w:rsid w:val="00F27DA1"/>
    <w:rsid w:val="00F27E2A"/>
    <w:rsid w:val="00F301DF"/>
    <w:rsid w:val="00F30275"/>
    <w:rsid w:val="00F302CD"/>
    <w:rsid w:val="00F3035E"/>
    <w:rsid w:val="00F30CE1"/>
    <w:rsid w:val="00F3102D"/>
    <w:rsid w:val="00F3112F"/>
    <w:rsid w:val="00F316F0"/>
    <w:rsid w:val="00F31826"/>
    <w:rsid w:val="00F31A81"/>
    <w:rsid w:val="00F31B4D"/>
    <w:rsid w:val="00F31E3B"/>
    <w:rsid w:val="00F3212E"/>
    <w:rsid w:val="00F32188"/>
    <w:rsid w:val="00F323B8"/>
    <w:rsid w:val="00F32F7E"/>
    <w:rsid w:val="00F33124"/>
    <w:rsid w:val="00F335FD"/>
    <w:rsid w:val="00F33AF4"/>
    <w:rsid w:val="00F342A2"/>
    <w:rsid w:val="00F34737"/>
    <w:rsid w:val="00F3473E"/>
    <w:rsid w:val="00F34771"/>
    <w:rsid w:val="00F34963"/>
    <w:rsid w:val="00F34A02"/>
    <w:rsid w:val="00F35877"/>
    <w:rsid w:val="00F35A35"/>
    <w:rsid w:val="00F35E66"/>
    <w:rsid w:val="00F36467"/>
    <w:rsid w:val="00F36861"/>
    <w:rsid w:val="00F36C22"/>
    <w:rsid w:val="00F36DCA"/>
    <w:rsid w:val="00F371B0"/>
    <w:rsid w:val="00F3776A"/>
    <w:rsid w:val="00F377BE"/>
    <w:rsid w:val="00F37A83"/>
    <w:rsid w:val="00F37AAB"/>
    <w:rsid w:val="00F37B29"/>
    <w:rsid w:val="00F37F32"/>
    <w:rsid w:val="00F37F4A"/>
    <w:rsid w:val="00F4065D"/>
    <w:rsid w:val="00F40685"/>
    <w:rsid w:val="00F41029"/>
    <w:rsid w:val="00F41313"/>
    <w:rsid w:val="00F415DF"/>
    <w:rsid w:val="00F416C1"/>
    <w:rsid w:val="00F418A8"/>
    <w:rsid w:val="00F419CB"/>
    <w:rsid w:val="00F41C96"/>
    <w:rsid w:val="00F41F76"/>
    <w:rsid w:val="00F42344"/>
    <w:rsid w:val="00F426AE"/>
    <w:rsid w:val="00F42714"/>
    <w:rsid w:val="00F42BED"/>
    <w:rsid w:val="00F43431"/>
    <w:rsid w:val="00F434AD"/>
    <w:rsid w:val="00F437A2"/>
    <w:rsid w:val="00F43D78"/>
    <w:rsid w:val="00F4464F"/>
    <w:rsid w:val="00F4493A"/>
    <w:rsid w:val="00F44982"/>
    <w:rsid w:val="00F4510D"/>
    <w:rsid w:val="00F451C9"/>
    <w:rsid w:val="00F45250"/>
    <w:rsid w:val="00F45ACA"/>
    <w:rsid w:val="00F45D78"/>
    <w:rsid w:val="00F4664B"/>
    <w:rsid w:val="00F467C2"/>
    <w:rsid w:val="00F468D6"/>
    <w:rsid w:val="00F469E7"/>
    <w:rsid w:val="00F46F44"/>
    <w:rsid w:val="00F50BDD"/>
    <w:rsid w:val="00F50E3F"/>
    <w:rsid w:val="00F5155B"/>
    <w:rsid w:val="00F5165B"/>
    <w:rsid w:val="00F516C8"/>
    <w:rsid w:val="00F52176"/>
    <w:rsid w:val="00F521C9"/>
    <w:rsid w:val="00F52682"/>
    <w:rsid w:val="00F526A2"/>
    <w:rsid w:val="00F526D2"/>
    <w:rsid w:val="00F527D7"/>
    <w:rsid w:val="00F5288A"/>
    <w:rsid w:val="00F5289E"/>
    <w:rsid w:val="00F528A6"/>
    <w:rsid w:val="00F529C1"/>
    <w:rsid w:val="00F52BB1"/>
    <w:rsid w:val="00F52F2B"/>
    <w:rsid w:val="00F52FCA"/>
    <w:rsid w:val="00F53024"/>
    <w:rsid w:val="00F536EA"/>
    <w:rsid w:val="00F53912"/>
    <w:rsid w:val="00F53C63"/>
    <w:rsid w:val="00F544A9"/>
    <w:rsid w:val="00F545D8"/>
    <w:rsid w:val="00F54F4F"/>
    <w:rsid w:val="00F559E5"/>
    <w:rsid w:val="00F55D35"/>
    <w:rsid w:val="00F56077"/>
    <w:rsid w:val="00F5634A"/>
    <w:rsid w:val="00F5635E"/>
    <w:rsid w:val="00F5666A"/>
    <w:rsid w:val="00F56893"/>
    <w:rsid w:val="00F56F1E"/>
    <w:rsid w:val="00F57872"/>
    <w:rsid w:val="00F578A9"/>
    <w:rsid w:val="00F57B1C"/>
    <w:rsid w:val="00F57C80"/>
    <w:rsid w:val="00F57D5B"/>
    <w:rsid w:val="00F60142"/>
    <w:rsid w:val="00F6028A"/>
    <w:rsid w:val="00F60D61"/>
    <w:rsid w:val="00F6138E"/>
    <w:rsid w:val="00F617D1"/>
    <w:rsid w:val="00F61A69"/>
    <w:rsid w:val="00F61D44"/>
    <w:rsid w:val="00F61EF1"/>
    <w:rsid w:val="00F6200E"/>
    <w:rsid w:val="00F627C3"/>
    <w:rsid w:val="00F627CB"/>
    <w:rsid w:val="00F627F6"/>
    <w:rsid w:val="00F6295C"/>
    <w:rsid w:val="00F62A6F"/>
    <w:rsid w:val="00F62E94"/>
    <w:rsid w:val="00F6359D"/>
    <w:rsid w:val="00F63DA6"/>
    <w:rsid w:val="00F643BA"/>
    <w:rsid w:val="00F64440"/>
    <w:rsid w:val="00F64560"/>
    <w:rsid w:val="00F6480B"/>
    <w:rsid w:val="00F6485A"/>
    <w:rsid w:val="00F64B60"/>
    <w:rsid w:val="00F64FDE"/>
    <w:rsid w:val="00F65225"/>
    <w:rsid w:val="00F653A2"/>
    <w:rsid w:val="00F653DA"/>
    <w:rsid w:val="00F654DE"/>
    <w:rsid w:val="00F65584"/>
    <w:rsid w:val="00F65CE4"/>
    <w:rsid w:val="00F65E3D"/>
    <w:rsid w:val="00F66543"/>
    <w:rsid w:val="00F66643"/>
    <w:rsid w:val="00F66AEF"/>
    <w:rsid w:val="00F6719F"/>
    <w:rsid w:val="00F6742D"/>
    <w:rsid w:val="00F67CC5"/>
    <w:rsid w:val="00F67F2F"/>
    <w:rsid w:val="00F707E5"/>
    <w:rsid w:val="00F709C6"/>
    <w:rsid w:val="00F70BA2"/>
    <w:rsid w:val="00F70BAB"/>
    <w:rsid w:val="00F70E4F"/>
    <w:rsid w:val="00F71119"/>
    <w:rsid w:val="00F711DD"/>
    <w:rsid w:val="00F71796"/>
    <w:rsid w:val="00F71971"/>
    <w:rsid w:val="00F719FD"/>
    <w:rsid w:val="00F71CE8"/>
    <w:rsid w:val="00F71D33"/>
    <w:rsid w:val="00F71E70"/>
    <w:rsid w:val="00F721AA"/>
    <w:rsid w:val="00F72841"/>
    <w:rsid w:val="00F729AB"/>
    <w:rsid w:val="00F72A9E"/>
    <w:rsid w:val="00F72EBA"/>
    <w:rsid w:val="00F73133"/>
    <w:rsid w:val="00F731C4"/>
    <w:rsid w:val="00F73491"/>
    <w:rsid w:val="00F73585"/>
    <w:rsid w:val="00F7360E"/>
    <w:rsid w:val="00F73ACD"/>
    <w:rsid w:val="00F73DAD"/>
    <w:rsid w:val="00F74409"/>
    <w:rsid w:val="00F748BD"/>
    <w:rsid w:val="00F751E1"/>
    <w:rsid w:val="00F7544B"/>
    <w:rsid w:val="00F7545A"/>
    <w:rsid w:val="00F7558B"/>
    <w:rsid w:val="00F75818"/>
    <w:rsid w:val="00F759E5"/>
    <w:rsid w:val="00F75C31"/>
    <w:rsid w:val="00F75D1D"/>
    <w:rsid w:val="00F75EC1"/>
    <w:rsid w:val="00F75F8C"/>
    <w:rsid w:val="00F761CB"/>
    <w:rsid w:val="00F76471"/>
    <w:rsid w:val="00F7665D"/>
    <w:rsid w:val="00F76E18"/>
    <w:rsid w:val="00F7724C"/>
    <w:rsid w:val="00F772CD"/>
    <w:rsid w:val="00F77DF7"/>
    <w:rsid w:val="00F80682"/>
    <w:rsid w:val="00F80955"/>
    <w:rsid w:val="00F80C5F"/>
    <w:rsid w:val="00F80C9E"/>
    <w:rsid w:val="00F80F27"/>
    <w:rsid w:val="00F810E9"/>
    <w:rsid w:val="00F81502"/>
    <w:rsid w:val="00F816BE"/>
    <w:rsid w:val="00F8198D"/>
    <w:rsid w:val="00F81DA8"/>
    <w:rsid w:val="00F81E04"/>
    <w:rsid w:val="00F8203E"/>
    <w:rsid w:val="00F820E8"/>
    <w:rsid w:val="00F824D8"/>
    <w:rsid w:val="00F829FC"/>
    <w:rsid w:val="00F82A9A"/>
    <w:rsid w:val="00F831B8"/>
    <w:rsid w:val="00F83650"/>
    <w:rsid w:val="00F836FB"/>
    <w:rsid w:val="00F83C39"/>
    <w:rsid w:val="00F83D6E"/>
    <w:rsid w:val="00F83F53"/>
    <w:rsid w:val="00F840B5"/>
    <w:rsid w:val="00F84211"/>
    <w:rsid w:val="00F84426"/>
    <w:rsid w:val="00F845D0"/>
    <w:rsid w:val="00F84A38"/>
    <w:rsid w:val="00F85820"/>
    <w:rsid w:val="00F85BBF"/>
    <w:rsid w:val="00F85DEC"/>
    <w:rsid w:val="00F85F2A"/>
    <w:rsid w:val="00F85F5A"/>
    <w:rsid w:val="00F85F8A"/>
    <w:rsid w:val="00F86193"/>
    <w:rsid w:val="00F86194"/>
    <w:rsid w:val="00F8632C"/>
    <w:rsid w:val="00F865EA"/>
    <w:rsid w:val="00F86AE7"/>
    <w:rsid w:val="00F86B84"/>
    <w:rsid w:val="00F86DB9"/>
    <w:rsid w:val="00F86DC2"/>
    <w:rsid w:val="00F86FC5"/>
    <w:rsid w:val="00F87032"/>
    <w:rsid w:val="00F87123"/>
    <w:rsid w:val="00F8729D"/>
    <w:rsid w:val="00F87460"/>
    <w:rsid w:val="00F87904"/>
    <w:rsid w:val="00F87A9A"/>
    <w:rsid w:val="00F9026C"/>
    <w:rsid w:val="00F9036B"/>
    <w:rsid w:val="00F90DCD"/>
    <w:rsid w:val="00F9143E"/>
    <w:rsid w:val="00F915DF"/>
    <w:rsid w:val="00F916FD"/>
    <w:rsid w:val="00F91D92"/>
    <w:rsid w:val="00F920BA"/>
    <w:rsid w:val="00F92163"/>
    <w:rsid w:val="00F92196"/>
    <w:rsid w:val="00F9222C"/>
    <w:rsid w:val="00F925A8"/>
    <w:rsid w:val="00F927AC"/>
    <w:rsid w:val="00F9282D"/>
    <w:rsid w:val="00F92C24"/>
    <w:rsid w:val="00F9341D"/>
    <w:rsid w:val="00F93BFC"/>
    <w:rsid w:val="00F942CA"/>
    <w:rsid w:val="00F94587"/>
    <w:rsid w:val="00F94653"/>
    <w:rsid w:val="00F94A78"/>
    <w:rsid w:val="00F94E66"/>
    <w:rsid w:val="00F9540D"/>
    <w:rsid w:val="00F95561"/>
    <w:rsid w:val="00F9571A"/>
    <w:rsid w:val="00F9576F"/>
    <w:rsid w:val="00F9591F"/>
    <w:rsid w:val="00F95E5F"/>
    <w:rsid w:val="00F96971"/>
    <w:rsid w:val="00F96BD3"/>
    <w:rsid w:val="00F96CEA"/>
    <w:rsid w:val="00F96DCA"/>
    <w:rsid w:val="00F96E3E"/>
    <w:rsid w:val="00F97079"/>
    <w:rsid w:val="00F97091"/>
    <w:rsid w:val="00F9718D"/>
    <w:rsid w:val="00F97F85"/>
    <w:rsid w:val="00FA057C"/>
    <w:rsid w:val="00FA0586"/>
    <w:rsid w:val="00FA0AFD"/>
    <w:rsid w:val="00FA0B3B"/>
    <w:rsid w:val="00FA0DF6"/>
    <w:rsid w:val="00FA1787"/>
    <w:rsid w:val="00FA196B"/>
    <w:rsid w:val="00FA1A6C"/>
    <w:rsid w:val="00FA221E"/>
    <w:rsid w:val="00FA2749"/>
    <w:rsid w:val="00FA2895"/>
    <w:rsid w:val="00FA2A12"/>
    <w:rsid w:val="00FA2EEB"/>
    <w:rsid w:val="00FA383F"/>
    <w:rsid w:val="00FA3F29"/>
    <w:rsid w:val="00FA450E"/>
    <w:rsid w:val="00FA4AF4"/>
    <w:rsid w:val="00FA4C87"/>
    <w:rsid w:val="00FA4F95"/>
    <w:rsid w:val="00FA502E"/>
    <w:rsid w:val="00FA54DA"/>
    <w:rsid w:val="00FA5590"/>
    <w:rsid w:val="00FA55C0"/>
    <w:rsid w:val="00FA57AE"/>
    <w:rsid w:val="00FA58AD"/>
    <w:rsid w:val="00FA599A"/>
    <w:rsid w:val="00FA5ABA"/>
    <w:rsid w:val="00FA5CE8"/>
    <w:rsid w:val="00FA5D2C"/>
    <w:rsid w:val="00FA608F"/>
    <w:rsid w:val="00FA632A"/>
    <w:rsid w:val="00FA640E"/>
    <w:rsid w:val="00FA69D5"/>
    <w:rsid w:val="00FA6AA9"/>
    <w:rsid w:val="00FA6B09"/>
    <w:rsid w:val="00FA7415"/>
    <w:rsid w:val="00FA757B"/>
    <w:rsid w:val="00FA764B"/>
    <w:rsid w:val="00FA7DFA"/>
    <w:rsid w:val="00FA7EAE"/>
    <w:rsid w:val="00FB026E"/>
    <w:rsid w:val="00FB0379"/>
    <w:rsid w:val="00FB0388"/>
    <w:rsid w:val="00FB05F1"/>
    <w:rsid w:val="00FB0CED"/>
    <w:rsid w:val="00FB137A"/>
    <w:rsid w:val="00FB139D"/>
    <w:rsid w:val="00FB13DB"/>
    <w:rsid w:val="00FB15AC"/>
    <w:rsid w:val="00FB15F5"/>
    <w:rsid w:val="00FB176D"/>
    <w:rsid w:val="00FB17B5"/>
    <w:rsid w:val="00FB1EB6"/>
    <w:rsid w:val="00FB21BF"/>
    <w:rsid w:val="00FB247B"/>
    <w:rsid w:val="00FB2ED2"/>
    <w:rsid w:val="00FB373B"/>
    <w:rsid w:val="00FB3806"/>
    <w:rsid w:val="00FB38C3"/>
    <w:rsid w:val="00FB38CE"/>
    <w:rsid w:val="00FB398D"/>
    <w:rsid w:val="00FB3F2D"/>
    <w:rsid w:val="00FB4483"/>
    <w:rsid w:val="00FB488C"/>
    <w:rsid w:val="00FB4DEC"/>
    <w:rsid w:val="00FB4FA2"/>
    <w:rsid w:val="00FB4FCE"/>
    <w:rsid w:val="00FB553A"/>
    <w:rsid w:val="00FB56F5"/>
    <w:rsid w:val="00FB6128"/>
    <w:rsid w:val="00FB6804"/>
    <w:rsid w:val="00FB7B6A"/>
    <w:rsid w:val="00FB7D3B"/>
    <w:rsid w:val="00FC0580"/>
    <w:rsid w:val="00FC05BD"/>
    <w:rsid w:val="00FC0E6A"/>
    <w:rsid w:val="00FC0FB5"/>
    <w:rsid w:val="00FC114E"/>
    <w:rsid w:val="00FC14D0"/>
    <w:rsid w:val="00FC17AE"/>
    <w:rsid w:val="00FC1882"/>
    <w:rsid w:val="00FC1C42"/>
    <w:rsid w:val="00FC1FA7"/>
    <w:rsid w:val="00FC21AB"/>
    <w:rsid w:val="00FC21E7"/>
    <w:rsid w:val="00FC24BF"/>
    <w:rsid w:val="00FC2966"/>
    <w:rsid w:val="00FC2A46"/>
    <w:rsid w:val="00FC2AD7"/>
    <w:rsid w:val="00FC2D4E"/>
    <w:rsid w:val="00FC33C4"/>
    <w:rsid w:val="00FC3FD3"/>
    <w:rsid w:val="00FC44F6"/>
    <w:rsid w:val="00FC476C"/>
    <w:rsid w:val="00FC4829"/>
    <w:rsid w:val="00FC49A5"/>
    <w:rsid w:val="00FC4A2C"/>
    <w:rsid w:val="00FC4EBA"/>
    <w:rsid w:val="00FC507D"/>
    <w:rsid w:val="00FC5342"/>
    <w:rsid w:val="00FC583D"/>
    <w:rsid w:val="00FC586F"/>
    <w:rsid w:val="00FC5899"/>
    <w:rsid w:val="00FC62D5"/>
    <w:rsid w:val="00FC644F"/>
    <w:rsid w:val="00FC655F"/>
    <w:rsid w:val="00FC65E3"/>
    <w:rsid w:val="00FC6B34"/>
    <w:rsid w:val="00FC6D8D"/>
    <w:rsid w:val="00FC7242"/>
    <w:rsid w:val="00FC7302"/>
    <w:rsid w:val="00FC7D87"/>
    <w:rsid w:val="00FC7DE7"/>
    <w:rsid w:val="00FC7E50"/>
    <w:rsid w:val="00FD0140"/>
    <w:rsid w:val="00FD0673"/>
    <w:rsid w:val="00FD079C"/>
    <w:rsid w:val="00FD09BC"/>
    <w:rsid w:val="00FD0D21"/>
    <w:rsid w:val="00FD135E"/>
    <w:rsid w:val="00FD1573"/>
    <w:rsid w:val="00FD15F0"/>
    <w:rsid w:val="00FD1852"/>
    <w:rsid w:val="00FD1A6B"/>
    <w:rsid w:val="00FD1B76"/>
    <w:rsid w:val="00FD1BAE"/>
    <w:rsid w:val="00FD201C"/>
    <w:rsid w:val="00FD23C0"/>
    <w:rsid w:val="00FD23F5"/>
    <w:rsid w:val="00FD2495"/>
    <w:rsid w:val="00FD25B0"/>
    <w:rsid w:val="00FD27C0"/>
    <w:rsid w:val="00FD2B2D"/>
    <w:rsid w:val="00FD2E89"/>
    <w:rsid w:val="00FD31EC"/>
    <w:rsid w:val="00FD39D0"/>
    <w:rsid w:val="00FD3A00"/>
    <w:rsid w:val="00FD3D75"/>
    <w:rsid w:val="00FD408F"/>
    <w:rsid w:val="00FD4167"/>
    <w:rsid w:val="00FD4949"/>
    <w:rsid w:val="00FD4A03"/>
    <w:rsid w:val="00FD4C74"/>
    <w:rsid w:val="00FD4E1D"/>
    <w:rsid w:val="00FD4EAC"/>
    <w:rsid w:val="00FD502E"/>
    <w:rsid w:val="00FD522A"/>
    <w:rsid w:val="00FD5306"/>
    <w:rsid w:val="00FD5614"/>
    <w:rsid w:val="00FD593C"/>
    <w:rsid w:val="00FD5A4B"/>
    <w:rsid w:val="00FD5B62"/>
    <w:rsid w:val="00FD6089"/>
    <w:rsid w:val="00FD62F7"/>
    <w:rsid w:val="00FD648B"/>
    <w:rsid w:val="00FD654A"/>
    <w:rsid w:val="00FD6EED"/>
    <w:rsid w:val="00FD6F31"/>
    <w:rsid w:val="00FD6FB2"/>
    <w:rsid w:val="00FD6FF0"/>
    <w:rsid w:val="00FD7040"/>
    <w:rsid w:val="00FD76C4"/>
    <w:rsid w:val="00FD7BB9"/>
    <w:rsid w:val="00FD7C24"/>
    <w:rsid w:val="00FD7FE1"/>
    <w:rsid w:val="00FE0095"/>
    <w:rsid w:val="00FE0339"/>
    <w:rsid w:val="00FE0575"/>
    <w:rsid w:val="00FE07B5"/>
    <w:rsid w:val="00FE092E"/>
    <w:rsid w:val="00FE0DD4"/>
    <w:rsid w:val="00FE0F32"/>
    <w:rsid w:val="00FE11AD"/>
    <w:rsid w:val="00FE17D3"/>
    <w:rsid w:val="00FE2C1F"/>
    <w:rsid w:val="00FE2EF7"/>
    <w:rsid w:val="00FE2FBD"/>
    <w:rsid w:val="00FE3194"/>
    <w:rsid w:val="00FE34DC"/>
    <w:rsid w:val="00FE3A0C"/>
    <w:rsid w:val="00FE3DCC"/>
    <w:rsid w:val="00FE4160"/>
    <w:rsid w:val="00FE4193"/>
    <w:rsid w:val="00FE4487"/>
    <w:rsid w:val="00FE4605"/>
    <w:rsid w:val="00FE5B42"/>
    <w:rsid w:val="00FE5BBE"/>
    <w:rsid w:val="00FE5C9C"/>
    <w:rsid w:val="00FE5CD4"/>
    <w:rsid w:val="00FE6072"/>
    <w:rsid w:val="00FE63D1"/>
    <w:rsid w:val="00FE659A"/>
    <w:rsid w:val="00FE6BC2"/>
    <w:rsid w:val="00FE6C33"/>
    <w:rsid w:val="00FE72C7"/>
    <w:rsid w:val="00FE7397"/>
    <w:rsid w:val="00FE772F"/>
    <w:rsid w:val="00FE7AD4"/>
    <w:rsid w:val="00FE7B5F"/>
    <w:rsid w:val="00FE7E35"/>
    <w:rsid w:val="00FE7E3C"/>
    <w:rsid w:val="00FE7E69"/>
    <w:rsid w:val="00FF02EB"/>
    <w:rsid w:val="00FF045F"/>
    <w:rsid w:val="00FF0BBF"/>
    <w:rsid w:val="00FF159A"/>
    <w:rsid w:val="00FF1A7E"/>
    <w:rsid w:val="00FF1AB6"/>
    <w:rsid w:val="00FF21F3"/>
    <w:rsid w:val="00FF269E"/>
    <w:rsid w:val="00FF26A6"/>
    <w:rsid w:val="00FF26AB"/>
    <w:rsid w:val="00FF298E"/>
    <w:rsid w:val="00FF2A76"/>
    <w:rsid w:val="00FF2EE7"/>
    <w:rsid w:val="00FF2FF0"/>
    <w:rsid w:val="00FF31C1"/>
    <w:rsid w:val="00FF3787"/>
    <w:rsid w:val="00FF3BA0"/>
    <w:rsid w:val="00FF3C71"/>
    <w:rsid w:val="00FF3D4C"/>
    <w:rsid w:val="00FF3FDE"/>
    <w:rsid w:val="00FF3FF9"/>
    <w:rsid w:val="00FF4678"/>
    <w:rsid w:val="00FF48D0"/>
    <w:rsid w:val="00FF4E21"/>
    <w:rsid w:val="00FF51E8"/>
    <w:rsid w:val="00FF5250"/>
    <w:rsid w:val="00FF5896"/>
    <w:rsid w:val="00FF5E80"/>
    <w:rsid w:val="00FF618B"/>
    <w:rsid w:val="00FF6707"/>
    <w:rsid w:val="00FF6816"/>
    <w:rsid w:val="00FF682B"/>
    <w:rsid w:val="00FF68C5"/>
    <w:rsid w:val="00FF6A5D"/>
    <w:rsid w:val="00FF70A3"/>
    <w:rsid w:val="00FF7512"/>
    <w:rsid w:val="00FF7589"/>
    <w:rsid w:val="00FF7AC7"/>
    <w:rsid w:val="00FF7DE1"/>
    <w:rsid w:val="00FF7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49B80A5"/>
  <w15:docId w15:val="{5C1A67BD-A275-424C-BE77-1A872E98F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>
      <w:pPr>
        <w:jc w:val="thaiDistribute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750BAD"/>
    <w:rPr>
      <w:sz w:val="24"/>
      <w:szCs w:val="28"/>
    </w:rPr>
  </w:style>
  <w:style w:type="paragraph" w:styleId="Heading1">
    <w:name w:val="heading 1"/>
    <w:basedOn w:val="Normal"/>
    <w:next w:val="Normal"/>
    <w:qFormat/>
    <w:rsid w:val="00443591"/>
    <w:pPr>
      <w:keepNext/>
      <w:outlineLvl w:val="0"/>
    </w:pPr>
    <w:rPr>
      <w:rFonts w:ascii="Angsana New" w:eastAsia="Cordia New" w:hAnsi="Cordia New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026C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5">
    <w:name w:val="heading 5"/>
    <w:basedOn w:val="Normal"/>
    <w:next w:val="Normal"/>
    <w:link w:val="Heading5Char"/>
    <w:qFormat/>
    <w:rsid w:val="00443591"/>
    <w:pPr>
      <w:keepNext/>
      <w:jc w:val="center"/>
      <w:outlineLvl w:val="4"/>
    </w:pPr>
    <w:rPr>
      <w:rFonts w:ascii="Cordia New" w:eastAsia="Cordia New" w:hAnsi="Cordia New" w:cs="Cordi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E52B64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E52B64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E52B64"/>
  </w:style>
  <w:style w:type="table" w:styleId="TableGrid">
    <w:name w:val="Table Grid"/>
    <w:basedOn w:val="TableNormal"/>
    <w:rsid w:val="0054622F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B70E63"/>
    <w:rPr>
      <w:color w:val="0000FF"/>
      <w:u w:val="single"/>
    </w:rPr>
  </w:style>
  <w:style w:type="character" w:styleId="FollowedHyperlink">
    <w:name w:val="FollowedHyperlink"/>
    <w:basedOn w:val="DefaultParagraphFont"/>
    <w:rsid w:val="00EB3832"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rsid w:val="002C1C01"/>
    <w:pPr>
      <w:spacing w:before="100" w:beforeAutospacing="1" w:after="100" w:afterAutospacing="1"/>
    </w:pPr>
    <w:rPr>
      <w:rFonts w:ascii="Tahoma" w:hAnsi="Tahoma" w:cs="Tahoma"/>
      <w:szCs w:val="24"/>
    </w:rPr>
  </w:style>
  <w:style w:type="paragraph" w:customStyle="1" w:styleId="DefaultParagraphFontParaCharChar1Char">
    <w:name w:val="Default Paragraph Font Para Char Char1 Char"/>
    <w:aliases w:val="Default Paragraph Font Char Char Char"/>
    <w:basedOn w:val="Normal"/>
    <w:rsid w:val="00C976C1"/>
    <w:rPr>
      <w:rFonts w:ascii="DilleniaUPC" w:hAnsi="DilleniaUPC" w:cs="DilleniaUPC"/>
      <w:b/>
      <w:bCs/>
      <w:iCs/>
      <w:sz w:val="40"/>
      <w:szCs w:val="40"/>
      <w:lang w:bidi="ar-SA"/>
    </w:rPr>
  </w:style>
  <w:style w:type="paragraph" w:styleId="ListParagraph">
    <w:name w:val="List Paragraph"/>
    <w:basedOn w:val="Normal"/>
    <w:link w:val="ListParagraphChar"/>
    <w:uiPriority w:val="34"/>
    <w:qFormat/>
    <w:rsid w:val="000924D3"/>
    <w:pPr>
      <w:spacing w:after="200" w:line="276" w:lineRule="auto"/>
      <w:ind w:left="720"/>
      <w:contextualSpacing/>
    </w:pPr>
    <w:rPr>
      <w:rFonts w:ascii="Calibri" w:eastAsia="Calibri" w:hAnsi="Calibri" w:cs="Cordia New"/>
      <w:sz w:val="22"/>
    </w:rPr>
  </w:style>
  <w:style w:type="paragraph" w:styleId="NoSpacing">
    <w:name w:val="No Spacing"/>
    <w:uiPriority w:val="1"/>
    <w:qFormat/>
    <w:rsid w:val="0012543B"/>
    <w:rPr>
      <w:rFonts w:ascii="Calibri" w:eastAsia="Calibri" w:hAnsi="Calibri" w:cs="Cordia New"/>
      <w:sz w:val="22"/>
      <w:szCs w:val="28"/>
    </w:rPr>
  </w:style>
  <w:style w:type="character" w:styleId="Strong">
    <w:name w:val="Strong"/>
    <w:basedOn w:val="DefaultParagraphFont"/>
    <w:uiPriority w:val="22"/>
    <w:qFormat/>
    <w:rsid w:val="00F95561"/>
    <w:rPr>
      <w:b/>
      <w:bCs/>
    </w:rPr>
  </w:style>
  <w:style w:type="character" w:styleId="Emphasis">
    <w:name w:val="Emphasis"/>
    <w:basedOn w:val="DefaultParagraphFont"/>
    <w:uiPriority w:val="20"/>
    <w:qFormat/>
    <w:rsid w:val="008F4DD5"/>
    <w:rPr>
      <w:b w:val="0"/>
      <w:bCs w:val="0"/>
      <w:i w:val="0"/>
      <w:iCs w:val="0"/>
      <w:color w:val="CC0033"/>
    </w:rPr>
  </w:style>
  <w:style w:type="paragraph" w:customStyle="1" w:styleId="DecimalAligned">
    <w:name w:val="Decimal Aligned"/>
    <w:basedOn w:val="Normal"/>
    <w:uiPriority w:val="40"/>
    <w:qFormat/>
    <w:rsid w:val="002D5FE6"/>
    <w:pPr>
      <w:tabs>
        <w:tab w:val="decimal" w:pos="360"/>
      </w:tabs>
      <w:spacing w:after="200" w:line="276" w:lineRule="auto"/>
    </w:pPr>
    <w:rPr>
      <w:rFonts w:ascii="Calibri" w:hAnsi="Calibri" w:cs="Cordia New"/>
      <w:sz w:val="22"/>
      <w:szCs w:val="22"/>
      <w:lang w:bidi="ar-SA"/>
    </w:rPr>
  </w:style>
  <w:style w:type="paragraph" w:styleId="FootnoteText">
    <w:name w:val="footnote text"/>
    <w:basedOn w:val="Normal"/>
    <w:link w:val="FootnoteTextChar"/>
    <w:uiPriority w:val="99"/>
    <w:unhideWhenUsed/>
    <w:rsid w:val="002D5FE6"/>
    <w:rPr>
      <w:rFonts w:ascii="Calibri" w:hAnsi="Calibri" w:cs="Cordia New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D5FE6"/>
    <w:rPr>
      <w:rFonts w:ascii="Calibri" w:eastAsia="Times New Roman" w:hAnsi="Calibri" w:cs="Cordia New"/>
      <w:lang w:bidi="ar-SA"/>
    </w:rPr>
  </w:style>
  <w:style w:type="character" w:styleId="SubtleEmphasis">
    <w:name w:val="Subtle Emphasis"/>
    <w:basedOn w:val="DefaultParagraphFont"/>
    <w:uiPriority w:val="19"/>
    <w:qFormat/>
    <w:rsid w:val="002D5FE6"/>
    <w:rPr>
      <w:rFonts w:eastAsia="Times New Roman" w:cs="Cordia New"/>
      <w:bCs w:val="0"/>
      <w:i/>
      <w:iCs/>
      <w:color w:val="808080"/>
      <w:szCs w:val="22"/>
      <w:lang w:val="en-US"/>
    </w:rPr>
  </w:style>
  <w:style w:type="table" w:customStyle="1" w:styleId="LightShading-Accent11">
    <w:name w:val="Light Shading - Accent 11"/>
    <w:basedOn w:val="TableNormal"/>
    <w:uiPriority w:val="60"/>
    <w:rsid w:val="002D5FE6"/>
    <w:rPr>
      <w:rFonts w:ascii="Calibri" w:hAnsi="Calibri" w:cs="Cordia New"/>
      <w:color w:val="365F91"/>
      <w:sz w:val="22"/>
      <w:szCs w:val="22"/>
      <w:lang w:bidi="en-US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BalloonText">
    <w:name w:val="Balloon Text"/>
    <w:basedOn w:val="Normal"/>
    <w:link w:val="BalloonTextChar"/>
    <w:rsid w:val="00B657A3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rsid w:val="00B657A3"/>
    <w:rPr>
      <w:rFonts w:ascii="Tahoma" w:hAnsi="Tahoma"/>
      <w:sz w:val="16"/>
    </w:rPr>
  </w:style>
  <w:style w:type="character" w:styleId="PlaceholderText">
    <w:name w:val="Placeholder Text"/>
    <w:basedOn w:val="DefaultParagraphFont"/>
    <w:uiPriority w:val="99"/>
    <w:semiHidden/>
    <w:rsid w:val="00A971CD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F9026C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Subtitle">
    <w:name w:val="Subtitle"/>
    <w:basedOn w:val="Normal"/>
    <w:link w:val="SubtitleChar"/>
    <w:qFormat/>
    <w:rsid w:val="005004FA"/>
    <w:rPr>
      <w:rFonts w:ascii="Cordia New" w:eastAsia="SimSun" w:hAnsi="Cordia New"/>
      <w:b/>
      <w:bCs/>
      <w:sz w:val="36"/>
      <w:szCs w:val="36"/>
      <w:u w:val="single"/>
      <w:lang w:eastAsia="th-TH"/>
    </w:rPr>
  </w:style>
  <w:style w:type="character" w:customStyle="1" w:styleId="SubtitleChar">
    <w:name w:val="Subtitle Char"/>
    <w:basedOn w:val="DefaultParagraphFont"/>
    <w:link w:val="Subtitle"/>
    <w:rsid w:val="005004FA"/>
    <w:rPr>
      <w:rFonts w:ascii="Cordia New" w:eastAsia="SimSun" w:hAnsi="Cordia New"/>
      <w:b/>
      <w:bCs/>
      <w:sz w:val="36"/>
      <w:szCs w:val="36"/>
      <w:u w:val="single"/>
      <w:lang w:eastAsia="th-TH"/>
    </w:rPr>
  </w:style>
  <w:style w:type="character" w:styleId="CommentReference">
    <w:name w:val="annotation reference"/>
    <w:basedOn w:val="DefaultParagraphFont"/>
    <w:rsid w:val="005004FA"/>
    <w:rPr>
      <w:sz w:val="16"/>
      <w:szCs w:val="16"/>
    </w:rPr>
  </w:style>
  <w:style w:type="paragraph" w:styleId="CommentText">
    <w:name w:val="annotation text"/>
    <w:basedOn w:val="Normal"/>
    <w:link w:val="CommentTextChar"/>
    <w:rsid w:val="005004FA"/>
    <w:rPr>
      <w:rFonts w:ascii="Angsana New" w:eastAsia="SimSun" w:hAnsi="Angsana New"/>
      <w:sz w:val="20"/>
      <w:szCs w:val="25"/>
      <w:lang w:eastAsia="zh-CN"/>
    </w:rPr>
  </w:style>
  <w:style w:type="character" w:customStyle="1" w:styleId="CommentTextChar">
    <w:name w:val="Comment Text Char"/>
    <w:basedOn w:val="DefaultParagraphFont"/>
    <w:link w:val="CommentText"/>
    <w:rsid w:val="005004FA"/>
    <w:rPr>
      <w:rFonts w:ascii="Angsana New" w:eastAsia="SimSun" w:hAnsi="Angsana New"/>
      <w:szCs w:val="25"/>
      <w:lang w:eastAsia="zh-CN"/>
    </w:rPr>
  </w:style>
  <w:style w:type="character" w:customStyle="1" w:styleId="st1">
    <w:name w:val="st1"/>
    <w:basedOn w:val="DefaultParagraphFont"/>
    <w:rsid w:val="00F01828"/>
  </w:style>
  <w:style w:type="character" w:styleId="HTMLCite">
    <w:name w:val="HTML Cite"/>
    <w:basedOn w:val="DefaultParagraphFont"/>
    <w:uiPriority w:val="99"/>
    <w:unhideWhenUsed/>
    <w:rsid w:val="000503C5"/>
    <w:rPr>
      <w:i w:val="0"/>
      <w:iCs w:val="0"/>
      <w:color w:val="009933"/>
    </w:rPr>
  </w:style>
  <w:style w:type="character" w:customStyle="1" w:styleId="gl2">
    <w:name w:val="gl2"/>
    <w:basedOn w:val="DefaultParagraphFont"/>
    <w:rsid w:val="000503C5"/>
  </w:style>
  <w:style w:type="paragraph" w:customStyle="1" w:styleId="Default">
    <w:name w:val="Default"/>
    <w:rsid w:val="00CF7D51"/>
    <w:pPr>
      <w:autoSpaceDE w:val="0"/>
      <w:autoSpaceDN w:val="0"/>
      <w:adjustRightInd w:val="0"/>
    </w:pPr>
    <w:rPr>
      <w:rFonts w:ascii="Browallia New" w:hAnsi="Browallia New" w:cs="Browallia New"/>
      <w:color w:val="000000"/>
      <w:sz w:val="24"/>
      <w:szCs w:val="24"/>
    </w:rPr>
  </w:style>
  <w:style w:type="character" w:customStyle="1" w:styleId="txtth1">
    <w:name w:val="txtth1"/>
    <w:basedOn w:val="DefaultParagraphFont"/>
    <w:rsid w:val="008D4348"/>
    <w:rPr>
      <w:color w:val="009900"/>
    </w:rPr>
  </w:style>
  <w:style w:type="paragraph" w:styleId="DocumentMap">
    <w:name w:val="Document Map"/>
    <w:basedOn w:val="Normal"/>
    <w:link w:val="DocumentMapChar"/>
    <w:rsid w:val="008D4348"/>
    <w:rPr>
      <w:rFonts w:ascii="Tahoma" w:hAnsi="Tahoma"/>
      <w:sz w:val="16"/>
      <w:szCs w:val="20"/>
    </w:rPr>
  </w:style>
  <w:style w:type="character" w:customStyle="1" w:styleId="DocumentMapChar">
    <w:name w:val="Document Map Char"/>
    <w:basedOn w:val="DefaultParagraphFont"/>
    <w:link w:val="DocumentMap"/>
    <w:rsid w:val="008D4348"/>
    <w:rPr>
      <w:rFonts w:ascii="Tahoma" w:hAnsi="Tahoma"/>
      <w:sz w:val="16"/>
    </w:rPr>
  </w:style>
  <w:style w:type="character" w:customStyle="1" w:styleId="txthead1">
    <w:name w:val="txt_head1"/>
    <w:basedOn w:val="DefaultParagraphFont"/>
    <w:rsid w:val="008F31D7"/>
    <w:rPr>
      <w:rFonts w:ascii="Arial" w:hAnsi="Arial" w:cs="Arial" w:hint="default"/>
      <w:b/>
      <w:bCs/>
      <w:color w:val="00AD93"/>
      <w:sz w:val="15"/>
      <w:szCs w:val="15"/>
    </w:rPr>
  </w:style>
  <w:style w:type="character" w:customStyle="1" w:styleId="FooterChar">
    <w:name w:val="Footer Char"/>
    <w:basedOn w:val="DefaultParagraphFont"/>
    <w:link w:val="Footer"/>
    <w:uiPriority w:val="99"/>
    <w:rsid w:val="005900EC"/>
    <w:rPr>
      <w:sz w:val="24"/>
      <w:szCs w:val="28"/>
    </w:rPr>
  </w:style>
  <w:style w:type="character" w:customStyle="1" w:styleId="Heading5Char">
    <w:name w:val="Heading 5 Char"/>
    <w:basedOn w:val="DefaultParagraphFont"/>
    <w:link w:val="Heading5"/>
    <w:rsid w:val="00C04879"/>
    <w:rPr>
      <w:rFonts w:ascii="Cordia New" w:eastAsia="Cordia New" w:hAnsi="Cordia New" w:cs="Cordia New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A12DEF"/>
    <w:rPr>
      <w:sz w:val="24"/>
      <w:szCs w:val="28"/>
    </w:rPr>
  </w:style>
  <w:style w:type="table" w:customStyle="1" w:styleId="TableGrid6">
    <w:name w:val="Table Grid6"/>
    <w:basedOn w:val="TableNormal"/>
    <w:next w:val="TableGrid"/>
    <w:uiPriority w:val="59"/>
    <w:rsid w:val="00EC47FE"/>
    <w:pPr>
      <w:jc w:val="left"/>
    </w:pPr>
    <w:rPr>
      <w:rFonts w:asciiTheme="minorHAnsi" w:eastAsiaTheme="minorHAnsi" w:hAnsiTheme="minorHAnsi" w:cstheme="minorBidi"/>
      <w:sz w:val="22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CF29FB"/>
    <w:rPr>
      <w:rFonts w:ascii="Calibri" w:eastAsia="Calibri" w:hAnsi="Calibri" w:cs="Cordia New"/>
      <w:sz w:val="22"/>
      <w:szCs w:val="28"/>
    </w:rPr>
  </w:style>
  <w:style w:type="table" w:customStyle="1" w:styleId="GridTable1Light1">
    <w:name w:val="Grid Table 1 Light1"/>
    <w:basedOn w:val="TableNormal"/>
    <w:uiPriority w:val="46"/>
    <w:rsid w:val="006C77D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Revision">
    <w:name w:val="Revision"/>
    <w:hidden/>
    <w:uiPriority w:val="99"/>
    <w:semiHidden/>
    <w:rsid w:val="000C748F"/>
    <w:pPr>
      <w:jc w:val="left"/>
    </w:pPr>
    <w:rPr>
      <w:sz w:val="24"/>
      <w:szCs w:val="28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34418"/>
    <w:rPr>
      <w:rFonts w:ascii="Times New Roman" w:eastAsia="Times New Roman" w:hAnsi="Times New Roman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semiHidden/>
    <w:rsid w:val="00C34418"/>
    <w:rPr>
      <w:rFonts w:ascii="Angsana New" w:eastAsia="SimSun" w:hAnsi="Angsana New"/>
      <w:b/>
      <w:bCs/>
      <w:szCs w:val="25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332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290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650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2199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57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00809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873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6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9890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4816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1241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647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8046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5308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924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75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67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34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2719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4274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0326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7768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313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62597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9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54780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8260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0612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7976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73302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3021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9545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882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19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359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796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26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4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1113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11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40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38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1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8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95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322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7360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8485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808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9274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505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1388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291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0361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0185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4072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570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5023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113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3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7511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2654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4187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7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6108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3078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5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966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2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200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17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181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1653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2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93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194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87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05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3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243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78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0356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7340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38472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5900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9106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0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479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82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9096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0926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8796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12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391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965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27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1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81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099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736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430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906607">
                                      <w:marLeft w:val="0"/>
                                      <w:marRight w:val="54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71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6940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2" w:color="999999"/>
                                            <w:left w:val="single" w:sz="6" w:space="12" w:color="999999"/>
                                            <w:bottom w:val="single" w:sz="6" w:space="12" w:color="999999"/>
                                            <w:right w:val="single" w:sz="6" w:space="12" w:color="999999"/>
                                          </w:divBdr>
                                          <w:divsChild>
                                            <w:div w:id="1580558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0356359">
                                          <w:marLeft w:val="0"/>
                                          <w:marRight w:val="0"/>
                                          <w:marTop w:val="163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4448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3658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816685">
                                      <w:marLeft w:val="5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65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286856">
                                              <w:marLeft w:val="0"/>
                                              <w:marRight w:val="0"/>
                                              <w:marTop w:val="0"/>
                                              <w:marBottom w:val="109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647516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63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3819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985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9631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7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6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82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31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90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7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25080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280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22264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6214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56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112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904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7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733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81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28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28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377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638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5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6272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75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6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10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1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3999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0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6078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810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030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541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01464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39079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591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246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8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470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2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121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37293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23511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1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7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9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036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7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7350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413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284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826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612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53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037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27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82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3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435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254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55845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7688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10128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80234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4735">
          <w:marLeft w:val="116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6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08152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90933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9815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8133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09311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33990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7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91395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634906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2983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29062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79182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8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459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4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0834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5277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0769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575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453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916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2218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584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8922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08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0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320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1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7156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57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183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1809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39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89178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8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5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6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5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934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79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1705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3927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930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887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57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56064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3050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498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58326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45357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2610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6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6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8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52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62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1929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9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0982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890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96159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5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08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08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585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39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995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029676">
                                      <w:marLeft w:val="4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667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243194">
                                              <w:marLeft w:val="0"/>
                                              <w:marRight w:val="0"/>
                                              <w:marTop w:val="0"/>
                                              <w:marBottom w:val="92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934940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660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00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271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34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5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20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16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551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03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16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056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23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84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3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13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5656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3998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8326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282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25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732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301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890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4179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9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9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2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116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30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32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102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34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86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82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1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2916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2403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479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43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8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5331">
          <w:marLeft w:val="0"/>
          <w:marRight w:val="0"/>
          <w:marTop w:val="4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9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687491">
                      <w:marLeft w:val="0"/>
                      <w:marRight w:val="0"/>
                      <w:marTop w:val="0"/>
                      <w:marBottom w:val="230"/>
                      <w:divBdr>
                        <w:top w:val="none" w:sz="0" w:space="0" w:color="auto"/>
                        <w:left w:val="none" w:sz="0" w:space="0" w:color="auto"/>
                        <w:bottom w:val="single" w:sz="4" w:space="6" w:color="F0F0F0"/>
                        <w:right w:val="none" w:sz="0" w:space="0" w:color="auto"/>
                      </w:divBdr>
                      <w:divsChild>
                        <w:div w:id="976760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90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8687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495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507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08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533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730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545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28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484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2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067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182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3423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5324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8117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68519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181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6444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931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97723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845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65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1299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4990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2512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673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5293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701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2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5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4149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18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23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182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033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845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84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072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93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779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083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156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184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1295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63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720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96333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82349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15432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9474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89731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373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70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1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9623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86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95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452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74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672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1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052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52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6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39351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50720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3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420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83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86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60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1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8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1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78515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04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10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12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822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412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239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8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133159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22407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0764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2314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5816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84300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8214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6596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4587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1042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45002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16863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0378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0407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555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3719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5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9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186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27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850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4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7878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36686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7048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5429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16536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1959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160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15449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59133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4437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19580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5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46589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2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84008">
          <w:marLeft w:val="0"/>
          <w:marRight w:val="0"/>
          <w:marTop w:val="0"/>
          <w:marBottom w:val="0"/>
          <w:divBdr>
            <w:top w:val="none" w:sz="0" w:space="0" w:color="auto"/>
            <w:left w:val="single" w:sz="8" w:space="0" w:color="F1F1F1"/>
            <w:bottom w:val="none" w:sz="0" w:space="0" w:color="auto"/>
            <w:right w:val="single" w:sz="8" w:space="0" w:color="F1F1F1"/>
          </w:divBdr>
          <w:divsChild>
            <w:div w:id="12019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33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9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431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01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23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4523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7966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04267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2307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6428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30426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7151">
          <w:marLeft w:val="6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0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480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621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6718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4665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4331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44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9514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5825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684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686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3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465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517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5363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287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782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1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440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4520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88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47306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67536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4963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22416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0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6197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5360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75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980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583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524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305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38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09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1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9542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7226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6709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8903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932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7309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944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8994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1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672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535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94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41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33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3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2034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7717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2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031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196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46914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53936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3180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143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2073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6886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1361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394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3558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1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990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7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583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482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257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8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8586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3219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5165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9133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12510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21785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0042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4346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33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097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34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883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44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492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74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652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0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26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0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163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85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22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823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982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734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26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8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75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832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4339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4653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766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70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834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410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8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9547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4777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34105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92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519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5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29545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05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9429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2484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222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681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1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710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802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10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953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821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3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789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216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3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9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814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920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854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467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83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7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855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4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794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7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8265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2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074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03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3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809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4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211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294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63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2721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2781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25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2560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547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9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188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607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0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51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48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40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4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225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7086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890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2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3191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2471">
          <w:marLeft w:val="18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461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1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82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46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911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7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04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313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5964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02492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273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27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9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162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14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119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306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6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60730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25042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60351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34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34160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2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251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740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26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43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778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592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7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167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0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73164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7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590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4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0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0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231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5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273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03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52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653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34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74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23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32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9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3053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6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22079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8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30881">
          <w:marLeft w:val="9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16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3881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85444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28839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1038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63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26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8402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84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14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3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8417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199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01044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5930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34985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30836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0160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04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97918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7042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28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5345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5200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253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46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206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2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325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8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920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9025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28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7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1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5435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24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7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9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7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6834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33379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4237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816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9882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7794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9805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493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2015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9476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4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04800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23668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5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20638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2831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7527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64927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3646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39368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1758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36694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2016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91145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99635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39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157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72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06053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549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91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6830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8183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1870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115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9962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664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68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2208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5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5306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582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7878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67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789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2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5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84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91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75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13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062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452411">
                                      <w:marLeft w:val="5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95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791335">
                                              <w:marLeft w:val="0"/>
                                              <w:marRight w:val="0"/>
                                              <w:marTop w:val="0"/>
                                              <w:marBottom w:val="109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2098407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6151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514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02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3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46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0036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5319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743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0048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0197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455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0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1222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18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521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396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1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651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7454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6968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9219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5698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9022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90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13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21929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7252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30141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5779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2504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5160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22829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7238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2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8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08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7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630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6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6755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99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391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3465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128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574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537431">
      <w:bodyDiv w:val="1"/>
      <w:marLeft w:val="0"/>
      <w:marRight w:val="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26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68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19347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664126">
                              <w:marLeft w:val="2070"/>
                              <w:marRight w:val="38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45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867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42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662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664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6808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4089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93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3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5753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377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1034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382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5573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810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705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0496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2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79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8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82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3140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8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253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4563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575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6015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8457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5405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56529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410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0220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3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0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427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2653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87476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8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109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1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6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0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021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5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2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884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5320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2076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306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1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674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5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2869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4128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2772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7049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6326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23571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18908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60560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39576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7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0192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7641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5505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9089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8366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230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8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1165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658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24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1411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2640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41488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40183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51369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42198">
          <w:marLeft w:val="73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8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7038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4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30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0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7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82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251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863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1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7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525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529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115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800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1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6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0015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2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7355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042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812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04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007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146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228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271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5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437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9833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147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5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1155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6988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694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2950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8670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1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9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36973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4735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4364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2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1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108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075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9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1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15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683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161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487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912738">
                                      <w:marLeft w:val="4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024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332076">
                                              <w:marLeft w:val="0"/>
                                              <w:marRight w:val="0"/>
                                              <w:marTop w:val="0"/>
                                              <w:marBottom w:val="92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763570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2135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5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50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0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122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224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505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2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199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26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40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208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6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5375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039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99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3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707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9032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65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241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96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834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24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195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291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13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119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0414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68613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1417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358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7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2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5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9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5688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34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227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797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288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87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70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71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5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17376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5408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9298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2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054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60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2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62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3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176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60562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65534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43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91950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298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5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31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3890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4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20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256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798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057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996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80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83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07010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3397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6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3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1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122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39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20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12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823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51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4268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971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9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78554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3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74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0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3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2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6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0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9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990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229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73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997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54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8223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685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681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513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4865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4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19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5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237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782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4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1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07826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43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940364">
                      <w:marLeft w:val="-188"/>
                      <w:marRight w:val="-188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012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26007">
                              <w:marLeft w:val="0"/>
                              <w:marRight w:val="0"/>
                              <w:marTop w:val="0"/>
                              <w:marBottom w:val="501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433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7117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917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18385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4820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71111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63145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65132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6910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6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203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922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288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76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484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3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58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196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1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74640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5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95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1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9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00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56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745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55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3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472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5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3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1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4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5133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1106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496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4135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541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667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640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07669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631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1297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206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0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98045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90701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94994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397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1926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459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2291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257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8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8274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6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462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02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38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95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271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65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940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95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804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48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9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775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42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7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99209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1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215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677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47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911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04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26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52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256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716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274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89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4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331100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08650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30556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4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7725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1985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093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5808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358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5852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3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1365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8824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0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1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3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4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84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36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950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484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8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38152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3407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49895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21451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05906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76060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16659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9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411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591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691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46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723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475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omments" Target="comments.xml"/><Relationship Id="rId18" Type="http://schemas.openxmlformats.org/officeDocument/2006/relationships/image" Target="media/image6.png"/><Relationship Id="rId26" Type="http://schemas.openxmlformats.org/officeDocument/2006/relationships/image" Target="media/image14.emf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17" Type="http://schemas.openxmlformats.org/officeDocument/2006/relationships/image" Target="media/image5.png"/><Relationship Id="rId25" Type="http://schemas.openxmlformats.org/officeDocument/2006/relationships/image" Target="media/image13.emf"/><Relationship Id="rId2" Type="http://schemas.openxmlformats.org/officeDocument/2006/relationships/numbering" Target="numbering.xml"/><Relationship Id="rId16" Type="http://schemas.openxmlformats.org/officeDocument/2006/relationships/chart" Target="charts/chart2.xml"/><Relationship Id="rId20" Type="http://schemas.openxmlformats.org/officeDocument/2006/relationships/image" Target="media/image8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2.emf"/><Relationship Id="rId5" Type="http://schemas.openxmlformats.org/officeDocument/2006/relationships/webSettings" Target="webSettings.xml"/><Relationship Id="rId15" Type="http://schemas.microsoft.com/office/2016/09/relationships/commentsIds" Target="commentsIds.xml"/><Relationship Id="rId23" Type="http://schemas.openxmlformats.org/officeDocument/2006/relationships/image" Target="media/image11.png"/><Relationship Id="rId28" Type="http://schemas.openxmlformats.org/officeDocument/2006/relationships/footer" Target="footer2.xml"/><Relationship Id="rId10" Type="http://schemas.openxmlformats.org/officeDocument/2006/relationships/image" Target="media/image3.jpeg"/><Relationship Id="rId19" Type="http://schemas.openxmlformats.org/officeDocument/2006/relationships/image" Target="media/image7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11/relationships/commentsExtended" Target="commentsExtended.xml"/><Relationship Id="rId22" Type="http://schemas.openxmlformats.org/officeDocument/2006/relationships/image" Target="media/image10.png"/><Relationship Id="rId27" Type="http://schemas.openxmlformats.org/officeDocument/2006/relationships/header" Target="header2.xml"/><Relationship Id="rId30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jn_1\documents\visual%20studio%202015\Projects\ptt_report\ptt_report\tmp_rep\1706140353Quaterly_report_5.dotx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2.6098670528818892E-2"/>
          <c:y val="3.4586056644880174E-2"/>
          <c:w val="0.59666908723166756"/>
          <c:h val="0.79869317155027764"/>
        </c:manualLayout>
      </c:layout>
      <c:barChart>
        <c:barDir val="bar"/>
        <c:grouping val="clustered"/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Major Problem</c:v>
                </c:pt>
              </c:strCache>
            </c:strRef>
          </c:tx>
          <c:invertIfNegative val="0"/>
          <c:dLbls>
            <c:dLbl>
              <c:idx val="3"/>
              <c:layout>
                <c:manualLayout>
                  <c:x val="-3.3027123478718313E-2"/>
                  <c:y val="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EAF3-482B-8751-AD4EC5810F23}"/>
                </c:ext>
              </c:extLst>
            </c:dLbl>
            <c:dLbl>
              <c:idx val="6"/>
              <c:layout>
                <c:manualLayout>
                  <c:x val="-3.5377358490566092E-2"/>
                  <c:y val="-6.5573770491803452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EAF3-482B-8751-AD4EC5810F23}"/>
                </c:ext>
              </c:extLst>
            </c:dLbl>
            <c:dLbl>
              <c:idx val="9"/>
              <c:layout>
                <c:manualLayout>
                  <c:x val="-3.53964410690134E-2"/>
                  <c:y val="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EAF3-482B-8751-AD4EC5810F23}"/>
                </c:ext>
              </c:extLst>
            </c:dLbl>
            <c:dLbl>
              <c:idx val="10"/>
              <c:layout>
                <c:manualLayout>
                  <c:x val="-3.3027123478718313E-2"/>
                  <c:y val="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EAF3-482B-8751-AD4EC5810F23}"/>
                </c:ext>
              </c:extLst>
            </c:dLbl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Sheet1!$A$2:$A$6</c:f>
              <c:strCache>
                <c:ptCount val="5"/>
                <c:pt idx="0">
                  <c:v>Under protection</c:v>
                </c:pt>
                <c:pt idx="1">
                  <c:v>Over protection</c:v>
                </c:pt>
                <c:pt idx="2">
                  <c:v>Interference suspect</c:v>
                </c:pt>
                <c:pt idx="3">
                  <c:v>Rectifier / Anode malfunction suspect</c:v>
                </c:pt>
                <c:pt idx="4">
                  <c:v>Short casing suspect</c:v>
                </c:pt>
              </c:strCache>
            </c:strRef>
          </c:cat>
          <c:val>
            <c:numRef>
              <c:f>Sheet1!$B$2:$B$6</c:f>
              <c:numCache>
                <c:formatCode>0</c:formatCode>
                <c:ptCount val="5"/>
                <c:pt idx="0">
                  <c:v>6</c:v>
                </c:pt>
                <c:pt idx="1">
                  <c:v>23</c:v>
                </c:pt>
                <c:pt idx="2">
                  <c:v>7</c:v>
                </c:pt>
                <c:pt idx="3">
                  <c:v>0</c:v>
                </c:pt>
                <c:pt idx="4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EAF3-482B-8751-AD4EC5810F2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axId val="263731840"/>
        <c:axId val="263729920"/>
      </c:barChart>
      <c:valAx>
        <c:axId val="263729920"/>
        <c:scaling>
          <c:orientation val="maxMin"/>
          <c:max val="25"/>
        </c:scaling>
        <c:delete val="0"/>
        <c:axPos val="b"/>
        <c:majorGridlines>
          <c:spPr>
            <a:ln>
              <a:solidFill>
                <a:schemeClr val="bg1">
                  <a:lumMod val="85000"/>
                </a:schemeClr>
              </a:solidFill>
            </a:ln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&lt;-- </a:t>
                </a:r>
                <a:r>
                  <a:rPr lang="th-TH"/>
                  <a:t>จำนวนเส้นท่อที่พบปัญหา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0.64862687564998833"/>
              <c:y val="0.84311243061830465"/>
            </c:manualLayout>
          </c:layout>
          <c:overlay val="0"/>
        </c:title>
        <c:numFmt formatCode="0" sourceLinked="1"/>
        <c:majorTickMark val="out"/>
        <c:minorTickMark val="none"/>
        <c:tickLblPos val="low"/>
        <c:crossAx val="263731840"/>
        <c:crosses val="autoZero"/>
        <c:crossBetween val="between"/>
      </c:valAx>
      <c:catAx>
        <c:axId val="263731840"/>
        <c:scaling>
          <c:orientation val="minMax"/>
        </c:scaling>
        <c:delete val="0"/>
        <c:axPos val="r"/>
        <c:numFmt formatCode="General" sourceLinked="0"/>
        <c:majorTickMark val="none"/>
        <c:minorTickMark val="none"/>
        <c:tickLblPos val="low"/>
        <c:crossAx val="263729920"/>
        <c:crosses val="autoZero"/>
        <c:auto val="1"/>
        <c:lblAlgn val="ctr"/>
        <c:lblOffset val="100"/>
        <c:noMultiLvlLbl val="0"/>
      </c:catAx>
      <c:spPr>
        <a:noFill/>
        <a:ln>
          <a:solidFill>
            <a:schemeClr val="bg1">
              <a:lumMod val="65000"/>
            </a:schemeClr>
          </a:solidFill>
        </a:ln>
      </c:spPr>
    </c:plotArea>
    <c:plotVisOnly val="1"/>
    <c:dispBlanksAs val="gap"/>
    <c:showDLblsOverMax val="0"/>
  </c:chart>
  <c:spPr>
    <a:ln>
      <a:noFill/>
    </a:ln>
  </c:spPr>
  <c:txPr>
    <a:bodyPr/>
    <a:lstStyle/>
    <a:p>
      <a:pPr>
        <a:defRPr sz="1600">
          <a:latin typeface="Browallia New" panose="020B0604020202020204" pitchFamily="34" charset="-34"/>
          <a:cs typeface="Browallia New" panose="020B0604020202020204" pitchFamily="34" charset="-34"/>
        </a:defRPr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92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Browallia New" panose="020B0604020202020204" pitchFamily="34" charset="-34"/>
                <a:ea typeface="+mn-ea"/>
                <a:cs typeface="Browallia New" panose="020B0604020202020204" pitchFamily="34" charset="-34"/>
              </a:defRPr>
            </a:pPr>
            <a:r>
              <a:rPr lang="en-US" sz="1600" b="1"/>
              <a:t>Coating defect</a:t>
            </a:r>
            <a:r>
              <a:rPr lang="en-US" sz="1600" b="1" baseline="0"/>
              <a:t> </a:t>
            </a:r>
            <a:r>
              <a:rPr lang="th-TH" sz="1600" b="1" baseline="0"/>
              <a:t>ที่ตรวจพบ ด้วยวิธี </a:t>
            </a:r>
            <a:r>
              <a:rPr lang="en-US" sz="1600" b="1" baseline="0"/>
              <a:t>DCVG </a:t>
            </a:r>
            <a:r>
              <a:rPr lang="th-TH" sz="1600" b="1" baseline="0"/>
              <a:t>ในปี </a:t>
            </a:r>
            <a:r>
              <a:rPr lang="en-US" sz="1600" b="1" baseline="0"/>
              <a:t>2559</a:t>
            </a:r>
            <a:endParaRPr lang="en-US" sz="1600" b="1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2643337798908227"/>
          <c:y val="0.16296935963762257"/>
          <c:w val="0.82444940782514031"/>
          <c:h val="0.48254625579210014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Small (Monitor)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Browallia New" panose="020B0604020202020204" pitchFamily="34" charset="-34"/>
                    <a:ea typeface="+mn-ea"/>
                    <a:cs typeface="Browallia New" panose="020B0604020202020204" pitchFamily="34" charset="-34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Defect size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824-4D18-B8C7-87A391EFCB83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Medium (Monitor)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Browallia New" panose="020B0604020202020204" pitchFamily="34" charset="-34"/>
                    <a:ea typeface="+mn-ea"/>
                    <a:cs typeface="Browallia New" panose="020B0604020202020204" pitchFamily="34" charset="-34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Defect size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824-4D18-B8C7-87A391EFCB83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Large (Early repair)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Browallia New" panose="020B0604020202020204" pitchFamily="34" charset="-34"/>
                    <a:ea typeface="+mn-ea"/>
                    <a:cs typeface="Browallia New" panose="020B0604020202020204" pitchFamily="34" charset="-34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Defect size</c:v>
                </c:pt>
              </c:strCache>
            </c:strRef>
          </c:cat>
          <c:val>
            <c:numRef>
              <c:f>Sheet1!$D$2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824-4D18-B8C7-87A391EFCB83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Extra large (Immediate repair)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Defect size</c:v>
                </c:pt>
              </c:strCache>
            </c:strRef>
          </c:cat>
          <c:val>
            <c:numRef>
              <c:f>Sheet1!$E$2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3824-4D18-B8C7-87A391EFCB8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63756800"/>
        <c:axId val="263774976"/>
      </c:barChart>
      <c:catAx>
        <c:axId val="2637568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Browallia New" panose="020B0604020202020204" pitchFamily="34" charset="-34"/>
                <a:ea typeface="+mn-ea"/>
                <a:cs typeface="Browallia New" panose="020B0604020202020204" pitchFamily="34" charset="-34"/>
              </a:defRPr>
            </a:pPr>
            <a:endParaRPr lang="en-US"/>
          </a:p>
        </c:txPr>
        <c:crossAx val="263774976"/>
        <c:crosses val="autoZero"/>
        <c:auto val="1"/>
        <c:lblAlgn val="ctr"/>
        <c:lblOffset val="100"/>
        <c:noMultiLvlLbl val="0"/>
      </c:catAx>
      <c:valAx>
        <c:axId val="2637749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Browallia New" panose="020B0604020202020204" pitchFamily="34" charset="-34"/>
                <a:ea typeface="+mn-ea"/>
                <a:cs typeface="Browallia New" panose="020B0604020202020204" pitchFamily="34" charset="-34"/>
              </a:defRPr>
            </a:pPr>
            <a:endParaRPr lang="en-US"/>
          </a:p>
        </c:txPr>
        <c:crossAx val="2637568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Browallia New" panose="020B0604020202020204" pitchFamily="34" charset="-34"/>
              <a:ea typeface="+mn-ea"/>
              <a:cs typeface="Browallia New" panose="020B0604020202020204" pitchFamily="34" charset="-34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600">
          <a:latin typeface="Browallia New" panose="020B0604020202020204" pitchFamily="34" charset="-34"/>
          <a:cs typeface="Browallia New" panose="020B0604020202020204" pitchFamily="34" charset="-34"/>
        </a:defRPr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C673D8-6BF0-4FA2-B9AB-95CCC6AD8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1706140353Quaterly_report_5</Template>
  <TotalTime>1</TotalTime>
  <Pages>10</Pages>
  <Words>4047</Words>
  <Characters>23071</Characters>
  <Application>Microsoft Office Word</Application>
  <DocSecurity>0</DocSecurity>
  <Lines>192</Lines>
  <Paragraphs>54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รายงานการประชุม QSHEMC 1</vt:lpstr>
      <vt:lpstr>รายงานการประชุม QSHEMC 1</vt:lpstr>
    </vt:vector>
  </TitlesOfParts>
  <Company>PTTPLC</Company>
  <LinksUpToDate>false</LinksUpToDate>
  <CharactersWithSpaces>27064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รายงานการประชุม QSHEMC 1</dc:title>
  <dc:creator>SANSILVIA SILVIA</dc:creator>
  <cp:lastModifiedBy>SANSILVIA SILVIA</cp:lastModifiedBy>
  <cp:revision>1</cp:revision>
  <cp:lastPrinted>2016-06-06T07:45:00Z</cp:lastPrinted>
  <dcterms:created xsi:type="dcterms:W3CDTF">2017-06-13T20:24:00Z</dcterms:created>
  <dcterms:modified xsi:type="dcterms:W3CDTF">2017-06-13T20:25:00Z</dcterms:modified>
</cp:coreProperties>
</file>