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597C" w14:textId="77777777"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สารบัญ</w:t>
      </w:r>
    </w:p>
    <w:p w14:paraId="4CC9C742" w14:textId="77777777"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14:paraId="73EE0750" w14:textId="77777777"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14:paraId="0D9B8E30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23AA804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F092B5E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DD198BA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DD00C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7573604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64268F9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CC2142B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C8C64D3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104DD21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2A3F2B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6A3F587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B0F3714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1C0CE7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6CBE4B2D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B56FF46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338BF912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1BDEFCCF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54955FCC" w14:textId="77777777"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14:paraId="018903B5" w14:textId="77777777"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7D431A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14:paraId="005FEE21" w14:textId="77777777"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12516C">
        <w:rPr>
          <w:rFonts w:asciiTheme="minorBidi" w:hAnsiTheme="minorBidi"/>
          <w:b/>
          <w:bCs/>
          <w:sz w:val="32"/>
          <w:szCs w:val="32"/>
          <w:highlight w:val="lightGray"/>
        </w:rPr>
        <w:lastRenderedPageBreak/>
        <w:t>Executive summary</w:t>
      </w:r>
    </w:p>
    <w:p w14:paraId="7B3F2461" w14:textId="77777777"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14:paraId="7C109458" w14:textId="77777777" w:rsidTr="005217C1">
        <w:tc>
          <w:tcPr>
            <w:tcW w:w="2376" w:type="dxa"/>
          </w:tcPr>
          <w:p w14:paraId="40639203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14:paraId="46E55954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14:paraId="67A0B5FE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14:paraId="1B72C03F" w14:textId="77777777"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14:paraId="1C45E4BD" w14:textId="77777777"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 </w:t>
            </w:r>
          </w:p>
          <w:p w14:paraId="4064F4D0" w14:textId="77777777"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14:paraId="4B3F4CDA" w14:textId="77777777" w:rsidTr="004477A6">
        <w:trPr>
          <w:trHeight w:val="375"/>
        </w:trPr>
        <w:tc>
          <w:tcPr>
            <w:tcW w:w="2376" w:type="dxa"/>
            <w:vMerge w:val="restart"/>
          </w:tcPr>
          <w:p w14:paraId="2317EA6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14:paraId="67895E8B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Patroling                   </w:t>
            </w:r>
            <w:r w:rsidR="00CF48CF">
              <w:rPr>
                <w:rFonts w:asciiTheme="minorBidi" w:hAnsiTheme="minorBidi" w:cstheme="minorBidi"/>
                <w:sz w:val="28"/>
                <w:highlight w:val="green"/>
              </w:rPr>
              <w:t>10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14:paraId="1BFCD982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 xml:space="preserve">ผลการสำรวจอยู่ในความดูแลครบถ้วน </w:t>
            </w:r>
            <w:r>
              <w:rPr>
                <w:rFonts w:asciiTheme="minorBidi" w:hAnsiTheme="minorBidi" w:cstheme="minorBidi"/>
                <w:sz w:val="28"/>
              </w:rPr>
              <w:t>500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4E310FFD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Summary 2</w:t>
            </w:r>
          </w:p>
        </w:tc>
      </w:tr>
      <w:tr w:rsidR="00643FB6" w:rsidRPr="0012516C" w14:paraId="576DBE27" w14:textId="77777777" w:rsidTr="004477A6">
        <w:trPr>
          <w:trHeight w:val="390"/>
        </w:trPr>
        <w:tc>
          <w:tcPr>
            <w:tcW w:w="2376" w:type="dxa"/>
            <w:vMerge/>
          </w:tcPr>
          <w:p w14:paraId="56742F45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2464F5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>ROV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                        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20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1E5FB92B" w14:textId="77777777" w:rsidR="00221752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</w:rPr>
              <w:t>ROV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594F6F4D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ROV 2</w:t>
            </w:r>
          </w:p>
        </w:tc>
      </w:tr>
      <w:tr w:rsidR="00643FB6" w:rsidRPr="0012516C" w14:paraId="28B4907A" w14:textId="77777777" w:rsidTr="00305F26">
        <w:trPr>
          <w:trHeight w:val="224"/>
        </w:trPr>
        <w:tc>
          <w:tcPr>
            <w:tcW w:w="2376" w:type="dxa"/>
            <w:vMerge/>
          </w:tcPr>
          <w:p w14:paraId="2824CE90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27152F79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  <w:cs/>
              </w:rPr>
              <w:t>งานขุดซ่อม</w:t>
            </w:r>
            <w:r w:rsidR="00305F26">
              <w:rPr>
                <w:rFonts w:asciiTheme="minorBidi" w:hAnsiTheme="minorBidi" w:cstheme="minorBidi"/>
                <w:sz w:val="28"/>
                <w:highlight w:val="green"/>
              </w:rPr>
              <w:t xml:space="preserve">                 </w:t>
            </w:r>
            <w:r w:rsidR="00CF48CF">
              <w:rPr>
                <w:rFonts w:asciiTheme="minorBidi" w:hAnsiTheme="minorBidi" w:cstheme="minorBidi"/>
                <w:sz w:val="28"/>
                <w:highlight w:val="green"/>
              </w:rPr>
              <w:t>30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2CB0188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theme="minorBidi"/>
                <w:sz w:val="28"/>
                <w:cs/>
              </w:rPr>
              <w:t>แผนงานขุดซ่อม</w:t>
            </w:r>
            <w:r>
              <w:rPr>
                <w:rFonts w:asciiTheme="minorBidi" w:hAnsiTheme="minorBidi" w:cstheme="minorBidi"/>
                <w:sz w:val="28"/>
              </w:rPr>
              <w:br/>
              <w:t xml:space="preserve">ILI: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  <w:t>DCVG: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  <w:r>
              <w:rPr>
                <w:rFonts w:asciiTheme="minorBidi" w:hAnsiTheme="minorBidi" w:cstheme="minorBidi"/>
                <w:sz w:val="28"/>
              </w:rPr>
              <w:br/>
            </w:r>
            <w:r>
              <w:rPr>
                <w:rFonts w:asciiTheme="minorBidi" w:hAnsiTheme="minorBidi" w:cstheme="minorBidi"/>
                <w:sz w:val="28"/>
                <w:cs/>
              </w:rPr>
              <w:t>อื่นๆ</w:t>
            </w:r>
            <w:r>
              <w:rPr>
                <w:rFonts w:asciiTheme="minorBidi" w:hAnsiTheme="minorBidi" w:cstheme="minorBidi"/>
                <w:sz w:val="28"/>
              </w:rPr>
              <w:t xml:space="preserve">, </w:t>
            </w:r>
            <w:r>
              <w:rPr>
                <w:rFonts w:asciiTheme="minorBidi" w:hAnsiTheme="minorBidi" w:cstheme="minorBidi"/>
                <w:sz w:val="28"/>
                <w:cs/>
              </w:rPr>
              <w:t>ขุดแล้ว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7106B0AB" w14:textId="77777777" w:rsidR="00643FB6" w:rsidRPr="0012516C" w:rsidRDefault="00CF48C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1</w:t>
            </w:r>
          </w:p>
        </w:tc>
      </w:tr>
      <w:tr w:rsidR="00643FB6" w:rsidRPr="0012516C" w14:paraId="6959E32D" w14:textId="77777777" w:rsidTr="00305F26">
        <w:trPr>
          <w:trHeight w:val="50"/>
        </w:trPr>
        <w:tc>
          <w:tcPr>
            <w:tcW w:w="2376" w:type="dxa"/>
            <w:vMerge/>
          </w:tcPr>
          <w:p w14:paraId="321751A4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14:paraId="43A3D8B2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งานแก้ไขจุดกัดเซาะ</w:t>
            </w:r>
            <w:r w:rsidRPr="0012516C">
              <w:rPr>
                <w:rFonts w:asciiTheme="minorBidi" w:hAnsiTheme="minorBidi" w:cstheme="minorBidi"/>
                <w:sz w:val="28"/>
                <w:highlight w:val="yellow"/>
              </w:rPr>
              <w:t xml:space="preserve">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555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14:paraId="7FBCEF84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14:paraId="0E3D8667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555</w:t>
            </w:r>
          </w:p>
        </w:tc>
      </w:tr>
      <w:tr w:rsidR="00643FB6" w:rsidRPr="0012516C" w14:paraId="7D084A2D" w14:textId="77777777" w:rsidTr="004477A6">
        <w:trPr>
          <w:trHeight w:val="416"/>
        </w:trPr>
        <w:tc>
          <w:tcPr>
            <w:tcW w:w="2376" w:type="dxa"/>
            <w:vMerge/>
          </w:tcPr>
          <w:p w14:paraId="386D134F" w14:textId="77777777"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14:paraId="4B8A8EFF" w14:textId="77777777"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การทรุดตัวของท่อ</w:t>
            </w:r>
            <w:r w:rsidRPr="0012516C">
              <w:rPr>
                <w:rFonts w:asciiTheme="minorBidi" w:hAnsiTheme="minorBidi" w:cstheme="minorBidi" w:hint="cs"/>
                <w:sz w:val="28"/>
                <w:highlight w:val="yellow"/>
                <w:cs/>
              </w:rPr>
              <w:t xml:space="preserve">    </w:t>
            </w:r>
            <w:r w:rsidR="00305F26">
              <w:rPr>
                <w:rFonts w:asciiTheme="minorBidi" w:hAnsiTheme="minorBidi" w:cstheme="minorBidi"/>
                <w:sz w:val="28"/>
                <w:highlight w:val="yellow"/>
              </w:rPr>
              <w:t xml:space="preserve"> </w:t>
            </w:r>
            <w:r w:rsidR="00CF48CF">
              <w:rPr>
                <w:rFonts w:asciiTheme="minorBidi" w:hAnsiTheme="minorBidi" w:cs="Cordia New"/>
                <w:sz w:val="28"/>
                <w:highlight w:val="yellow"/>
              </w:rPr>
              <w:t>666</w:t>
            </w:r>
            <w:r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14:paraId="1D9CA98D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14:paraId="1E2142B1" w14:textId="77777777" w:rsidR="00643FB6" w:rsidRPr="0012516C" w:rsidRDefault="00CF48C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666</w:t>
            </w:r>
          </w:p>
        </w:tc>
      </w:tr>
      <w:tr w:rsidR="00077923" w:rsidRPr="0012516C" w14:paraId="4DF20C3B" w14:textId="77777777" w:rsidTr="005217C1">
        <w:tc>
          <w:tcPr>
            <w:tcW w:w="2376" w:type="dxa"/>
          </w:tcPr>
          <w:p w14:paraId="4212A44C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14:paraId="6035CC80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CP system             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0AF342FD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>CIPS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/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DCVG           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315D9A62" w14:textId="77777777" w:rsidR="00077923" w:rsidRPr="0012516C" w:rsidRDefault="00CF48CF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  <w:tc>
          <w:tcPr>
            <w:tcW w:w="2126" w:type="dxa"/>
          </w:tcPr>
          <w:p w14:paraId="6EF87D76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8</w:t>
            </w:r>
          </w:p>
        </w:tc>
      </w:tr>
      <w:tr w:rsidR="00077923" w:rsidRPr="0012516C" w14:paraId="26F7AC82" w14:textId="77777777" w:rsidTr="005217C1">
        <w:tc>
          <w:tcPr>
            <w:tcW w:w="2376" w:type="dxa"/>
          </w:tcPr>
          <w:p w14:paraId="59CC10B8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14:paraId="04AA4228" w14:textId="77777777"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Cleaning Pig </w:t>
            </w:r>
            <w:r w:rsidR="008B6329">
              <w:rPr>
                <w:rFonts w:asciiTheme="minorBidi" w:hAnsiTheme="minorBidi" w:cstheme="minorBidi"/>
                <w:sz w:val="28"/>
                <w:highlight w:val="green"/>
              </w:rPr>
              <w:t xml:space="preserve"> </w:t>
            </w: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        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  <w:p w14:paraId="12B8ADCF" w14:textId="77777777"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green"/>
              </w:rPr>
              <w:t xml:space="preserve">ILI Pig                     </w:t>
            </w:r>
            <w:r w:rsidR="00CF48CF"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  <w:r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</w:tcPr>
          <w:p w14:paraId="51F0974B" w14:textId="77777777" w:rsidR="003277E5" w:rsidRPr="0012516C" w:rsidRDefault="00CF48C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  <w:tc>
          <w:tcPr>
            <w:tcW w:w="2126" w:type="dxa"/>
          </w:tcPr>
          <w:p w14:paraId="15E901D3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9</w:t>
            </w:r>
          </w:p>
        </w:tc>
      </w:tr>
      <w:tr w:rsidR="00077923" w:rsidRPr="0012516C" w14:paraId="58B82CD4" w14:textId="77777777" w:rsidTr="005D4362">
        <w:tc>
          <w:tcPr>
            <w:tcW w:w="2376" w:type="dxa"/>
          </w:tcPr>
          <w:p w14:paraId="06A1BB31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  <w:r w:rsidRPr="0012516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</w:p>
        </w:tc>
        <w:tc>
          <w:tcPr>
            <w:tcW w:w="2552" w:type="dxa"/>
          </w:tcPr>
          <w:p w14:paraId="0596F09D" w14:textId="77777777" w:rsidR="00077923" w:rsidRPr="0012516C" w:rsidRDefault="00CF48CF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  <w:r w:rsidR="005217C1" w:rsidRPr="0012516C">
              <w:rPr>
                <w:rFonts w:asciiTheme="minorBidi" w:hAnsiTheme="minorBidi" w:cs="Cordia New"/>
                <w:sz w:val="28"/>
                <w:highlight w:val="green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0A997827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  <w:tc>
          <w:tcPr>
            <w:tcW w:w="2126" w:type="dxa"/>
            <w:shd w:val="clear" w:color="auto" w:fill="auto"/>
          </w:tcPr>
          <w:p w14:paraId="3CA31DBA" w14:textId="77777777" w:rsidR="00077923" w:rsidRPr="0012516C" w:rsidRDefault="00CF48C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10</w:t>
            </w:r>
          </w:p>
        </w:tc>
      </w:tr>
      <w:tr w:rsidR="00077923" w:rsidRPr="0012516C" w14:paraId="2A09473C" w14:textId="77777777" w:rsidTr="005D4362">
        <w:tc>
          <w:tcPr>
            <w:tcW w:w="2376" w:type="dxa"/>
          </w:tcPr>
          <w:p w14:paraId="2C9CAD10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14:paraId="11A815CF" w14:textId="77777777" w:rsidR="00077923" w:rsidRPr="0012516C" w:rsidRDefault="00CF48CF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14:paraId="78595540" w14:textId="77777777" w:rsidR="00077923" w:rsidRPr="0012516C" w:rsidRDefault="00CF48CF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  <w:tc>
          <w:tcPr>
            <w:tcW w:w="2126" w:type="dxa"/>
            <w:shd w:val="clear" w:color="auto" w:fill="auto"/>
          </w:tcPr>
          <w:p w14:paraId="16287B27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11</w:t>
            </w:r>
          </w:p>
        </w:tc>
      </w:tr>
      <w:tr w:rsidR="00077923" w:rsidRPr="0012516C" w14:paraId="533A540A" w14:textId="77777777" w:rsidTr="00D46B5C">
        <w:tc>
          <w:tcPr>
            <w:tcW w:w="2376" w:type="dxa"/>
          </w:tcPr>
          <w:p w14:paraId="40FE87E3" w14:textId="77777777" w:rsidR="00077923" w:rsidRPr="0012516C" w:rsidRDefault="00077923" w:rsidP="00077923">
            <w:pPr>
              <w:rPr>
                <w:rFonts w:asciiTheme="minorBidi" w:hAnsiTheme="minorBidi" w:cstheme="minorBidi"/>
                <w:sz w:val="28"/>
                <w:highlight w:val="yellow"/>
              </w:rPr>
            </w:pPr>
            <w:r w:rsidRPr="0012516C">
              <w:rPr>
                <w:rFonts w:asciiTheme="minorBidi" w:hAnsiTheme="minorBidi" w:cstheme="minorBidi"/>
                <w:sz w:val="28"/>
                <w:highlight w:val="yellow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FAFE70D" w14:textId="77777777" w:rsidR="00077923" w:rsidRPr="0012516C" w:rsidRDefault="00CF48CF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  <w:r w:rsidR="005217C1" w:rsidRPr="0012516C">
              <w:rPr>
                <w:rFonts w:asciiTheme="minorBidi" w:hAnsiTheme="minorBidi" w:cs="Cordia New"/>
                <w:sz w:val="28"/>
                <w:highlight w:val="yellow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1A3FEAE4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22E866" w14:textId="77777777" w:rsidR="00077923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12</w:t>
            </w:r>
          </w:p>
        </w:tc>
      </w:tr>
      <w:tr w:rsidR="00691980" w:rsidRPr="0012516C" w14:paraId="5BC1608C" w14:textId="77777777" w:rsidTr="00156C0F">
        <w:tc>
          <w:tcPr>
            <w:tcW w:w="2376" w:type="dxa"/>
            <w:vMerge w:val="restart"/>
            <w:shd w:val="clear" w:color="auto" w:fill="auto"/>
          </w:tcPr>
          <w:p w14:paraId="7FB6EC4E" w14:textId="77777777" w:rsidR="00691980" w:rsidRPr="0012516C" w:rsidRDefault="00CF48CF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14:paraId="27946306" w14:textId="77777777" w:rsidR="00691980" w:rsidRPr="0012516C" w:rsidRDefault="00CF48CF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14:paraId="02A7AC3C" w14:textId="77777777" w:rsidR="00691980" w:rsidRPr="0012516C" w:rsidRDefault="00CF48C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14:paraId="75871F1C" w14:textId="77777777" w:rsidR="00691980" w:rsidRPr="0012516C" w:rsidRDefault="00CF48CF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theme="minorBidi"/>
                <w:sz w:val="28"/>
                <w:highlight w:val="yellow"/>
              </w:rPr>
              <w:t>TEST Other</w:t>
            </w:r>
          </w:p>
        </w:tc>
      </w:tr>
      <w:tr w:rsidR="00691980" w:rsidRPr="0012516C" w14:paraId="5CBDBD2B" w14:textId="77777777" w:rsidTr="00691980">
        <w:tc>
          <w:tcPr>
            <w:tcW w:w="2376" w:type="dxa"/>
            <w:vMerge/>
            <w:shd w:val="clear" w:color="auto" w:fill="auto"/>
          </w:tcPr>
          <w:p w14:paraId="24A1B081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9FD0FF0" w14:textId="77777777"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596A8B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590FBD" w14:textId="77777777"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14:paraId="4467C89B" w14:textId="77777777" w:rsidTr="00156C0F">
        <w:tc>
          <w:tcPr>
            <w:tcW w:w="2376" w:type="dxa"/>
            <w:vMerge/>
            <w:shd w:val="clear" w:color="auto" w:fill="auto"/>
          </w:tcPr>
          <w:p w14:paraId="760F1008" w14:textId="77777777"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14:paraId="3AE6F4F3" w14:textId="77777777"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14:paraId="494FD370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14:paraId="166F3C44" w14:textId="77777777"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14:paraId="5C87BC39" w14:textId="77777777"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14:paraId="5E4CAF5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EEFBE9A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E6FE88C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76390B16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56B4F18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00C6083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834E351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30017804" w14:textId="77777777"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14:paraId="4365EB5F" w14:textId="77777777" w:rsidR="0073232B" w:rsidRPr="0012516C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Operation and Maintenance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(รวม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 xml:space="preserve">Preventive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 xml:space="preserve">และ 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</w:rPr>
        <w:t>Corrective Maintenance</w:t>
      </w: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highlight w:val="lightGray"/>
          <w:u w:val="single"/>
          <w:cs/>
        </w:rPr>
        <w:t>)</w:t>
      </w:r>
    </w:p>
    <w:p w14:paraId="38038503" w14:textId="77777777" w:rsidR="007D431A" w:rsidRPr="0012516C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สายงานระบบท่อส่งก๊าซธรรมชาติ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ได้ดำเนินงานบำรุงรักษาระบบท่อส่งก๊าซฯ ตามแผน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Integrity Management System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(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PIMS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)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มาตั้งแต่ปี </w:t>
      </w:r>
      <w:r w:rsidR="006730D8" w:rsidRPr="0012516C">
        <w:rPr>
          <w:rFonts w:asciiTheme="minorBidi" w:hAnsiTheme="minorBidi" w:cstheme="minorBidi"/>
          <w:sz w:val="28"/>
          <w:highlight w:val="lightGray"/>
        </w:rPr>
        <w:t>2548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 ตามมาตรฐานสากล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>ASME B31</w:t>
      </w:r>
      <w:r w:rsidR="00764035" w:rsidRPr="0012516C">
        <w:rPr>
          <w:rFonts w:asciiTheme="minorBidi" w:hAnsiTheme="minorBidi"/>
          <w:sz w:val="28"/>
          <w:highlight w:val="lightGray"/>
          <w:cs/>
        </w:rPr>
        <w:t>.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8S </w:t>
      </w:r>
      <w:r w:rsidR="00764035" w:rsidRPr="0012516C">
        <w:rPr>
          <w:rFonts w:asciiTheme="minorBidi" w:hAnsiTheme="minorBidi"/>
          <w:sz w:val="28"/>
          <w:highlight w:val="lightGray"/>
          <w:cs/>
        </w:rPr>
        <w:t xml:space="preserve">–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2014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12516C">
        <w:rPr>
          <w:rFonts w:asciiTheme="minorBidi" w:hAnsiTheme="minorBidi" w:cstheme="minorBidi"/>
          <w:sz w:val="28"/>
          <w:highlight w:val="lightGray"/>
        </w:rPr>
        <w:t xml:space="preserve">Pipeline Breakdown 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มั่นคง</w:t>
      </w:r>
      <w:r w:rsidR="00764035" w:rsidRPr="0012516C">
        <w:rPr>
          <w:rFonts w:asciiTheme="minorBidi" w:hAnsiTheme="minorBidi" w:cstheme="minorBidi"/>
          <w:sz w:val="28"/>
          <w:highlight w:val="lightGray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14:paraId="7A129456" w14:textId="77777777" w:rsidR="0063074A" w:rsidRPr="0012516C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หัวข้องาน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บำรุงรักษา โดยหลักแล้วสามารถจำแนกได้ดังนี้ </w:t>
      </w:r>
    </w:p>
    <w:p w14:paraId="35D195B0" w14:textId="77777777" w:rsidR="00081FFE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3</w:t>
      </w:r>
      <w:r w:rsidR="006B6B86" w:rsidRPr="0012516C">
        <w:rPr>
          <w:rFonts w:asciiTheme="minorBidi" w:hAnsiTheme="minorBidi" w:cstheme="minorBidi"/>
          <w:sz w:val="28"/>
          <w:highlight w:val="lightGray"/>
          <w:vertAlign w:val="superscript"/>
        </w:rPr>
        <w:t>rd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 xml:space="preserve"> party interference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และจากการเปลี่ยนแปลงสภาพแวดล้อมรอบท่อ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081FFE" w:rsidRPr="0012516C">
        <w:rPr>
          <w:rFonts w:asciiTheme="minorBidi" w:hAnsiTheme="minorBidi" w:cstheme="minorBidi"/>
          <w:sz w:val="28"/>
          <w:highlight w:val="lightGray"/>
          <w:cs/>
        </w:rPr>
        <w:t>ประกอบด้วยหัวข้องานย่อย ได้แก่</w:t>
      </w:r>
    </w:p>
    <w:p w14:paraId="446850E3" w14:textId="77777777" w:rsidR="0063074A" w:rsidRPr="0012516C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63074A" w:rsidRPr="0012516C">
        <w:rPr>
          <w:rFonts w:asciiTheme="minorBidi" w:hAnsiTheme="minorBidi" w:cstheme="minorBidi"/>
          <w:sz w:val="28"/>
          <w:highlight w:val="lightGray"/>
          <w:cs/>
        </w:rPr>
        <w:t xml:space="preserve">ลาดตระเวนตามแนวท่อก๊าซ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Patrolling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1A7EE0" w:rsidRPr="0012516C">
        <w:rPr>
          <w:rFonts w:asciiTheme="minorBidi" w:hAnsiTheme="minorBidi"/>
          <w:sz w:val="28"/>
          <w:highlight w:val="lightGray"/>
          <w:cs/>
        </w:rPr>
        <w:t xml:space="preserve"> 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หรืองานสำรวจก๊าซรั่ว</w:t>
      </w:r>
    </w:p>
    <w:p w14:paraId="70F3E708" w14:textId="77777777" w:rsidR="001A7EE0" w:rsidRPr="0012516C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งานสำรวจ และตรวจวัดค่า </w:t>
      </w:r>
      <w:r w:rsidRPr="0012516C">
        <w:rPr>
          <w:rFonts w:asciiTheme="minorBidi" w:hAnsiTheme="minorBidi" w:cstheme="minorBidi"/>
          <w:sz w:val="28"/>
          <w:highlight w:val="lightGray"/>
        </w:rPr>
        <w:t>CP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 ท่อใต้ทะเล ด้วยหุ่นยนต์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 ROV</w:t>
      </w:r>
    </w:p>
    <w:p w14:paraId="57F3248D" w14:textId="77777777" w:rsidR="00081FFE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งานขุดเปิดดิน สำหรับซ่อม 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coating 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รวมถึงการ</w:t>
      </w:r>
      <w:r w:rsidR="001A7EE0" w:rsidRPr="0012516C">
        <w:rPr>
          <w:rFonts w:asciiTheme="minorBidi" w:hAnsiTheme="minorBidi" w:cstheme="minorBidi"/>
          <w:sz w:val="28"/>
          <w:highlight w:val="lightGray"/>
          <w:cs/>
        </w:rPr>
        <w:t>ตรวจสอบความแข็งแรงและ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ซ่อมเสริมความแข็งแรงของท่อก๊าซ</w:t>
      </w:r>
      <w:r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Pr="0012516C">
        <w:rPr>
          <w:rFonts w:asciiTheme="minorBidi" w:hAnsiTheme="minorBidi" w:cstheme="minorBidi"/>
          <w:sz w:val="28"/>
          <w:highlight w:val="lightGray"/>
        </w:rPr>
        <w:t>Direct examination</w:t>
      </w:r>
      <w:r w:rsidR="00BB04DF" w:rsidRPr="0012516C">
        <w:rPr>
          <w:rFonts w:asciiTheme="minorBidi" w:hAnsiTheme="minorBidi" w:cstheme="minorBidi"/>
          <w:sz w:val="28"/>
          <w:highlight w:val="lightGray"/>
        </w:rPr>
        <w:t>, Pipeline repair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5CE1ECC" w14:textId="77777777" w:rsidR="009C4D20" w:rsidRPr="0012516C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งานซ่อมจุดกัดเซาะตามแนวท่อก๊าซ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Soil erosion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6F804F53" w14:textId="77777777" w:rsidR="00CF208B" w:rsidRPr="0012516C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8611E4" w:rsidRPr="0012516C">
        <w:rPr>
          <w:rFonts w:asciiTheme="minorBidi" w:hAnsiTheme="minorBidi" w:cstheme="minorBidi"/>
          <w:sz w:val="28"/>
          <w:highlight w:val="lightGray"/>
          <w:cs/>
        </w:rPr>
        <w:t>แก้ไขดินรองรับใต้ท่อที่หายไป 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  <w:r w:rsidR="008611E4" w:rsidRPr="0012516C">
        <w:rPr>
          <w:rFonts w:asciiTheme="minorBidi" w:hAnsiTheme="minorBidi"/>
          <w:sz w:val="28"/>
          <w:highlight w:val="lightGray"/>
          <w:cs/>
        </w:rPr>
        <w:t xml:space="preserve"> (</w:t>
      </w:r>
      <w:r w:rsidR="008611E4" w:rsidRPr="0012516C">
        <w:rPr>
          <w:rFonts w:asciiTheme="minorBidi" w:hAnsiTheme="minorBidi" w:cstheme="minorBidi"/>
          <w:sz w:val="28"/>
          <w:highlight w:val="lightGray"/>
        </w:rPr>
        <w:t>Free span rectification</w:t>
      </w:r>
      <w:r w:rsidR="008611E4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28700D7A" w14:textId="77777777" w:rsidR="00447882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งานป้องกันท่อก๊าซได้รับความเสียหายจากการกัดกร่อนภายนอก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Extern</w:t>
      </w:r>
      <w:r w:rsidR="00B224A0" w:rsidRPr="0012516C">
        <w:rPr>
          <w:rFonts w:asciiTheme="minorBidi" w:hAnsiTheme="minorBidi" w:cstheme="minorBidi"/>
          <w:sz w:val="28"/>
          <w:highlight w:val="lightGray"/>
        </w:rPr>
        <w:t>a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</w:p>
    <w:p w14:paraId="6DC1D191" w14:textId="77777777" w:rsidR="0063074A" w:rsidRPr="0012516C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ตรวจสอบและ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บำรุงรักษา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>ระบบ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>ป้องกันการผุกร่อนภายนอก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ของท่อใต้ดิน</w:t>
      </w:r>
      <w:r w:rsidR="008967CB" w:rsidRPr="0012516C">
        <w:rPr>
          <w:rFonts w:asciiTheme="minorBidi" w:hAnsiTheme="minorBidi" w:cstheme="minorBidi"/>
          <w:sz w:val="28"/>
          <w:highlight w:val="lightGray"/>
          <w:cs/>
        </w:rPr>
        <w:t xml:space="preserve"> (</w:t>
      </w:r>
      <w:r w:rsidR="00DC4F5F" w:rsidRPr="0012516C">
        <w:rPr>
          <w:rFonts w:asciiTheme="minorBidi" w:hAnsiTheme="minorBidi" w:cstheme="minorBidi"/>
          <w:sz w:val="28"/>
          <w:highlight w:val="lightGray"/>
        </w:rPr>
        <w:t>Cathodic Protection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3F91961F" w14:textId="77777777" w:rsidR="0063074A" w:rsidRPr="0012516C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ตรวจสอบภายในท่อและงาน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ป้องกันท่อก๊าซได้รับความเสียหายจากการกัดกร่อนภายใน</w:t>
      </w:r>
      <w:r w:rsidR="006B6B86" w:rsidRPr="0012516C">
        <w:rPr>
          <w:rFonts w:asciiTheme="minorBidi" w:hAnsiTheme="minorBidi" w:cstheme="minorBidi"/>
          <w:sz w:val="28"/>
          <w:highlight w:val="lightGray"/>
          <w:cs/>
        </w:rPr>
        <w:t xml:space="preserve"> </w:t>
      </w:r>
      <w:r w:rsidR="006B6B86" w:rsidRPr="0012516C">
        <w:rPr>
          <w:rFonts w:asciiTheme="minorBidi" w:hAnsiTheme="minorBidi"/>
          <w:sz w:val="28"/>
          <w:highlight w:val="lightGray"/>
          <w:cs/>
        </w:rPr>
        <w:t>(</w:t>
      </w:r>
      <w:r w:rsidR="006B6B86" w:rsidRPr="0012516C">
        <w:rPr>
          <w:rFonts w:asciiTheme="minorBidi" w:hAnsiTheme="minorBidi" w:cstheme="minorBidi"/>
          <w:sz w:val="28"/>
          <w:highlight w:val="lightGray"/>
        </w:rPr>
        <w:t>Internal corrosion</w:t>
      </w:r>
      <w:r w:rsidR="006B6B86" w:rsidRPr="0012516C">
        <w:rPr>
          <w:rFonts w:asciiTheme="minorBidi" w:hAnsiTheme="minorBidi"/>
          <w:sz w:val="28"/>
          <w:highlight w:val="lightGray"/>
          <w:cs/>
        </w:rPr>
        <w:t xml:space="preserve">) </w:t>
      </w:r>
    </w:p>
    <w:p w14:paraId="4F38F336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งานทำความสะอาดภายในท่อด้วย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Cleaning PIG</w:t>
      </w:r>
    </w:p>
    <w:p w14:paraId="56D73130" w14:textId="77777777" w:rsidR="00A946B4" w:rsidRPr="0012516C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งานตรวจสภาพความเสียหายท่อด้วย </w:t>
      </w:r>
      <w:r w:rsidRPr="0012516C">
        <w:rPr>
          <w:rFonts w:asciiTheme="minorBidi" w:hAnsiTheme="minorBidi" w:cstheme="minorBidi"/>
          <w:sz w:val="28"/>
          <w:highlight w:val="lightGray"/>
        </w:rPr>
        <w:t>In</w:t>
      </w:r>
      <w:r w:rsidRPr="0012516C">
        <w:rPr>
          <w:rFonts w:asciiTheme="minorBidi" w:hAnsiTheme="minorBidi"/>
          <w:sz w:val="28"/>
          <w:highlight w:val="lightGray"/>
          <w:cs/>
        </w:rPr>
        <w:t>-</w:t>
      </w:r>
      <w:r w:rsidRPr="0012516C">
        <w:rPr>
          <w:rFonts w:asciiTheme="minorBidi" w:hAnsiTheme="minorBidi" w:cstheme="minorBidi"/>
          <w:sz w:val="28"/>
          <w:highlight w:val="lightGray"/>
        </w:rPr>
        <w:t xml:space="preserve">Line Instrument PIG </w:t>
      </w:r>
      <w:r w:rsidRPr="0012516C">
        <w:rPr>
          <w:rFonts w:asciiTheme="minorBidi" w:hAnsiTheme="minorBidi"/>
          <w:sz w:val="28"/>
          <w:highlight w:val="lightGray"/>
          <w:cs/>
        </w:rPr>
        <w:t>(</w:t>
      </w:r>
      <w:r w:rsidRPr="0012516C">
        <w:rPr>
          <w:rFonts w:asciiTheme="minorBidi" w:hAnsiTheme="minorBidi" w:cstheme="minorBidi"/>
          <w:sz w:val="28"/>
          <w:highlight w:val="lightGray"/>
        </w:rPr>
        <w:t>ILI PIG</w:t>
      </w:r>
      <w:r w:rsidRPr="0012516C">
        <w:rPr>
          <w:rFonts w:asciiTheme="minorBidi" w:hAnsiTheme="minorBidi"/>
          <w:sz w:val="28"/>
          <w:highlight w:val="lightGray"/>
          <w:cs/>
        </w:rPr>
        <w:t>)</w:t>
      </w:r>
    </w:p>
    <w:p w14:paraId="1886DEB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งานป้องกันการกัดกร่อนภายในด้วย </w:t>
      </w:r>
      <w:r w:rsidRPr="0012516C">
        <w:rPr>
          <w:rFonts w:asciiTheme="minorBidi" w:hAnsiTheme="minorBidi" w:cstheme="minorBidi"/>
          <w:sz w:val="28"/>
          <w:highlight w:val="lightGray"/>
        </w:rPr>
        <w:t>Chemical Threatment</w:t>
      </w:r>
    </w:p>
    <w:p w14:paraId="091B2259" w14:textId="77777777" w:rsidR="00DC4F5F" w:rsidRPr="0012516C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 xml:space="preserve">งานตรวจสอบ </w:t>
      </w:r>
      <w:r w:rsidRPr="0012516C">
        <w:rPr>
          <w:rFonts w:asciiTheme="minorBidi" w:hAnsiTheme="minorBidi" w:cstheme="minorBidi"/>
          <w:sz w:val="28"/>
          <w:highlight w:val="lightGray"/>
        </w:rPr>
        <w:t>Monitor moisture</w:t>
      </w:r>
    </w:p>
    <w:p w14:paraId="71015A37" w14:textId="77777777" w:rsidR="007526C2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งานบำรุงรักษาท่อภายในสถานีก๊าซ</w:t>
      </w:r>
    </w:p>
    <w:p w14:paraId="5BEEDE6C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lastRenderedPageBreak/>
        <w:t>งานบำรุงรักษาท่อบนแท่นพักท่อก๊าซในทะเล</w:t>
      </w:r>
    </w:p>
    <w:p w14:paraId="75D7CB8B" w14:textId="77777777" w:rsidR="00320120" w:rsidRPr="0012516C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  <w:highlight w:val="lightGray"/>
        </w:rPr>
      </w:pPr>
      <w:r w:rsidRPr="0012516C">
        <w:rPr>
          <w:rFonts w:asciiTheme="minorBidi" w:hAnsiTheme="minorBidi" w:cstheme="minorBidi"/>
          <w:sz w:val="28"/>
          <w:highlight w:val="lightGray"/>
          <w:cs/>
        </w:rPr>
        <w:t>งานบำรุงรักษาโครงสร้างแท่นพัก</w:t>
      </w:r>
      <w:r w:rsidR="00DC4F5F" w:rsidRPr="0012516C">
        <w:rPr>
          <w:rFonts w:asciiTheme="minorBidi" w:hAnsiTheme="minorBidi" w:cstheme="minorBidi"/>
          <w:sz w:val="28"/>
          <w:highlight w:val="lightGray"/>
          <w:cs/>
        </w:rPr>
        <w:t>ของท่อ</w:t>
      </w:r>
      <w:r w:rsidRPr="0012516C">
        <w:rPr>
          <w:rFonts w:asciiTheme="minorBidi" w:hAnsiTheme="minorBidi" w:cstheme="minorBidi"/>
          <w:sz w:val="28"/>
          <w:highlight w:val="lightGray"/>
          <w:cs/>
        </w:rPr>
        <w:t>ในทะเล</w:t>
      </w:r>
    </w:p>
    <w:p w14:paraId="72A88C6D" w14:textId="77777777"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14:paraId="47203865" w14:textId="77777777" w:rsidR="005C0D83" w:rsidRPr="0012516C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Patrolling</w:t>
      </w:r>
      <w:r w:rsidR="0063074A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3A204BD7" w14:textId="77777777" w:rsidR="00081FFE" w:rsidRPr="0012516C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งานลาดตระเวนตามแนวท่อก๊าซ</w:t>
      </w:r>
    </w:p>
    <w:p w14:paraId="040A4615" w14:textId="77777777" w:rsidR="00081FFE" w:rsidRPr="0012516C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12516C">
        <w:rPr>
          <w:rFonts w:ascii="Cordia New" w:eastAsia="Times New Roman" w:hAnsi="Cordia New"/>
          <w:sz w:val="28"/>
          <w:highlight w:val="lightGray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12516C">
        <w:rPr>
          <w:rFonts w:ascii="Cordia New" w:eastAsia="Times New Roman" w:hAnsi="Cordia New"/>
          <w:sz w:val="28"/>
          <w:highlight w:val="lightGray"/>
          <w:cs/>
        </w:rPr>
        <w:t>ป้องกันการบุกรุกก่อสร้างสิ่งปลูก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12516C">
        <w:rPr>
          <w:rFonts w:ascii="Cordia New" w:eastAsia="Times New Roman" w:hAnsi="Cordia New"/>
          <w:sz w:val="28"/>
          <w:highlight w:val="lightGray"/>
        </w:rPr>
        <w:t>ASME B31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.</w:t>
      </w:r>
      <w:r w:rsidRPr="0012516C">
        <w:rPr>
          <w:rFonts w:ascii="Cordia New" w:eastAsia="Times New Roman" w:hAnsi="Cordia New"/>
          <w:sz w:val="28"/>
          <w:highlight w:val="lightGray"/>
        </w:rPr>
        <w:t>8S</w:t>
      </w:r>
      <w:r w:rsidRPr="0012516C">
        <w:rPr>
          <w:rFonts w:ascii="Cordia New" w:eastAsia="Times New Roman" w:hAnsi="Cordia New"/>
          <w:sz w:val="28"/>
          <w:highlight w:val="lightGray"/>
          <w:cs/>
        </w:rPr>
        <w:t>)</w:t>
      </w:r>
    </w:p>
    <w:p w14:paraId="192F5857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485CCABC" w14:textId="77777777" w:rsidR="004E18DC" w:rsidRPr="0012516C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 xml:space="preserve">งานบำรุงรักษาด้วยการ </w:t>
      </w:r>
      <w:r w:rsidRPr="0012516C">
        <w:rPr>
          <w:rFonts w:ascii="Cordia New" w:hAnsi="Cordia New"/>
          <w:sz w:val="28"/>
          <w:highlight w:val="lightGray"/>
        </w:rPr>
        <w:t xml:space="preserve">Patrolling </w:t>
      </w:r>
      <w:r w:rsidR="00C7717E" w:rsidRPr="0012516C">
        <w:rPr>
          <w:rFonts w:ascii="Cordia New" w:hAnsi="Cordia New"/>
          <w:sz w:val="28"/>
          <w:highlight w:val="lightGray"/>
          <w:cs/>
        </w:rPr>
        <w:t>ประกอบด้วย</w:t>
      </w:r>
      <w:r w:rsidR="00C7717E" w:rsidRPr="0012516C">
        <w:rPr>
          <w:rFonts w:ascii="Cordia New" w:hAnsi="Cordia New"/>
          <w:sz w:val="28"/>
          <w:cs/>
        </w:rPr>
        <w:t xml:space="preserve"> </w:t>
      </w:r>
    </w:p>
    <w:p w14:paraId="2ADA72ED" w14:textId="77777777" w:rsidR="008A2665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2516C">
        <w:rPr>
          <w:rFonts w:ascii="Cordia New" w:hAnsi="Cordia New"/>
          <w:sz w:val="28"/>
        </w:rPr>
        <w:t xml:space="preserve">Vehicle </w:t>
      </w:r>
    </w:p>
    <w:p w14:paraId="1977C5C4" w14:textId="77777777" w:rsidR="00C923BD" w:rsidRPr="0012516C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</w:rPr>
        <w:t>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DC4F5F" w:rsidRPr="0012516C">
        <w:rPr>
          <w:rFonts w:ascii="Cordia New" w:hAnsi="Cordia New"/>
          <w:sz w:val="28"/>
        </w:rPr>
        <w:t xml:space="preserve">1 </w:t>
      </w:r>
      <w:r w:rsidR="00DC4F5F" w:rsidRPr="0012516C">
        <w:rPr>
          <w:rFonts w:ascii="Cordia New" w:hAnsi="Cordia New"/>
          <w:sz w:val="28"/>
          <w:cs/>
        </w:rPr>
        <w:t>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location1,2</w:t>
      </w:r>
      <w:r w:rsidR="004F4505" w:rsidRPr="0012516C">
        <w:rPr>
          <w:rFonts w:ascii="Cordia New" w:hAnsi="Cordia New"/>
          <w:sz w:val="28"/>
          <w:cs/>
        </w:rPr>
        <w:t xml:space="preserve">) และ </w:t>
      </w:r>
      <w:r w:rsidR="00C923BD" w:rsidRPr="0012516C">
        <w:rPr>
          <w:rFonts w:ascii="Cordia New" w:hAnsi="Cordia New"/>
          <w:sz w:val="28"/>
        </w:rPr>
        <w:t>4</w:t>
      </w:r>
      <w:r w:rsidR="00C923BD" w:rsidRPr="0012516C">
        <w:rPr>
          <w:rFonts w:ascii="Cordia New" w:hAnsi="Cordia New"/>
          <w:sz w:val="28"/>
          <w:cs/>
        </w:rPr>
        <w:t xml:space="preserve"> ครั้ง/เดือน</w:t>
      </w:r>
      <w:r w:rsidR="004F4505" w:rsidRPr="0012516C">
        <w:rPr>
          <w:rFonts w:ascii="Cordia New" w:hAnsi="Cordia New"/>
          <w:sz w:val="28"/>
          <w:cs/>
        </w:rPr>
        <w:t xml:space="preserve"> (</w:t>
      </w:r>
      <w:r w:rsidR="004F4505" w:rsidRPr="0012516C">
        <w:rPr>
          <w:rFonts w:ascii="Cordia New" w:hAnsi="Cordia New"/>
          <w:sz w:val="28"/>
        </w:rPr>
        <w:t>Class location 3,4</w:t>
      </w:r>
      <w:r w:rsidR="004F4505" w:rsidRPr="0012516C">
        <w:rPr>
          <w:rFonts w:ascii="Cordia New" w:hAnsi="Cordia New"/>
          <w:sz w:val="28"/>
          <w:cs/>
        </w:rPr>
        <w:t>)</w:t>
      </w:r>
    </w:p>
    <w:p w14:paraId="22EAB79D" w14:textId="77777777" w:rsidR="00B224A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2516C">
        <w:rPr>
          <w:rFonts w:ascii="Cordia New" w:hAnsi="Cordia New"/>
          <w:sz w:val="28"/>
        </w:rPr>
        <w:t>Aerial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B224A0" w:rsidRPr="0012516C">
        <w:rPr>
          <w:rFonts w:ascii="Cordia New" w:hAnsi="Cordia New"/>
          <w:sz w:val="28"/>
          <w:cs/>
        </w:rPr>
        <w:t xml:space="preserve">จำนวน </w:t>
      </w:r>
      <w:r w:rsidR="00B224A0" w:rsidRPr="0012516C">
        <w:rPr>
          <w:rFonts w:ascii="Cordia New" w:hAnsi="Cordia New"/>
          <w:sz w:val="28"/>
        </w:rPr>
        <w:t xml:space="preserve"> 2 </w:t>
      </w:r>
      <w:r w:rsidR="00B224A0" w:rsidRPr="0012516C">
        <w:rPr>
          <w:rFonts w:ascii="Cordia New" w:hAnsi="Cordia New"/>
          <w:sz w:val="28"/>
          <w:cs/>
        </w:rPr>
        <w:t>ครั้ง/ปี</w:t>
      </w:r>
    </w:p>
    <w:p w14:paraId="2192B97C" w14:textId="77777777" w:rsidR="00466710" w:rsidRPr="0012516C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2516C">
        <w:rPr>
          <w:rFonts w:ascii="Cordia New" w:hAnsi="Cordia New"/>
          <w:sz w:val="28"/>
        </w:rPr>
        <w:t>Ground patrolling</w:t>
      </w:r>
      <w:r w:rsidRPr="0012516C">
        <w:rPr>
          <w:rFonts w:ascii="Cordia New" w:hAnsi="Cordia New"/>
          <w:sz w:val="28"/>
          <w:cs/>
        </w:rPr>
        <w:t xml:space="preserve">) </w:t>
      </w:r>
      <w:r w:rsidR="00C7717E" w:rsidRPr="0012516C">
        <w:rPr>
          <w:rFonts w:ascii="Cordia New" w:hAnsi="Cordia New"/>
          <w:sz w:val="28"/>
          <w:cs/>
        </w:rPr>
        <w:t xml:space="preserve">จำนวน </w:t>
      </w:r>
      <w:r w:rsidR="00C923BD" w:rsidRPr="0012516C">
        <w:rPr>
          <w:rFonts w:ascii="Cordia New" w:hAnsi="Cordia New"/>
          <w:sz w:val="28"/>
        </w:rPr>
        <w:t xml:space="preserve">1 </w:t>
      </w:r>
      <w:r w:rsidR="00C923BD" w:rsidRPr="0012516C">
        <w:rPr>
          <w:rFonts w:ascii="Cordia New" w:hAnsi="Cordia New"/>
          <w:sz w:val="28"/>
          <w:cs/>
        </w:rPr>
        <w:t>ครั้ง/ปี</w:t>
      </w:r>
    </w:p>
    <w:p w14:paraId="14E28D69" w14:textId="77777777" w:rsidR="001F4C4D" w:rsidRPr="0012516C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5257B3EF" w14:textId="77777777" w:rsidR="005F5FB5" w:rsidRPr="0012516C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highlight w:val="lightGray"/>
          <w:u w:val="single"/>
        </w:rPr>
      </w:pPr>
      <w:r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>งาน</w:t>
      </w:r>
      <w:r w:rsidR="00764035" w:rsidRPr="0012516C">
        <w:rPr>
          <w:rFonts w:ascii="Cordia New" w:hAnsi="Cordia New"/>
          <w:i/>
          <w:iCs/>
          <w:sz w:val="28"/>
          <w:highlight w:val="lightGray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14:paraId="099EB9E9" w14:textId="77777777"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ทาง</w:t>
      </w:r>
      <w:r w:rsidR="00C7717E" w:rsidRPr="0012516C">
        <w:rPr>
          <w:rFonts w:ascii="Cordia New" w:hAnsi="Cordia New"/>
          <w:sz w:val="28"/>
          <w:highlight w:val="lightGray"/>
          <w:cs/>
        </w:rPr>
        <w:t xml:space="preserve">สายงานระบบท่อส่งก๊าซฯ </w:t>
      </w:r>
      <w:r w:rsidRPr="0012516C">
        <w:rPr>
          <w:rFonts w:ascii="Cordia New" w:hAnsi="Cordia New"/>
          <w:sz w:val="28"/>
          <w:highlight w:val="lightGray"/>
          <w:cs/>
        </w:rPr>
        <w:t>ได้</w:t>
      </w:r>
      <w:r w:rsidR="00C7717E" w:rsidRPr="0012516C">
        <w:rPr>
          <w:rFonts w:ascii="Cordia New" w:hAnsi="Cordia New"/>
          <w:sz w:val="28"/>
          <w:highlight w:val="lightGray"/>
          <w:cs/>
        </w:rPr>
        <w:t>ดำเนินงาน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บำรุงรักษาระบบท่อส่งก๊าซธรรมชาติ </w:t>
      </w:r>
      <w:r w:rsidR="00536E73"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Transmission</w:t>
      </w:r>
      <w:r w:rsidR="00536E73" w:rsidRPr="0012516C">
        <w:rPr>
          <w:rFonts w:ascii="Cordia New" w:hAnsi="Cordia New"/>
          <w:sz w:val="28"/>
          <w:highlight w:val="lightGray"/>
        </w:rPr>
        <w:t xml:space="preserve"> pipeline</w:t>
      </w:r>
      <w:r w:rsidR="00536E73" w:rsidRPr="0012516C">
        <w:rPr>
          <w:rFonts w:ascii="Cordia New" w:hAnsi="Cordia New"/>
          <w:sz w:val="28"/>
          <w:highlight w:val="lightGray"/>
          <w:cs/>
        </w:rPr>
        <w:t>)</w:t>
      </w:r>
      <w:r w:rsidR="006508FD" w:rsidRPr="0012516C">
        <w:rPr>
          <w:rFonts w:ascii="Cordia New" w:hAnsi="Cordia New"/>
          <w:sz w:val="28"/>
          <w:highlight w:val="lightGray"/>
          <w:cs/>
        </w:rPr>
        <w:t xml:space="preserve"> ได้</w:t>
      </w:r>
      <w:r w:rsidRPr="0012516C">
        <w:rPr>
          <w:rFonts w:ascii="Cordia New" w:hAnsi="Cordia New"/>
          <w:sz w:val="28"/>
          <w:highlight w:val="lightGray"/>
          <w:cs/>
        </w:rPr>
        <w:t>ครบถ้วนตามแผน</w:t>
      </w:r>
      <w:r w:rsidR="00167424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ผลการดำเนินงาน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ตามที่แสดงในรูปที่ 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775211" w:rsidRPr="0012516C">
        <w:rPr>
          <w:rFonts w:ascii="Cordia New" w:hAnsi="Cordia New"/>
          <w:sz w:val="28"/>
          <w:highlight w:val="lightGray"/>
          <w:cs/>
        </w:rPr>
        <w:t>.</w:t>
      </w:r>
      <w:r w:rsidR="00775211" w:rsidRPr="0012516C">
        <w:rPr>
          <w:rFonts w:ascii="Cordia New" w:hAnsi="Cordia New"/>
          <w:sz w:val="28"/>
          <w:highlight w:val="lightGray"/>
        </w:rPr>
        <w:t>1</w:t>
      </w:r>
      <w:r w:rsidR="00D0402C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7D431A" w:rsidRPr="0012516C">
        <w:rPr>
          <w:rFonts w:ascii="Cordia New" w:hAnsi="Cordia New"/>
          <w:sz w:val="28"/>
          <w:highlight w:val="lightGray"/>
          <w:cs/>
        </w:rPr>
        <w:t>พบ</w:t>
      </w:r>
      <w:r w:rsidR="00E40828" w:rsidRPr="0012516C">
        <w:rPr>
          <w:rFonts w:ascii="Cordia New" w:hAnsi="Cordia New"/>
          <w:sz w:val="28"/>
          <w:highlight w:val="lightGray"/>
          <w:cs/>
        </w:rPr>
        <w:t xml:space="preserve">สิ่งผิดปกติตามแนวท่อก๊าซ ประกอบด้วย </w:t>
      </w:r>
      <w:r w:rsidR="006B6B86" w:rsidRPr="0012516C">
        <w:rPr>
          <w:rFonts w:ascii="Cordia New" w:hAnsi="Cordia New"/>
          <w:sz w:val="28"/>
          <w:highlight w:val="lightGray"/>
          <w:cs/>
        </w:rPr>
        <w:t>งานก่อสร้างตามแนวท่อก๊าซ เช่น งานก่อสร้างถนน</w:t>
      </w:r>
      <w:r w:rsidR="006B6B86" w:rsidRPr="0012516C">
        <w:rPr>
          <w:rFonts w:ascii="Cordia New" w:hAnsi="Cordia New"/>
          <w:sz w:val="28"/>
          <w:highlight w:val="lightGray"/>
        </w:rPr>
        <w:t>,</w:t>
      </w:r>
      <w:r w:rsidR="006B6B86" w:rsidRPr="0012516C">
        <w:rPr>
          <w:rFonts w:ascii="Cordia New" w:hAnsi="Cordia New"/>
          <w:sz w:val="28"/>
          <w:highlight w:val="lightGray"/>
          <w:cs/>
        </w:rPr>
        <w:t>วางท่อระบายน้ำ เป็นต้น ทั้งนี้ทางเจ้าหน้าที่เขตปฏิบัติการประจำ</w:t>
      </w:r>
      <w:r w:rsidR="006B6B86" w:rsidRPr="0012516C">
        <w:rPr>
          <w:rFonts w:ascii="Cordia New" w:hAnsi="Cordia New"/>
          <w:sz w:val="28"/>
          <w:highlight w:val="lightGray"/>
          <w:cs/>
        </w:rPr>
        <w:lastRenderedPageBreak/>
        <w:t>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12516C">
        <w:rPr>
          <w:rFonts w:ascii="Cordia New" w:hAnsi="Cordia New"/>
          <w:sz w:val="28"/>
          <w:highlight w:val="lightGray"/>
          <w:cs/>
        </w:rPr>
        <w:t>ก๊าซ</w:t>
      </w:r>
      <w:r w:rsidR="006B6B86" w:rsidRPr="0012516C">
        <w:rPr>
          <w:rFonts w:ascii="Cordia New" w:hAnsi="Cordia New"/>
          <w:sz w:val="28"/>
          <w:highlight w:val="lightGray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12516C">
        <w:rPr>
          <w:rFonts w:ascii="Cordia New" w:hAnsi="Cordia New"/>
          <w:sz w:val="28"/>
          <w:highlight w:val="lightGray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12516C">
        <w:rPr>
          <w:rFonts w:ascii="Cordia New" w:hAnsi="Cordia New"/>
          <w:sz w:val="28"/>
          <w:highlight w:val="lightGray"/>
          <w:cs/>
        </w:rPr>
        <w:t xml:space="preserve"> สำหรับป้ายแนวท่อ และ </w:t>
      </w:r>
      <w:r w:rsidR="008A4484" w:rsidRPr="0012516C">
        <w:rPr>
          <w:rFonts w:ascii="Cordia New" w:hAnsi="Cordia New"/>
          <w:sz w:val="28"/>
          <w:highlight w:val="lightGray"/>
        </w:rPr>
        <w:t xml:space="preserve">Testpost </w:t>
      </w:r>
      <w:r w:rsidR="008A4484" w:rsidRPr="0012516C">
        <w:rPr>
          <w:rFonts w:ascii="Cordia New" w:hAnsi="Cordia New"/>
          <w:sz w:val="28"/>
          <w:highlight w:val="lightGray"/>
          <w:cs/>
        </w:rPr>
        <w:t>ชำรุด ได้ดำเนินการแก้ไขหรือเปลี่ยนใหม่จนครบถ้วน</w:t>
      </w:r>
    </w:p>
    <w:p w14:paraId="294ECA35" w14:textId="77777777"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14:paraId="4EB00D53" w14:textId="77777777" w:rsidR="00FC6B34" w:rsidRPr="00EB73F7" w:rsidRDefault="00CF48CF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 wp14:anchorId="45C2FFEF" wp14:editId="64E154EE">
            <wp:extent cx="5731510" cy="2588260"/>
            <wp:effectExtent l="0" t="0" r="254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FA39" w14:textId="77777777" w:rsidR="006B6B86" w:rsidRPr="0012516C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="00775211" w:rsidRPr="0012516C">
        <w:rPr>
          <w:rFonts w:ascii="Cordia New" w:hAnsi="Cordia New"/>
          <w:sz w:val="28"/>
          <w:highlight w:val="green"/>
          <w:cs/>
        </w:rPr>
        <w:t>.</w:t>
      </w:r>
      <w:r w:rsidR="00775211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6508FD" w:rsidRPr="0012516C">
        <w:rPr>
          <w:rFonts w:ascii="Cordia New" w:hAnsi="Cordia New"/>
          <w:sz w:val="28"/>
          <w:highlight w:val="green"/>
          <w:cs/>
        </w:rPr>
        <w:t>สิ่งผิดปกติตามแนวระบบส่งก๊าซธรรมชาติ</w:t>
      </w:r>
    </w:p>
    <w:p w14:paraId="27BB4B14" w14:textId="77777777" w:rsidR="00C923BD" w:rsidRPr="0012516C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14:paraId="573C0718" w14:textId="77777777" w:rsidR="00C923BD" w:rsidRPr="0012516C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highlight w:val="green"/>
          <w:u w:val="single"/>
        </w:rPr>
      </w:pP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งานบิน</w:t>
      </w:r>
      <w:r w:rsidR="00081FFE"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ลาดตระเวน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12516C">
        <w:rPr>
          <w:rFonts w:ascii="Cordia New" w:hAnsi="Cordia New"/>
          <w:i/>
          <w:iCs/>
          <w:sz w:val="28"/>
          <w:highlight w:val="green"/>
          <w:u w:val="single"/>
        </w:rPr>
        <w:t>Aerial Patrolling</w:t>
      </w:r>
      <w:r w:rsidRPr="0012516C">
        <w:rPr>
          <w:rFonts w:ascii="Cordia New" w:hAnsi="Cordia New"/>
          <w:i/>
          <w:iCs/>
          <w:sz w:val="28"/>
          <w:highlight w:val="green"/>
          <w:u w:val="single"/>
          <w:cs/>
        </w:rPr>
        <w:t>)</w:t>
      </w:r>
    </w:p>
    <w:p w14:paraId="34E912D7" w14:textId="77777777" w:rsidR="004F4505" w:rsidRPr="0012516C" w:rsidRDefault="00CF48CF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 xml:space="preserve">ในไตรมาศที่ </w:t>
      </w:r>
      <w:r>
        <w:rPr>
          <w:rFonts w:ascii="Cordia New" w:hAnsi="Cordia New" w:cs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 xml:space="preserve"> นั้นยังไม่มีแผนการบินลาดตระเวนตามแนวท่อก๊าซธรรมชาติ ซึ่งมีแผน </w:t>
      </w:r>
      <w:r>
        <w:rPr>
          <w:rFonts w:ascii="Cordia New" w:hAnsi="Cordia New" w:cs="Cordia New"/>
          <w:sz w:val="28"/>
          <w:highlight w:val="green"/>
        </w:rPr>
        <w:t>2</w:t>
      </w:r>
      <w:r>
        <w:rPr>
          <w:rFonts w:ascii="Cordia New" w:hAnsi="Cordia New" w:cs="Cordia New"/>
          <w:sz w:val="28"/>
          <w:highlight w:val="green"/>
          <w:cs/>
        </w:rPr>
        <w:t xml:space="preserve"> ครั้งต่อปี </w:t>
      </w:r>
      <w:r>
        <w:rPr>
          <w:rFonts w:ascii="Cordia New" w:hAnsi="Cordia New" w:cs="Cordia New"/>
          <w:sz w:val="28"/>
          <w:highlight w:val="green"/>
        </w:rPr>
        <w:br/>
      </w:r>
      <w:r>
        <w:rPr>
          <w:rFonts w:ascii="Cordia New" w:hAnsi="Cordia New" w:cs="Cordia New"/>
          <w:sz w:val="28"/>
          <w:highlight w:val="green"/>
          <w:cs/>
        </w:rPr>
        <w:t xml:space="preserve">สำหรับปี พ.ศ. </w:t>
      </w:r>
      <w:r>
        <w:rPr>
          <w:rFonts w:ascii="Cordia New" w:hAnsi="Cordia New" w:cs="Cordia New"/>
          <w:sz w:val="28"/>
          <w:highlight w:val="green"/>
        </w:rPr>
        <w:t>2559</w:t>
      </w:r>
      <w:r>
        <w:rPr>
          <w:rFonts w:ascii="Cordia New" w:hAnsi="Cordia New" w:cs="Cordia New"/>
          <w:sz w:val="28"/>
          <w:highlight w:val="green"/>
          <w:cs/>
        </w:rPr>
        <w:t xml:space="preserve"> มีแผนสำรวจในช่วงเดือนมิ.ย. และช่วงเดือน พ.ย. ในพื้นที่เขต </w:t>
      </w:r>
      <w:r>
        <w:rPr>
          <w:rFonts w:ascii="Cordia New" w:hAnsi="Cordia New" w:cs="Cordia New"/>
          <w:sz w:val="28"/>
          <w:highlight w:val="green"/>
        </w:rPr>
        <w:t>1,2,3,5,6,8,9,10</w:t>
      </w:r>
      <w:r>
        <w:rPr>
          <w:rFonts w:ascii="Cordia New" w:hAnsi="Cordia New" w:cs="Cordia New"/>
          <w:sz w:val="28"/>
          <w:highlight w:val="green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</w:rPr>
        <w:t>11</w:t>
      </w:r>
    </w:p>
    <w:p w14:paraId="6C8483E4" w14:textId="77777777" w:rsidR="00AC06BE" w:rsidRPr="0012516C" w:rsidRDefault="00CF48CF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</w:t>
      </w:r>
      <w:r>
        <w:rPr>
          <w:rFonts w:ascii="Cordia New" w:hAnsi="Cordia New" w:cs="Cordia New"/>
          <w:sz w:val="28"/>
          <w:highlight w:val="green"/>
          <w:u w:val="single"/>
        </w:rPr>
        <w:t>4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 </w:t>
      </w:r>
      <w:r>
        <w:rPr>
          <w:rFonts w:ascii="Cordia New" w:hAnsi="Cordia New" w:cs="Cordia New"/>
          <w:sz w:val="28"/>
          <w:highlight w:val="green"/>
          <w:u w:val="single"/>
        </w:rPr>
        <w:t>7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</w:t>
      </w:r>
      <w:r>
        <w:rPr>
          <w:rFonts w:ascii="Cordia New" w:hAnsi="Cordia New" w:cs="Cordia New"/>
          <w:sz w:val="28"/>
          <w:highlight w:val="green"/>
          <w:u w:val="single"/>
        </w:rPr>
        <w:br/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14:paraId="32C4AE1A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3E57E10E" w14:textId="77777777" w:rsidR="00C607D3" w:rsidRPr="0012516C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lightGray"/>
          <w:cs/>
        </w:rPr>
        <w:t>การดำเนินงานในอนาคต ทางเขตจะดำเนินการลาดตระเวนตามแผน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</w:t>
      </w:r>
      <w:r w:rsidR="001440A3" w:rsidRPr="0012516C">
        <w:rPr>
          <w:rFonts w:ascii="Cordia New" w:hAnsi="Cordia New"/>
          <w:sz w:val="28"/>
          <w:highlight w:val="lightGray"/>
        </w:rPr>
        <w:t xml:space="preserve">Action plan </w:t>
      </w:r>
      <w:r w:rsidRPr="0012516C">
        <w:rPr>
          <w:rFonts w:ascii="Cordia New" w:hAnsi="Cordia New"/>
          <w:sz w:val="28"/>
          <w:highlight w:val="lightGray"/>
          <w:cs/>
        </w:rPr>
        <w:t>ที่เตรียมไว้</w:t>
      </w:r>
      <w:r w:rsidR="001440A3" w:rsidRPr="0012516C">
        <w:rPr>
          <w:rFonts w:ascii="Cordia New" w:hAnsi="Cordia New"/>
          <w:sz w:val="28"/>
          <w:highlight w:val="lightGray"/>
          <w:cs/>
        </w:rPr>
        <w:t xml:space="preserve"> โดยจะอ้างอิงความถี่ในการดำเนินงานตามที่ระบุในหัวข้อ 1.1.1</w:t>
      </w:r>
    </w:p>
    <w:p w14:paraId="4C61A61C" w14:textId="77777777" w:rsidR="005C0D83" w:rsidRPr="0012516C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592E59B6" w14:textId="77777777" w:rsidR="003576E0" w:rsidRPr="0012516C" w:rsidRDefault="00CF48CF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TEST</w:t>
      </w:r>
    </w:p>
    <w:p w14:paraId="62347747" w14:textId="77777777" w:rsidR="005C0D83" w:rsidRPr="0012516C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งานขุด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เปิดดินสำหรับ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</w:t>
      </w:r>
      <w:r w:rsidR="00DF16A7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หรือ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ตรวจสภาพ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Coating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(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Direct examination</w:t>
      </w:r>
      <w:r w:rsidR="009C4D2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รวมถึงการ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เสริมความแข็งแรง ตัดเปลี่ยน หรือยกเลิก</w:t>
      </w:r>
      <w:r w:rsidR="001440A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ารใช้งาน</w:t>
      </w:r>
      <w:r w:rsidR="008759EB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ท่อก๊าซ</w:t>
      </w:r>
    </w:p>
    <w:p w14:paraId="11D0C8AB" w14:textId="77777777" w:rsidR="00DF16A7" w:rsidRPr="0012516C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งานขุดเปิดดินสำหรับซ่อม หรือตรวจสภาพ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ท่อส่งก๊าซ ดำเนินการจากผลการตรวจสอบท่อ และ </w:t>
      </w:r>
      <w:r w:rsidRPr="0012516C">
        <w:rPr>
          <w:rFonts w:ascii="Cordia New" w:hAnsi="Cordia New" w:cs="Cordia New"/>
          <w:sz w:val="28"/>
          <w:highlight w:val="lightGray"/>
        </w:rPr>
        <w:t xml:space="preserve">Coating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ทั้งแบบวิธีทางตรง หรือทางอ้อม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Direct and In</w:t>
      </w:r>
      <w:r w:rsidRPr="0012516C">
        <w:rPr>
          <w:rFonts w:ascii="Cordia New" w:hAnsi="Cordia New" w:cs="Cordia New"/>
          <w:sz w:val="28"/>
          <w:highlight w:val="lightGray"/>
          <w:cs/>
        </w:rPr>
        <w:t>-</w:t>
      </w:r>
      <w:r w:rsidRPr="0012516C">
        <w:rPr>
          <w:rFonts w:ascii="Cordia New" w:hAnsi="Cordia New" w:cs="Cordia New"/>
          <w:sz w:val="28"/>
          <w:highlight w:val="lightGray"/>
        </w:rPr>
        <w:t>Direct Inspection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(</w:t>
      </w:r>
      <w:r w:rsidRPr="0012516C">
        <w:rPr>
          <w:rFonts w:ascii="Cordia New" w:hAnsi="Cordia New" w:cs="Cordia New"/>
          <w:sz w:val="28"/>
          <w:highlight w:val="lightGray"/>
        </w:rPr>
        <w:t>ASME B31</w:t>
      </w:r>
      <w:r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Pr="0012516C">
        <w:rPr>
          <w:rFonts w:ascii="Cordia New" w:hAnsi="Cordia New" w:cs="Cordia New"/>
          <w:sz w:val="28"/>
          <w:highlight w:val="lightGray"/>
        </w:rPr>
        <w:t>8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</w:p>
    <w:p w14:paraId="11AF14DA" w14:textId="77777777"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14:paraId="04BFA2AD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6D07228" w14:textId="77777777"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Pr="0012516C">
        <w:rPr>
          <w:rFonts w:ascii="Cordia New" w:hAnsi="Cordia New" w:cs="Cordia New"/>
          <w:sz w:val="28"/>
          <w:cs/>
        </w:rPr>
        <w:t xml:space="preserve">  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CF48CF" w14:paraId="7D9D3298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45B841EC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14:paraId="48C5C8F6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14:paraId="66BB511E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14:paraId="3B23DE3D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14:paraId="6A11AB0A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14:paraId="42DB9984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CF48CF" w14:paraId="399D032E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12AAE2AA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0C64789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1B319F4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1EF76E8C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1558C096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08E0F829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rfrfrf</w:t>
            </w:r>
          </w:p>
        </w:tc>
      </w:tr>
      <w:tr w:rsidR="00CF48CF" w14:paraId="00DEA1D9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578FBDB9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06E3D05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6027C859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713DEEDF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001DA78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227185F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48CF" w14:paraId="1DE80AA9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77F3B12F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5AE1507C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10D98688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40ACEF3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2DB1F4F4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F0F02B8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rffrf</w:t>
            </w:r>
          </w:p>
        </w:tc>
      </w:tr>
      <w:tr w:rsidR="00CF48CF" w14:paraId="2784B999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69EDC99D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625C6C2B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0EAE8930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58D1A890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7E3C8A01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73874591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CF48CF" w14:paraId="7C6344C7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14:paraId="29D0E80B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14:paraId="4E62B015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14:paraId="3B09F769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14:paraId="08655290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14:paraId="321D0281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14:paraId="1DF5DE71" w14:textId="77777777" w:rsidR="00CF48CF" w:rsidRDefault="00CF48C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14:paraId="07527B2F" w14:textId="77777777"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14:paraId="024C7B57" w14:textId="77777777" w:rsidR="005C0D83" w:rsidRPr="0012516C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</w:t>
      </w:r>
      <w:r w:rsidR="005C0D83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ลการดำเนินงาน </w:t>
      </w:r>
    </w:p>
    <w:p w14:paraId="4B247419" w14:textId="77777777"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CF48CF">
        <w:rPr>
          <w:rFonts w:ascii="Cordia New" w:eastAsia="Tahoma" w:hAnsi="Cordia New"/>
          <w:kern w:val="24"/>
          <w:sz w:val="28"/>
          <w:highlight w:val="green"/>
        </w:rPr>
        <w:t>5</w:t>
      </w:r>
      <w:r w:rsidRPr="0012516C">
        <w:rPr>
          <w:rFonts w:ascii="Cordia New" w:hAnsi="Cordia New"/>
          <w:sz w:val="28"/>
          <w:highlight w:val="green"/>
        </w:rPr>
        <w:t xml:space="preserve"> </w:t>
      </w:r>
      <w:r w:rsidR="00CF48CF">
        <w:rPr>
          <w:rFonts w:ascii="Cordia New" w:hAnsi="Cordia New"/>
          <w:sz w:val="28"/>
          <w:highlight w:val="green"/>
        </w:rPr>
        <w:t>RC4000</w:t>
      </w:r>
      <w:r w:rsidR="00167548">
        <w:rPr>
          <w:rFonts w:ascii="Cordia New" w:hAnsi="Cordia New"/>
          <w:sz w:val="28"/>
          <w:highlight w:val="green"/>
        </w:rPr>
        <w:t xml:space="preserve"> </w:t>
      </w:r>
      <w:r w:rsidR="002C63E7" w:rsidRPr="0012516C">
        <w:rPr>
          <w:rFonts w:ascii="Cordia New" w:hAnsi="Cordia New"/>
          <w:sz w:val="28"/>
          <w:highlight w:val="green"/>
          <w:cs/>
        </w:rPr>
        <w:t xml:space="preserve">จำนวน </w:t>
      </w:r>
      <w:r w:rsidR="00CF48CF">
        <w:rPr>
          <w:rFonts w:ascii="Cordia New" w:eastAsia="Tahoma" w:hAnsi="Cordia New"/>
          <w:kern w:val="24"/>
          <w:sz w:val="28"/>
          <w:highlight w:val="green"/>
        </w:rPr>
        <w:t>12</w:t>
      </w:r>
      <w:r w:rsidR="00D9155A" w:rsidRPr="0012516C">
        <w:rPr>
          <w:rFonts w:ascii="Cordia New" w:hAnsi="Cordia New"/>
          <w:sz w:val="28"/>
          <w:highlight w:val="green"/>
          <w:cs/>
        </w:rPr>
        <w:t xml:space="preserve"> หลุม </w:t>
      </w:r>
    </w:p>
    <w:p w14:paraId="5086C577" w14:textId="77777777" w:rsidR="00167548" w:rsidRPr="0012516C" w:rsidRDefault="00CF48CF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14:paraId="5D5243AA" w14:textId="77777777"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14:paraId="37FABE01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2957FFC3" w14:textId="77777777" w:rsidR="006F5447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  <w:highlight w:val="green"/>
        </w:rPr>
      </w:pPr>
      <w:r w:rsidRPr="00167548">
        <w:rPr>
          <w:rFonts w:ascii="Cordia New" w:hAnsi="Cordia New"/>
          <w:sz w:val="28"/>
          <w:highlight w:val="green"/>
          <w:cs/>
        </w:rPr>
        <w:t xml:space="preserve">เขต </w:t>
      </w:r>
      <w:r w:rsidR="00CF48CF">
        <w:rPr>
          <w:rFonts w:ascii="Cordia New" w:eastAsia="Tahoma" w:hAnsi="Cordia New"/>
          <w:kern w:val="24"/>
          <w:sz w:val="28"/>
          <w:highlight w:val="green"/>
        </w:rPr>
        <w:t>ggg</w:t>
      </w:r>
      <w:r w:rsidRPr="00167548">
        <w:rPr>
          <w:rFonts w:ascii="Cordia New" w:hAnsi="Cordia New"/>
          <w:sz w:val="28"/>
          <w:highlight w:val="green"/>
        </w:rPr>
        <w:t xml:space="preserve"> </w:t>
      </w:r>
      <w:r w:rsidR="00CF48CF">
        <w:rPr>
          <w:rFonts w:ascii="Cordia New" w:hAnsi="Cordia New"/>
          <w:sz w:val="28"/>
          <w:highlight w:val="green"/>
        </w:rPr>
        <w:t>RC4000</w:t>
      </w:r>
      <w:r w:rsidR="00167548" w:rsidRPr="00167548">
        <w:rPr>
          <w:rFonts w:ascii="Cordia New" w:hAnsi="Cordia New"/>
          <w:sz w:val="28"/>
          <w:highlight w:val="green"/>
        </w:rPr>
        <w:t xml:space="preserve"> </w:t>
      </w:r>
      <w:r w:rsidRPr="00167548">
        <w:rPr>
          <w:rFonts w:ascii="Cordia New" w:hAnsi="Cordia New"/>
          <w:sz w:val="28"/>
          <w:highlight w:val="green"/>
          <w:cs/>
        </w:rPr>
        <w:t xml:space="preserve">แผนขุดเดือน </w:t>
      </w:r>
      <w:r w:rsidR="00CF48CF">
        <w:rPr>
          <w:rFonts w:ascii="Cordia New" w:hAnsi="Cordia New"/>
          <w:sz w:val="28"/>
          <w:highlight w:val="green"/>
          <w:cs/>
        </w:rPr>
        <w:t>เมษายน</w:t>
      </w:r>
      <w:r w:rsidRPr="00167548">
        <w:rPr>
          <w:rFonts w:ascii="Cordia New" w:hAnsi="Cordia New"/>
          <w:sz w:val="28"/>
          <w:highlight w:val="green"/>
          <w:cs/>
        </w:rPr>
        <w:t xml:space="preserve"> จำนวน </w:t>
      </w:r>
      <w:r w:rsidR="00CF48CF">
        <w:rPr>
          <w:rFonts w:ascii="Cordia New" w:eastAsia="Tahoma" w:hAnsi="Cordia New"/>
          <w:kern w:val="24"/>
          <w:sz w:val="28"/>
          <w:highlight w:val="green"/>
        </w:rPr>
        <w:t>10</w:t>
      </w:r>
      <w:r w:rsidRPr="00167548">
        <w:rPr>
          <w:rFonts w:ascii="Cordia New" w:hAnsi="Cordia New"/>
          <w:sz w:val="28"/>
          <w:highlight w:val="green"/>
          <w:cs/>
        </w:rPr>
        <w:t xml:space="preserve"> หลุม</w:t>
      </w:r>
    </w:p>
    <w:p w14:paraId="2FFB95B0" w14:textId="77777777"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14:paraId="61AA3D1A" w14:textId="77777777" w:rsidR="005C0D83" w:rsidRPr="0012516C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AF7092D" w14:textId="77777777" w:rsidR="005C0D83" w:rsidRPr="0012516C" w:rsidRDefault="00CF48CF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tetstettstet</w:t>
      </w:r>
    </w:p>
    <w:p w14:paraId="5227F16B" w14:textId="77777777" w:rsidR="005C0D83" w:rsidRPr="0012516C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งานแก้ไขจุดกัดเซาะ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Soil erosion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1656931" w14:textId="77777777" w:rsidR="00F01C43" w:rsidRDefault="00CF48CF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Detail</w:t>
      </w:r>
    </w:p>
    <w:p w14:paraId="0A81560B" w14:textId="77777777"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14:paraId="1ECEA449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8815883" w14:textId="77777777" w:rsidR="007A3C83" w:rsidRPr="0012516C" w:rsidRDefault="00CF48CF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</w:rPr>
        <w:t>Soil Erosion : Plan</w:t>
      </w:r>
    </w:p>
    <w:p w14:paraId="152D8B2F" w14:textId="77777777" w:rsidR="00775211" w:rsidRPr="0012516C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yellow"/>
        </w:rPr>
        <w:t>1</w:t>
      </w:r>
      <w:r w:rsidRPr="0012516C">
        <w:rPr>
          <w:rFonts w:ascii="Cordia New" w:hAnsi="Cordia New" w:cs="Cordia New"/>
          <w:sz w:val="28"/>
          <w:highlight w:val="yellow"/>
          <w:cs/>
        </w:rPr>
        <w:t>.</w:t>
      </w:r>
      <w:r w:rsidRPr="0012516C">
        <w:rPr>
          <w:rFonts w:ascii="Cordia New" w:hAnsi="Cordia New" w:cs="Cordia New"/>
          <w:sz w:val="28"/>
          <w:highlight w:val="yellow"/>
        </w:rPr>
        <w:t xml:space="preserve">2 </w:t>
      </w:r>
      <w:r w:rsidR="008F5405" w:rsidRPr="0012516C">
        <w:rPr>
          <w:rFonts w:ascii="Cordia New" w:hAnsi="Cordia New" w:cs="Cordia New"/>
          <w:sz w:val="28"/>
          <w:highlight w:val="yellow"/>
          <w:cs/>
        </w:rPr>
        <w:t>สถานะงานซ่อมจุดกัดเซาะ</w:t>
      </w:r>
      <w:r w:rsidR="00987AFB" w:rsidRPr="0012516C">
        <w:rPr>
          <w:rFonts w:ascii="Cordia New" w:hAnsi="Cordia New" w:cs="Cordia New"/>
          <w:sz w:val="28"/>
          <w:highlight w:val="yellow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CF48CF" w14:paraId="6299732E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0F414BA4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14:paraId="56FF8395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14:paraId="2367BD07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14:paraId="5DCB7D79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F48CF" w14:paraId="66BE43E6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3E49EF4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</w:t>
            </w:r>
          </w:p>
        </w:tc>
        <w:tc>
          <w:tcPr>
            <w:tcW w:w="2256" w:type="dxa"/>
            <w:shd w:val="clear" w:color="auto" w:fill="auto"/>
          </w:tcPr>
          <w:p w14:paraId="64B2B80D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</w:t>
            </w:r>
          </w:p>
        </w:tc>
        <w:tc>
          <w:tcPr>
            <w:tcW w:w="2257" w:type="dxa"/>
            <w:shd w:val="clear" w:color="auto" w:fill="auto"/>
          </w:tcPr>
          <w:p w14:paraId="374BBA84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</w:t>
            </w:r>
          </w:p>
        </w:tc>
        <w:tc>
          <w:tcPr>
            <w:tcW w:w="2257" w:type="dxa"/>
            <w:shd w:val="clear" w:color="auto" w:fill="auto"/>
          </w:tcPr>
          <w:p w14:paraId="6F3F3417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</w:t>
            </w:r>
          </w:p>
        </w:tc>
      </w:tr>
      <w:tr w:rsidR="00CF48CF" w14:paraId="091FB66E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2C3FBDF9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Chomtong2</w:t>
            </w:r>
          </w:p>
        </w:tc>
        <w:tc>
          <w:tcPr>
            <w:tcW w:w="2256" w:type="dxa"/>
            <w:shd w:val="clear" w:color="auto" w:fill="auto"/>
          </w:tcPr>
          <w:p w14:paraId="2467D71F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point2</w:t>
            </w:r>
          </w:p>
        </w:tc>
        <w:tc>
          <w:tcPr>
            <w:tcW w:w="2257" w:type="dxa"/>
            <w:shd w:val="clear" w:color="auto" w:fill="auto"/>
          </w:tcPr>
          <w:p w14:paraId="3EB475B0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902</w:t>
            </w:r>
          </w:p>
        </w:tc>
        <w:tc>
          <w:tcPr>
            <w:tcW w:w="2257" w:type="dxa"/>
            <w:shd w:val="clear" w:color="auto" w:fill="auto"/>
          </w:tcPr>
          <w:p w14:paraId="2C13A7F9" w14:textId="77777777" w:rsidR="00CF48CF" w:rsidRDefault="00CF48CF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ok2</w:t>
            </w:r>
          </w:p>
        </w:tc>
      </w:tr>
    </w:tbl>
    <w:p w14:paraId="20A64B91" w14:textId="77777777"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26ADB69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7142B28B" w14:textId="77777777" w:rsidR="005C0D83" w:rsidRPr="00D41563" w:rsidRDefault="00CF48CF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>Soil Erosion : result</w:t>
      </w:r>
    </w:p>
    <w:p w14:paraId="26C869B8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718C8EFC" w14:textId="77777777"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1) </w:t>
      </w:r>
      <w:r w:rsidR="002D032C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="00CF48CF">
        <w:rPr>
          <w:rFonts w:ascii="Cordia New" w:hAnsi="Cordia New"/>
          <w:sz w:val="28"/>
          <w:highlight w:val="yellow"/>
        </w:rPr>
        <w:t>Soil Erosion : future</w:t>
      </w:r>
      <w:r w:rsidR="00D41563" w:rsidRPr="0012516C">
        <w:rPr>
          <w:rFonts w:ascii="Cordia New" w:hAnsi="Cordia New"/>
          <w:sz w:val="28"/>
        </w:rPr>
        <w:t xml:space="preserve"> </w:t>
      </w:r>
    </w:p>
    <w:p w14:paraId="38563CE7" w14:textId="77777777" w:rsidR="005C0D83" w:rsidRPr="0012516C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F6B3E5C" w14:textId="77777777" w:rsidR="005C0D83" w:rsidRPr="0012516C" w:rsidRDefault="00CF48CF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>Soil Erosion : Obstuce</w:t>
      </w:r>
    </w:p>
    <w:p w14:paraId="30444476" w14:textId="77777777" w:rsidR="007F417F" w:rsidRPr="0012516C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งานตรวจสอบการทรุดตัวของท่อส่งก๊าซฯ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Settlement survey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46033211" w14:textId="77777777" w:rsidR="00FD4E1D" w:rsidRPr="0012516C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</w:t>
      </w:r>
      <w:r w:rsidR="00903160" w:rsidRPr="0012516C">
        <w:rPr>
          <w:rFonts w:ascii="Cordia New" w:hAnsi="Cordia New" w:hint="cs"/>
          <w:sz w:val="28"/>
          <w:highlight w:val="lightGray"/>
          <w:cs/>
        </w:rPr>
        <w:t>ตรวจสอบการทรุดตัวของ</w:t>
      </w:r>
      <w:r w:rsidRPr="0012516C">
        <w:rPr>
          <w:rFonts w:ascii="Cordia New" w:hAnsi="Cordia New" w:hint="cs"/>
          <w:sz w:val="28"/>
          <w:highlight w:val="lightGray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ราก</w:t>
      </w:r>
      <w:r w:rsidRPr="0012516C">
        <w:rPr>
          <w:rFonts w:ascii="Cordia New" w:hAnsi="Cordia New" w:hint="cs"/>
          <w:sz w:val="28"/>
          <w:highlight w:val="lightGray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12516C">
        <w:rPr>
          <w:rFonts w:ascii="Cordia New" w:hAnsi="Cordia New" w:hint="cs"/>
          <w:sz w:val="28"/>
          <w:highlight w:val="lightGray"/>
          <w:cs/>
        </w:rPr>
        <w:t>กิดการดึงรั้งจนท่อเสียหาย</w:t>
      </w:r>
    </w:p>
    <w:p w14:paraId="03A48FCB" w14:textId="77777777"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CF48CF" w14:paraId="3B048210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5B2D1B83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14:paraId="6C855657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14:paraId="524E3B12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14:paraId="1E3CF7EF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14:paraId="24004FDC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CF48CF" w14:paraId="298669E1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36FE832B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lastRenderedPageBreak/>
              <w:t>Area1</w:t>
            </w:r>
          </w:p>
        </w:tc>
        <w:tc>
          <w:tcPr>
            <w:tcW w:w="1805" w:type="dxa"/>
            <w:shd w:val="clear" w:color="auto" w:fill="auto"/>
          </w:tcPr>
          <w:p w14:paraId="5CFADCEA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1EF9E41D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73B0DD9C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6332A8E6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  <w:tr w:rsidR="00CF48CF" w14:paraId="15E1F518" w14:textId="77777777" w:rsidTr="00CF48CF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14:paraId="2498ACEA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Area2</w:t>
            </w:r>
          </w:p>
        </w:tc>
        <w:tc>
          <w:tcPr>
            <w:tcW w:w="1805" w:type="dxa"/>
            <w:shd w:val="clear" w:color="auto" w:fill="auto"/>
          </w:tcPr>
          <w:p w14:paraId="102E4E20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14:paraId="5B77CF2E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14:paraId="1E540256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14:paraId="17EA62EE" w14:textId="77777777" w:rsidR="00CF48CF" w:rsidRDefault="00CF48CF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14:paraId="188448C7" w14:textId="77777777"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14:paraId="25E8B078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6AC6AB95" w14:textId="77777777" w:rsidR="0026481E" w:rsidRPr="0012516C" w:rsidRDefault="00CF48C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ggggg</w:t>
      </w:r>
    </w:p>
    <w:p w14:paraId="62B1519D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794CFD2" w14:textId="77777777" w:rsidR="009B1FEC" w:rsidRPr="0012516C" w:rsidRDefault="00CF48C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</w:rPr>
        <w:t>TEST</w:t>
      </w:r>
      <w:r w:rsidR="00B31197" w:rsidRPr="0012516C">
        <w:rPr>
          <w:rFonts w:ascii="Cordia New" w:hAnsi="Cordia New" w:hint="cs"/>
          <w:sz w:val="28"/>
          <w:cs/>
        </w:rPr>
        <w:t xml:space="preserve"> </w:t>
      </w:r>
    </w:p>
    <w:p w14:paraId="32F598AF" w14:textId="77777777" w:rsidR="00E11736" w:rsidRPr="0012516C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12EF52E9" w14:textId="77777777" w:rsidR="00E11736" w:rsidRPr="0012516C" w:rsidRDefault="00CF48CF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</w:rPr>
        <w:t>gg</w:t>
      </w:r>
    </w:p>
    <w:p w14:paraId="024C6640" w14:textId="77777777" w:rsidR="00801470" w:rsidRPr="0012516C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หุ่นยนต์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ROV</w:t>
      </w:r>
    </w:p>
    <w:p w14:paraId="47FB622B" w14:textId="77777777" w:rsidR="005B200B" w:rsidRPr="0012516C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12516C">
        <w:rPr>
          <w:rFonts w:ascii="Cordia New" w:hAnsi="Cordia New" w:cs="Cordia New"/>
          <w:sz w:val="28"/>
          <w:highlight w:val="lightGray"/>
        </w:rPr>
        <w:t xml:space="preserve">Cathodic protection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: </w:t>
      </w:r>
      <w:r w:rsidRPr="0012516C">
        <w:rPr>
          <w:rFonts w:ascii="Cordia New" w:hAnsi="Cordia New" w:cs="Cordia New"/>
          <w:sz w:val="28"/>
          <w:highlight w:val="lightGray"/>
        </w:rPr>
        <w:t>CP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11F1D8F4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061CBE25" w14:textId="77777777"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14:paraId="17B73915" w14:textId="77777777" w:rsidR="00801470" w:rsidRPr="0012516C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6B159179" w14:textId="77777777" w:rsidR="00801470" w:rsidRPr="0012516C" w:rsidRDefault="00CF48CF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ROV</w:t>
      </w:r>
      <w:r w:rsidR="0017316F" w:rsidRPr="0012516C">
        <w:rPr>
          <w:rFonts w:ascii="Cordia New" w:hAnsi="Cordia New" w:cs="Cordia New"/>
          <w:sz w:val="28"/>
          <w:cs/>
        </w:rPr>
        <w:t xml:space="preserve"> </w:t>
      </w:r>
    </w:p>
    <w:p w14:paraId="357ACDA9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330AC3A" w14:textId="77777777" w:rsidR="0017316F" w:rsidRPr="0012516C" w:rsidRDefault="00CF48C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3D4C1320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2A86753D" w14:textId="77777777" w:rsidR="0017316F" w:rsidRPr="0012516C" w:rsidRDefault="00CF48C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034C6AFF" w14:textId="77777777" w:rsidR="00801470" w:rsidRPr="0012516C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25B17734" w14:textId="77777777" w:rsidR="0017316F" w:rsidRPr="0012516C" w:rsidRDefault="00CF48C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</w:rPr>
        <w:t>TEST ROV</w:t>
      </w:r>
    </w:p>
    <w:p w14:paraId="2436D312" w14:textId="77777777" w:rsidR="00CF208B" w:rsidRPr="0012516C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lastRenderedPageBreak/>
        <w:t>งานแก้ไขดินรองรับท่อก๊าซในทะเล</w:t>
      </w:r>
      <w:r w:rsidR="00EA774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ที่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หายไป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pipeline freespan </w:t>
      </w:r>
      <w:r w:rsidR="0080147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rectification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664C2776" w14:textId="77777777" w:rsidR="003D04FF" w:rsidRPr="0012516C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งานแก้ไขการเกิด </w:t>
      </w:r>
      <w:r w:rsidRPr="0012516C">
        <w:rPr>
          <w:rFonts w:ascii="Cordia New" w:hAnsi="Cordia New" w:cs="Cordia New"/>
          <w:sz w:val="28"/>
          <w:highlight w:val="lightGray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ตามผลการตรวจสอบ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 </w:t>
      </w:r>
      <w:r w:rsidRPr="0012516C">
        <w:rPr>
          <w:rFonts w:ascii="Cordia New" w:hAnsi="Cordia New" w:cs="Cordia New"/>
          <w:sz w:val="28"/>
          <w:highlight w:val="lightGray"/>
        </w:rPr>
        <w:t xml:space="preserve">Remotely Operated Vehicle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ROV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cs/>
        </w:rPr>
        <w:t xml:space="preserve">   </w:t>
      </w:r>
    </w:p>
    <w:p w14:paraId="1292D67A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63ABC6C" w14:textId="77777777" w:rsidR="009F43BE" w:rsidRPr="0012516C" w:rsidRDefault="00CF48CF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365B3441" w14:textId="77777777" w:rsidR="009F43BE" w:rsidRPr="0012516C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โดยรายละเอียด ตำแหน่ง </w:t>
      </w:r>
      <w:r w:rsidRPr="0012516C">
        <w:rPr>
          <w:rFonts w:ascii="Cordia New" w:hAnsi="Cordia New" w:cs="Cordia New"/>
          <w:sz w:val="28"/>
          <w:highlight w:val="yellow"/>
        </w:rPr>
        <w:t xml:space="preserve">Free span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12516C" w14:paraId="265D28A6" w14:textId="77777777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84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33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4842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EC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Start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7329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3C037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หมายเหตุ</w:t>
            </w:r>
          </w:p>
        </w:tc>
      </w:tr>
      <w:tr w:rsidR="00B50E18" w:rsidRPr="0012516C" w14:paraId="49444BC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D221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10E7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4C3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65578A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C1FF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C3814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737A4D50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EA5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643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ABD4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BBC6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DDE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BF31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573C194F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4F59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E81B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222F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452CE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7C64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F368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61BDF9D3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3C8F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4AD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8F3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2850A0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9CD5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733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3A13D4D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0A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9AC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2E0D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79CED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F24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DE9B6B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457B80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04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9B5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3CE3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9FE2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BKT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E0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36188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53F091B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AFB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E46B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3A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A0C6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ERP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B1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BD329" w14:textId="77777777" w:rsidR="00B50E18" w:rsidRPr="0012516C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โครงการขนอม</w:t>
            </w:r>
          </w:p>
        </w:tc>
      </w:tr>
      <w:tr w:rsidR="00B50E18" w:rsidRPr="0012516C" w14:paraId="30796F5C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7180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608A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B22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9A1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SPACP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BAC09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038E5D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9A44FBD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F3B7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F7E6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4E3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BC17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NPACP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995B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31AC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73EBF96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3EDE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9EA5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F36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8C008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PLT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34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CD0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160C8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60A6E7EA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BB4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AAD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FD175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33783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BECP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59DC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247BE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17E75246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BD61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571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E6F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CC152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TWN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36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123D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2963D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B50E18" w:rsidRPr="0012516C" w14:paraId="4E72C4CE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BF8E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CB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A9FB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ECA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ACPP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"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8C724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DC8F4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804D767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FD6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7DAF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757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E031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JDA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EBE38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46573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จ้างประเมิน</w:t>
            </w:r>
          </w:p>
        </w:tc>
      </w:tr>
      <w:tr w:rsidR="00B50E18" w:rsidRPr="0012516C" w14:paraId="36568925" w14:textId="77777777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8501A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5CC71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0BA1C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7A59" w14:textId="77777777" w:rsidR="00B50E18" w:rsidRPr="0012516C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IGS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-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3rdP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/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26852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E8F046" w14:textId="77777777" w:rsidR="00B50E18" w:rsidRPr="0012516C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ประเมินเอง</w:t>
            </w:r>
          </w:p>
        </w:tc>
      </w:tr>
      <w:tr w:rsidR="00FE7E69" w:rsidRPr="0012516C" w14:paraId="0BDE9D05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81082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FE0A50" w14:textId="77777777" w:rsidR="00FE7E69" w:rsidRPr="0012516C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525</w:t>
            </w:r>
          </w:p>
        </w:tc>
      </w:tr>
      <w:tr w:rsidR="00FE7E69" w:rsidRPr="0012516C" w14:paraId="7E547BBC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A8954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3446A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381</w:t>
            </w:r>
          </w:p>
        </w:tc>
      </w:tr>
      <w:tr w:rsidR="00FE7E69" w:rsidRPr="0012516C" w14:paraId="004953E8" w14:textId="77777777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BC45A" w14:textId="77777777" w:rsidR="00FE7E69" w:rsidRPr="0012516C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highlight w:val="yellow"/>
                <w:cs/>
              </w:rPr>
            </w:pP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 xml:space="preserve">คงเหลือ 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(</w:t>
            </w:r>
            <w:r w:rsidRPr="0012516C">
              <w:rPr>
                <w:rFonts w:ascii="Cordia New" w:eastAsia="Calibri" w:hAnsi="Cordia New" w:cs="Cordia New" w:hint="cs"/>
                <w:sz w:val="28"/>
                <w:highlight w:val="yellow"/>
                <w:cs/>
              </w:rPr>
              <w:t>ดำเนินการประเมินเอง</w:t>
            </w: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85748" w14:textId="77777777" w:rsidR="00FE7E69" w:rsidRPr="0012516C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</w:rPr>
              <w:t>144</w:t>
            </w:r>
          </w:p>
        </w:tc>
      </w:tr>
    </w:tbl>
    <w:p w14:paraId="18248A3B" w14:textId="77777777"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 w:hint="cs"/>
          <w:sz w:val="28"/>
          <w:highlight w:val="yellow"/>
          <w:u w:val="single"/>
          <w:cs/>
        </w:rPr>
        <w:t>หมายเหตุ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 ท่อ </w:t>
      </w:r>
      <w:r w:rsidRPr="0012516C">
        <w:rPr>
          <w:rFonts w:ascii="Cordia New" w:hAnsi="Cordia New" w:cs="Cordia New"/>
          <w:sz w:val="28"/>
          <w:highlight w:val="yellow"/>
        </w:rPr>
        <w:t>RC210 24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”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– </w:t>
      </w:r>
      <w:r w:rsidRPr="0012516C">
        <w:rPr>
          <w:rFonts w:ascii="Cordia New" w:hAnsi="Cordia New" w:cs="Cordia New"/>
          <w:sz w:val="28"/>
          <w:highlight w:val="yellow"/>
        </w:rPr>
        <w:t xml:space="preserve">KNM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12516C">
        <w:rPr>
          <w:rFonts w:ascii="Cordia New" w:hAnsi="Cordia New" w:cs="Cordia New"/>
          <w:sz w:val="28"/>
          <w:highlight w:val="yellow"/>
        </w:rPr>
        <w:t>Phase 2</w:t>
      </w:r>
    </w:p>
    <w:p w14:paraId="4CD7AD96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92B2586" w14:textId="77777777" w:rsidR="008D0BD9" w:rsidRPr="0012516C" w:rsidRDefault="00CF48CF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>TEST Span</w:t>
      </w:r>
      <w:r>
        <w:rPr>
          <w:rFonts w:ascii="Cordia New" w:hAnsi="Cordia New"/>
          <w:sz w:val="28"/>
          <w:highlight w:val="yellow"/>
        </w:rPr>
        <w:br/>
        <w:t>asasassaas</w:t>
      </w:r>
      <w:r>
        <w:rPr>
          <w:rFonts w:ascii="Cordia New" w:hAnsi="Cordia New"/>
          <w:sz w:val="28"/>
          <w:highlight w:val="yellow"/>
        </w:rPr>
        <w:br/>
        <w:t>fhghgh</w:t>
      </w:r>
      <w:r>
        <w:rPr>
          <w:rFonts w:ascii="Cordia New" w:hAnsi="Cordia New"/>
          <w:sz w:val="28"/>
          <w:highlight w:val="yellow"/>
        </w:rPr>
        <w:br/>
        <w:t>hgh</w:t>
      </w:r>
      <w:r w:rsidR="00A774D4" w:rsidRPr="0012516C">
        <w:rPr>
          <w:rFonts w:ascii="Cordia New" w:hAnsi="Cordia New"/>
          <w:sz w:val="28"/>
          <w:cs/>
        </w:rPr>
        <w:t xml:space="preserve"> </w:t>
      </w:r>
    </w:p>
    <w:p w14:paraId="574B3D0D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การดำเนินงานในอนาคต </w:t>
      </w:r>
    </w:p>
    <w:p w14:paraId="7C71FE7A" w14:textId="77777777" w:rsidR="00CF208B" w:rsidRPr="0012516C" w:rsidRDefault="00CF48CF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  <w:r w:rsidR="00726FB2" w:rsidRPr="0012516C">
        <w:rPr>
          <w:rFonts w:ascii="Cordia New" w:hAnsi="Cordia New" w:cs="Cordia New"/>
          <w:sz w:val="28"/>
          <w:cs/>
        </w:rPr>
        <w:t xml:space="preserve"> </w:t>
      </w:r>
    </w:p>
    <w:p w14:paraId="3C3C7798" w14:textId="77777777" w:rsidR="00CF208B" w:rsidRPr="0012516C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76C4E3FF" w14:textId="77777777" w:rsidR="00CF208B" w:rsidRPr="0012516C" w:rsidRDefault="00CF48CF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>TEST Span</w:t>
      </w:r>
      <w:r>
        <w:rPr>
          <w:rFonts w:ascii="Cordia New" w:hAnsi="Cordia New" w:cs="Cordia New"/>
          <w:sz w:val="28"/>
          <w:highlight w:val="yellow"/>
        </w:rPr>
        <w:br/>
        <w:t>asasassaas</w:t>
      </w:r>
      <w:r>
        <w:rPr>
          <w:rFonts w:ascii="Cordia New" w:hAnsi="Cordia New" w:cs="Cordia New"/>
          <w:sz w:val="28"/>
          <w:highlight w:val="yellow"/>
        </w:rPr>
        <w:br/>
        <w:t>fhghgh</w:t>
      </w:r>
      <w:r>
        <w:rPr>
          <w:rFonts w:ascii="Cordia New" w:hAnsi="Cordia New" w:cs="Cordia New"/>
          <w:sz w:val="28"/>
          <w:highlight w:val="yellow"/>
        </w:rPr>
        <w:br/>
        <w:t>hgh</w:t>
      </w:r>
    </w:p>
    <w:p w14:paraId="7A6BAF69" w14:textId="77777777" w:rsidR="008B2EF9" w:rsidRPr="0012516C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Extern</w:t>
      </w:r>
      <w:r w:rsidR="002428F5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a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l corrosion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10354011" w14:textId="77777777" w:rsidR="00100764" w:rsidRPr="0012516C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เป็นการป้องกันการผุกร่อนของท่อส่งก๊าซด้วยวิธี </w:t>
      </w:r>
      <w:r w:rsidRPr="0012516C">
        <w:rPr>
          <w:rFonts w:ascii="Cordia New" w:hAnsi="Cordia New"/>
          <w:sz w:val="28"/>
          <w:highlight w:val="lightGray"/>
        </w:rPr>
        <w:t>Cathodic Protection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65E7757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7B920CED" w14:textId="77777777" w:rsidR="006C77D6" w:rsidRPr="0012516C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14:paraId="2D06D0DE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58E0A539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87965B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A02CB9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highlight w:val="lightGray"/>
                <w:cs/>
              </w:rPr>
              <w:t>ความถี่</w:t>
            </w:r>
          </w:p>
        </w:tc>
      </w:tr>
      <w:tr w:rsidR="006C77D6" w:rsidRPr="0012516C" w14:paraId="497222DA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2F6AC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P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F1F28EE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2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ครั้งต่อปี</w:t>
            </w:r>
          </w:p>
        </w:tc>
      </w:tr>
      <w:tr w:rsidR="006C77D6" w:rsidRPr="0012516C" w14:paraId="7F34EE22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AAFF0B8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B28F6D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795BBA41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A08EA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68C8F21" w14:textId="77777777" w:rsidR="006C77D6" w:rsidRPr="0012516C" w:rsidRDefault="00E4490A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1</w:t>
            </w:r>
            <w:r w:rsidR="006C77D6"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ครั้งต่อเดือน</w:t>
            </w:r>
          </w:p>
        </w:tc>
      </w:tr>
      <w:tr w:rsidR="006C77D6" w:rsidRPr="0012516C" w14:paraId="519D593E" w14:textId="77777777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54493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Close lnterval Potential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CIPS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24AA1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57A7F8E5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57E29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 xml:space="preserve">Coating Defect Survey 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(</w:t>
            </w:r>
            <w:r w:rsidRPr="0012516C">
              <w:rPr>
                <w:rFonts w:ascii="Cordia New" w:hAnsi="Cordia New" w:cs="Cordia New"/>
                <w:sz w:val="28"/>
                <w:highlight w:val="lightGray"/>
              </w:rPr>
              <w:t>DCVG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75AE2E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ทุก </w:t>
            </w:r>
            <w:r w:rsidR="00E4490A" w:rsidRPr="0012516C">
              <w:rPr>
                <w:rFonts w:ascii="Cordia New" w:eastAsia="Calibri" w:hAnsi="Cordia New" w:cs="Cordia New"/>
                <w:sz w:val="28"/>
                <w:highlight w:val="lightGray"/>
              </w:rPr>
              <w:t>5</w:t>
            </w: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 xml:space="preserve"> ปี</w:t>
            </w:r>
          </w:p>
        </w:tc>
      </w:tr>
      <w:tr w:rsidR="006C77D6" w:rsidRPr="0012516C" w14:paraId="2F04561E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044F64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  <w:highlight w:val="lightGray"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A66A63D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hAnsi="Cordia New" w:cs="Cordia New"/>
                <w:sz w:val="28"/>
                <w:highlight w:val="lightGray"/>
                <w:cs/>
              </w:rPr>
              <w:t>1 ครั้งต่อปี</w:t>
            </w:r>
          </w:p>
        </w:tc>
      </w:tr>
    </w:tbl>
    <w:p w14:paraId="54687C36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14:paraId="4772101D" w14:textId="77777777" w:rsidR="006C77D6" w:rsidRPr="0012516C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/>
          <w:sz w:val="28"/>
          <w:highlight w:val="lightGray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12516C">
        <w:rPr>
          <w:rFonts w:ascii="Cordia New" w:hAnsi="Cordia New" w:hint="cs"/>
          <w:sz w:val="28"/>
          <w:highlight w:val="lightGray"/>
          <w:cs/>
        </w:rPr>
        <w:t>นอก</w:t>
      </w:r>
      <w:r w:rsidRPr="0012516C">
        <w:rPr>
          <w:rFonts w:ascii="Cordia New" w:hAnsi="Cordia New"/>
          <w:sz w:val="28"/>
          <w:highlight w:val="lightGray"/>
          <w:cs/>
        </w:rPr>
        <w:t>ตามแผนที่กำหนดไว้</w:t>
      </w:r>
      <w:r w:rsidR="002835E1">
        <w:rPr>
          <w:rFonts w:ascii="Cordia New" w:hAnsi="Cordia New"/>
          <w:sz w:val="28"/>
          <w:highlight w:val="lightGray"/>
        </w:rPr>
        <w:t>[h1]</w:t>
      </w:r>
    </w:p>
    <w:p w14:paraId="7DE102F8" w14:textId="77777777"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lightGray"/>
        </w:rPr>
        <w:tab/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5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 xml:space="preserve"> ความครบถ้วนในการดำเนินงาน</w:t>
      </w:r>
      <w:r w:rsidR="00D21AD4" w:rsidRPr="0012516C">
        <w:rPr>
          <w:rFonts w:ascii="Cordia New" w:hAnsi="Cordia New" w:cs="Cordia New" w:hint="cs"/>
          <w:sz w:val="28"/>
          <w:highlight w:val="lightGray"/>
          <w:cs/>
        </w:rPr>
        <w:t xml:space="preserve">ตรวจวัดโดยพนักงานทำ </w:t>
      </w:r>
      <w:r w:rsidR="00D21AD4" w:rsidRPr="0012516C">
        <w:rPr>
          <w:rFonts w:ascii="Cordia New" w:hAnsi="Cordia New" w:cs="Cordia New"/>
          <w:sz w:val="28"/>
          <w:highlight w:val="lightGray"/>
        </w:rPr>
        <w:t xml:space="preserve">PM </w:t>
      </w:r>
      <w:r w:rsidR="006C77D6" w:rsidRPr="0012516C">
        <w:rPr>
          <w:rFonts w:ascii="Cordia New" w:hAnsi="Cordia New" w:cs="Cordia New"/>
          <w:sz w:val="28"/>
          <w:highlight w:val="lightGray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14:paraId="24F588D7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BED83" w14:textId="77777777"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39986" w14:textId="77777777"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14:paraId="6A81F39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8F6DC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745F89" w14:textId="77777777"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[h2]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3C9A518" w14:textId="77777777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6AEC8E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F01D15D" w14:textId="77777777"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[h3]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21E97D48" w14:textId="77777777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CF4810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00C4615" w14:textId="77777777"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[h4]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  <w:tr w:rsidR="006C77D6" w:rsidRPr="0012516C" w14:paraId="4B9D0D82" w14:textId="77777777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7EB21" w14:textId="77777777"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841EC4" w14:textId="77777777"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</w:rPr>
              <w:t>[h5]</w:t>
            </w:r>
            <w:r w:rsidR="006C77D6" w:rsidRPr="0012516C">
              <w:rPr>
                <w:rFonts w:ascii="Cordia New" w:hAnsi="Cordia New" w:cs="Cordia New"/>
                <w:sz w:val="28"/>
                <w:highlight w:val="green"/>
                <w:cs/>
              </w:rPr>
              <w:t>%</w:t>
            </w:r>
          </w:p>
        </w:tc>
      </w:tr>
    </w:tbl>
    <w:p w14:paraId="631C18E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7F54118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14:paraId="26CF1F5F" w14:textId="77777777"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 wp14:anchorId="338417E3" wp14:editId="6D9528BE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3755" w14:textId="77777777"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14:paraId="779E9E14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1B235C2E" w14:textId="77777777"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6940E61" w14:textId="77777777"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14:paraId="68F86585" w14:textId="77777777"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>[table4]</w:t>
      </w:r>
    </w:p>
    <w:p w14:paraId="1C5B87B2" w14:textId="77777777"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7E716C1C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604D7411" w14:textId="77777777"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14:paraId="166AA0CC" w14:textId="77777777" w:rsidR="0019351F" w:rsidRPr="0012516C" w:rsidRDefault="002835E1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green"/>
        </w:rPr>
        <w:t>[image_h13]</w:t>
      </w:r>
      <w:commentRangeStart w:id="1"/>
    </w:p>
    <w:p w14:paraId="13A765D0" w14:textId="77777777"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 w:cs="Cordia New"/>
          <w:sz w:val="28"/>
          <w:highlight w:val="green"/>
        </w:rPr>
        <w:t>1</w:t>
      </w:r>
      <w:r w:rsidR="00FD5306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 w:cs="Cordia New"/>
          <w:sz w:val="28"/>
          <w:highlight w:val="green"/>
        </w:rPr>
        <w:t>2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  <w:commentRangeEnd w:id="1"/>
      <w:r w:rsidR="003E5EAC" w:rsidRPr="0012516C">
        <w:rPr>
          <w:rStyle w:val="CommentReference"/>
          <w:rFonts w:ascii="Angsana New" w:eastAsia="SimSun" w:hAnsi="Angsana New"/>
          <w:highlight w:val="green"/>
          <w:lang w:eastAsia="zh-CN"/>
        </w:rPr>
        <w:commentReference w:id="1"/>
      </w:r>
    </w:p>
    <w:p w14:paraId="17F99CC7" w14:textId="77777777"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14:paraId="5E004B51" w14:textId="77777777" w:rsidR="006C77D6" w:rsidRPr="0012516C" w:rsidRDefault="002835E1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</w:rPr>
        <w:t>[image_h14]</w:t>
      </w:r>
    </w:p>
    <w:p w14:paraId="4C565823" w14:textId="77777777"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</w:rPr>
      </w:pPr>
      <w:commentRangeStart w:id="2"/>
      <w:r w:rsidRPr="0012516C">
        <w:rPr>
          <w:rFonts w:ascii="Cordia New" w:hAnsi="Cordia New"/>
          <w:sz w:val="28"/>
          <w:highlight w:val="green"/>
          <w:cs/>
        </w:rPr>
        <w:t xml:space="preserve">รูปที่ </w:t>
      </w:r>
      <w:r w:rsidR="00FD5306" w:rsidRPr="0012516C">
        <w:rPr>
          <w:rFonts w:ascii="Cordia New" w:hAnsi="Cordia New"/>
          <w:sz w:val="28"/>
          <w:highlight w:val="green"/>
        </w:rPr>
        <w:t>1</w:t>
      </w:r>
      <w:r w:rsidR="00FD5306" w:rsidRPr="0012516C">
        <w:rPr>
          <w:rFonts w:ascii="Cordia New" w:hAnsi="Cordia New"/>
          <w:sz w:val="28"/>
          <w:highlight w:val="green"/>
          <w:cs/>
        </w:rPr>
        <w:t>.</w:t>
      </w:r>
      <w:r w:rsidR="00FD5306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  <w:cs/>
        </w:rPr>
        <w:t xml:space="preserve"> สรุปจำนวนสิ่งผิดปกติ ที่ตรวจพบด้วยวิธี </w:t>
      </w:r>
      <w:r w:rsidRPr="0012516C">
        <w:rPr>
          <w:rFonts w:ascii="Cordia New" w:hAnsi="Cordia New"/>
          <w:sz w:val="28"/>
          <w:highlight w:val="green"/>
        </w:rPr>
        <w:t>DCVG</w:t>
      </w:r>
      <w:r w:rsidR="00A4553E" w:rsidRPr="0012516C">
        <w:rPr>
          <w:rFonts w:ascii="Cordia New" w:hAnsi="Cordia New"/>
          <w:sz w:val="28"/>
          <w:highlight w:val="green"/>
          <w:cs/>
        </w:rPr>
        <w:t xml:space="preserve"> ในปี </w:t>
      </w:r>
      <w:r w:rsidR="00BD3B7F" w:rsidRPr="0012516C">
        <w:rPr>
          <w:rFonts w:ascii="Cordia New" w:hAnsi="Cordia New"/>
          <w:sz w:val="28"/>
          <w:highlight w:val="green"/>
        </w:rPr>
        <w:t>2559</w:t>
      </w:r>
      <w:commentRangeEnd w:id="2"/>
      <w:r w:rsidR="005A3CA5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2"/>
      </w:r>
    </w:p>
    <w:p w14:paraId="27801E44" w14:textId="77777777"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14:paraId="7915F197" w14:textId="77777777"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14:paraId="59E2145B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133D37B" w14:textId="77777777" w:rsidR="006C77D6" w:rsidRPr="0012516C" w:rsidRDefault="006C77D6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จากผลการตรวจสอบบำรุงรักษาระบบป้องกันการผุกร่อนภายนอก </w:t>
      </w:r>
      <w:r w:rsidR="0063652A" w:rsidRPr="0012516C">
        <w:rPr>
          <w:rFonts w:ascii="Cordia New" w:hAnsi="Cordia New" w:cs="Cordia New" w:hint="cs"/>
          <w:sz w:val="28"/>
          <w:cs/>
        </w:rPr>
        <w:t xml:space="preserve">ของปี </w:t>
      </w:r>
      <w:r w:rsidR="0063652A" w:rsidRPr="0012516C">
        <w:rPr>
          <w:rFonts w:ascii="Cordia New" w:hAnsi="Cordia New" w:cs="Cordia New"/>
          <w:sz w:val="28"/>
        </w:rPr>
        <w:t xml:space="preserve">2558 </w:t>
      </w:r>
      <w:r w:rsidRPr="0012516C">
        <w:rPr>
          <w:rFonts w:ascii="Cordia New" w:hAnsi="Cordia New" w:cs="Cordia New"/>
          <w:sz w:val="28"/>
          <w:cs/>
        </w:rPr>
        <w:t xml:space="preserve">พบรายการความเสี่ยง </w:t>
      </w:r>
    </w:p>
    <w:p w14:paraId="4C44E927" w14:textId="77777777" w:rsidR="009A0510" w:rsidRPr="0012516C" w:rsidRDefault="009A051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0AB16459" w14:textId="77777777"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14:paraId="52636261" w14:textId="77777777"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[table5]</w:t>
      </w:r>
    </w:p>
    <w:p w14:paraId="49C1F7FB" w14:textId="77777777"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14:paraId="315342BC" w14:textId="77777777"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6233E503" w14:textId="77777777"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>[h19]</w:t>
      </w:r>
    </w:p>
    <w:p w14:paraId="7BE57F33" w14:textId="77777777" w:rsidR="002709A1" w:rsidRPr="0012516C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งานตรวจสอบภายในท่อและ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Internal corrosion</w:t>
      </w:r>
      <w:r w:rsidR="002709A1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) </w:t>
      </w:r>
    </w:p>
    <w:p w14:paraId="2E4DC2F0" w14:textId="77777777" w:rsidR="00FE5BBE" w:rsidRPr="0012516C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12516C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12516C">
        <w:rPr>
          <w:rFonts w:ascii="Cordia New" w:hAnsi="Cordia New"/>
          <w:sz w:val="28"/>
        </w:rPr>
        <w:t>PIG</w:t>
      </w:r>
      <w:r w:rsidR="00FE5BBE" w:rsidRPr="0012516C">
        <w:rPr>
          <w:rFonts w:ascii="Cordia New" w:hAnsi="Cordia New"/>
          <w:sz w:val="28"/>
          <w:cs/>
        </w:rPr>
        <w:t xml:space="preserve">) </w:t>
      </w:r>
      <w:r w:rsidRPr="0012516C">
        <w:rPr>
          <w:rFonts w:ascii="Cordia New" w:hAnsi="Cordia New"/>
          <w:sz w:val="28"/>
          <w:cs/>
        </w:rPr>
        <w:t>และ</w:t>
      </w:r>
      <w:r w:rsidR="00FE5BBE" w:rsidRPr="0012516C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12516C">
        <w:rPr>
          <w:rFonts w:ascii="Cordia New" w:hAnsi="Cordia New"/>
          <w:sz w:val="28"/>
        </w:rPr>
        <w:t xml:space="preserve"> Chemical threatment </w:t>
      </w:r>
      <w:r w:rsidR="00FE5BBE" w:rsidRPr="0012516C">
        <w:rPr>
          <w:rFonts w:ascii="Cordia New" w:hAnsi="Cordia New"/>
          <w:sz w:val="28"/>
          <w:cs/>
        </w:rPr>
        <w:t xml:space="preserve">หรือใช้ </w:t>
      </w:r>
      <w:r w:rsidR="00FE5BBE" w:rsidRPr="0012516C">
        <w:rPr>
          <w:rFonts w:ascii="Cordia New" w:hAnsi="Cordia New"/>
          <w:sz w:val="28"/>
        </w:rPr>
        <w:t xml:space="preserve">Corrosion Inhibitor </w:t>
      </w:r>
      <w:r w:rsidR="00FE5BBE" w:rsidRPr="0012516C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12516C">
        <w:rPr>
          <w:rFonts w:ascii="Cordia New" w:hAnsi="Cordia New"/>
          <w:sz w:val="28"/>
        </w:rPr>
        <w:t>offshore</w:t>
      </w:r>
      <w:r w:rsidR="005032FE" w:rsidRPr="0012516C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12516C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12516C">
        <w:rPr>
          <w:rFonts w:ascii="Cordia New" w:hAnsi="Cordia New"/>
          <w:sz w:val="28"/>
        </w:rPr>
        <w:t xml:space="preserve">corrosion </w:t>
      </w:r>
      <w:r w:rsidR="00FE5BBE" w:rsidRPr="0012516C">
        <w:rPr>
          <w:rFonts w:ascii="Cordia New" w:hAnsi="Cordia New"/>
          <w:sz w:val="28"/>
          <w:cs/>
        </w:rPr>
        <w:t xml:space="preserve">มากกว่าท่อ </w:t>
      </w:r>
      <w:r w:rsidR="00FE5BBE" w:rsidRPr="0012516C">
        <w:rPr>
          <w:rFonts w:ascii="Cordia New" w:hAnsi="Cordia New"/>
          <w:sz w:val="28"/>
        </w:rPr>
        <w:t>onshore</w:t>
      </w:r>
      <w:r w:rsidRPr="0012516C">
        <w:rPr>
          <w:rFonts w:ascii="Cordia New" w:hAnsi="Cordia New"/>
          <w:sz w:val="28"/>
          <w:cs/>
        </w:rPr>
        <w:t xml:space="preserve"> นอกจากนี้</w:t>
      </w:r>
      <w:r w:rsidR="00FE5BBE" w:rsidRPr="0012516C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12516C">
        <w:rPr>
          <w:rFonts w:ascii="Cordia New" w:hAnsi="Cordia New"/>
          <w:sz w:val="28"/>
        </w:rPr>
        <w:t xml:space="preserve">Monitor </w:t>
      </w:r>
      <w:r w:rsidR="00FE5BBE" w:rsidRPr="0012516C">
        <w:rPr>
          <w:rFonts w:ascii="Cordia New" w:hAnsi="Cordia New"/>
          <w:sz w:val="28"/>
          <w:cs/>
        </w:rPr>
        <w:t xml:space="preserve">ค่า </w:t>
      </w:r>
      <w:r w:rsidR="00FE5BBE" w:rsidRPr="0012516C">
        <w:rPr>
          <w:rFonts w:ascii="Cordia New" w:hAnsi="Cordia New"/>
          <w:sz w:val="28"/>
        </w:rPr>
        <w:t xml:space="preserve">Moisture </w:t>
      </w:r>
      <w:r w:rsidR="00FE5BBE" w:rsidRPr="0012516C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14:paraId="783C2AF4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14:paraId="3748D491" w14:textId="77777777" w:rsidR="00020EAB" w:rsidRPr="0012516C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14:paraId="000F9752" w14:textId="77777777" w:rsidR="00765F92" w:rsidRPr="0012516C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งานทำความสะอาดภายในท่อก๊าซ 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Cleaning PIG</w:t>
      </w:r>
    </w:p>
    <w:p w14:paraId="712CD3B1" w14:textId="77777777" w:rsidR="00FE5BBE" w:rsidRPr="0012516C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12516C">
        <w:rPr>
          <w:rFonts w:ascii="Cordia New" w:hAnsi="Cordia New"/>
          <w:sz w:val="28"/>
        </w:rPr>
        <w:t>Run</w:t>
      </w:r>
      <w:r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</w:rPr>
        <w:t xml:space="preserve">ILI PIG </w:t>
      </w:r>
      <w:r w:rsidRPr="0012516C">
        <w:rPr>
          <w:rFonts w:ascii="Cordia New" w:hAnsi="Cordia New"/>
          <w:sz w:val="28"/>
          <w:cs/>
        </w:rPr>
        <w:t>ต่อไป</w:t>
      </w:r>
    </w:p>
    <w:p w14:paraId="5FC22243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แผนงาน </w:t>
      </w:r>
    </w:p>
    <w:p w14:paraId="35A960A6" w14:textId="77777777" w:rsidR="00765F92" w:rsidRPr="0012516C" w:rsidRDefault="00945872" w:rsidP="00771DB6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cs/>
        </w:rPr>
        <w:t xml:space="preserve">แผนงานสำหรับเดือนมกราคม - มีนาคมมีทั้งสิ้น </w:t>
      </w:r>
      <w:r w:rsidRPr="0012516C">
        <w:rPr>
          <w:rFonts w:ascii="Cordia New" w:hAnsi="Cordia New"/>
          <w:sz w:val="28"/>
        </w:rPr>
        <w:t xml:space="preserve">12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="00D3527F" w:rsidRPr="0012516C">
        <w:rPr>
          <w:rFonts w:ascii="Cordia New" w:hAnsi="Cordia New"/>
          <w:sz w:val="28"/>
        </w:rPr>
        <w:t>6</w:t>
      </w:r>
      <w:r w:rsidRPr="0012516C">
        <w:rPr>
          <w:rFonts w:ascii="Cordia New" w:hAnsi="Cordia New"/>
          <w:sz w:val="28"/>
          <w:cs/>
        </w:rPr>
        <w:t xml:space="preserve"> เส้นท่อดังนี้ (</w:t>
      </w:r>
      <w:r w:rsidRPr="0012516C">
        <w:rPr>
          <w:rFonts w:ascii="Cordia New" w:hAnsi="Cordia New"/>
          <w:sz w:val="28"/>
        </w:rPr>
        <w:t>PTT Cleaning PIG</w:t>
      </w:r>
      <w:r w:rsidRPr="0012516C">
        <w:rPr>
          <w:rFonts w:ascii="Cordia New" w:hAnsi="Cordia New"/>
          <w:sz w:val="28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3DED80E5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8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มกราคม 2559</w:t>
      </w:r>
    </w:p>
    <w:p w14:paraId="5B769AB2" w14:textId="77777777" w:rsidR="00945872" w:rsidRPr="0012516C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ไม่มีการดำเนินงาน </w:t>
      </w:r>
      <w:r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ในเดือนมกราคม 2559</w:t>
      </w:r>
    </w:p>
    <w:p w14:paraId="70197FC5" w14:textId="77777777" w:rsidR="00146946" w:rsidRPr="0012516C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1D4791FE" w14:textId="77777777" w:rsidR="00765F92" w:rsidRPr="0012516C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9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>ในเดือนกุมภาพันธ์ 2559</w:t>
      </w:r>
    </w:p>
    <w:p w14:paraId="5DB886A0" w14:textId="77777777"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 wp14:anchorId="0E48F398" wp14:editId="1FB5B75B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1A1AA" w14:textId="77777777"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14:paraId="3E739BB3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10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แผนงาน</w:t>
      </w:r>
      <w:r w:rsidR="000559DB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0559DB" w:rsidRPr="0012516C">
        <w:rPr>
          <w:rFonts w:ascii="Cordia New" w:hAnsi="Cordia New" w:cs="Cordia New"/>
          <w:sz w:val="28"/>
          <w:highlight w:val="green"/>
        </w:rPr>
        <w:t xml:space="preserve">PIG </w:t>
      </w:r>
      <w:r w:rsidRPr="0012516C">
        <w:rPr>
          <w:rFonts w:ascii="Cordia New" w:hAnsi="Cordia New" w:cs="Cordia New"/>
          <w:sz w:val="28"/>
          <w:highlight w:val="green"/>
          <w:cs/>
        </w:rPr>
        <w:t>ใน</w:t>
      </w:r>
      <w:r w:rsidR="00765F92" w:rsidRPr="0012516C">
        <w:rPr>
          <w:rFonts w:ascii="Cordia New" w:hAnsi="Cordia New" w:cs="Cordia New"/>
          <w:sz w:val="28"/>
          <w:highlight w:val="green"/>
          <w:cs/>
        </w:rPr>
        <w:t>เดือน</w:t>
      </w:r>
      <w:r w:rsidR="00945872" w:rsidRPr="0012516C">
        <w:rPr>
          <w:rFonts w:ascii="Cordia New" w:hAnsi="Cordia New" w:cs="Cordia New"/>
          <w:sz w:val="28"/>
          <w:highlight w:val="green"/>
          <w:cs/>
        </w:rPr>
        <w:t xml:space="preserve">มีนาคม </w:t>
      </w:r>
      <w:r w:rsidR="00945872" w:rsidRPr="0012516C">
        <w:rPr>
          <w:rFonts w:ascii="Cordia New" w:hAnsi="Cordia New" w:cs="Cordia New"/>
          <w:sz w:val="28"/>
          <w:highlight w:val="green"/>
        </w:rPr>
        <w:t>2559</w:t>
      </w:r>
    </w:p>
    <w:p w14:paraId="7428EA8E" w14:textId="77777777"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947ED30" wp14:editId="7762F6B8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B4331" w14:textId="77777777"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14:paraId="0B0DA784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ผลการดำเนินงาน </w:t>
      </w:r>
    </w:p>
    <w:p w14:paraId="25E017F8" w14:textId="77777777" w:rsidR="00765F92" w:rsidRPr="0012516C" w:rsidRDefault="0011367E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รท. และเขตปฏิบัติการที่เกี่ยวข้อง สามารถ</w:t>
      </w:r>
      <w:r w:rsidRPr="0012516C">
        <w:rPr>
          <w:rFonts w:ascii="Cordia New" w:hAnsi="Cordia New"/>
          <w:sz w:val="28"/>
        </w:rPr>
        <w:t xml:space="preserve"> run Cleaning PIG </w:t>
      </w:r>
      <w:r w:rsidRPr="0012516C">
        <w:rPr>
          <w:rFonts w:ascii="Cordia New" w:hAnsi="Cordia New"/>
          <w:sz w:val="28"/>
          <w:cs/>
        </w:rPr>
        <w:t xml:space="preserve">ได้ทั้งสิ้น </w:t>
      </w:r>
      <w:r w:rsidRPr="0012516C">
        <w:rPr>
          <w:rFonts w:ascii="Cordia New" w:hAnsi="Cordia New"/>
          <w:sz w:val="28"/>
        </w:rPr>
        <w:t xml:space="preserve">10 </w:t>
      </w:r>
      <w:r w:rsidRPr="0012516C">
        <w:rPr>
          <w:rFonts w:ascii="Cordia New" w:hAnsi="Cordia New"/>
          <w:sz w:val="28"/>
          <w:cs/>
        </w:rPr>
        <w:t xml:space="preserve">ลูก รวม </w:t>
      </w:r>
      <w:r w:rsidRPr="0012516C">
        <w:rPr>
          <w:rFonts w:ascii="Cordia New" w:hAnsi="Cordia New"/>
          <w:sz w:val="28"/>
        </w:rPr>
        <w:t xml:space="preserve">5 </w:t>
      </w:r>
      <w:r w:rsidRPr="0012516C">
        <w:rPr>
          <w:rFonts w:ascii="Cordia New" w:hAnsi="Cordia New"/>
          <w:sz w:val="28"/>
          <w:cs/>
        </w:rPr>
        <w:t xml:space="preserve">เส้นท่อ </w:t>
      </w:r>
      <w:r w:rsidR="00E06B6C" w:rsidRPr="0012516C">
        <w:rPr>
          <w:rFonts w:ascii="Cordia New" w:hAnsi="Cordia New"/>
          <w:sz w:val="28"/>
          <w:cs/>
        </w:rPr>
        <w:t>โดย</w:t>
      </w:r>
      <w:r w:rsidRPr="0012516C">
        <w:rPr>
          <w:rFonts w:ascii="Cordia New" w:hAnsi="Cordia New"/>
          <w:sz w:val="28"/>
          <w:cs/>
        </w:rPr>
        <w:t>ปรับ</w:t>
      </w:r>
      <w:r w:rsidR="00E06B6C" w:rsidRPr="0012516C">
        <w:rPr>
          <w:rFonts w:ascii="Cordia New" w:hAnsi="Cordia New"/>
          <w:sz w:val="28"/>
          <w:cs/>
        </w:rPr>
        <w:t>แผน</w:t>
      </w:r>
      <w:r w:rsidRPr="0012516C">
        <w:rPr>
          <w:rFonts w:ascii="Cordia New" w:hAnsi="Cordia New"/>
          <w:sz w:val="28"/>
          <w:cs/>
        </w:rPr>
        <w:t>แก้</w:t>
      </w:r>
      <w:r w:rsidR="00E06B6C" w:rsidRPr="0012516C">
        <w:rPr>
          <w:rFonts w:ascii="Cordia New" w:hAnsi="Cordia New"/>
          <w:sz w:val="28"/>
          <w:cs/>
        </w:rPr>
        <w:t>ไข</w:t>
      </w:r>
      <w:r w:rsidRPr="0012516C">
        <w:rPr>
          <w:rFonts w:ascii="Cordia New" w:hAnsi="Cordia New"/>
          <w:sz w:val="28"/>
          <w:cs/>
        </w:rPr>
        <w:t>ตามความเหมาะสม</w:t>
      </w:r>
      <w:r w:rsidR="0065599B" w:rsidRPr="0012516C">
        <w:rPr>
          <w:rFonts w:ascii="Cordia New" w:hAnsi="Cordia New"/>
          <w:sz w:val="28"/>
          <w:cs/>
        </w:rPr>
        <w:t>กับ</w:t>
      </w:r>
      <w:r w:rsidR="00E06B6C" w:rsidRPr="0012516C">
        <w:rPr>
          <w:rFonts w:ascii="Cordia New" w:hAnsi="Cordia New"/>
          <w:sz w:val="28"/>
          <w:cs/>
        </w:rPr>
        <w:t>ระบบ</w:t>
      </w:r>
      <w:r w:rsidR="0065599B" w:rsidRPr="0012516C">
        <w:rPr>
          <w:rFonts w:ascii="Cordia New" w:hAnsi="Cordia New"/>
          <w:sz w:val="28"/>
          <w:cs/>
        </w:rPr>
        <w:t xml:space="preserve">การรับ-จ่ายก๊าซ </w:t>
      </w:r>
      <w:r w:rsidR="00E06B6C" w:rsidRPr="0012516C">
        <w:rPr>
          <w:rFonts w:ascii="Cordia New" w:hAnsi="Cordia New"/>
          <w:sz w:val="28"/>
          <w:cs/>
        </w:rPr>
        <w:t>และ</w:t>
      </w:r>
      <w:r w:rsidR="0065599B" w:rsidRPr="0012516C">
        <w:rPr>
          <w:rFonts w:ascii="Cordia New" w:hAnsi="Cordia New"/>
          <w:sz w:val="28"/>
          <w:cs/>
        </w:rPr>
        <w:t>ข้อจำกัดต่างๆ (</w:t>
      </w:r>
      <w:r w:rsidR="00E06B6C" w:rsidRPr="0012516C">
        <w:rPr>
          <w:rFonts w:ascii="Cordia New" w:hAnsi="Cordia New"/>
          <w:sz w:val="28"/>
        </w:rPr>
        <w:t>Constrain Condition</w:t>
      </w:r>
      <w:r w:rsidR="0065599B" w:rsidRPr="0012516C">
        <w:rPr>
          <w:rFonts w:ascii="Cordia New" w:hAnsi="Cordia New"/>
          <w:sz w:val="28"/>
          <w:cs/>
        </w:rPr>
        <w:t>)</w:t>
      </w:r>
      <w:r w:rsidRPr="0012516C">
        <w:rPr>
          <w:rFonts w:ascii="Cordia New" w:hAnsi="Cordia New"/>
          <w:sz w:val="28"/>
          <w:cs/>
        </w:rPr>
        <w:t xml:space="preserve"> </w:t>
      </w:r>
      <w:r w:rsidR="00E06B6C" w:rsidRPr="0012516C">
        <w:rPr>
          <w:rFonts w:ascii="Cordia New" w:hAnsi="Cordia New"/>
          <w:sz w:val="28"/>
          <w:cs/>
        </w:rPr>
        <w:t xml:space="preserve">โดย </w:t>
      </w:r>
      <w:r w:rsidRPr="0012516C">
        <w:rPr>
          <w:rFonts w:ascii="Cordia New" w:hAnsi="Cordia New"/>
          <w:sz w:val="28"/>
          <w:cs/>
        </w:rPr>
        <w:t xml:space="preserve">รท. ได้บันทึกผลข้อมูลและวิเคราะห์ผลตามแนวโน้มของปริมาณ </w:t>
      </w:r>
      <w:r w:rsidRPr="0012516C">
        <w:rPr>
          <w:rFonts w:ascii="Cordia New" w:hAnsi="Cordia New"/>
          <w:sz w:val="28"/>
        </w:rPr>
        <w:t xml:space="preserve">millscale </w:t>
      </w:r>
      <w:r w:rsidRPr="0012516C">
        <w:rPr>
          <w:rFonts w:ascii="Cordia New" w:hAnsi="Cordia New"/>
          <w:sz w:val="28"/>
          <w:cs/>
        </w:rPr>
        <w:t xml:space="preserve">และ </w:t>
      </w:r>
      <w:r w:rsidRPr="0012516C">
        <w:rPr>
          <w:rFonts w:ascii="Cordia New" w:hAnsi="Cordia New"/>
          <w:sz w:val="28"/>
        </w:rPr>
        <w:t>liquid</w:t>
      </w:r>
      <w:r w:rsidRPr="0012516C">
        <w:rPr>
          <w:rFonts w:ascii="Cordia New" w:hAnsi="Cordia New"/>
          <w:sz w:val="28"/>
          <w:cs/>
        </w:rPr>
        <w:t xml:space="preserve"> แยกตามเดือนดังตารางต่อไปนี้</w:t>
      </w:r>
    </w:p>
    <w:p w14:paraId="2104549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3E2E1A58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09B5749E" w14:textId="77777777" w:rsidR="006433F6" w:rsidRPr="0012516C" w:rsidRDefault="006433F6" w:rsidP="008B2EF9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</w:p>
    <w:p w14:paraId="1147924A" w14:textId="77777777" w:rsidR="00C06996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11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มกราคม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465A60" w:rsidRPr="0012516C" w14:paraId="5F5DE845" w14:textId="77777777" w:rsidTr="0011367E">
        <w:trPr>
          <w:trHeight w:val="507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DFE7" w14:textId="77777777" w:rsidR="00465A60" w:rsidRPr="0012516C" w:rsidRDefault="0011367E" w:rsidP="000A272E">
            <w:pPr>
              <w:tabs>
                <w:tab w:val="center" w:pos="5103"/>
              </w:tabs>
              <w:spacing w:before="120"/>
              <w:ind w:firstLine="7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4B2D" w14:textId="77777777" w:rsidR="00465A60" w:rsidRPr="0012516C" w:rsidRDefault="0011367E" w:rsidP="0011367E">
            <w:pPr>
              <w:tabs>
                <w:tab w:val="center" w:pos="5103"/>
              </w:tabs>
              <w:spacing w:before="120"/>
              <w:ind w:left="174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ไม่มีการดำเนินงาน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ในเดือนมกราคม 2559</w:t>
            </w:r>
          </w:p>
        </w:tc>
      </w:tr>
    </w:tbl>
    <w:p w14:paraId="30A497A1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3559B8EE" w14:textId="77777777" w:rsidR="005032FE" w:rsidRPr="0012516C" w:rsidRDefault="005032FE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E185A34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12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C3112F" w:rsidRPr="0012516C">
        <w:rPr>
          <w:rFonts w:ascii="Cordia New" w:hAnsi="Cordia New" w:cs="Cordia New"/>
          <w:sz w:val="28"/>
          <w:cs/>
        </w:rPr>
        <w:t xml:space="preserve"> </w:t>
      </w:r>
      <w:r w:rsidR="00C3112F" w:rsidRPr="0012516C">
        <w:rPr>
          <w:rFonts w:ascii="Cordia New" w:hAnsi="Cordia New" w:cs="Cordia New"/>
          <w:sz w:val="28"/>
        </w:rPr>
        <w:t xml:space="preserve">PIG </w:t>
      </w:r>
      <w:r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 xml:space="preserve">กุมภาพันธ์ </w:t>
      </w:r>
      <w:r w:rsidR="0011367E" w:rsidRPr="0012516C">
        <w:rPr>
          <w:rFonts w:ascii="Cordia New" w:hAnsi="Cordia New" w:cs="Cordia New"/>
          <w:sz w:val="28"/>
        </w:rPr>
        <w:t>2559</w:t>
      </w:r>
    </w:p>
    <w:tbl>
      <w:tblPr>
        <w:tblStyle w:val="TableGrid6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5695"/>
        <w:gridCol w:w="4505"/>
      </w:tblGrid>
      <w:tr w:rsidR="0011367E" w:rsidRPr="0012516C" w14:paraId="58DC8675" w14:textId="77777777" w:rsidTr="001365E4">
        <w:trPr>
          <w:trHeight w:val="3984"/>
          <w:jc w:val="center"/>
        </w:trPr>
        <w:tc>
          <w:tcPr>
            <w:tcW w:w="5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4B45" w14:textId="77777777" w:rsidR="0011367E" w:rsidRPr="0012516C" w:rsidRDefault="0011367E" w:rsidP="001365E4">
            <w:pPr>
              <w:tabs>
                <w:tab w:val="left" w:pos="1739"/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green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  <w:highlight w:val="green"/>
              </w:rPr>
              <w:drawing>
                <wp:inline distT="0" distB="0" distL="0" distR="0" wp14:anchorId="2A9FD819" wp14:editId="5131F63F">
                  <wp:extent cx="3479165" cy="2179320"/>
                  <wp:effectExtent l="0" t="0" r="6985" b="0"/>
                  <wp:docPr id="4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D9496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ไม่มี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16B6D" w14:textId="77777777" w:rsidR="0011367E" w:rsidRPr="0012516C" w:rsidRDefault="0011367E" w:rsidP="00771DB6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ลูก เดือนกุมภาพันธ</w:t>
            </w:r>
            <w:r w:rsidR="00E06B6C" w:rsidRPr="0012516C">
              <w:rPr>
                <w:rFonts w:ascii="Cordia New" w:eastAsia="Calibri" w:hAnsi="Cordia New" w:cs="Cordia New"/>
                <w:sz w:val="28"/>
                <w:cs/>
              </w:rPr>
              <w:t>์</w:t>
            </w:r>
          </w:p>
          <w:p w14:paraId="5DE3163A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สึกหรอเล็กน้อย</w:t>
            </w:r>
          </w:p>
          <w:p w14:paraId="6BD8A2E8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green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พบ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millscale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0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8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>kg</w:t>
            </w:r>
            <w:r w:rsidR="0065599B"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ไม่พบ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Liquid                                </w:t>
            </w:r>
          </w:p>
          <w:p w14:paraId="70EE9770" w14:textId="77777777" w:rsidR="0011367E" w:rsidRPr="0012516C" w:rsidRDefault="0065599B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jc w:val="thaiDistribute"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ถือได้ว่าท่อค่อนข้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>างสะอาดเนื่องจากปริมาณ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 milscale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และ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Liquid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ต่อความยาวรวมน้อยมาก และผ่าน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 xml:space="preserve">criteria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  <w:cs/>
              </w:rPr>
              <w:t xml:space="preserve">ความสะอาดของ </w:t>
            </w:r>
            <w:r w:rsidR="0011367E" w:rsidRPr="0012516C">
              <w:rPr>
                <w:rFonts w:ascii="Cordia New" w:eastAsia="Calibri" w:hAnsi="Cordia New" w:cs="Cordia New"/>
                <w:sz w:val="28"/>
                <w:highlight w:val="yellow"/>
              </w:rPr>
              <w:t>Rosen</w:t>
            </w:r>
          </w:p>
          <w:p w14:paraId="0C3498F4" w14:textId="77777777" w:rsidR="0011367E" w:rsidRPr="0012516C" w:rsidRDefault="0011367E" w:rsidP="000D3C8D">
            <w:pPr>
              <w:numPr>
                <w:ilvl w:val="0"/>
                <w:numId w:val="3"/>
              </w:numPr>
              <w:tabs>
                <w:tab w:val="center" w:pos="5103"/>
              </w:tabs>
              <w:spacing w:before="120"/>
              <w:ind w:left="160" w:hanging="160"/>
              <w:contextualSpacing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จำนวน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Cleaning PIG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  <w:cs/>
              </w:rPr>
              <w:t xml:space="preserve">สำหรับปี </w:t>
            </w:r>
            <w:r w:rsidRPr="0012516C">
              <w:rPr>
                <w:rFonts w:ascii="Cordia New" w:eastAsia="Calibri" w:hAnsi="Cordia New" w:cs="Cordia New"/>
                <w:sz w:val="28"/>
                <w:highlight w:val="green"/>
              </w:rPr>
              <w:t xml:space="preserve">2559 </w:t>
            </w:r>
            <w:r w:rsidRPr="0012516C">
              <w:rPr>
                <w:rFonts w:ascii="Cordia New" w:hAnsi="Cordia New" w:cs="Cordia New"/>
                <w:sz w:val="28"/>
                <w:highlight w:val="green"/>
                <w:cs/>
              </w:rPr>
              <w:t>ยังคงเหลืออีก 6 ลูก</w:t>
            </w:r>
          </w:p>
        </w:tc>
      </w:tr>
    </w:tbl>
    <w:p w14:paraId="1F1F0ABA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04EB3B58" w14:textId="77777777" w:rsidR="00710B07" w:rsidRPr="0012516C" w:rsidRDefault="00710B07" w:rsidP="00C06996">
      <w:pPr>
        <w:spacing w:line="264" w:lineRule="auto"/>
        <w:outlineLvl w:val="0"/>
        <w:rPr>
          <w:rFonts w:ascii="Cordia New" w:hAnsi="Cordia New" w:cs="Cordia New"/>
          <w:sz w:val="28"/>
        </w:rPr>
      </w:pPr>
    </w:p>
    <w:p w14:paraId="4F50542B" w14:textId="77777777" w:rsidR="00765F92" w:rsidRPr="0012516C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13</w:t>
      </w:r>
      <w:r w:rsidRPr="0012516C">
        <w:rPr>
          <w:rFonts w:ascii="Cordia New" w:hAnsi="Cordia New" w:cs="Cordia New"/>
          <w:sz w:val="28"/>
          <w:cs/>
        </w:rPr>
        <w:t xml:space="preserve"> ผลการดำเนินงาน</w:t>
      </w:r>
      <w:r w:rsidR="00184704" w:rsidRPr="0012516C">
        <w:rPr>
          <w:rFonts w:ascii="Cordia New" w:hAnsi="Cordia New" w:cs="Cordia New"/>
          <w:sz w:val="28"/>
          <w:cs/>
        </w:rPr>
        <w:t xml:space="preserve"> </w:t>
      </w:r>
      <w:r w:rsidR="00184704" w:rsidRPr="0012516C">
        <w:rPr>
          <w:rFonts w:ascii="Cordia New" w:hAnsi="Cordia New" w:cs="Cordia New"/>
          <w:sz w:val="28"/>
        </w:rPr>
        <w:t xml:space="preserve">PIG </w:t>
      </w:r>
      <w:r w:rsidR="00184704" w:rsidRPr="0012516C">
        <w:rPr>
          <w:rFonts w:ascii="Cordia New" w:hAnsi="Cordia New" w:cs="Cordia New"/>
          <w:sz w:val="28"/>
          <w:cs/>
        </w:rPr>
        <w:t>ใน</w:t>
      </w:r>
      <w:r w:rsidR="00765F92" w:rsidRPr="0012516C">
        <w:rPr>
          <w:rFonts w:ascii="Cordia New" w:hAnsi="Cordia New" w:cs="Cordia New"/>
          <w:sz w:val="28"/>
          <w:cs/>
        </w:rPr>
        <w:t>เดือน</w:t>
      </w:r>
      <w:r w:rsidR="0011367E" w:rsidRPr="0012516C">
        <w:rPr>
          <w:rFonts w:ascii="Cordia New" w:hAnsi="Cordia New" w:cs="Cordia New"/>
          <w:sz w:val="28"/>
          <w:cs/>
        </w:rPr>
        <w:t>มีนาคม</w:t>
      </w:r>
      <w:r w:rsidR="0011367E" w:rsidRPr="0012516C">
        <w:rPr>
          <w:rFonts w:ascii="Cordia New" w:hAnsi="Cordia New" w:cs="Cordia New"/>
          <w:sz w:val="28"/>
        </w:rPr>
        <w:t xml:space="preserve"> 2559</w:t>
      </w:r>
    </w:p>
    <w:tbl>
      <w:tblPr>
        <w:tblStyle w:val="TableGrid6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5698"/>
        <w:gridCol w:w="4508"/>
      </w:tblGrid>
      <w:tr w:rsidR="0011367E" w:rsidRPr="0012516C" w14:paraId="408BEBC4" w14:textId="77777777" w:rsidTr="001365E4">
        <w:trPr>
          <w:trHeight w:val="335"/>
          <w:jc w:val="center"/>
        </w:trPr>
        <w:tc>
          <w:tcPr>
            <w:tcW w:w="5698" w:type="dxa"/>
          </w:tcPr>
          <w:p w14:paraId="57B9CE1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cs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4C0AD73" wp14:editId="6ECAD118">
                  <wp:extent cx="3479165" cy="2403475"/>
                  <wp:effectExtent l="0" t="0" r="6985" b="0"/>
                  <wp:docPr id="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9165" cy="240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24F5DF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RC5200  PRP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DPCU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418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927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AF91C7E" w14:textId="77777777" w:rsidR="0011367E" w:rsidRPr="0012516C" w:rsidRDefault="0011367E" w:rsidP="001365E4">
            <w:pPr>
              <w:jc w:val="thaiDistribute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PTT Cleaning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PIG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1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59 </w:t>
            </w:r>
            <w:r w:rsidRPr="0012516C">
              <w:rPr>
                <w:rFonts w:ascii="Cordia New" w:hAnsi="Cordia New" w:cs="Cordia New"/>
                <w:sz w:val="28"/>
                <w:cs/>
              </w:rPr>
              <w:t>ลูก เดือน</w:t>
            </w:r>
            <w:r w:rsidRPr="0012516C">
              <w:rPr>
                <w:rFonts w:ascii="Cordia New" w:eastAsia="Times New Roman" w:hAnsi="Cordia New" w:cs="Cordia New"/>
                <w:sz w:val="28"/>
                <w:cs/>
              </w:rPr>
              <w:t xml:space="preserve">มีนาคม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ปี </w:t>
            </w:r>
            <w:r w:rsidRPr="0012516C">
              <w:rPr>
                <w:rFonts w:ascii="Cordia New" w:hAnsi="Cordia New" w:cs="Cordia New"/>
                <w:sz w:val="28"/>
              </w:rPr>
              <w:t>255</w:t>
            </w:r>
            <w:r w:rsidRPr="0012516C">
              <w:rPr>
                <w:rFonts w:ascii="Cordia New" w:eastAsia="Times New Roman" w:hAnsi="Cordia New" w:cs="Cordia New"/>
                <w:sz w:val="28"/>
              </w:rPr>
              <w:t>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  <w:p w14:paraId="01C6D542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PIG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: 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Sealing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Cup Disc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เกิดการสึกหรอทั้งด้านหน้าและหลัง</w:t>
            </w:r>
            <w:r w:rsidRPr="0012516C">
              <w:rPr>
                <w:rFonts w:ascii="Cordia New" w:eastAsia="Times New Roman" w:hAnsi="Cordia New"/>
                <w:sz w:val="28"/>
                <w:cs/>
              </w:rPr>
              <w:t xml:space="preserve"> </w:t>
            </w:r>
          </w:p>
          <w:p w14:paraId="43F00364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eastAsiaTheme="minorHAnsi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ลักษณะเป็นยางเหนียวสีดำ ประมาณ </w:t>
            </w:r>
            <w:r w:rsidR="00771DB6" w:rsidRPr="0012516C">
              <w:rPr>
                <w:rFonts w:ascii="Cordia New" w:eastAsiaTheme="minorHAnsi" w:hAnsi="Cordia New"/>
                <w:sz w:val="28"/>
              </w:rPr>
              <w:t xml:space="preserve">15 kg </w:t>
            </w:r>
            <w:r w:rsidR="00771DB6" w:rsidRPr="0012516C">
              <w:rPr>
                <w:rFonts w:ascii="Cordia New" w:eastAsiaTheme="minorHAnsi" w:hAnsi="Cordia New"/>
                <w:sz w:val="28"/>
                <w:cs/>
              </w:rPr>
              <w:t>และ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สีดำที่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Receiver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ประมาณ 50 ลิตร</w:t>
            </w:r>
          </w:p>
          <w:p w14:paraId="69BEF8EE" w14:textId="77777777" w:rsidR="00771DB6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ถือได้ว่าท่อค่อนค้างสะอาดเนื่องจากปริมาณ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milscale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eastAsiaTheme="minorHAnsi" w:hAnsi="Cordia New"/>
                <w:sz w:val="28"/>
              </w:rPr>
              <w:t xml:space="preserve">liquid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ต่อความยาวรวมน้อยมาก และยังผ่าน </w:t>
            </w:r>
            <w:r w:rsidRPr="0012516C">
              <w:rPr>
                <w:rFonts w:ascii="Cordia New" w:eastAsiaTheme="minorHAnsi" w:hAnsi="Cordia New"/>
                <w:sz w:val="28"/>
              </w:rPr>
              <w:t>criteria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 xml:space="preserve"> ความสะอาดของ </w:t>
            </w:r>
            <w:r w:rsidRPr="0012516C">
              <w:rPr>
                <w:rFonts w:ascii="Cordia New" w:eastAsiaTheme="minorHAnsi" w:hAnsi="Cordia New"/>
                <w:sz w:val="28"/>
              </w:rPr>
              <w:t>Rosen</w:t>
            </w:r>
          </w:p>
          <w:p w14:paraId="5E60BEFD" w14:textId="77777777" w:rsidR="0011367E" w:rsidRPr="0012516C" w:rsidRDefault="0011367E" w:rsidP="000D3C8D">
            <w:pPr>
              <w:pStyle w:val="ListParagraph"/>
              <w:numPr>
                <w:ilvl w:val="0"/>
                <w:numId w:val="23"/>
              </w:numPr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จำนวน </w:t>
            </w:r>
            <w:r w:rsidRPr="0012516C">
              <w:rPr>
                <w:rFonts w:ascii="Cordia New" w:hAnsi="Cordia New"/>
                <w:sz w:val="28"/>
              </w:rPr>
              <w:t>Cleaning PIG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สำหรับปี 2559 ยังคงเหลืออีก 2 ลูก </w:t>
            </w:r>
          </w:p>
        </w:tc>
      </w:tr>
      <w:tr w:rsidR="0011367E" w:rsidRPr="0012516C" w14:paraId="13FA7E98" w14:textId="77777777" w:rsidTr="001365E4">
        <w:trPr>
          <w:trHeight w:val="335"/>
          <w:jc w:val="center"/>
        </w:trPr>
        <w:tc>
          <w:tcPr>
            <w:tcW w:w="5698" w:type="dxa"/>
          </w:tcPr>
          <w:p w14:paraId="52E0A1B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sz w:val="28"/>
                <w:highlight w:val="yellow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75C46806" wp14:editId="0AD79403">
                  <wp:extent cx="3479165" cy="2384384"/>
                  <wp:effectExtent l="0" t="0" r="6985" b="0"/>
                  <wp:docPr id="1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210" cy="238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87EF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  <w:highlight w:val="yellow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RC0631  WN2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GNNK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580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ท่อไม่มี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711C6867" w14:textId="77777777" w:rsidR="0011367E" w:rsidRPr="0012516C" w:rsidRDefault="0011367E" w:rsidP="00E06B6C">
            <w:pPr>
              <w:tabs>
                <w:tab w:val="center" w:pos="5103"/>
              </w:tabs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1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 ในเดือนกุมภาพันธ์นั้น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สามารถกวาด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ออกมาได้น้อยมาก สำหรับเดือนมีนาคมเป็นการ </w:t>
            </w:r>
            <w:r w:rsidRPr="0012516C">
              <w:rPr>
                <w:rFonts w:ascii="Cordia New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ลูกที่ </w:t>
            </w:r>
            <w:r w:rsidRPr="0012516C">
              <w:rPr>
                <w:rFonts w:ascii="Cordia New" w:hAnsi="Cordia New" w:cs="Cordia New"/>
                <w:sz w:val="28"/>
              </w:rPr>
              <w:t>2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สำหรับเส้นท่อ </w:t>
            </w:r>
            <w:r w:rsidRPr="0012516C">
              <w:rPr>
                <w:rFonts w:ascii="Cordia New" w:hAnsi="Cordia New" w:cs="Cordia New"/>
                <w:sz w:val="28"/>
              </w:rPr>
              <w:t>WN2</w:t>
            </w:r>
            <w:r w:rsidRPr="0012516C">
              <w:rPr>
                <w:rFonts w:ascii="Cordia New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hAnsi="Cordia New" w:cs="Cordia New"/>
                <w:sz w:val="28"/>
              </w:rPr>
              <w:t>GNNK</w:t>
            </w:r>
          </w:p>
          <w:p w14:paraId="69DE35F8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>สึกหรอเล็กน้อย</w:t>
            </w:r>
          </w:p>
          <w:p w14:paraId="0CC9635B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พบ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ลักษณะฝุ่นผงแห้งสีดำประมาณ </w:t>
            </w:r>
            <w:r w:rsidRPr="0012516C">
              <w:rPr>
                <w:rFonts w:ascii="Cordia New" w:hAnsi="Cordia New"/>
                <w:sz w:val="28"/>
              </w:rPr>
              <w:t>17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>kg</w:t>
            </w:r>
            <w:r w:rsidR="00454380" w:rsidRPr="0012516C">
              <w:rPr>
                <w:rFonts w:ascii="Cordia New" w:hAnsi="Cordia New"/>
                <w:sz w:val="28"/>
                <w:cs/>
              </w:rPr>
              <w:t xml:space="preserve"> ไม่พบ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/>
                <w:sz w:val="28"/>
              </w:rPr>
              <w:t xml:space="preserve">Liquid             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                  </w:t>
            </w:r>
          </w:p>
          <w:p w14:paraId="24F561FE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</w:rPr>
            </w:pPr>
            <w:r w:rsidRPr="0012516C">
              <w:rPr>
                <w:rFonts w:ascii="Cordia New" w:hAnsi="Cordia New"/>
                <w:sz w:val="28"/>
                <w:cs/>
              </w:rPr>
              <w:t>ถือได้ว่าท่อค่อนค้างสะอาดเนื่องจากปริมาณ</w:t>
            </w:r>
            <w:r w:rsidRPr="0012516C">
              <w:rPr>
                <w:rFonts w:ascii="Cordia New" w:hAnsi="Cordia New"/>
                <w:sz w:val="28"/>
              </w:rPr>
              <w:t xml:space="preserve"> milscale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และ </w:t>
            </w:r>
            <w:r w:rsidRPr="0012516C">
              <w:rPr>
                <w:rFonts w:ascii="Cordia New" w:hAnsi="Cordia New"/>
                <w:sz w:val="28"/>
              </w:rPr>
              <w:t xml:space="preserve">Liquid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ต่อความยาวรวมน้อยมาก และผ่าน </w:t>
            </w:r>
            <w:r w:rsidRPr="0012516C">
              <w:rPr>
                <w:rFonts w:ascii="Cordia New" w:hAnsi="Cordia New"/>
                <w:sz w:val="28"/>
              </w:rPr>
              <w:t xml:space="preserve">criteria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ความสะอาดของ </w:t>
            </w:r>
            <w:r w:rsidRPr="0012516C">
              <w:rPr>
                <w:rFonts w:ascii="Cordia New" w:hAnsi="Cordia New"/>
                <w:sz w:val="28"/>
              </w:rPr>
              <w:t>Rosen</w:t>
            </w:r>
          </w:p>
          <w:p w14:paraId="74BD0F22" w14:textId="77777777" w:rsidR="0011367E" w:rsidRPr="0012516C" w:rsidRDefault="0011367E" w:rsidP="000D3C8D">
            <w:pPr>
              <w:pStyle w:val="ListParagraph"/>
              <w:numPr>
                <w:ilvl w:val="0"/>
                <w:numId w:val="21"/>
              </w:numPr>
              <w:tabs>
                <w:tab w:val="center" w:pos="5103"/>
              </w:tabs>
              <w:spacing w:after="0" w:line="240" w:lineRule="auto"/>
              <w:ind w:left="284" w:hanging="284"/>
              <w:jc w:val="thaiDistribute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cs/>
              </w:rPr>
              <w:t xml:space="preserve">จากผล </w:t>
            </w:r>
            <w:r w:rsidRPr="0012516C">
              <w:rPr>
                <w:rFonts w:ascii="Cordia New" w:hAnsi="Cordia New"/>
                <w:sz w:val="28"/>
              </w:rPr>
              <w:t xml:space="preserve">Millscale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ที่เพิ่มขึ้นส่งผลให้ รท. ยังคงดำเนินแผนงาน </w:t>
            </w:r>
            <w:r w:rsidRPr="0012516C">
              <w:rPr>
                <w:rFonts w:ascii="Cordia New" w:hAnsi="Cordia New"/>
                <w:sz w:val="28"/>
              </w:rPr>
              <w:t xml:space="preserve">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ตามเดิม คือ ยังคงมีจำนวน </w:t>
            </w:r>
            <w:r w:rsidRPr="0012516C">
              <w:rPr>
                <w:rFonts w:ascii="Cordia New" w:hAnsi="Cordia New"/>
                <w:sz w:val="28"/>
              </w:rPr>
              <w:t xml:space="preserve">Cleaning PIG </w:t>
            </w:r>
            <w:r w:rsidRPr="0012516C">
              <w:rPr>
                <w:rFonts w:ascii="Cordia New" w:hAnsi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/>
                <w:sz w:val="28"/>
              </w:rPr>
              <w:t xml:space="preserve">2559 </w:t>
            </w:r>
            <w:r w:rsidRPr="0012516C">
              <w:rPr>
                <w:rFonts w:ascii="Cordia New" w:eastAsiaTheme="minorHAnsi" w:hAnsi="Cordia New"/>
                <w:sz w:val="28"/>
                <w:cs/>
              </w:rPr>
              <w:t>เหลืออีก 5 ลูก</w:t>
            </w:r>
          </w:p>
        </w:tc>
      </w:tr>
      <w:tr w:rsidR="0011367E" w:rsidRPr="0012516C" w14:paraId="102016AB" w14:textId="77777777" w:rsidTr="001365E4">
        <w:trPr>
          <w:trHeight w:val="3677"/>
          <w:jc w:val="center"/>
        </w:trPr>
        <w:tc>
          <w:tcPr>
            <w:tcW w:w="5698" w:type="dxa"/>
          </w:tcPr>
          <w:p w14:paraId="0BD74EC9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0B55E4E0" wp14:editId="793A182C">
                  <wp:extent cx="3479601" cy="1996633"/>
                  <wp:effectExtent l="0" t="0" r="6985" b="3810"/>
                  <wp:docPr id="3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835" cy="2006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62605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RC5610  IRPC1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IRPC4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ความยาว 21.000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471D8614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2AD7532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hAnsi="Cordia New" w:cs="Cordia New"/>
                <w:sz w:val="28"/>
                <w:cs/>
              </w:rPr>
              <w:t>สึกหรอเล็กน้อย</w:t>
            </w:r>
          </w:p>
          <w:p w14:paraId="6375E763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  <w:cs/>
              </w:rPr>
              <w:t xml:space="preserve">พบปริมาณ </w:t>
            </w:r>
            <w:r w:rsidRPr="0012516C">
              <w:rPr>
                <w:rFonts w:ascii="Cordia New" w:hAnsi="Cordia New" w:cs="Cordia New"/>
                <w:sz w:val="28"/>
              </w:rPr>
              <w:t xml:space="preserve">millscale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ลักษณะฝุ่นผงแห้งสีดำประมาณ 17 </w:t>
            </w:r>
            <w:r w:rsidRPr="0012516C">
              <w:rPr>
                <w:rFonts w:ascii="Cordia New" w:hAnsi="Cordia New" w:cs="Cordia New"/>
                <w:sz w:val="28"/>
              </w:rPr>
              <w:t xml:space="preserve">kg </w:t>
            </w:r>
            <w:r w:rsidR="00454380" w:rsidRPr="0012516C">
              <w:rPr>
                <w:rFonts w:ascii="Cordia New" w:hAnsi="Cordia New" w:cs="Cordia New"/>
                <w:sz w:val="28"/>
                <w:cs/>
              </w:rPr>
              <w:t>ไม่พบ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  <w:r w:rsidRPr="0012516C">
              <w:rPr>
                <w:rFonts w:ascii="Cordia New" w:hAnsi="Cordia New" w:cs="Cordia New"/>
                <w:sz w:val="28"/>
              </w:rPr>
              <w:t>Liquid</w:t>
            </w:r>
          </w:p>
          <w:p w14:paraId="3D3AB434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285" w:hanging="284"/>
              <w:contextualSpacing/>
              <w:jc w:val="thaiDistribute"/>
              <w:rPr>
                <w:rFonts w:ascii="Cordia New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ถือได้ว่าท่อค่อนข้างสะอาด พร้อมสำหรับการ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MFL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อีก 4 ลูก 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สำหรับปี </w:t>
            </w:r>
            <w:r w:rsidRPr="0012516C">
              <w:rPr>
                <w:rFonts w:ascii="Cordia New" w:hAnsi="Cordia New" w:cs="Cordia New"/>
                <w:sz w:val="28"/>
              </w:rPr>
              <w:t>2559</w:t>
            </w:r>
            <w:r w:rsidRPr="0012516C">
              <w:rPr>
                <w:rFonts w:ascii="Cordia New" w:hAnsi="Cordia New" w:cs="Cordia New"/>
                <w:sz w:val="28"/>
                <w:cs/>
              </w:rPr>
              <w:t xml:space="preserve"> </w:t>
            </w:r>
          </w:p>
        </w:tc>
      </w:tr>
      <w:tr w:rsidR="0011367E" w:rsidRPr="0012516C" w14:paraId="6FC49D96" w14:textId="77777777" w:rsidTr="001365E4">
        <w:trPr>
          <w:trHeight w:val="3677"/>
          <w:jc w:val="center"/>
        </w:trPr>
        <w:tc>
          <w:tcPr>
            <w:tcW w:w="5698" w:type="dxa"/>
          </w:tcPr>
          <w:p w14:paraId="3A12678D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44BE5608" wp14:editId="54F74919">
                  <wp:extent cx="3481070" cy="2413635"/>
                  <wp:effectExtent l="0" t="0" r="5080" b="5715"/>
                  <wp:docPr id="3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070" cy="2413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1B665C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BVW1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BVW7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123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198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0932C4F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 เดือนมีนาคม  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7BBB2725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สึกหรอเล็กน้อย</w:t>
            </w:r>
          </w:p>
          <w:p w14:paraId="55D9BA77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0, 200, 60, 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และปริมาณ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750, 2, 0, 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ลิตร ตามลำดับ</w:t>
            </w:r>
          </w:p>
          <w:p w14:paraId="1CD3432C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4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สะอาด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มากขึ้น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แต่ยังไม่สะอาดพอที่จะ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="00B425B9"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="00B425B9"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  <w:tr w:rsidR="0011367E" w:rsidRPr="0012516C" w14:paraId="0D9F45FE" w14:textId="77777777" w:rsidTr="001365E4">
        <w:trPr>
          <w:trHeight w:val="3672"/>
          <w:jc w:val="center"/>
        </w:trPr>
        <w:tc>
          <w:tcPr>
            <w:tcW w:w="5698" w:type="dxa"/>
          </w:tcPr>
          <w:p w14:paraId="64DE82F1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hAnsi="Cordia New" w:cs="Cordia New"/>
                <w:noProof/>
                <w:sz w:val="28"/>
              </w:rPr>
              <w:drawing>
                <wp:inline distT="0" distB="0" distL="0" distR="0" wp14:anchorId="2DBC15E8" wp14:editId="23A1263F">
                  <wp:extent cx="3480580" cy="2268638"/>
                  <wp:effectExtent l="0" t="0" r="5715" b="0"/>
                  <wp:docPr id="28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063" cy="227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5256B4" w14:textId="77777777" w:rsidR="0011367E" w:rsidRPr="0012516C" w:rsidRDefault="0011367E" w:rsidP="001365E4">
            <w:pPr>
              <w:tabs>
                <w:tab w:val="center" w:pos="5103"/>
              </w:tabs>
              <w:spacing w:before="120"/>
              <w:contextualSpacing/>
              <w:rPr>
                <w:rFonts w:ascii="Cordia New" w:eastAsia="Calibri" w:hAnsi="Cordia New" w:cs="Cordia New"/>
                <w:noProof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</w:rPr>
              <w:t>RC4000  BVW7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-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RBMR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ความยาว </w:t>
            </w:r>
            <w:r w:rsidRPr="0012516C">
              <w:rPr>
                <w:rFonts w:ascii="Cordia New" w:eastAsia="Calibri" w:hAnsi="Cordia New" w:cs="Cordia New"/>
                <w:sz w:val="28"/>
              </w:rPr>
              <w:t>115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.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581 km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มี </w:t>
            </w:r>
            <w:r w:rsidRPr="0012516C">
              <w:rPr>
                <w:rFonts w:ascii="Cordia New" w:eastAsia="Calibri" w:hAnsi="Cordia New" w:cs="Cordia New"/>
                <w:sz w:val="28"/>
              </w:rPr>
              <w:t>internal lining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 </w:t>
            </w:r>
          </w:p>
        </w:tc>
        <w:tc>
          <w:tcPr>
            <w:tcW w:w="4508" w:type="dxa"/>
          </w:tcPr>
          <w:p w14:paraId="3CD51A99" w14:textId="77777777" w:rsidR="0011367E" w:rsidRPr="0012516C" w:rsidRDefault="0011367E" w:rsidP="00E06B6C">
            <w:pPr>
              <w:tabs>
                <w:tab w:val="center" w:pos="5103"/>
              </w:tabs>
              <w:spacing w:before="12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จากการ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PTT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2 ลูก  เดือนมีนาคม 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2559 </w:t>
            </w:r>
          </w:p>
          <w:p w14:paraId="566A25F0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สภาพ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สึกหรอปานกลางถึงสึกหรอมาก</w:t>
            </w:r>
          </w:p>
          <w:p w14:paraId="413E5788" w14:textId="77777777" w:rsidR="0011367E" w:rsidRPr="0012516C" w:rsidRDefault="0011367E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>พบปริมาณ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 millscale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เท่ากับ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50, 350 kg 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และไม่พบ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Liquid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ตามลำดับ</w:t>
            </w:r>
          </w:p>
          <w:p w14:paraId="0FB0D31A" w14:textId="77777777" w:rsidR="0011367E" w:rsidRPr="0012516C" w:rsidRDefault="002F344C" w:rsidP="000D3C8D">
            <w:pPr>
              <w:numPr>
                <w:ilvl w:val="0"/>
                <w:numId w:val="2"/>
              </w:numPr>
              <w:tabs>
                <w:tab w:val="center" w:pos="5103"/>
              </w:tabs>
              <w:spacing w:before="120"/>
              <w:ind w:left="174" w:hanging="180"/>
              <w:contextualSpacing/>
              <w:jc w:val="thaiDistribute"/>
              <w:rPr>
                <w:rFonts w:ascii="Cordia New" w:eastAsia="Calibri" w:hAnsi="Cordia New" w:cs="Cordia New"/>
                <w:sz w:val="28"/>
                <w:cs/>
              </w:rPr>
            </w:pP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เมื่อทำการ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2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ลูก ครบตามแผนปี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>2559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 ถือได้ว่าท่อสะอาดมากขึ้น แต่ยังไม่สะอาดพอที่จะ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ได้ตามเกณฑ์ความสะอาดที่ยอมรับได้ (</w:t>
            </w:r>
            <w:r w:rsidRPr="0012516C">
              <w:rPr>
                <w:rFonts w:ascii="Cordia New" w:eastAsia="Calibri" w:hAnsi="Cordia New" w:cs="Cordia New"/>
                <w:sz w:val="28"/>
              </w:rPr>
              <w:t>30kg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) โดยตามแผนท่อเส้นนี้จะ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ILI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ในปี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2561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ทำให้ รท. วางแผน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run cleaning PIG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 xml:space="preserve">ปี </w:t>
            </w:r>
            <w:r w:rsidRPr="0012516C">
              <w:rPr>
                <w:rFonts w:ascii="Cordia New" w:eastAsia="Calibri" w:hAnsi="Cordia New" w:cs="Cordia New"/>
                <w:sz w:val="28"/>
              </w:rPr>
              <w:t xml:space="preserve">2560 </w:t>
            </w:r>
            <w:r w:rsidRPr="0012516C">
              <w:rPr>
                <w:rFonts w:ascii="Cordia New" w:eastAsia="Calibri" w:hAnsi="Cordia New" w:cs="Cordia New"/>
                <w:sz w:val="28"/>
                <w:cs/>
              </w:rPr>
              <w:t>เพิ่มขึ้น</w:t>
            </w:r>
          </w:p>
        </w:tc>
      </w:tr>
    </w:tbl>
    <w:p w14:paraId="324CE7EF" w14:textId="77777777" w:rsidR="00970BE4" w:rsidRPr="0012516C" w:rsidRDefault="00970BE4" w:rsidP="00C0699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14:paraId="4B6A7A50" w14:textId="77777777"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14:paraId="4EE33BA2" w14:textId="77777777"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  <w:r w:rsidRPr="0012516C">
        <w:rPr>
          <w:rFonts w:ascii="Cordia New" w:eastAsia="Calibri" w:hAnsi="Cordia New" w:cs="Cordia New"/>
          <w:sz w:val="28"/>
          <w:cs/>
        </w:rPr>
        <w:t xml:space="preserve"> </w:t>
      </w:r>
    </w:p>
    <w:p w14:paraId="7E739741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ค่า</w:t>
      </w:r>
      <w:r w:rsidRPr="0012516C">
        <w:rPr>
          <w:rFonts w:ascii="Cordia New" w:hAnsi="Cordia New"/>
          <w:sz w:val="28"/>
          <w:highlight w:val="yellow"/>
        </w:rPr>
        <w:t xml:space="preserve"> 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จะต้องมีการเปรียบเทียบจากการ </w:t>
      </w:r>
      <w:r w:rsidRPr="0012516C">
        <w:rPr>
          <w:rFonts w:ascii="Cordia New" w:hAnsi="Cordia New"/>
          <w:sz w:val="28"/>
          <w:highlight w:val="yellow"/>
        </w:rPr>
        <w:t xml:space="preserve">test </w:t>
      </w:r>
      <w:r w:rsidRPr="0012516C">
        <w:rPr>
          <w:rFonts w:ascii="Cordia New" w:hAnsi="Cordia New"/>
          <w:sz w:val="28"/>
          <w:highlight w:val="yellow"/>
          <w:cs/>
        </w:rPr>
        <w:t xml:space="preserve">โดย </w:t>
      </w:r>
      <w:r w:rsidRPr="0012516C">
        <w:rPr>
          <w:rFonts w:ascii="Cordia New" w:hAnsi="Cordia New"/>
          <w:sz w:val="28"/>
          <w:highlight w:val="yellow"/>
        </w:rPr>
        <w:t xml:space="preserve">Gas control </w:t>
      </w:r>
      <w:r w:rsidRPr="0012516C">
        <w:rPr>
          <w:rFonts w:ascii="Cordia New" w:hAnsi="Cordia New"/>
          <w:sz w:val="28"/>
          <w:highlight w:val="yellow"/>
          <w:cs/>
        </w:rPr>
        <w:t xml:space="preserve">เพื่อตรวจสอบว่า ค่า </w:t>
      </w:r>
      <w:r w:rsidRPr="0012516C">
        <w:rPr>
          <w:rFonts w:ascii="Cordia New" w:hAnsi="Cordia New"/>
          <w:sz w:val="28"/>
          <w:highlight w:val="yellow"/>
        </w:rPr>
        <w:t xml:space="preserve">roughness </w:t>
      </w:r>
      <w:r w:rsidRPr="0012516C">
        <w:rPr>
          <w:rFonts w:ascii="Cordia New" w:hAnsi="Cordia New"/>
          <w:sz w:val="28"/>
          <w:highlight w:val="yellow"/>
          <w:cs/>
        </w:rPr>
        <w:t xml:space="preserve">ที่ได้นั้นมีค่าลดลงมากหรือน้อยเพียงใด </w:t>
      </w:r>
    </w:p>
    <w:p w14:paraId="337E9DE9" w14:textId="77777777" w:rsidR="0011367E" w:rsidRPr="0012516C" w:rsidRDefault="0011367E" w:rsidP="000D3C8D">
      <w:pPr>
        <w:pStyle w:val="ListParagraph"/>
        <w:numPr>
          <w:ilvl w:val="1"/>
          <w:numId w:val="16"/>
        </w:numPr>
        <w:tabs>
          <w:tab w:val="center" w:pos="5103"/>
        </w:tabs>
        <w:spacing w:after="0" w:line="240" w:lineRule="auto"/>
        <w:ind w:left="1134" w:hanging="283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ปริมาณของ</w:t>
      </w:r>
      <w:r w:rsidRPr="0012516C">
        <w:rPr>
          <w:rFonts w:ascii="Cordia New" w:hAnsi="Cordia New"/>
          <w:sz w:val="28"/>
          <w:highlight w:val="yellow"/>
        </w:rPr>
        <w:t xml:space="preserve"> millscale</w:t>
      </w:r>
      <w:r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/>
          <w:sz w:val="28"/>
          <w:highlight w:val="yellow"/>
        </w:rPr>
        <w:t>liquid</w:t>
      </w:r>
      <w:r w:rsidRPr="0012516C">
        <w:rPr>
          <w:rFonts w:ascii="Cordia New" w:hAnsi="Cordia New"/>
          <w:sz w:val="28"/>
          <w:highlight w:val="yellow"/>
          <w:cs/>
        </w:rPr>
        <w:t xml:space="preserve"> อ้างอิงข้อมูลที่</w:t>
      </w:r>
      <w:r w:rsidRPr="0012516C">
        <w:rPr>
          <w:rFonts w:ascii="Cordia New" w:hAnsi="Cordia New"/>
          <w:sz w:val="28"/>
          <w:highlight w:val="yellow"/>
        </w:rPr>
        <w:t xml:space="preserve"> Gas control </w:t>
      </w:r>
      <w:r w:rsidRPr="0012516C">
        <w:rPr>
          <w:rFonts w:ascii="Cordia New" w:hAnsi="Cordia New"/>
          <w:sz w:val="28"/>
          <w:highlight w:val="yellow"/>
          <w:cs/>
        </w:rPr>
        <w:t>รายงาน</w:t>
      </w:r>
    </w:p>
    <w:p w14:paraId="1B7CD2E2" w14:textId="77777777"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14:paraId="1EB2D669" w14:textId="77777777" w:rsidR="00765F92" w:rsidRPr="0012516C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4DD8375C" w14:textId="77777777" w:rsidR="00C32958" w:rsidRPr="0012516C" w:rsidRDefault="0011367E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Cleaning pig </w:t>
      </w:r>
      <w:r w:rsidRPr="0012516C">
        <w:rPr>
          <w:rFonts w:ascii="Cordia New" w:hAnsi="Cordia New"/>
          <w:sz w:val="28"/>
          <w:highlight w:val="green"/>
          <w:cs/>
        </w:rPr>
        <w:t xml:space="preserve">ในไตรมาส </w:t>
      </w:r>
      <w:r w:rsidRPr="0012516C">
        <w:rPr>
          <w:rFonts w:ascii="Cordia New" w:hAnsi="Cordia New"/>
          <w:sz w:val="28"/>
          <w:highlight w:val="green"/>
        </w:rPr>
        <w:t xml:space="preserve">2 </w:t>
      </w:r>
      <w:r w:rsidRPr="0012516C">
        <w:rPr>
          <w:rFonts w:ascii="Cordia New" w:hAnsi="Cordia New"/>
          <w:sz w:val="28"/>
          <w:highlight w:val="green"/>
          <w:cs/>
        </w:rPr>
        <w:t xml:space="preserve">ตั้งแต่เดือนเมษายน – มิถุนายน มีทั้งสิ้น </w:t>
      </w:r>
      <w:r w:rsidRPr="0012516C">
        <w:rPr>
          <w:rFonts w:ascii="Cordia New" w:hAnsi="Cordia New"/>
          <w:sz w:val="28"/>
          <w:highlight w:val="green"/>
        </w:rPr>
        <w:t xml:space="preserve">42 </w:t>
      </w:r>
      <w:r w:rsidRPr="0012516C">
        <w:rPr>
          <w:rFonts w:ascii="Cordia New" w:hAnsi="Cordia New"/>
          <w:sz w:val="28"/>
          <w:highlight w:val="green"/>
          <w:cs/>
        </w:rPr>
        <w:t xml:space="preserve">ลูก รวม </w:t>
      </w:r>
      <w:r w:rsidRPr="0012516C">
        <w:rPr>
          <w:rFonts w:ascii="Cordia New" w:hAnsi="Cordia New"/>
          <w:sz w:val="28"/>
          <w:highlight w:val="green"/>
        </w:rPr>
        <w:t xml:space="preserve">19 </w:t>
      </w:r>
      <w:r w:rsidRPr="0012516C">
        <w:rPr>
          <w:rFonts w:ascii="Cordia New" w:hAnsi="Cordia New"/>
          <w:sz w:val="28"/>
          <w:highlight w:val="green"/>
          <w:cs/>
        </w:rPr>
        <w:t>เส้นท่อ</w:t>
      </w:r>
      <w:r w:rsidR="00C32958" w:rsidRPr="0012516C">
        <w:rPr>
          <w:rFonts w:ascii="Cordia New" w:hAnsi="Cordia New"/>
          <w:sz w:val="28"/>
          <w:highlight w:val="green"/>
          <w:cs/>
        </w:rPr>
        <w:t xml:space="preserve"> </w:t>
      </w:r>
    </w:p>
    <w:p w14:paraId="7AD0AD9E" w14:textId="77777777" w:rsidR="006B46C2" w:rsidRPr="0012516C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ปัญหาอุปสรรค (ถ้ามี)</w:t>
      </w:r>
    </w:p>
    <w:p w14:paraId="32A18780" w14:textId="77777777" w:rsidR="00765F92" w:rsidRPr="0012516C" w:rsidRDefault="0011367E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commentRangeStart w:id="3"/>
      <w:r w:rsidRPr="0012516C">
        <w:rPr>
          <w:rFonts w:ascii="Cordia New" w:hAnsi="Cordia New"/>
          <w:sz w:val="28"/>
          <w:highlight w:val="green"/>
          <w:cs/>
        </w:rPr>
        <w:t xml:space="preserve">ภาพรวมผลการดำเนินงานประจำไตรมาส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>ตั้งแต่เดือนมกราคม - มีนาคม 2559 ไม่เป็น</w:t>
      </w:r>
      <w:r w:rsidR="00366F72" w:rsidRPr="0012516C">
        <w:rPr>
          <w:rFonts w:ascii="Cordia New" w:hAnsi="Cordia New"/>
          <w:sz w:val="28"/>
          <w:highlight w:val="green"/>
          <w:cs/>
        </w:rPr>
        <w:t>ไป</w:t>
      </w:r>
      <w:r w:rsidRPr="0012516C">
        <w:rPr>
          <w:rFonts w:ascii="Cordia New" w:hAnsi="Cordia New"/>
          <w:sz w:val="28"/>
          <w:highlight w:val="green"/>
          <w:cs/>
        </w:rPr>
        <w:t>ตามแผน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 xml:space="preserve"> เส้นท่อ ทั้งนี้ที่ต้องปรับแผนเลื่อนวันในการดำเนินงาน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Pr="0012516C">
        <w:rPr>
          <w:rFonts w:ascii="Cordia New" w:hAnsi="Cordia New"/>
          <w:sz w:val="28"/>
          <w:highlight w:val="green"/>
        </w:rPr>
        <w:t xml:space="preserve">PIG </w:t>
      </w:r>
      <w:r w:rsidRPr="0012516C">
        <w:rPr>
          <w:rFonts w:ascii="Cordia New" w:hAnsi="Cordia New"/>
          <w:sz w:val="28"/>
          <w:highlight w:val="green"/>
          <w:cs/>
        </w:rPr>
        <w:t>เพื่อความพร้อมและความเหมาะสมของระบบ</w:t>
      </w:r>
      <w:r w:rsidR="006D5842" w:rsidRPr="0012516C">
        <w:rPr>
          <w:rFonts w:ascii="Cordia New" w:hAnsi="Cordia New"/>
          <w:sz w:val="28"/>
          <w:highlight w:val="green"/>
          <w:cs/>
        </w:rPr>
        <w:t xml:space="preserve">ท่อส่งก๊าซ </w:t>
      </w:r>
      <w:r w:rsidR="00E06B6C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E06B6C" w:rsidRPr="0012516C">
        <w:rPr>
          <w:rFonts w:ascii="Cordia New" w:hAnsi="Cordia New"/>
          <w:sz w:val="28"/>
          <w:highlight w:val="green"/>
        </w:rPr>
        <w:t xml:space="preserve">Constrain Condition </w:t>
      </w:r>
      <w:r w:rsidR="00366F72" w:rsidRPr="0012516C">
        <w:rPr>
          <w:rFonts w:ascii="Cordia New" w:hAnsi="Cordia New"/>
          <w:sz w:val="28"/>
          <w:highlight w:val="green"/>
          <w:cs/>
        </w:rPr>
        <w:t>โดยรวม</w:t>
      </w:r>
      <w:r w:rsidRPr="0012516C">
        <w:rPr>
          <w:rFonts w:ascii="Cordia New" w:hAnsi="Cordia New"/>
          <w:sz w:val="28"/>
          <w:highlight w:val="green"/>
          <w:cs/>
        </w:rPr>
        <w:t xml:space="preserve"> ซึ่งมีรายละเอียดดังตารางด้านล่าง</w:t>
      </w:r>
      <w:commentRangeEnd w:id="3"/>
      <w:r w:rsidR="003A6373" w:rsidRPr="0012516C">
        <w:rPr>
          <w:rStyle w:val="CommentReference"/>
          <w:rFonts w:ascii="Angsana New" w:eastAsia="SimSun" w:hAnsi="Angsana New" w:cs="Angsana New"/>
          <w:lang w:eastAsia="zh-CN"/>
        </w:rPr>
        <w:commentReference w:id="3"/>
      </w:r>
    </w:p>
    <w:p w14:paraId="79D81223" w14:textId="77777777" w:rsidR="00775211" w:rsidRPr="0012516C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lightGray"/>
          <w:cs/>
        </w:rPr>
      </w:pPr>
      <w:r w:rsidRPr="0012516C">
        <w:rPr>
          <w:rFonts w:ascii="Cordia New" w:hAnsi="Cordia New" w:cs="Cordia New"/>
          <w:sz w:val="28"/>
          <w:highlight w:val="lightGray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lightGray"/>
        </w:rPr>
        <w:t>1</w:t>
      </w:r>
      <w:r w:rsidR="00FD654A" w:rsidRPr="0012516C">
        <w:rPr>
          <w:rFonts w:ascii="Cordia New" w:hAnsi="Cordia New" w:cs="Cordia New"/>
          <w:sz w:val="28"/>
          <w:highlight w:val="lightGray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lightGray"/>
        </w:rPr>
        <w:t>14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 แผนงานดำเนินงาน </w:t>
      </w:r>
      <w:r w:rsidRPr="0012516C">
        <w:rPr>
          <w:rFonts w:ascii="Cordia New" w:hAnsi="Cordia New" w:cs="Cordia New"/>
          <w:sz w:val="28"/>
          <w:highlight w:val="lightGray"/>
        </w:rPr>
        <w:t>PIG</w:t>
      </w:r>
      <w:r w:rsidR="00C843F6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347"/>
        <w:gridCol w:w="1622"/>
        <w:gridCol w:w="4111"/>
      </w:tblGrid>
      <w:tr w:rsidR="00366F72" w:rsidRPr="0012516C" w14:paraId="3A665779" w14:textId="77777777" w:rsidTr="000A272E">
        <w:tc>
          <w:tcPr>
            <w:tcW w:w="2347" w:type="dxa"/>
          </w:tcPr>
          <w:p w14:paraId="713CC458" w14:textId="77777777" w:rsidR="00366F72" w:rsidRPr="0012516C" w:rsidRDefault="00366F72" w:rsidP="001365E4">
            <w:pPr>
              <w:pStyle w:val="ListParagraph"/>
              <w:spacing w:line="264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1622" w:type="dxa"/>
          </w:tcPr>
          <w:p w14:paraId="43455915" w14:textId="77777777" w:rsidR="00366F72" w:rsidRPr="0012516C" w:rsidRDefault="00366F72" w:rsidP="001365E4">
            <w:pPr>
              <w:pStyle w:val="ListParagraph"/>
              <w:spacing w:after="0" w:line="240" w:lineRule="auto"/>
              <w:ind w:left="-108" w:right="-108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4111" w:type="dxa"/>
          </w:tcPr>
          <w:p w14:paraId="567750DF" w14:textId="77777777" w:rsidR="00366F72" w:rsidRPr="0012516C" w:rsidRDefault="00366F72" w:rsidP="001365E4">
            <w:pPr>
              <w:pStyle w:val="ListParagraph"/>
              <w:spacing w:after="0" w:line="240" w:lineRule="auto"/>
              <w:ind w:left="0"/>
              <w:jc w:val="center"/>
              <w:outlineLvl w:val="0"/>
              <w:rPr>
                <w:rFonts w:ascii="Cordia New" w:hAnsi="Cord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Cordia New" w:hAnsi="Cordia New"/>
                <w:b/>
                <w:bCs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66F72" w:rsidRPr="0012516C" w14:paraId="5A40D397" w14:textId="77777777" w:rsidTr="000A272E">
        <w:tc>
          <w:tcPr>
            <w:tcW w:w="2347" w:type="dxa"/>
          </w:tcPr>
          <w:p w14:paraId="03369C58" w14:textId="77777777" w:rsidR="00366F72" w:rsidRPr="0012516C" w:rsidRDefault="00334B2C" w:rsidP="00334B2C">
            <w:pPr>
              <w:pStyle w:val="ListParagraph"/>
              <w:spacing w:line="240" w:lineRule="auto"/>
              <w:ind w:left="-47" w:right="-108"/>
              <w:jc w:val="left"/>
              <w:outlineLvl w:val="0"/>
              <w:rPr>
                <w:rFonts w:ascii="Cordia New" w:hAnsi="Cordia New"/>
                <w:sz w:val="28"/>
                <w:highlight w:val="yellow"/>
              </w:rPr>
            </w:pPr>
            <w:r w:rsidRPr="0012516C">
              <w:rPr>
                <w:rFonts w:ascii="Cordia New" w:hAnsi="Cordia New"/>
                <w:sz w:val="28"/>
                <w:highlight w:val="yellow"/>
              </w:rPr>
              <w:t xml:space="preserve">Cleaning Pig 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RC0630 BCS</w:t>
            </w:r>
            <w:r w:rsidR="00366F72" w:rsidRPr="0012516C">
              <w:rPr>
                <w:rFonts w:ascii="Cordia New" w:hAnsi="Cordia New"/>
                <w:sz w:val="28"/>
                <w:highlight w:val="yellow"/>
                <w:cs/>
              </w:rPr>
              <w:t>-</w:t>
            </w:r>
            <w:r w:rsidR="00366F72" w:rsidRPr="0012516C">
              <w:rPr>
                <w:rFonts w:ascii="Cordia New" w:hAnsi="Cordia New"/>
                <w:sz w:val="28"/>
                <w:highlight w:val="yellow"/>
              </w:rPr>
              <w:t>WNMR</w:t>
            </w:r>
          </w:p>
        </w:tc>
        <w:tc>
          <w:tcPr>
            <w:tcW w:w="1622" w:type="dxa"/>
          </w:tcPr>
          <w:p w14:paraId="61189836" w14:textId="77777777" w:rsidR="00366F72" w:rsidRPr="0012516C" w:rsidRDefault="00366F72" w:rsidP="001365E4">
            <w:pPr>
              <w:pStyle w:val="ListParagraph"/>
              <w:spacing w:line="240" w:lineRule="auto"/>
              <w:ind w:left="-108" w:right="-108"/>
              <w:jc w:val="center"/>
              <w:outlineLvl w:val="0"/>
              <w:rPr>
                <w:rFonts w:ascii="Cordia New" w:hAnsi="Cordia New"/>
                <w:sz w:val="28"/>
                <w:highlight w:val="yellow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เลื่อนวัน</w:t>
            </w:r>
          </w:p>
        </w:tc>
        <w:tc>
          <w:tcPr>
            <w:tcW w:w="4111" w:type="dxa"/>
          </w:tcPr>
          <w:p w14:paraId="07942AF6" w14:textId="77777777" w:rsidR="00366F72" w:rsidRPr="0012516C" w:rsidRDefault="00366F72" w:rsidP="001365E4">
            <w:pPr>
              <w:pStyle w:val="ListParagraph"/>
              <w:spacing w:line="240" w:lineRule="auto"/>
              <w:ind w:left="0"/>
              <w:outlineLvl w:val="0"/>
              <w:rPr>
                <w:rFonts w:ascii="Cordia New" w:hAnsi="Cordia New"/>
                <w:sz w:val="28"/>
                <w:cs/>
              </w:rPr>
            </w:pP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จากเดิมวันที่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21,23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มี.ค.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="00334B2C" w:rsidRPr="0012516C">
              <w:rPr>
                <w:rFonts w:ascii="Cordia New" w:hAnsi="Cordia New"/>
                <w:sz w:val="28"/>
                <w:highlight w:val="yellow"/>
              </w:rPr>
              <w:t>9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 เป็นวันที่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 xml:space="preserve">3,24 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 xml:space="preserve">เม.ย. </w:t>
            </w:r>
            <w:r w:rsidRPr="0012516C">
              <w:rPr>
                <w:rFonts w:ascii="Cordia New" w:hAnsi="Cordia New"/>
                <w:sz w:val="28"/>
                <w:highlight w:val="yellow"/>
              </w:rPr>
              <w:t>5</w:t>
            </w:r>
            <w:r w:rsidRPr="0012516C">
              <w:rPr>
                <w:rFonts w:ascii="Cordia New" w:hAnsi="Cordia New"/>
                <w:sz w:val="28"/>
                <w:highlight w:val="yellow"/>
                <w:cs/>
              </w:rPr>
              <w:t>9</w:t>
            </w:r>
          </w:p>
        </w:tc>
      </w:tr>
    </w:tbl>
    <w:p w14:paraId="040238DA" w14:textId="77777777"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</w:t>
      </w:r>
      <w:r w:rsidR="00366F72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/>
          <w:sz w:val="28"/>
          <w:cs/>
        </w:rPr>
        <w:t>ทั้งในด้านความสะอาดและประสิทธิภาพในการส่งก๊าซฯ</w:t>
      </w:r>
    </w:p>
    <w:p w14:paraId="644BB35F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14:paraId="472D3BD9" w14:textId="77777777"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การตรวจสภาพท่อส่งก๊าซธรรมชาติด้วย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In Line Inspection PIG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(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ILI PIG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)</w:t>
      </w:r>
    </w:p>
    <w:p w14:paraId="2D5DC2BC" w14:textId="77777777" w:rsidR="00334B2C" w:rsidRPr="0012516C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12516C">
        <w:rPr>
          <w:rFonts w:ascii="Cordia New" w:hAnsi="Cordia New" w:cs="Cordia New"/>
          <w:sz w:val="28"/>
          <w:highlight w:val="lightGray"/>
        </w:rPr>
        <w:t xml:space="preserve">ILI PIG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ที่ใช้สำหรับ ปตท. จะแบ่งออกเป็น </w:t>
      </w:r>
      <w:r w:rsidRPr="0012516C">
        <w:rPr>
          <w:rFonts w:ascii="Cordia New" w:hAnsi="Cordia New" w:cs="Cordia New"/>
          <w:sz w:val="28"/>
          <w:highlight w:val="lightGray"/>
        </w:rPr>
        <w:t xml:space="preserve">2 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ชนิดย่อยคือ </w:t>
      </w:r>
      <w:r w:rsidRPr="0012516C">
        <w:rPr>
          <w:rFonts w:ascii="Cordia New" w:hAnsi="Cordia New" w:cs="Cordia New"/>
          <w:sz w:val="28"/>
          <w:highlight w:val="lightGray"/>
        </w:rPr>
        <w:t>1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MFL PIG </w:t>
      </w:r>
      <w:r w:rsidRPr="0012516C">
        <w:rPr>
          <w:rFonts w:ascii="Cordia New" w:hAnsi="Cordia New" w:cs="Cordia New"/>
          <w:sz w:val="28"/>
          <w:highlight w:val="lightGray"/>
          <w:cs/>
        </w:rPr>
        <w:t>ทำหน้าที่ตรวจสอบความเสียหายภายในท่อด้วยวิธีการวัด</w:t>
      </w:r>
      <w:r w:rsidR="00DA0296" w:rsidRPr="0012516C">
        <w:rPr>
          <w:rFonts w:ascii="Cordia New" w:hAnsi="Cordia New" w:cs="Cordia New" w:hint="cs"/>
          <w:sz w:val="28"/>
          <w:highlight w:val="lightGray"/>
          <w:cs/>
        </w:rPr>
        <w:t>สนาม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12516C">
        <w:rPr>
          <w:rFonts w:ascii="Cordia New" w:hAnsi="Cordia New" w:cs="Cordia New"/>
          <w:sz w:val="28"/>
          <w:highlight w:val="lightGray"/>
        </w:rPr>
        <w:t>2</w:t>
      </w:r>
      <w:r w:rsidRPr="0012516C">
        <w:rPr>
          <w:rFonts w:ascii="Cordia New" w:hAnsi="Cordia New" w:cs="Cordia New"/>
          <w:sz w:val="28"/>
          <w:highlight w:val="lightGray"/>
          <w:cs/>
        </w:rPr>
        <w:t xml:space="preserve">) </w:t>
      </w:r>
      <w:r w:rsidRPr="0012516C">
        <w:rPr>
          <w:rFonts w:ascii="Cordia New" w:hAnsi="Cordia New" w:cs="Cordia New"/>
          <w:sz w:val="28"/>
          <w:highlight w:val="lightGray"/>
        </w:rPr>
        <w:t xml:space="preserve">Geo PIG </w:t>
      </w:r>
      <w:r w:rsidRPr="0012516C">
        <w:rPr>
          <w:rFonts w:ascii="Cordia New" w:hAnsi="Cordia New" w:cs="Cordia New"/>
          <w:sz w:val="28"/>
          <w:highlight w:val="lightGray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14:paraId="0104640B" w14:textId="77777777" w:rsidR="00D26206" w:rsidRPr="0012516C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207EA0E3" w14:textId="77777777" w:rsidR="00BC70E7" w:rsidRPr="0012516C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 w:hint="cs"/>
          <w:sz w:val="28"/>
          <w:highlight w:val="green"/>
          <w:cs/>
        </w:rPr>
        <w:t xml:space="preserve">สำหรับแผนงาน </w:t>
      </w:r>
      <w:r w:rsidRPr="0012516C">
        <w:rPr>
          <w:rFonts w:ascii="Cordia New" w:hAnsi="Cordia New"/>
          <w:sz w:val="28"/>
          <w:highlight w:val="green"/>
        </w:rPr>
        <w:t xml:space="preserve">ILI PIG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สามารถดูได้จากตารางที่ </w:t>
      </w:r>
      <w:r w:rsidRPr="0012516C">
        <w:rPr>
          <w:rFonts w:ascii="Cordia New" w:hAnsi="Cordia New"/>
          <w:sz w:val="28"/>
          <w:highlight w:val="green"/>
        </w:rPr>
        <w:t>1</w:t>
      </w:r>
      <w:r w:rsidRPr="0012516C">
        <w:rPr>
          <w:rFonts w:ascii="Cordia New" w:hAnsi="Cordia New"/>
          <w:sz w:val="28"/>
          <w:highlight w:val="green"/>
          <w:cs/>
        </w:rPr>
        <w:t>.</w:t>
      </w:r>
      <w:r w:rsidRPr="0012516C">
        <w:rPr>
          <w:rFonts w:ascii="Cordia New" w:hAnsi="Cordia New"/>
          <w:sz w:val="28"/>
          <w:highlight w:val="green"/>
        </w:rPr>
        <w:t xml:space="preserve">15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ซึ่งสำหรับปี </w:t>
      </w:r>
      <w:r w:rsidRPr="0012516C">
        <w:rPr>
          <w:rFonts w:ascii="Cordia New" w:hAnsi="Cordia New"/>
          <w:sz w:val="28"/>
          <w:highlight w:val="green"/>
        </w:rPr>
        <w:t xml:space="preserve">2559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มีแผนงานในช่วงไตรมาส </w:t>
      </w:r>
      <w:r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 ทั้ง </w:t>
      </w:r>
      <w:r w:rsidRPr="0012516C">
        <w:rPr>
          <w:rFonts w:ascii="Cordia New" w:hAnsi="Cordia New"/>
          <w:sz w:val="28"/>
          <w:highlight w:val="green"/>
        </w:rPr>
        <w:t xml:space="preserve">5 </w:t>
      </w:r>
      <w:r w:rsidRPr="0012516C">
        <w:rPr>
          <w:rFonts w:ascii="Cordia New" w:hAnsi="Cordia New" w:hint="cs"/>
          <w:sz w:val="28"/>
          <w:highlight w:val="green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14:paraId="34EEE25C" w14:textId="77777777"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14:paraId="4B6EA3BF" w14:textId="77777777"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noProof/>
          <w:highlight w:val="green"/>
        </w:rPr>
        <w:drawing>
          <wp:anchor distT="0" distB="0" distL="114300" distR="114300" simplePos="0" relativeHeight="251656704" behindDoc="0" locked="0" layoutInCell="1" allowOverlap="1" wp14:anchorId="784504DE" wp14:editId="0AD8AB84">
            <wp:simplePos x="0" y="0"/>
            <wp:positionH relativeFrom="column">
              <wp:posOffset>-381000</wp:posOffset>
            </wp:positionH>
            <wp:positionV relativeFrom="paragraph">
              <wp:posOffset>261620</wp:posOffset>
            </wp:positionV>
            <wp:extent cx="6771640" cy="10490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640" cy="10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Pr="0012516C">
        <w:rPr>
          <w:rFonts w:ascii="Cordia New" w:hAnsi="Cordia New" w:cs="Cordia New"/>
          <w:sz w:val="28"/>
          <w:highlight w:val="green"/>
        </w:rPr>
        <w:t>1</w:t>
      </w:r>
      <w:r w:rsidRPr="0012516C">
        <w:rPr>
          <w:rFonts w:ascii="Cordia New" w:hAnsi="Cordia New" w:cs="Cordia New"/>
          <w:sz w:val="28"/>
          <w:highlight w:val="green"/>
          <w:cs/>
        </w:rPr>
        <w:t>.</w:t>
      </w:r>
      <w:r w:rsidRPr="0012516C">
        <w:rPr>
          <w:rFonts w:ascii="Cordia New" w:hAnsi="Cordia New" w:cs="Cordia New"/>
          <w:sz w:val="28"/>
          <w:highlight w:val="green"/>
        </w:rPr>
        <w:t xml:space="preserve">15  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แผนการรัน </w:t>
      </w:r>
      <w:r w:rsidRPr="0012516C">
        <w:rPr>
          <w:rFonts w:ascii="Cordia New" w:hAnsi="Cordia New" w:cs="Cordia New"/>
          <w:sz w:val="28"/>
          <w:highlight w:val="green"/>
        </w:rPr>
        <w:t>ILI PIG</w:t>
      </w:r>
    </w:p>
    <w:p w14:paraId="6E8CC10B" w14:textId="77777777" w:rsidR="00FA2A12" w:rsidRPr="0012516C" w:rsidRDefault="00FA2A12" w:rsidP="0012512E">
      <w:pPr>
        <w:pStyle w:val="ListParagraph"/>
        <w:spacing w:line="264" w:lineRule="auto"/>
        <w:ind w:left="1843" w:firstLine="1037"/>
        <w:jc w:val="left"/>
        <w:outlineLvl w:val="0"/>
        <w:rPr>
          <w:rFonts w:ascii="Cordia New" w:hAnsi="Cordia New"/>
          <w:sz w:val="28"/>
        </w:rPr>
      </w:pPr>
    </w:p>
    <w:p w14:paraId="28D6C5AC" w14:textId="77777777" w:rsidR="00D26206" w:rsidRPr="0012516C" w:rsidRDefault="00BC70E7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 xml:space="preserve"> 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  <w:r w:rsidR="00D26206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526A28EE" w14:textId="77777777"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14:paraId="4DB11D4F" w14:textId="77777777"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14:paraId="1EBE3A4A" w14:textId="77777777" w:rsidR="008A0DD0" w:rsidRPr="0012516C" w:rsidRDefault="008A0DD0" w:rsidP="008A0DD0">
      <w:pPr>
        <w:rPr>
          <w:rFonts w:ascii="Browallia New" w:hAnsi="Browallia New" w:cs="Browallia New"/>
          <w:sz w:val="28"/>
          <w:cs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985"/>
        <w:gridCol w:w="7371"/>
      </w:tblGrid>
      <w:tr w:rsidR="008A0DD0" w:rsidRPr="0012516C" w14:paraId="12914D54" w14:textId="77777777" w:rsidTr="00052AB4">
        <w:tc>
          <w:tcPr>
            <w:tcW w:w="1985" w:type="dxa"/>
          </w:tcPr>
          <w:p w14:paraId="02CEF384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7371" w:type="dxa"/>
          </w:tcPr>
          <w:p w14:paraId="5860BF22" w14:textId="77777777" w:rsidR="008A0DD0" w:rsidRPr="0012516C" w:rsidRDefault="008A0DD0" w:rsidP="00052AB4">
            <w:pPr>
              <w:pStyle w:val="ListParagraph"/>
              <w:spacing w:after="0" w:line="264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</w:pPr>
            <w:r w:rsidRPr="0012516C">
              <w:rPr>
                <w:rFonts w:ascii="Browallia New" w:hAnsi="Browallia New" w:cs="Browallia New"/>
                <w:b/>
                <w:bCs/>
                <w:sz w:val="28"/>
                <w:highlight w:val="lightGray"/>
                <w:cs/>
              </w:rPr>
              <w:t>ผลการดำเนินงาน</w:t>
            </w:r>
          </w:p>
        </w:tc>
      </w:tr>
      <w:tr w:rsidR="008A0DD0" w:rsidRPr="0012516C" w14:paraId="251944C7" w14:textId="77777777" w:rsidTr="00052AB4">
        <w:tc>
          <w:tcPr>
            <w:tcW w:w="1985" w:type="dxa"/>
          </w:tcPr>
          <w:p w14:paraId="6B504F0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BKT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ERP</w:t>
            </w:r>
          </w:p>
        </w:tc>
        <w:tc>
          <w:tcPr>
            <w:tcW w:w="7371" w:type="dxa"/>
          </w:tcPr>
          <w:p w14:paraId="02F5A72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Site survey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ร่วมกับผู้รับเหมาแล้วเสร็จ มีการ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Gauge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ในช่วงเดือนสิงหาคม และผู้รับเหมาสามารถจอง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ILI 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โดยจะเริ่มเตรียมอุปกรณ์อีกครั้งช่วงเดือนพ.ย.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59</w:t>
            </w:r>
          </w:p>
        </w:tc>
      </w:tr>
      <w:tr w:rsidR="008A0DD0" w:rsidRPr="0012516C" w14:paraId="35720183" w14:textId="77777777" w:rsidTr="00052AB4">
        <w:tc>
          <w:tcPr>
            <w:tcW w:w="1985" w:type="dxa"/>
          </w:tcPr>
          <w:p w14:paraId="55704B14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Amata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TNP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MR</w:t>
            </w:r>
          </w:p>
        </w:tc>
        <w:tc>
          <w:tcPr>
            <w:tcW w:w="7371" w:type="dxa"/>
          </w:tcPr>
          <w:p w14:paraId="4FFD255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ท่อก๊าซเส้นนี้ยังสามารถทำการ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operate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ด้วย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MAOP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เท่าเดิมได้ โดยจากการตรวจสอบ</w:t>
            </w:r>
          </w:p>
          <w:p w14:paraId="3D8F5E97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External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02C9FB9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จำนวนน้อย มีทั้งสิ้น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จุดที่พบความลึกมากกว่า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โดยจุดที่ลึกที่สุดมีค่าร้อยละ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39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ของความหนาท่อ ที่ตำแหน่ง 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KP007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+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499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ซึ่งขนาดของ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External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ที่พบทั้งหมด เมื่อประเมินความแข็งแรงของท่อก๊าซ 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ASME B31G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พบว่ายังอยู่ใน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ทั้งหมด </w:t>
            </w:r>
          </w:p>
          <w:p w14:paraId="0AF8400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Internal Metal loss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70BCC20D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ไม่พบ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Internal Metal loss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ที่มีความลึกมากกว่า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10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</w:p>
          <w:p w14:paraId="146D5C72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u w:val="single"/>
              </w:rPr>
              <w:t>Mechanical Damage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: </w:t>
            </w:r>
          </w:p>
          <w:p w14:paraId="42802E4C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            พบ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Mechanical damage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ที่มีขนาดมากกว่า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6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%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OD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ซึ่งอยู่ใน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Criteria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ที่ยอมรับได้ตาม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ASME B31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.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8</w:t>
            </w:r>
          </w:p>
          <w:p w14:paraId="4A7CEBE1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left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หมายเหตุ: อุปกรณ์ในการวัดนี้มีค่า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Accuracy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ประมาณ +/-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10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% ของความหนาท่อ</w:t>
            </w:r>
          </w:p>
        </w:tc>
      </w:tr>
      <w:tr w:rsidR="008A0DD0" w:rsidRPr="0012516C" w14:paraId="08B55C65" w14:textId="77777777" w:rsidTr="00052AB4">
        <w:tc>
          <w:tcPr>
            <w:tcW w:w="1985" w:type="dxa"/>
          </w:tcPr>
          <w:p w14:paraId="71B0D235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IRPC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-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4</w:t>
            </w:r>
          </w:p>
        </w:tc>
        <w:tc>
          <w:tcPr>
            <w:tcW w:w="7371" w:type="dxa"/>
          </w:tcPr>
          <w:p w14:paraId="277D305E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ดำเนินการ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แล้วเสร็จในเดือน ต.ค. ขณะนี้อยู่ระหว่างรอผลการตรวจสอบ โดยเบื้องต้น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Tool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สามารถเก็บข้อมูลได้สมบูรณ์</w:t>
            </w:r>
          </w:p>
        </w:tc>
      </w:tr>
      <w:tr w:rsidR="008A0DD0" w:rsidRPr="0012516C" w14:paraId="078D12B9" w14:textId="77777777" w:rsidTr="00052AB4">
        <w:trPr>
          <w:trHeight w:val="778"/>
        </w:trPr>
        <w:tc>
          <w:tcPr>
            <w:tcW w:w="1985" w:type="dxa"/>
          </w:tcPr>
          <w:p w14:paraId="30A644C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RBMR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RPCL</w:t>
            </w:r>
          </w:p>
          <w:p w14:paraId="75A9D8C3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NB 1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–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NBMR</w:t>
            </w:r>
          </w:p>
          <w:p w14:paraId="0FEDB9D0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center"/>
              <w:outlineLvl w:val="0"/>
              <w:rPr>
                <w:rFonts w:ascii="Browallia New" w:hAnsi="Browallia New" w:cs="Browallia New"/>
                <w:sz w:val="28"/>
                <w:highlight w:val="red"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BV 9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–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BV 20</w:t>
            </w:r>
          </w:p>
        </w:tc>
        <w:tc>
          <w:tcPr>
            <w:tcW w:w="7371" w:type="dxa"/>
          </w:tcPr>
          <w:p w14:paraId="2DFE158A" w14:textId="77777777" w:rsidR="008A0DD0" w:rsidRPr="0012516C" w:rsidRDefault="008A0DD0" w:rsidP="00052AB4">
            <w:pPr>
              <w:pStyle w:val="ListParagraph"/>
              <w:spacing w:after="0" w:line="240" w:lineRule="auto"/>
              <w:ind w:left="0"/>
              <w:contextualSpacing w:val="0"/>
              <w:jc w:val="both"/>
              <w:outlineLvl w:val="0"/>
              <w:rPr>
                <w:rFonts w:ascii="Browallia New" w:hAnsi="Browallia New" w:cs="Browallia New"/>
                <w:sz w:val="28"/>
                <w:highlight w:val="red"/>
                <w:cs/>
              </w:rPr>
            </w:pP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ยกเลิกงาน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ILI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ในปี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>2559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 เพื่อให้เป็นไปตามนโยบาย ผทก. ที่จะให้เปลี่ยนการประมูลจัดจ้าง </w:t>
            </w:r>
            <w:r w:rsidRPr="0012516C">
              <w:rPr>
                <w:rFonts w:ascii="Browallia New" w:hAnsi="Browallia New" w:cs="Browallia New"/>
                <w:sz w:val="28"/>
                <w:highlight w:val="red"/>
              </w:rPr>
              <w:t xml:space="preserve">Run Pig </w:t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 xml:space="preserve">เป็นระยะยาว (เลื่อนแผนข้างต้นไปปี </w:t>
            </w:r>
            <w:commentRangeStart w:id="4"/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2560</w:t>
            </w:r>
            <w:commentRangeEnd w:id="4"/>
            <w:r w:rsidRPr="0012516C">
              <w:rPr>
                <w:rStyle w:val="CommentReference"/>
                <w:rFonts w:ascii="Angsana New" w:eastAsia="SimSun" w:hAnsi="Angsana New" w:cs="Angsana New"/>
                <w:lang w:eastAsia="zh-CN"/>
              </w:rPr>
              <w:commentReference w:id="4"/>
            </w:r>
            <w:r w:rsidRPr="0012516C">
              <w:rPr>
                <w:rFonts w:ascii="Browallia New" w:hAnsi="Browallia New" w:cs="Browallia New"/>
                <w:sz w:val="28"/>
                <w:highlight w:val="red"/>
                <w:cs/>
              </w:rPr>
              <w:t>)</w:t>
            </w:r>
          </w:p>
        </w:tc>
      </w:tr>
    </w:tbl>
    <w:p w14:paraId="4A13F08A" w14:textId="77777777"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14:paraId="79FFB3D9" w14:textId="77777777" w:rsidR="00D26206" w:rsidRPr="0012516C" w:rsidRDefault="00D26206" w:rsidP="00D26206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61A3843D" w14:textId="77777777" w:rsidR="00D26206" w:rsidRPr="0012516C" w:rsidRDefault="00D26206" w:rsidP="00132A73">
      <w:pPr>
        <w:pStyle w:val="ListParagraph"/>
        <w:spacing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แผนการ </w:t>
      </w:r>
      <w:r w:rsidRPr="0012516C">
        <w:rPr>
          <w:rFonts w:ascii="Cordia New" w:hAnsi="Cordia New"/>
          <w:sz w:val="28"/>
          <w:highlight w:val="green"/>
        </w:rPr>
        <w:t xml:space="preserve">run ILI pig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ในปีนี้มีทั้งหมด </w:t>
      </w:r>
      <w:r w:rsidR="00366F72" w:rsidRPr="0012516C">
        <w:rPr>
          <w:rFonts w:ascii="Cordia New" w:hAnsi="Cordia New"/>
          <w:sz w:val="28"/>
          <w:highlight w:val="green"/>
        </w:rPr>
        <w:t xml:space="preserve">5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เส้นท่อ ได้แก่ </w:t>
      </w:r>
      <w:r w:rsidR="00366F72" w:rsidRPr="0012516C">
        <w:rPr>
          <w:rFonts w:ascii="Cordia New" w:hAnsi="Cordia New"/>
          <w:sz w:val="28"/>
          <w:highlight w:val="green"/>
        </w:rPr>
        <w:t>BKT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ERP, Amata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TNP, IRPC1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>IRPC4, RB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RPCL 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366F72" w:rsidRPr="0012516C">
        <w:rPr>
          <w:rFonts w:ascii="Cordia New" w:hAnsi="Cordia New"/>
          <w:sz w:val="28"/>
          <w:highlight w:val="green"/>
        </w:rPr>
        <w:t>NB</w:t>
      </w:r>
      <w:r w:rsidR="00366F72" w:rsidRPr="0012516C">
        <w:rPr>
          <w:rFonts w:ascii="Cordia New" w:hAnsi="Cordia New"/>
          <w:sz w:val="28"/>
          <w:highlight w:val="green"/>
          <w:cs/>
        </w:rPr>
        <w:t>-</w:t>
      </w:r>
      <w:r w:rsidR="00366F72" w:rsidRPr="0012516C">
        <w:rPr>
          <w:rFonts w:ascii="Cordia New" w:hAnsi="Cordia New"/>
          <w:sz w:val="28"/>
          <w:highlight w:val="green"/>
        </w:rPr>
        <w:t xml:space="preserve">NBMR </w:t>
      </w:r>
      <w:r w:rsidR="00366F72" w:rsidRPr="0012516C">
        <w:rPr>
          <w:rFonts w:ascii="Cordia New" w:hAnsi="Cordia New"/>
          <w:sz w:val="28"/>
          <w:highlight w:val="green"/>
          <w:cs/>
        </w:rPr>
        <w:t>ซึ่ง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มีแผน</w:t>
      </w:r>
      <w:r w:rsidR="00366F72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366F72" w:rsidRPr="0012516C">
        <w:rPr>
          <w:rFonts w:ascii="Cordia New" w:hAnsi="Cordia New"/>
          <w:sz w:val="28"/>
          <w:highlight w:val="green"/>
        </w:rPr>
        <w:t xml:space="preserve">Run 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ในเดือนสิงหาคม</w:t>
      </w:r>
      <w:r w:rsidR="00FA5D2C" w:rsidRPr="0012516C">
        <w:rPr>
          <w:rFonts w:ascii="Cordia New" w:hAnsi="Cordia New"/>
          <w:sz w:val="28"/>
          <w:highlight w:val="green"/>
          <w:cs/>
        </w:rPr>
        <w:t>-</w:t>
      </w:r>
      <w:r w:rsidR="00FA5D2C" w:rsidRPr="0012516C">
        <w:rPr>
          <w:rFonts w:ascii="Cordia New" w:hAnsi="Cordia New" w:hint="cs"/>
          <w:sz w:val="28"/>
          <w:highlight w:val="green"/>
          <w:cs/>
        </w:rPr>
        <w:t xml:space="preserve">กันยายน </w:t>
      </w:r>
      <w:r w:rsidR="00FA5D2C" w:rsidRPr="0012516C">
        <w:rPr>
          <w:rFonts w:ascii="Cordia New" w:hAnsi="Cordia New"/>
          <w:sz w:val="28"/>
          <w:highlight w:val="green"/>
        </w:rPr>
        <w:t>2559</w:t>
      </w:r>
      <w:r w:rsidRPr="0012516C">
        <w:rPr>
          <w:rFonts w:ascii="Cordia New" w:hAnsi="Cordia New"/>
          <w:sz w:val="28"/>
          <w:cs/>
        </w:rPr>
        <w:t xml:space="preserve"> </w:t>
      </w:r>
    </w:p>
    <w:p w14:paraId="59151477" w14:textId="77777777" w:rsidR="00D26206" w:rsidRPr="0012516C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18BF002F" w14:textId="77777777"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เส้นท่อ </w:t>
      </w:r>
      <w:r w:rsidR="0025514F" w:rsidRPr="0012516C">
        <w:rPr>
          <w:rFonts w:ascii="Cordia New" w:hAnsi="Cordia New"/>
          <w:sz w:val="28"/>
          <w:highlight w:val="green"/>
        </w:rPr>
        <w:t>RB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FA5D2C" w:rsidRPr="0012516C">
        <w:rPr>
          <w:rFonts w:ascii="Cordia New" w:hAnsi="Cordia New"/>
          <w:sz w:val="28"/>
          <w:highlight w:val="green"/>
          <w:cs/>
        </w:rPr>
        <w:t>นั้นยัง</w:t>
      </w:r>
      <w:r w:rsidR="00FA5D2C" w:rsidRPr="0012516C">
        <w:rPr>
          <w:rFonts w:ascii="Cordia New" w:hAnsi="Cordia New" w:hint="cs"/>
          <w:sz w:val="28"/>
          <w:highlight w:val="green"/>
          <w:cs/>
        </w:rPr>
        <w:t>ไม่ได้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กำหนดการณ์ </w:t>
      </w:r>
      <w:r w:rsidR="0025514F" w:rsidRPr="0012516C">
        <w:rPr>
          <w:rFonts w:ascii="Cordia New" w:hAnsi="Cordia New"/>
          <w:sz w:val="28"/>
          <w:highlight w:val="green"/>
        </w:rPr>
        <w:t xml:space="preserve">Run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ที่เหมาะสมกับ </w:t>
      </w:r>
      <w:r w:rsidR="00FA5D2C" w:rsidRPr="0012516C">
        <w:rPr>
          <w:rFonts w:ascii="Cordia New" w:hAnsi="Cordia New"/>
          <w:sz w:val="28"/>
          <w:highlight w:val="green"/>
        </w:rPr>
        <w:t xml:space="preserve">Constrain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ต่อไป ทั้งนี้เนื่องจาก </w:t>
      </w:r>
      <w:r w:rsidR="0025514F" w:rsidRPr="0012516C">
        <w:rPr>
          <w:rFonts w:ascii="Cordia New" w:hAnsi="Cordia New"/>
          <w:sz w:val="28"/>
          <w:highlight w:val="green"/>
        </w:rPr>
        <w:t xml:space="preserve">Condition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ที่เหมาะสมต้องอาศัยจังหวะที่โรงไฟฟ้า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ใช้ก๊าซอยู่ระหว่าง </w:t>
      </w:r>
      <w:r w:rsidR="0025514F" w:rsidRPr="0012516C">
        <w:rPr>
          <w:rFonts w:ascii="Cordia New" w:hAnsi="Cordia New"/>
          <w:sz w:val="28"/>
          <w:highlight w:val="green"/>
        </w:rPr>
        <w:t>50</w:t>
      </w:r>
      <w:r w:rsidR="0025514F" w:rsidRPr="0012516C">
        <w:rPr>
          <w:rFonts w:ascii="Cordia New" w:hAnsi="Cordia New"/>
          <w:sz w:val="28"/>
          <w:highlight w:val="green"/>
          <w:cs/>
        </w:rPr>
        <w:t>-</w:t>
      </w:r>
      <w:r w:rsidR="0025514F" w:rsidRPr="0012516C">
        <w:rPr>
          <w:rFonts w:ascii="Cordia New" w:hAnsi="Cordia New"/>
          <w:sz w:val="28"/>
          <w:highlight w:val="green"/>
        </w:rPr>
        <w:t xml:space="preserve">200 MMscfd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ซึ่งโดยส่วนใหญ่แผนการเดินเครื่องของโรงไฟฟ้า </w:t>
      </w:r>
      <w:r w:rsidR="0025514F" w:rsidRPr="0012516C">
        <w:rPr>
          <w:rFonts w:ascii="Cordia New" w:hAnsi="Cordia New"/>
          <w:sz w:val="28"/>
          <w:highlight w:val="green"/>
        </w:rPr>
        <w:t xml:space="preserve">RPCL </w:t>
      </w:r>
      <w:r w:rsidR="0025514F" w:rsidRPr="0012516C">
        <w:rPr>
          <w:rFonts w:ascii="Cordia New" w:hAnsi="Cordia New"/>
          <w:sz w:val="28"/>
          <w:highlight w:val="green"/>
          <w:cs/>
        </w:rPr>
        <w:t xml:space="preserve">จะใช้ก๊าซเต็มที่ตลอดที่ </w:t>
      </w:r>
      <w:r w:rsidR="0025514F" w:rsidRPr="0012516C">
        <w:rPr>
          <w:rFonts w:ascii="Cordia New" w:hAnsi="Cordia New"/>
          <w:sz w:val="28"/>
          <w:highlight w:val="green"/>
        </w:rPr>
        <w:t xml:space="preserve">250 MMscfd </w:t>
      </w:r>
      <w:r w:rsidR="0025514F" w:rsidRPr="0012516C">
        <w:rPr>
          <w:rFonts w:ascii="Cordia New" w:hAnsi="Cordia New"/>
          <w:sz w:val="28"/>
          <w:highlight w:val="green"/>
          <w:cs/>
        </w:rPr>
        <w:t>อย่างไรก็ตามคาดว่าจะสามารถหากำหนดการณ์ได้ภายในปีนี้</w:t>
      </w:r>
    </w:p>
    <w:p w14:paraId="7276D493" w14:textId="77777777"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14:paraId="53C612DF" w14:textId="77777777" w:rsidR="00E07472" w:rsidRPr="0012516C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งานป้องกันการกัดกร่อนภายในด้วย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>Chemical Threatment</w:t>
      </w:r>
    </w:p>
    <w:p w14:paraId="70CEDE6F" w14:textId="77777777" w:rsidR="000E2ED6" w:rsidRPr="0012516C" w:rsidRDefault="00E07472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commentRangeStart w:id="5"/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เป็นการฉีดสารเคมีเพื่อยับยั้งปฏิกิริยาการกัดกร่อนไม่ให้เกิดขึ้นในท่อ ทั้งนี้ ปตท. ได้ดำเนินการฉีดเฉพาะเส้นท่อ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Offshore </w:t>
      </w:r>
      <w:r w:rsidRPr="0012516C">
        <w:rPr>
          <w:rFonts w:ascii="Cordia New" w:hAnsi="Cordia New" w:cs="Cordia New" w:hint="cs"/>
          <w:sz w:val="28"/>
          <w:highlight w:val="yellow"/>
          <w:cs/>
        </w:rPr>
        <w:t xml:space="preserve">เนื่องจากมีความเสี่ยงมากกว่าท่อ </w:t>
      </w:r>
      <w:r w:rsidRPr="0012516C">
        <w:rPr>
          <w:rFonts w:ascii="Cordia New" w:hAnsi="Cordia New" w:cs="Cordia New"/>
          <w:sz w:val="28"/>
          <w:highlight w:val="yellow"/>
        </w:rPr>
        <w:t xml:space="preserve">Onshore </w:t>
      </w:r>
      <w:r w:rsidR="00762310" w:rsidRPr="0012516C">
        <w:rPr>
          <w:rFonts w:ascii="Cordia New" w:hAnsi="Cordia New" w:cs="Cordia New" w:hint="cs"/>
          <w:sz w:val="28"/>
          <w:highlight w:val="yellow"/>
          <w:cs/>
        </w:rPr>
        <w:t xml:space="preserve"> โดย</w:t>
      </w:r>
      <w:r w:rsidR="00D91498" w:rsidRPr="0012516C">
        <w:rPr>
          <w:rFonts w:ascii="Cordia New" w:hAnsi="Cordia New" w:cs="Cordia New" w:hint="cs"/>
          <w:sz w:val="28"/>
          <w:highlight w:val="yellow"/>
          <w:cs/>
        </w:rPr>
        <w:t>สำหรับรายงานด้านคุณภาพ จะต้องเก็บข้อมูลและติดตามในระยะยาว</w:t>
      </w:r>
      <w:commentRangeEnd w:id="5"/>
      <w:r w:rsidR="00786A03" w:rsidRPr="0012516C">
        <w:rPr>
          <w:rStyle w:val="CommentReference"/>
          <w:rFonts w:ascii="Angsana New" w:eastAsia="SimSun" w:hAnsi="Angsana New"/>
          <w:lang w:eastAsia="zh-CN"/>
        </w:rPr>
        <w:commentReference w:id="5"/>
      </w:r>
    </w:p>
    <w:p w14:paraId="4B3837F8" w14:textId="77777777" w:rsidR="002709A1" w:rsidRPr="0012516C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งานบำรุงรักษาท่อภายในสถานีก๊าซ</w:t>
      </w:r>
    </w:p>
    <w:p w14:paraId="46C7F172" w14:textId="77777777" w:rsidR="004E4DF6" w:rsidRPr="0012516C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  <w:highlight w:val="lightGray"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องท่อเหนือดิน โดยแบ่งรูปแบบการตรวจสอบออกได้เป็น </w:t>
      </w:r>
      <w:r w:rsidR="003626D4" w:rsidRPr="0012516C">
        <w:rPr>
          <w:rFonts w:ascii="Cordia New" w:hAnsi="Cordia New" w:cs="Cordia New"/>
          <w:sz w:val="28"/>
          <w:highlight w:val="lightGray"/>
        </w:rPr>
        <w:t>5</w:t>
      </w:r>
      <w:r w:rsidR="003626D4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แบบ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>ดังต่อไปนี้</w:t>
      </w:r>
    </w:p>
    <w:p w14:paraId="7F867FC5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งานตรวจวัดความหนาท่อส่งก๊าซ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Wall Thickness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  <w:r w:rsidR="00967D2B" w:rsidRPr="0012516C">
        <w:rPr>
          <w:rFonts w:ascii="Browallia New" w:hAnsi="Browallia New" w:cs="Browallia New"/>
          <w:noProof/>
          <w:sz w:val="32"/>
          <w:szCs w:val="32"/>
          <w:cs/>
        </w:rPr>
        <w:t xml:space="preserve"> </w:t>
      </w:r>
    </w:p>
    <w:p w14:paraId="65E0B534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Pr="0012516C">
        <w:rPr>
          <w:rFonts w:ascii="Cordia New" w:hAnsi="Cordia New" w:hint="cs"/>
          <w:sz w:val="28"/>
          <w:highlight w:val="lightGray"/>
          <w:cs/>
        </w:rPr>
        <w:t xml:space="preserve">พื้นผิวท่อส่งก๊าซ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Coating Inspection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89489D8" w14:textId="77777777" w:rsidR="00F86FC5" w:rsidRPr="0012516C" w:rsidRDefault="00967D2B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ins w:id="6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7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0800" behindDoc="0" locked="0" layoutInCell="1" allowOverlap="1" wp14:anchorId="3538ABF7" wp14:editId="5A29E15F">
                  <wp:simplePos x="0" y="0"/>
                  <wp:positionH relativeFrom="column">
                    <wp:posOffset>948906</wp:posOffset>
                  </wp:positionH>
                  <wp:positionV relativeFrom="paragraph">
                    <wp:posOffset>134644</wp:posOffset>
                  </wp:positionV>
                  <wp:extent cx="4373593" cy="793631"/>
                  <wp:effectExtent l="57150" t="38100" r="84455" b="102235"/>
                  <wp:wrapNone/>
                  <wp:docPr id="23" name="Rectangle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717134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8" w:author="NAVASIN HOMHUAL" w:date="2016-09-05T21:24:00Z">
                                    <w:rPr/>
                                  </w:rPrChange>
                                </w:rPr>
                                <w:pPrChange w:id="9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>Piping On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538ABF7" id="Rectangle 23" o:spid="_x0000_s1026" style="position:absolute;left:0;text-align:left;margin-left:74.7pt;margin-top:10.6pt;width:344.4pt;height:62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13717134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0" w:author="NAVASIN HOMHUAL" w:date="2016-09-05T21:24:00Z">
                              <w:rPr/>
                            </w:rPrChange>
                          </w:rPr>
                          <w:pPrChange w:id="11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>Piping On web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F86FC5"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>สี และการกัดกร่อน</w:t>
      </w:r>
      <w:r w:rsidR="00F86FC5" w:rsidRPr="0012516C">
        <w:rPr>
          <w:rFonts w:ascii="Cordia New" w:hAnsi="Cordia New" w:hint="cs"/>
          <w:sz w:val="28"/>
          <w:highlight w:val="lightGray"/>
          <w:cs/>
        </w:rPr>
        <w:t xml:space="preserve">ใต้ฐานรองท่อ </w:t>
      </w:r>
      <w:r w:rsidR="00F86FC5" w:rsidRPr="0012516C">
        <w:rPr>
          <w:rFonts w:ascii="Cordia New" w:hAnsi="Cordia New"/>
          <w:sz w:val="28"/>
          <w:highlight w:val="lightGray"/>
          <w:cs/>
        </w:rPr>
        <w:t>(</w:t>
      </w:r>
      <w:r w:rsidR="00F86FC5" w:rsidRPr="0012516C">
        <w:rPr>
          <w:rFonts w:ascii="Cordia New" w:hAnsi="Cordia New"/>
          <w:sz w:val="28"/>
          <w:highlight w:val="lightGray"/>
        </w:rPr>
        <w:t>Corrosion Under Pipe Support</w:t>
      </w:r>
      <w:r w:rsidR="00F86FC5" w:rsidRPr="0012516C">
        <w:rPr>
          <w:rFonts w:ascii="Cordia New" w:hAnsi="Cordia New"/>
          <w:sz w:val="28"/>
          <w:highlight w:val="lightGray"/>
          <w:cs/>
        </w:rPr>
        <w:t>)</w:t>
      </w:r>
    </w:p>
    <w:p w14:paraId="75790A44" w14:textId="77777777" w:rsidR="00F86FC5" w:rsidRPr="0012516C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>งานตรวจสอบ</w:t>
      </w:r>
      <w:r w:rsidR="003626D4" w:rsidRPr="0012516C">
        <w:rPr>
          <w:rFonts w:ascii="Cordia New" w:hAnsi="Cordia New" w:hint="cs"/>
          <w:sz w:val="28"/>
          <w:highlight w:val="lightGray"/>
          <w:cs/>
        </w:rPr>
        <w:t xml:space="preserve">สี และการกัดกร่อนบริเวณท่อโผล่พ้นดิน </w:t>
      </w:r>
      <w:r w:rsidR="003626D4" w:rsidRPr="0012516C">
        <w:rPr>
          <w:rFonts w:ascii="Cordia New" w:hAnsi="Cordia New"/>
          <w:sz w:val="28"/>
          <w:highlight w:val="lightGray"/>
          <w:cs/>
        </w:rPr>
        <w:t>(</w:t>
      </w:r>
      <w:r w:rsidR="003626D4" w:rsidRPr="0012516C">
        <w:rPr>
          <w:rFonts w:ascii="Cordia New" w:hAnsi="Cordia New"/>
          <w:sz w:val="28"/>
          <w:highlight w:val="lightGray"/>
        </w:rPr>
        <w:t>Soil to Air Inspection</w:t>
      </w:r>
      <w:r w:rsidR="003626D4" w:rsidRPr="0012516C">
        <w:rPr>
          <w:rFonts w:ascii="Cordia New" w:hAnsi="Cordia New"/>
          <w:sz w:val="28"/>
          <w:highlight w:val="lightGray"/>
          <w:cs/>
        </w:rPr>
        <w:t>)</w:t>
      </w:r>
    </w:p>
    <w:p w14:paraId="3F8BDAFF" w14:textId="77777777" w:rsidR="003626D4" w:rsidRPr="0012516C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  <w:highlight w:val="lightGray"/>
        </w:rPr>
      </w:pPr>
      <w:r w:rsidRPr="0012516C">
        <w:rPr>
          <w:rFonts w:ascii="Cordia New" w:hAnsi="Cordia New" w:hint="cs"/>
          <w:sz w:val="28"/>
          <w:highlight w:val="lightGray"/>
          <w:cs/>
        </w:rPr>
        <w:t xml:space="preserve">งานตรวจสอบสี และการกัดกร่อนภายใต้ฉนวนหุ้มท่อ </w:t>
      </w:r>
      <w:r w:rsidRPr="0012516C">
        <w:rPr>
          <w:rFonts w:ascii="Cordia New" w:hAnsi="Cordia New"/>
          <w:sz w:val="28"/>
          <w:highlight w:val="lightGray"/>
          <w:cs/>
        </w:rPr>
        <w:t>(</w:t>
      </w:r>
      <w:r w:rsidRPr="0012516C">
        <w:rPr>
          <w:rFonts w:ascii="Cordia New" w:hAnsi="Cordia New"/>
          <w:sz w:val="28"/>
          <w:highlight w:val="lightGray"/>
        </w:rPr>
        <w:t>Corrsion Under Insulation</w:t>
      </w:r>
      <w:r w:rsidRPr="0012516C">
        <w:rPr>
          <w:rFonts w:ascii="Cordia New" w:hAnsi="Cordia New"/>
          <w:sz w:val="28"/>
          <w:highlight w:val="lightGray"/>
          <w:cs/>
        </w:rPr>
        <w:t>)</w:t>
      </w:r>
    </w:p>
    <w:p w14:paraId="735D520F" w14:textId="77777777"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14:paraId="5E21F917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585DDA12" w14:textId="77777777" w:rsidR="002709A1" w:rsidRPr="0012516C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  <w:cs/>
        </w:rPr>
      </w:pPr>
      <w:r w:rsidRPr="0012516C">
        <w:rPr>
          <w:rFonts w:ascii="Cordia New" w:hAnsi="Cordia New" w:cs="Cordia New"/>
          <w:sz w:val="28"/>
          <w:highlight w:val="green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green"/>
        </w:rPr>
        <w:t>1</w:t>
      </w:r>
      <w:r w:rsidR="00FD654A" w:rsidRPr="0012516C">
        <w:rPr>
          <w:rFonts w:ascii="Cordia New" w:hAnsi="Cordia New" w:cs="Cordia New"/>
          <w:sz w:val="28"/>
          <w:highlight w:val="green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green"/>
        </w:rPr>
        <w:t>15</w:t>
      </w:r>
      <w:r w:rsidRPr="0012516C">
        <w:rPr>
          <w:rFonts w:ascii="Cordia New" w:hAnsi="Cordia New" w:cs="Cordia New"/>
          <w:sz w:val="28"/>
          <w:highlight w:val="green"/>
          <w:cs/>
        </w:rPr>
        <w:t xml:space="preserve"> แผนดำเนินงานบำรุงรักษาท่อภายในสถานีก๊าซ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 </w:t>
      </w:r>
      <w:r w:rsidR="0036101E" w:rsidRPr="0012516C">
        <w:rPr>
          <w:rFonts w:ascii="Cordia New" w:hAnsi="Cordia New" w:cs="Cordia New"/>
          <w:sz w:val="28"/>
          <w:highlight w:val="green"/>
        </w:rPr>
        <w:t xml:space="preserve">Quarter </w:t>
      </w:r>
      <w:r w:rsidR="0036101E" w:rsidRPr="0012516C">
        <w:rPr>
          <w:rFonts w:ascii="Cordia New" w:hAnsi="Cordia New" w:cs="Cordia New"/>
          <w:sz w:val="28"/>
          <w:highlight w:val="green"/>
          <w:cs/>
        </w:rPr>
        <w:t xml:space="preserve">ที่ </w:t>
      </w:r>
      <w:r w:rsidR="0036101E" w:rsidRPr="0012516C">
        <w:rPr>
          <w:rFonts w:ascii="Cordia New" w:hAnsi="Cordia New" w:cs="Cordia New"/>
          <w:sz w:val="28"/>
          <w:highlight w:val="green"/>
        </w:rPr>
        <w:t>1</w:t>
      </w:r>
    </w:p>
    <w:p w14:paraId="2383C1E7" w14:textId="77777777" w:rsidR="002709A1" w:rsidRPr="0012516C" w:rsidRDefault="001365E4" w:rsidP="006A08FD">
      <w:pPr>
        <w:ind w:firstLine="720"/>
        <w:jc w:val="center"/>
        <w:rPr>
          <w:rFonts w:ascii="Cordia New" w:hAnsi="Cordia New" w:cs="Cordia New"/>
          <w:b/>
          <w:bCs/>
          <w:sz w:val="28"/>
          <w:u w:val="single"/>
        </w:rPr>
      </w:pPr>
      <w:commentRangeStart w:id="12"/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 wp14:anchorId="13B7CDA9" wp14:editId="0D597F33">
            <wp:extent cx="5731345" cy="1075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883" cy="1076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2"/>
      <w:r w:rsidR="009634CF" w:rsidRPr="0012516C">
        <w:rPr>
          <w:rStyle w:val="CommentReference"/>
          <w:rFonts w:ascii="Angsana New" w:eastAsia="SimSun" w:hAnsi="Angsana New"/>
          <w:lang w:eastAsia="zh-CN"/>
        </w:rPr>
        <w:commentReference w:id="12"/>
      </w:r>
    </w:p>
    <w:p w14:paraId="10B27AD6" w14:textId="77777777"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14:paraId="2A1F14E6" w14:textId="77777777" w:rsidR="002709A1" w:rsidRPr="0012516C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5717507" w14:textId="77777777"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6CA34D3B" w14:textId="77777777" w:rsidR="001365E4" w:rsidRPr="0012516C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commentRangeStart w:id="13"/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>1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พบ </w:t>
      </w:r>
      <w:r w:rsidR="001365E4" w:rsidRPr="0012516C">
        <w:rPr>
          <w:rFonts w:ascii="Cordia New" w:hAnsi="Cordia New"/>
          <w:sz w:val="28"/>
          <w:highlight w:val="green"/>
        </w:rPr>
        <w:t xml:space="preserve">Coating </w:t>
      </w:r>
      <w:r w:rsidR="001365E4" w:rsidRPr="0012516C">
        <w:rPr>
          <w:rFonts w:ascii="Cordia New" w:hAnsi="Cordia New"/>
          <w:sz w:val="28"/>
          <w:highlight w:val="green"/>
          <w:cs/>
        </w:rPr>
        <w:t>บริเวณท่อโผล่พ้นดิน (</w:t>
      </w:r>
      <w:r w:rsidR="001365E4" w:rsidRPr="0012516C">
        <w:rPr>
          <w:rFonts w:ascii="Cordia New" w:hAnsi="Cordia New"/>
          <w:sz w:val="28"/>
          <w:highlight w:val="green"/>
        </w:rPr>
        <w:t>Soil to air</w:t>
      </w:r>
      <w:r w:rsidR="0036101E" w:rsidRPr="0012516C">
        <w:rPr>
          <w:rFonts w:ascii="Cordia New" w:hAnsi="Cordia New"/>
          <w:sz w:val="28"/>
          <w:highlight w:val="green"/>
          <w:cs/>
        </w:rPr>
        <w:t xml:space="preserve">) </w:t>
      </w:r>
      <w:r w:rsidR="00732322" w:rsidRPr="0012516C">
        <w:rPr>
          <w:rFonts w:ascii="Cordia New" w:hAnsi="Cordia New"/>
          <w:sz w:val="28"/>
          <w:highlight w:val="green"/>
          <w:cs/>
        </w:rPr>
        <w:t>ชำรุดเสียหาย และได้</w:t>
      </w:r>
      <w:r w:rsidR="0036101E" w:rsidRPr="0012516C">
        <w:rPr>
          <w:rFonts w:ascii="Cordia New" w:hAnsi="Cordia New"/>
          <w:sz w:val="28"/>
          <w:highlight w:val="green"/>
          <w:cs/>
        </w:rPr>
        <w:t>ดำเนินการแก้ไขแล้วเสร็จ</w:t>
      </w:r>
    </w:p>
    <w:p w14:paraId="4FD6B968" w14:textId="77777777" w:rsidR="002709A1" w:rsidRPr="0012516C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>เขต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 xml:space="preserve">2, 3 </w:t>
      </w:r>
      <w:r w:rsidRPr="0012516C">
        <w:rPr>
          <w:rFonts w:ascii="Cordia New" w:hAnsi="Cordia New"/>
          <w:sz w:val="28"/>
          <w:highlight w:val="green"/>
          <w:cs/>
        </w:rPr>
        <w:t>และ</w:t>
      </w:r>
      <w:r w:rsidRPr="0012516C">
        <w:rPr>
          <w:rFonts w:ascii="Cordia New" w:hAnsi="Cordia New"/>
          <w:sz w:val="28"/>
          <w:highlight w:val="green"/>
        </w:rPr>
        <w:t>5</w:t>
      </w:r>
      <w:r w:rsidR="00183EF3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ตรวจไม่พบการกัดกร่อนภายใต้</w:t>
      </w:r>
      <w:r w:rsidR="002709A1" w:rsidRPr="0012516C">
        <w:rPr>
          <w:rFonts w:ascii="Cordia New" w:hAnsi="Cordia New"/>
          <w:sz w:val="28"/>
          <w:highlight w:val="green"/>
        </w:rPr>
        <w:t xml:space="preserve"> Support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ไม่พบ </w:t>
      </w:r>
      <w:r w:rsidR="002709A1" w:rsidRPr="0012516C">
        <w:rPr>
          <w:rFonts w:ascii="Cordia New" w:hAnsi="Cordia New"/>
          <w:sz w:val="28"/>
          <w:highlight w:val="green"/>
        </w:rPr>
        <w:t xml:space="preserve">Coating </w:t>
      </w:r>
      <w:r w:rsidR="002709A1" w:rsidRPr="0012516C">
        <w:rPr>
          <w:rFonts w:ascii="Cordia New" w:hAnsi="Cordia New"/>
          <w:sz w:val="28"/>
          <w:highlight w:val="green"/>
          <w:cs/>
        </w:rPr>
        <w:t>เสียหายบริเวณท่อโผล่พ้นดิน (</w:t>
      </w:r>
      <w:r w:rsidR="002709A1" w:rsidRPr="0012516C">
        <w:rPr>
          <w:rFonts w:ascii="Cordia New" w:hAnsi="Cordia New"/>
          <w:sz w:val="28"/>
          <w:highlight w:val="green"/>
        </w:rPr>
        <w:t>Soil to air</w:t>
      </w:r>
      <w:r w:rsidR="002709A1" w:rsidRPr="0012516C">
        <w:rPr>
          <w:rFonts w:ascii="Cordia New" w:hAnsi="Cordia New"/>
          <w:sz w:val="28"/>
          <w:highlight w:val="green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14:paraId="7B93B70D" w14:textId="77777777" w:rsidR="002709A1" w:rsidRPr="0012516C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="00183EF3" w:rsidRPr="0012516C">
        <w:rPr>
          <w:rFonts w:ascii="Cordia New" w:hAnsi="Cordia New"/>
          <w:sz w:val="28"/>
          <w:highlight w:val="green"/>
        </w:rPr>
        <w:t>4, 5</w:t>
      </w:r>
      <w:r w:rsidR="00732322" w:rsidRPr="0012516C">
        <w:rPr>
          <w:rFonts w:ascii="Cordia New" w:hAnsi="Cordia New"/>
          <w:sz w:val="28"/>
          <w:highlight w:val="green"/>
        </w:rPr>
        <w:t>,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1365E4" w:rsidRPr="0012516C">
        <w:rPr>
          <w:rFonts w:ascii="Cordia New" w:hAnsi="Cordia New"/>
          <w:sz w:val="28"/>
          <w:highlight w:val="green"/>
        </w:rPr>
        <w:t>6, 7, 8, 9</w:t>
      </w:r>
      <w:r w:rsidR="001365E4" w:rsidRPr="0012516C">
        <w:rPr>
          <w:rFonts w:ascii="Cordia New" w:hAnsi="Cordia New"/>
          <w:sz w:val="28"/>
          <w:highlight w:val="green"/>
          <w:cs/>
        </w:rPr>
        <w:t xml:space="preserve"> 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และ </w:t>
      </w:r>
      <w:r w:rsidR="001365E4" w:rsidRPr="0012516C">
        <w:rPr>
          <w:rFonts w:ascii="Cordia New" w:hAnsi="Cordia New"/>
          <w:sz w:val="28"/>
          <w:highlight w:val="green"/>
        </w:rPr>
        <w:t>10</w:t>
      </w:r>
      <w:r w:rsidR="002709A1" w:rsidRPr="0012516C">
        <w:rPr>
          <w:rFonts w:ascii="Cordia New" w:hAnsi="Cordia New"/>
          <w:sz w:val="28"/>
          <w:highlight w:val="green"/>
          <w:cs/>
        </w:rPr>
        <w:t xml:space="preserve"> ไ</w:t>
      </w:r>
      <w:r w:rsidRPr="0012516C">
        <w:rPr>
          <w:rFonts w:ascii="Cordia New" w:hAnsi="Cordia New"/>
          <w:sz w:val="28"/>
          <w:highlight w:val="green"/>
          <w:cs/>
        </w:rPr>
        <w:t xml:space="preserve">ม่มีแผนการดำเนินงานในไตรมาศที่ </w:t>
      </w:r>
      <w:r w:rsidR="001365E4" w:rsidRPr="0012516C">
        <w:rPr>
          <w:rFonts w:ascii="Cordia New" w:hAnsi="Cordia New"/>
          <w:sz w:val="28"/>
          <w:highlight w:val="green"/>
        </w:rPr>
        <w:t>1</w:t>
      </w:r>
      <w:commentRangeEnd w:id="13"/>
      <w:r w:rsidR="00481527" w:rsidRPr="0012516C">
        <w:rPr>
          <w:rStyle w:val="CommentReference"/>
          <w:rFonts w:ascii="Angsana New" w:eastAsia="SimSun" w:hAnsi="Angsana New" w:cs="Angsana New"/>
          <w:highlight w:val="green"/>
          <w:lang w:eastAsia="zh-CN"/>
        </w:rPr>
        <w:commentReference w:id="13"/>
      </w:r>
    </w:p>
    <w:p w14:paraId="6CE2599E" w14:textId="77777777" w:rsidR="002709A1" w:rsidRPr="0012516C" w:rsidRDefault="00C06996" w:rsidP="006D24D4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b/>
          <w:bCs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14:paraId="4294F1D1" w14:textId="77777777" w:rsidR="006D24D4" w:rsidRPr="0012516C" w:rsidRDefault="001365E4" w:rsidP="000D3C8D">
      <w:pPr>
        <w:pStyle w:val="ListParagraph"/>
        <w:numPr>
          <w:ilvl w:val="0"/>
          <w:numId w:val="22"/>
        </w:numPr>
        <w:spacing w:after="0" w:line="264" w:lineRule="auto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  <w:r w:rsidRPr="0012516C">
        <w:rPr>
          <w:rFonts w:ascii="Cordia New" w:hAnsi="Cordia New"/>
          <w:sz w:val="28"/>
          <w:highlight w:val="green"/>
          <w:cs/>
        </w:rPr>
        <w:t xml:space="preserve">เขต </w:t>
      </w:r>
      <w:r w:rsidRPr="0012516C">
        <w:rPr>
          <w:rFonts w:ascii="Cordia New" w:hAnsi="Cordia New"/>
          <w:sz w:val="28"/>
          <w:highlight w:val="green"/>
        </w:rPr>
        <w:t xml:space="preserve">1 </w:t>
      </w:r>
      <w:r w:rsidRPr="0012516C">
        <w:rPr>
          <w:rFonts w:ascii="Cordia New" w:hAnsi="Cordia New"/>
          <w:sz w:val="28"/>
          <w:highlight w:val="green"/>
          <w:cs/>
        </w:rPr>
        <w:t xml:space="preserve">ดำเนินการแก้ไข </w:t>
      </w:r>
      <w:r w:rsidRPr="0012516C">
        <w:rPr>
          <w:rFonts w:ascii="Cordia New" w:hAnsi="Cordia New"/>
          <w:sz w:val="28"/>
          <w:highlight w:val="green"/>
        </w:rPr>
        <w:t xml:space="preserve">Soil to air </w:t>
      </w:r>
      <w:r w:rsidR="00755FEA" w:rsidRPr="0012516C">
        <w:rPr>
          <w:rFonts w:ascii="Cordia New" w:hAnsi="Cordia New"/>
          <w:sz w:val="28"/>
          <w:highlight w:val="green"/>
          <w:cs/>
        </w:rPr>
        <w:t>แล้วเสร็จทั้งหมด 18 สถานี ดังต่อไปนี้</w:t>
      </w:r>
      <w:r w:rsidRPr="0012516C">
        <w:rPr>
          <w:rFonts w:ascii="Cordia New" w:hAnsi="Cordia New"/>
          <w:sz w:val="28"/>
          <w:highlight w:val="green"/>
          <w:cs/>
        </w:rPr>
        <w:t xml:space="preserve"> </w:t>
      </w:r>
      <w:r w:rsidRPr="0012516C">
        <w:rPr>
          <w:rFonts w:ascii="Cordia New" w:hAnsi="Cordia New"/>
          <w:sz w:val="28"/>
          <w:highlight w:val="green"/>
        </w:rPr>
        <w:t>BV</w:t>
      </w:r>
      <w:r w:rsidR="00565AD0" w:rsidRPr="0012516C">
        <w:rPr>
          <w:rFonts w:ascii="Cordia New" w:hAnsi="Cordia New"/>
          <w:sz w:val="28"/>
          <w:highlight w:val="green"/>
        </w:rPr>
        <w:t>6</w:t>
      </w:r>
      <w:r w:rsidRPr="0012516C">
        <w:rPr>
          <w:rFonts w:ascii="Cordia New" w:hAnsi="Cordia New"/>
          <w:sz w:val="28"/>
          <w:highlight w:val="green"/>
        </w:rPr>
        <w:t>, BPK, BV</w:t>
      </w:r>
      <w:r w:rsidR="00565AD0" w:rsidRPr="0012516C">
        <w:rPr>
          <w:rFonts w:ascii="Cordia New" w:hAnsi="Cordia New"/>
          <w:sz w:val="28"/>
          <w:highlight w:val="green"/>
        </w:rPr>
        <w:t>7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8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9</w:t>
      </w:r>
      <w:r w:rsidRPr="0012516C">
        <w:rPr>
          <w:rFonts w:ascii="Cordia New" w:hAnsi="Cordia New"/>
          <w:sz w:val="28"/>
          <w:highlight w:val="green"/>
        </w:rPr>
        <w:t>, BV</w:t>
      </w:r>
      <w:r w:rsidR="00565AD0" w:rsidRPr="0012516C">
        <w:rPr>
          <w:rFonts w:ascii="Cordia New" w:hAnsi="Cordia New"/>
          <w:sz w:val="28"/>
          <w:highlight w:val="green"/>
        </w:rPr>
        <w:t>11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3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="007B4532" w:rsidRPr="0012516C">
        <w:rPr>
          <w:rFonts w:ascii="Cordia New" w:hAnsi="Cordia New"/>
          <w:sz w:val="28"/>
          <w:highlight w:val="green"/>
          <w:cs/>
        </w:rPr>
        <w:t>.</w:t>
      </w:r>
      <w:r w:rsidR="007B4532" w:rsidRPr="0012516C">
        <w:rPr>
          <w:rFonts w:ascii="Cordia New" w:hAnsi="Cordia New"/>
          <w:sz w:val="28"/>
          <w:highlight w:val="green"/>
        </w:rPr>
        <w:t>4</w:t>
      </w:r>
      <w:r w:rsidRPr="0012516C">
        <w:rPr>
          <w:rFonts w:ascii="Cordia New" w:hAnsi="Cordia New"/>
          <w:sz w:val="28"/>
          <w:highlight w:val="green"/>
        </w:rPr>
        <w:t>, BV</w:t>
      </w:r>
      <w:r w:rsidR="007B4532" w:rsidRPr="0012516C">
        <w:rPr>
          <w:rFonts w:ascii="Cordia New" w:hAnsi="Cordia New"/>
          <w:sz w:val="28"/>
          <w:highlight w:val="green"/>
        </w:rPr>
        <w:t>2</w:t>
      </w:r>
      <w:r w:rsidRPr="0012516C">
        <w:rPr>
          <w:rFonts w:ascii="Cordia New" w:hAnsi="Cordia New"/>
          <w:sz w:val="28"/>
          <w:highlight w:val="green"/>
          <w:cs/>
        </w:rPr>
        <w:t>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2.6</w:t>
      </w:r>
      <w:r w:rsidRPr="0012516C">
        <w:rPr>
          <w:rFonts w:ascii="Cordia New" w:hAnsi="Cordia New"/>
          <w:sz w:val="28"/>
          <w:highlight w:val="green"/>
        </w:rPr>
        <w:t>, BCS, WN</w:t>
      </w:r>
      <w:r w:rsidRPr="0012516C">
        <w:rPr>
          <w:rFonts w:ascii="Cordia New" w:hAnsi="Cordia New"/>
          <w:sz w:val="28"/>
          <w:highlight w:val="green"/>
          <w:cs/>
        </w:rPr>
        <w:t>1</w:t>
      </w:r>
      <w:r w:rsidRPr="0012516C">
        <w:rPr>
          <w:rFonts w:ascii="Cordia New" w:hAnsi="Cordia New"/>
          <w:sz w:val="28"/>
          <w:highlight w:val="green"/>
        </w:rPr>
        <w:t>, WN</w:t>
      </w:r>
      <w:r w:rsidRPr="0012516C">
        <w:rPr>
          <w:rFonts w:ascii="Cordia New" w:hAnsi="Cordia New"/>
          <w:sz w:val="28"/>
          <w:highlight w:val="green"/>
          <w:cs/>
        </w:rPr>
        <w:t>2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3.5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3.6</w:t>
      </w:r>
      <w:r w:rsidRPr="0012516C">
        <w:rPr>
          <w:rFonts w:ascii="Cordia New" w:hAnsi="Cordia New"/>
          <w:sz w:val="28"/>
          <w:highlight w:val="green"/>
        </w:rPr>
        <w:t>, BV</w:t>
      </w:r>
      <w:r w:rsidRPr="0012516C">
        <w:rPr>
          <w:rFonts w:ascii="Cordia New" w:hAnsi="Cordia New"/>
          <w:sz w:val="28"/>
          <w:highlight w:val="green"/>
          <w:cs/>
        </w:rPr>
        <w:t>3.7</w:t>
      </w:r>
      <w:r w:rsidRPr="0012516C">
        <w:rPr>
          <w:rFonts w:ascii="Cordia New" w:hAnsi="Cordia New"/>
          <w:sz w:val="28"/>
          <w:highlight w:val="green"/>
        </w:rPr>
        <w:t>, SAHA MR, ABP</w:t>
      </w:r>
      <w:r w:rsidRPr="0012516C">
        <w:rPr>
          <w:rFonts w:ascii="Cordia New" w:hAnsi="Cordia New"/>
          <w:sz w:val="28"/>
          <w:highlight w:val="green"/>
          <w:cs/>
        </w:rPr>
        <w:t>3</w:t>
      </w:r>
    </w:p>
    <w:p w14:paraId="670DBCA9" w14:textId="77777777" w:rsidR="00381516" w:rsidRPr="0012516C" w:rsidRDefault="00381516" w:rsidP="00381516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</w:t>
      </w:r>
    </w:p>
    <w:p w14:paraId="150B8227" w14:textId="77777777" w:rsidR="0036101E" w:rsidRPr="0012516C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  <w:highlight w:val="yellow"/>
        </w:rPr>
        <w:t>1</w:t>
      </w:r>
      <w:r w:rsidR="00FD654A" w:rsidRPr="0012516C">
        <w:rPr>
          <w:rFonts w:ascii="Cordia New" w:hAnsi="Cordia New" w:cs="Cordia New"/>
          <w:sz w:val="28"/>
          <w:highlight w:val="yellow"/>
          <w:cs/>
        </w:rPr>
        <w:t>.</w:t>
      </w:r>
      <w:r w:rsidR="00FD654A" w:rsidRPr="0012516C">
        <w:rPr>
          <w:rFonts w:ascii="Cordia New" w:hAnsi="Cordia New" w:cs="Cordia New"/>
          <w:sz w:val="28"/>
          <w:highlight w:val="yellow"/>
        </w:rPr>
        <w:t>16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แผนดำเนินงานบำรุงรักษาท่อภายในสถานีก๊าซ </w:t>
      </w:r>
      <w:r w:rsidRPr="0012516C">
        <w:rPr>
          <w:rFonts w:ascii="Cordia New" w:hAnsi="Cordia New" w:cs="Cordia New"/>
          <w:sz w:val="28"/>
          <w:highlight w:val="yellow"/>
        </w:rPr>
        <w:t xml:space="preserve">Quarter </w:t>
      </w:r>
      <w:r w:rsidRPr="0012516C">
        <w:rPr>
          <w:rFonts w:ascii="Cordia New" w:hAnsi="Cordia New" w:cs="Cordia New"/>
          <w:sz w:val="28"/>
          <w:highlight w:val="yellow"/>
          <w:cs/>
        </w:rPr>
        <w:t>ที่ 2</w:t>
      </w:r>
    </w:p>
    <w:p w14:paraId="758CD513" w14:textId="77777777"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cs="Cordia New"/>
          <w:noProof/>
          <w:sz w:val="28"/>
          <w:highlight w:val="yellow"/>
        </w:rPr>
        <w:drawing>
          <wp:inline distT="0" distB="0" distL="0" distR="0" wp14:anchorId="3D7180D9" wp14:editId="4668DCF3">
            <wp:extent cx="5645150" cy="105888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45" cy="1061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741F9" w14:textId="77777777" w:rsidR="002709A1" w:rsidRPr="0012516C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งานบำรุงรักษาท่อบนแท่นพักท่อก๊าซในทะเล</w:t>
      </w:r>
    </w:p>
    <w:p w14:paraId="7B0AC1E6" w14:textId="77777777" w:rsidR="004306B4" w:rsidRPr="0012516C" w:rsidRDefault="00967D2B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highlight w:val="lightGray"/>
          <w:cs/>
        </w:rPr>
      </w:pPr>
      <w:ins w:id="14" w:author="NAVASIN HOMHUAL" w:date="2016-09-05T21:25:00Z">
        <w:r w:rsidRPr="0012516C">
          <w:rPr>
            <w:rFonts w:ascii="Browallia New" w:hAnsi="Browallia New" w:cs="Browallia New"/>
            <w:noProof/>
            <w:sz w:val="32"/>
            <w:szCs w:val="32"/>
            <w:rPrChange w:id="15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1824" behindDoc="0" locked="0" layoutInCell="1" allowOverlap="1" wp14:anchorId="3FF12122" wp14:editId="2090DA70">
                  <wp:simplePos x="0" y="0"/>
                  <wp:positionH relativeFrom="column">
                    <wp:posOffset>819510</wp:posOffset>
                  </wp:positionH>
                  <wp:positionV relativeFrom="paragraph">
                    <wp:posOffset>982345</wp:posOffset>
                  </wp:positionV>
                  <wp:extent cx="4373593" cy="793631"/>
                  <wp:effectExtent l="57150" t="38100" r="84455" b="102235"/>
                  <wp:wrapNone/>
                  <wp:docPr id="24" name="Rectangle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126C0D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16" w:author="NAVASIN HOMHUAL" w:date="2016-09-05T21:24:00Z">
                                    <w:rPr/>
                                  </w:rPrChange>
                                </w:rPr>
                                <w:pPrChange w:id="17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3FF12122" id="Rectangle 24" o:spid="_x0000_s1027" style="position:absolute;left:0;text-align:left;margin-left:64.55pt;margin-top:77.35pt;width:344.4pt;height:62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52126C0D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18" w:author="NAVASIN HOMHUAL" w:date="2016-09-05T21:24:00Z">
                              <w:rPr/>
                            </w:rPrChange>
                          </w:rPr>
                          <w:pPrChange w:id="19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>งานตรวจสอบ บำรุงรักษาท่อ และถังแรงดันบนแท่นพักท่อในทะเล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ตามระบบ </w:t>
      </w:r>
      <w:r w:rsidR="004306B4" w:rsidRPr="0012516C">
        <w:rPr>
          <w:rFonts w:ascii="Cordia New" w:hAnsi="Cordia New" w:cs="Cordia New"/>
          <w:sz w:val="28"/>
          <w:highlight w:val="lightGray"/>
        </w:rPr>
        <w:t>Risk based inspection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="004306B4" w:rsidRPr="0012516C">
        <w:rPr>
          <w:rFonts w:ascii="Cordia New" w:hAnsi="Cordia New" w:cs="Cordia New"/>
          <w:sz w:val="28"/>
          <w:highlight w:val="lightGray"/>
        </w:rPr>
        <w:t>API580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="00067074"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Crack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บริเวณรอยเชื่อม </w:t>
      </w:r>
      <w:r w:rsidR="009A5F84" w:rsidRPr="0012516C">
        <w:rPr>
          <w:rFonts w:ascii="Cordia New" w:hAnsi="Cordia New" w:cs="Cordia New"/>
          <w:sz w:val="28"/>
          <w:highlight w:val="lightGray"/>
        </w:rPr>
        <w:t>,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การกัดกร่อนบริเวณข้องอ และการกัดกร่อนภายใต้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Support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เป็นต้น  ด้วย </w:t>
      </w:r>
      <w:r w:rsidR="009A5F84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9A5F84" w:rsidRPr="0012516C">
        <w:rPr>
          <w:rFonts w:ascii="Cordia New" w:hAnsi="Cordia New" w:cs="Cordia New" w:hint="cs"/>
          <w:sz w:val="28"/>
          <w:highlight w:val="lightGray"/>
          <w:cs/>
        </w:rPr>
        <w:t xml:space="preserve">เทคนิค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ประเมินภาพความสมบูรณ์แข็งแรง และแก้ไขจุดบกพร่องที่มีนัยสำคัญ</w:t>
      </w:r>
      <w:r w:rsidR="004306B4" w:rsidRPr="0012516C">
        <w:rPr>
          <w:rFonts w:ascii="Cordia New" w:hAnsi="Cordia New" w:cs="Cordia New"/>
          <w:sz w:val="28"/>
          <w:highlight w:val="lightGray"/>
          <w:cs/>
        </w:rPr>
        <w:t xml:space="preserve">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 xml:space="preserve">สอดคล้องกับมาตรฐาน 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API570 </w:t>
      </w:r>
      <w:r w:rsidR="004306B4" w:rsidRPr="0012516C">
        <w:rPr>
          <w:rFonts w:ascii="Cordia New" w:hAnsi="Cordia New" w:cs="Cordia New" w:hint="cs"/>
          <w:sz w:val="28"/>
          <w:highlight w:val="lightGray"/>
          <w:cs/>
        </w:rPr>
        <w:t>และ</w:t>
      </w:r>
      <w:r w:rsidR="004306B4" w:rsidRPr="0012516C">
        <w:rPr>
          <w:rFonts w:ascii="Cordia New" w:hAnsi="Cordia New" w:cs="Cordia New"/>
          <w:sz w:val="28"/>
          <w:highlight w:val="lightGray"/>
        </w:rPr>
        <w:t xml:space="preserve">API510 </w:t>
      </w:r>
    </w:p>
    <w:p w14:paraId="66BD8997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งานตรวจสภาพท่อ และถังความดันบนแท่นฯ</w:t>
      </w:r>
    </w:p>
    <w:p w14:paraId="10545B92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F49B13B" w14:textId="77777777" w:rsidR="005D7A8B" w:rsidRPr="0012516C" w:rsidRDefault="005D7A8B" w:rsidP="009E506A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แผนดำเนินการตรวจ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วัดความหนา</w:t>
      </w:r>
      <w:r w:rsidRPr="0012516C">
        <w:rPr>
          <w:rFonts w:ascii="Cordia New" w:hAnsi="Cordia New" w:cs="Cordia New"/>
          <w:sz w:val="28"/>
          <w:highlight w:val="yellow"/>
          <w:cs/>
        </w:rPr>
        <w:t>ท่อ และ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="0098742D"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="0098742D" w:rsidRPr="0012516C">
        <w:rPr>
          <w:rFonts w:ascii="Cordia New" w:hAnsi="Cordia New" w:cs="Cordia New"/>
          <w:sz w:val="28"/>
          <w:highlight w:val="yellow"/>
          <w:cs/>
        </w:rPr>
        <w:t>บริเวณรอยเชื่อม</w:t>
      </w:r>
      <w:r w:rsidRPr="0012516C">
        <w:rPr>
          <w:rFonts w:ascii="Cordia New" w:hAnsi="Cordia New" w:cs="Cordia New"/>
          <w:sz w:val="28"/>
          <w:highlight w:val="yellow"/>
          <w:cs/>
        </w:rPr>
        <w:t>ถังความดันบนแท่นพักท่อในทะเล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จำนวน 7 วัน ช่วงวันที่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805C9E" w:rsidRPr="0012516C">
        <w:rPr>
          <w:rFonts w:ascii="Cordia New" w:hAnsi="Cordia New" w:cs="Cordia New"/>
          <w:sz w:val="28"/>
          <w:highlight w:val="yellow"/>
        </w:rPr>
        <w:t xml:space="preserve">29 </w:t>
      </w:r>
      <w:r w:rsidR="00805C9E" w:rsidRPr="0012516C">
        <w:rPr>
          <w:rFonts w:ascii="Cordia New" w:hAnsi="Cordia New" w:cs="Cordia New"/>
          <w:sz w:val="28"/>
          <w:highlight w:val="yellow"/>
          <w:cs/>
        </w:rPr>
        <w:t>ก.ค. – 5 ส.ค. 59 รายละเอียดดังต่อไปนี้</w:t>
      </w:r>
    </w:p>
    <w:p w14:paraId="1920D8F6" w14:textId="77777777" w:rsidR="005D7A8B" w:rsidRPr="0012516C" w:rsidRDefault="005D7A8B" w:rsidP="009E506A">
      <w:pPr>
        <w:spacing w:line="264" w:lineRule="auto"/>
        <w:ind w:left="2127" w:firstLine="33"/>
        <w:outlineLvl w:val="0"/>
        <w:rPr>
          <w:rFonts w:ascii="Cordia New" w:hAnsi="Cordia New" w:cs="Cordia New"/>
          <w:sz w:val="28"/>
          <w:highlight w:val="yellow"/>
          <w:u w:val="single"/>
          <w:cs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PRP</w:t>
      </w:r>
    </w:p>
    <w:p w14:paraId="1C301582" w14:textId="77777777" w:rsidR="00765F92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203 เส้นท่อ</w:t>
      </w:r>
    </w:p>
    <w:p w14:paraId="7BB5E248" w14:textId="77777777" w:rsidR="00805C9E" w:rsidRPr="0012516C" w:rsidRDefault="00805C9E" w:rsidP="009E506A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  <w:u w:val="single"/>
        </w:rPr>
      </w:pPr>
      <w:r w:rsidRPr="0012516C">
        <w:rPr>
          <w:rFonts w:ascii="Cordia New" w:hAnsi="Cordia New" w:cs="Cordia New"/>
          <w:sz w:val="28"/>
          <w:highlight w:val="yellow"/>
          <w:u w:val="single"/>
          <w:cs/>
        </w:rPr>
        <w:t xml:space="preserve">แท่น </w:t>
      </w:r>
      <w:r w:rsidRPr="0012516C">
        <w:rPr>
          <w:rFonts w:ascii="Cordia New" w:hAnsi="Cordia New" w:cs="Cordia New"/>
          <w:sz w:val="28"/>
          <w:highlight w:val="yellow"/>
          <w:u w:val="single"/>
        </w:rPr>
        <w:t>ERP</w:t>
      </w:r>
    </w:p>
    <w:p w14:paraId="0BB6DDF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ตรวจวัดความหนาท่อส่งก๊าซ จำนวน 120 เส้นท่อ</w:t>
      </w:r>
    </w:p>
    <w:p w14:paraId="016F1A3E" w14:textId="77777777" w:rsidR="00805C9E" w:rsidRPr="0012516C" w:rsidRDefault="00805C9E" w:rsidP="009E506A">
      <w:pPr>
        <w:spacing w:line="264" w:lineRule="auto"/>
        <w:ind w:left="216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ตรวจสอบ </w:t>
      </w:r>
      <w:r w:rsidRPr="0012516C">
        <w:rPr>
          <w:rFonts w:ascii="Cordia New" w:hAnsi="Cordia New" w:cs="Cordia New"/>
          <w:sz w:val="28"/>
          <w:highlight w:val="yellow"/>
        </w:rPr>
        <w:t xml:space="preserve">Crack </w:t>
      </w:r>
      <w:r w:rsidRPr="0012516C">
        <w:rPr>
          <w:rFonts w:ascii="Cordia New" w:hAnsi="Cordia New" w:cs="Cordia New"/>
          <w:sz w:val="28"/>
          <w:highlight w:val="yellow"/>
          <w:cs/>
        </w:rPr>
        <w:t>บนรอยเชื่อมถังความดัน จำนวน 6 ถัง</w:t>
      </w:r>
    </w:p>
    <w:p w14:paraId="1E4E5C25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3F31C3F2" w14:textId="77777777" w:rsidR="00132A73" w:rsidRPr="0012516C" w:rsidRDefault="0036101E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จัดทำแผนการตรวจสอบ แล้วเสร็จ</w:t>
      </w:r>
    </w:p>
    <w:p w14:paraId="7336EB59" w14:textId="77777777" w:rsidR="00765F92" w:rsidRPr="0012516C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1CEFA1FB" w14:textId="77777777" w:rsidR="00765F92" w:rsidRPr="0012516C" w:rsidRDefault="00805C9E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ตรวจสภาพท่อและถังความดันบนแท่นพักท่อในทะเล ช่วงวันที่</w:t>
      </w:r>
      <w:r w:rsidRPr="0012516C">
        <w:rPr>
          <w:rFonts w:ascii="Cordia New" w:hAnsi="Cordia New"/>
          <w:sz w:val="28"/>
          <w:highlight w:val="yellow"/>
        </w:rPr>
        <w:t xml:space="preserve"> 29 </w:t>
      </w:r>
      <w:r w:rsidRPr="0012516C">
        <w:rPr>
          <w:rFonts w:ascii="Cordia New" w:hAnsi="Cordia New"/>
          <w:sz w:val="28"/>
          <w:highlight w:val="yellow"/>
          <w:cs/>
        </w:rPr>
        <w:t>ก.ค. – 5 ส.ค. 59</w:t>
      </w:r>
    </w:p>
    <w:p w14:paraId="3025DC59" w14:textId="77777777" w:rsidR="00FA764B" w:rsidRPr="0012516C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378304B8" w14:textId="77777777" w:rsidR="006D24D4" w:rsidRPr="0012516C" w:rsidRDefault="006D24D4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3858DE23" w14:textId="77777777" w:rsidR="009E506A" w:rsidRPr="0012516C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="000D3C8D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ซ่อมคืนสภาพ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ท่อบนแท่นพัก</w:t>
      </w:r>
    </w:p>
    <w:p w14:paraId="444EAFA5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19B518FF" w14:textId="77777777" w:rsidR="000D3C8D" w:rsidRPr="0012516C" w:rsidRDefault="000D3C8D" w:rsidP="00131629">
      <w:pPr>
        <w:spacing w:line="264" w:lineRule="auto"/>
        <w:ind w:left="1406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ประกอบด้วยแผนงานดังนี้</w:t>
      </w:r>
    </w:p>
    <w:p w14:paraId="538CB020" w14:textId="77777777" w:rsidR="000D3C8D" w:rsidRPr="0012516C" w:rsidRDefault="009E506A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>ของท่อ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 บริเวณ </w:t>
      </w:r>
      <w:r w:rsidR="000D3C8D" w:rsidRPr="0012516C">
        <w:rPr>
          <w:rFonts w:ascii="Cordia New" w:hAnsi="Cordia New"/>
          <w:sz w:val="28"/>
          <w:highlight w:val="yellow"/>
        </w:rPr>
        <w:t xml:space="preserve">Pipe support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จำนวนทั้งหมด </w:t>
      </w:r>
      <w:r w:rsidR="000D3C8D" w:rsidRPr="0012516C">
        <w:rPr>
          <w:rFonts w:ascii="Cordia New" w:hAnsi="Cordia New"/>
          <w:sz w:val="28"/>
          <w:highlight w:val="yellow"/>
        </w:rPr>
        <w:t xml:space="preserve">7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จุด (แท่น </w:t>
      </w:r>
      <w:r w:rsidR="000D3C8D" w:rsidRPr="0012516C">
        <w:rPr>
          <w:rFonts w:ascii="Cordia New" w:hAnsi="Cordia New"/>
          <w:sz w:val="28"/>
          <w:highlight w:val="yellow"/>
        </w:rPr>
        <w:t xml:space="preserve">ERP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3 </w:t>
      </w:r>
      <w:r w:rsidR="000D3C8D" w:rsidRPr="0012516C">
        <w:rPr>
          <w:rFonts w:ascii="Cordia New" w:hAnsi="Cordia New"/>
          <w:sz w:val="28"/>
          <w:highlight w:val="yellow"/>
          <w:cs/>
        </w:rPr>
        <w:t>จุด และแท่น</w:t>
      </w:r>
      <w:r w:rsidR="000D3C8D" w:rsidRPr="0012516C">
        <w:rPr>
          <w:rFonts w:ascii="Cordia New" w:hAnsi="Cordia New"/>
          <w:sz w:val="28"/>
          <w:highlight w:val="yellow"/>
        </w:rPr>
        <w:t xml:space="preserve"> PRP </w:t>
      </w:r>
      <w:r w:rsidR="000D3C8D"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="000D3C8D" w:rsidRPr="0012516C">
        <w:rPr>
          <w:rFonts w:ascii="Cordia New" w:hAnsi="Cordia New"/>
          <w:sz w:val="28"/>
          <w:highlight w:val="yellow"/>
        </w:rPr>
        <w:t xml:space="preserve">4 </w:t>
      </w:r>
      <w:r w:rsidR="000D3C8D" w:rsidRPr="0012516C">
        <w:rPr>
          <w:rFonts w:ascii="Cordia New" w:hAnsi="Cordia New"/>
          <w:sz w:val="28"/>
          <w:highlight w:val="yellow"/>
          <w:cs/>
        </w:rPr>
        <w:t>จุด)</w:t>
      </w:r>
    </w:p>
    <w:p w14:paraId="574D8C06" w14:textId="77777777" w:rsidR="009E506A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Insulation </w:t>
      </w:r>
      <w:r w:rsidRPr="0012516C">
        <w:rPr>
          <w:rFonts w:ascii="Cordia New" w:hAnsi="Cordia New"/>
          <w:sz w:val="28"/>
          <w:highlight w:val="yellow"/>
          <w:cs/>
        </w:rPr>
        <w:t xml:space="preserve">ของท่อ บนแท่น </w:t>
      </w:r>
      <w:r w:rsidRPr="0012516C">
        <w:rPr>
          <w:rFonts w:ascii="Cordia New" w:hAnsi="Cordia New"/>
          <w:sz w:val="28"/>
          <w:highlight w:val="yellow"/>
        </w:rPr>
        <w:t xml:space="preserve">ERP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1 </w:t>
      </w:r>
      <w:r w:rsidRPr="0012516C">
        <w:rPr>
          <w:rFonts w:ascii="Cordia New" w:hAnsi="Cordia New"/>
          <w:sz w:val="28"/>
          <w:highlight w:val="yellow"/>
          <w:cs/>
        </w:rPr>
        <w:t>จุด</w:t>
      </w:r>
    </w:p>
    <w:p w14:paraId="55019832" w14:textId="77777777" w:rsidR="000D3C8D" w:rsidRPr="0012516C" w:rsidRDefault="000D3C8D" w:rsidP="000D3C8D">
      <w:pPr>
        <w:pStyle w:val="ListParagraph"/>
        <w:numPr>
          <w:ilvl w:val="0"/>
          <w:numId w:val="25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งานซ่อม </w:t>
      </w:r>
      <w:r w:rsidRPr="0012516C">
        <w:rPr>
          <w:rFonts w:ascii="Cordia New" w:hAnsi="Cordia New"/>
          <w:sz w:val="28"/>
          <w:highlight w:val="yellow"/>
        </w:rPr>
        <w:t xml:space="preserve">coating </w:t>
      </w:r>
      <w:r w:rsidRPr="0012516C">
        <w:rPr>
          <w:rFonts w:ascii="Cordia New" w:hAnsi="Cordia New"/>
          <w:sz w:val="28"/>
          <w:highlight w:val="yellow"/>
          <w:cs/>
        </w:rPr>
        <w:t xml:space="preserve">ท่อช่วง </w:t>
      </w:r>
      <w:r w:rsidRPr="0012516C">
        <w:rPr>
          <w:rFonts w:ascii="Cordia New" w:hAnsi="Cordia New"/>
          <w:sz w:val="28"/>
          <w:highlight w:val="yellow"/>
        </w:rPr>
        <w:t xml:space="preserve">Splash zone </w:t>
      </w:r>
      <w:r w:rsidRPr="0012516C">
        <w:rPr>
          <w:rFonts w:ascii="Cordia New" w:hAnsi="Cordia New"/>
          <w:sz w:val="28"/>
          <w:highlight w:val="yellow"/>
          <w:cs/>
        </w:rPr>
        <w:t xml:space="preserve">จำนวน </w:t>
      </w:r>
      <w:r w:rsidRPr="0012516C">
        <w:rPr>
          <w:rFonts w:ascii="Cordia New" w:hAnsi="Cordia New"/>
          <w:sz w:val="28"/>
          <w:highlight w:val="yellow"/>
        </w:rPr>
        <w:t xml:space="preserve">2 </w:t>
      </w:r>
      <w:r w:rsidRPr="0012516C">
        <w:rPr>
          <w:rFonts w:ascii="Cordia New" w:hAnsi="Cordia New"/>
          <w:sz w:val="28"/>
          <w:highlight w:val="yellow"/>
          <w:cs/>
        </w:rPr>
        <w:t xml:space="preserve">เส้นท่อ (บนแท่น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3938A416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4CFBA560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อยู่ระหว่างดำเนินงานจัดหา</w:t>
      </w:r>
    </w:p>
    <w:p w14:paraId="6D04355B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557FC9F6" w14:textId="77777777" w:rsidR="009E506A" w:rsidRPr="0012516C" w:rsidRDefault="000D3C8D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คาดว่าจะเริ่มงาน และแล้วเสร็จใน </w:t>
      </w:r>
      <w:r w:rsidR="004D29CE" w:rsidRPr="0012516C">
        <w:rPr>
          <w:rFonts w:ascii="Cordia New" w:hAnsi="Cordia New"/>
          <w:sz w:val="28"/>
          <w:highlight w:val="yellow"/>
        </w:rPr>
        <w:t>Q4</w:t>
      </w:r>
    </w:p>
    <w:p w14:paraId="2273BD68" w14:textId="77777777" w:rsidR="009E506A" w:rsidRPr="0012516C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4D360CDB" w14:textId="77777777" w:rsidR="009E506A" w:rsidRPr="0012516C" w:rsidRDefault="009E506A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2D9811BD" w14:textId="77777777" w:rsidR="002709A1" w:rsidRPr="0012516C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งานบำรุงรักษาโครงสร้างแท่นพักในทะเล</w:t>
      </w:r>
    </w:p>
    <w:p w14:paraId="3DED53E1" w14:textId="77777777"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Top Side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ตาม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ระบบ </w:t>
      </w:r>
      <w:r w:rsidRPr="0012516C">
        <w:rPr>
          <w:rFonts w:ascii="Cordia New" w:hAnsi="Cordia New" w:cs="Cordia New"/>
          <w:sz w:val="28"/>
          <w:highlight w:val="lightGray"/>
        </w:rPr>
        <w:t xml:space="preserve">Structure integrity Management </w:t>
      </w:r>
      <w:r w:rsidRPr="0012516C">
        <w:rPr>
          <w:rFonts w:ascii="Cordia New" w:hAnsi="Cordia New" w:cs="Cordia New"/>
          <w:sz w:val="28"/>
          <w:highlight w:val="lightGray"/>
          <w:cs/>
        </w:rPr>
        <w:t>(</w:t>
      </w:r>
      <w:r w:rsidRPr="0012516C">
        <w:rPr>
          <w:rFonts w:ascii="Cordia New" w:hAnsi="Cordia New" w:cs="Cordia New"/>
          <w:sz w:val="28"/>
          <w:highlight w:val="lightGray"/>
        </w:rPr>
        <w:t>SIM</w:t>
      </w:r>
      <w:r w:rsidRPr="0012516C">
        <w:rPr>
          <w:rFonts w:ascii="Cordia New" w:hAnsi="Cordia New" w:cs="Cordia New"/>
          <w:sz w:val="28"/>
          <w:highlight w:val="lightGray"/>
          <w:cs/>
        </w:rPr>
        <w:t>)</w:t>
      </w:r>
      <w:r w:rsidRPr="0012516C">
        <w:rPr>
          <w:rFonts w:ascii="Cordia New" w:hAnsi="Cordia New" w:cs="Cordia New" w:hint="cs"/>
          <w:sz w:val="28"/>
          <w:highlight w:val="lightGray"/>
          <w:cs/>
        </w:rPr>
        <w:t xml:space="preserve">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โดยใช้ </w:t>
      </w:r>
      <w:r w:rsidR="001C2B26" w:rsidRPr="0012516C">
        <w:rPr>
          <w:rFonts w:ascii="Cordia New" w:hAnsi="Cordia New" w:cs="Cordia New"/>
          <w:sz w:val="28"/>
          <w:highlight w:val="lightGray"/>
        </w:rPr>
        <w:t xml:space="preserve">NDT 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>เ</w:t>
      </w:r>
      <w:ins w:id="20" w:author="NAVASIN HOMHUAL" w:date="2016-09-05T21:25:00Z">
        <w:r w:rsidR="00967D2B" w:rsidRPr="0012516C">
          <w:rPr>
            <w:rFonts w:ascii="Browallia New" w:hAnsi="Browallia New" w:cs="Browallia New"/>
            <w:noProof/>
            <w:sz w:val="32"/>
            <w:szCs w:val="32"/>
            <w:rPrChange w:id="21" w:author="Unknown">
              <w:rPr>
                <w:noProof/>
              </w:rPr>
            </w:rPrChange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7018C04B" wp14:editId="0095F3A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384810</wp:posOffset>
                  </wp:positionV>
                  <wp:extent cx="4373593" cy="793631"/>
                  <wp:effectExtent l="57150" t="38100" r="84455" b="102235"/>
                  <wp:wrapNone/>
                  <wp:docPr id="25" name="Rectangle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373593" cy="79363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0556A" w14:textId="77777777" w:rsidR="00052AB4" w:rsidRPr="009E316F" w:rsidRDefault="00052AB4">
                              <w:pPr>
                                <w:jc w:val="center"/>
                                <w:rPr>
                                  <w:b/>
                                  <w:bCs/>
                                  <w:sz w:val="72"/>
                                  <w:szCs w:val="72"/>
                                  <w:rPrChange w:id="22" w:author="NAVASIN HOMHUAL" w:date="2016-09-05T21:24:00Z">
                                    <w:rPr/>
                                  </w:rPrChange>
                                </w:rPr>
                                <w:pPrChange w:id="23" w:author="NAVASIN HOMHUAL" w:date="2016-09-05T21:23:00Z">
                                  <w:pPr/>
                                </w:pPrChange>
                              </w:pPr>
                              <w:r>
                                <w:rPr>
                                  <w:b/>
                                  <w:bCs/>
                                  <w:sz w:val="72"/>
                                  <w:szCs w:val="72"/>
                                </w:rPr>
                                <w:t xml:space="preserve">Report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72"/>
                                  <w:szCs w:val="72"/>
                                  <w:cs/>
                                </w:rPr>
                                <w:t>ผู้รับเหมา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018C04B" id="Rectangle 25" o:spid="_x0000_s1028" style="position:absolute;left:0;text-align:left;margin-left:0;margin-top:30.3pt;width:344.4pt;height:62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" fillcolor="#dfa7a6 [1621]" strokecolor="#bc4542 [3045]">
                  <v:fill color2="#f5e4e4 [501]" rotate="t" angle="180" colors="0 #ffa2a1;22938f #ffbebd;1 #ffe5e5" focus="100%" type="gradient"/>
                  <v:shadow on="t" color="black" opacity="24903f" origin=",.5" offset="0,.55556mm"/>
                  <v:textbox>
                    <w:txbxContent>
                      <w:p w14:paraId="3E90556A" w14:textId="77777777" w:rsidR="00052AB4" w:rsidRPr="009E316F" w:rsidRDefault="00052AB4">
                        <w:pPr>
                          <w:jc w:val="center"/>
                          <w:rPr>
                            <w:b/>
                            <w:bCs/>
                            <w:sz w:val="72"/>
                            <w:szCs w:val="72"/>
                            <w:rPrChange w:id="24" w:author="NAVASIN HOMHUAL" w:date="2016-09-05T21:24:00Z">
                              <w:rPr/>
                            </w:rPrChange>
                          </w:rPr>
                          <w:pPrChange w:id="25" w:author="NAVASIN HOMHUAL" w:date="2016-09-05T21:23:00Z">
                            <w:pPr/>
                          </w:pPrChange>
                        </w:pPr>
                        <w:r>
                          <w:rPr>
                            <w:b/>
                            <w:bCs/>
                            <w:sz w:val="72"/>
                            <w:szCs w:val="72"/>
                          </w:rPr>
                          <w:t xml:space="preserve">Report </w:t>
                        </w:r>
                        <w:r>
                          <w:rPr>
                            <w:rFonts w:hint="cs"/>
                            <w:b/>
                            <w:bCs/>
                            <w:sz w:val="72"/>
                            <w:szCs w:val="72"/>
                            <w:cs/>
                          </w:rPr>
                          <w:t>ผู้รับเหมา</w:t>
                        </w:r>
                      </w:p>
                    </w:txbxContent>
                  </v:textbox>
                </v:rect>
              </w:pict>
            </mc:Fallback>
          </mc:AlternateContent>
        </w:r>
      </w:ins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ทคนิค ตรวจสอบบริเวณโครงสร้างสำคัญตามแผนงาน </w:t>
      </w:r>
      <w:r w:rsidR="001C2B26" w:rsidRPr="0012516C">
        <w:rPr>
          <w:rFonts w:ascii="Cordia New" w:hAnsi="Cordia New" w:cs="Cordia New"/>
          <w:sz w:val="28"/>
          <w:highlight w:val="lightGray"/>
        </w:rPr>
        <w:t>SIM</w:t>
      </w:r>
      <w:r w:rsidR="001C2B26" w:rsidRPr="0012516C">
        <w:rPr>
          <w:rFonts w:ascii="Cordia New" w:hAnsi="Cordia New" w:cs="Cordia New" w:hint="cs"/>
          <w:sz w:val="28"/>
          <w:highlight w:val="lightGray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  <w:r w:rsidRPr="0012516C">
        <w:rPr>
          <w:rFonts w:ascii="Cordia New" w:hAnsi="Cordia New" w:cs="Cordia New" w:hint="cs"/>
          <w:sz w:val="28"/>
          <w:cs/>
        </w:rPr>
        <w:t xml:space="preserve"> </w:t>
      </w:r>
    </w:p>
    <w:p w14:paraId="54B7BEDF" w14:textId="77777777" w:rsidR="000D3C8D" w:rsidRPr="0012516C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พัก</w:t>
      </w:r>
    </w:p>
    <w:p w14:paraId="28224C93" w14:textId="77777777" w:rsidR="00765F92" w:rsidRPr="0012516C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46E07BE4" w14:textId="77777777" w:rsidR="008D0BD9" w:rsidRPr="0012516C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ERP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 </w:t>
      </w:r>
      <w:r w:rsidRPr="0012516C">
        <w:rPr>
          <w:rFonts w:asciiTheme="minorBidi" w:hAnsiTheme="minorBidi" w:cstheme="minorBidi"/>
          <w:sz w:val="28"/>
          <w:highlight w:val="yellow"/>
        </w:rPr>
        <w:t>PRP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ในส่วนเหนือผิวน้ำใหม่ ตามระบบ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 Structure integrity management </w:t>
      </w:r>
      <w:r w:rsidRPr="0012516C">
        <w:rPr>
          <w:rFonts w:asciiTheme="minorBidi" w:hAnsiTheme="minorBidi" w:cs="Cordia New"/>
          <w:sz w:val="28"/>
          <w:highlight w:val="yellow"/>
          <w:cs/>
        </w:rPr>
        <w:t>(</w:t>
      </w:r>
      <w:r w:rsidRPr="0012516C">
        <w:rPr>
          <w:rFonts w:asciiTheme="minorBidi" w:hAnsiTheme="minorBidi" w:cstheme="minorBidi"/>
          <w:sz w:val="28"/>
          <w:highlight w:val="yellow"/>
        </w:rPr>
        <w:t>SIM</w:t>
      </w:r>
      <w:r w:rsidRPr="0012516C">
        <w:rPr>
          <w:rFonts w:asciiTheme="minorBidi" w:hAnsiTheme="minorBidi" w:cs="Cordia New"/>
          <w:sz w:val="28"/>
          <w:highlight w:val="yellow"/>
          <w:cs/>
        </w:rPr>
        <w:t xml:space="preserve">)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เพื่อให้สอดคล้องกับมาตรฐาน </w:t>
      </w:r>
      <w:r w:rsidRPr="0012516C">
        <w:rPr>
          <w:rFonts w:asciiTheme="minorBidi" w:hAnsiTheme="minorBidi" w:cstheme="minorBidi"/>
          <w:sz w:val="28"/>
          <w:highlight w:val="yellow"/>
        </w:rPr>
        <w:t>API EP2A</w:t>
      </w:r>
      <w:r w:rsidRPr="0012516C">
        <w:rPr>
          <w:rFonts w:asciiTheme="minorBidi" w:hAnsiTheme="minorBidi" w:cs="Cordia New"/>
          <w:sz w:val="28"/>
          <w:highlight w:val="yellow"/>
          <w:cs/>
        </w:rPr>
        <w:t>-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WSD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>แล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ะ </w:t>
      </w:r>
      <w:r w:rsidR="00B725C7" w:rsidRPr="0012516C">
        <w:rPr>
          <w:rFonts w:asciiTheme="minorBidi" w:hAnsiTheme="minorBidi" w:cstheme="minorBidi"/>
          <w:sz w:val="28"/>
          <w:highlight w:val="yellow"/>
        </w:rPr>
        <w:t xml:space="preserve">API RP2SIM 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>ฉบับล่าสุด และ</w:t>
      </w:r>
      <w:r w:rsidR="0036101E" w:rsidRPr="0012516C">
        <w:rPr>
          <w:rFonts w:asciiTheme="minorBidi" w:hAnsiTheme="minorBidi" w:cstheme="minorBidi"/>
          <w:sz w:val="28"/>
          <w:highlight w:val="yellow"/>
          <w:cs/>
        </w:rPr>
        <w:t>ปรับปรุงแผน ตาม</w:t>
      </w:r>
      <w:r w:rsidR="00B725C7" w:rsidRPr="0012516C">
        <w:rPr>
          <w:rFonts w:asciiTheme="minorBidi" w:hAnsiTheme="minorBidi" w:cstheme="minorBidi"/>
          <w:sz w:val="28"/>
          <w:highlight w:val="yellow"/>
          <w:cs/>
        </w:rPr>
        <w:t xml:space="preserve">ผลการตรวจสอบบำรุงรักษาในปี 2557 - 2558 </w:t>
      </w:r>
    </w:p>
    <w:p w14:paraId="2CFDC786" w14:textId="77777777" w:rsidR="00B725C7" w:rsidRPr="0012516C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จ้าง </w:t>
      </w:r>
      <w:r w:rsidRPr="0012516C">
        <w:rPr>
          <w:rFonts w:ascii="Cordia New" w:hAnsi="Cordia New"/>
          <w:sz w:val="28"/>
          <w:highlight w:val="yellow"/>
        </w:rPr>
        <w:t xml:space="preserve">Inspector </w:t>
      </w:r>
      <w:r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ตรวจสอบโครงสร้างแท่น </w:t>
      </w:r>
      <w:r w:rsidR="00B725C7" w:rsidRPr="0012516C">
        <w:rPr>
          <w:rFonts w:ascii="Cordia New" w:hAnsi="Cordia New"/>
          <w:sz w:val="28"/>
          <w:highlight w:val="yellow"/>
        </w:rPr>
        <w:t xml:space="preserve">ERP 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และ </w:t>
      </w:r>
      <w:r w:rsidR="00B725C7" w:rsidRPr="0012516C">
        <w:rPr>
          <w:rFonts w:ascii="Cordia New" w:hAnsi="Cordia New"/>
          <w:sz w:val="28"/>
          <w:highlight w:val="yellow"/>
        </w:rPr>
        <w:t>PRP</w:t>
      </w:r>
      <w:r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Pr="0012516C">
        <w:rPr>
          <w:rFonts w:ascii="Cordia New" w:hAnsi="Cordia New"/>
          <w:sz w:val="28"/>
          <w:highlight w:val="yellow"/>
        </w:rPr>
        <w:t>rope access</w:t>
      </w:r>
      <w:r w:rsidRPr="0012516C">
        <w:rPr>
          <w:rFonts w:ascii="Cordia New" w:hAnsi="Cordia New"/>
          <w:sz w:val="28"/>
          <w:highlight w:val="yellow"/>
          <w:cs/>
        </w:rPr>
        <w:t>) ตามผล</w:t>
      </w:r>
      <w:r w:rsidR="00B725C7" w:rsidRPr="0012516C">
        <w:rPr>
          <w:rFonts w:ascii="Cordia New" w:hAnsi="Cordia New"/>
          <w:sz w:val="28"/>
          <w:highlight w:val="yellow"/>
          <w:cs/>
        </w:rPr>
        <w:t>ปร</w:t>
      </w:r>
      <w:r w:rsidR="0036101E" w:rsidRPr="0012516C">
        <w:rPr>
          <w:rFonts w:ascii="Cordia New" w:hAnsi="Cordia New"/>
          <w:sz w:val="28"/>
          <w:highlight w:val="yellow"/>
          <w:cs/>
        </w:rPr>
        <w:t>ะเมินความเสี่ยง</w:t>
      </w:r>
      <w:r w:rsidRPr="0012516C">
        <w:rPr>
          <w:rFonts w:ascii="Cordia New" w:hAnsi="Cordia New"/>
          <w:sz w:val="28"/>
          <w:highlight w:val="yellow"/>
          <w:cs/>
        </w:rPr>
        <w:t xml:space="preserve"> จากที่ปรึกษา ตามด้านบน </w:t>
      </w:r>
      <w:r w:rsidR="0036101E" w:rsidRPr="0012516C">
        <w:rPr>
          <w:rFonts w:ascii="Cordia New" w:hAnsi="Cordia New"/>
          <w:sz w:val="28"/>
          <w:highlight w:val="yellow"/>
          <w:cs/>
        </w:rPr>
        <w:t>โดยแผน</w:t>
      </w:r>
      <w:r w:rsidR="00A169E9" w:rsidRPr="0012516C">
        <w:rPr>
          <w:rFonts w:ascii="Cordia New" w:hAnsi="Cordia New"/>
          <w:sz w:val="28"/>
          <w:highlight w:val="yellow"/>
          <w:cs/>
        </w:rPr>
        <w:t>เริ่ม</w:t>
      </w:r>
      <w:r w:rsidR="00B725C7" w:rsidRPr="0012516C">
        <w:rPr>
          <w:rFonts w:ascii="Cordia New" w:hAnsi="Cordia New"/>
          <w:sz w:val="28"/>
          <w:highlight w:val="yellow"/>
          <w:cs/>
        </w:rPr>
        <w:t xml:space="preserve">ตรวจสอบช่วงเดือน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ก.ย. </w:t>
      </w:r>
    </w:p>
    <w:p w14:paraId="1EDC3686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01247A2A" w14:textId="77777777" w:rsidR="00B725C7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14:paraId="6F6F5BAC" w14:textId="77777777" w:rsidR="008D0BD9" w:rsidRPr="0012516C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highlight w:val="yellow"/>
          <w:cs/>
        </w:rPr>
        <w:t>2) อยู่ระหว่างการจัดจ้าง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="00715838" w:rsidRPr="0012516C">
        <w:rPr>
          <w:rFonts w:ascii="Cordia New" w:hAnsi="Cordia New"/>
          <w:sz w:val="28"/>
          <w:highlight w:val="yellow"/>
        </w:rPr>
        <w:t xml:space="preserve">Inspector </w:t>
      </w:r>
      <w:r w:rsidR="00715838" w:rsidRPr="0012516C">
        <w:rPr>
          <w:rFonts w:ascii="Cordia New" w:hAnsi="Cordia New"/>
          <w:sz w:val="28"/>
          <w:highlight w:val="yellow"/>
          <w:cs/>
        </w:rPr>
        <w:t>ดำเนินงาน</w:t>
      </w:r>
      <w:r w:rsidR="00A169E9" w:rsidRPr="0012516C">
        <w:rPr>
          <w:rFonts w:ascii="Cordia New" w:hAnsi="Cordia New"/>
          <w:sz w:val="28"/>
          <w:highlight w:val="yellow"/>
          <w:cs/>
        </w:rPr>
        <w:t>ตรวจสอบ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 (ด้วยวิธี </w:t>
      </w:r>
      <w:r w:rsidR="00715838" w:rsidRPr="0012516C">
        <w:rPr>
          <w:rFonts w:ascii="Cordia New" w:hAnsi="Cordia New"/>
          <w:sz w:val="28"/>
          <w:highlight w:val="yellow"/>
        </w:rPr>
        <w:t>Rope Access</w:t>
      </w:r>
      <w:r w:rsidR="00715838" w:rsidRPr="0012516C">
        <w:rPr>
          <w:rFonts w:ascii="Cordia New" w:hAnsi="Cordia New"/>
          <w:sz w:val="28"/>
          <w:highlight w:val="yellow"/>
          <w:cs/>
        </w:rPr>
        <w:t xml:space="preserve">) 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โครงสร้างแท่น </w:t>
      </w:r>
      <w:r w:rsidR="00A169E9" w:rsidRPr="0012516C">
        <w:rPr>
          <w:rFonts w:ascii="Cordia New" w:hAnsi="Cordia New"/>
          <w:sz w:val="28"/>
          <w:highlight w:val="yellow"/>
        </w:rPr>
        <w:t>ERP</w:t>
      </w:r>
      <w:r w:rsidR="00A169E9" w:rsidRPr="0012516C">
        <w:rPr>
          <w:rFonts w:ascii="Cordia New" w:hAnsi="Cordia New"/>
          <w:sz w:val="28"/>
          <w:highlight w:val="yellow"/>
          <w:cs/>
        </w:rPr>
        <w:t xml:space="preserve"> และ </w:t>
      </w:r>
      <w:r w:rsidR="00A169E9" w:rsidRPr="0012516C">
        <w:rPr>
          <w:rFonts w:ascii="Cordia New" w:hAnsi="Cordia New"/>
          <w:sz w:val="28"/>
          <w:highlight w:val="yellow"/>
        </w:rPr>
        <w:t>PRP</w:t>
      </w:r>
    </w:p>
    <w:p w14:paraId="1E1CBB17" w14:textId="77777777" w:rsidR="00FA764B" w:rsidRPr="0012516C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4F422C0F" w14:textId="77777777" w:rsidR="00FA764B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highlight w:val="yellow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1) </w:t>
      </w:r>
      <w:r w:rsidR="0086556A" w:rsidRPr="0012516C">
        <w:rPr>
          <w:rFonts w:ascii="Cordia New" w:hAnsi="Cordia New" w:cs="Cordia New"/>
          <w:sz w:val="28"/>
          <w:highlight w:val="yellow"/>
          <w:cs/>
        </w:rPr>
        <w:t>สรุปแผนการบำรุงรักษา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 xml:space="preserve">ERP 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ใหม่</w:t>
      </w:r>
    </w:p>
    <w:p w14:paraId="38A118F6" w14:textId="77777777" w:rsidR="00A169E9" w:rsidRPr="0012516C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 xml:space="preserve">2) ตรวจสอบโครงสร้างแท่น </w:t>
      </w:r>
      <w:r w:rsidRPr="0012516C">
        <w:rPr>
          <w:rFonts w:ascii="Cordia New" w:hAnsi="Cordia New" w:cs="Cordia New"/>
          <w:sz w:val="28"/>
          <w:highlight w:val="yellow"/>
        </w:rPr>
        <w:t>ERP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และ </w:t>
      </w:r>
      <w:r w:rsidRPr="0012516C">
        <w:rPr>
          <w:rFonts w:ascii="Cordia New" w:hAnsi="Cordia New" w:cs="Cordia New"/>
          <w:sz w:val="28"/>
          <w:highlight w:val="yellow"/>
        </w:rPr>
        <w:t>PRP</w:t>
      </w:r>
      <w:r w:rsidRPr="0012516C">
        <w:rPr>
          <w:rFonts w:ascii="Cordia New" w:hAnsi="Cordia New" w:cs="Cordia New"/>
          <w:sz w:val="28"/>
          <w:highlight w:val="yellow"/>
          <w:cs/>
        </w:rPr>
        <w:t xml:space="preserve"> ช่วงเดือน ก.ย.</w:t>
      </w:r>
    </w:p>
    <w:p w14:paraId="17476338" w14:textId="77777777" w:rsidR="005C0D83" w:rsidRPr="0012516C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8B62A9F" w14:textId="77777777" w:rsidR="005C0D83" w:rsidRPr="0012516C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6F8DCFFA" w14:textId="77777777" w:rsidR="00335250" w:rsidRPr="0012516C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งานซ่อมคืนสภาพโครงสร้างแท่น</w:t>
      </w:r>
    </w:p>
    <w:p w14:paraId="2E70AF32" w14:textId="77777777" w:rsidR="00335250" w:rsidRPr="0012516C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แผนงาน</w:t>
      </w:r>
    </w:p>
    <w:p w14:paraId="33FDD0EE" w14:textId="77777777"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ซ่อมเสริมความแข็งแรงของ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โครงสร้าง </w:t>
      </w:r>
      <w:r w:rsidR="004D29CE" w:rsidRPr="0012516C">
        <w:rPr>
          <w:rFonts w:ascii="Cordia New" w:hAnsi="Cordia New"/>
          <w:sz w:val="28"/>
          <w:highlight w:val="yellow"/>
        </w:rPr>
        <w:t>I</w:t>
      </w:r>
      <w:r w:rsidRPr="0012516C">
        <w:rPr>
          <w:rFonts w:ascii="Cordia New" w:hAnsi="Cordia New" w:cs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>Beam</w:t>
      </w:r>
      <w:r w:rsidR="004D29CE" w:rsidRPr="0012516C">
        <w:rPr>
          <w:rFonts w:ascii="Cordia New" w:hAnsi="Cordia New" w:cs="Cordia New"/>
          <w:sz w:val="28"/>
          <w:highlight w:val="yellow"/>
          <w:cs/>
        </w:rPr>
        <w:t xml:space="preserve">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ชั้น </w:t>
      </w:r>
      <w:r w:rsidR="004D29CE" w:rsidRPr="0012516C">
        <w:rPr>
          <w:rFonts w:ascii="Cordia New" w:hAnsi="Cordia New"/>
          <w:sz w:val="28"/>
          <w:highlight w:val="yellow"/>
        </w:rPr>
        <w:t xml:space="preserve">Cellar deck </w:t>
      </w:r>
      <w:r w:rsidR="004D29CE" w:rsidRPr="0012516C">
        <w:rPr>
          <w:rFonts w:ascii="Cordia New" w:hAnsi="Cordia New"/>
          <w:sz w:val="28"/>
          <w:highlight w:val="yellow"/>
          <w:cs/>
        </w:rPr>
        <w:t xml:space="preserve">ของแท่น </w:t>
      </w:r>
      <w:r w:rsidR="004D29CE" w:rsidRPr="0012516C">
        <w:rPr>
          <w:rFonts w:ascii="Cordia New" w:hAnsi="Cordia New"/>
          <w:sz w:val="28"/>
          <w:highlight w:val="yellow"/>
        </w:rPr>
        <w:t>ERP</w:t>
      </w:r>
      <w:r w:rsidR="004D29CE" w:rsidRPr="0012516C">
        <w:rPr>
          <w:rFonts w:ascii="Cordia New" w:hAnsi="Cordia New"/>
          <w:sz w:val="28"/>
          <w:cs/>
        </w:rPr>
        <w:t xml:space="preserve"> </w:t>
      </w:r>
      <w:r w:rsidRPr="0012516C">
        <w:rPr>
          <w:rFonts w:ascii="Cordia New" w:hAnsi="Cordia New" w:cs="Cordia New"/>
          <w:sz w:val="28"/>
          <w:cs/>
        </w:rPr>
        <w:t xml:space="preserve">  </w:t>
      </w:r>
    </w:p>
    <w:p w14:paraId="2B45040B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ผลการดำเนินงาน</w:t>
      </w:r>
    </w:p>
    <w:p w14:paraId="11B8DBB6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อยู่ระหว่างดำเนินงานจัดจ้าง</w:t>
      </w:r>
    </w:p>
    <w:p w14:paraId="7BD1940E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การดำเนินงานในอนาคต</w:t>
      </w:r>
    </w:p>
    <w:p w14:paraId="3229CD1B" w14:textId="77777777" w:rsidR="004D29CE" w:rsidRPr="0012516C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12516C">
        <w:rPr>
          <w:rFonts w:ascii="Cordia New" w:hAnsi="Cordia New"/>
          <w:sz w:val="28"/>
          <w:highlight w:val="yellow"/>
          <w:cs/>
        </w:rPr>
        <w:t xml:space="preserve">คาดว่าจะดำเนินการภาคสนามแล้วเสร็จ ใน </w:t>
      </w:r>
      <w:r w:rsidRPr="0012516C">
        <w:rPr>
          <w:rFonts w:ascii="Cordia New" w:hAnsi="Cordia New"/>
          <w:sz w:val="28"/>
          <w:highlight w:val="yellow"/>
        </w:rPr>
        <w:t>Q4</w:t>
      </w:r>
    </w:p>
    <w:p w14:paraId="08AE4D91" w14:textId="77777777" w:rsidR="004D29CE" w:rsidRPr="0012516C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ปัญหาอุปสรรค (ถ้ามี) </w:t>
      </w:r>
    </w:p>
    <w:p w14:paraId="21E27577" w14:textId="77777777" w:rsidR="0015769D" w:rsidRPr="0012516C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  <w:cs/>
        </w:rPr>
        <w:t>ไม่มี</w:t>
      </w:r>
    </w:p>
    <w:p w14:paraId="07C11C24" w14:textId="77777777" w:rsidR="0015769D" w:rsidRPr="0012516C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งาน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 xml:space="preserve">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  <w:t xml:space="preserve">Project </w:t>
      </w:r>
      <w:r w:rsidR="00D46B5C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ที่สำคัญ</w:t>
      </w: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lightGray"/>
          <w:u w:val="single"/>
          <w:cs/>
        </w:rPr>
        <w:t>อื่นๆ</w:t>
      </w:r>
    </w:p>
    <w:p w14:paraId="1661569D" w14:textId="77777777" w:rsidR="0015769D" w:rsidRPr="0012516C" w:rsidRDefault="003F76AD" w:rsidP="00967D2B">
      <w:pPr>
        <w:pStyle w:val="ListParagraph"/>
        <w:numPr>
          <w:ilvl w:val="2"/>
          <w:numId w:val="24"/>
        </w:numPr>
        <w:shd w:val="clear" w:color="auto" w:fill="FFFFFF" w:themeFill="background1"/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งานประเมินความแข็งแรงท่อส่งก๊าซที่เกิด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 xml:space="preserve">Dent </w:t>
      </w:r>
    </w:p>
    <w:p w14:paraId="2F448E17" w14:textId="77777777" w:rsidR="00B46618" w:rsidRPr="0012516C" w:rsidRDefault="00B46618" w:rsidP="00967D2B">
      <w:pPr>
        <w:pStyle w:val="ListParagraph"/>
        <w:shd w:val="clear" w:color="auto" w:fill="FFFFFF" w:themeFill="background1"/>
        <w:spacing w:before="240" w:after="120" w:line="264" w:lineRule="auto"/>
        <w:ind w:left="1418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การประเมินความแข็งแรงท่อส่งก๊าซฯที่ตรวจพบความเสียหายจากผลการตรวจสอบด้วย </w:t>
      </w:r>
      <w:r w:rsidRPr="0012516C">
        <w:rPr>
          <w:rFonts w:ascii="Cordia New" w:hAnsi="Cordia New"/>
          <w:sz w:val="28"/>
          <w:highlight w:val="yellow"/>
        </w:rPr>
        <w:t xml:space="preserve">ILI PIG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โดยใช้การประเมินขั้นสูงตามมาตรฐาน </w:t>
      </w:r>
      <w:r w:rsidRPr="0012516C">
        <w:rPr>
          <w:rFonts w:ascii="Cordia New" w:hAnsi="Cordia New"/>
          <w:sz w:val="28"/>
          <w:highlight w:val="yellow"/>
        </w:rPr>
        <w:t>ASME B31</w:t>
      </w:r>
      <w:r w:rsidRPr="0012516C">
        <w:rPr>
          <w:rFonts w:ascii="Cordia New" w:hAnsi="Cordia New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</w:rPr>
        <w:t xml:space="preserve">8 ,PDAM, UKOPA, API579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Enbridge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เพื่อ</w:t>
      </w:r>
      <w:r w:rsidRPr="0012516C">
        <w:rPr>
          <w:rFonts w:ascii="Cordia New" w:hAnsi="Cordia New" w:hint="cs"/>
          <w:sz w:val="28"/>
          <w:highlight w:val="yellow"/>
          <w:cs/>
        </w:rPr>
        <w:t>ใช้ยืนยันความแข็งแรง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บอกถึงความจำเป็นในการขุดซ่อม เนื่องจากบริเวณจุด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>ที่เกิดความเสียหายนั้นเป็นจุดที่</w:t>
      </w:r>
      <w:r w:rsidRPr="0012516C">
        <w:rPr>
          <w:rFonts w:ascii="Cordia New" w:hAnsi="Cordia New" w:hint="cs"/>
          <w:sz w:val="28"/>
          <w:highlight w:val="yellow"/>
          <w:cs/>
        </w:rPr>
        <w:t>ขุดซ่อมทำได้ยาก มีราคาแพง และส่งผลกระทบต่อประชาชนในพื้นที่สูง</w:t>
      </w:r>
    </w:p>
    <w:p w14:paraId="740BE603" w14:textId="77777777" w:rsidR="003F76AD" w:rsidRPr="0012516C" w:rsidRDefault="003F76AD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0784033E" w14:textId="77777777" w:rsidR="003F76AD" w:rsidRPr="0012516C" w:rsidRDefault="003F76AD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>RC</w:t>
      </w:r>
      <w:r w:rsidRPr="0012516C">
        <w:rPr>
          <w:rFonts w:ascii="Cordia New" w:hAnsi="Cordia New" w:hint="cs"/>
          <w:sz w:val="28"/>
          <w:highlight w:val="yellow"/>
          <w:cs/>
        </w:rPr>
        <w:t>650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 จำนวน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2 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 w:hint="cs"/>
          <w:sz w:val="28"/>
          <w:highlight w:val="yellow"/>
          <w:cs/>
        </w:rPr>
        <w:t>.</w:t>
      </w:r>
      <w:r w:rsidRPr="0012516C">
        <w:rPr>
          <w:rFonts w:ascii="Cordia New" w:hAnsi="Cordia New"/>
          <w:sz w:val="28"/>
          <w:highlight w:val="yellow"/>
          <w:cs/>
        </w:rPr>
        <w:t xml:space="preserve">22+339 และ </w:t>
      </w:r>
      <w:r w:rsidRPr="0012516C">
        <w:rPr>
          <w:rFonts w:ascii="Cordia New" w:hAnsi="Cordia New"/>
          <w:sz w:val="28"/>
          <w:highlight w:val="yellow"/>
        </w:rPr>
        <w:t>KP</w:t>
      </w:r>
      <w:r w:rsidRPr="0012516C">
        <w:rPr>
          <w:rFonts w:ascii="Cordia New" w:hAnsi="Cordia New"/>
          <w:sz w:val="28"/>
          <w:highlight w:val="yellow"/>
          <w:cs/>
        </w:rPr>
        <w:t>.22+959</w:t>
      </w:r>
    </w:p>
    <w:p w14:paraId="6E7D28A1" w14:textId="77777777" w:rsidR="00750852" w:rsidRPr="0012516C" w:rsidRDefault="00750852" w:rsidP="00B46618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="00F04569" w:rsidRPr="0012516C">
        <w:rPr>
          <w:rFonts w:ascii="Cordia New" w:hAnsi="Cordia New" w:hint="cs"/>
          <w:sz w:val="28"/>
          <w:highlight w:val="yellow"/>
          <w:cs/>
        </w:rPr>
        <w:t xml:space="preserve">จำนวน </w:t>
      </w:r>
      <w:r w:rsidR="00F04569" w:rsidRPr="0012516C">
        <w:rPr>
          <w:rFonts w:ascii="Cordia New" w:hAnsi="Cordia New"/>
          <w:sz w:val="28"/>
          <w:highlight w:val="yellow"/>
          <w:cs/>
        </w:rPr>
        <w:t xml:space="preserve"> </w:t>
      </w:r>
      <w:r w:rsidRPr="0012516C">
        <w:rPr>
          <w:rFonts w:ascii="Cordia New" w:hAnsi="Cordia New"/>
          <w:sz w:val="28"/>
          <w:highlight w:val="yellow"/>
        </w:rPr>
        <w:t xml:space="preserve">3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จุด ตำแหน่ง </w:t>
      </w:r>
      <w:r w:rsidRPr="0012516C">
        <w:rPr>
          <w:rFonts w:ascii="Cordia New" w:hAnsi="Cordia New"/>
          <w:sz w:val="28"/>
          <w:highlight w:val="yellow"/>
        </w:rPr>
        <w:t>KP</w:t>
      </w:r>
      <w:r w:rsidR="00B46618" w:rsidRPr="0012516C">
        <w:rPr>
          <w:rFonts w:ascii="Cordia New" w:hAnsi="Cordia New" w:hint="cs"/>
          <w:sz w:val="28"/>
          <w:highlight w:val="yellow"/>
          <w:cs/>
        </w:rPr>
        <w:t>.</w:t>
      </w:r>
    </w:p>
    <w:p w14:paraId="528C90CA" w14:textId="77777777" w:rsidR="003F76AD" w:rsidRPr="0012516C" w:rsidRDefault="00750852" w:rsidP="003F76AD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759B693A" w14:textId="77777777" w:rsidR="00750852" w:rsidRPr="0012516C" w:rsidRDefault="00750852" w:rsidP="00B46618">
      <w:pPr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</w:rPr>
        <w:t>RC650</w:t>
      </w:r>
    </w:p>
    <w:p w14:paraId="6620B9B9" w14:textId="77777777" w:rsidR="00750852" w:rsidRPr="0012516C" w:rsidRDefault="00750852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>22</w:t>
      </w:r>
      <w:r w:rsidR="00B46618"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339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ลักษณะความเสียหาย </w:t>
      </w:r>
      <w:r w:rsidR="00B46618" w:rsidRPr="0012516C">
        <w:rPr>
          <w:rFonts w:asciiTheme="minorBidi" w:hAnsiTheme="minorBidi" w:cstheme="minorBidi"/>
          <w:sz w:val="28"/>
          <w:highlight w:val="yellow"/>
        </w:rPr>
        <w:t xml:space="preserve">Dent on weld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จากการประเมินพบว่า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="00B46618" w:rsidRPr="0012516C">
        <w:rPr>
          <w:rFonts w:asciiTheme="minorBidi" w:hAnsiTheme="minorBidi" w:cstheme="minorBidi"/>
          <w:sz w:val="28"/>
          <w:highlight w:val="yellow"/>
          <w:cs/>
        </w:rPr>
        <w:t>นี้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จัดอยู่ในประเภท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Kinked dent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สูงสุด เท่ากับ 10.06</w:t>
      </w:r>
      <w:r w:rsidR="00F04569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มีความเสี่ยงต่อการเกิด </w:t>
      </w:r>
      <w:r w:rsidR="00F04569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F04569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ดำเนินการแก้ไข</w:t>
      </w:r>
    </w:p>
    <w:p w14:paraId="1081DE87" w14:textId="77777777" w:rsidR="00F04569" w:rsidRPr="0012516C" w:rsidRDefault="00F04569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KP</w:t>
      </w:r>
      <w:r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Pr="0012516C">
        <w:rPr>
          <w:rFonts w:asciiTheme="minorBidi" w:hAnsiTheme="minorBidi" w:cstheme="minorBidi"/>
          <w:sz w:val="28"/>
          <w:highlight w:val="yellow"/>
        </w:rPr>
        <w:t>22</w:t>
      </w:r>
      <w:r w:rsidRPr="0012516C">
        <w:rPr>
          <w:rFonts w:asciiTheme="minorBidi" w:hAnsiTheme="minorBidi" w:cs="Cordia New"/>
          <w:sz w:val="28"/>
          <w:highlight w:val="yellow"/>
          <w:cs/>
        </w:rPr>
        <w:t>+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959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ลักษระความเสียหาย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with mechanical damaged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พบว่า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Defect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นี้มีการสูญเสียเนื้อเหล็กบริเวณ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Dent 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ด้วย 15 </w:t>
      </w:r>
      <w:r w:rsidRPr="0012516C">
        <w:rPr>
          <w:rFonts w:asciiTheme="minorBidi" w:hAnsiTheme="minorBidi" w:cs="Cordia New"/>
          <w:sz w:val="28"/>
          <w:highlight w:val="yellow"/>
          <w:cs/>
        </w:rPr>
        <w:t>%</w:t>
      </w:r>
      <w:r w:rsidRPr="0012516C">
        <w:rPr>
          <w:rFonts w:asciiTheme="minorBidi" w:hAnsiTheme="minorBidi" w:cstheme="minorBidi"/>
          <w:sz w:val="28"/>
          <w:highlight w:val="yellow"/>
          <w:cs/>
        </w:rPr>
        <w:t xml:space="preserve"> </w:t>
      </w:r>
      <w:r w:rsidRPr="0012516C">
        <w:rPr>
          <w:rFonts w:asciiTheme="minorBidi" w:hAnsiTheme="minorBidi" w:cstheme="minorBidi"/>
          <w:sz w:val="28"/>
          <w:highlight w:val="yellow"/>
        </w:rPr>
        <w:t xml:space="preserve">Depth on dent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และพบค่า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 xml:space="preserve">Strain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สูงสุด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gmjkdy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[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9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>.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63</w:t>
      </w:r>
      <w:r w:rsidR="008338CF" w:rsidRPr="0012516C">
        <w:rPr>
          <w:rFonts w:asciiTheme="minorBidi" w:hAnsiTheme="minorBidi" w:cs="Cordia New"/>
          <w:sz w:val="28"/>
          <w:highlight w:val="yellow"/>
          <w:cs/>
        </w:rPr>
        <w:t xml:space="preserve">% 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 xml:space="preserve">มีความเสียมีความเสี่ยงต่อการเกิด </w:t>
      </w:r>
      <w:r w:rsidR="008338CF" w:rsidRPr="0012516C">
        <w:rPr>
          <w:rFonts w:asciiTheme="minorBidi" w:hAnsiTheme="minorBidi" w:cstheme="minorBidi"/>
          <w:sz w:val="28"/>
          <w:highlight w:val="yellow"/>
        </w:rPr>
        <w:t>Crack</w:t>
      </w:r>
      <w:r w:rsidR="008338CF" w:rsidRPr="0012516C">
        <w:rPr>
          <w:rFonts w:asciiTheme="minorBidi" w:hAnsiTheme="minorBidi" w:cstheme="minorBidi"/>
          <w:sz w:val="28"/>
          <w:highlight w:val="yellow"/>
          <w:cs/>
        </w:rPr>
        <w:t>สูง จึงเห็นควรให้ดำเนินการแก้ไข</w:t>
      </w:r>
    </w:p>
    <w:p w14:paraId="61429F3B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</w:rPr>
      </w:pPr>
      <w:r w:rsidRPr="0012516C">
        <w:rPr>
          <w:rFonts w:asciiTheme="minorBidi" w:hAnsiTheme="minorBidi" w:cstheme="minorBidi"/>
          <w:sz w:val="28"/>
          <w:highlight w:val="yellow"/>
        </w:rPr>
        <w:t>RC500</w:t>
      </w:r>
    </w:p>
    <w:p w14:paraId="53E3917E" w14:textId="77777777" w:rsidR="008338CF" w:rsidRPr="0012516C" w:rsidRDefault="008338CF" w:rsidP="00B46618">
      <w:pPr>
        <w:spacing w:line="264" w:lineRule="auto"/>
        <w:ind w:left="2127"/>
        <w:outlineLvl w:val="0"/>
        <w:rPr>
          <w:rFonts w:asciiTheme="minorBidi" w:hAnsiTheme="minorBidi" w:cstheme="minorBidi"/>
          <w:sz w:val="28"/>
          <w:highlight w:val="yellow"/>
          <w:cs/>
        </w:rPr>
      </w:pPr>
      <w:r w:rsidRPr="0012516C">
        <w:rPr>
          <w:rFonts w:asciiTheme="minorBidi" w:hAnsiTheme="minorBidi" w:cstheme="minorBidi"/>
          <w:sz w:val="28"/>
          <w:highlight w:val="yellow"/>
          <w:cs/>
        </w:rPr>
        <w:t>จัดจ้างแล้วเสร็จ อยู่ระหว่างทำการประเมินความแข็งแรง</w:t>
      </w:r>
    </w:p>
    <w:p w14:paraId="5C5180AA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3DC1D732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ดำเนินการลดความเสี่ยง โดยศึกษาความเป็นไปได้ในการลดความดัน ลงเหลือ 85 </w:t>
      </w:r>
      <w:r w:rsidRPr="0012516C">
        <w:rPr>
          <w:rFonts w:ascii="Cordia New" w:hAnsi="Cordia New"/>
          <w:sz w:val="28"/>
          <w:highlight w:val="yellow"/>
          <w:cs/>
        </w:rPr>
        <w:t>%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ของ </w:t>
      </w:r>
      <w:r w:rsidRPr="0012516C">
        <w:rPr>
          <w:rFonts w:ascii="Cordia New" w:hAnsi="Cordia New"/>
          <w:sz w:val="28"/>
          <w:highlight w:val="yellow"/>
        </w:rPr>
        <w:t xml:space="preserve">Maximum Operating pressure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หรือ </w:t>
      </w:r>
      <w:r w:rsidRPr="0012516C">
        <w:rPr>
          <w:rFonts w:ascii="Cordia New" w:hAnsi="Cordia New"/>
          <w:sz w:val="28"/>
          <w:highlight w:val="yellow"/>
        </w:rPr>
        <w:t xml:space="preserve">MOP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นับตั้งแต่ช่วงหลักจาก </w:t>
      </w:r>
      <w:r w:rsidRPr="0012516C">
        <w:rPr>
          <w:rFonts w:ascii="Cordia New" w:hAnsi="Cordia New"/>
          <w:sz w:val="28"/>
          <w:highlight w:val="yellow"/>
        </w:rPr>
        <w:t>RUN ILI PIG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จนถีง 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5069600C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RC500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สรุปผลการประเมินความแข็งแรงท่อส่งก๊าซ</w:t>
      </w:r>
    </w:p>
    <w:p w14:paraId="75967FC0" w14:textId="77777777" w:rsidR="008338CF" w:rsidRPr="0012516C" w:rsidRDefault="008338CF" w:rsidP="008338CF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ปัญหาอุปสรรค (ถ้ามี) </w:t>
      </w:r>
    </w:p>
    <w:p w14:paraId="29AFEF53" w14:textId="77777777" w:rsidR="008338CF" w:rsidRPr="0012516C" w:rsidRDefault="008338CF" w:rsidP="008338CF">
      <w:pPr>
        <w:pStyle w:val="ListParagraph"/>
        <w:spacing w:before="240" w:after="12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RC650 </w:t>
      </w:r>
      <w:r w:rsidRPr="0012516C">
        <w:rPr>
          <w:rFonts w:ascii="Cordia New" w:hAnsi="Cordia New" w:hint="cs"/>
          <w:sz w:val="28"/>
          <w:highlight w:val="yellow"/>
          <w:cs/>
        </w:rPr>
        <w:t>เนื่องจากการลดความดันจะส่งผลกระทบต่อลูกค้าที่ใช้ก๊าซ ดังนั้นจึงต้องศึกษาหาแนวทางการลดความดัน ให้รอบคอบและส่งผลกระทบต่อลูกค้าน้อยที่สุดก่อน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จึงสามารถดำเนินการลดความดัน</w:t>
      </w:r>
      <w:r w:rsidR="00266C69" w:rsidRPr="0012516C">
        <w:rPr>
          <w:rFonts w:ascii="Cordia New" w:hAnsi="Cordia New" w:hint="cs"/>
          <w:sz w:val="28"/>
          <w:highlight w:val="yellow"/>
          <w:cs/>
        </w:rPr>
        <w:t xml:space="preserve"> </w:t>
      </w:r>
      <w:r w:rsidRPr="0012516C">
        <w:rPr>
          <w:rFonts w:ascii="Cordia New" w:hAnsi="Cordia New" w:hint="cs"/>
          <w:sz w:val="28"/>
          <w:highlight w:val="yellow"/>
          <w:cs/>
        </w:rPr>
        <w:t>และแจ้งกับลูกค้าได้</w:t>
      </w:r>
    </w:p>
    <w:p w14:paraId="5D7CFF51" w14:textId="77777777" w:rsidR="001502FC" w:rsidRPr="0012516C" w:rsidRDefault="001502FC" w:rsidP="001502FC">
      <w:pPr>
        <w:pStyle w:val="ListParagraph"/>
        <w:numPr>
          <w:ilvl w:val="2"/>
          <w:numId w:val="24"/>
        </w:numPr>
        <w:spacing w:before="240" w:after="12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งานประเมินความจำเป็นในการเสริมความแข็งแรงโครงสร้างแท่น </w:t>
      </w: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  <w:t>ERP</w:t>
      </w:r>
    </w:p>
    <w:p w14:paraId="1F5BC129" w14:textId="77777777" w:rsidR="001502FC" w:rsidRPr="0012516C" w:rsidRDefault="00AA48BE" w:rsidP="00AA48BE">
      <w:pPr>
        <w:pStyle w:val="ListParagraph"/>
        <w:spacing w:before="240" w:after="120" w:line="264" w:lineRule="auto"/>
        <w:ind w:left="1134" w:firstLine="284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งานจ้างที่ปรึกษาประเมินความแข็งแรง และขยายอายุโครงสร้างแท่น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เพื่อให้สามารถรองรับโครงการขยายอายุโรงไฟฟ้าขนอม จนถึงปี 2584 โดยประเมินทั้งโครงสร้างส่วนเหนือน้ำ และใต้น้ำโดยใช้ผลการตรวจสอบล่าสุด อ้างอิงตามมาตรฐาน </w:t>
      </w:r>
      <w:r w:rsidRPr="0012516C">
        <w:rPr>
          <w:rFonts w:ascii="Cordia New" w:hAnsi="Cordia New"/>
          <w:sz w:val="28"/>
          <w:highlight w:val="yellow"/>
        </w:rPr>
        <w:t>API RP2A</w:t>
      </w:r>
      <w:r w:rsidRPr="0012516C">
        <w:rPr>
          <w:rFonts w:ascii="Cordia New" w:hAnsi="Cordia New"/>
          <w:sz w:val="28"/>
          <w:highlight w:val="yellow"/>
          <w:cs/>
        </w:rPr>
        <w:t>-</w:t>
      </w:r>
      <w:r w:rsidRPr="0012516C">
        <w:rPr>
          <w:rFonts w:ascii="Cordia New" w:hAnsi="Cordia New"/>
          <w:sz w:val="28"/>
          <w:highlight w:val="yellow"/>
        </w:rPr>
        <w:t xml:space="preserve">WSD </w:t>
      </w:r>
      <w:r w:rsidRPr="0012516C">
        <w:rPr>
          <w:rFonts w:ascii="Cordia New" w:hAnsi="Cordia New" w:hint="cs"/>
          <w:sz w:val="28"/>
          <w:highlight w:val="yellow"/>
          <w:cs/>
        </w:rPr>
        <w:t>และ</w:t>
      </w:r>
      <w:r w:rsidRPr="0012516C">
        <w:rPr>
          <w:rFonts w:ascii="Cordia New" w:hAnsi="Cordia New"/>
          <w:sz w:val="28"/>
          <w:highlight w:val="yellow"/>
        </w:rPr>
        <w:t xml:space="preserve"> API RP2SIM  </w:t>
      </w:r>
    </w:p>
    <w:p w14:paraId="1E0E099A" w14:textId="77777777" w:rsidR="001502FC" w:rsidRPr="0012516C" w:rsidRDefault="001502FC" w:rsidP="001502FC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 xml:space="preserve"> </w:t>
      </w:r>
      <w:r w:rsidR="00AA48BE"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แผนงาน</w:t>
      </w:r>
    </w:p>
    <w:p w14:paraId="1B932C45" w14:textId="77777777" w:rsidR="008338CF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จ้างประเมินความแข็งแรงโครงสร้างแท่น </w:t>
      </w:r>
      <w:r w:rsidRPr="0012516C">
        <w:rPr>
          <w:rFonts w:ascii="Cordia New" w:hAnsi="Cordia New"/>
          <w:sz w:val="28"/>
          <w:highlight w:val="yellow"/>
        </w:rPr>
        <w:t>ERP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</w:t>
      </w:r>
    </w:p>
    <w:p w14:paraId="781605F1" w14:textId="77777777" w:rsidR="00AA48BE" w:rsidRPr="0012516C" w:rsidRDefault="00AA48BE" w:rsidP="00AA48BE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จ้างออกใบรับรองการยืดอายุใช้งานโครงสร้างแท่น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>)</w:t>
      </w:r>
    </w:p>
    <w:p w14:paraId="7FEED533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ผลการดำเนินงาน</w:t>
      </w:r>
    </w:p>
    <w:p w14:paraId="0876000A" w14:textId="77777777" w:rsidR="0015769D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1 </w:t>
      </w:r>
      <w:r w:rsidRPr="0012516C">
        <w:rPr>
          <w:rFonts w:ascii="Cordia New" w:hAnsi="Cordia New" w:hint="cs"/>
          <w:sz w:val="28"/>
          <w:highlight w:val="yellow"/>
          <w:cs/>
        </w:rPr>
        <w:t>ผลการประเมินความแข็งแรงโครงสร้างแท่น</w:t>
      </w:r>
    </w:p>
    <w:p w14:paraId="31EC3283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ของ 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ในรอบ 1 ปี ผลที่ได้เท่ากับ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2.0 )</w:t>
      </w:r>
    </w:p>
    <w:p w14:paraId="4D5A8BE1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Safety factor </w:t>
      </w:r>
      <w:r w:rsidR="0024728E" w:rsidRPr="0012516C">
        <w:rPr>
          <w:rFonts w:ascii="Cordia New" w:hAnsi="Cordia New" w:hint="cs"/>
          <w:sz w:val="28"/>
          <w:highlight w:val="yellow"/>
          <w:cs/>
        </w:rPr>
        <w:t>ของ</w:t>
      </w:r>
      <w:r w:rsidRPr="0012516C">
        <w:rPr>
          <w:rFonts w:ascii="Cordia New" w:hAnsi="Cordia New" w:hint="cs"/>
          <w:sz w:val="28"/>
          <w:highlight w:val="yellow"/>
        </w:rPr>
        <w:t xml:space="preserve">Foundation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โดยใช้ข้อมูล </w:t>
      </w:r>
      <w:r w:rsidRPr="0012516C">
        <w:rPr>
          <w:rFonts w:ascii="Cordia New" w:hAnsi="Cordia New" w:hint="cs"/>
          <w:sz w:val="28"/>
          <w:highlight w:val="yellow"/>
        </w:rPr>
        <w:t xml:space="preserve">Metocian </w:t>
      </w:r>
      <w:r w:rsidRPr="0012516C">
        <w:rPr>
          <w:rFonts w:ascii="Cordia New" w:hAnsi="Cordia New" w:hint="cs"/>
          <w:sz w:val="28"/>
          <w:highlight w:val="yellow"/>
          <w:cs/>
        </w:rPr>
        <w:t>ในรอบ 1</w:t>
      </w:r>
      <w:r w:rsidR="009B3F4B" w:rsidRPr="0012516C">
        <w:rPr>
          <w:rFonts w:ascii="Cordia New" w:hAnsi="Cordia New" w:hint="cs"/>
          <w:sz w:val="28"/>
          <w:highlight w:val="yellow"/>
          <w:cs/>
        </w:rPr>
        <w:t>00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 ปี ผลที่ได้เท่ากับ 1.5         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1.5 )</w:t>
      </w:r>
    </w:p>
    <w:p w14:paraId="25B50ABC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ค่า </w:t>
      </w:r>
      <w:r w:rsidRPr="0012516C">
        <w:rPr>
          <w:rFonts w:ascii="Cordia New" w:hAnsi="Cordia New" w:hint="cs"/>
          <w:sz w:val="28"/>
          <w:highlight w:val="yellow"/>
        </w:rPr>
        <w:t xml:space="preserve">RSR </w:t>
      </w:r>
      <w:r w:rsidRPr="0012516C">
        <w:rPr>
          <w:rFonts w:ascii="Cordia New" w:hAnsi="Cordia New" w:hint="cs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</w:rPr>
        <w:t>Reserve Strength Ration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) ผลที่ได้เท่ากับ 1.96 (ผ่านตามเกณฑ์ เพราะ </w:t>
      </w:r>
      <w:r w:rsidRPr="0012516C">
        <w:rPr>
          <w:rFonts w:ascii="Cordia New" w:hAnsi="Cordia New" w:hint="cs"/>
          <w:sz w:val="28"/>
          <w:highlight w:val="yellow"/>
        </w:rPr>
        <w:t>&gt;</w:t>
      </w:r>
      <w:r w:rsidRPr="0012516C">
        <w:rPr>
          <w:rFonts w:ascii="Cordia New" w:hAnsi="Cordia New" w:hint="cs"/>
          <w:sz w:val="28"/>
          <w:highlight w:val="yellow"/>
          <w:cs/>
        </w:rPr>
        <w:t>= 1.6)</w:t>
      </w:r>
    </w:p>
    <w:p w14:paraId="2D699987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 w:hint="cs"/>
          <w:sz w:val="28"/>
          <w:highlight w:val="yellow"/>
          <w:cs/>
        </w:rPr>
        <w:t xml:space="preserve">จากทั้ง  3 ข้อด้านบน สรุปได้ว่า โครงสร้างแท่น มีความแข็งแรง เป็นไปตามมาตรฐาน </w:t>
      </w:r>
      <w:r w:rsidRPr="0012516C">
        <w:rPr>
          <w:rFonts w:ascii="Cordia New" w:hAnsi="Cordia New" w:hint="cs"/>
          <w:sz w:val="28"/>
          <w:highlight w:val="yellow"/>
        </w:rPr>
        <w:t>API RP</w:t>
      </w:r>
      <w:r w:rsidRPr="0012516C">
        <w:rPr>
          <w:rFonts w:ascii="Cordia New" w:hAnsi="Cordia New" w:hint="cs"/>
          <w:sz w:val="28"/>
          <w:highlight w:val="yellow"/>
          <w:cs/>
        </w:rPr>
        <w:t>2</w:t>
      </w:r>
      <w:r w:rsidRPr="0012516C">
        <w:rPr>
          <w:rFonts w:ascii="Cordia New" w:hAnsi="Cordia New" w:hint="cs"/>
          <w:sz w:val="28"/>
          <w:highlight w:val="yellow"/>
        </w:rPr>
        <w:t>D</w:t>
      </w:r>
      <w:r w:rsidRPr="0012516C">
        <w:rPr>
          <w:rFonts w:ascii="Cordia New" w:hAnsi="Cordia New" w:hint="cs"/>
          <w:sz w:val="28"/>
          <w:highlight w:val="yellow"/>
          <w:cs/>
        </w:rPr>
        <w:t>) จึงไม่มีความจำเป็นต้องเสริมความแข็งแรงโครงสร้างแท่</w:t>
      </w:r>
      <w:r w:rsidRPr="0012516C">
        <w:rPr>
          <w:rFonts w:ascii="Cordia New" w:hAnsi="Cordia New"/>
          <w:sz w:val="28"/>
          <w:highlight w:val="yellow"/>
          <w:cs/>
        </w:rPr>
        <w:t>น</w:t>
      </w:r>
    </w:p>
    <w:p w14:paraId="4733919B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</w:rPr>
      </w:pPr>
    </w:p>
    <w:p w14:paraId="2065BEAD" w14:textId="77777777" w:rsidR="00094E3B" w:rsidRPr="0012516C" w:rsidRDefault="00094E3B" w:rsidP="00094E3B">
      <w:pPr>
        <w:pStyle w:val="ListParagraph"/>
        <w:spacing w:line="264" w:lineRule="auto"/>
        <w:ind w:left="2127"/>
        <w:outlineLvl w:val="0"/>
        <w:rPr>
          <w:rFonts w:ascii="Cordia New" w:hAnsi="Cordia New"/>
          <w:sz w:val="28"/>
          <w:highlight w:val="yellow"/>
          <w:cs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 xml:space="preserve">ออกใบรับรองการยืดอายุใช้งานโครงสร้างแท่น ให้ถึงปี 2584 </w:t>
      </w:r>
      <w:r w:rsidRPr="0012516C">
        <w:rPr>
          <w:rFonts w:ascii="Cordia New" w:hAnsi="Cordia New"/>
          <w:sz w:val="28"/>
          <w:highlight w:val="yellow"/>
          <w:cs/>
        </w:rPr>
        <w:t>(</w:t>
      </w:r>
      <w:r w:rsidRPr="0012516C">
        <w:rPr>
          <w:rFonts w:ascii="Cordia New" w:hAnsi="Cordia New" w:hint="cs"/>
          <w:sz w:val="28"/>
          <w:highlight w:val="yellow"/>
          <w:cs/>
        </w:rPr>
        <w:t>25 ปีนับจากปีปัจจุบัน</w:t>
      </w:r>
      <w:r w:rsidRPr="0012516C">
        <w:rPr>
          <w:rFonts w:ascii="Cordia New" w:hAnsi="Cordia New"/>
          <w:sz w:val="28"/>
          <w:highlight w:val="yellow"/>
          <w:cs/>
        </w:rPr>
        <w:t xml:space="preserve">) : </w:t>
      </w:r>
      <w:r w:rsidRPr="0012516C">
        <w:rPr>
          <w:rFonts w:ascii="Cordia New" w:hAnsi="Cordia New" w:hint="cs"/>
          <w:sz w:val="28"/>
          <w:highlight w:val="yellow"/>
          <w:cs/>
        </w:rPr>
        <w:t>อยู่ระหว่างดำเนินการจัดจ้าง</w:t>
      </w:r>
    </w:p>
    <w:p w14:paraId="7A50C4BE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การดำเนินงานในอนาคต</w:t>
      </w:r>
    </w:p>
    <w:p w14:paraId="07989B52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  <w:highlight w:val="yellow"/>
        </w:rPr>
      </w:pPr>
      <w:r w:rsidRPr="0012516C">
        <w:rPr>
          <w:rFonts w:ascii="Cordia New" w:hAnsi="Cordia New"/>
          <w:sz w:val="28"/>
          <w:highlight w:val="yellow"/>
        </w:rPr>
        <w:t xml:space="preserve">Phase 2 </w:t>
      </w:r>
      <w:r w:rsidRPr="0012516C">
        <w:rPr>
          <w:rFonts w:ascii="Cordia New" w:hAnsi="Cordia New" w:hint="cs"/>
          <w:sz w:val="28"/>
          <w:highlight w:val="yellow"/>
          <w:cs/>
        </w:rPr>
        <w:t>สรุปผลการยืดอายุใช้งานโครงสร้างแท่น</w:t>
      </w:r>
    </w:p>
    <w:p w14:paraId="048B5AA8" w14:textId="77777777" w:rsidR="00094E3B" w:rsidRPr="0012516C" w:rsidRDefault="00094E3B" w:rsidP="00094E3B">
      <w:pPr>
        <w:pStyle w:val="ListParagraph"/>
        <w:numPr>
          <w:ilvl w:val="3"/>
          <w:numId w:val="24"/>
        </w:numPr>
        <w:spacing w:before="240" w:after="12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  <w:t>ปัญหาอุปสรรค (ถ้ามี)</w:t>
      </w:r>
    </w:p>
    <w:p w14:paraId="7121858B" w14:textId="77777777" w:rsidR="00094E3B" w:rsidRPr="0012516C" w:rsidRDefault="00094E3B" w:rsidP="00094E3B">
      <w:pPr>
        <w:spacing w:line="264" w:lineRule="auto"/>
        <w:ind w:left="2105" w:firstLine="22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 w:cs="Cordia New"/>
          <w:sz w:val="28"/>
          <w:highlight w:val="yellow"/>
          <w:cs/>
        </w:rPr>
        <w:t>-</w:t>
      </w:r>
    </w:p>
    <w:p w14:paraId="2E0D0D46" w14:textId="77777777" w:rsidR="00DF2622" w:rsidRPr="0012516C" w:rsidRDefault="00DF2622" w:rsidP="004D29CE">
      <w:pPr>
        <w:pStyle w:val="ListParagraph"/>
        <w:spacing w:line="264" w:lineRule="auto"/>
        <w:ind w:left="2410"/>
        <w:outlineLvl w:val="0"/>
        <w:rPr>
          <w:rFonts w:ascii="Cordia New" w:hAnsi="Cordia New"/>
          <w:sz w:val="28"/>
          <w:cs/>
        </w:rPr>
      </w:pPr>
    </w:p>
    <w:sectPr w:rsidR="00DF2622" w:rsidRPr="0012516C" w:rsidSect="0058437D">
      <w:headerReference w:type="default" r:id="rId25"/>
      <w:footerReference w:type="default" r:id="rId26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uurBuur" w:date="2017-01-06T11:48:00Z" w:initials="S">
    <w:p w14:paraId="3473EFA4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ส่งมาเป็นรูปทั้งกราฟเลย</w:t>
      </w:r>
    </w:p>
  </w:comment>
  <w:comment w:id="2" w:author="SuurBuur" w:date="2017-01-06T11:49:00Z" w:initials="S">
    <w:p w14:paraId="5EBD31E1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ส่งมาทั้งกราฟเป็นรูป</w:t>
      </w:r>
    </w:p>
  </w:comment>
  <w:comment w:id="3" w:author="SuurBuur" w:date="2017-01-06T11:28:00Z" w:initials="S">
    <w:p w14:paraId="1B2F73A2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szCs w:val="20"/>
          <w:cs/>
        </w:rPr>
        <w:t xml:space="preserve"> </w:t>
      </w:r>
      <w:r>
        <w:rPr>
          <w:rFonts w:hint="cs"/>
          <w:cs/>
        </w:rPr>
        <w:t>ดึงเป็นรายเส้นท่อที่รัน ซึ่งใน</w:t>
      </w:r>
      <w:r>
        <w:t xml:space="preserve"> Pigging </w:t>
      </w:r>
      <w:r>
        <w:rPr>
          <w:rFonts w:hint="cs"/>
          <w:cs/>
        </w:rPr>
        <w:t>จะมีบันทึกอุปสรรคแล้ว</w:t>
      </w:r>
    </w:p>
  </w:comment>
  <w:comment w:id="4" w:author="SuurBuur" w:date="2017-01-06T11:35:00Z" w:initials="S">
    <w:p w14:paraId="0673E11A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รบกวนพี่กู่ช่วย</w:t>
      </w:r>
      <w:r>
        <w:t xml:space="preserve"> Set up format </w:t>
      </w:r>
      <w:r>
        <w:rPr>
          <w:rFonts w:hint="cs"/>
          <w:cs/>
        </w:rPr>
        <w:t>ในการแสดงผลรายงาน</w:t>
      </w:r>
    </w:p>
  </w:comment>
  <w:comment w:id="5" w:author="SuurBuur" w:date="2017-01-06T11:38:00Z" w:initials="S">
    <w:p w14:paraId="268F4E5B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ใส่</w:t>
      </w:r>
      <w:r>
        <w:t xml:space="preserve"> Manual </w:t>
      </w:r>
      <w:r>
        <w:rPr>
          <w:rFonts w:hint="cs"/>
          <w:cs/>
        </w:rPr>
        <w:t>แค่ช่องเดียว</w:t>
      </w:r>
    </w:p>
  </w:comment>
  <w:comment w:id="12" w:author="SuurBuur" w:date="2017-01-06T11:40:00Z" w:initials="S">
    <w:p w14:paraId="62BDBD77" w14:textId="77777777" w:rsidR="00052AB4" w:rsidRDefault="00052AB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cs/>
        </w:rPr>
        <w:t>ตัวเลขข้างในเป็นเลขสถานี</w:t>
      </w:r>
    </w:p>
    <w:p w14:paraId="241A7837" w14:textId="77777777" w:rsidR="00052AB4" w:rsidRDefault="00052AB4">
      <w:pPr>
        <w:pStyle w:val="CommentText"/>
      </w:pPr>
      <w:r>
        <w:rPr>
          <w:rFonts w:hint="cs"/>
          <w:cs/>
        </w:rPr>
        <w:t>และแสดงผลทุก</w:t>
      </w:r>
      <w:r>
        <w:t xml:space="preserve"> Quarter</w:t>
      </w:r>
    </w:p>
    <w:p w14:paraId="2682A4BB" w14:textId="77777777" w:rsidR="00052AB4" w:rsidRDefault="00052AB4">
      <w:pPr>
        <w:pStyle w:val="CommentText"/>
      </w:pPr>
      <w:r>
        <w:rPr>
          <w:rFonts w:hint="cs"/>
          <w:cs/>
        </w:rPr>
        <w:t xml:space="preserve">ดึงเฉพาะ </w:t>
      </w:r>
      <w:r>
        <w:t xml:space="preserve">Asset GTA </w:t>
      </w:r>
      <w:r>
        <w:rPr>
          <w:szCs w:val="20"/>
          <w:cs/>
        </w:rPr>
        <w:t>(</w:t>
      </w:r>
      <w:r>
        <w:t xml:space="preserve">Customer Type </w:t>
      </w:r>
      <w:r>
        <w:rPr>
          <w:szCs w:val="20"/>
          <w:cs/>
        </w:rPr>
        <w:t xml:space="preserve">= </w:t>
      </w:r>
      <w:r>
        <w:rPr>
          <w:rFonts w:hint="cs"/>
          <w:cs/>
        </w:rPr>
        <w:t>ท่อประธาน</w:t>
      </w:r>
      <w:r>
        <w:rPr>
          <w:szCs w:val="20"/>
          <w:cs/>
        </w:rPr>
        <w:t>)</w:t>
      </w:r>
    </w:p>
  </w:comment>
  <w:comment w:id="13" w:author="SuurBuur" w:date="2017-01-06T11:41:00Z" w:initials="S">
    <w:p w14:paraId="7CF67019" w14:textId="77777777" w:rsidR="00052AB4" w:rsidRDefault="00052AB4">
      <w:pPr>
        <w:pStyle w:val="CommentText"/>
        <w:rPr>
          <w:cs/>
        </w:rPr>
      </w:pPr>
      <w:r>
        <w:rPr>
          <w:rStyle w:val="CommentReference"/>
        </w:rPr>
        <w:annotationRef/>
      </w:r>
      <w:r>
        <w:rPr>
          <w:rFonts w:hint="cs"/>
          <w:cs/>
        </w:rPr>
        <w:t>ดึงจาก</w:t>
      </w:r>
      <w:r>
        <w:t xml:space="preserve"> Report </w:t>
      </w:r>
      <w:r>
        <w:rPr>
          <w:rFonts w:hint="cs"/>
          <w:cs/>
        </w:rPr>
        <w:t>รูปแบบตารางมาใส่ โดยจะต้องรอ</w:t>
      </w:r>
      <w:r>
        <w:t xml:space="preserve"> Report  Piping</w:t>
      </w:r>
      <w:r>
        <w:rPr>
          <w:rFonts w:hint="cs"/>
          <w:cs/>
        </w:rPr>
        <w:t xml:space="preserve"> ขึ้นก่อน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73EFA4" w15:done="0"/>
  <w15:commentEx w15:paraId="5EBD31E1" w15:done="0"/>
  <w15:commentEx w15:paraId="1B2F73A2" w15:done="0"/>
  <w15:commentEx w15:paraId="0673E11A" w15:done="0"/>
  <w15:commentEx w15:paraId="268F4E5B" w15:done="0"/>
  <w15:commentEx w15:paraId="2682A4BB" w15:done="0"/>
  <w15:commentEx w15:paraId="7CF670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3EFA4" w16cid:durableId="1CE197B6"/>
  <w16cid:commentId w16cid:paraId="5EBD31E1" w16cid:durableId="1CE197B7"/>
  <w16cid:commentId w16cid:paraId="1B2F73A2" w16cid:durableId="1CE197B8"/>
  <w16cid:commentId w16cid:paraId="0673E11A" w16cid:durableId="1CE197B9"/>
  <w16cid:commentId w16cid:paraId="268F4E5B" w16cid:durableId="1CE197BA"/>
  <w16cid:commentId w16cid:paraId="2682A4BB" w16cid:durableId="1CE197BB"/>
  <w16cid:commentId w16cid:paraId="7CF67019" w16cid:durableId="1CE197B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B6803" w14:textId="77777777" w:rsidR="00CF48CF" w:rsidRDefault="00CF48CF">
      <w:r>
        <w:separator/>
      </w:r>
    </w:p>
  </w:endnote>
  <w:endnote w:type="continuationSeparator" w:id="0">
    <w:p w14:paraId="6CB6958B" w14:textId="77777777" w:rsidR="00CF48CF" w:rsidRDefault="00CF48CF">
      <w:r>
        <w:continuationSeparator/>
      </w:r>
    </w:p>
  </w:endnote>
  <w:endnote w:type="continuationNotice" w:id="1">
    <w:p w14:paraId="4E00A8E1" w14:textId="77777777" w:rsidR="00CF48CF" w:rsidRDefault="00CF48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14:paraId="340229E1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065B77" wp14:editId="23EFAD8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0AF103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20D5C0D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48C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48C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65914B38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rowallia New" w:hAnsi="Browallia New" w:cs="Browallia New"/>
        <w:sz w:val="26"/>
        <w:szCs w:val="26"/>
      </w:rPr>
      <w:id w:val="918210061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1055583808"/>
          <w:docPartObj>
            <w:docPartGallery w:val="Page Numbers (Top of Page)"/>
            <w:docPartUnique/>
          </w:docPartObj>
        </w:sdtPr>
        <w:sdtEndPr/>
        <w:sdtContent>
          <w:p w14:paraId="6EF574C4" w14:textId="77777777" w:rsidR="00052AB4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 w:hint="cs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3D8786C" wp14:editId="5290AE0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110007</wp:posOffset>
                      </wp:positionV>
                      <wp:extent cx="58680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680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51B791" id="Straight Connector 2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" strokecolor="#002060" strokeweight="1pt">
                      <w10:wrap anchorx="margin"/>
                    </v:line>
                  </w:pict>
                </mc:Fallback>
              </mc:AlternateContent>
            </w:r>
          </w:p>
          <w:p w14:paraId="598D7338" w14:textId="77777777" w:rsidR="00052AB4" w:rsidRPr="00E32510" w:rsidRDefault="00052AB4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                                     </w:t>
            </w: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</w:t>
            </w:r>
            <w:r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  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48C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9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CF48C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10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14:paraId="228A1A77" w14:textId="77777777" w:rsidR="00052AB4" w:rsidRPr="00456DA4" w:rsidRDefault="00052AB4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0E5CC5" w14:textId="77777777" w:rsidR="00CF48CF" w:rsidRDefault="00CF48CF">
      <w:r>
        <w:separator/>
      </w:r>
    </w:p>
  </w:footnote>
  <w:footnote w:type="continuationSeparator" w:id="0">
    <w:p w14:paraId="635AAE28" w14:textId="77777777" w:rsidR="00CF48CF" w:rsidRDefault="00CF48CF">
      <w:r>
        <w:continuationSeparator/>
      </w:r>
    </w:p>
  </w:footnote>
  <w:footnote w:type="continuationNotice" w:id="1">
    <w:p w14:paraId="037B4663" w14:textId="77777777" w:rsidR="00CF48CF" w:rsidRDefault="00CF48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CC51E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 wp14:anchorId="7952071A" wp14:editId="5AE75FDD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00130A30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757A7155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9557F04" wp14:editId="5FF6C592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944B7" w14:textId="77777777" w:rsidR="00052AB4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 wp14:anchorId="3CE046CB" wp14:editId="0308A92D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 </w:t>
    </w:r>
  </w:p>
  <w:p w14:paraId="5A1DD8E6" w14:textId="77777777" w:rsidR="00052AB4" w:rsidRPr="00A12DEF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[qx]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[yx]</w:t>
    </w:r>
    <w:r w:rsidRPr="00A12DEF"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 xml:space="preserve"> </w:t>
    </w:r>
  </w:p>
  <w:p w14:paraId="4616E724" w14:textId="77777777" w:rsidR="00052AB4" w:rsidRPr="00E32510" w:rsidRDefault="00052AB4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 wp14:anchorId="7E4EC523" wp14:editId="2EEDCCD9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 w15:restartNumberingAfterBreak="0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 w15:restartNumberingAfterBreak="0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 w15:restartNumberingAfterBreak="0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 w15:restartNumberingAfterBreak="0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 w15:restartNumberingAfterBreak="0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 w15:restartNumberingAfterBreak="0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 w15:restartNumberingAfterBreak="0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 w15:restartNumberingAfterBreak="0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VASIN HOMHUAL">
    <w15:presenceInfo w15:providerId="AD" w15:userId="S-1-5-21-1220945662-606747145-842925246-718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8C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9A"/>
    <w:rsid w:val="00795FD8"/>
    <w:rsid w:val="007964F7"/>
    <w:rsid w:val="00796F47"/>
    <w:rsid w:val="00797161"/>
    <w:rsid w:val="007972C0"/>
    <w:rsid w:val="00797611"/>
    <w:rsid w:val="007977E8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8CF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EEB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CB77C"/>
  <w15:docId w15:val="{25F5DF47-6E37-41A9-95E5-576E5532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28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6/09/relationships/commentsIds" Target="commentsIds.xml"/><Relationship Id="rId22" Type="http://schemas.openxmlformats.org/officeDocument/2006/relationships/image" Target="media/image12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41331Quaterly_report_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51222-750E-4DCC-9B78-8704A384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1706141331Quaterly_report_6</Template>
  <TotalTime>0</TotalTime>
  <Pages>10</Pages>
  <Words>3733</Words>
  <Characters>21281</Characters>
  <Application>Microsoft Office Word</Application>
  <DocSecurity>0</DocSecurity>
  <Lines>177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SANSILVIA SILVIA</dc:creator>
  <cp:lastModifiedBy>SANSILVIA SILVIA</cp:lastModifiedBy>
  <cp:revision>1</cp:revision>
  <cp:lastPrinted>2016-06-06T07:45:00Z</cp:lastPrinted>
  <dcterms:created xsi:type="dcterms:W3CDTF">2017-06-14T08:12:00Z</dcterms:created>
  <dcterms:modified xsi:type="dcterms:W3CDTF">2017-06-14T08:12:00Z</dcterms:modified>
</cp:coreProperties>
</file>