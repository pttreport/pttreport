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09B2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7C27B9D1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1B10840F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63A6F41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6EFCD0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898A2B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2A709E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D34422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8D9C9F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625409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E2B245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81CF3E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9C5621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4502A2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26CE28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63ADA7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ADAD78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88B0B8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946A1A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5B4221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A8C9C7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F5AEEA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E822E59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5338D037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4598BD8C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3E01A355" w14:textId="77777777" w:rsidTr="005217C1">
        <w:tc>
          <w:tcPr>
            <w:tcW w:w="2376" w:type="dxa"/>
          </w:tcPr>
          <w:p w14:paraId="0FAC8F76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6A084F0C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5BCD6D81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72EEC826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4D815549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75B1B88B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07B94E28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5FE3D10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41D657D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5A4972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56F41D88" w14:textId="77777777" w:rsidR="00643FB6" w:rsidRPr="0012516C" w:rsidRDefault="005A4972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ผลการสำรวจอยู่ในความดูแลครบถ้วน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6E1DC91D" w14:textId="77777777" w:rsidR="00643FB6" w:rsidRPr="0012516C" w:rsidRDefault="005A497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685BD796" w14:textId="77777777" w:rsidTr="004477A6">
        <w:trPr>
          <w:trHeight w:val="390"/>
        </w:trPr>
        <w:tc>
          <w:tcPr>
            <w:tcW w:w="2376" w:type="dxa"/>
            <w:vMerge/>
          </w:tcPr>
          <w:p w14:paraId="6AF8084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86385E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5A4972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2D13F828" w14:textId="77777777" w:rsidR="00221752" w:rsidRPr="0012516C" w:rsidRDefault="005A497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223F430" w14:textId="77777777" w:rsidR="00643FB6" w:rsidRPr="0012516C" w:rsidRDefault="005A497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25C0D0C5" w14:textId="77777777" w:rsidTr="00305F26">
        <w:trPr>
          <w:trHeight w:val="224"/>
        </w:trPr>
        <w:tc>
          <w:tcPr>
            <w:tcW w:w="2376" w:type="dxa"/>
            <w:vMerge/>
          </w:tcPr>
          <w:p w14:paraId="266A82F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F2EFFA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5A4972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291316F8" w14:textId="77777777" w:rsidR="00643FB6" w:rsidRPr="0012516C" w:rsidRDefault="005A497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C64E562" w14:textId="77777777" w:rsidR="00643FB6" w:rsidRPr="0012516C" w:rsidRDefault="005A4972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78D4B792" w14:textId="77777777" w:rsidTr="00305F26">
        <w:trPr>
          <w:trHeight w:val="50"/>
        </w:trPr>
        <w:tc>
          <w:tcPr>
            <w:tcW w:w="2376" w:type="dxa"/>
            <w:vMerge/>
          </w:tcPr>
          <w:p w14:paraId="7115EC2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112A00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5A4972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291844E" w14:textId="77777777" w:rsidR="00643FB6" w:rsidRPr="0012516C" w:rsidRDefault="005A497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38D8FDB" w14:textId="77777777" w:rsidR="00643FB6" w:rsidRPr="0012516C" w:rsidRDefault="005A497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7AA9F27A" w14:textId="77777777" w:rsidTr="004477A6">
        <w:trPr>
          <w:trHeight w:val="416"/>
        </w:trPr>
        <w:tc>
          <w:tcPr>
            <w:tcW w:w="2376" w:type="dxa"/>
            <w:vMerge/>
          </w:tcPr>
          <w:p w14:paraId="1393554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163B346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5A4972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78550776" w14:textId="77777777" w:rsidR="00643FB6" w:rsidRPr="0012516C" w:rsidRDefault="005A497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710C29BC" w14:textId="77777777" w:rsidR="00643FB6" w:rsidRPr="0012516C" w:rsidRDefault="005A4972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2F9F1814" w14:textId="77777777" w:rsidTr="005217C1">
        <w:tc>
          <w:tcPr>
            <w:tcW w:w="2376" w:type="dxa"/>
          </w:tcPr>
          <w:p w14:paraId="64C822C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6CEB6B95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A4972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E8B28EB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5A4972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5BAD8787" w14:textId="77777777" w:rsidR="00077923" w:rsidRPr="0012516C" w:rsidRDefault="005A4972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2B351CD0" w14:textId="77777777" w:rsidR="00077923" w:rsidRPr="0012516C" w:rsidRDefault="005A497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679FD718" w14:textId="77777777" w:rsidTr="005217C1">
        <w:tc>
          <w:tcPr>
            <w:tcW w:w="2376" w:type="dxa"/>
          </w:tcPr>
          <w:p w14:paraId="056B79C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072C92B4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A4972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404C613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5A4972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562FBA11" w14:textId="77777777" w:rsidR="003277E5" w:rsidRPr="0012516C" w:rsidRDefault="005A4972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0001FEFD" w14:textId="77777777" w:rsidR="00077923" w:rsidRPr="0012516C" w:rsidRDefault="005A497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44D8184B" w14:textId="77777777" w:rsidTr="005D4362">
        <w:tc>
          <w:tcPr>
            <w:tcW w:w="2376" w:type="dxa"/>
          </w:tcPr>
          <w:p w14:paraId="7A0BB3D8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2DFF6466" w14:textId="77777777" w:rsidR="00077923" w:rsidRPr="0012516C" w:rsidRDefault="005A4972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9BB6B81" w14:textId="77777777" w:rsidR="00077923" w:rsidRPr="0012516C" w:rsidRDefault="005A497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66181485" w14:textId="77777777" w:rsidR="00077923" w:rsidRPr="0012516C" w:rsidRDefault="005A4972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7E32ECF3" w14:textId="77777777" w:rsidTr="005D4362">
        <w:tc>
          <w:tcPr>
            <w:tcW w:w="2376" w:type="dxa"/>
          </w:tcPr>
          <w:p w14:paraId="3128D74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06D6A292" w14:textId="77777777" w:rsidR="00077923" w:rsidRPr="0012516C" w:rsidRDefault="005A4972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7327793A" w14:textId="77777777" w:rsidR="00077923" w:rsidRPr="0012516C" w:rsidRDefault="005A4972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4C629D22" w14:textId="77777777" w:rsidR="00077923" w:rsidRPr="0012516C" w:rsidRDefault="005A497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16E14D72" w14:textId="77777777" w:rsidTr="00D46B5C">
        <w:tc>
          <w:tcPr>
            <w:tcW w:w="2376" w:type="dxa"/>
          </w:tcPr>
          <w:p w14:paraId="02B9310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59B5C20" w14:textId="77777777" w:rsidR="00077923" w:rsidRPr="0012516C" w:rsidRDefault="005A4972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429E50A" w14:textId="77777777" w:rsidR="00077923" w:rsidRPr="0012516C" w:rsidRDefault="005A497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6445798" w14:textId="77777777" w:rsidR="00077923" w:rsidRPr="0012516C" w:rsidRDefault="005A497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31DA3543" w14:textId="77777777" w:rsidTr="00156C0F">
        <w:tc>
          <w:tcPr>
            <w:tcW w:w="2376" w:type="dxa"/>
            <w:vMerge w:val="restart"/>
            <w:shd w:val="clear" w:color="auto" w:fill="auto"/>
          </w:tcPr>
          <w:p w14:paraId="5C64BF1E" w14:textId="77777777" w:rsidR="00691980" w:rsidRPr="0012516C" w:rsidRDefault="005A4972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2004BE4A" w14:textId="77777777" w:rsidR="00691980" w:rsidRPr="0012516C" w:rsidRDefault="005A4972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7104CEEF" w14:textId="77777777" w:rsidR="00691980" w:rsidRPr="0012516C" w:rsidRDefault="005A497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60838D8D" w14:textId="77777777" w:rsidR="00691980" w:rsidRPr="0012516C" w:rsidRDefault="005A4972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3BDE1652" w14:textId="77777777" w:rsidTr="00691980">
        <w:tc>
          <w:tcPr>
            <w:tcW w:w="2376" w:type="dxa"/>
            <w:vMerge/>
            <w:shd w:val="clear" w:color="auto" w:fill="auto"/>
          </w:tcPr>
          <w:p w14:paraId="1B3A196B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EEDDBB0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611C329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78B5AB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3B4365A6" w14:textId="77777777" w:rsidTr="00156C0F">
        <w:tc>
          <w:tcPr>
            <w:tcW w:w="2376" w:type="dxa"/>
            <w:vMerge/>
            <w:shd w:val="clear" w:color="auto" w:fill="auto"/>
          </w:tcPr>
          <w:p w14:paraId="520B2047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0FE2317E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73915F40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2B000819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239F5E7C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33F871F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D39166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21D490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8887D8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745273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2FE748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6C80E3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3D64B4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F125023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0C991FCA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69655063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6EC9D528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50034EA6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29ED1E88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08B91449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F4BF5EF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0269B41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41EE6C1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7087414B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FE0C985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3D9F9CC1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2F4D5CC0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5EBF3E9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07F91A66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7A766BFB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2C196D7A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6689AD5F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4ACCFD5D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3520A92F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1074618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4F18CE46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05AE3F2E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08BA82D5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7639E4EA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260FE669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4B07184B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184B698D" wp14:editId="201D0551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228B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84B698D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AB228B0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6A3BE064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161C52CB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57A0EFE4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541FD5DE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645C8FE5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4E0933C2" w14:textId="77777777" w:rsidR="00FC6B34" w:rsidRPr="00EB73F7" w:rsidRDefault="005A4972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1461A5A8" wp14:editId="011CDE79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8513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51E4FD72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58DBEC8F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080F043E" w14:textId="77777777" w:rsidR="004F4505" w:rsidRPr="0012516C" w:rsidRDefault="005A4972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43226D47" w14:textId="77777777" w:rsidR="00AC06BE" w:rsidRPr="0012516C" w:rsidRDefault="005A4972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1AC723D2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4B5FFC3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3521B8D4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9BC6073" w14:textId="77777777" w:rsidR="003576E0" w:rsidRPr="0012516C" w:rsidRDefault="005A4972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7ACD07E5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26B4E084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415F967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5A0DA8E7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9158081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5A4972" w14:paraId="2CBD478D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28EFC5DB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10" w:name="_GoBack"/>
            <w:bookmarkEnd w:id="10"/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</w:tcPr>
          <w:p w14:paraId="1186391B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</w:tcPr>
          <w:p w14:paraId="65496C6A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</w:tcPr>
          <w:p w14:paraId="4CD113C5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</w:tcPr>
          <w:p w14:paraId="0BF050AD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</w:tcPr>
          <w:p w14:paraId="1D53A3BD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5A4972" w14:paraId="5956E297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46EC768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</w:tcPr>
          <w:p w14:paraId="58E4E328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</w:tcPr>
          <w:p w14:paraId="5FEB5177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</w:tcPr>
          <w:p w14:paraId="61A13D90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</w:tcPr>
          <w:p w14:paraId="01C39668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</w:tcPr>
          <w:p w14:paraId="476DC622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A4972" w14:paraId="6A97BD61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53F9C56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</w:tcPr>
          <w:p w14:paraId="245D7526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</w:tcPr>
          <w:p w14:paraId="3063E77B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</w:tcPr>
          <w:p w14:paraId="03B427C3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</w:tcPr>
          <w:p w14:paraId="316621A8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</w:tcPr>
          <w:p w14:paraId="3625FE40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5A4972" w14:paraId="48FC6100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5A49342A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</w:tcPr>
          <w:p w14:paraId="456307C0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</w:tcPr>
          <w:p w14:paraId="032D1816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</w:tcPr>
          <w:p w14:paraId="7401B478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</w:tcPr>
          <w:p w14:paraId="00754D72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</w:tcPr>
          <w:p w14:paraId="2F28BD8C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A4972" w14:paraId="6AA15DB3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5222ABC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</w:tcPr>
          <w:p w14:paraId="5ACE357A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</w:tcPr>
          <w:p w14:paraId="33E67897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</w:tcPr>
          <w:p w14:paraId="2BAD0895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</w:tcPr>
          <w:p w14:paraId="282EF9CC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</w:tcPr>
          <w:p w14:paraId="2D31CD65" w14:textId="77777777" w:rsidR="005A4972" w:rsidRDefault="005A4972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4B949D34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1F5FB36D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357326C7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1DA37364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228E87AA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50F75169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3AFAFC04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49A2FB3F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0C8D78E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A6407AB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5A86E51D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04107A02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0725447F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3BC15E3B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448C9B7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776F2182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D65629F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35856B44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5A70F322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A2C3A9D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4DD17C04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7AAAF9C4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788F7D4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33C59569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3E01B2C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6234BA7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1BE21AD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4C2D232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5DF23381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0C3CC98B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130C9E5C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623E020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95A0804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3DA2C61E" w14:textId="77777777" w:rsidTr="008E514A">
        <w:trPr>
          <w:trHeight w:val="70"/>
        </w:trPr>
        <w:tc>
          <w:tcPr>
            <w:tcW w:w="798" w:type="dxa"/>
            <w:vMerge/>
          </w:tcPr>
          <w:p w14:paraId="2FAEC297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E6BF5D1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EC24065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D2D4AFE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73B94F56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2897508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FFA2164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9DFCFF2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A394FDB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5BA10971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27257AB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3E1D502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9B5AAB4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962BAB1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1D2666EC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4BF418A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E63A2E0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F6C5924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AA4BE53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65472D72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76A753B7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0C438380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3A6C0466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15188E42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6A163BC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1FF941C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4E1E21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18AA9599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6339C5F4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102533BF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5CF17FF7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37C70870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9B8521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E4F3808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7E3ED9A2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C302558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6E1586CB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4AE1142E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37CFFB0F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40DF39D4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EBA4984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5BA31C13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1B78FDEA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0BB1BAE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C5BC892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82A59AA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BBE9350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59266BFB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327F7660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96935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E15D4BF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68F6999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6D2CDA1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3027520F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6F83E89B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4BAAA0AA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EED0249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9A50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C933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49712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347CF4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7AB476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BE275B1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2A1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DA18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628B02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7B9FB8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4E5D14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0E0554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4F9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324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D0558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6E775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C5E8E4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F9B386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F76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B7D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39A2D9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D2C1B8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762142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284285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159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2C08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CA130D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DAB518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4B8F8386" wp14:editId="5BB59507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9C184F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B8F8386" id="Rectangle 14" o:spid="_x0000_s1027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SHQAV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069C184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6E92A6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8AC5CC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4AF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5B06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25E6FE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F8127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2B5103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A0BE98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C0BC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DDD8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597D83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D4E5F9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754C52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3D212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E581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76D8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23102A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40504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662AF85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A1C51B1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6DC0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4B60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7826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C1B5A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45D1C74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2F451B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AF7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C891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2E0D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3C84A2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E07861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BD609F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829A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2FA5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62B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AA36D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67EBD4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1AFF70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674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788B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5062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78939E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2CC013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72FA097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06DE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47DA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6120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16DF7E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603FCE9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75803C9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5F73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9872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2569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C0582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D2986D1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520A3775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61E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22C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7E50A5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CBCAA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00C14DEC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0D25AADD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96D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4C3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B7D9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0D2E9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F77080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2D6FBE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83F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679A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6040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F5BD9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6072BB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47C850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95BF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A634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A1D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744851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619792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C24A84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95D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075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70F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E9DEE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9224CA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A4A4F6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3C6C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E97C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1064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A9D37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13F7C8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3E2928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4CC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D806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3D0E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41ED7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541965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B99AE9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FB3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4679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5DF7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E9F3F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9CE84D6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04265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F38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963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6FA0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22C438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3B5C454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B068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E58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310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1EAF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BF4238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D150FD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B3E1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BFA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6E00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C4FA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8392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59AA0DA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E7FC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9D89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772D2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CCB4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9EB59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AD9F06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A430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AB72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0B81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412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C4180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A8F44A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539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ACBB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56CB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793E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21B0F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92FF27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A2E3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AA7A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E7EB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F420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0454A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4AE5E1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5A5B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3E35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5ED9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91B1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A11BA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8E9E40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B4C7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1B4C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1ACB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C6BB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1DD10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4FD44C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71C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0D6A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D22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35FE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9A25E0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534435CC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AD0B317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33736D58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E36A9B3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421924F9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9AC427E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407FB40A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7E2ABC6B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2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602321AE" wp14:editId="3ECFFE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5B26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3" w:author="NAVASIN HOMHUAL" w:date="2016-09-05T21:24:00Z">
                                    <w:rPr/>
                                  </w:rPrChange>
                                </w:rPr>
                                <w:pPrChange w:id="2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02321AE" id="Rectangle 16" o:spid="_x0000_s1028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JbuI/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D05B26C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5" w:author="NAVASIN HOMHUAL" w:date="2016-09-05T21:24:00Z">
                              <w:rPr/>
                            </w:rPrChange>
                          </w:rPr>
                          <w:pPrChange w:id="2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88B5E70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5B2DB69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59981420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A48E651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19B89156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8AC56E6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668E9A68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7C6745B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636A821A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80DFE62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1BE4AE66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F034CC2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2CA46FD1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B626763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2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2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4C71E271" wp14:editId="4808E7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9514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9" w:author="NAVASIN HOMHUAL" w:date="2016-09-05T21:24:00Z">
                                    <w:rPr/>
                                  </w:rPrChange>
                                </w:rPr>
                                <w:pPrChange w:id="3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C71E271" id="Rectangle 18" o:spid="_x0000_s1029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zb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Z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28v822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569514C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1" w:author="NAVASIN HOMHUAL" w:date="2016-09-05T21:24:00Z">
                              <w:rPr/>
                            </w:rPrChange>
                          </w:rPr>
                          <w:pPrChange w:id="3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49251F39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7EDDCCC4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BA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162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2D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B5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79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84F7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165B2F3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66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B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16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016E9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C2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8C6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06A396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62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66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52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CC31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7A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16F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9011F7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E86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C7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850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2CC8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74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328A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BD0EA3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27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EC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04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A917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80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451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A5DC31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69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0E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A5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309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8A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B66C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CD9753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12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64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9D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2DC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07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B431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76D1E4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D5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18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1A8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ED2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0D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5EEB12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0F96D1C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824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94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09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C5B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A5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353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3AB8C6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6D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D0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20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A7F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15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46A8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F86F73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B2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CC2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E8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002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0D0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825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527A0C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672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D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B8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365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FC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5C8D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427445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9C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9F0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2E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7B2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0C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66CC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263685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8C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B4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790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7F5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BF3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0770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227923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7B0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5F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188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767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80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8C58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26BB9C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80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22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A2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35C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29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1DE1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282FF371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203DF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B44EC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779D92C2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B0A7F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E78D0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0ACA49E6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41C74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47145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0D81AA44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426D9E89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267D194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3DFCC2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BA775D2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025FC39F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EE0656F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71A00F6B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47C6047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3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18AD0E3A" wp14:editId="42077EE4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A47B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5" w:author="NAVASIN HOMHUAL" w:date="2016-09-05T21:24:00Z">
                                    <w:rPr/>
                                  </w:rPrChange>
                                </w:rPr>
                                <w:pPrChange w:id="3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8AD0E3A" id="Rectangle 21" o:spid="_x0000_s1030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EEA47BF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7" w:author="NAVASIN HOMHUAL" w:date="2016-09-05T21:24:00Z">
                              <w:rPr/>
                            </w:rPrChange>
                          </w:rPr>
                          <w:pPrChange w:id="3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5286468E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44D895C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2D9B44BF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1B971CC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A9215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6FD04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0F19DD9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89D7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ECD62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6C106C1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63A5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09626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DC2634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0BA5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9E77D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7915E3F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67AF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86B8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38AC9F7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9990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0DBB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21675C3C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72B63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5194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154A406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5C95FB72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00DC358F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F65156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FF6D1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07EEE8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154688C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408B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EE93C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4D72D8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9F60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FA204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5308017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A3EC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463A1F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53F4314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AEE17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0CC71C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76FD4229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CE00E4F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6A91F0CC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349BD708" wp14:editId="59951E74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4F0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67F77B6E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C4708B3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C25776B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2606D3B0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32D2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7C63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C543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275AB04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D26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B1CC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C894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DD9DB4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A2F1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DA39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5A3CC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A45412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F30B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C3C6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66BD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C1C3B0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1214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604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C5BE2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31412D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14E1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8ED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E9D16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0C4E6E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3D6E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89EC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12FD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A2F209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B14A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4BB6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69C8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18D7CC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46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1144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734E3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74B8B6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80F5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856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A4DE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034EA7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E61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904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3879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3B5C9D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DB6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6C20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F3C3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4422BF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BDE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A738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EAF2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F99761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E1A9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0DF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7780E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8700A3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051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4B1D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7D84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28DB49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6FD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5E9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E3AA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B7B868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27F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3FC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9CF54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1CE4D70A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121A66FD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9EDAEE9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E5BE08F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5C2A577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3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8BE2C18" wp14:editId="42AE7A66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52A611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3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39"/>
      </w:r>
    </w:p>
    <w:p w14:paraId="08B999DE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53509C42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3A9A6130" wp14:editId="4F8F48E0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877C2C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4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4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0"/>
      </w:r>
    </w:p>
    <w:p w14:paraId="26B388EA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5098462F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7CC9565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302E6BB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315A6F92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577137F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433D8B5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040D956A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7AA0A65F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1829A827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11248CD4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423B5E62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6EFAAD94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836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ACE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E82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AC3EFE4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F45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6A1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DE90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6CD44F2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AC6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F76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763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F48E2CD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C26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654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EED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ADCC835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BDB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CB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DE5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0264B622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99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DD5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FFE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98EB4AF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E3D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460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A82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55553D22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999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B43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2F3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4ADB409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128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877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180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5A4EC16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A1E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CC3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6E4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C9C0185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E97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ACD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4EF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4282C68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101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858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060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124C24B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55A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4A5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3DC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5AA27FC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A56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C79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CD8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166FEC60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98A8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4205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7D41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5ECBD678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CEFB141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226FE787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3A11E283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4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46EB9C6E" wp14:editId="57DD06BE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87961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3" w:author="NAVASIN HOMHUAL" w:date="2016-09-05T21:24:00Z">
                                    <w:rPr/>
                                  </w:rPrChange>
                                </w:rPr>
                                <w:pPrChange w:id="4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6EB9C6E" id="Rectangle 22" o:spid="_x0000_s1031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Pfag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68vT32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687961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5" w:author="NAVASIN HOMHUAL" w:date="2016-09-05T21:24:00Z">
                              <w:rPr/>
                            </w:rPrChange>
                          </w:rPr>
                          <w:pPrChange w:id="4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5B2B8578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2FAC2A2E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7ADAFB87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3DF05B8F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48F55DFB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082348A5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CA688F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2BE1D103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111C330A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1DEBD09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5906B0CC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55589E9C" wp14:editId="43C99C9D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7A98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6A10D1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3B7ECB65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88A19FD" wp14:editId="5513C86A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BE75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63903D08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F825464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35EC5D2A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7BEF01F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30EA344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39A1E8C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543244EB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DF91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8E12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278AD94B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4BED7A2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8631CF8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51EF2CF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C00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72FC6B9D" wp14:editId="58B94F75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980A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3AEC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1F6353EB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409719F0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7FCAF588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283A7172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6F55EB94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E3B7AAF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5ADE7765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1080B4D8" w14:textId="77777777" w:rsidTr="001365E4">
        <w:trPr>
          <w:trHeight w:val="335"/>
          <w:jc w:val="center"/>
        </w:trPr>
        <w:tc>
          <w:tcPr>
            <w:tcW w:w="5698" w:type="dxa"/>
          </w:tcPr>
          <w:p w14:paraId="2397462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82A2B39" wp14:editId="64C8FCE0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AB4D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1A93757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53BCA8C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07A469B0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49774021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7EE41EDB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DC22B9D" w14:textId="77777777" w:rsidTr="001365E4">
        <w:trPr>
          <w:trHeight w:val="335"/>
          <w:jc w:val="center"/>
        </w:trPr>
        <w:tc>
          <w:tcPr>
            <w:tcW w:w="5698" w:type="dxa"/>
          </w:tcPr>
          <w:p w14:paraId="34A66A8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D9A0F0B" wp14:editId="6A3FE186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2AA3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159F280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02B8FA96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0D71F70E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681F8E2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1D9D7C9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5826E3C2" w14:textId="77777777" w:rsidTr="001365E4">
        <w:trPr>
          <w:trHeight w:val="3677"/>
          <w:jc w:val="center"/>
        </w:trPr>
        <w:tc>
          <w:tcPr>
            <w:tcW w:w="5698" w:type="dxa"/>
          </w:tcPr>
          <w:p w14:paraId="5D0FEFB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FBBCB4A" wp14:editId="5272A827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B21F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4037B5D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4A08F2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5EA19CD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790BE39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69B55BBD" w14:textId="77777777" w:rsidTr="001365E4">
        <w:trPr>
          <w:trHeight w:val="3677"/>
          <w:jc w:val="center"/>
        </w:trPr>
        <w:tc>
          <w:tcPr>
            <w:tcW w:w="5698" w:type="dxa"/>
          </w:tcPr>
          <w:p w14:paraId="66FC637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3A9CAF2" wp14:editId="73DB532B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0ABD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24D284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50E14A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783B896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1F1452B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64F7C0D2" w14:textId="77777777" w:rsidTr="001365E4">
        <w:trPr>
          <w:trHeight w:val="3672"/>
          <w:jc w:val="center"/>
        </w:trPr>
        <w:tc>
          <w:tcPr>
            <w:tcW w:w="5698" w:type="dxa"/>
          </w:tcPr>
          <w:p w14:paraId="6D8D632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0128DBC" wp14:editId="22D43B8B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10AC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2A6949C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BA0003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3435D64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106A9C38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0FAD2623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09CCB22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1A299698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48830462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654C0DA9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31B4FDB0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077514FE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1B315C3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3E56AA3D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DCDBC2E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4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4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7"/>
      </w:r>
    </w:p>
    <w:p w14:paraId="78B8F844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7E07146D" w14:textId="77777777" w:rsidTr="000A272E">
        <w:tc>
          <w:tcPr>
            <w:tcW w:w="2347" w:type="dxa"/>
          </w:tcPr>
          <w:p w14:paraId="6B193473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40FE0169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6B88E6B1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343D05D0" w14:textId="77777777" w:rsidTr="000A272E">
        <w:tc>
          <w:tcPr>
            <w:tcW w:w="2347" w:type="dxa"/>
          </w:tcPr>
          <w:p w14:paraId="70A78AD0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66853915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1FEBCDA5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2414D25C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4DD6C613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437998A6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AE1F8AA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3A0D5BDD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D89F96A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21321FF7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1B011303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42FCF998" wp14:editId="7E001B99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13430A1F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0DE80B4D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A0639C1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7BE25E1A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3641061B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129560BB" w14:textId="77777777" w:rsidTr="007219C0">
        <w:tc>
          <w:tcPr>
            <w:tcW w:w="1985" w:type="dxa"/>
          </w:tcPr>
          <w:p w14:paraId="7793FA9E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0302842D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5EBB3B3B" w14:textId="77777777" w:rsidTr="007219C0">
        <w:tc>
          <w:tcPr>
            <w:tcW w:w="1985" w:type="dxa"/>
          </w:tcPr>
          <w:p w14:paraId="07ACAA2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06073CF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20C451A9" w14:textId="77777777" w:rsidTr="007219C0">
        <w:tc>
          <w:tcPr>
            <w:tcW w:w="1985" w:type="dxa"/>
          </w:tcPr>
          <w:p w14:paraId="4FDC1C4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4A3695F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2B23A5A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1195F23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407A3B4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C4163C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639D46E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3B5A03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09D08D2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7AA5986D" w14:textId="77777777" w:rsidTr="007219C0">
        <w:tc>
          <w:tcPr>
            <w:tcW w:w="1985" w:type="dxa"/>
          </w:tcPr>
          <w:p w14:paraId="267D8C3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397939A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2DAF57FD" w14:textId="77777777" w:rsidTr="007219C0">
        <w:trPr>
          <w:trHeight w:val="778"/>
        </w:trPr>
        <w:tc>
          <w:tcPr>
            <w:tcW w:w="1985" w:type="dxa"/>
          </w:tcPr>
          <w:p w14:paraId="3DD588D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43F00BC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6AFFCEE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72B1E51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3ACF3F48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3BBB73BD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153F78C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2D4C8031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ADE9278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77A5E80C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32C40846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257E3F45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4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4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49"/>
      </w:r>
    </w:p>
    <w:p w14:paraId="774E0BBC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8252B0E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14F16007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AFD98E7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DDF9DC6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5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652FC58D" wp14:editId="74BA8D8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271C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2" w:author="NAVASIN HOMHUAL" w:date="2016-09-05T21:24:00Z">
                                    <w:rPr/>
                                  </w:rPrChange>
                                </w:rPr>
                                <w:pPrChange w:id="5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52FC58D" id="Rectangle 23" o:spid="_x0000_s1032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+h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Kn&#10;/bA2UBxpqggt3b2T1yVBeyN8uBdI/KZNoJ0Nd/TRBuqcQydxtgP8+d559CfakZWzmvYl5/7HXqDi&#10;zHy1RMjzyXweFywp85OzKSn42rJ5bbH7ag00lQm9Dk4mMfoH04saoXqm1V7FqmQSVlLtnMuAvbIO&#10;7R7T4yDVapXcaKmcCDf20cmeB5E6T82zQNfxKxAzb6HfLbF4Q7PWN07IwmofQJeJgxHpFtduArSQ&#10;icXd4xE3/rWevF6euOUv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CAgx+h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7D271C0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4" w:author="NAVASIN HOMHUAL" w:date="2016-09-05T21:24:00Z">
                              <w:rPr/>
                            </w:rPrChange>
                          </w:rPr>
                          <w:pPrChange w:id="5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46B4963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18F28070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2A3609BA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761FF185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2816A10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79CEAD45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5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3D590E6" wp14:editId="23249B67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56"/>
      </w:r>
    </w:p>
    <w:p w14:paraId="08DA1885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31EB61E3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E170474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4129874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186F6A77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05542649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5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57"/>
      </w:r>
    </w:p>
    <w:p w14:paraId="084D63D6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BFBCDC1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261123C1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A957741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530CF824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4E6A7BB5" wp14:editId="6618BEEB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5CEA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77313CB2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5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5E613A5A" wp14:editId="530867A2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4053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0" w:author="NAVASIN HOMHUAL" w:date="2016-09-05T21:24:00Z">
                                    <w:rPr/>
                                  </w:rPrChange>
                                </w:rPr>
                                <w:pPrChange w:id="6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E613A5A" id="Rectangle 24" o:spid="_x0000_s1033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63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2C4053C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2" w:author="NAVASIN HOMHUAL" w:date="2016-09-05T21:24:00Z">
                              <w:rPr/>
                            </w:rPrChange>
                          </w:rPr>
                          <w:pPrChange w:id="6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36F261A4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0B98967D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77D1FEF1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4E2E52F8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6231D1D4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2C4B94C6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6A9732D7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458643D0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4AE4570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4EAB667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2B645C9E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441F303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31149D39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EE05318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EE0B32E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0D46E87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45107B3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63A16280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414CA7BC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34CBABF8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4910650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AABEDE6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40D26B4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36AF4CF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193E9DD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23AFA02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B95E694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40BBC363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6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047CA2FF" wp14:editId="3C85CEC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FECA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6" w:author="NAVASIN HOMHUAL" w:date="2016-09-05T21:24:00Z">
                                    <w:rPr/>
                                  </w:rPrChange>
                                </w:rPr>
                                <w:pPrChange w:id="6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47CA2FF" id="Rectangle 25" o:spid="_x0000_s1034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UmaQ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AgtXUm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B4FECA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8" w:author="NAVASIN HOMHUAL" w:date="2016-09-05T21:24:00Z">
                              <w:rPr/>
                            </w:rPrChange>
                          </w:rPr>
                          <w:pPrChange w:id="6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7E437E1C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7E49ED82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5297F72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540B35EB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4D205BCD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D6EA2BC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4865E947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08B320B0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AF9B5E2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38C396EA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4281537E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66CE35C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A5B316A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2783860D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BBA72B1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3ACEE590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E49A97E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5AF81AF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B306267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0A3C0B59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C8C079C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30CC0F0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7B52AC26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2DA31C66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658552CA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6C5F223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32E711FD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65A9F89D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4B399D8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3921C225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5F21D4A4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2FE77132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5CEE47EE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3C4A5B37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B9A1A16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1E76DF3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1671C059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24ECCB3C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2B3D796A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7067AF52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54BDD87F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22755C8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0A12A4BD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8469A4A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1799C221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00B93D2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5D6B36B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751DE90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1780ECB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4804D243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7C032243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1F4660F3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6A020073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69D82221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23A22A7A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1F443FAC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SuurBuur" w:date="2017-01-06T11:48:00Z" w:initials="S">
    <w:p w14:paraId="7EDF7AA5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40" w:author="SuurBuur" w:date="2017-01-06T11:49:00Z" w:initials="S">
    <w:p w14:paraId="5E710D44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47" w:author="SuurBuur" w:date="2017-01-06T11:28:00Z" w:initials="S">
    <w:p w14:paraId="3216D753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8" w:author="SuurBuur" w:date="2017-01-06T11:35:00Z" w:initials="S">
    <w:p w14:paraId="314F5B07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49" w:author="SuurBuur" w:date="2017-01-06T11:38:00Z" w:initials="S">
    <w:p w14:paraId="4C63E725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56" w:author="SuurBuur" w:date="2017-01-06T11:40:00Z" w:initials="S">
    <w:p w14:paraId="2FA75AD9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4254F998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50F80FFD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57" w:author="SuurBuur" w:date="2017-01-06T11:41:00Z" w:initials="S">
    <w:p w14:paraId="578A3998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DF7AA5" w15:done="0"/>
  <w15:commentEx w15:paraId="5E710D44" w15:done="0"/>
  <w15:commentEx w15:paraId="3216D753" w15:done="0"/>
  <w15:commentEx w15:paraId="314F5B07" w15:done="0"/>
  <w15:commentEx w15:paraId="4C63E725" w15:done="0"/>
  <w15:commentEx w15:paraId="50F80FFD" w15:done="0"/>
  <w15:commentEx w15:paraId="578A39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DF7AA5" w16cid:durableId="1CE197B6"/>
  <w16cid:commentId w16cid:paraId="5E710D44" w16cid:durableId="1CE197B7"/>
  <w16cid:commentId w16cid:paraId="3216D753" w16cid:durableId="1CE197B8"/>
  <w16cid:commentId w16cid:paraId="314F5B07" w16cid:durableId="1CE197B9"/>
  <w16cid:commentId w16cid:paraId="4C63E725" w16cid:durableId="1CE197BA"/>
  <w16cid:commentId w16cid:paraId="50F80FFD" w16cid:durableId="1CE197BB"/>
  <w16cid:commentId w16cid:paraId="578A3998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99266" w14:textId="77777777" w:rsidR="005A4972" w:rsidRDefault="005A4972">
      <w:r>
        <w:separator/>
      </w:r>
    </w:p>
  </w:endnote>
  <w:endnote w:type="continuationSeparator" w:id="0">
    <w:p w14:paraId="5500A27C" w14:textId="77777777" w:rsidR="005A4972" w:rsidRDefault="005A4972">
      <w:r>
        <w:continuationSeparator/>
      </w:r>
    </w:p>
  </w:endnote>
  <w:endnote w:type="continuationNotice" w:id="1">
    <w:p w14:paraId="3306FE23" w14:textId="77777777" w:rsidR="005A4972" w:rsidRDefault="005A4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63523506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BB5747" wp14:editId="27100FD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BC17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63C9232F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A497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A497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3657B384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1429D2C1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B926EE" wp14:editId="34173DF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50CFC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386F461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A497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A4972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B5A04E8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90179" w14:textId="77777777" w:rsidR="005A4972" w:rsidRDefault="005A4972">
      <w:r>
        <w:separator/>
      </w:r>
    </w:p>
  </w:footnote>
  <w:footnote w:type="continuationSeparator" w:id="0">
    <w:p w14:paraId="68151957" w14:textId="77777777" w:rsidR="005A4972" w:rsidRDefault="005A4972">
      <w:r>
        <w:continuationSeparator/>
      </w:r>
    </w:p>
  </w:footnote>
  <w:footnote w:type="continuationNotice" w:id="1">
    <w:p w14:paraId="3EEF3711" w14:textId="77777777" w:rsidR="005A4972" w:rsidRDefault="005A49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70008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4A4DE91C" wp14:editId="29F4BC54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45092506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ADE2329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CE99E3C" wp14:editId="196834B9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40529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2E3D7FA8" wp14:editId="085718DE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076C70A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47BEBFF8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0619F0B" wp14:editId="0C1F2AC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72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4972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88F9A0"/>
  <w15:docId w15:val="{9025D225-6F51-4A08-A036-5E73F771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BCDB0-068E-490A-8677-3250ACB6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8</Pages>
  <Words>4856</Words>
  <Characters>27680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2017-06-08T15:37:00Z</dcterms:created>
  <dcterms:modified xsi:type="dcterms:W3CDTF">2017-06-08T15:37:00Z</dcterms:modified>
</cp:coreProperties>
</file>