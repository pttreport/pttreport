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4BAC9" w14:textId="77777777"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14:paraId="540E7D4C" w14:textId="77777777"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14:paraId="4AE9A300" w14:textId="77777777"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14:paraId="001F216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5511D3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3D9EA8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A06D2F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2D962F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8B59D6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A63664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258B6E6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06D52FE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D15D86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A1ACFB0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19E7399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6C57433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007842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B6655F0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FFBBCBE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784A35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67BCE33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6A242D6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9EACA15" w14:textId="77777777"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14:paraId="7F576643" w14:textId="77777777"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14:paraId="56FB01FD" w14:textId="77777777"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14:paraId="2025C6C9" w14:textId="77777777" w:rsidTr="005217C1">
        <w:tc>
          <w:tcPr>
            <w:tcW w:w="2376" w:type="dxa"/>
          </w:tcPr>
          <w:p w14:paraId="7688253E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14:paraId="6009AFA9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14:paraId="6EA4D536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14:paraId="44946B42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14:paraId="0CE39986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14:paraId="1285554B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14:paraId="20CED0F0" w14:textId="77777777" w:rsidTr="004477A6">
        <w:trPr>
          <w:trHeight w:val="375"/>
        </w:trPr>
        <w:tc>
          <w:tcPr>
            <w:tcW w:w="2376" w:type="dxa"/>
            <w:vMerge w:val="restart"/>
          </w:tcPr>
          <w:p w14:paraId="6447CAC2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14:paraId="313A6818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5E6EE5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14:paraId="28B81E9C" w14:textId="77777777" w:rsidR="00643FB6" w:rsidRPr="0012516C" w:rsidRDefault="005E6EE5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14:paraId="3A7B21DC" w14:textId="77777777" w:rsidR="00643FB6" w:rsidRPr="0012516C" w:rsidRDefault="005E6EE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14:paraId="5BC827D1" w14:textId="77777777" w:rsidTr="004477A6">
        <w:trPr>
          <w:trHeight w:val="390"/>
        </w:trPr>
        <w:tc>
          <w:tcPr>
            <w:tcW w:w="2376" w:type="dxa"/>
            <w:vMerge/>
          </w:tcPr>
          <w:p w14:paraId="39323CC3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5751D9CF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5E6EE5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7A1DB349" w14:textId="77777777" w:rsidR="00221752" w:rsidRPr="0012516C" w:rsidRDefault="005E6EE5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6073F699" w14:textId="77777777" w:rsidR="00643FB6" w:rsidRPr="0012516C" w:rsidRDefault="005E6EE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14:paraId="395246FF" w14:textId="77777777" w:rsidTr="00305F26">
        <w:trPr>
          <w:trHeight w:val="224"/>
        </w:trPr>
        <w:tc>
          <w:tcPr>
            <w:tcW w:w="2376" w:type="dxa"/>
            <w:vMerge/>
          </w:tcPr>
          <w:p w14:paraId="28AC6DC5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79FBE72B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5E6EE5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4FE05D33" w14:textId="77777777" w:rsidR="00643FB6" w:rsidRPr="0012516C" w:rsidRDefault="005E6EE5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6D643BAD" w14:textId="77777777" w:rsidR="00643FB6" w:rsidRPr="0012516C" w:rsidRDefault="005E6EE5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14:paraId="5D0CF711" w14:textId="77777777" w:rsidTr="00305F26">
        <w:trPr>
          <w:trHeight w:val="50"/>
        </w:trPr>
        <w:tc>
          <w:tcPr>
            <w:tcW w:w="2376" w:type="dxa"/>
            <w:vMerge/>
          </w:tcPr>
          <w:p w14:paraId="247A74E3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08E2F08D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5E6EE5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0532FAA9" w14:textId="77777777" w:rsidR="00643FB6" w:rsidRPr="0012516C" w:rsidRDefault="005E6EE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0FC6EA08" w14:textId="77777777" w:rsidR="00643FB6" w:rsidRPr="0012516C" w:rsidRDefault="005E6EE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14:paraId="3FDE4965" w14:textId="77777777" w:rsidTr="004477A6">
        <w:trPr>
          <w:trHeight w:val="416"/>
        </w:trPr>
        <w:tc>
          <w:tcPr>
            <w:tcW w:w="2376" w:type="dxa"/>
            <w:vMerge/>
          </w:tcPr>
          <w:p w14:paraId="556F2FED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14:paraId="258E6E64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5E6EE5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14:paraId="642DBD41" w14:textId="77777777" w:rsidR="00643FB6" w:rsidRPr="0012516C" w:rsidRDefault="005E6EE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14:paraId="49C25907" w14:textId="77777777" w:rsidR="00643FB6" w:rsidRPr="0012516C" w:rsidRDefault="005E6EE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14:paraId="52D8D1B3" w14:textId="77777777" w:rsidTr="005217C1">
        <w:tc>
          <w:tcPr>
            <w:tcW w:w="2376" w:type="dxa"/>
          </w:tcPr>
          <w:p w14:paraId="4DB27817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14:paraId="52B5E05F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5E6EE5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266D8A6F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5E6EE5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536489B5" w14:textId="77777777" w:rsidR="00077923" w:rsidRPr="0012516C" w:rsidRDefault="005E6EE5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14:paraId="5303C63C" w14:textId="77777777" w:rsidR="00077923" w:rsidRPr="0012516C" w:rsidRDefault="005E6EE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14:paraId="5D4E9E1B" w14:textId="77777777" w:rsidTr="005217C1">
        <w:tc>
          <w:tcPr>
            <w:tcW w:w="2376" w:type="dxa"/>
          </w:tcPr>
          <w:p w14:paraId="62F19B10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14:paraId="69D6A940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5E6EE5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6B27E06D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5E6EE5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73D9B02D" w14:textId="77777777" w:rsidR="003277E5" w:rsidRPr="0012516C" w:rsidRDefault="005E6EE5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14:paraId="0148B4D9" w14:textId="77777777" w:rsidR="00077923" w:rsidRPr="0012516C" w:rsidRDefault="005E6EE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14:paraId="08D0E2EC" w14:textId="77777777" w:rsidTr="005D4362">
        <w:tc>
          <w:tcPr>
            <w:tcW w:w="2376" w:type="dxa"/>
          </w:tcPr>
          <w:p w14:paraId="2C145145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14:paraId="227E92BE" w14:textId="77777777" w:rsidR="00077923" w:rsidRPr="0012516C" w:rsidRDefault="005E6EE5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6CD05238" w14:textId="77777777" w:rsidR="00077923" w:rsidRPr="0012516C" w:rsidRDefault="005E6EE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14:paraId="0EEF2E53" w14:textId="77777777" w:rsidR="00077923" w:rsidRPr="0012516C" w:rsidRDefault="005E6EE5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14:paraId="447E1374" w14:textId="77777777" w:rsidTr="005D4362">
        <w:tc>
          <w:tcPr>
            <w:tcW w:w="2376" w:type="dxa"/>
          </w:tcPr>
          <w:p w14:paraId="509E371F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14:paraId="60B593B9" w14:textId="77777777" w:rsidR="00077923" w:rsidRPr="0012516C" w:rsidRDefault="005E6EE5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30F11CE4" w14:textId="77777777" w:rsidR="00077923" w:rsidRPr="0012516C" w:rsidRDefault="005E6EE5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14:paraId="2CEE13E5" w14:textId="77777777" w:rsidR="00077923" w:rsidRPr="0012516C" w:rsidRDefault="005E6EE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14:paraId="045A5D82" w14:textId="77777777" w:rsidTr="00D46B5C">
        <w:tc>
          <w:tcPr>
            <w:tcW w:w="2376" w:type="dxa"/>
          </w:tcPr>
          <w:p w14:paraId="33BD2C1F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7B527913" w14:textId="77777777" w:rsidR="00077923" w:rsidRPr="0012516C" w:rsidRDefault="005E6EE5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25FBC99C" w14:textId="77777777" w:rsidR="00077923" w:rsidRPr="0012516C" w:rsidRDefault="005E6EE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7723B51" w14:textId="77777777" w:rsidR="00077923" w:rsidRPr="0012516C" w:rsidRDefault="005E6EE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14:paraId="701AA389" w14:textId="77777777" w:rsidTr="00156C0F">
        <w:tc>
          <w:tcPr>
            <w:tcW w:w="2376" w:type="dxa"/>
            <w:vMerge w:val="restart"/>
            <w:shd w:val="clear" w:color="auto" w:fill="auto"/>
          </w:tcPr>
          <w:p w14:paraId="19C1F7DB" w14:textId="77777777" w:rsidR="00691980" w:rsidRPr="0012516C" w:rsidRDefault="005E6EE5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14:paraId="414E45CE" w14:textId="77777777" w:rsidR="00691980" w:rsidRPr="0012516C" w:rsidRDefault="005E6EE5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14:paraId="72D8C0FB" w14:textId="77777777" w:rsidR="00691980" w:rsidRPr="0012516C" w:rsidRDefault="005E6EE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14:paraId="00705287" w14:textId="77777777" w:rsidR="00691980" w:rsidRPr="0012516C" w:rsidRDefault="005E6EE5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14:paraId="410F858E" w14:textId="77777777" w:rsidTr="00691980">
        <w:tc>
          <w:tcPr>
            <w:tcW w:w="2376" w:type="dxa"/>
            <w:vMerge/>
            <w:shd w:val="clear" w:color="auto" w:fill="auto"/>
          </w:tcPr>
          <w:p w14:paraId="4900BC33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C40D874" w14:textId="77777777"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EBCB182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7F29A1F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14:paraId="1E701B89" w14:textId="77777777" w:rsidTr="00156C0F">
        <w:tc>
          <w:tcPr>
            <w:tcW w:w="2376" w:type="dxa"/>
            <w:vMerge/>
            <w:shd w:val="clear" w:color="auto" w:fill="auto"/>
          </w:tcPr>
          <w:p w14:paraId="0B8380D1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14:paraId="4EF17870" w14:textId="77777777"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14:paraId="20A64877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14:paraId="2636C6A9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14:paraId="4DDD1DF3" w14:textId="77777777"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14:paraId="36D2E28C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5349E495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54D30C28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3F86472D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1D6571BA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57C8A105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46D61C5A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1F0A72E0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6EE5CE78" w14:textId="77777777"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14:paraId="012EBC4C" w14:textId="77777777"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14:paraId="78FA55E5" w14:textId="77777777"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14:paraId="36BE2B6D" w14:textId="77777777"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14:paraId="3894D5EE" w14:textId="77777777"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14:paraId="40DFE36D" w14:textId="77777777"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14:paraId="6824AFE0" w14:textId="77777777"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627C1810" w14:textId="77777777"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4DB40909" w14:textId="77777777"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0ECB7557" w14:textId="77777777"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14:paraId="2E6140A1" w14:textId="77777777"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63F938E7" w14:textId="77777777"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14:paraId="6B08DCA4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14:paraId="4E0580E7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442F0B8A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14:paraId="5BDA7D01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14:paraId="67FA8154" w14:textId="77777777"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14:paraId="104057EC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งานบำรุงรักษาท่อบนแท่นพักท่อก๊าซในทะเล</w:t>
      </w:r>
    </w:p>
    <w:p w14:paraId="0F79BB80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14:paraId="4C1ACAE8" w14:textId="77777777"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14:paraId="3AE702F8" w14:textId="77777777"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4B69B205" w14:textId="77777777"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14:paraId="30DF400F" w14:textId="77777777"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14:paraId="7FA95BE8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1F37D908" w14:textId="77777777"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14:paraId="3C8DC439" w14:textId="77777777"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14:paraId="25ADA104" w14:textId="77777777"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14:paraId="1106D5EC" w14:textId="77777777"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14:paraId="4E496C71" w14:textId="77777777"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14:paraId="71D1FD3F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1FED3DB2" w14:textId="77777777"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14:paraId="6B64870A" w14:textId="77777777"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14:paraId="0A9D7F60" w14:textId="77777777"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14:paraId="572C395A" w14:textId="77777777" w:rsidR="00FC6B34" w:rsidRPr="00EB73F7" w:rsidRDefault="005E6EE5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 wp14:anchorId="07CE0BC0" wp14:editId="06A579CE">
            <wp:extent cx="5731510" cy="2588260"/>
            <wp:effectExtent l="0" t="0" r="2540" b="254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035E" w14:textId="77777777"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14:paraId="7A0B0689" w14:textId="77777777"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14:paraId="1406AA5C" w14:textId="77777777"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14:paraId="5EC2572C" w14:textId="77777777" w:rsidR="004F4505" w:rsidRPr="0012516C" w:rsidRDefault="005E6EE5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14:paraId="60972553" w14:textId="77777777" w:rsidR="00AC06BE" w:rsidRPr="0012516C" w:rsidRDefault="005E6EE5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14:paraId="217FC209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3D43A7CA" w14:textId="77777777"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14:paraId="6788C606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0521C5A0" w14:textId="77777777" w:rsidR="003576E0" w:rsidRPr="0012516C" w:rsidRDefault="005E6EE5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14:paraId="7BA73EBF" w14:textId="77777777"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14:paraId="5A1F2B5B" w14:textId="77777777"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14:paraId="78CF3991" w14:textId="77777777"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14:paraId="40E06504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7B900F4F" w14:textId="77777777"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5E6EE5" w14:paraId="181DAFE8" w14:textId="77777777" w:rsidTr="005E6EE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60A84721" w14:textId="77777777" w:rsidR="005E6EE5" w:rsidRDefault="005E6EE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14:paraId="32BD9987" w14:textId="77777777" w:rsidR="005E6EE5" w:rsidRDefault="005E6EE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14:paraId="2EB79008" w14:textId="77777777" w:rsidR="005E6EE5" w:rsidRDefault="005E6EE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14:paraId="531D6164" w14:textId="77777777" w:rsidR="005E6EE5" w:rsidRDefault="005E6EE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14:paraId="292E150B" w14:textId="77777777" w:rsidR="005E6EE5" w:rsidRDefault="005E6EE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14:paraId="67EA070F" w14:textId="77777777" w:rsidR="005E6EE5" w:rsidRDefault="005E6EE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5E6EE5" w14:paraId="6EDB80C2" w14:textId="77777777" w:rsidTr="005E6EE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45F20882" w14:textId="77777777" w:rsidR="005E6EE5" w:rsidRDefault="005E6EE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713D4A07" w14:textId="77777777" w:rsidR="005E6EE5" w:rsidRDefault="005E6EE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574DD079" w14:textId="77777777" w:rsidR="005E6EE5" w:rsidRDefault="005E6EE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5F439B61" w14:textId="77777777" w:rsidR="005E6EE5" w:rsidRDefault="005E6EE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3FACC7E2" w14:textId="77777777" w:rsidR="005E6EE5" w:rsidRDefault="005E6EE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627CF54D" w14:textId="77777777" w:rsidR="005E6EE5" w:rsidRDefault="005E6EE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5E6EE5" w14:paraId="0AEC90F0" w14:textId="77777777" w:rsidTr="005E6EE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75E780FE" w14:textId="77777777" w:rsidR="005E6EE5" w:rsidRDefault="005E6EE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4D4C8D7A" w14:textId="77777777" w:rsidR="005E6EE5" w:rsidRDefault="005E6EE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0CDC6F3E" w14:textId="77777777" w:rsidR="005E6EE5" w:rsidRDefault="005E6EE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7FA462E7" w14:textId="77777777" w:rsidR="005E6EE5" w:rsidRDefault="005E6EE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60733FC3" w14:textId="77777777" w:rsidR="005E6EE5" w:rsidRDefault="005E6EE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406201D1" w14:textId="77777777" w:rsidR="005E6EE5" w:rsidRDefault="005E6EE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5E6EE5" w14:paraId="79388219" w14:textId="77777777" w:rsidTr="005E6EE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3080EAC8" w14:textId="77777777" w:rsidR="005E6EE5" w:rsidRDefault="005E6EE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5CBBB8D8" w14:textId="77777777" w:rsidR="005E6EE5" w:rsidRDefault="005E6EE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28AF2D88" w14:textId="77777777" w:rsidR="005E6EE5" w:rsidRDefault="005E6EE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637285EF" w14:textId="77777777" w:rsidR="005E6EE5" w:rsidRDefault="005E6EE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3B88FF43" w14:textId="77777777" w:rsidR="005E6EE5" w:rsidRDefault="005E6EE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11B5743A" w14:textId="77777777" w:rsidR="005E6EE5" w:rsidRDefault="005E6EE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5E6EE5" w14:paraId="38727D81" w14:textId="77777777" w:rsidTr="005E6EE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07E3FFA8" w14:textId="77777777" w:rsidR="005E6EE5" w:rsidRDefault="005E6EE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50D38C33" w14:textId="77777777" w:rsidR="005E6EE5" w:rsidRDefault="005E6EE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5EB654E5" w14:textId="77777777" w:rsidR="005E6EE5" w:rsidRDefault="005E6EE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13E3C344" w14:textId="77777777" w:rsidR="005E6EE5" w:rsidRDefault="005E6EE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23C6B4AA" w14:textId="77777777" w:rsidR="005E6EE5" w:rsidRDefault="005E6EE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190D90A3" w14:textId="77777777" w:rsidR="005E6EE5" w:rsidRDefault="005E6EE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5E6EE5" w14:paraId="21128CC7" w14:textId="77777777" w:rsidTr="005E6EE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1B4591DC" w14:textId="77777777" w:rsidR="005E6EE5" w:rsidRDefault="005E6EE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56F97026" w14:textId="77777777" w:rsidR="005E6EE5" w:rsidRDefault="005E6EE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3A5049BB" w14:textId="77777777" w:rsidR="005E6EE5" w:rsidRDefault="005E6EE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3529624D" w14:textId="77777777" w:rsidR="005E6EE5" w:rsidRDefault="005E6EE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0FACF5DF" w14:textId="77777777" w:rsidR="005E6EE5" w:rsidRDefault="005E6EE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796133F1" w14:textId="77777777" w:rsidR="005E6EE5" w:rsidRDefault="005E6EE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14:paraId="5FAF7B3E" w14:textId="77777777"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14:paraId="6A17E844" w14:textId="77777777"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14:paraId="32366460" w14:textId="77777777"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5E6EE5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5E6EE5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5E6EE5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14:paraId="6BB59163" w14:textId="77777777" w:rsidR="00167548" w:rsidRPr="0012516C" w:rsidRDefault="005E6EE5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14:paraId="2F976CFD" w14:textId="77777777"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14:paraId="5F3D00A6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424EB8DF" w14:textId="77777777"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5E6EE5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5E6EE5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5E6EE5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5E6EE5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14:paraId="6117114F" w14:textId="77777777"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14:paraId="4CFFFCC8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139172E1" w14:textId="77777777" w:rsidR="005C0D83" w:rsidRPr="0012516C" w:rsidRDefault="005E6EE5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14:paraId="4DF0DCA2" w14:textId="77777777"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2C4D03DA" w14:textId="77777777" w:rsidR="00F01C43" w:rsidRDefault="005E6EE5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Detail</w:t>
      </w:r>
    </w:p>
    <w:p w14:paraId="2199833C" w14:textId="77777777"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14:paraId="194C61C0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224ECB22" w14:textId="77777777" w:rsidR="007A3C83" w:rsidRPr="0012516C" w:rsidRDefault="005E6EE5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</w:t>
      </w:r>
    </w:p>
    <w:p w14:paraId="43D39CA9" w14:textId="77777777"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5E6EE5" w14:paraId="01517603" w14:textId="77777777" w:rsidTr="005E6EE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282DD9E9" w14:textId="77777777" w:rsidR="005E6EE5" w:rsidRDefault="005E6EE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14:paraId="020D834F" w14:textId="77777777" w:rsidR="005E6EE5" w:rsidRDefault="005E6EE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14:paraId="5B7321FF" w14:textId="77777777" w:rsidR="005E6EE5" w:rsidRDefault="005E6EE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14:paraId="6AEC2B99" w14:textId="77777777" w:rsidR="005E6EE5" w:rsidRDefault="005E6EE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5E6EE5" w14:paraId="5F46C91D" w14:textId="77777777" w:rsidTr="005E6EE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2D28F415" w14:textId="77777777" w:rsidR="005E6EE5" w:rsidRDefault="005E6EE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</w:p>
        </w:tc>
        <w:tc>
          <w:tcPr>
            <w:tcW w:w="2256" w:type="dxa"/>
            <w:shd w:val="clear" w:color="auto" w:fill="auto"/>
          </w:tcPr>
          <w:p w14:paraId="17289CCE" w14:textId="77777777" w:rsidR="005E6EE5" w:rsidRDefault="005E6EE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</w:p>
        </w:tc>
        <w:tc>
          <w:tcPr>
            <w:tcW w:w="2257" w:type="dxa"/>
            <w:shd w:val="clear" w:color="auto" w:fill="auto"/>
          </w:tcPr>
          <w:p w14:paraId="0C143B48" w14:textId="77777777" w:rsidR="005E6EE5" w:rsidRDefault="005E6EE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</w:t>
            </w:r>
          </w:p>
        </w:tc>
        <w:tc>
          <w:tcPr>
            <w:tcW w:w="2257" w:type="dxa"/>
            <w:shd w:val="clear" w:color="auto" w:fill="auto"/>
          </w:tcPr>
          <w:p w14:paraId="7F32E9F8" w14:textId="77777777" w:rsidR="005E6EE5" w:rsidRDefault="005E6EE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</w:p>
        </w:tc>
      </w:tr>
      <w:tr w:rsidR="005E6EE5" w14:paraId="78CA61A2" w14:textId="77777777" w:rsidTr="005E6EE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399E4310" w14:textId="77777777" w:rsidR="005E6EE5" w:rsidRDefault="005E6EE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Chomtong2</w:t>
            </w:r>
          </w:p>
        </w:tc>
        <w:tc>
          <w:tcPr>
            <w:tcW w:w="2256" w:type="dxa"/>
            <w:shd w:val="clear" w:color="auto" w:fill="auto"/>
          </w:tcPr>
          <w:p w14:paraId="077F9B60" w14:textId="77777777" w:rsidR="005E6EE5" w:rsidRDefault="005E6EE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point2</w:t>
            </w:r>
          </w:p>
        </w:tc>
        <w:tc>
          <w:tcPr>
            <w:tcW w:w="2257" w:type="dxa"/>
            <w:shd w:val="clear" w:color="auto" w:fill="auto"/>
          </w:tcPr>
          <w:p w14:paraId="45786E31" w14:textId="77777777" w:rsidR="005E6EE5" w:rsidRDefault="005E6EE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14:paraId="3828301C" w14:textId="77777777" w:rsidR="005E6EE5" w:rsidRDefault="005E6EE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ok2</w:t>
            </w:r>
          </w:p>
        </w:tc>
      </w:tr>
    </w:tbl>
    <w:p w14:paraId="07107E4A" w14:textId="77777777"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1EC988DE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4947807" w14:textId="77777777" w:rsidR="005C0D83" w:rsidRPr="00D41563" w:rsidRDefault="005E6EE5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</w:t>
      </w:r>
    </w:p>
    <w:p w14:paraId="3ECD740B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6AE9991E" w14:textId="77777777"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5E6EE5">
        <w:rPr>
          <w:rFonts w:ascii="Cordia New" w:hAnsi="Cordia New"/>
          <w:sz w:val="28"/>
          <w:highlight w:val="yellow"/>
        </w:rPr>
        <w:t>Soil Erosion : future</w:t>
      </w:r>
      <w:r w:rsidR="00D41563" w:rsidRPr="0012516C">
        <w:rPr>
          <w:rFonts w:ascii="Cordia New" w:hAnsi="Cordia New"/>
          <w:sz w:val="28"/>
        </w:rPr>
        <w:t xml:space="preserve"> </w:t>
      </w:r>
    </w:p>
    <w:p w14:paraId="1EA40CE9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1690079C" w14:textId="77777777" w:rsidR="005C0D83" w:rsidRPr="0012516C" w:rsidRDefault="005E6EE5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</w:t>
      </w:r>
    </w:p>
    <w:p w14:paraId="2E80B1A8" w14:textId="77777777"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1A2C4689" w14:textId="77777777"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14:paraId="2F9ABAB4" w14:textId="77777777"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E6EE5" w14:paraId="230EA377" w14:textId="77777777" w:rsidTr="005E6EE5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5DF9696D" w14:textId="77777777" w:rsidR="005E6EE5" w:rsidRDefault="005E6EE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bookmarkStart w:id="0" w:name="_GoBack"/>
            <w:bookmarkEnd w:id="0"/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14:paraId="444E52DD" w14:textId="77777777" w:rsidR="005E6EE5" w:rsidRDefault="005E6EE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14:paraId="0BCDC114" w14:textId="77777777" w:rsidR="005E6EE5" w:rsidRDefault="005E6EE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14:paraId="6F74D91B" w14:textId="77777777" w:rsidR="005E6EE5" w:rsidRDefault="005E6EE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14:paraId="70B9CD87" w14:textId="77777777" w:rsidR="005E6EE5" w:rsidRDefault="005E6EE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5E6EE5" w14:paraId="67F55C98" w14:textId="77777777" w:rsidTr="005E6EE5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03A1C39B" w14:textId="77777777" w:rsidR="005E6EE5" w:rsidRDefault="005E6EE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Area1</w:t>
            </w:r>
          </w:p>
        </w:tc>
        <w:tc>
          <w:tcPr>
            <w:tcW w:w="1805" w:type="dxa"/>
            <w:shd w:val="clear" w:color="auto" w:fill="auto"/>
          </w:tcPr>
          <w:p w14:paraId="6FD9CDB3" w14:textId="77777777" w:rsidR="005E6EE5" w:rsidRDefault="005E6EE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14:paraId="11B5354E" w14:textId="77777777" w:rsidR="005E6EE5" w:rsidRDefault="005E6EE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14:paraId="6FCAACC0" w14:textId="77777777" w:rsidR="005E6EE5" w:rsidRDefault="005E6EE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14:paraId="4D524386" w14:textId="77777777" w:rsidR="005E6EE5" w:rsidRDefault="005E6EE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  <w:tr w:rsidR="005E6EE5" w14:paraId="4A55F1AD" w14:textId="77777777" w:rsidTr="005E6EE5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4AEE2928" w14:textId="77777777" w:rsidR="005E6EE5" w:rsidRDefault="005E6EE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Area2</w:t>
            </w:r>
          </w:p>
        </w:tc>
        <w:tc>
          <w:tcPr>
            <w:tcW w:w="1805" w:type="dxa"/>
            <w:shd w:val="clear" w:color="auto" w:fill="auto"/>
          </w:tcPr>
          <w:p w14:paraId="2DADB9A0" w14:textId="77777777" w:rsidR="005E6EE5" w:rsidRDefault="005E6EE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14:paraId="7CB6FDA5" w14:textId="77777777" w:rsidR="005E6EE5" w:rsidRDefault="005E6EE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14:paraId="132DB0EF" w14:textId="77777777" w:rsidR="005E6EE5" w:rsidRDefault="005E6EE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14:paraId="5AE97C64" w14:textId="77777777" w:rsidR="005E6EE5" w:rsidRDefault="005E6EE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14:paraId="5E256285" w14:textId="77777777"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14:paraId="5B417F00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AB21869" w14:textId="77777777" w:rsidR="0026481E" w:rsidRPr="0012516C" w:rsidRDefault="005E6EE5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</w:t>
      </w:r>
    </w:p>
    <w:p w14:paraId="1D5F6630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6FE00498" w14:textId="77777777" w:rsidR="009B1FEC" w:rsidRPr="0012516C" w:rsidRDefault="005E6EE5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14:paraId="001D2E2A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7A80A6F2" w14:textId="77777777" w:rsidR="00E11736" w:rsidRPr="0012516C" w:rsidRDefault="005E6EE5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</w:t>
      </w:r>
    </w:p>
    <w:p w14:paraId="349179C4" w14:textId="77777777"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14:paraId="4BF932FD" w14:textId="77777777"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3225E522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72D41F4B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4EC16732" w14:textId="77777777"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CA0D92E" w14:textId="77777777" w:rsidR="00801470" w:rsidRPr="0012516C" w:rsidRDefault="005E6EE5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14:paraId="71B8A8C1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542ED572" w14:textId="77777777" w:rsidR="0017316F" w:rsidRPr="0012516C" w:rsidRDefault="005E6EE5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23BF4E75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7D31A263" w14:textId="77777777" w:rsidR="0017316F" w:rsidRPr="0012516C" w:rsidRDefault="005E6EE5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742F9F88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62081014" w14:textId="77777777" w:rsidR="0017316F" w:rsidRPr="0012516C" w:rsidRDefault="005E6EE5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6A5DA9DA" w14:textId="77777777"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264A0130" w14:textId="77777777"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14:paraId="001C64FC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แผนงาน</w:t>
      </w:r>
    </w:p>
    <w:p w14:paraId="5C5AC327" w14:textId="77777777" w:rsidR="009F43BE" w:rsidRPr="0012516C" w:rsidRDefault="005E6EE5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</w:p>
    <w:p w14:paraId="20FDA46F" w14:textId="77777777"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14:paraId="2D43C9F9" w14:textId="77777777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A027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CE49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A8DD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1075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728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50CFE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14:paraId="013BF622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82A3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D11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AAF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C83A5E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42A9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93129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5A09E381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E255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037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0226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458CA8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F9C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48EF1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5CBDED09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9C00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7AEA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BAD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B00F49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74D2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6848C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0B0171DB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B692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EEDA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789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8EE6A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2D46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0A6CE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49D07C62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830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54EC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D20D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0753A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DE53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607E0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416D1BDF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0964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1804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DC6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AE10A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8081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1B0A7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0914756C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30D1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AAF8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BDAE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8BC9D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829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97A7FD" w14:textId="77777777"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14:paraId="2C7F500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961E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11E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1478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9908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5933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5D472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3E3BC2C9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ED4F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DFF0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42F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C65F0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F57F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3F80C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4966A750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C5BD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CBB4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2B2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72BA7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2520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419E6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22788039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965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E094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7026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3DB78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7715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6331C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23DEA8B9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CCA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6A9C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C67A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221A8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1DA4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7FFB7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392701A2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B864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BB0D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C919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9DAAC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6AE4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A8EA0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3E7A1EAE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67DB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0C0F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7E9D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2F80F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3233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AA4DD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17355DA6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7DBA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2FC8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E6C9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86A0B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900A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DA427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14:paraId="1AD20B83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6719C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15261" w14:textId="77777777"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14:paraId="616F6226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063E1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46690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14:paraId="060D6A01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542B8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D4A70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14:paraId="4BA86E7F" w14:textId="77777777"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14:paraId="17A3D894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03B86276" w14:textId="77777777" w:rsidR="008D0BD9" w:rsidRPr="0012516C" w:rsidRDefault="005E6EE5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ROV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14:paraId="53A6014A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228C451B" w14:textId="77777777" w:rsidR="00CF208B" w:rsidRPr="0012516C" w:rsidRDefault="005E6EE5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14:paraId="7A43F2C0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1BC496B4" w14:textId="77777777" w:rsidR="00CF208B" w:rsidRPr="0012516C" w:rsidRDefault="005E6EE5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</w:p>
    <w:p w14:paraId="5FD6410B" w14:textId="77777777"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398A320A" w14:textId="77777777"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05AE8AD2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14103DF5" w14:textId="77777777"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14:paraId="4E25A52A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14DC24DC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3E08D6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E5C5A6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14:paraId="6F5A83B5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7EBE33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537FCD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14:paraId="0A31E003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7BA558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832511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6D332702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6B769B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B1F5E5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40353A0B" w14:textId="77777777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6C693E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0E508F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7BFE8A82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008566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0A7386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3379DAE3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148B38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2DD610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14:paraId="64CEFD59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14:paraId="73DA29BA" w14:textId="77777777"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Pr="0012516C">
        <w:rPr>
          <w:rFonts w:ascii="Cordia New" w:hAnsi="Cordia New"/>
          <w:sz w:val="28"/>
          <w:highlight w:val="green"/>
          <w:cs/>
        </w:rPr>
        <w:t>ครบถ้วน</w:t>
      </w:r>
    </w:p>
    <w:p w14:paraId="137FC214" w14:textId="77777777"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7823E60E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453656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423625" w14:textId="77777777"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14:paraId="5F875CED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3DA545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F9F70D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3CCD1E0A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04DA92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41F126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3AE52D6C" w14:textId="77777777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063A4E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F77F8E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276F8B7B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0C62FA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3DC306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25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14:paraId="7D46C067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1E501DA4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14:paraId="028DD78D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153E7807" wp14:editId="188F741F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EDD4" w14:textId="77777777"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14:paraId="1DBA9AF0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1AD6A728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37D76553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8079" w:type="dxa"/>
        <w:tblInd w:w="959" w:type="dxa"/>
        <w:tblLook w:val="04A0" w:firstRow="1" w:lastRow="0" w:firstColumn="1" w:lastColumn="0" w:noHBand="0" w:noVBand="1"/>
      </w:tblPr>
      <w:tblGrid>
        <w:gridCol w:w="1417"/>
        <w:gridCol w:w="3962"/>
        <w:gridCol w:w="2700"/>
      </w:tblGrid>
      <w:tr w:rsidR="006C77D6" w:rsidRPr="0012516C" w14:paraId="0E906D5E" w14:textId="77777777" w:rsidTr="000A272E">
        <w:trPr>
          <w:trHeight w:val="360"/>
          <w:tblHeader/>
        </w:trPr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6F90B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Route code</w:t>
            </w:r>
          </w:p>
        </w:tc>
        <w:tc>
          <w:tcPr>
            <w:tcW w:w="39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CF74E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Pipeline name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C86325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  <w:t>สถานะ</w:t>
            </w:r>
          </w:p>
        </w:tc>
      </w:tr>
      <w:tr w:rsidR="00BD3B7F" w:rsidRPr="0012516C" w14:paraId="6D906D9C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06A57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C787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66B73D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1030B64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9DA54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9AEA4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3DB986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BFFEC76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8E0A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RC0670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E708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9EF3E8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9AC985F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F5B5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RC0681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FBE5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WK#5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RC670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KP41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881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370AF8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2AB2AA08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E4AE7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C6A5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WNMR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KKPP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377C91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7094E53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1C934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RC06921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090A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RC690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KP28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455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692R1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B947EE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FCB17C3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EB054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RC0250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F48C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E6DD78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2DDBF07B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B858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RC0260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D94C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E0A9BA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1BC1AC3B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56317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RC4900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76358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vertAlign w:val="superscript"/>
              </w:rPr>
              <w:t>th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Transmission Pipeline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0ACF5B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2313A63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90290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RC5200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431D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580128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14B8E1DF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9E684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RC5910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D4E3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OCS#4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 LR Station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1E5BE9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2E7161C8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DF4E4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RC5930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8903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 LR Station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) 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OCS#4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7263F4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880BE98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0FCD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RC200101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08D0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KEGCO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1E7BCF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B1BC22C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C9394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RC4300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65DB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Yetagun MS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Thailand Border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BVW#1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573F14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AB52C63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4FF0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7AE4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16407F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475922A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4D384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34AF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BFC1AA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</w:tbl>
    <w:p w14:paraId="0D753565" w14:textId="77777777" w:rsidR="006C77D6" w:rsidRPr="0012516C" w:rsidRDefault="006C77D6" w:rsidP="006C77D6">
      <w:pPr>
        <w:spacing w:line="264" w:lineRule="auto"/>
        <w:ind w:left="360"/>
        <w:outlineLvl w:val="0"/>
        <w:rPr>
          <w:rFonts w:ascii="Cordia New" w:hAnsi="Cordia New" w:cs="Cordia New"/>
          <w:sz w:val="28"/>
          <w:highlight w:val="yellow"/>
        </w:rPr>
      </w:pPr>
    </w:p>
    <w:p w14:paraId="648E18E3" w14:textId="77777777"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3A5DBB52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38E8001F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37597C1B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commentRangeStart w:id="1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526678FE" wp14:editId="403C76CC">
            <wp:extent cx="5384800" cy="1936750"/>
            <wp:effectExtent l="0" t="0" r="635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EFADF49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  <w:commentRangeEnd w:id="1"/>
      <w:r w:rsidR="003E5EAC" w:rsidRPr="0012516C">
        <w:rPr>
          <w:rStyle w:val="CommentReference"/>
          <w:rFonts w:ascii="Angsana New" w:eastAsia="SimSun" w:hAnsi="Angsana New"/>
          <w:highlight w:val="green"/>
          <w:lang w:eastAsia="zh-CN"/>
        </w:rPr>
        <w:commentReference w:id="1"/>
      </w:r>
    </w:p>
    <w:p w14:paraId="7954FEA8" w14:textId="77777777"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4CBA7F12" w14:textId="77777777" w:rsidR="006C77D6" w:rsidRPr="0012516C" w:rsidRDefault="006C77D6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6AA657BC" wp14:editId="0A80A928">
            <wp:extent cx="4542367" cy="3086100"/>
            <wp:effectExtent l="0" t="0" r="1079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9A9C21D" w14:textId="77777777"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</w:rPr>
      </w:pPr>
      <w:commentRangeStart w:id="2"/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  <w:commentRangeEnd w:id="2"/>
      <w:r w:rsidR="005A3CA5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2"/>
      </w:r>
    </w:p>
    <w:p w14:paraId="70888D93" w14:textId="77777777"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14:paraId="41AC45B3" w14:textId="77777777"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14:paraId="08FAC344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1721B603" w14:textId="77777777"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14:paraId="03504E4F" w14:textId="77777777"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3AD8EF89" w14:textId="77777777"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2F6A3583" w14:textId="77777777" w:rsidR="00741F60" w:rsidRPr="0012516C" w:rsidRDefault="00741F60" w:rsidP="00A4553E">
      <w:pPr>
        <w:spacing w:before="120" w:line="264" w:lineRule="auto"/>
        <w:outlineLvl w:val="0"/>
        <w:rPr>
          <w:rFonts w:ascii="Cordia New" w:hAnsi="Cordia New" w:cs="Cordia New"/>
          <w:sz w:val="28"/>
        </w:rPr>
      </w:pPr>
    </w:p>
    <w:p w14:paraId="1893ABCC" w14:textId="77777777"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tbl>
      <w:tblPr>
        <w:tblStyle w:val="GridTable1Light1"/>
        <w:tblW w:w="9680" w:type="dxa"/>
        <w:tblLook w:val="04A0" w:firstRow="1" w:lastRow="0" w:firstColumn="1" w:lastColumn="0" w:noHBand="0" w:noVBand="1"/>
      </w:tblPr>
      <w:tblGrid>
        <w:gridCol w:w="5520"/>
        <w:gridCol w:w="2080"/>
        <w:gridCol w:w="2080"/>
      </w:tblGrid>
      <w:tr w:rsidR="009739A7" w:rsidRPr="0012516C" w14:paraId="77098274" w14:textId="77777777" w:rsidTr="00293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bottom w:val="single" w:sz="4" w:space="0" w:color="auto"/>
            </w:tcBorders>
            <w:hideMark/>
          </w:tcPr>
          <w:p w14:paraId="74327657" w14:textId="77777777" w:rsidR="009739A7" w:rsidRPr="0012516C" w:rsidRDefault="009739A7" w:rsidP="00D3527F">
            <w:pPr>
              <w:jc w:val="center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Activity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4EF2E183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แผนดำเนินการ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56C24CCF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คาดการณ์เสร็จสิ้น</w:t>
            </w:r>
          </w:p>
        </w:tc>
      </w:tr>
      <w:tr w:rsidR="009739A7" w:rsidRPr="0012516C" w14:paraId="744C7B48" w14:textId="77777777" w:rsidTr="0029309C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9380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แก้ไขค่า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CP Under Protection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KP50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73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407 ,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RC500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ช่วง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 KP143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144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4, RC630 KP36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523 RC631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9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5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159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D7CF9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056B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0ADA07A3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26534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RC460,RC631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15309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B3D42" w14:textId="77777777" w:rsidR="007C1A20" w:rsidRPr="0012516C" w:rsidRDefault="009739A7" w:rsidP="007C1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5D34A226" w14:textId="77777777" w:rsidTr="0029309C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3B907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RC4501 KP3,RC5600 KP91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3,94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827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1FF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CA862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237F1E3D" w14:textId="77777777" w:rsidTr="0029309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D70E2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RC460, RC630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6938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13806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5F06C168" w14:textId="77777777" w:rsidTr="0029309C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7DEC1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ตรวจสอบการรบกวนจากโครงสร้างภายนอก ที่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RC636,RC660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96EB9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99C86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</w:p>
        </w:tc>
      </w:tr>
      <w:tr w:rsidR="009739A7" w:rsidRPr="0012516C" w14:paraId="5EB13931" w14:textId="77777777" w:rsidTr="0029309C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68F05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RC660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RC670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7D4C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89536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114464FE" w14:textId="77777777" w:rsidTr="0029309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0150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B4536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F8B7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</w:p>
        </w:tc>
      </w:tr>
      <w:tr w:rsidR="009739A7" w:rsidRPr="0012516C" w14:paraId="2C432D7C" w14:textId="77777777" w:rsidTr="0029309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315F4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RC340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DF587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1053F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2A6D2A01" w14:textId="77777777" w:rsidTr="0029309C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4C198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แก้ไขปัญหาการรบกวนจากท่อภายนอกับท่อ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RC1020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3AC01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A564A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1B4EE27D" w14:textId="77777777" w:rsidTr="0029309C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12907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C205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2F070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295B195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39B2B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49E9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8B6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721A1DA1" w14:textId="77777777" w:rsidTr="002930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8AEE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9239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64C4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D8C8C50" w14:textId="77777777" w:rsidTr="0029309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FACC3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RC200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397A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6B71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4B8D57D4" w14:textId="77777777" w:rsidTr="0029309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FD718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7B46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182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BC1FED" w:rsidRPr="0012516C" w14:paraId="6C0BE585" w14:textId="77777777" w:rsidTr="0029309C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F45EC" w14:textId="77777777" w:rsidR="00BC1FED" w:rsidRPr="0012516C" w:rsidRDefault="00BC1FED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RC630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A2369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4138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</w:tbl>
    <w:p w14:paraId="1F7119E7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50FB6CB0" w14:textId="77777777" w:rsidR="00775211" w:rsidRPr="0012516C" w:rsidRDefault="00FD5A4B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ในงานซ่อมบำรุง </w:t>
      </w:r>
      <w:r w:rsidRPr="0012516C">
        <w:rPr>
          <w:rFonts w:ascii="Cordia New" w:hAnsi="Cordia New"/>
          <w:sz w:val="28"/>
          <w:highlight w:val="yellow"/>
        </w:rPr>
        <w:t xml:space="preserve">Test Post </w:t>
      </w:r>
      <w:r w:rsidRPr="0012516C">
        <w:rPr>
          <w:rFonts w:ascii="Cordia New" w:hAnsi="Cordia New"/>
          <w:sz w:val="28"/>
          <w:highlight w:val="yellow"/>
          <w:cs/>
        </w:rPr>
        <w:t>ที่หายหรือชำรุด บางพื้นที่นั้นอยู่ระหว่างโครงการการก่อสร้างทางพิเศษ จึงอาจทำให้การซ่อมบำรุงล่าช้ากว่าแผน</w:t>
      </w:r>
    </w:p>
    <w:p w14:paraId="58857780" w14:textId="77777777"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14:paraId="134641FE" w14:textId="77777777" w:rsidR="00FE5BBE" w:rsidRPr="0012516C" w:rsidRDefault="00105463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ins w:id="3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4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04E61F8E" wp14:editId="0B552AA9">
                  <wp:simplePos x="0" y="0"/>
                  <wp:positionH relativeFrom="column">
                    <wp:posOffset>1090295</wp:posOffset>
                  </wp:positionH>
                  <wp:positionV relativeFrom="paragraph">
                    <wp:posOffset>454660</wp:posOffset>
                  </wp:positionV>
                  <wp:extent cx="4373593" cy="793631"/>
                  <wp:effectExtent l="57150" t="38100" r="84455" b="102235"/>
                  <wp:wrapNone/>
                  <wp:docPr id="22" name="Rectangle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FC30B0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5" w:author="NAVASIN HOMHUAL" w:date="2016-09-05T21:24:00Z">
                                    <w:rPr/>
                                  </w:rPrChange>
                                </w:rPr>
                                <w:pPrChange w:id="6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4E61F8E" id="Rectangle 22" o:spid="_x0000_s1026" style="position:absolute;left:0;text-align:left;margin-left:85.85pt;margin-top:35.8pt;width:344.4pt;height:6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ImKZw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6EFC30B0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7" w:author="NAVASIN HOMHUAL" w:date="2016-09-05T21:24:00Z">
                              <w:rPr/>
                            </w:rPrChange>
                          </w:rPr>
                          <w:pPrChange w:id="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DA0296"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="00DA0296"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="00DA0296"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14:paraId="095E749C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14:paraId="07AC3527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14:paraId="747FE0A6" w14:textId="77777777"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14:paraId="68DA2515" w14:textId="77777777"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14:paraId="13CD7C4F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4D26A8D5" w14:textId="77777777" w:rsidR="00765F92" w:rsidRPr="0012516C" w:rsidRDefault="00945872" w:rsidP="00771DB6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cs/>
        </w:rPr>
        <w:t xml:space="preserve">แผนงานสำหรับเดือนมกราคม - มีนาคมมีทั้งสิ้น </w:t>
      </w:r>
      <w:r w:rsidRPr="0012516C">
        <w:rPr>
          <w:rFonts w:ascii="Cordia New" w:hAnsi="Cordia New"/>
          <w:sz w:val="28"/>
        </w:rPr>
        <w:t xml:space="preserve">12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="00D3527F" w:rsidRPr="0012516C">
        <w:rPr>
          <w:rFonts w:ascii="Cordia New" w:hAnsi="Cordia New"/>
          <w:sz w:val="28"/>
        </w:rPr>
        <w:t>6</w:t>
      </w:r>
      <w:r w:rsidRPr="0012516C">
        <w:rPr>
          <w:rFonts w:ascii="Cordia New" w:hAnsi="Cordia New"/>
          <w:sz w:val="28"/>
          <w:cs/>
        </w:rPr>
        <w:t xml:space="preserve"> เส้นท่อดังนี้ (</w:t>
      </w:r>
      <w:r w:rsidRPr="0012516C">
        <w:rPr>
          <w:rFonts w:ascii="Cordia New" w:hAnsi="Cordia New"/>
          <w:sz w:val="28"/>
        </w:rPr>
        <w:t>PTT Cleaning PIG</w:t>
      </w:r>
      <w:r w:rsidRPr="0012516C">
        <w:rPr>
          <w:rFonts w:ascii="Cordia New" w:hAnsi="Cordia New"/>
          <w:sz w:val="28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5F27CDD1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14:paraId="150FADFC" w14:textId="77777777"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14:paraId="159254F9" w14:textId="77777777"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29D27F51" w14:textId="77777777"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14:paraId="0B6B1C5F" w14:textId="77777777"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5D523EFA" wp14:editId="3746F5C1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C291A" w14:textId="77777777"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643193F3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14:paraId="5D05B262" w14:textId="77777777"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384ECD66" wp14:editId="422A8531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94307" w14:textId="77777777"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14:paraId="18AD2CD3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469D66DB" w14:textId="77777777" w:rsidR="00765F92" w:rsidRPr="0012516C" w:rsidRDefault="0011367E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รท. และเขตปฏิบัติการที่เกี่ยวข้อง สามารถ</w:t>
      </w:r>
      <w:r w:rsidRPr="0012516C">
        <w:rPr>
          <w:rFonts w:ascii="Cordia New" w:hAnsi="Cordia New"/>
          <w:sz w:val="28"/>
        </w:rPr>
        <w:t xml:space="preserve"> run Cleaning PIG </w:t>
      </w:r>
      <w:r w:rsidRPr="0012516C">
        <w:rPr>
          <w:rFonts w:ascii="Cordia New" w:hAnsi="Cordia New"/>
          <w:sz w:val="28"/>
          <w:cs/>
        </w:rPr>
        <w:t xml:space="preserve">ได้ทั้งสิ้น </w:t>
      </w:r>
      <w:r w:rsidRPr="0012516C">
        <w:rPr>
          <w:rFonts w:ascii="Cordia New" w:hAnsi="Cordia New"/>
          <w:sz w:val="28"/>
        </w:rPr>
        <w:t xml:space="preserve">10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Pr="0012516C">
        <w:rPr>
          <w:rFonts w:ascii="Cordia New" w:hAnsi="Cordia New"/>
          <w:sz w:val="28"/>
        </w:rPr>
        <w:t xml:space="preserve">5 </w:t>
      </w:r>
      <w:r w:rsidRPr="0012516C">
        <w:rPr>
          <w:rFonts w:ascii="Cordia New" w:hAnsi="Cordia New"/>
          <w:sz w:val="28"/>
          <w:cs/>
        </w:rPr>
        <w:t xml:space="preserve">เส้นท่อ </w:t>
      </w:r>
      <w:r w:rsidR="00E06B6C" w:rsidRPr="0012516C">
        <w:rPr>
          <w:rFonts w:ascii="Cordia New" w:hAnsi="Cordia New"/>
          <w:sz w:val="28"/>
          <w:cs/>
        </w:rPr>
        <w:t>โดย</w:t>
      </w:r>
      <w:r w:rsidRPr="0012516C">
        <w:rPr>
          <w:rFonts w:ascii="Cordia New" w:hAnsi="Cordia New"/>
          <w:sz w:val="28"/>
          <w:cs/>
        </w:rPr>
        <w:t>ปรับ</w:t>
      </w:r>
      <w:r w:rsidR="00E06B6C" w:rsidRPr="0012516C">
        <w:rPr>
          <w:rFonts w:ascii="Cordia New" w:hAnsi="Cordia New"/>
          <w:sz w:val="28"/>
          <w:cs/>
        </w:rPr>
        <w:t>แผน</w:t>
      </w:r>
      <w:r w:rsidRPr="0012516C">
        <w:rPr>
          <w:rFonts w:ascii="Cordia New" w:hAnsi="Cordia New"/>
          <w:sz w:val="28"/>
          <w:cs/>
        </w:rPr>
        <w:t>แก้</w:t>
      </w:r>
      <w:r w:rsidR="00E06B6C" w:rsidRPr="0012516C">
        <w:rPr>
          <w:rFonts w:ascii="Cordia New" w:hAnsi="Cordia New"/>
          <w:sz w:val="28"/>
          <w:cs/>
        </w:rPr>
        <w:t>ไข</w:t>
      </w:r>
      <w:r w:rsidRPr="0012516C">
        <w:rPr>
          <w:rFonts w:ascii="Cordia New" w:hAnsi="Cordia New"/>
          <w:sz w:val="28"/>
          <w:cs/>
        </w:rPr>
        <w:t>ตามความเหมาะสม</w:t>
      </w:r>
      <w:r w:rsidR="0065599B" w:rsidRPr="0012516C">
        <w:rPr>
          <w:rFonts w:ascii="Cordia New" w:hAnsi="Cordia New"/>
          <w:sz w:val="28"/>
          <w:cs/>
        </w:rPr>
        <w:t>กับ</w:t>
      </w:r>
      <w:r w:rsidR="00E06B6C" w:rsidRPr="0012516C">
        <w:rPr>
          <w:rFonts w:ascii="Cordia New" w:hAnsi="Cordia New"/>
          <w:sz w:val="28"/>
          <w:cs/>
        </w:rPr>
        <w:t>ระบบ</w:t>
      </w:r>
      <w:r w:rsidR="0065599B" w:rsidRPr="0012516C">
        <w:rPr>
          <w:rFonts w:ascii="Cordia New" w:hAnsi="Cordia New"/>
          <w:sz w:val="28"/>
          <w:cs/>
        </w:rPr>
        <w:t xml:space="preserve">การรับ-จ่ายก๊าซ </w:t>
      </w:r>
      <w:r w:rsidR="00E06B6C" w:rsidRPr="0012516C">
        <w:rPr>
          <w:rFonts w:ascii="Cordia New" w:hAnsi="Cordia New"/>
          <w:sz w:val="28"/>
          <w:cs/>
        </w:rPr>
        <w:t>และ</w:t>
      </w:r>
      <w:r w:rsidR="0065599B" w:rsidRPr="0012516C">
        <w:rPr>
          <w:rFonts w:ascii="Cordia New" w:hAnsi="Cordia New"/>
          <w:sz w:val="28"/>
          <w:cs/>
        </w:rPr>
        <w:t>ข้อจำกัดต่างๆ (</w:t>
      </w:r>
      <w:r w:rsidR="00E06B6C" w:rsidRPr="0012516C">
        <w:rPr>
          <w:rFonts w:ascii="Cordia New" w:hAnsi="Cordia New"/>
          <w:sz w:val="28"/>
        </w:rPr>
        <w:t>Constrain Condition</w:t>
      </w:r>
      <w:r w:rsidR="0065599B" w:rsidRPr="0012516C">
        <w:rPr>
          <w:rFonts w:ascii="Cordia New" w:hAnsi="Cordia New"/>
          <w:sz w:val="28"/>
          <w:cs/>
        </w:rPr>
        <w:t>)</w:t>
      </w:r>
      <w:r w:rsidRPr="0012516C">
        <w:rPr>
          <w:rFonts w:ascii="Cordia New" w:hAnsi="Cordia New"/>
          <w:sz w:val="28"/>
          <w:cs/>
        </w:rPr>
        <w:t xml:space="preserve"> </w:t>
      </w:r>
      <w:r w:rsidR="00E06B6C" w:rsidRPr="0012516C">
        <w:rPr>
          <w:rFonts w:ascii="Cordia New" w:hAnsi="Cordia New"/>
          <w:sz w:val="28"/>
          <w:cs/>
        </w:rPr>
        <w:t xml:space="preserve">โดย </w:t>
      </w:r>
      <w:r w:rsidRPr="0012516C">
        <w:rPr>
          <w:rFonts w:ascii="Cordia New" w:hAnsi="Cordia New"/>
          <w:sz w:val="28"/>
          <w:cs/>
        </w:rPr>
        <w:t xml:space="preserve">รท. ได้บันทึกผลข้อมูลและวิเคราะห์ผลตามแนวโน้มของปริมาณ </w:t>
      </w:r>
      <w:r w:rsidRPr="0012516C">
        <w:rPr>
          <w:rFonts w:ascii="Cordia New" w:hAnsi="Cordia New"/>
          <w:sz w:val="28"/>
        </w:rPr>
        <w:t xml:space="preserve">millscale </w:t>
      </w:r>
      <w:r w:rsidRPr="0012516C">
        <w:rPr>
          <w:rFonts w:ascii="Cordia New" w:hAnsi="Cordia New"/>
          <w:sz w:val="28"/>
          <w:cs/>
        </w:rPr>
        <w:t xml:space="preserve">และ </w:t>
      </w:r>
      <w:r w:rsidRPr="0012516C">
        <w:rPr>
          <w:rFonts w:ascii="Cordia New" w:hAnsi="Cordia New"/>
          <w:sz w:val="28"/>
        </w:rPr>
        <w:t>liquid</w:t>
      </w:r>
      <w:r w:rsidRPr="0012516C">
        <w:rPr>
          <w:rFonts w:ascii="Cordia New" w:hAnsi="Cordia New"/>
          <w:sz w:val="28"/>
          <w:cs/>
        </w:rPr>
        <w:t xml:space="preserve"> แยกตามเดือนดังตารางต่อไปนี้</w:t>
      </w:r>
    </w:p>
    <w:p w14:paraId="1F7FAEFC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0068C1B5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4DDBED28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0925FE6A" w14:textId="77777777" w:rsidR="00C06996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11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มกราคม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465A60" w:rsidRPr="0012516C" w14:paraId="007818C0" w14:textId="77777777" w:rsidTr="0011367E">
        <w:trPr>
          <w:trHeight w:val="507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DD312" w14:textId="77777777" w:rsidR="00465A60" w:rsidRPr="0012516C" w:rsidRDefault="0011367E" w:rsidP="000A272E">
            <w:pPr>
              <w:tabs>
                <w:tab w:val="center" w:pos="5103"/>
              </w:tabs>
              <w:spacing w:before="120"/>
              <w:ind w:firstLine="7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7139B" w14:textId="77777777" w:rsidR="00465A60" w:rsidRPr="0012516C" w:rsidRDefault="0011367E" w:rsidP="0011367E">
            <w:pPr>
              <w:tabs>
                <w:tab w:val="center" w:pos="5103"/>
              </w:tabs>
              <w:spacing w:before="120"/>
              <w:ind w:left="174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ไม่มีการดำเนินงาน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ในเดือนมกราคม 2559</w:t>
            </w:r>
          </w:p>
        </w:tc>
      </w:tr>
    </w:tbl>
    <w:p w14:paraId="1A5A1F8C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0E78EE44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505972B8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12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กุมภาพันธ์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11367E" w:rsidRPr="0012516C" w14:paraId="339EE611" w14:textId="77777777" w:rsidTr="001365E4">
        <w:trPr>
          <w:trHeight w:val="3984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CE08" w14:textId="77777777" w:rsidR="0011367E" w:rsidRPr="0012516C" w:rsidRDefault="0011367E" w:rsidP="001365E4">
            <w:pPr>
              <w:tabs>
                <w:tab w:val="left" w:pos="1739"/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  <w:highlight w:val="green"/>
              </w:rPr>
              <w:drawing>
                <wp:inline distT="0" distB="0" distL="0" distR="0" wp14:anchorId="7444790C" wp14:editId="01E4AFCF">
                  <wp:extent cx="3479165" cy="2179320"/>
                  <wp:effectExtent l="0" t="0" r="6985" b="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6C826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ไม่มี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918F9" w14:textId="77777777" w:rsidR="0011367E" w:rsidRPr="0012516C" w:rsidRDefault="0011367E" w:rsidP="00771DB6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ลูก เดือนกุมภาพันธ</w:t>
            </w:r>
            <w:r w:rsidR="00E06B6C" w:rsidRPr="0012516C">
              <w:rPr>
                <w:rFonts w:ascii="Cordia New" w:eastAsia="Calibri" w:hAnsi="Cordia New" w:cs="Cordia New"/>
                <w:sz w:val="28"/>
                <w:cs/>
              </w:rPr>
              <w:t>์</w:t>
            </w:r>
          </w:p>
          <w:p w14:paraId="1CEFC0A8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สึกหรอเล็กน้อย</w:t>
            </w:r>
          </w:p>
          <w:p w14:paraId="34BEA959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พบ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millscale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0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8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kg</w:t>
            </w:r>
            <w:r w:rsidR="0065599B"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ไม่พบ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Liquid                                </w:t>
            </w:r>
          </w:p>
          <w:p w14:paraId="11739DA4" w14:textId="77777777" w:rsidR="0011367E" w:rsidRPr="0012516C" w:rsidRDefault="0065599B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ถือได้ว่าท่อค่อนข้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างสะอาดเนื่องจากปริมาณ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 milscale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และ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Liquid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ต่อความยาวรวมน้อยมาก และผ่าน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criteria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ความสะอาดของ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>Rosen</w:t>
            </w:r>
          </w:p>
          <w:p w14:paraId="1B735C0C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จำนวน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Cleaning 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สำหรับปี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2559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ยังคงเหลืออีก 6 ลูก</w:t>
            </w:r>
          </w:p>
        </w:tc>
      </w:tr>
    </w:tbl>
    <w:p w14:paraId="71ECEC5F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2934DC51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6BF4E72A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13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184704" w:rsidRPr="0012516C">
        <w:rPr>
          <w:rFonts w:ascii="Cordia New" w:hAnsi="Cordia New" w:cs="Cordia New"/>
          <w:sz w:val="28"/>
          <w:cs/>
        </w:rPr>
        <w:t xml:space="preserve"> </w:t>
      </w:r>
      <w:r w:rsidR="00184704" w:rsidRPr="0012516C">
        <w:rPr>
          <w:rFonts w:ascii="Cordia New" w:hAnsi="Cordia New" w:cs="Cordia New"/>
          <w:sz w:val="28"/>
        </w:rPr>
        <w:t xml:space="preserve">PIG </w:t>
      </w:r>
      <w:r w:rsidR="00184704"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>มีนาคม</w:t>
      </w:r>
      <w:r w:rsidR="0011367E" w:rsidRPr="0012516C">
        <w:rPr>
          <w:rFonts w:ascii="Cordia New" w:hAnsi="Cordia New" w:cs="Cordia New"/>
          <w:sz w:val="28"/>
        </w:rPr>
        <w:t xml:space="preserve"> 2559</w:t>
      </w:r>
    </w:p>
    <w:tbl>
      <w:tblPr>
        <w:tblStyle w:val="TableGrid6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698"/>
        <w:gridCol w:w="4508"/>
      </w:tblGrid>
      <w:tr w:rsidR="0011367E" w:rsidRPr="0012516C" w14:paraId="1887362A" w14:textId="77777777" w:rsidTr="001365E4">
        <w:trPr>
          <w:trHeight w:val="335"/>
          <w:jc w:val="center"/>
        </w:trPr>
        <w:tc>
          <w:tcPr>
            <w:tcW w:w="5698" w:type="dxa"/>
          </w:tcPr>
          <w:p w14:paraId="2D552AFF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3D3941C9" wp14:editId="589D8E97">
                  <wp:extent cx="3479165" cy="2403475"/>
                  <wp:effectExtent l="0" t="0" r="6985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5F527A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RC5200  PRP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DPCU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418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927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5EEBE3FE" w14:textId="77777777" w:rsidR="0011367E" w:rsidRPr="0012516C" w:rsidRDefault="0011367E" w:rsidP="001365E4">
            <w:pPr>
              <w:jc w:val="thaiDistribute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PTT Cleaning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PIG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59 </w:t>
            </w:r>
            <w:r w:rsidRPr="0012516C">
              <w:rPr>
                <w:rFonts w:ascii="Cordia New" w:hAnsi="Cordia New" w:cs="Cordia New"/>
                <w:sz w:val="28"/>
                <w:cs/>
              </w:rPr>
              <w:t>ลูก เดือน</w:t>
            </w:r>
            <w:r w:rsidRPr="0012516C">
              <w:rPr>
                <w:rFonts w:ascii="Cordia New" w:eastAsia="Times New Roman" w:hAnsi="Cordia New" w:cs="Cordia New"/>
                <w:sz w:val="28"/>
                <w:cs/>
              </w:rPr>
              <w:t xml:space="preserve">มีนาคม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ปี </w:t>
            </w:r>
            <w:r w:rsidRPr="0012516C">
              <w:rPr>
                <w:rFonts w:ascii="Cordia New" w:hAnsi="Cordia New" w:cs="Cordia New"/>
                <w:sz w:val="28"/>
              </w:rPr>
              <w:t>255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  <w:p w14:paraId="1A9660AA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PIG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: 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Sealing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Cup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เกิดการสึกหรอทั้งด้านหน้าและหลัง</w:t>
            </w:r>
            <w:r w:rsidRPr="0012516C">
              <w:rPr>
                <w:rFonts w:ascii="Cordia New" w:eastAsia="Times New Roman" w:hAnsi="Cordia New"/>
                <w:sz w:val="28"/>
                <w:cs/>
              </w:rPr>
              <w:t xml:space="preserve"> </w:t>
            </w:r>
          </w:p>
          <w:p w14:paraId="160727FC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ลักษณะเป็นยางเหนียวสีดำ ประมาณ </w:t>
            </w:r>
            <w:r w:rsidR="00771DB6" w:rsidRPr="0012516C">
              <w:rPr>
                <w:rFonts w:ascii="Cordia New" w:eastAsiaTheme="minorHAnsi" w:hAnsi="Cordia New"/>
                <w:sz w:val="28"/>
              </w:rPr>
              <w:t xml:space="preserve">15 kg </w:t>
            </w:r>
            <w:r w:rsidR="00771DB6" w:rsidRPr="0012516C">
              <w:rPr>
                <w:rFonts w:ascii="Cordia New" w:eastAsiaTheme="minorHAnsi" w:hAnsi="Cordia New"/>
                <w:sz w:val="28"/>
                <w:cs/>
              </w:rPr>
              <w:t>และ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สีดำที่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Receiver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ประมาณ 50 ลิตร</w:t>
            </w:r>
          </w:p>
          <w:p w14:paraId="2B95BA4D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ถือได้ว่าท่อค่อนค้างสะอาดเนื่องจากปริมาณ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ต่อความยาวรวมน้อยมาก และยังผ่าน </w:t>
            </w:r>
            <w:r w:rsidRPr="0012516C">
              <w:rPr>
                <w:rFonts w:ascii="Cordia New" w:eastAsiaTheme="minorHAnsi" w:hAnsi="Cordia New"/>
                <w:sz w:val="28"/>
              </w:rPr>
              <w:t>criteria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 ความสะอาดของ </w:t>
            </w:r>
            <w:r w:rsidRPr="0012516C">
              <w:rPr>
                <w:rFonts w:ascii="Cordia New" w:eastAsiaTheme="minorHAnsi" w:hAnsi="Cordia New"/>
                <w:sz w:val="28"/>
              </w:rPr>
              <w:t>Rosen</w:t>
            </w:r>
          </w:p>
          <w:p w14:paraId="2A18E7F4" w14:textId="77777777" w:rsidR="0011367E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จำนวน </w:t>
            </w:r>
            <w:r w:rsidRPr="0012516C">
              <w:rPr>
                <w:rFonts w:ascii="Cordia New" w:hAnsi="Cordia New"/>
                <w:sz w:val="28"/>
              </w:rPr>
              <w:t>Cleaning PIG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สำหรับปี 2559 ยังคงเหลืออีก 2 ลูก </w:t>
            </w:r>
          </w:p>
        </w:tc>
      </w:tr>
      <w:tr w:rsidR="0011367E" w:rsidRPr="0012516C" w14:paraId="605B1770" w14:textId="77777777" w:rsidTr="001365E4">
        <w:trPr>
          <w:trHeight w:val="335"/>
          <w:jc w:val="center"/>
        </w:trPr>
        <w:tc>
          <w:tcPr>
            <w:tcW w:w="5698" w:type="dxa"/>
          </w:tcPr>
          <w:p w14:paraId="1635976B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2F742E25" wp14:editId="171AFB83">
                  <wp:extent cx="3479165" cy="2384384"/>
                  <wp:effectExtent l="0" t="0" r="6985" b="0"/>
                  <wp:docPr id="1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210" cy="238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FE9327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ท่อไม่มี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61600A3F" w14:textId="77777777" w:rsidR="0011367E" w:rsidRPr="0012516C" w:rsidRDefault="0011367E" w:rsidP="00E06B6C">
            <w:pPr>
              <w:tabs>
                <w:tab w:val="center" w:pos="5103"/>
              </w:tabs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 ในเดือนกุมภาพันธ์นั้น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สามารถกวาด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ออกมาได้น้อยมาก สำหรับเดือนมีนาคมเป็นการ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ลูกที่ </w:t>
            </w:r>
            <w:r w:rsidRPr="0012516C">
              <w:rPr>
                <w:rFonts w:ascii="Cordia New" w:hAnsi="Cordia New" w:cs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สำหรับเส้นท่อ </w:t>
            </w:r>
            <w:r w:rsidRPr="0012516C">
              <w:rPr>
                <w:rFonts w:ascii="Cordia New" w:hAnsi="Cordia New" w:cs="Cordia New"/>
                <w:sz w:val="28"/>
              </w:rPr>
              <w:t>WN2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</w:rPr>
              <w:t>GNNK</w:t>
            </w:r>
          </w:p>
          <w:p w14:paraId="3C75ECE0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>สึกหรอเล็กน้อย</w:t>
            </w:r>
          </w:p>
          <w:p w14:paraId="130D2CFD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hAnsi="Cordia New"/>
                <w:sz w:val="28"/>
              </w:rPr>
              <w:t>17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>kg</w:t>
            </w:r>
            <w:r w:rsidR="00454380" w:rsidRPr="0012516C">
              <w:rPr>
                <w:rFonts w:ascii="Cordia New" w:hAnsi="Cordia New"/>
                <w:sz w:val="28"/>
                <w:cs/>
              </w:rPr>
              <w:t xml:space="preserve"> ไม่พบ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 xml:space="preserve">Liquid             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                 </w:t>
            </w:r>
          </w:p>
          <w:p w14:paraId="7B8390B1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ถือได้ว่าท่อค่อนค้างสะอาดเนื่องจากปริมาณ</w:t>
            </w:r>
            <w:r w:rsidRPr="0012516C">
              <w:rPr>
                <w:rFonts w:ascii="Cordia New" w:hAnsi="Cordia New"/>
                <w:sz w:val="28"/>
              </w:rPr>
              <w:t xml:space="preserve"> milscale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hAnsi="Cordia New"/>
                <w:sz w:val="28"/>
              </w:rPr>
              <w:t xml:space="preserve">Liquid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ต่อความยาวรวมน้อยมาก และผ่าน </w:t>
            </w:r>
            <w:r w:rsidRPr="0012516C">
              <w:rPr>
                <w:rFonts w:ascii="Cordia New" w:hAnsi="Cordia New"/>
                <w:sz w:val="28"/>
              </w:rPr>
              <w:t xml:space="preserve">criteria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ความสะอาดของ </w:t>
            </w:r>
            <w:r w:rsidRPr="0012516C">
              <w:rPr>
                <w:rFonts w:ascii="Cordia New" w:hAnsi="Cordia New"/>
                <w:sz w:val="28"/>
              </w:rPr>
              <w:t>Rosen</w:t>
            </w:r>
          </w:p>
          <w:p w14:paraId="0152CBA5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จากผล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ที่เพิ่มขึ้นส่งผลให้ รท. ยังคงดำเนินแผนงาน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ตามเดิม คือ ยังคงมีจำนวน </w:t>
            </w:r>
            <w:r w:rsidRPr="0012516C">
              <w:rPr>
                <w:rFonts w:ascii="Cordia New" w:hAnsi="Cordia New"/>
                <w:sz w:val="28"/>
              </w:rPr>
              <w:t xml:space="preserve">Cleaning 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/>
                <w:sz w:val="28"/>
              </w:rPr>
              <w:t xml:space="preserve">2559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เหลืออีก 5 ลูก</w:t>
            </w:r>
          </w:p>
        </w:tc>
      </w:tr>
      <w:tr w:rsidR="0011367E" w:rsidRPr="0012516C" w14:paraId="5A2E4B5D" w14:textId="77777777" w:rsidTr="001365E4">
        <w:trPr>
          <w:trHeight w:val="3677"/>
          <w:jc w:val="center"/>
        </w:trPr>
        <w:tc>
          <w:tcPr>
            <w:tcW w:w="5698" w:type="dxa"/>
          </w:tcPr>
          <w:p w14:paraId="219EFAC2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012FA1AB" wp14:editId="1B59BEC4">
                  <wp:extent cx="3479601" cy="1996633"/>
                  <wp:effectExtent l="0" t="0" r="6985" b="3810"/>
                  <wp:docPr id="3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835" cy="200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06A5F6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RC5610  IRPC1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IRPC4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 21.000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7919C520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6CAC5914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สึกหรอเล็กน้อย</w:t>
            </w:r>
          </w:p>
          <w:p w14:paraId="2AE2493B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พบปริมาณ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ลักษณะฝุ่นผงแห้งสีดำประมาณ 17 </w:t>
            </w:r>
            <w:r w:rsidRPr="0012516C">
              <w:rPr>
                <w:rFonts w:ascii="Cordia New" w:hAnsi="Cordia New" w:cs="Cordia New"/>
                <w:sz w:val="28"/>
              </w:rPr>
              <w:t xml:space="preserve">kg </w:t>
            </w:r>
            <w:r w:rsidR="00454380" w:rsidRPr="0012516C">
              <w:rPr>
                <w:rFonts w:ascii="Cordia New" w:hAnsi="Cordia New" w:cs="Cordia New"/>
                <w:sz w:val="28"/>
                <w:cs/>
              </w:rPr>
              <w:t>ไม่พบ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sz w:val="28"/>
              </w:rPr>
              <w:t>Liquid</w:t>
            </w:r>
          </w:p>
          <w:p w14:paraId="462024BD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ถือได้ว่าท่อค่อนข้างสะอาด พร้อมสำหรับการ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MFL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อีก 4 ลูก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 w:cs="Cordia New"/>
                <w:sz w:val="28"/>
              </w:rPr>
              <w:t>2559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</w:tc>
      </w:tr>
      <w:tr w:rsidR="0011367E" w:rsidRPr="0012516C" w14:paraId="4986C9A0" w14:textId="77777777" w:rsidTr="001365E4">
        <w:trPr>
          <w:trHeight w:val="3677"/>
          <w:jc w:val="center"/>
        </w:trPr>
        <w:tc>
          <w:tcPr>
            <w:tcW w:w="5698" w:type="dxa"/>
          </w:tcPr>
          <w:p w14:paraId="3D0E0D6C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5CF82E08" wp14:editId="380AE387">
                  <wp:extent cx="3481070" cy="2413635"/>
                  <wp:effectExtent l="0" t="0" r="5080" b="5715"/>
                  <wp:docPr id="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070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25AB85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BVW7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123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198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4331EB80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 เดือนมีนาคม  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6D2473B3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สึกหรอเล็กน้อย</w:t>
            </w:r>
          </w:p>
          <w:p w14:paraId="2A7790F1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0, 200, 60, 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และปริมาณ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750, 2, 0, 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ลิตร ตามลำดับ</w:t>
            </w:r>
          </w:p>
          <w:p w14:paraId="48002B37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สะอาด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มากขึ้น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แต่ยังไม่สะอาดพอที่จะ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  <w:tr w:rsidR="0011367E" w:rsidRPr="0012516C" w14:paraId="17C68656" w14:textId="77777777" w:rsidTr="001365E4">
        <w:trPr>
          <w:trHeight w:val="3672"/>
          <w:jc w:val="center"/>
        </w:trPr>
        <w:tc>
          <w:tcPr>
            <w:tcW w:w="5698" w:type="dxa"/>
          </w:tcPr>
          <w:p w14:paraId="52F1E780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14C78285" wp14:editId="44E6DEF0">
                  <wp:extent cx="3480580" cy="2268638"/>
                  <wp:effectExtent l="0" t="0" r="5715" b="0"/>
                  <wp:docPr id="2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063" cy="227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4AF451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BVW7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RBMR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115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581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478B8099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2 ลูก 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4DD137C3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สึกหรอปานกลางถึงสึกหรอมาก</w:t>
            </w:r>
          </w:p>
          <w:p w14:paraId="6E5506EF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50, 350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และไม่พบ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ตามลำดับ</w:t>
            </w:r>
          </w:p>
          <w:p w14:paraId="4EF7E986" w14:textId="77777777" w:rsidR="0011367E" w:rsidRPr="0012516C" w:rsidRDefault="002F344C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2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ถือได้ว่าท่อสะอาดมากขึ้น แต่ยังไม่สะอาดพอที่จะ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</w:tbl>
    <w:p w14:paraId="361C3DC0" w14:textId="77777777" w:rsidR="00970BE4" w:rsidRPr="0012516C" w:rsidRDefault="00970BE4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7479C48A" w14:textId="77777777"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14:paraId="7E75E182" w14:textId="77777777"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14:paraId="0B593057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ค่า</w:t>
      </w:r>
      <w:r w:rsidRPr="0012516C">
        <w:rPr>
          <w:rFonts w:ascii="Cordia New" w:hAnsi="Cordia New"/>
          <w:sz w:val="28"/>
          <w:highlight w:val="yellow"/>
        </w:rPr>
        <w:t xml:space="preserve"> 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จะต้องมีการเปรียบเทียบจากการ </w:t>
      </w:r>
      <w:r w:rsidRPr="0012516C">
        <w:rPr>
          <w:rFonts w:ascii="Cordia New" w:hAnsi="Cordia New"/>
          <w:sz w:val="28"/>
          <w:highlight w:val="yellow"/>
        </w:rPr>
        <w:t xml:space="preserve">test </w:t>
      </w:r>
      <w:r w:rsidRPr="0012516C">
        <w:rPr>
          <w:rFonts w:ascii="Cordia New" w:hAnsi="Cordia New"/>
          <w:sz w:val="28"/>
          <w:highlight w:val="yellow"/>
          <w:cs/>
        </w:rPr>
        <w:t xml:space="preserve">โดย </w:t>
      </w:r>
      <w:r w:rsidRPr="0012516C">
        <w:rPr>
          <w:rFonts w:ascii="Cordia New" w:hAnsi="Cordia New"/>
          <w:sz w:val="28"/>
          <w:highlight w:val="yellow"/>
        </w:rPr>
        <w:t xml:space="preserve">Gas control </w:t>
      </w:r>
      <w:r w:rsidRPr="0012516C">
        <w:rPr>
          <w:rFonts w:ascii="Cordia New" w:hAnsi="Cordia New"/>
          <w:sz w:val="28"/>
          <w:highlight w:val="yellow"/>
          <w:cs/>
        </w:rPr>
        <w:t xml:space="preserve">เพื่อตรวจสอบว่า ค่า </w:t>
      </w:r>
      <w:r w:rsidRPr="0012516C">
        <w:rPr>
          <w:rFonts w:ascii="Cordia New" w:hAnsi="Cordia New"/>
          <w:sz w:val="28"/>
          <w:highlight w:val="yellow"/>
        </w:rPr>
        <w:t xml:space="preserve">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ที่ได้นั้นมีค่าลดลงมากหรือน้อยเพียงใด </w:t>
      </w:r>
    </w:p>
    <w:p w14:paraId="77A033AC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ปริมาณของ</w:t>
      </w:r>
      <w:r w:rsidRPr="0012516C">
        <w:rPr>
          <w:rFonts w:ascii="Cordia New" w:hAnsi="Cordia New"/>
          <w:sz w:val="28"/>
          <w:highlight w:val="yellow"/>
        </w:rPr>
        <w:t xml:space="preserve"> millscale</w:t>
      </w:r>
      <w:r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/>
          <w:sz w:val="28"/>
          <w:highlight w:val="yellow"/>
        </w:rPr>
        <w:t>liquid</w:t>
      </w:r>
      <w:r w:rsidRPr="0012516C">
        <w:rPr>
          <w:rFonts w:ascii="Cordia New" w:hAnsi="Cordia New"/>
          <w:sz w:val="28"/>
          <w:highlight w:val="yellow"/>
          <w:cs/>
        </w:rPr>
        <w:t xml:space="preserve"> อ้างอิงข้อมูลที่</w:t>
      </w:r>
      <w:r w:rsidRPr="0012516C">
        <w:rPr>
          <w:rFonts w:ascii="Cordia New" w:hAnsi="Cordia New"/>
          <w:sz w:val="28"/>
          <w:highlight w:val="yellow"/>
        </w:rPr>
        <w:t xml:space="preserve"> Gas control </w:t>
      </w:r>
      <w:r w:rsidRPr="0012516C">
        <w:rPr>
          <w:rFonts w:ascii="Cordia New" w:hAnsi="Cordia New"/>
          <w:sz w:val="28"/>
          <w:highlight w:val="yellow"/>
          <w:cs/>
        </w:rPr>
        <w:t>รายงาน</w:t>
      </w:r>
    </w:p>
    <w:p w14:paraId="57EB44EB" w14:textId="77777777"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14:paraId="77BFD9E3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1616D699" w14:textId="77777777" w:rsidR="00C32958" w:rsidRPr="0012516C" w:rsidRDefault="0011367E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Cleaning pig </w:t>
      </w:r>
      <w:r w:rsidRPr="0012516C">
        <w:rPr>
          <w:rFonts w:ascii="Cordia New" w:hAnsi="Cordia New"/>
          <w:sz w:val="28"/>
          <w:highlight w:val="green"/>
          <w:cs/>
        </w:rPr>
        <w:t xml:space="preserve">ในไตรมาส </w:t>
      </w:r>
      <w:r w:rsidRPr="0012516C">
        <w:rPr>
          <w:rFonts w:ascii="Cordia New" w:hAnsi="Cordia New"/>
          <w:sz w:val="28"/>
          <w:highlight w:val="green"/>
        </w:rPr>
        <w:t xml:space="preserve">2 </w:t>
      </w:r>
      <w:r w:rsidRPr="0012516C">
        <w:rPr>
          <w:rFonts w:ascii="Cordia New" w:hAnsi="Cordia New"/>
          <w:sz w:val="28"/>
          <w:highlight w:val="green"/>
          <w:cs/>
        </w:rPr>
        <w:t xml:space="preserve">ตั้งแต่เดือนเมษายน – มิถุนายน มีทั้งสิ้น </w:t>
      </w:r>
      <w:r w:rsidRPr="0012516C">
        <w:rPr>
          <w:rFonts w:ascii="Cordia New" w:hAnsi="Cordia New"/>
          <w:sz w:val="28"/>
          <w:highlight w:val="green"/>
        </w:rPr>
        <w:t xml:space="preserve">42 </w:t>
      </w:r>
      <w:r w:rsidRPr="0012516C">
        <w:rPr>
          <w:rFonts w:ascii="Cordia New" w:hAnsi="Cordia New"/>
          <w:sz w:val="28"/>
          <w:highlight w:val="green"/>
          <w:cs/>
        </w:rPr>
        <w:t xml:space="preserve">ลูก รวม </w:t>
      </w:r>
      <w:r w:rsidRPr="0012516C">
        <w:rPr>
          <w:rFonts w:ascii="Cordia New" w:hAnsi="Cordia New"/>
          <w:sz w:val="28"/>
          <w:highlight w:val="green"/>
        </w:rPr>
        <w:t xml:space="preserve">19 </w:t>
      </w:r>
      <w:r w:rsidRPr="0012516C">
        <w:rPr>
          <w:rFonts w:ascii="Cordia New" w:hAnsi="Cordia New"/>
          <w:sz w:val="28"/>
          <w:highlight w:val="green"/>
          <w:cs/>
        </w:rPr>
        <w:t>เส้นท่อ</w:t>
      </w:r>
      <w:r w:rsidR="00C32958" w:rsidRPr="0012516C">
        <w:rPr>
          <w:rFonts w:ascii="Cordia New" w:hAnsi="Cordia New"/>
          <w:sz w:val="28"/>
          <w:highlight w:val="green"/>
          <w:cs/>
        </w:rPr>
        <w:t xml:space="preserve"> </w:t>
      </w:r>
    </w:p>
    <w:p w14:paraId="05336C40" w14:textId="77777777"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20CC7D5D" w14:textId="77777777" w:rsidR="00765F92" w:rsidRPr="0012516C" w:rsidRDefault="0011367E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commentRangeStart w:id="9"/>
      <w:r w:rsidRPr="0012516C">
        <w:rPr>
          <w:rFonts w:ascii="Cordia New" w:hAnsi="Cordia New"/>
          <w:sz w:val="28"/>
          <w:highlight w:val="green"/>
          <w:cs/>
        </w:rPr>
        <w:t xml:space="preserve">ภาพรวมผลการดำเนินงานประจำไตรมาส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>ตั้งแต่เดือนมกราคม - มีนาคม 2559 ไม่เป็น</w:t>
      </w:r>
      <w:r w:rsidR="00366F72" w:rsidRPr="0012516C">
        <w:rPr>
          <w:rFonts w:ascii="Cordia New" w:hAnsi="Cordia New"/>
          <w:sz w:val="28"/>
          <w:highlight w:val="green"/>
          <w:cs/>
        </w:rPr>
        <w:t>ไป</w:t>
      </w:r>
      <w:r w:rsidRPr="0012516C">
        <w:rPr>
          <w:rFonts w:ascii="Cordia New" w:hAnsi="Cordia New"/>
          <w:sz w:val="28"/>
          <w:highlight w:val="green"/>
          <w:cs/>
        </w:rPr>
        <w:t>ตามแผน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เส้นท่อ ทั้งนี้ที่ต้องปรับแผนเลื่อนวันในการดำเนินงาน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Pr="0012516C">
        <w:rPr>
          <w:rFonts w:ascii="Cordia New" w:hAnsi="Cordia New"/>
          <w:sz w:val="28"/>
          <w:highlight w:val="green"/>
        </w:rPr>
        <w:t xml:space="preserve">PIG </w:t>
      </w:r>
      <w:r w:rsidRPr="0012516C">
        <w:rPr>
          <w:rFonts w:ascii="Cordia New" w:hAnsi="Cordia New"/>
          <w:sz w:val="28"/>
          <w:highlight w:val="green"/>
          <w:cs/>
        </w:rPr>
        <w:t>เพื่อความพร้อมและความเหมาะสมของระบบ</w:t>
      </w:r>
      <w:r w:rsidR="006D5842" w:rsidRPr="0012516C">
        <w:rPr>
          <w:rFonts w:ascii="Cordia New" w:hAnsi="Cordia New"/>
          <w:sz w:val="28"/>
          <w:highlight w:val="green"/>
          <w:cs/>
        </w:rPr>
        <w:t xml:space="preserve">ท่อส่งก๊าซ </w:t>
      </w:r>
      <w:r w:rsidR="00E06B6C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E06B6C" w:rsidRPr="0012516C">
        <w:rPr>
          <w:rFonts w:ascii="Cordia New" w:hAnsi="Cordia New"/>
          <w:sz w:val="28"/>
          <w:highlight w:val="green"/>
        </w:rPr>
        <w:t xml:space="preserve">Constrain Condition </w:t>
      </w:r>
      <w:r w:rsidR="00366F72" w:rsidRPr="0012516C">
        <w:rPr>
          <w:rFonts w:ascii="Cordia New" w:hAnsi="Cordia New"/>
          <w:sz w:val="28"/>
          <w:highlight w:val="green"/>
          <w:cs/>
        </w:rPr>
        <w:t>โดยรวม</w:t>
      </w:r>
      <w:r w:rsidRPr="0012516C">
        <w:rPr>
          <w:rFonts w:ascii="Cordia New" w:hAnsi="Cordia New"/>
          <w:sz w:val="28"/>
          <w:highlight w:val="green"/>
          <w:cs/>
        </w:rPr>
        <w:t xml:space="preserve"> ซึ่งมีรายละเอียดดังตารางด้านล่าง</w:t>
      </w:r>
      <w:commentRangeEnd w:id="9"/>
      <w:r w:rsidR="003A6373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9"/>
      </w:r>
    </w:p>
    <w:p w14:paraId="5FF20F68" w14:textId="77777777" w:rsidR="00775211" w:rsidRPr="0012516C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347"/>
        <w:gridCol w:w="1622"/>
        <w:gridCol w:w="4111"/>
      </w:tblGrid>
      <w:tr w:rsidR="00366F72" w:rsidRPr="0012516C" w14:paraId="60229BE5" w14:textId="77777777" w:rsidTr="000A272E">
        <w:tc>
          <w:tcPr>
            <w:tcW w:w="2347" w:type="dxa"/>
          </w:tcPr>
          <w:p w14:paraId="6445F294" w14:textId="77777777" w:rsidR="00366F72" w:rsidRPr="0012516C" w:rsidRDefault="00366F72" w:rsidP="001365E4">
            <w:pPr>
              <w:pStyle w:val="ListParagraph"/>
              <w:spacing w:line="264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1622" w:type="dxa"/>
          </w:tcPr>
          <w:p w14:paraId="6A7803E3" w14:textId="77777777" w:rsidR="00366F72" w:rsidRPr="0012516C" w:rsidRDefault="00366F72" w:rsidP="001365E4">
            <w:pPr>
              <w:pStyle w:val="ListParagraph"/>
              <w:spacing w:after="0" w:line="240" w:lineRule="auto"/>
              <w:ind w:left="-108" w:right="-108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4111" w:type="dxa"/>
          </w:tcPr>
          <w:p w14:paraId="1939F96D" w14:textId="77777777" w:rsidR="00366F72" w:rsidRPr="0012516C" w:rsidRDefault="00366F72" w:rsidP="001365E4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รายละเอียด</w:t>
            </w:r>
          </w:p>
        </w:tc>
      </w:tr>
      <w:tr w:rsidR="00366F72" w:rsidRPr="0012516C" w14:paraId="5F25B611" w14:textId="77777777" w:rsidTr="000A272E">
        <w:tc>
          <w:tcPr>
            <w:tcW w:w="2347" w:type="dxa"/>
          </w:tcPr>
          <w:p w14:paraId="2AC37D1B" w14:textId="77777777" w:rsidR="00366F72" w:rsidRPr="0012516C" w:rsidRDefault="00334B2C" w:rsidP="00334B2C">
            <w:pPr>
              <w:pStyle w:val="ListParagraph"/>
              <w:spacing w:line="240" w:lineRule="auto"/>
              <w:ind w:left="-47" w:right="-108"/>
              <w:jc w:val="left"/>
              <w:outlineLvl w:val="0"/>
              <w:rPr>
                <w:rFonts w:ascii="Cordia New" w:hAnsi="Cordia New"/>
                <w:sz w:val="28"/>
                <w:highlight w:val="yellow"/>
              </w:rPr>
            </w:pPr>
            <w:r w:rsidRPr="0012516C">
              <w:rPr>
                <w:rFonts w:ascii="Cordia New" w:hAnsi="Cordia New"/>
                <w:sz w:val="28"/>
                <w:highlight w:val="yellow"/>
              </w:rPr>
              <w:t xml:space="preserve">Cleaning Pig 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RC0630 BCS</w:t>
            </w:r>
            <w:r w:rsidR="00366F72" w:rsidRPr="0012516C">
              <w:rPr>
                <w:rFonts w:ascii="Cordia New" w:hAnsi="Cordia New"/>
                <w:sz w:val="28"/>
                <w:highlight w:val="yellow"/>
                <w:cs/>
              </w:rPr>
              <w:t>-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WNMR</w:t>
            </w:r>
          </w:p>
        </w:tc>
        <w:tc>
          <w:tcPr>
            <w:tcW w:w="1622" w:type="dxa"/>
          </w:tcPr>
          <w:p w14:paraId="28A33147" w14:textId="77777777" w:rsidR="00366F72" w:rsidRPr="0012516C" w:rsidRDefault="00366F72" w:rsidP="001365E4">
            <w:pPr>
              <w:pStyle w:val="ListParagraph"/>
              <w:spacing w:line="240" w:lineRule="auto"/>
              <w:ind w:left="-108" w:right="-108"/>
              <w:jc w:val="center"/>
              <w:outlineLvl w:val="0"/>
              <w:rPr>
                <w:rFonts w:ascii="Cordia New" w:hAnsi="Cordia New"/>
                <w:sz w:val="28"/>
                <w:highlight w:val="yellow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เลื่อนวัน</w:t>
            </w:r>
          </w:p>
        </w:tc>
        <w:tc>
          <w:tcPr>
            <w:tcW w:w="4111" w:type="dxa"/>
          </w:tcPr>
          <w:p w14:paraId="17A63AAD" w14:textId="77777777" w:rsidR="00366F72" w:rsidRPr="0012516C" w:rsidRDefault="00366F72" w:rsidP="001365E4">
            <w:pPr>
              <w:pStyle w:val="ListParagraph"/>
              <w:spacing w:line="240" w:lineRule="auto"/>
              <w:ind w:left="0"/>
              <w:outlineLvl w:val="0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จากเดิมวันที่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21,23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มี.ค.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="00334B2C" w:rsidRPr="0012516C">
              <w:rPr>
                <w:rFonts w:ascii="Cordia New" w:hAnsi="Cordia New"/>
                <w:sz w:val="28"/>
                <w:highlight w:val="yellow"/>
              </w:rPr>
              <w:t>9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เป็นวันที่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 xml:space="preserve">3,24 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เม.ย.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9</w:t>
            </w:r>
          </w:p>
        </w:tc>
      </w:tr>
    </w:tbl>
    <w:p w14:paraId="44C6A55C" w14:textId="77777777"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14:paraId="13C28594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14:paraId="288B395C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002459EA" w14:textId="77777777"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14:paraId="0D9A112B" w14:textId="77777777"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A916A13" w14:textId="77777777"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14:paraId="679F3FBC" w14:textId="77777777"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14:paraId="635D03BC" w14:textId="77777777"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noProof/>
          <w:highlight w:val="green"/>
        </w:rPr>
        <w:drawing>
          <wp:anchor distT="0" distB="0" distL="114300" distR="114300" simplePos="0" relativeHeight="251656704" behindDoc="0" locked="0" layoutInCell="1" allowOverlap="1" wp14:anchorId="680386FC" wp14:editId="6A5E5DAB">
            <wp:simplePos x="0" y="0"/>
            <wp:positionH relativeFrom="column">
              <wp:posOffset>-381000</wp:posOffset>
            </wp:positionH>
            <wp:positionV relativeFrom="paragraph">
              <wp:posOffset>261620</wp:posOffset>
            </wp:positionV>
            <wp:extent cx="6771640" cy="1049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p w14:paraId="0265277B" w14:textId="77777777" w:rsidR="00FA2A12" w:rsidRPr="0012516C" w:rsidRDefault="00FA2A12" w:rsidP="0012512E">
      <w:pPr>
        <w:pStyle w:val="ListParagraph"/>
        <w:spacing w:line="264" w:lineRule="auto"/>
        <w:ind w:left="1843" w:firstLine="1037"/>
        <w:jc w:val="left"/>
        <w:outlineLvl w:val="0"/>
        <w:rPr>
          <w:rFonts w:ascii="Cordia New" w:hAnsi="Cordia New"/>
          <w:sz w:val="28"/>
        </w:rPr>
      </w:pPr>
    </w:p>
    <w:p w14:paraId="7DA84789" w14:textId="77777777"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3BCD5945" w14:textId="77777777"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14:paraId="4FE67845" w14:textId="77777777"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14:paraId="57A0BE7D" w14:textId="77777777" w:rsidR="008A0DD0" w:rsidRPr="0012516C" w:rsidRDefault="008A0DD0" w:rsidP="008A0DD0">
      <w:pPr>
        <w:rPr>
          <w:rFonts w:ascii="Browallia New" w:hAnsi="Browallia New" w:cs="Browallia New"/>
          <w:sz w:val="28"/>
          <w:cs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8A0DD0" w:rsidRPr="0012516C" w14:paraId="560EDBF2" w14:textId="77777777" w:rsidTr="00052AB4">
        <w:tc>
          <w:tcPr>
            <w:tcW w:w="1985" w:type="dxa"/>
          </w:tcPr>
          <w:p w14:paraId="4CB8AFEE" w14:textId="77777777" w:rsidR="008A0DD0" w:rsidRPr="0012516C" w:rsidRDefault="008A0DD0" w:rsidP="00052AB4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7371" w:type="dxa"/>
          </w:tcPr>
          <w:p w14:paraId="6442143A" w14:textId="77777777" w:rsidR="008A0DD0" w:rsidRPr="0012516C" w:rsidRDefault="008A0DD0" w:rsidP="00052AB4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ผลการดำเนินงาน</w:t>
            </w:r>
          </w:p>
        </w:tc>
      </w:tr>
      <w:tr w:rsidR="008A0DD0" w:rsidRPr="0012516C" w14:paraId="4A06D16F" w14:textId="77777777" w:rsidTr="00052AB4">
        <w:tc>
          <w:tcPr>
            <w:tcW w:w="1985" w:type="dxa"/>
          </w:tcPr>
          <w:p w14:paraId="1318BBD1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BKT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ERP</w:t>
            </w:r>
          </w:p>
        </w:tc>
        <w:tc>
          <w:tcPr>
            <w:tcW w:w="7371" w:type="dxa"/>
          </w:tcPr>
          <w:p w14:paraId="36E9FFCB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Site survey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ร่วมกับผู้รับเหมาแล้วเสร็จ มีการ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Gauge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ในช่วงเดือนสิงหาคม และผู้รับเหมาสามารถจอง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ILI 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โดยจะเริ่มเตรียมอุปกรณ์อีกครั้งช่วงเดือนพ.ย.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59</w:t>
            </w:r>
          </w:p>
        </w:tc>
      </w:tr>
      <w:tr w:rsidR="008A0DD0" w:rsidRPr="0012516C" w14:paraId="2C9D55CA" w14:textId="77777777" w:rsidTr="00052AB4">
        <w:tc>
          <w:tcPr>
            <w:tcW w:w="1985" w:type="dxa"/>
          </w:tcPr>
          <w:p w14:paraId="029D5C21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Amata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TNP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MR</w:t>
            </w:r>
          </w:p>
        </w:tc>
        <w:tc>
          <w:tcPr>
            <w:tcW w:w="7371" w:type="dxa"/>
          </w:tcPr>
          <w:p w14:paraId="69E4186E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ท่อก๊าซเส้นนี้ยังสามารถทำการ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operate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ด้วย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MAOP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เท่าเดิมได้ โดยจากการตรวจสอบ</w:t>
            </w:r>
          </w:p>
          <w:p w14:paraId="6E8A27E0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External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4528AD24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จำนวนน้อย มีทั้งสิ้น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จุดที่พบความลึกมากกว่า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โดยจุดที่ลึกที่สุดมีค่าร้อยละ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39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ของความหนาท่อ ที่ตำแหน่ง 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KP007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+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499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ซึ่งขนาดของ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ที่พบทั้งหมด เมื่อประเมินความแข็งแรงของท่อก๊าซ 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ASME B31G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พบว่ายังอยู่ใน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ทั้งหมด </w:t>
            </w:r>
          </w:p>
          <w:p w14:paraId="44872627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Internal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0FCF8B79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ไม่พบ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Internal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10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</w:p>
          <w:p w14:paraId="28266A9D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Mechanical Damage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64D4D1B7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Mechanical damage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ที่มีขนาดมากกว่า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OD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ที่ยอมรับได้ตาม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ASME B31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8</w:t>
            </w:r>
          </w:p>
          <w:p w14:paraId="537E3AA9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หมายเหตุ: อุปกรณ์ในการวัดนี้มีค่า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Accuracy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ประมาณ +/-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% ของความหนาท่อ</w:t>
            </w:r>
          </w:p>
        </w:tc>
      </w:tr>
      <w:tr w:rsidR="008A0DD0" w:rsidRPr="0012516C" w14:paraId="5DD4A4CE" w14:textId="77777777" w:rsidTr="00052AB4">
        <w:tc>
          <w:tcPr>
            <w:tcW w:w="1985" w:type="dxa"/>
          </w:tcPr>
          <w:p w14:paraId="2AF0EB8B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IRPC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-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4</w:t>
            </w:r>
          </w:p>
        </w:tc>
        <w:tc>
          <w:tcPr>
            <w:tcW w:w="7371" w:type="dxa"/>
          </w:tcPr>
          <w:p w14:paraId="77890012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ดำเนินการ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แล้วเสร็จในเดือน ต.ค. ขณะนี้อยู่ระหว่างรอผลการตรวจสอบ โดยเบื้องต้น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สามารถเก็บข้อมูลได้สมบูรณ์</w:t>
            </w:r>
          </w:p>
        </w:tc>
      </w:tr>
      <w:tr w:rsidR="008A0DD0" w:rsidRPr="0012516C" w14:paraId="1604118C" w14:textId="77777777" w:rsidTr="00052AB4">
        <w:trPr>
          <w:trHeight w:val="778"/>
        </w:trPr>
        <w:tc>
          <w:tcPr>
            <w:tcW w:w="1985" w:type="dxa"/>
          </w:tcPr>
          <w:p w14:paraId="41C34CD3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RBMR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RPCL</w:t>
            </w:r>
          </w:p>
          <w:p w14:paraId="7C671A42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NB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–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NBMR</w:t>
            </w:r>
          </w:p>
          <w:p w14:paraId="1A674D7D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BV 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 20</w:t>
            </w:r>
          </w:p>
        </w:tc>
        <w:tc>
          <w:tcPr>
            <w:tcW w:w="7371" w:type="dxa"/>
          </w:tcPr>
          <w:p w14:paraId="08148377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ยกเลิกงาน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ในปี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2559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เพื่อให้เป็นไปตามนโยบาย ผทก. ที่จะให้เปลี่ยนการประมูลจัดจ้าง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เป็นระยะยาว (เลื่อนแผนข้างต้นไปปี </w:t>
            </w:r>
            <w:commentRangeStart w:id="10"/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2560</w:t>
            </w:r>
            <w:commentRangeEnd w:id="10"/>
            <w:r w:rsidRPr="0012516C">
              <w:rPr>
                <w:rStyle w:val="CommentReference"/>
                <w:rFonts w:ascii="Angsana New" w:eastAsia="SimSun" w:hAnsi="Angsana New" w:cs="Angsana New"/>
                <w:lang w:eastAsia="zh-CN"/>
              </w:rPr>
              <w:commentReference w:id="10"/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)</w:t>
            </w:r>
          </w:p>
        </w:tc>
      </w:tr>
    </w:tbl>
    <w:p w14:paraId="3521ECDF" w14:textId="77777777"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14:paraId="7188E5A6" w14:textId="77777777" w:rsidR="00D26206" w:rsidRPr="0012516C" w:rsidRDefault="00D26206" w:rsidP="00D26206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2BDF0BD0" w14:textId="77777777" w:rsidR="00D26206" w:rsidRPr="0012516C" w:rsidRDefault="00D26206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ILI pig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ในปีนี้มีทั้งหมด </w:t>
      </w:r>
      <w:r w:rsidR="00366F72" w:rsidRPr="0012516C">
        <w:rPr>
          <w:rFonts w:ascii="Cordia New" w:hAnsi="Cordia New"/>
          <w:sz w:val="28"/>
          <w:highlight w:val="green"/>
        </w:rPr>
        <w:t xml:space="preserve">5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เส้นท่อ ได้แก่ </w:t>
      </w:r>
      <w:r w:rsidR="00366F72" w:rsidRPr="0012516C">
        <w:rPr>
          <w:rFonts w:ascii="Cordia New" w:hAnsi="Cordia New"/>
          <w:sz w:val="28"/>
          <w:highlight w:val="green"/>
        </w:rPr>
        <w:t>BKT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ERP, Amata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TNP, IRPC1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IRPC4, RB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RPCL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366F72" w:rsidRPr="0012516C">
        <w:rPr>
          <w:rFonts w:ascii="Cordia New" w:hAnsi="Cordia New"/>
          <w:sz w:val="28"/>
          <w:highlight w:val="green"/>
        </w:rPr>
        <w:t>NB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NBMR </w:t>
      </w:r>
      <w:r w:rsidR="00366F72" w:rsidRPr="0012516C">
        <w:rPr>
          <w:rFonts w:ascii="Cordia New" w:hAnsi="Cordia New"/>
          <w:sz w:val="28"/>
          <w:highlight w:val="green"/>
          <w:cs/>
        </w:rPr>
        <w:t>ซึ่ง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มีแผน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ในเดือนสิงหาคม</w:t>
      </w:r>
      <w:r w:rsidR="00FA5D2C" w:rsidRPr="0012516C">
        <w:rPr>
          <w:rFonts w:ascii="Cordia New" w:hAnsi="Cordia New"/>
          <w:sz w:val="28"/>
          <w:highlight w:val="green"/>
          <w:cs/>
        </w:rPr>
        <w:t>-</w:t>
      </w:r>
      <w:r w:rsidR="00FA5D2C" w:rsidRPr="0012516C">
        <w:rPr>
          <w:rFonts w:ascii="Cordia New" w:hAnsi="Cordia New" w:hint="cs"/>
          <w:sz w:val="28"/>
          <w:highlight w:val="green"/>
          <w:cs/>
        </w:rPr>
        <w:t xml:space="preserve">กันยายน </w:t>
      </w:r>
      <w:r w:rsidR="00FA5D2C" w:rsidRPr="0012516C">
        <w:rPr>
          <w:rFonts w:ascii="Cordia New" w:hAnsi="Cordia New"/>
          <w:sz w:val="28"/>
          <w:highlight w:val="green"/>
        </w:rPr>
        <w:t>2559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26D503CE" w14:textId="77777777"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54FFB620" w14:textId="77777777"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เส้นท่อ </w:t>
      </w:r>
      <w:r w:rsidR="0025514F" w:rsidRPr="0012516C">
        <w:rPr>
          <w:rFonts w:ascii="Cordia New" w:hAnsi="Cordia New"/>
          <w:sz w:val="28"/>
          <w:highlight w:val="green"/>
        </w:rPr>
        <w:t>RB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FA5D2C" w:rsidRPr="0012516C">
        <w:rPr>
          <w:rFonts w:ascii="Cordia New" w:hAnsi="Cordia New"/>
          <w:sz w:val="28"/>
          <w:highlight w:val="green"/>
          <w:cs/>
        </w:rPr>
        <w:t>นั้นยัง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ไม่ได้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กำหนดการณ์ </w:t>
      </w:r>
      <w:r w:rsidR="0025514F" w:rsidRPr="0012516C">
        <w:rPr>
          <w:rFonts w:ascii="Cordia New" w:hAnsi="Cordia New"/>
          <w:sz w:val="28"/>
          <w:highlight w:val="green"/>
        </w:rPr>
        <w:t xml:space="preserve">Run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ที่เหมาะสมกับ </w:t>
      </w:r>
      <w:r w:rsidR="00FA5D2C" w:rsidRPr="0012516C">
        <w:rPr>
          <w:rFonts w:ascii="Cordia New" w:hAnsi="Cordia New"/>
          <w:sz w:val="28"/>
          <w:highlight w:val="green"/>
        </w:rPr>
        <w:t xml:space="preserve">Constrain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ต่อไป ทั้งนี้เนื่องจาก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ที่เหมาะสมต้องอาศัยจังหวะที่โรงไฟฟ้า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ใช้ก๊าซอยู่ระหว่าง </w:t>
      </w:r>
      <w:r w:rsidR="0025514F" w:rsidRPr="0012516C">
        <w:rPr>
          <w:rFonts w:ascii="Cordia New" w:hAnsi="Cordia New"/>
          <w:sz w:val="28"/>
          <w:highlight w:val="green"/>
        </w:rPr>
        <w:t>50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200 MMscfd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ซึ่งโดยส่วนใหญ่แผนการเดินเครื่องของโรงไฟฟ้า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จะใช้ก๊าซเต็มที่ตลอดที่ </w:t>
      </w:r>
      <w:r w:rsidR="0025514F" w:rsidRPr="0012516C">
        <w:rPr>
          <w:rFonts w:ascii="Cordia New" w:hAnsi="Cordia New"/>
          <w:sz w:val="28"/>
          <w:highlight w:val="green"/>
        </w:rPr>
        <w:t xml:space="preserve">250 MMscfd </w:t>
      </w:r>
      <w:r w:rsidR="0025514F" w:rsidRPr="0012516C">
        <w:rPr>
          <w:rFonts w:ascii="Cordia New" w:hAnsi="Cordia New"/>
          <w:sz w:val="28"/>
          <w:highlight w:val="green"/>
          <w:cs/>
        </w:rPr>
        <w:t>อย่างไรก็ตามคาดว่าจะสามารถหากำหนดการณ์ได้ภายในปีนี้</w:t>
      </w:r>
    </w:p>
    <w:p w14:paraId="70FABD9E" w14:textId="77777777"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14:paraId="5E4947FD" w14:textId="77777777"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14:paraId="3C5B9CD6" w14:textId="77777777"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commentRangeStart w:id="11"/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  <w:commentRangeEnd w:id="11"/>
      <w:r w:rsidR="00786A03" w:rsidRPr="0012516C">
        <w:rPr>
          <w:rStyle w:val="CommentReference"/>
          <w:rFonts w:ascii="Angsana New" w:eastAsia="SimSun" w:hAnsi="Angsana New"/>
          <w:lang w:eastAsia="zh-CN"/>
        </w:rPr>
        <w:commentReference w:id="11"/>
      </w:r>
    </w:p>
    <w:p w14:paraId="219C951C" w14:textId="77777777"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14:paraId="0F112512" w14:textId="77777777"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14:paraId="1FC7EB79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53A142D1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6C8D3F2A" w14:textId="77777777"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12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3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413C4715" wp14:editId="407FC1ED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437E2C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4" w:author="NAVASIN HOMHUAL" w:date="2016-09-05T21:24:00Z">
                                    <w:rPr/>
                                  </w:rPrChange>
                                </w:rPr>
                                <w:pPrChange w:id="15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13C4715" id="Rectangle 23" o:spid="_x0000_s1027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4S2aA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6F437E2C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6" w:author="NAVASIN HOMHUAL" w:date="2016-09-05T21:24:00Z">
                              <w:rPr/>
                            </w:rPrChange>
                          </w:rPr>
                          <w:pPrChange w:id="17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14:paraId="01BD160A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14:paraId="4E0320C6" w14:textId="77777777"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690D2D09" w14:textId="77777777"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14:paraId="3985B2B3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59253D3D" w14:textId="77777777"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14:paraId="04AB408E" w14:textId="77777777"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commentRangeStart w:id="18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003F7E03" wp14:editId="1ED1F58F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8"/>
      <w:r w:rsidR="009634CF" w:rsidRPr="0012516C">
        <w:rPr>
          <w:rStyle w:val="CommentReference"/>
          <w:rFonts w:ascii="Angsana New" w:eastAsia="SimSun" w:hAnsi="Angsana New"/>
          <w:lang w:eastAsia="zh-CN"/>
        </w:rPr>
        <w:commentReference w:id="18"/>
      </w:r>
    </w:p>
    <w:p w14:paraId="38D83093" w14:textId="77777777"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14:paraId="58CC3897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2DA3D3BF" w14:textId="77777777"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00FF0688" w14:textId="77777777"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commentRangeStart w:id="19"/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14:paraId="52AA2F1A" w14:textId="77777777"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14:paraId="65DDCBEA" w14:textId="77777777"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  <w:commentRangeEnd w:id="19"/>
      <w:r w:rsidR="00481527" w:rsidRPr="0012516C">
        <w:rPr>
          <w:rStyle w:val="CommentReference"/>
          <w:rFonts w:ascii="Angsana New" w:eastAsia="SimSun" w:hAnsi="Angsana New" w:cs="Angsana New"/>
          <w:highlight w:val="green"/>
          <w:lang w:eastAsia="zh-CN"/>
        </w:rPr>
        <w:commentReference w:id="19"/>
      </w:r>
    </w:p>
    <w:p w14:paraId="08E4C2A7" w14:textId="77777777"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4B0C30B2" w14:textId="77777777"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14:paraId="2DB50710" w14:textId="77777777"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14DCC7F5" w14:textId="77777777"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14:paraId="74EFBEFE" w14:textId="77777777"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77C638D4" wp14:editId="0A7F08FE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F10EF" w14:textId="77777777"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14:paraId="21B961A4" w14:textId="77777777"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2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21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4688A202" wp14:editId="02BC073D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9DBF90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2" w:author="NAVASIN HOMHUAL" w:date="2016-09-05T21:24:00Z">
                                    <w:rPr/>
                                  </w:rPrChange>
                                </w:rPr>
                                <w:pPrChange w:id="2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688A202" id="Rectangle 24" o:spid="_x0000_s1028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BRgaA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q5wUYG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0C9DBF90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24" w:author="NAVASIN HOMHUAL" w:date="2016-09-05T21:24:00Z">
                              <w:rPr/>
                            </w:rPrChange>
                          </w:rPr>
                          <w:pPrChange w:id="2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14:paraId="5FE3889F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14:paraId="36FD36DF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2B2ECD33" w14:textId="77777777"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14:paraId="3D82DC3E" w14:textId="77777777"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14:paraId="604811A2" w14:textId="77777777"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14:paraId="47D96F42" w14:textId="77777777"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14:paraId="7B8E1708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14:paraId="151688DE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14:paraId="1C8D62F9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71AB861" w14:textId="77777777"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14:paraId="57205DD8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0FBD0402" w14:textId="77777777"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14:paraId="614F80B7" w14:textId="77777777"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4209CAF7" w14:textId="77777777"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0CBC4172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14:paraId="2D27727B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5D5F97C6" w14:textId="77777777"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14:paraId="374E5E86" w14:textId="77777777"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14:paraId="548CFB1E" w14:textId="77777777"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14:paraId="3F8A8FD4" w14:textId="77777777"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41BCA15D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C875575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14:paraId="6EE66030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170506DA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14:paraId="36E4A4F3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7C98CA40" w14:textId="77777777"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0C940080" w14:textId="77777777"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14:paraId="24E3DCBC" w14:textId="77777777"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26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27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026E60D7" wp14:editId="5F85DBF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B8E586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8" w:author="NAVASIN HOMHUAL" w:date="2016-09-05T21:24:00Z">
                                    <w:rPr/>
                                  </w:rPrChange>
                                </w:rPr>
                                <w:pPrChange w:id="29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26E60D7" id="Rectangle 25" o:spid="_x0000_s1029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AtFzne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6DB8E586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30" w:author="NAVASIN HOMHUAL" w:date="2016-09-05T21:24:00Z">
                              <w:rPr/>
                            </w:rPrChange>
                          </w:rPr>
                          <w:pPrChange w:id="31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14:paraId="5497CE8B" w14:textId="77777777"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14:paraId="5EDB97D1" w14:textId="77777777"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295C074A" w14:textId="77777777"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14:paraId="4A907DF8" w14:textId="77777777"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14:paraId="243D7600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64E4AED8" w14:textId="77777777"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14:paraId="3414944C" w14:textId="77777777"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14:paraId="1489FCCE" w14:textId="77777777"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0CB43279" w14:textId="77777777"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14:paraId="7800F1F1" w14:textId="77777777"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14:paraId="574EAE46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008099DC" w14:textId="77777777"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609B4C03" w14:textId="77777777"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14:paraId="40BFE6AF" w14:textId="77777777"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1D01937B" w14:textId="77777777"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14:paraId="6083893C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1349B70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14:paraId="4A3BECF5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77FE419A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14:paraId="70279F89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3B204EDE" w14:textId="77777777"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617E7D7A" w14:textId="77777777"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14:paraId="4CA0A190" w14:textId="77777777"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14:paraId="4962EEE6" w14:textId="77777777"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14:paraId="7373C25F" w14:textId="77777777"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3AF4A807" w14:textId="77777777"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14:paraId="56DEF593" w14:textId="77777777"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14:paraId="427FEADC" w14:textId="77777777"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4061C753" w14:textId="77777777"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14:paraId="022886FC" w14:textId="77777777"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14:paraId="67CF1E21" w14:textId="77777777"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14:paraId="0FC3B4C1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14:paraId="61FA15A5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14:paraId="521D4A5C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48BA8915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3729C66B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14:paraId="58ADBDE7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14:paraId="1C5B2841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14:paraId="7023F737" w14:textId="77777777"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14:paraId="2ECFDC43" w14:textId="77777777"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14:paraId="7741C3BD" w14:textId="77777777"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30FF1BDA" w14:textId="77777777"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14:paraId="45DC4D24" w14:textId="77777777"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2F883AD7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18461F01" w14:textId="77777777"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14:paraId="5520151F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14:paraId="4AD72319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14:paraId="3A6A51F2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14:paraId="1BD67EEB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14:paraId="0ECFB439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14:paraId="5141A0AF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14:paraId="5DBE3955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65AA50F6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14:paraId="51F0DA76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14:paraId="1FF9CCB1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14:paraId="4D2E6463" w14:textId="77777777"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27"/>
      <w:footerReference w:type="default" r:id="rId28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uurBuur" w:date="2017-01-06T11:48:00Z" w:initials="S">
    <w:p w14:paraId="37150CB7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ส่งมาเป็นรูปทั้งกราฟเลย</w:t>
      </w:r>
    </w:p>
  </w:comment>
  <w:comment w:id="2" w:author="SuurBuur" w:date="2017-01-06T11:49:00Z" w:initials="S">
    <w:p w14:paraId="3D959642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ส่งมาทั้งกราฟเป็นรูป</w:t>
      </w:r>
    </w:p>
  </w:comment>
  <w:comment w:id="9" w:author="SuurBuur" w:date="2017-01-06T11:28:00Z" w:initials="S">
    <w:p w14:paraId="2EB22A49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szCs w:val="20"/>
          <w:cs/>
        </w:rPr>
        <w:t xml:space="preserve"> </w:t>
      </w:r>
      <w:r>
        <w:rPr>
          <w:rFonts w:hint="cs"/>
          <w:cs/>
        </w:rPr>
        <w:t>ดึงเป็นรายเส้นท่อที่รัน ซึ่งใน</w:t>
      </w:r>
      <w:r>
        <w:t xml:space="preserve"> Pigging </w:t>
      </w:r>
      <w:r>
        <w:rPr>
          <w:rFonts w:hint="cs"/>
          <w:cs/>
        </w:rPr>
        <w:t>จะมีบันทึกอุปสรรคแล้ว</w:t>
      </w:r>
    </w:p>
  </w:comment>
  <w:comment w:id="10" w:author="SuurBuur" w:date="2017-01-06T11:35:00Z" w:initials="S">
    <w:p w14:paraId="040CF0DD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รบกวนพี่กู่ช่วย</w:t>
      </w:r>
      <w:r>
        <w:t xml:space="preserve"> Set up format </w:t>
      </w:r>
      <w:r>
        <w:rPr>
          <w:rFonts w:hint="cs"/>
          <w:cs/>
        </w:rPr>
        <w:t>ในการแสดงผลรายงาน</w:t>
      </w:r>
    </w:p>
  </w:comment>
  <w:comment w:id="11" w:author="SuurBuur" w:date="2017-01-06T11:38:00Z" w:initials="S">
    <w:p w14:paraId="7F81068E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ใส่</w:t>
      </w:r>
      <w:r>
        <w:t xml:space="preserve"> Manual </w:t>
      </w:r>
      <w:r>
        <w:rPr>
          <w:rFonts w:hint="cs"/>
          <w:cs/>
        </w:rPr>
        <w:t>แค่ช่องเดียว</w:t>
      </w:r>
    </w:p>
  </w:comment>
  <w:comment w:id="18" w:author="SuurBuur" w:date="2017-01-06T11:40:00Z" w:initials="S">
    <w:p w14:paraId="13E55F3D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ตัวเลขข้างในเป็นเลขสถานี</w:t>
      </w:r>
    </w:p>
    <w:p w14:paraId="61835F21" w14:textId="77777777" w:rsidR="00052AB4" w:rsidRDefault="00052AB4">
      <w:pPr>
        <w:pStyle w:val="CommentText"/>
      </w:pPr>
      <w:r>
        <w:rPr>
          <w:rFonts w:hint="cs"/>
          <w:cs/>
        </w:rPr>
        <w:t>และแสดงผลทุก</w:t>
      </w:r>
      <w:r>
        <w:t xml:space="preserve"> Quarter</w:t>
      </w:r>
    </w:p>
    <w:p w14:paraId="07E56922" w14:textId="77777777" w:rsidR="00052AB4" w:rsidRDefault="00052AB4">
      <w:pPr>
        <w:pStyle w:val="CommentText"/>
      </w:pPr>
      <w:r>
        <w:rPr>
          <w:rFonts w:hint="cs"/>
          <w:cs/>
        </w:rPr>
        <w:t xml:space="preserve">ดึงเฉพาะ </w:t>
      </w:r>
      <w:r>
        <w:t xml:space="preserve">Asset GTA </w:t>
      </w:r>
      <w:r>
        <w:rPr>
          <w:szCs w:val="20"/>
          <w:cs/>
        </w:rPr>
        <w:t>(</w:t>
      </w:r>
      <w:r>
        <w:t xml:space="preserve">Customer Type </w:t>
      </w:r>
      <w:r>
        <w:rPr>
          <w:szCs w:val="20"/>
          <w:cs/>
        </w:rPr>
        <w:t xml:space="preserve">= </w:t>
      </w:r>
      <w:r>
        <w:rPr>
          <w:rFonts w:hint="cs"/>
          <w:cs/>
        </w:rPr>
        <w:t>ท่อประธาน</w:t>
      </w:r>
      <w:r>
        <w:rPr>
          <w:szCs w:val="20"/>
          <w:cs/>
        </w:rPr>
        <w:t>)</w:t>
      </w:r>
    </w:p>
  </w:comment>
  <w:comment w:id="19" w:author="SuurBuur" w:date="2017-01-06T11:41:00Z" w:initials="S">
    <w:p w14:paraId="06FEDF4C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ดึงจาก</w:t>
      </w:r>
      <w:r>
        <w:t xml:space="preserve"> Report </w:t>
      </w:r>
      <w:r>
        <w:rPr>
          <w:rFonts w:hint="cs"/>
          <w:cs/>
        </w:rPr>
        <w:t>รูปแบบตารางมาใส่ โดยจะต้องรอ</w:t>
      </w:r>
      <w:r>
        <w:t xml:space="preserve"> Report  Piping</w:t>
      </w:r>
      <w:r>
        <w:rPr>
          <w:rFonts w:hint="cs"/>
          <w:cs/>
        </w:rPr>
        <w:t xml:space="preserve"> ขึ้นก่อน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150CB7" w15:done="0"/>
  <w15:commentEx w15:paraId="3D959642" w15:done="0"/>
  <w15:commentEx w15:paraId="2EB22A49" w15:done="0"/>
  <w15:commentEx w15:paraId="040CF0DD" w15:done="0"/>
  <w15:commentEx w15:paraId="7F81068E" w15:done="0"/>
  <w15:commentEx w15:paraId="07E56922" w15:done="0"/>
  <w15:commentEx w15:paraId="06FEDF4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150CB7" w16cid:durableId="1CE197B6"/>
  <w16cid:commentId w16cid:paraId="3D959642" w16cid:durableId="1CE197B7"/>
  <w16cid:commentId w16cid:paraId="2EB22A49" w16cid:durableId="1CE197B8"/>
  <w16cid:commentId w16cid:paraId="040CF0DD" w16cid:durableId="1CE197B9"/>
  <w16cid:commentId w16cid:paraId="7F81068E" w16cid:durableId="1CE197BA"/>
  <w16cid:commentId w16cid:paraId="07E56922" w16cid:durableId="1CE197BB"/>
  <w16cid:commentId w16cid:paraId="06FEDF4C" w16cid:durableId="1CE197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34FF7" w14:textId="77777777" w:rsidR="005E6EE5" w:rsidRDefault="005E6EE5">
      <w:r>
        <w:separator/>
      </w:r>
    </w:p>
  </w:endnote>
  <w:endnote w:type="continuationSeparator" w:id="0">
    <w:p w14:paraId="39CD9F47" w14:textId="77777777" w:rsidR="005E6EE5" w:rsidRDefault="005E6EE5">
      <w:r>
        <w:continuationSeparator/>
      </w:r>
    </w:p>
  </w:endnote>
  <w:endnote w:type="continuationNotice" w:id="1">
    <w:p w14:paraId="3E80F603" w14:textId="77777777" w:rsidR="005E6EE5" w:rsidRDefault="005E6E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14:paraId="5B25763A" w14:textId="77777777" w:rsidR="00052AB4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1A27A2" wp14:editId="196F3969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50AEAC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47357067" w14:textId="77777777" w:rsidR="00052AB4" w:rsidRPr="00E32510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5E6EE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5E6EE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10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6825F762" w14:textId="77777777" w:rsidR="00052AB4" w:rsidRPr="00456DA4" w:rsidRDefault="00052A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14:paraId="44513BD4" w14:textId="77777777" w:rsidR="00052AB4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D13EB3" wp14:editId="245F16D8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843311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7B711ABD" w14:textId="77777777" w:rsidR="00052AB4" w:rsidRPr="00E32510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5E6EE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9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5E6EE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10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3D1BC5FD" w14:textId="77777777" w:rsidR="00052AB4" w:rsidRPr="00456DA4" w:rsidRDefault="00052A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B5CEA" w14:textId="77777777" w:rsidR="005E6EE5" w:rsidRDefault="005E6EE5">
      <w:r>
        <w:separator/>
      </w:r>
    </w:p>
  </w:footnote>
  <w:footnote w:type="continuationSeparator" w:id="0">
    <w:p w14:paraId="3EDA3B4D" w14:textId="77777777" w:rsidR="005E6EE5" w:rsidRDefault="005E6EE5">
      <w:r>
        <w:continuationSeparator/>
      </w:r>
    </w:p>
  </w:footnote>
  <w:footnote w:type="continuationNotice" w:id="1">
    <w:p w14:paraId="0EDD7903" w14:textId="77777777" w:rsidR="005E6EE5" w:rsidRDefault="005E6E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FA089" w14:textId="77777777" w:rsidR="00052AB4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65B142E3" wp14:editId="5C5FF0E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162E70D4" w14:textId="77777777" w:rsidR="00052AB4" w:rsidRPr="00A12DEF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0EAB2C51" w14:textId="77777777" w:rsidR="00052AB4" w:rsidRPr="00E32510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67A8CF96" wp14:editId="5230A441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8A46E" w14:textId="77777777" w:rsidR="00052AB4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AFA3687" wp14:editId="4C0ABA86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4098D4D2" w14:textId="77777777" w:rsidR="00052AB4" w:rsidRPr="00A12DEF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4229535B" w14:textId="77777777" w:rsidR="00052AB4" w:rsidRPr="00E32510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52A28C95" wp14:editId="40F80B2B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EE5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6EE5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079087"/>
  <w15:docId w15:val="{599B8606-A595-445B-BDA1-DB20679C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image" Target="media/image6.png"/><Relationship Id="rId26" Type="http://schemas.openxmlformats.org/officeDocument/2006/relationships/image" Target="media/image14.e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5.png"/><Relationship Id="rId25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40353Quaterly_report_5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098670528818892E-2"/>
          <c:y val="3.4586056644880174E-2"/>
          <c:w val="0.59666908723166756"/>
          <c:h val="0.79869317155027764"/>
        </c:manualLayout>
      </c:layout>
      <c:barChart>
        <c:barDir val="bar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Major Problem</c:v>
                </c:pt>
              </c:strCache>
            </c:strRef>
          </c:tx>
          <c:invertIfNegative val="0"/>
          <c:dLbls>
            <c:dLbl>
              <c:idx val="3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AF3-482B-8751-AD4EC5810F23}"/>
                </c:ext>
              </c:extLst>
            </c:dLbl>
            <c:dLbl>
              <c:idx val="6"/>
              <c:layout>
                <c:manualLayout>
                  <c:x val="-3.5377358490566092E-2"/>
                  <c:y val="-6.557377049180345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AF3-482B-8751-AD4EC5810F23}"/>
                </c:ext>
              </c:extLst>
            </c:dLbl>
            <c:dLbl>
              <c:idx val="9"/>
              <c:layout>
                <c:manualLayout>
                  <c:x val="-3.5396441069013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AF3-482B-8751-AD4EC5810F23}"/>
                </c:ext>
              </c:extLst>
            </c:dLbl>
            <c:dLbl>
              <c:idx val="10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AF3-482B-8751-AD4EC5810F23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Under protection</c:v>
                </c:pt>
                <c:pt idx="1">
                  <c:v>Over protection</c:v>
                </c:pt>
                <c:pt idx="2">
                  <c:v>Interference suspect</c:v>
                </c:pt>
                <c:pt idx="3">
                  <c:v>Rectifier / Anode malfunction suspect</c:v>
                </c:pt>
                <c:pt idx="4">
                  <c:v>Short casing suspect</c:v>
                </c:pt>
              </c:strCache>
            </c:strRef>
          </c:cat>
          <c:val>
            <c:numRef>
              <c:f>Sheet1!$B$2:$B$6</c:f>
              <c:numCache>
                <c:formatCode>0</c:formatCode>
                <c:ptCount val="5"/>
                <c:pt idx="0">
                  <c:v>6</c:v>
                </c:pt>
                <c:pt idx="1">
                  <c:v>23</c:v>
                </c:pt>
                <c:pt idx="2">
                  <c:v>7</c:v>
                </c:pt>
                <c:pt idx="3">
                  <c:v>0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F3-482B-8751-AD4EC5810F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63731840"/>
        <c:axId val="263729920"/>
      </c:barChart>
      <c:valAx>
        <c:axId val="263729920"/>
        <c:scaling>
          <c:orientation val="maxMin"/>
          <c:max val="25"/>
        </c:scaling>
        <c:delete val="0"/>
        <c:axPos val="b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&lt;-- </a:t>
                </a:r>
                <a:r>
                  <a:rPr lang="th-TH"/>
                  <a:t>จำนวนเส้นท่อที่พบปัญหา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64862687564998833"/>
              <c:y val="0.84311243061830465"/>
            </c:manualLayout>
          </c:layout>
          <c:overlay val="0"/>
        </c:title>
        <c:numFmt formatCode="0" sourceLinked="1"/>
        <c:majorTickMark val="out"/>
        <c:minorTickMark val="none"/>
        <c:tickLblPos val="low"/>
        <c:crossAx val="263731840"/>
        <c:crosses val="autoZero"/>
        <c:crossBetween val="between"/>
      </c:valAx>
      <c:catAx>
        <c:axId val="263731840"/>
        <c:scaling>
          <c:orientation val="minMax"/>
        </c:scaling>
        <c:delete val="0"/>
        <c:axPos val="r"/>
        <c:numFmt formatCode="General" sourceLinked="0"/>
        <c:majorTickMark val="none"/>
        <c:minorTickMark val="none"/>
        <c:tickLblPos val="low"/>
        <c:crossAx val="263729920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bg1">
              <a:lumMod val="65000"/>
            </a:schemeClr>
          </a:solidFill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92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r>
              <a:rPr lang="en-US" sz="1600" b="1"/>
              <a:t>Coating defect</a:t>
            </a:r>
            <a:r>
              <a:rPr lang="en-US" sz="1600" b="1" baseline="0"/>
              <a:t> </a:t>
            </a:r>
            <a:r>
              <a:rPr lang="th-TH" sz="1600" b="1" baseline="0"/>
              <a:t>ที่ตรวจพบ ด้วยวิธี </a:t>
            </a:r>
            <a:r>
              <a:rPr lang="en-US" sz="1600" b="1" baseline="0"/>
              <a:t>DCVG </a:t>
            </a:r>
            <a:r>
              <a:rPr lang="th-TH" sz="1600" b="1" baseline="0"/>
              <a:t>ในปี </a:t>
            </a:r>
            <a:r>
              <a:rPr lang="en-US" sz="1600" b="1" baseline="0"/>
              <a:t>2559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643337798908227"/>
          <c:y val="0.16296935963762257"/>
          <c:w val="0.82444940782514031"/>
          <c:h val="0.4825462557921001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Small (Monitor)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24-4D18-B8C7-87A391EFCB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Medium (Monitor)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24-4D18-B8C7-87A391EFCB8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Large (Early repair)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24-4D18-B8C7-87A391EFCB8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Extra large (Immediate repair)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824-4D18-B8C7-87A391EFCB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3756800"/>
        <c:axId val="263774976"/>
      </c:barChart>
      <c:catAx>
        <c:axId val="263756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74976"/>
        <c:crosses val="autoZero"/>
        <c:auto val="1"/>
        <c:lblAlgn val="ctr"/>
        <c:lblOffset val="100"/>
        <c:noMultiLvlLbl val="0"/>
      </c:catAx>
      <c:valAx>
        <c:axId val="26377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56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Browallia New" panose="020B0604020202020204" pitchFamily="34" charset="-34"/>
              <a:ea typeface="+mn-ea"/>
              <a:cs typeface="Browallia New" panose="020B0604020202020204" pitchFamily="34" charset="-34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EB5A2-6BAC-48E2-BB3F-FDA93C714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1706140353Quaterly_report_5</Template>
  <TotalTime>0</TotalTime>
  <Pages>10</Pages>
  <Words>4033</Words>
  <Characters>22993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26973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2017-06-13T20:16:00Z</dcterms:created>
  <dcterms:modified xsi:type="dcterms:W3CDTF">2017-06-13T20:16:00Z</dcterms:modified>
</cp:coreProperties>
</file>