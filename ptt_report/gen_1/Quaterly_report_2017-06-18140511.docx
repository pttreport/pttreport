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EF01D3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EF01D3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EF01D3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F01D3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EF01D3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EF01D3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EF01D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EF01D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EF01D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EF01D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EF01D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EF01D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EF01D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EF01D3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EF01D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EF01D3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EF01D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EF01D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EF01D3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EF01D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EF01D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EF01D3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EF01D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EF01D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EF01D3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F01D3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F01D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F01D3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EF01D3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EF01D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EF01D3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EF01D3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EF01D3" w:rsidRDefault="00EF01D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EF01D3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EF01D3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EF01D3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EF01D3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EF01D3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EF01D3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EF01D3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EF01D3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EF01D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EF01D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EF01D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EF01D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EF01D3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EF01D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EF01D3" w:rsidRDefault="00EF01D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EF01D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EF01D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EF01D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EF01D3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EF01D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EF01D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EF01D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EF01D3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EF01D3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EF01D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EF01D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EF01D3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EF01D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EF01D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EF01D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EF01D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EF01D3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EF01D3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F01D3" w:rsidRDefault="00EF01D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F01D3" w:rsidRDefault="00EF01D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EF01D3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EF01D3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EF01D3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EF01D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EF01D3" w:rsidRDefault="00EF01D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EF01D3" w:rsidTr="00EB2DCA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EF01D3" w:rsidRDefault="00EF01D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EF01D3" w:rsidRDefault="00EF01D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EF01D3" w:rsidRDefault="00EF01D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EF01D3" w:rsidRDefault="00EF01D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EF01D3" w:rsidRDefault="00EF01D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EF01D3" w:rsidRDefault="00EF01D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EF01D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EF01D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EF01D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EF01D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EF01D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EF01D3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F01D3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F01D3" w:rsidRDefault="00EF01D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EF01D3" w:rsidRDefault="00EF01D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EF01D3" w:rsidTr="00EF01D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EF01D3" w:rsidRDefault="00EF01D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EF01D3" w:rsidRDefault="00EF01D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EF01D3" w:rsidRDefault="00EF01D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EF01D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EF01D3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EF01D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EF01D3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EF01D3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EF01D3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EF01D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EF01D3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EF01D3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TEST Other2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EF01D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EF01D3" w:rsidRDefault="00EF01D3" w:rsidP="00EF01D3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1D3" w:rsidRDefault="00EF01D3">
      <w:r>
        <w:separator/>
      </w:r>
    </w:p>
  </w:endnote>
  <w:endnote w:type="continuationSeparator" w:id="0">
    <w:p w:rsidR="00EF01D3" w:rsidRDefault="00EF01D3">
      <w:r>
        <w:continuationSeparator/>
      </w:r>
    </w:p>
  </w:endnote>
  <w:endnote w:type="continuationNotice" w:id="1">
    <w:p w:rsidR="00EF01D3" w:rsidRDefault="00EF01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05075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F01D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F01D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7891A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F01D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F01D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1D3" w:rsidRDefault="00EF01D3">
      <w:r>
        <w:separator/>
      </w:r>
    </w:p>
  </w:footnote>
  <w:footnote w:type="continuationSeparator" w:id="0">
    <w:p w:rsidR="00EF01D3" w:rsidRDefault="00EF01D3">
      <w:r>
        <w:continuationSeparator/>
      </w:r>
    </w:p>
  </w:footnote>
  <w:footnote w:type="continuationNotice" w:id="1">
    <w:p w:rsidR="00EF01D3" w:rsidRDefault="00EF01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D3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1D3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82F167-0193-4C0E-9647-15760293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1306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15747-2377-4D83-9AB2-29EBB0C6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1706181306Quaterly_report_8</Template>
  <TotalTime>1</TotalTime>
  <Pages>21</Pages>
  <Words>2680</Words>
  <Characters>15278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2017-06-18T07:04:00Z</dcterms:created>
  <dcterms:modified xsi:type="dcterms:W3CDTF">2017-06-18T07:05:00Z</dcterms:modified>
</cp:coreProperties>
</file>