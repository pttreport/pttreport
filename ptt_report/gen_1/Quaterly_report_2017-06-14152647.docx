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6D8D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19EC7AE3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203326F1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6569A22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07F5BC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F0F3C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6C4F74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4E49E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F764C8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863C66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6BFC0C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52635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4B9AF0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7DC3F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D3BBC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ED70A4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AB2D32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5BA5A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BEF0F1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D230F9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51A081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2B469D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E4C3125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0C063774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658A1CE7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030FEB47" w14:textId="77777777" w:rsidTr="005217C1">
        <w:tc>
          <w:tcPr>
            <w:tcW w:w="2376" w:type="dxa"/>
          </w:tcPr>
          <w:p w14:paraId="7E83B9DB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1E7E1500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5F86003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04884A14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7B8EA5D2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2A7C7136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72BC87B4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14C1C14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6820D3B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F51DE4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4E677EFB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737F390C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F943D37" w14:textId="77777777" w:rsidTr="004477A6">
        <w:trPr>
          <w:trHeight w:val="390"/>
        </w:trPr>
        <w:tc>
          <w:tcPr>
            <w:tcW w:w="2376" w:type="dxa"/>
            <w:vMerge/>
          </w:tcPr>
          <w:p w14:paraId="45AEF87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47E61E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F51DE4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F7F3DCD" w14:textId="77777777" w:rsidR="00221752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F72BB9D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031B53AE" w14:textId="77777777" w:rsidTr="00305F26">
        <w:trPr>
          <w:trHeight w:val="224"/>
        </w:trPr>
        <w:tc>
          <w:tcPr>
            <w:tcW w:w="2376" w:type="dxa"/>
            <w:vMerge/>
          </w:tcPr>
          <w:p w14:paraId="54FD563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5E2A4F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F51DE4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2DFC87D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E1B29B1" w14:textId="77777777" w:rsidR="00643FB6" w:rsidRPr="0012516C" w:rsidRDefault="00F51DE4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02C9179F" w14:textId="77777777" w:rsidTr="00305F26">
        <w:trPr>
          <w:trHeight w:val="50"/>
        </w:trPr>
        <w:tc>
          <w:tcPr>
            <w:tcW w:w="2376" w:type="dxa"/>
            <w:vMerge/>
          </w:tcPr>
          <w:p w14:paraId="4A65EEA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381A8E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F51DE4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03A93A4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23EEAF9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45FAA19F" w14:textId="77777777" w:rsidTr="004477A6">
        <w:trPr>
          <w:trHeight w:val="416"/>
        </w:trPr>
        <w:tc>
          <w:tcPr>
            <w:tcW w:w="2376" w:type="dxa"/>
            <w:vMerge/>
          </w:tcPr>
          <w:p w14:paraId="779BD4F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304646B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F51DE4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13141821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04EE5334" w14:textId="77777777" w:rsidR="00643FB6" w:rsidRPr="0012516C" w:rsidRDefault="00F51DE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712B42E3" w14:textId="77777777" w:rsidTr="005217C1">
        <w:tc>
          <w:tcPr>
            <w:tcW w:w="2376" w:type="dxa"/>
          </w:tcPr>
          <w:p w14:paraId="3B171F4A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01181B26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F51DE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4D63C4D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F51DE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9D411FD" w14:textId="77777777" w:rsidR="00077923" w:rsidRPr="0012516C" w:rsidRDefault="00F51DE4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57C30F35" w14:textId="77777777" w:rsidR="00077923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6CF904F0" w14:textId="77777777" w:rsidTr="005217C1">
        <w:tc>
          <w:tcPr>
            <w:tcW w:w="2376" w:type="dxa"/>
          </w:tcPr>
          <w:p w14:paraId="23B1E81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7B227EDE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F51DE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569FEC9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F51DE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E6053D6" w14:textId="77777777" w:rsidR="003277E5" w:rsidRPr="0012516C" w:rsidRDefault="00F51DE4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507D2B75" w14:textId="77777777" w:rsidR="00077923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7873FF63" w14:textId="77777777" w:rsidTr="005D4362">
        <w:tc>
          <w:tcPr>
            <w:tcW w:w="2376" w:type="dxa"/>
          </w:tcPr>
          <w:p w14:paraId="283F586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1306DDF" w14:textId="77777777" w:rsidR="00077923" w:rsidRPr="0012516C" w:rsidRDefault="00F51DE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9F3CBCB" w14:textId="77777777" w:rsidR="00077923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8DE0508" w14:textId="77777777" w:rsidR="00077923" w:rsidRPr="0012516C" w:rsidRDefault="00F51DE4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2CF22C06" w14:textId="77777777" w:rsidTr="005D4362">
        <w:tc>
          <w:tcPr>
            <w:tcW w:w="2376" w:type="dxa"/>
          </w:tcPr>
          <w:p w14:paraId="15195FF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098463D3" w14:textId="77777777" w:rsidR="00077923" w:rsidRPr="0012516C" w:rsidRDefault="00F51DE4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6F6533F" w14:textId="77777777" w:rsidR="00077923" w:rsidRPr="0012516C" w:rsidRDefault="00F51DE4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22E45734" w14:textId="77777777" w:rsidR="00077923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4B798CBB" w14:textId="77777777" w:rsidTr="00D46B5C">
        <w:tc>
          <w:tcPr>
            <w:tcW w:w="2376" w:type="dxa"/>
          </w:tcPr>
          <w:p w14:paraId="618FBC9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243DC74" w14:textId="77777777" w:rsidR="00077923" w:rsidRPr="0012516C" w:rsidRDefault="00F51DE4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06D2CEC" w14:textId="77777777" w:rsidR="00077923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615152" w14:textId="77777777" w:rsidR="00077923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7CC57EEB" w14:textId="77777777" w:rsidTr="00156C0F">
        <w:tc>
          <w:tcPr>
            <w:tcW w:w="2376" w:type="dxa"/>
            <w:vMerge w:val="restart"/>
            <w:shd w:val="clear" w:color="auto" w:fill="auto"/>
          </w:tcPr>
          <w:p w14:paraId="1118C8E3" w14:textId="77777777" w:rsidR="00691980" w:rsidRPr="0012516C" w:rsidRDefault="00F51DE4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7EDF75F7" w14:textId="77777777" w:rsidR="00691980" w:rsidRPr="0012516C" w:rsidRDefault="00F51DE4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5DBD8C33" w14:textId="77777777" w:rsidR="00691980" w:rsidRPr="0012516C" w:rsidRDefault="00F51DE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4BB869F3" w14:textId="77777777" w:rsidR="00691980" w:rsidRPr="0012516C" w:rsidRDefault="00F51DE4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393EABC1" w14:textId="77777777" w:rsidTr="00691980">
        <w:tc>
          <w:tcPr>
            <w:tcW w:w="2376" w:type="dxa"/>
            <w:vMerge/>
            <w:shd w:val="clear" w:color="auto" w:fill="auto"/>
          </w:tcPr>
          <w:p w14:paraId="3FA2EFF0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DB99AF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A3C41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A56C75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6FF0D498" w14:textId="77777777" w:rsidTr="00156C0F">
        <w:tc>
          <w:tcPr>
            <w:tcW w:w="2376" w:type="dxa"/>
            <w:vMerge/>
            <w:shd w:val="clear" w:color="auto" w:fill="auto"/>
          </w:tcPr>
          <w:p w14:paraId="344FF07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9C9E265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50FF279D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679F93AA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0518C462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22328C2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836FED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0DA8B8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B28116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B2FDE2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66A5A2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91272A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3C51F4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C4D9985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38075C08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0D627B25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161B04EC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25989A58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6A65D5D1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5FC8A770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FCC5ED6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E5F07D7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EBCA39D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15DD9614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0D34126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73773E5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40A0AE2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F471BA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15FD136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28DD9382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5770B432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19BDD76E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22FE54B4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12044AA5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9B059D5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0D731B92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13F565B1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84AECE0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7D6E2257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05286310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796D0F3C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67EE7A5D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42D92E82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0D9FA35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56099F2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45FEB8D2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58053D4F" w14:textId="77777777" w:rsidR="00FC6B34" w:rsidRPr="00EB73F7" w:rsidRDefault="00F51DE4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66D7AF86" wp14:editId="7B7585B6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E48D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1C05E1CC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28B40A28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1DF6591B" w14:textId="77777777" w:rsidR="004F4505" w:rsidRPr="0012516C" w:rsidRDefault="00F51DE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0EC5199C" w14:textId="77777777" w:rsidR="00AC06BE" w:rsidRPr="0012516C" w:rsidRDefault="00F51DE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3A741D03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389BD6E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2634E76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69EF87E" w14:textId="77777777" w:rsidR="003576E0" w:rsidRPr="0012516C" w:rsidRDefault="00F51DE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2BAFE6F2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63B9E58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83653F0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273ED9F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13D4A13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F51DE4" w14:paraId="27D5B3E6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74F9738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6368EA6D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4AF64272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645FEA00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4EA0F2FE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0F96D0D2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F51DE4" w14:paraId="0FFC2390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C634D74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89F3F3F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04A2124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6E61FF9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5654848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992CE2A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F51DE4" w14:paraId="49BE003D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6ECF9FE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C3F6555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71F427A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545F891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85DBFFE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F9B7400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51DE4" w14:paraId="32976079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91BEEA4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F9ED22F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AF22F49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80CF808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4943621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4ED670E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F51DE4" w14:paraId="208CD39B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45CDA5F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932553D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AFCE034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231D29B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C69421F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D1A99D9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51DE4" w14:paraId="56C38D51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59E9682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000D1B8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A7A472C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0096031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2BBFF5C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14031CE" w14:textId="77777777" w:rsidR="00F51DE4" w:rsidRDefault="00F51DE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27114255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5C2A6B8D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626CF4A9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F51DE4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F51DE4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F51DE4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08F2DB94" w14:textId="77777777" w:rsidR="00167548" w:rsidRPr="0012516C" w:rsidRDefault="00F51DE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67DE6A9F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5AAD35E5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1F96DC1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F51DE4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F51DE4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F51DE4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F51DE4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8F45D9B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71B7CAA3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2E5CC6C" w14:textId="77777777" w:rsidR="005C0D83" w:rsidRPr="0012516C" w:rsidRDefault="00F51DE4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34E012CB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3DBB22" w14:textId="77777777" w:rsidR="00F01C43" w:rsidRDefault="00F51DE4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4240C278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49715B7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CCFF22D" w14:textId="77777777" w:rsidR="007A3C83" w:rsidRPr="0012516C" w:rsidRDefault="00F51DE4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708A766C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51DE4" w14:paraId="0E670356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AEDF16B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655343CD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465CF693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776C3CD7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F51DE4" w14:paraId="36A73F19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0F7BE34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5B48A110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0C57CA4B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1EF84CCE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F51DE4" w14:paraId="5FFF201C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92C67C4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4795A132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5255D095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412FC0AA" w14:textId="77777777" w:rsidR="00F51DE4" w:rsidRDefault="00F51DE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597FB0A8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2A8F8B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75B7773" w14:textId="77777777" w:rsidR="005C0D83" w:rsidRPr="00D41563" w:rsidRDefault="00F51DE4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0B025C3C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4991B2C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F51DE4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30B45BB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22FA20D" w14:textId="77777777" w:rsidR="005C0D83" w:rsidRPr="0012516C" w:rsidRDefault="00F51DE4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48687808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AD1A44B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798C5D7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F51DE4" w14:paraId="031B949D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AEA6E80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5E9DCA1D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665F9B6A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7CDA2C63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58E5CDF8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F51DE4" w14:paraId="0D50CAA6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42105A1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11E1CCFB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E817B59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865C7B7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3ABB523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F51DE4" w14:paraId="31B8E8C8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F7AE7FE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5922E31F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2A70132D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289C62F1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128C76DE" w14:textId="77777777" w:rsidR="00F51DE4" w:rsidRDefault="00F51DE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1DC71B19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7A674AC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7AC6CB6" w14:textId="77777777" w:rsidR="0026481E" w:rsidRPr="0012516C" w:rsidRDefault="00F51DE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5CD379C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7F3A434" w14:textId="77777777" w:rsidR="009B1FEC" w:rsidRPr="0012516C" w:rsidRDefault="00F51DE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18EF41B9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DB92016" w14:textId="77777777" w:rsidR="00E11736" w:rsidRPr="0012516C" w:rsidRDefault="00F51DE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3210C994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9120796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3B9D0A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A862AE7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828950B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7EA9885" w14:textId="77777777" w:rsidR="00801470" w:rsidRPr="0012516C" w:rsidRDefault="00F51DE4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3DE9F1C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2ECE908" w14:textId="77777777" w:rsidR="0017316F" w:rsidRPr="0012516C" w:rsidRDefault="00F51DE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65B4C94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39A5573" w14:textId="77777777" w:rsidR="0017316F" w:rsidRPr="0012516C" w:rsidRDefault="00F51DE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2CD0082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D994BFF" w14:textId="77777777" w:rsidR="0017316F" w:rsidRPr="0012516C" w:rsidRDefault="00F51DE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D056E7E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46CD786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E95245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AA016B0" w14:textId="77777777" w:rsidR="009F43BE" w:rsidRPr="0012516C" w:rsidRDefault="00F51DE4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1A934C29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7961E4E3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7B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C5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01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BD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D2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454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48FBC19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C9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64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F2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275C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37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311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11FFB6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99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7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3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E5B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E9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1D1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C238F1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B5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83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77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9BAF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0D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EAE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248F61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F1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F9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F2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7E3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B6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70B1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58349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B0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06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7E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6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67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A3D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3D0845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6C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4C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0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6AC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B6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4F4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C0C588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3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58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1B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7D1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55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615BA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17D21BF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63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B7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32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553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3B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368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AF9C1B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C7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DA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59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CE7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8A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54B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345B2A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B4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20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3B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B2B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F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CDD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A24E84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41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D2F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C9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DF7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F3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723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79F71D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B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84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73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E23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00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692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119158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2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F1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1E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A64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37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CFD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7116C2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3A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C6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E1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0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EC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98D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2A6188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F1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ED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D2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0C6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02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27E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7E1753C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6EB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E8E55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198AF4B5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FD2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0274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2FDFCE0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920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F5CF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37F0E759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2FE8094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73B83790" w14:textId="77777777" w:rsidR="008D0BD9" w:rsidRPr="0012516C" w:rsidRDefault="00F51DE4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7D38828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BF54325" w14:textId="77777777" w:rsidR="00CF208B" w:rsidRPr="0012516C" w:rsidRDefault="00F51DE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0B1DE04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430A9D4" w14:textId="77777777" w:rsidR="00CF208B" w:rsidRPr="0012516C" w:rsidRDefault="00F51DE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29EFF4CC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58EF439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83C1EC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5766E20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2B6B7853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D024DD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F3D28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E1799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737A9E2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08BC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FB33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67EBD96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2AE0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A939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5B71B8E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0E37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3474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7EC51DC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FF89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FD3C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3B217D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D333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2E46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31BC03F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488E3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83721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14F0188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9E8F28A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F51DE4">
        <w:rPr>
          <w:rFonts w:ascii="Cordia New" w:hAnsi="Cordia New"/>
          <w:sz w:val="28"/>
          <w:highlight w:val="lightGray"/>
        </w:rPr>
        <w:t>TESTETS External Corrosion</w:t>
      </w:r>
    </w:p>
    <w:p w14:paraId="58AD84A1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40FFFF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C5EEE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BDD28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AE9600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B04D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56683A" w14:textId="77777777" w:rsidR="006C77D6" w:rsidRPr="0012516C" w:rsidRDefault="00F51DE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544896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58FD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BCD6D" w14:textId="77777777" w:rsidR="006C77D6" w:rsidRPr="0012516C" w:rsidRDefault="00F51DE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30251D7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897E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83E14" w14:textId="77777777" w:rsidR="006C77D6" w:rsidRPr="0012516C" w:rsidRDefault="00F51DE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F03BB3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0A976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5DF16E" w14:textId="77777777" w:rsidR="006C77D6" w:rsidRPr="0012516C" w:rsidRDefault="00F51DE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3D32E86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50BA0F2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A2A4DB7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669795BE" wp14:editId="6058995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B3E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192BA11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9D0F38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01C91DD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51DE4" w14:paraId="131ABCBF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031487C2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41FEF64B" wp14:editId="6D3B7FB9">
                  <wp:extent cx="1772920" cy="7480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E9FCC4D" wp14:editId="736D759E">
                  <wp:extent cx="1772920" cy="118173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45A8C0FE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7600ADDC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F51DE4" w14:paraId="2FC465A9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03C7AD8D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1E59BC9D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73A583F6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F51DE4" w14:paraId="0ED6CD8B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C7CD073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7B558D43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1C193A1B" w14:textId="77777777" w:rsidR="00F51DE4" w:rsidRDefault="00F51DE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6197F5A8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DB815A9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A23AFE3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61F79D9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0924045" w14:textId="77777777" w:rsidR="0019351F" w:rsidRPr="0012516C" w:rsidRDefault="002835E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[image_h13]</w:t>
      </w:r>
      <w:commentRangeStart w:id="0"/>
    </w:p>
    <w:p w14:paraId="05B840A8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0895193E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5AF624F0" w14:textId="77777777" w:rsidR="006C77D6" w:rsidRPr="0012516C" w:rsidRDefault="002835E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[image_h14]</w:t>
      </w:r>
    </w:p>
    <w:p w14:paraId="2FF3FBB6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3E0C5015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7968FCBC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4BB4A09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B81E16D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0B1F640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640E591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51DE4" w14:paraId="0AFEBE45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32B3D04E" w14:textId="77777777" w:rsidR="00F51DE4" w:rsidRDefault="00F51DE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374B1814" w14:textId="77777777" w:rsidR="00F51DE4" w:rsidRDefault="00F51DE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56E785A4" w14:textId="77777777" w:rsidR="00F51DE4" w:rsidRDefault="00F51DE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F51DE4" w14:paraId="16892251" w14:textId="77777777" w:rsidTr="00F51DE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69D620CD" w14:textId="77777777" w:rsidR="00F51DE4" w:rsidRDefault="00F51DE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56B53A1A" w14:textId="77777777" w:rsidR="00F51DE4" w:rsidRDefault="00F51DE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0182EB4A" w14:textId="77777777" w:rsidR="00F51DE4" w:rsidRDefault="00F51DE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25F64C41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74D81BE2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21B2B37D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F9C8060" w14:textId="77777777" w:rsidR="00775211" w:rsidRPr="0012516C" w:rsidRDefault="00F51DE4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11F5C509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1C949BCD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0C29BD6D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3854A9AF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22FE6310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142B110A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5339774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EA11BE1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5B77F1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4B92CACD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597AFE93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E854104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91C1AB5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94631D3" wp14:editId="24F23635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6CF2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415359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1CB4B141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7B165ED3" wp14:editId="2440C11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B938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45CE726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C08E50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1C478CD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FF4117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14FD761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F067E86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2133335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D62A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C9EB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45A0553D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2F2EEF6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CC6192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DFE58F0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BE96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633D1DC5" wp14:editId="3AABFD29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251C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8F4B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330E1314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3DFEB02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6EB85906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313C365D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51A6D02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78BF71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1F9299B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5BCB043E" w14:textId="77777777" w:rsidTr="001365E4">
        <w:trPr>
          <w:trHeight w:val="335"/>
          <w:jc w:val="center"/>
        </w:trPr>
        <w:tc>
          <w:tcPr>
            <w:tcW w:w="5698" w:type="dxa"/>
          </w:tcPr>
          <w:p w14:paraId="562037C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31BEBA1" wp14:editId="112B623F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8CAE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55BB756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6A952E6A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78227FFB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E94BA77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0AC251DB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4133B4F5" w14:textId="77777777" w:rsidTr="001365E4">
        <w:trPr>
          <w:trHeight w:val="335"/>
          <w:jc w:val="center"/>
        </w:trPr>
        <w:tc>
          <w:tcPr>
            <w:tcW w:w="5698" w:type="dxa"/>
          </w:tcPr>
          <w:p w14:paraId="166E958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864CDF3" wp14:editId="5E3DAC8E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ABE5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9161F0D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20B1F5B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662C259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6AB60A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37A7F376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7A26DADB" w14:textId="77777777" w:rsidTr="001365E4">
        <w:trPr>
          <w:trHeight w:val="3677"/>
          <w:jc w:val="center"/>
        </w:trPr>
        <w:tc>
          <w:tcPr>
            <w:tcW w:w="5698" w:type="dxa"/>
          </w:tcPr>
          <w:p w14:paraId="77B1F29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F11B626" wp14:editId="6585C597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4980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B38D9C0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F065DB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246E97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2577A5F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69267704" w14:textId="77777777" w:rsidTr="001365E4">
        <w:trPr>
          <w:trHeight w:val="3677"/>
          <w:jc w:val="center"/>
        </w:trPr>
        <w:tc>
          <w:tcPr>
            <w:tcW w:w="5698" w:type="dxa"/>
          </w:tcPr>
          <w:p w14:paraId="3FA6F38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57FA2060" wp14:editId="31B8D9A5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85DB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190757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DF67E3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5453FE3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354D14D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5B08537B" w14:textId="77777777" w:rsidTr="001365E4">
        <w:trPr>
          <w:trHeight w:val="3672"/>
          <w:jc w:val="center"/>
        </w:trPr>
        <w:tc>
          <w:tcPr>
            <w:tcW w:w="5698" w:type="dxa"/>
          </w:tcPr>
          <w:p w14:paraId="03B0C3A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B824F75" wp14:editId="712EFE0A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E801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193A79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89184D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11A28B2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23C1C0A6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697771D8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6575558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7F71DDB1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4E52CF8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59EF599C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4E4D9607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11817B0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F58EE38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01B7A2CE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CED5EBF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3958C225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134ADB54" w14:textId="77777777" w:rsidTr="000A272E">
        <w:tc>
          <w:tcPr>
            <w:tcW w:w="2347" w:type="dxa"/>
          </w:tcPr>
          <w:p w14:paraId="1D1CE07B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77DC9CC1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6576A2A7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09D15C74" w14:textId="77777777" w:rsidTr="000A272E">
        <w:tc>
          <w:tcPr>
            <w:tcW w:w="2347" w:type="dxa"/>
          </w:tcPr>
          <w:p w14:paraId="39CCE641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04AA230F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0E0FA8F4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3FD49061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58B3A29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7E717463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18AEBA1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297E6E75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26058B7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753858FE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0DBAF380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32D4AADD" wp14:editId="23ABA30C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581C2647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4AF55526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0D06719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16101130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01700F85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3DB06A25" w14:textId="77777777" w:rsidTr="00052AB4">
        <w:tc>
          <w:tcPr>
            <w:tcW w:w="1985" w:type="dxa"/>
          </w:tcPr>
          <w:p w14:paraId="431013D1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5AD52319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3AE8D22E" w14:textId="77777777" w:rsidTr="00052AB4">
        <w:tc>
          <w:tcPr>
            <w:tcW w:w="1985" w:type="dxa"/>
          </w:tcPr>
          <w:p w14:paraId="33E4F52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719D4EE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2D53D8E4" w14:textId="77777777" w:rsidTr="00052AB4">
        <w:tc>
          <w:tcPr>
            <w:tcW w:w="1985" w:type="dxa"/>
          </w:tcPr>
          <w:p w14:paraId="10D3F5A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2E847B7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2B82202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A179B4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36AC03D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01B8F1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3C4E471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20A2B5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7B2DF66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285ACEC2" w14:textId="77777777" w:rsidTr="00052AB4">
        <w:tc>
          <w:tcPr>
            <w:tcW w:w="1985" w:type="dxa"/>
          </w:tcPr>
          <w:p w14:paraId="04B4714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96A917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6688033" w14:textId="77777777" w:rsidTr="00052AB4">
        <w:trPr>
          <w:trHeight w:val="778"/>
        </w:trPr>
        <w:tc>
          <w:tcPr>
            <w:tcW w:w="1985" w:type="dxa"/>
          </w:tcPr>
          <w:p w14:paraId="3EBAA41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937033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6E83398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3B430D7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420AE291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36A2BDCD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C58353F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EFF6835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74DAD8B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6A0783BC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3D55C61F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E9E72A6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lastRenderedPageBreak/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3FA1068C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1F850433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4CFEDC1D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84F183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D616527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0A9AD722" wp14:editId="713BE9AC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386A8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A9AD722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1B386A8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5C725B3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2A2222DA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A9FBED0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5D68258D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F7572F4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57C7E796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2805FC6" wp14:editId="31E7052C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2B0C438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10876A50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606317D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6A56B9E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331E52C2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2D59A575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632D5032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C6A6E12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7A0D958E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62F73CD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157A6C32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6BE4573" wp14:editId="4C7B05CC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8339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46D7D901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69A45B8" wp14:editId="077158D2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A3F64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69A45B8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9AA3F64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1ACD726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EC6BA33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8E217DB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44BA2AE3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350C29BF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2EAA51B7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570D9E57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408046AC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142410E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6A8136D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38FE2353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89E021E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30C40002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A410EA9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14:paraId="5CDC639A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0DE5EE9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8FF53C0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063CC35F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641FC616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1FF2B23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5269BD5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535041B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6DEB75D1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D13D659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D13053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DBD37E6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F164FB1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5FC0AAC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26933E0" wp14:editId="38F7EC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03A29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6933E0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0C03A29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41324C5D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41A86A7F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50A5463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8545A65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471C950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E8F150D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2275AD4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7AD45F50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0597A45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43B48CCC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008A3EE3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29B3699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78A64E6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034D9E48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3BDD1A6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3420AE9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4D5B250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75268565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1D867D4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46141ED6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CEFC406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53FCA35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5B3D3DA7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577306CF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2D9168D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D4319E2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6244B3EA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0B6F66C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ผลการดำเนินงาน</w:t>
      </w:r>
    </w:p>
    <w:p w14:paraId="06183B9E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6AB3E095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11BBA4B5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6AA6F8B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338625C0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C631310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3FDF1E43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D98B4D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165DDD3E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9FD5E3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7814B494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4D6085F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0B00BD89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673F1F5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19161EE5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0ABF75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ผลการดำเนินงาน</w:t>
      </w:r>
    </w:p>
    <w:p w14:paraId="603C3DEF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0220F3A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53066A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6CDFAAE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5BAB54C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56E0247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6FE2EE3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6FD8EAA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FADDCB4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7BF8EAD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175600E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596DDD82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7802ACCF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19AC7737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08662FC2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5342D07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454508ED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04744AD0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7C66B173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0AB28935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7E46769D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2ACCF" w15:done="0"/>
  <w15:commentEx w15:paraId="19AC7737" w15:done="0"/>
  <w15:commentEx w15:paraId="08662FC2" w15:done="0"/>
  <w15:commentEx w15:paraId="5342D07C" w15:done="0"/>
  <w15:commentEx w15:paraId="454508ED" w15:done="0"/>
  <w15:commentEx w15:paraId="0AB28935" w15:done="0"/>
  <w15:commentEx w15:paraId="7E4676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2ACCF" w16cid:durableId="1CE197B6"/>
  <w16cid:commentId w16cid:paraId="19AC7737" w16cid:durableId="1CE197B7"/>
  <w16cid:commentId w16cid:paraId="08662FC2" w16cid:durableId="1CE197B8"/>
  <w16cid:commentId w16cid:paraId="5342D07C" w16cid:durableId="1CE197B9"/>
  <w16cid:commentId w16cid:paraId="454508ED" w16cid:durableId="1CE197BA"/>
  <w16cid:commentId w16cid:paraId="0AB28935" w16cid:durableId="1CE197BB"/>
  <w16cid:commentId w16cid:paraId="7E46769D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81DB7" w14:textId="77777777" w:rsidR="00F51DE4" w:rsidRDefault="00F51DE4">
      <w:r>
        <w:separator/>
      </w:r>
    </w:p>
  </w:endnote>
  <w:endnote w:type="continuationSeparator" w:id="0">
    <w:p w14:paraId="4D328663" w14:textId="77777777" w:rsidR="00F51DE4" w:rsidRDefault="00F51DE4">
      <w:r>
        <w:continuationSeparator/>
      </w:r>
    </w:p>
  </w:endnote>
  <w:endnote w:type="continuationNotice" w:id="1">
    <w:p w14:paraId="730162B0" w14:textId="77777777" w:rsidR="00F51DE4" w:rsidRDefault="00F51D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03352A82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AF9077" wp14:editId="404611C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F873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9AC5D26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51DE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51DE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47E3CD1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7583E784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93A747" wp14:editId="6085379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497D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055ABD0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51DE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51DE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1AD23F4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0C50B" w14:textId="77777777" w:rsidR="00F51DE4" w:rsidRDefault="00F51DE4">
      <w:r>
        <w:separator/>
      </w:r>
    </w:p>
  </w:footnote>
  <w:footnote w:type="continuationSeparator" w:id="0">
    <w:p w14:paraId="79DB447B" w14:textId="77777777" w:rsidR="00F51DE4" w:rsidRDefault="00F51DE4">
      <w:r>
        <w:continuationSeparator/>
      </w:r>
    </w:p>
  </w:footnote>
  <w:footnote w:type="continuationNotice" w:id="1">
    <w:p w14:paraId="6B4724D4" w14:textId="77777777" w:rsidR="00F51DE4" w:rsidRDefault="00F51D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9C261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741A8878" wp14:editId="38F24B72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602CA6B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41C5A25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424524F6" wp14:editId="71A7D552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8C27D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B25C6E1" wp14:editId="534B84AC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46A26C7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75E7351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32D99A5" wp14:editId="576C1CA4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E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1DE4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5DB04"/>
  <w15:docId w15:val="{175879A4-1198-4723-A6D7-F67C308D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A10E5-6179-4856-8F9C-147325B5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24</Pages>
  <Words>3756</Words>
  <Characters>21410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2017-06-14T08:26:00Z</dcterms:created>
  <dcterms:modified xsi:type="dcterms:W3CDTF">2017-06-14T08:26:00Z</dcterms:modified>
</cp:coreProperties>
</file>