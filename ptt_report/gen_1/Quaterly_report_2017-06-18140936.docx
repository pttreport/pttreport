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proofErr w:type="spellStart"/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Patroling</w:t>
            </w:r>
            <w:proofErr w:type="spellEnd"/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</w:t>
            </w:r>
            <w:r w:rsidR="001734B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1734B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1734B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734B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734B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734B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1734B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1734B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1734B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1734B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1734B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1734B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1734B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1734B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1734B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1734B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1734B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1734B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1734B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734B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734B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734B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Chemical </w:t>
      </w:r>
      <w:proofErr w:type="spellStart"/>
      <w:r w:rsidRPr="0012516C">
        <w:rPr>
          <w:rFonts w:asciiTheme="minorBidi" w:hAnsiTheme="minorBidi" w:cstheme="minorBidi"/>
          <w:sz w:val="28"/>
          <w:highlight w:val="lightGray"/>
        </w:rPr>
        <w:t>Threatment</w:t>
      </w:r>
      <w:proofErr w:type="spellEnd"/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proofErr w:type="spellStart"/>
      <w:r w:rsidR="008A4484" w:rsidRPr="0012516C">
        <w:rPr>
          <w:rFonts w:ascii="Cordia New" w:hAnsi="Cordia New"/>
          <w:sz w:val="28"/>
          <w:highlight w:val="lightGray"/>
        </w:rPr>
        <w:t>Testpost</w:t>
      </w:r>
      <w:proofErr w:type="spellEnd"/>
      <w:r w:rsidR="008A4484" w:rsidRPr="0012516C">
        <w:rPr>
          <w:rFonts w:ascii="Cordia New" w:hAnsi="Cordia New"/>
          <w:sz w:val="28"/>
          <w:highlight w:val="lightGray"/>
        </w:rPr>
        <w:t xml:space="preserve">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1734B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1734B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1734B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1734B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rfrfrf</w:t>
            </w:r>
            <w:proofErr w:type="spellEnd"/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rffrf</w:t>
            </w:r>
            <w:proofErr w:type="spellEnd"/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734B5" w:rsidRDefault="001734B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734B5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734B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1734B5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1734B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proofErr w:type="spellStart"/>
      <w:r w:rsidR="001734B5">
        <w:rPr>
          <w:rFonts w:ascii="Cordia New" w:eastAsia="Tahoma" w:hAnsi="Cordia New"/>
          <w:kern w:val="24"/>
          <w:sz w:val="28"/>
          <w:highlight w:val="green"/>
        </w:rPr>
        <w:t>ggg</w:t>
      </w:r>
      <w:proofErr w:type="spellEnd"/>
      <w:r w:rsidRPr="00167548">
        <w:rPr>
          <w:rFonts w:ascii="Cordia New" w:hAnsi="Cordia New"/>
          <w:sz w:val="28"/>
          <w:highlight w:val="green"/>
        </w:rPr>
        <w:t xml:space="preserve"> </w:t>
      </w:r>
      <w:r w:rsidR="001734B5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1734B5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1734B5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1734B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proofErr w:type="spellStart"/>
      <w:r>
        <w:rPr>
          <w:rFonts w:ascii="Cordia New" w:hAnsi="Cordia New"/>
          <w:sz w:val="28"/>
          <w:highlight w:val="yellow"/>
        </w:rPr>
        <w:t>tetstettstet</w:t>
      </w:r>
      <w:proofErr w:type="spellEnd"/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1734B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1734B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1734B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1734B5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1734B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Soil Erosion : </w:t>
      </w:r>
      <w:proofErr w:type="spellStart"/>
      <w:r>
        <w:rPr>
          <w:rFonts w:ascii="Cordia New" w:hAnsi="Cordia New"/>
          <w:sz w:val="28"/>
        </w:rPr>
        <w:t>Obstuce</w:t>
      </w:r>
      <w:proofErr w:type="spellEnd"/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1734B5" w:rsidRDefault="001734B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1734B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proofErr w:type="spellStart"/>
      <w:r>
        <w:rPr>
          <w:rFonts w:ascii="Cordia New" w:hAnsi="Cordia New"/>
          <w:sz w:val="28"/>
          <w:highlight w:val="yellow"/>
        </w:rPr>
        <w:t>ggggg</w:t>
      </w:r>
      <w:proofErr w:type="spellEnd"/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1734B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1734B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1734B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1734B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1734B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1734B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</w:t>
      </w:r>
      <w:proofErr w:type="spellStart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freespan</w:t>
      </w:r>
      <w:proofErr w:type="spellEnd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1734B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asasassaas</w:t>
      </w:r>
      <w:proofErr w:type="spellEnd"/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fhghgh</w:t>
      </w:r>
      <w:proofErr w:type="spellEnd"/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hgh</w:t>
      </w:r>
      <w:proofErr w:type="spellEnd"/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proofErr w:type="spellStart"/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1734B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</w:r>
      <w:proofErr w:type="spellStart"/>
      <w:r>
        <w:rPr>
          <w:rFonts w:ascii="Cordia New" w:hAnsi="Cordia New"/>
          <w:sz w:val="28"/>
          <w:highlight w:val="yellow"/>
        </w:rPr>
        <w:t>asasassaas</w:t>
      </w:r>
      <w:proofErr w:type="spellEnd"/>
      <w:r>
        <w:rPr>
          <w:rFonts w:ascii="Cordia New" w:hAnsi="Cordia New"/>
          <w:sz w:val="28"/>
          <w:highlight w:val="yellow"/>
        </w:rPr>
        <w:br/>
      </w:r>
      <w:proofErr w:type="spellStart"/>
      <w:r>
        <w:rPr>
          <w:rFonts w:ascii="Cordia New" w:hAnsi="Cordia New"/>
          <w:sz w:val="28"/>
          <w:highlight w:val="yellow"/>
        </w:rPr>
        <w:t>fhghgh</w:t>
      </w:r>
      <w:proofErr w:type="spellEnd"/>
      <w:r>
        <w:rPr>
          <w:rFonts w:ascii="Cordia New" w:hAnsi="Cordia New"/>
          <w:sz w:val="28"/>
          <w:highlight w:val="yellow"/>
        </w:rPr>
        <w:br/>
      </w:r>
      <w:proofErr w:type="spellStart"/>
      <w:r>
        <w:rPr>
          <w:rFonts w:ascii="Cordia New" w:hAnsi="Cordia New"/>
          <w:sz w:val="28"/>
          <w:highlight w:val="yellow"/>
        </w:rPr>
        <w:t>hgh</w:t>
      </w:r>
      <w:proofErr w:type="spellEnd"/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1734B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asasassaas</w:t>
      </w:r>
      <w:proofErr w:type="spellEnd"/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fhghgh</w:t>
      </w:r>
      <w:proofErr w:type="spellEnd"/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hgh</w:t>
      </w:r>
      <w:proofErr w:type="spellEnd"/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1734B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asasassaas</w:t>
      </w:r>
      <w:proofErr w:type="spellEnd"/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fhghgh</w:t>
      </w:r>
      <w:proofErr w:type="spellEnd"/>
      <w:r>
        <w:rPr>
          <w:rFonts w:ascii="Cordia New" w:hAnsi="Cordia New" w:cs="Cordia New"/>
          <w:sz w:val="28"/>
          <w:highlight w:val="yellow"/>
        </w:rPr>
        <w:br/>
      </w:r>
      <w:proofErr w:type="spellStart"/>
      <w:r>
        <w:rPr>
          <w:rFonts w:ascii="Cordia New" w:hAnsi="Cordia New" w:cs="Cordia New"/>
          <w:sz w:val="28"/>
          <w:highlight w:val="yellow"/>
        </w:rPr>
        <w:t>hgh</w:t>
      </w:r>
      <w:proofErr w:type="spellEnd"/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</w:t>
            </w:r>
            <w:proofErr w:type="spellStart"/>
            <w:r w:rsidRPr="0012516C">
              <w:rPr>
                <w:rFonts w:ascii="Cordia New" w:hAnsi="Cordia New" w:cs="Cordia New"/>
                <w:sz w:val="28"/>
                <w:highlight w:val="lightGray"/>
              </w:rPr>
              <w:t>lnterval</w:t>
            </w:r>
            <w:proofErr w:type="spellEnd"/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1734B5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734B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734B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734B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734B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1734B5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1734B5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1734B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</w:t>
      </w:r>
      <w:proofErr w:type="spellStart"/>
      <w:r w:rsidR="00FE5BBE" w:rsidRPr="0012516C">
        <w:rPr>
          <w:rFonts w:ascii="Cordia New" w:hAnsi="Cordia New"/>
          <w:sz w:val="28"/>
        </w:rPr>
        <w:t>threatment</w:t>
      </w:r>
      <w:proofErr w:type="spellEnd"/>
      <w:r w:rsidR="00FE5BBE" w:rsidRPr="0012516C">
        <w:rPr>
          <w:rFonts w:ascii="Cordia New" w:hAnsi="Cordia New"/>
          <w:sz w:val="28"/>
        </w:rPr>
        <w:t xml:space="preserve">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1734B5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1734B5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1734B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  <w:proofErr w:type="spellEnd"/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  <w:proofErr w:type="spellEnd"/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</w:rPr>
              <w:t>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1734B5" w:rsidRDefault="001734B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1734B5" w:rsidTr="007263D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sz w:val="28"/>
              </w:rPr>
              <w:t>-ERP</w:t>
            </w: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734B5" w:rsidRDefault="001734B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1734B5" w:rsidRDefault="001734B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1734B5" w:rsidRDefault="001734B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1734B5" w:rsidRDefault="001734B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1734B5" w:rsidRDefault="001734B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proofErr w:type="spellStart"/>
            <w:r>
              <w:rPr>
                <w:rFonts w:ascii="Browallia New" w:hAnsi="Browallia New" w:cs="Browallia New"/>
                <w:sz w:val="28"/>
              </w:rPr>
              <w:t>aaa</w:t>
            </w:r>
            <w:proofErr w:type="spellEnd"/>
          </w:p>
          <w:p w:rsidR="001734B5" w:rsidRDefault="001734B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proofErr w:type="spellStart"/>
            <w:r>
              <w:rPr>
                <w:rFonts w:ascii="Browallia New" w:hAnsi="Browallia New" w:cs="Browallia New"/>
                <w:sz w:val="28"/>
              </w:rPr>
              <w:t>kkkk</w:t>
            </w:r>
            <w:proofErr w:type="spellEnd"/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1734B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1734B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1734B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-ERP</w:t>
            </w:r>
          </w:p>
        </w:tc>
        <w:tc>
          <w:tcPr>
            <w:tcW w:w="1803" w:type="dxa"/>
          </w:tcPr>
          <w:p w:rsidR="00376967" w:rsidRDefault="001734B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  <w:proofErr w:type="spellEnd"/>
          </w:p>
        </w:tc>
        <w:tc>
          <w:tcPr>
            <w:tcW w:w="1804" w:type="dxa"/>
          </w:tcPr>
          <w:p w:rsidR="00376967" w:rsidRDefault="001734B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proofErr w:type="spellStart"/>
      <w:r w:rsidR="001734B5">
        <w:rPr>
          <w:rFonts w:ascii="Cordia New" w:hAnsi="Cordia New"/>
          <w:sz w:val="28"/>
        </w:rPr>
        <w:t>aaa</w:t>
      </w:r>
      <w:proofErr w:type="spellEnd"/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Chemical </w:t>
      </w:r>
      <w:proofErr w:type="spellStart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Threatment</w:t>
      </w:r>
      <w:proofErr w:type="spellEnd"/>
    </w:p>
    <w:p w:rsidR="000E2ED6" w:rsidRPr="0012516C" w:rsidRDefault="001734B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test </w:t>
      </w:r>
      <w:proofErr w:type="spellStart"/>
      <w:r>
        <w:rPr>
          <w:rFonts w:ascii="Cordia New" w:hAnsi="Cordia New" w:cs="Cordia New"/>
          <w:sz w:val="28"/>
          <w:highlight w:val="yellow"/>
        </w:rPr>
        <w:t>eiei</w:t>
      </w:r>
      <w:proofErr w:type="spellEnd"/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proofErr w:type="spellStart"/>
      <w:r w:rsidRPr="0012516C">
        <w:rPr>
          <w:rFonts w:ascii="Cordia New" w:hAnsi="Cordia New"/>
          <w:sz w:val="28"/>
          <w:highlight w:val="lightGray"/>
        </w:rPr>
        <w:t>Corrsion</w:t>
      </w:r>
      <w:proofErr w:type="spellEnd"/>
      <w:r w:rsidRPr="0012516C">
        <w:rPr>
          <w:rFonts w:ascii="Cordia New" w:hAnsi="Cordia New"/>
          <w:sz w:val="28"/>
          <w:highlight w:val="lightGray"/>
        </w:rPr>
        <w:t xml:space="preserve">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 xml:space="preserve">CM </w:t>
            </w: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Sattion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1734B5" w:rsidTr="001734B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1734B5" w:rsidRDefault="001734B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1734B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1734B5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proofErr w:type="spellStart"/>
      <w:r>
        <w:rPr>
          <w:rFonts w:ascii="Cordia New" w:hAnsi="Cordia New" w:cs="Cordia New"/>
          <w:sz w:val="28"/>
          <w:highlight w:val="yellow"/>
        </w:rPr>
        <w:t>ooooooooo</w:t>
      </w:r>
      <w:proofErr w:type="spellEnd"/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1734B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proofErr w:type="spellStart"/>
      <w:r>
        <w:rPr>
          <w:rFonts w:ascii="Cordia New" w:hAnsi="Cordia New"/>
          <w:sz w:val="28"/>
          <w:highlight w:val="yellow"/>
        </w:rPr>
        <w:t>ooooooooooooooooo</w:t>
      </w:r>
      <w:proofErr w:type="spellEnd"/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1734B5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proofErr w:type="spellStart"/>
      <w:r>
        <w:rPr>
          <w:rFonts w:ascii="Cordia New" w:hAnsi="Cordia New"/>
          <w:sz w:val="28"/>
          <w:highlight w:val="yellow"/>
        </w:rPr>
        <w:t>ooooooooooooooo</w:t>
      </w:r>
      <w:proofErr w:type="spellEnd"/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1734B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proofErr w:type="spellStart"/>
      <w:r>
        <w:rPr>
          <w:rFonts w:ascii="Cordia New" w:hAnsi="Cordia New"/>
          <w:sz w:val="28"/>
          <w:highlight w:val="yellow"/>
        </w:rPr>
        <w:t>ooooooooooooooo</w:t>
      </w:r>
      <w:proofErr w:type="spellEnd"/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1734B5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proofErr w:type="spellStart"/>
      <w:r>
        <w:rPr>
          <w:rFonts w:ascii="Cordia New" w:hAnsi="Cordia New"/>
          <w:sz w:val="28"/>
          <w:highlight w:val="yellow"/>
        </w:rPr>
        <w:t>rrrrrrrrrrr</w:t>
      </w:r>
      <w:proofErr w:type="spellEnd"/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1734B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proofErr w:type="spellStart"/>
      <w:r>
        <w:rPr>
          <w:rFonts w:ascii="Cordia New" w:hAnsi="Cordia New"/>
          <w:sz w:val="28"/>
          <w:highlight w:val="yellow"/>
        </w:rPr>
        <w:t>rrrrrrrrrrr</w:t>
      </w:r>
      <w:proofErr w:type="spellEnd"/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1734B5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proofErr w:type="spellStart"/>
      <w:r>
        <w:rPr>
          <w:rFonts w:ascii="Cordia New" w:hAnsi="Cordia New"/>
          <w:sz w:val="28"/>
        </w:rPr>
        <w:t>rrrrrrrrrrr</w:t>
      </w:r>
      <w:proofErr w:type="spellEnd"/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1734B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proofErr w:type="spellStart"/>
      <w:r>
        <w:rPr>
          <w:rFonts w:ascii="Cordia New" w:hAnsi="Cordia New"/>
          <w:sz w:val="28"/>
          <w:highlight w:val="yellow"/>
        </w:rPr>
        <w:t>rrrrrrrrrrr</w:t>
      </w:r>
      <w:proofErr w:type="spellEnd"/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TEST Other2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1734B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734B5" w:rsidRDefault="001734B5" w:rsidP="001734B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4B5" w:rsidRDefault="001734B5">
      <w:r>
        <w:separator/>
      </w:r>
    </w:p>
  </w:endnote>
  <w:endnote w:type="continuationSeparator" w:id="0">
    <w:p w:rsidR="001734B5" w:rsidRDefault="001734B5">
      <w:r>
        <w:continuationSeparator/>
      </w:r>
    </w:p>
  </w:endnote>
  <w:endnote w:type="continuationNotice" w:id="1">
    <w:p w:rsidR="001734B5" w:rsidRDefault="00173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EBA0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734B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734B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26B1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734B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734B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4B5" w:rsidRDefault="001734B5">
      <w:r>
        <w:separator/>
      </w:r>
    </w:p>
  </w:footnote>
  <w:footnote w:type="continuationSeparator" w:id="0">
    <w:p w:rsidR="001734B5" w:rsidRDefault="001734B5">
      <w:r>
        <w:continuationSeparator/>
      </w:r>
    </w:p>
  </w:footnote>
  <w:footnote w:type="continuationNotice" w:id="1">
    <w:p w:rsidR="001734B5" w:rsidRDefault="001734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B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4B5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5EF54F-4FEE-4924-87E2-1C574EF2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A71DD-CFB9-47B7-B9B9-77F2A34D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1</TotalTime>
  <Pages>21</Pages>
  <Words>2610</Words>
  <Characters>14880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2017-06-18T07:08:00Z</dcterms:created>
  <dcterms:modified xsi:type="dcterms:W3CDTF">2017-06-18T07:09:00Z</dcterms:modified>
</cp:coreProperties>
</file>