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B80426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B80426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B80426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8042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80426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80426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B8042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B8042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B8042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B80426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B804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B8042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B8042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B80426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B804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B80426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804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80426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B80426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80426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804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B80426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B804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B804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B80426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80426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8042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80426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80426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B80426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B80426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B8042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80426" w:rsidRDefault="00B8042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B80426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B80426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B80426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B80426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B80426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B80426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B80426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B80426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B80426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B80426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B80426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B80426" w:rsidRDefault="00B8042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B80426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B80426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B80426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80426" w:rsidRDefault="00B8042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B8042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B8042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B8042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B80426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B8042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B8042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B8042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B80426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B80426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B8042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B8042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B80426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8042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8042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8042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8042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B8042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B8042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80426" w:rsidRDefault="00B8042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80426" w:rsidRDefault="00B8042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B80426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B80426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B80426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8042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B8042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B8042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B80426" w:rsidRDefault="00B8042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B80426" w:rsidTr="00384672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5517" w:type="dxa"/>
            <w:gridSpan w:val="11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80426" w:rsidTr="00B80426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80426" w:rsidRDefault="00B8042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lastRenderedPageBreak/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426" w:rsidRDefault="00B80426">
      <w:r>
        <w:separator/>
      </w:r>
    </w:p>
  </w:endnote>
  <w:endnote w:type="continuationSeparator" w:id="0">
    <w:p w:rsidR="00B80426" w:rsidRDefault="00B80426">
      <w:r>
        <w:continuationSeparator/>
      </w:r>
    </w:p>
  </w:endnote>
  <w:endnote w:type="continuationNotice" w:id="1">
    <w:p w:rsidR="00B80426" w:rsidRDefault="00B804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D4F1B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8042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8042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A1EA2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8042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8042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426" w:rsidRDefault="00B80426">
      <w:r>
        <w:separator/>
      </w:r>
    </w:p>
  </w:footnote>
  <w:footnote w:type="continuationSeparator" w:id="0">
    <w:p w:rsidR="00B80426" w:rsidRDefault="00B80426">
      <w:r>
        <w:continuationSeparator/>
      </w:r>
    </w:p>
  </w:footnote>
  <w:footnote w:type="continuationNotice" w:id="1">
    <w:p w:rsidR="00B80426" w:rsidRDefault="00B804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2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426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0761BC-43E2-455B-8741-B0CF56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921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2BE9A-54D1-489D-9068-935A1663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1706151921Quaterly_report_8</Template>
  <TotalTime>0</TotalTime>
  <Pages>17</Pages>
  <Words>2971</Words>
  <Characters>16939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2017-06-15T12:17:00Z</dcterms:created>
  <dcterms:modified xsi:type="dcterms:W3CDTF">2017-06-15T12:17:00Z</dcterms:modified>
</cp:coreProperties>
</file>