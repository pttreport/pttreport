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010BBD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010BBD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010BB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010BBD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010BB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0BB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010BBD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0BB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0BBD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010BBD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0BB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10BB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010BBD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010BB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010BB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010BBD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010BBD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10BBD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010BB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010BBD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010BBD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010BBD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010BB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010BBD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10BB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10BBD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010BBD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10BBD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10BB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010BBD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10BB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10BB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010BBD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10BBD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10BB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10BBD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010BBD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010BBD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010BBD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010BBD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010BBD" w:rsidRDefault="00010B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010BBD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010BBD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010BBD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010BBD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010BBD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010BBD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010BBD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010BBD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010BBD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010BBD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010BBD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010BBD" w:rsidRDefault="00010B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010BBD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010BBD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010BBD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010BBD" w:rsidRDefault="00010BB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010BB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010BB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010BB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010BBD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010BB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010BB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010BB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010BBD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010BBD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010BBD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010BBD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010BBD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10BB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10BB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10BB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10BB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0BBD" w:rsidRDefault="00010BB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0BBD" w:rsidRDefault="00010BB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0BBD" w:rsidRDefault="00010BB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010BBD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010BBD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0BBD" w:rsidRDefault="00010BB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0BBD" w:rsidRDefault="00010BB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010BBD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010BBD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010BBD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010BBD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010BBD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010BBD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010BBD" w:rsidRDefault="00010BB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010BBD" w:rsidTr="00A54D73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010BBD" w:rsidTr="00010BBD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010BBD" w:rsidRDefault="00010BB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</w:rPr>
        <w:t>[table10]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lastRenderedPageBreak/>
              <w:t>[j9]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[j10]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[j11]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[j12]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[j13]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</w:rPr>
        <w:t>[j14]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lastRenderedPageBreak/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BBD" w:rsidRDefault="00010BBD">
      <w:r>
        <w:separator/>
      </w:r>
    </w:p>
  </w:endnote>
  <w:endnote w:type="continuationSeparator" w:id="0">
    <w:p w:rsidR="00010BBD" w:rsidRDefault="00010BBD">
      <w:r>
        <w:continuationSeparator/>
      </w:r>
    </w:p>
  </w:endnote>
  <w:endnote w:type="continuationNotice" w:id="1">
    <w:p w:rsidR="00010BBD" w:rsidRDefault="00010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476AD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10BB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10BB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3DF0A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10BB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10BB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BBD" w:rsidRDefault="00010BBD">
      <w:r>
        <w:separator/>
      </w:r>
    </w:p>
  </w:footnote>
  <w:footnote w:type="continuationSeparator" w:id="0">
    <w:p w:rsidR="00010BBD" w:rsidRDefault="00010BBD">
      <w:r>
        <w:continuationSeparator/>
      </w:r>
    </w:p>
  </w:footnote>
  <w:footnote w:type="continuationNotice" w:id="1">
    <w:p w:rsidR="00010BBD" w:rsidRDefault="00010B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BD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BB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2441C9-6B28-4D23-9A2D-9D4FA9F1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1921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C045B-8AF6-4A01-B951-E0FDA56C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1706151921Quaterly_report_8</Template>
  <TotalTime>0</TotalTime>
  <Pages>18</Pages>
  <Words>2979</Words>
  <Characters>16981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2017-06-15T12:35:00Z</dcterms:created>
  <dcterms:modified xsi:type="dcterms:W3CDTF">2017-06-15T12:35:00Z</dcterms:modified>
</cp:coreProperties>
</file>