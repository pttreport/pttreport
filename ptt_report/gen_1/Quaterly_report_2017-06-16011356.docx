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CA73E6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CA73E6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 xml:space="preserve">ผลการสำรวจอยู่ในความดูแลครบถ้วน </w:t>
            </w:r>
            <w:r>
              <w:rPr>
                <w:rFonts w:asciiTheme="minorBidi" w:hAnsiTheme="minorBidi" w:cstheme="minorBidi"/>
                <w:sz w:val="28"/>
              </w:rPr>
              <w:t>500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CA73E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="00CA73E6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CA73E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CA73E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="00CA73E6">
              <w:rPr>
                <w:rFonts w:asciiTheme="minorBidi" w:hAnsiTheme="minorBidi" w:cstheme="minorBidi"/>
                <w:sz w:val="28"/>
                <w:highlight w:val="green"/>
              </w:rPr>
              <w:t>30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CA73E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CA73E6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CA73E6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CA73E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CA73E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CA73E6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CA73E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CA73E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CA73E6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="00CA73E6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CA73E6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:rsidR="00077923" w:rsidRPr="0012516C" w:rsidRDefault="00CA73E6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CA73E6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="00CA73E6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CA73E6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:rsidR="00077923" w:rsidRPr="0012516C" w:rsidRDefault="00CA73E6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:rsidR="00077923" w:rsidRPr="0012516C" w:rsidRDefault="00CA73E6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CA73E6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CA73E6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CA73E6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CA73E6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CA73E6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CA73E6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CA73E6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CA73E6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CA73E6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CA73E6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CA73E6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CA73E6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งานบำรุงรักษาท่อบนแท่นพักท่อก๊าซในทะเล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:rsidR="00B224A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2516C">
        <w:rPr>
          <w:rFonts w:ascii="Cordia New" w:hAnsi="Cordia New"/>
          <w:sz w:val="28"/>
        </w:rPr>
        <w:t>Aerial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</w:t>
      </w:r>
      <w:r w:rsidR="006B6B86" w:rsidRPr="0012516C">
        <w:rPr>
          <w:rFonts w:ascii="Cordia New" w:hAnsi="Cordia New"/>
          <w:sz w:val="28"/>
          <w:highlight w:val="lightGray"/>
          <w:cs/>
        </w:rPr>
        <w:lastRenderedPageBreak/>
        <w:t>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CA73E6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5731510" cy="2588260"/>
            <wp:effectExtent l="0" t="0" r="254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:rsidR="004F4505" w:rsidRPr="0012516C" w:rsidRDefault="00CA73E6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 xml:space="preserve"> 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>2</w:t>
      </w:r>
      <w:r>
        <w:rPr>
          <w:rFonts w:ascii="Cordia New" w:hAnsi="Cordia New" w:cs="Cordia New"/>
          <w:sz w:val="28"/>
          <w:highlight w:val="green"/>
          <w:cs/>
        </w:rPr>
        <w:t xml:space="preserve"> ครั้งต่อปี </w:t>
      </w:r>
      <w:r>
        <w:rPr>
          <w:rFonts w:ascii="Cordia New" w:hAnsi="Cordia New" w:cs="Cordia New"/>
          <w:sz w:val="28"/>
          <w:highlight w:val="green"/>
        </w:rPr>
        <w:br/>
      </w:r>
      <w:r>
        <w:rPr>
          <w:rFonts w:ascii="Cordia New" w:hAnsi="Cordia New" w:cs="Cordia New"/>
          <w:sz w:val="28"/>
          <w:highlight w:val="green"/>
          <w:cs/>
        </w:rPr>
        <w:t xml:space="preserve">สำหรับปี พ.ศ. </w:t>
      </w:r>
      <w:r>
        <w:rPr>
          <w:rFonts w:ascii="Cordia New" w:hAnsi="Cordia New" w:cs="Cordia New"/>
          <w:sz w:val="28"/>
          <w:highlight w:val="green"/>
        </w:rPr>
        <w:t>2559</w:t>
      </w:r>
      <w:r>
        <w:rPr>
          <w:rFonts w:ascii="Cordia New" w:hAnsi="Cordia New" w:cs="Cordia New"/>
          <w:sz w:val="28"/>
          <w:highlight w:val="green"/>
          <w:cs/>
        </w:rPr>
        <w:t xml:space="preserve"> 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>1,2,3,5,6,8,9,10</w:t>
      </w:r>
      <w:r>
        <w:rPr>
          <w:rFonts w:ascii="Cordia New" w:hAnsi="Cordia New" w:cs="Cordia New"/>
          <w:sz w:val="28"/>
          <w:highlight w:val="green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</w:rPr>
        <w:t>11</w:t>
      </w:r>
    </w:p>
    <w:p w:rsidR="00AC06BE" w:rsidRPr="0012516C" w:rsidRDefault="00CA73E6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>4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  <w:u w:val="single"/>
        </w:rPr>
        <w:t>7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</w:t>
      </w:r>
      <w:r>
        <w:rPr>
          <w:rFonts w:ascii="Cordia New" w:hAnsi="Cordia New" w:cs="Cordia New"/>
          <w:sz w:val="28"/>
          <w:highlight w:val="green"/>
          <w:u w:val="single"/>
        </w:rPr>
        <w:br/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3576E0" w:rsidRPr="0012516C" w:rsidRDefault="00CA73E6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TEST</w:t>
      </w:r>
    </w:p>
    <w:p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CA73E6" w:rsidTr="00CA73E6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CA73E6" w:rsidRDefault="00CA73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CA73E6" w:rsidRDefault="00CA73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CA73E6" w:rsidRDefault="00CA73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CA73E6" w:rsidRDefault="00CA73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CA73E6" w:rsidRDefault="00CA73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:rsidR="00CA73E6" w:rsidRDefault="00CA73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CA73E6" w:rsidTr="00CA73E6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CA73E6" w:rsidRDefault="00CA73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CA73E6" w:rsidRDefault="00CA73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CA73E6" w:rsidRDefault="00CA73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CA73E6" w:rsidRDefault="00CA73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CA73E6" w:rsidRDefault="00CA73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CA73E6" w:rsidRDefault="00CA73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rfrfrf</w:t>
            </w:r>
          </w:p>
        </w:tc>
      </w:tr>
      <w:tr w:rsidR="00CA73E6" w:rsidTr="00CA73E6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CA73E6" w:rsidRDefault="00CA73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CA73E6" w:rsidRDefault="00CA73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CA73E6" w:rsidRDefault="00CA73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CA73E6" w:rsidRDefault="00CA73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CA73E6" w:rsidRDefault="00CA73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CA73E6" w:rsidRDefault="00CA73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CA73E6" w:rsidTr="00CA73E6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CA73E6" w:rsidRDefault="00CA73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CA73E6" w:rsidRDefault="00CA73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CA73E6" w:rsidRDefault="00CA73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CA73E6" w:rsidRDefault="00CA73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CA73E6" w:rsidRDefault="00CA73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CA73E6" w:rsidRDefault="00CA73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rffrf</w:t>
            </w:r>
          </w:p>
        </w:tc>
      </w:tr>
      <w:tr w:rsidR="00CA73E6" w:rsidTr="00CA73E6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CA73E6" w:rsidRDefault="00CA73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CA73E6" w:rsidRDefault="00CA73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CA73E6" w:rsidRDefault="00CA73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CA73E6" w:rsidRDefault="00CA73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CA73E6" w:rsidRDefault="00CA73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CA73E6" w:rsidRDefault="00CA73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CA73E6" w:rsidTr="00CA73E6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CA73E6" w:rsidRDefault="00CA73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CA73E6" w:rsidRDefault="00CA73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CA73E6" w:rsidRDefault="00CA73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CA73E6" w:rsidRDefault="00CA73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CA73E6" w:rsidRDefault="00CA73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CA73E6" w:rsidRDefault="00CA73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CA73E6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CA73E6">
        <w:rPr>
          <w:rFonts w:ascii="Cordia New" w:hAnsi="Cordia New"/>
          <w:sz w:val="28"/>
          <w:highlight w:val="green"/>
        </w:rPr>
        <w:t>RC4000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CA73E6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:rsidR="00167548" w:rsidRPr="0012516C" w:rsidRDefault="00CA73E6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6F5447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="00CA73E6">
        <w:rPr>
          <w:rFonts w:ascii="Cordia New" w:eastAsia="Tahoma" w:hAnsi="Cordia New"/>
          <w:kern w:val="24"/>
          <w:sz w:val="28"/>
          <w:highlight w:val="green"/>
        </w:rPr>
        <w:t>ggg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CA73E6">
        <w:rPr>
          <w:rFonts w:ascii="Cordia New" w:hAnsi="Cordia New"/>
          <w:sz w:val="28"/>
          <w:highlight w:val="green"/>
        </w:rPr>
        <w:t>RC4000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CA73E6">
        <w:rPr>
          <w:rFonts w:ascii="Cordia New" w:hAnsi="Cordia New"/>
          <w:sz w:val="28"/>
          <w:highlight w:val="green"/>
          <w:cs/>
        </w:rPr>
        <w:t>เมษายน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</w:t>
      </w:r>
      <w:r w:rsidR="00CA73E6">
        <w:rPr>
          <w:rFonts w:ascii="Cordia New" w:eastAsia="Tahoma" w:hAnsi="Cordia New"/>
          <w:kern w:val="24"/>
          <w:sz w:val="28"/>
          <w:highlight w:val="green"/>
        </w:rPr>
        <w:t>10</w:t>
      </w:r>
      <w:r w:rsidRPr="00167548">
        <w:rPr>
          <w:rFonts w:ascii="Cordia New" w:hAnsi="Cordia New"/>
          <w:sz w:val="28"/>
          <w:highlight w:val="green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CA73E6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tetstettstet</w:t>
      </w:r>
    </w:p>
    <w:p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01C43" w:rsidRDefault="00CA73E6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Detail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7A3C83" w:rsidRPr="0012516C" w:rsidRDefault="00CA73E6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Plan</w:t>
      </w:r>
    </w:p>
    <w:p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CA73E6" w:rsidTr="00CA73E6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CA73E6" w:rsidRDefault="00CA73E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CA73E6" w:rsidRDefault="00CA73E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CA73E6" w:rsidRDefault="00CA73E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CA73E6" w:rsidRDefault="00CA73E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CA73E6" w:rsidTr="00CA73E6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CA73E6" w:rsidRDefault="00CA73E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</w:t>
            </w:r>
          </w:p>
        </w:tc>
        <w:tc>
          <w:tcPr>
            <w:tcW w:w="2256" w:type="dxa"/>
            <w:shd w:val="clear" w:color="auto" w:fill="auto"/>
          </w:tcPr>
          <w:p w:rsidR="00CA73E6" w:rsidRDefault="00CA73E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</w:t>
            </w:r>
          </w:p>
        </w:tc>
        <w:tc>
          <w:tcPr>
            <w:tcW w:w="2257" w:type="dxa"/>
            <w:shd w:val="clear" w:color="auto" w:fill="auto"/>
          </w:tcPr>
          <w:p w:rsidR="00CA73E6" w:rsidRDefault="00CA73E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</w:t>
            </w:r>
          </w:p>
        </w:tc>
        <w:tc>
          <w:tcPr>
            <w:tcW w:w="2257" w:type="dxa"/>
            <w:shd w:val="clear" w:color="auto" w:fill="auto"/>
          </w:tcPr>
          <w:p w:rsidR="00CA73E6" w:rsidRDefault="00CA73E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</w:t>
            </w:r>
          </w:p>
        </w:tc>
      </w:tr>
      <w:tr w:rsidR="00CA73E6" w:rsidTr="00CA73E6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CA73E6" w:rsidRDefault="00CA73E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Chomtong2</w:t>
            </w:r>
          </w:p>
        </w:tc>
        <w:tc>
          <w:tcPr>
            <w:tcW w:w="2256" w:type="dxa"/>
            <w:shd w:val="clear" w:color="auto" w:fill="auto"/>
          </w:tcPr>
          <w:p w:rsidR="00CA73E6" w:rsidRDefault="00CA73E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point2</w:t>
            </w:r>
          </w:p>
        </w:tc>
        <w:tc>
          <w:tcPr>
            <w:tcW w:w="2257" w:type="dxa"/>
            <w:shd w:val="clear" w:color="auto" w:fill="auto"/>
          </w:tcPr>
          <w:p w:rsidR="00CA73E6" w:rsidRDefault="00CA73E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902</w:t>
            </w:r>
          </w:p>
        </w:tc>
        <w:tc>
          <w:tcPr>
            <w:tcW w:w="2257" w:type="dxa"/>
            <w:shd w:val="clear" w:color="auto" w:fill="auto"/>
          </w:tcPr>
          <w:p w:rsidR="00CA73E6" w:rsidRDefault="00CA73E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ok2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5C0D83" w:rsidRPr="00D41563" w:rsidRDefault="00CA73E6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Soil Erosion : result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CA73E6">
        <w:rPr>
          <w:rFonts w:ascii="Cordia New" w:hAnsi="Cordia New"/>
          <w:sz w:val="28"/>
          <w:highlight w:val="yellow"/>
        </w:rPr>
        <w:t>Soil Erosion : future</w:t>
      </w:r>
      <w:r w:rsidR="00D41563" w:rsidRPr="0012516C">
        <w:rPr>
          <w:rFonts w:ascii="Cordia New" w:hAnsi="Cordia New"/>
          <w:sz w:val="28"/>
        </w:rPr>
        <w:t xml:space="preserve"> 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CA73E6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Soil Erosion : Obstuce</w:t>
      </w:r>
    </w:p>
    <w:p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CA73E6" w:rsidTr="00CA73E6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CA73E6" w:rsidRDefault="00CA73E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CA73E6" w:rsidRDefault="00CA73E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CA73E6" w:rsidRDefault="00CA73E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CA73E6" w:rsidRDefault="00CA73E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CA73E6" w:rsidRDefault="00CA73E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CA73E6" w:rsidTr="00CA73E6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CA73E6" w:rsidRDefault="00CA73E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lastRenderedPageBreak/>
              <w:t>Area1</w:t>
            </w:r>
          </w:p>
        </w:tc>
        <w:tc>
          <w:tcPr>
            <w:tcW w:w="1805" w:type="dxa"/>
            <w:shd w:val="clear" w:color="auto" w:fill="auto"/>
          </w:tcPr>
          <w:p w:rsidR="00CA73E6" w:rsidRDefault="00CA73E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CA73E6" w:rsidRDefault="00CA73E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CA73E6" w:rsidRDefault="00CA73E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CA73E6" w:rsidRDefault="00CA73E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  <w:tr w:rsidR="00CA73E6" w:rsidTr="00CA73E6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CA73E6" w:rsidRDefault="00CA73E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Area2</w:t>
            </w:r>
          </w:p>
        </w:tc>
        <w:tc>
          <w:tcPr>
            <w:tcW w:w="1805" w:type="dxa"/>
            <w:shd w:val="clear" w:color="auto" w:fill="auto"/>
          </w:tcPr>
          <w:p w:rsidR="00CA73E6" w:rsidRDefault="00CA73E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CA73E6" w:rsidRDefault="00CA73E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CA73E6" w:rsidRDefault="00CA73E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CA73E6" w:rsidRDefault="00CA73E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6481E" w:rsidRPr="0012516C" w:rsidRDefault="00CA73E6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ggggg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B1FEC" w:rsidRPr="0012516C" w:rsidRDefault="00CA73E6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</w:rPr>
        <w:t>TEST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E11736" w:rsidRPr="0012516C" w:rsidRDefault="00CA73E6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>gg</w:t>
      </w:r>
    </w:p>
    <w:p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:rsidR="005B200B" w:rsidRPr="0012516C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Pr="0012516C">
        <w:rPr>
          <w:rFonts w:ascii="Cordia New" w:hAnsi="Cordia New" w:cs="Cordia New"/>
          <w:sz w:val="28"/>
          <w:highlight w:val="lightGray"/>
        </w:rPr>
        <w:t>CP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01470" w:rsidRPr="0012516C" w:rsidRDefault="00CA73E6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ROV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7316F" w:rsidRPr="0012516C" w:rsidRDefault="00CA73E6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17316F" w:rsidRPr="0012516C" w:rsidRDefault="00CA73E6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17316F" w:rsidRPr="0012516C" w:rsidRDefault="00CA73E6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9F43BE" w:rsidRPr="0012516C" w:rsidRDefault="00CA73E6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ผลการดำเนินงาน</w:t>
      </w:r>
    </w:p>
    <w:p w:rsidR="008D0BD9" w:rsidRPr="0012516C" w:rsidRDefault="00CA73E6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TEST Span</w:t>
      </w:r>
      <w:r>
        <w:rPr>
          <w:rFonts w:ascii="Cordia New" w:hAnsi="Cordia New"/>
          <w:sz w:val="28"/>
          <w:highlight w:val="yellow"/>
        </w:rPr>
        <w:br/>
        <w:t>asasassaas</w:t>
      </w:r>
      <w:r>
        <w:rPr>
          <w:rFonts w:ascii="Cordia New" w:hAnsi="Cordia New"/>
          <w:sz w:val="28"/>
          <w:highlight w:val="yellow"/>
        </w:rPr>
        <w:br/>
        <w:t>fhghgh</w:t>
      </w:r>
      <w:r>
        <w:rPr>
          <w:rFonts w:ascii="Cordia New" w:hAnsi="Cordia New"/>
          <w:sz w:val="28"/>
          <w:highlight w:val="yellow"/>
        </w:rPr>
        <w:br/>
        <w:t>hgh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F208B" w:rsidRPr="0012516C" w:rsidRDefault="00CA73E6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CF208B" w:rsidRPr="0012516C" w:rsidRDefault="00CA73E6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100764" w:rsidRPr="0012516C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Pr="0012516C">
        <w:rPr>
          <w:rFonts w:ascii="Cordia New" w:hAnsi="Cordia New"/>
          <w:sz w:val="28"/>
          <w:highlight w:val="lightGray"/>
        </w:rPr>
        <w:t>Cathodic Protection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lastRenderedPageBreak/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="00CA73E6">
        <w:rPr>
          <w:rFonts w:ascii="Cordia New" w:hAnsi="Cordia New"/>
          <w:sz w:val="28"/>
          <w:highlight w:val="lightGray"/>
        </w:rPr>
        <w:t>TESTETS External Corrosion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CA73E6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CA73E6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CA73E6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3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CA73E6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459252B6" wp14:editId="197BF593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CA73E6" w:rsidTr="00CA73E6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A73E6" w:rsidRDefault="00CA73E6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CA73E6" w:rsidRDefault="00CA73E6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CA73E6" w:rsidRDefault="00CA73E6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CA73E6" w:rsidTr="00CA73E6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A73E6" w:rsidRDefault="00CA73E6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:rsidR="00CA73E6" w:rsidRDefault="00CA73E6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:rsidR="00CA73E6" w:rsidRDefault="00CA73E6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</w:tr>
      <w:tr w:rsidR="00CA73E6" w:rsidTr="00CA73E6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A73E6" w:rsidRDefault="00CA73E6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:rsidR="00CA73E6" w:rsidRDefault="00CA73E6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:rsidR="00CA73E6" w:rsidRDefault="00CA73E6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lastRenderedPageBreak/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CA73E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4762500" cy="200977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CA73E6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5715000" cy="38100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lastRenderedPageBreak/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CA73E6" w:rsidTr="00CA73E6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A73E6" w:rsidRDefault="00CA73E6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CA73E6" w:rsidRDefault="00CA73E6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CA73E6" w:rsidRDefault="00CA73E6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CA73E6" w:rsidTr="00CA73E6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A73E6" w:rsidRDefault="00CA73E6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CA73E6" w:rsidRDefault="00CA73E6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CA73E6" w:rsidRDefault="00CA73E6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75211" w:rsidRPr="0012516C" w:rsidRDefault="00CA73E6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TESTETS External Corrosion</w:t>
      </w:r>
    </w:p>
    <w:p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:rsidR="00FE5BBE" w:rsidRPr="0012516C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765F92" w:rsidRPr="00484EB4" w:rsidRDefault="00CA73E6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TEST</w:t>
      </w: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4388B9A1" wp14:editId="6F463C4A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483C4D0" wp14:editId="7E2248FC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6433F6" w:rsidRDefault="00CA73E6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TEST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CA73E6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CA73E6" w:rsidRDefault="00CA73E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 xml:space="preserve">test1 </w:t>
            </w:r>
          </w:p>
        </w:tc>
        <w:tc>
          <w:tcPr>
            <w:tcW w:w="4513" w:type="dxa"/>
          </w:tcPr>
          <w:p w:rsidR="00CA73E6" w:rsidRDefault="00CA73E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oooooo</w:t>
            </w:r>
          </w:p>
        </w:tc>
      </w:tr>
      <w:tr w:rsidR="00CA73E6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CA73E6" w:rsidRDefault="00CA73E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 xml:space="preserve"> test2</w:t>
            </w:r>
          </w:p>
        </w:tc>
        <w:tc>
          <w:tcPr>
            <w:tcW w:w="4513" w:type="dxa"/>
          </w:tcPr>
          <w:p w:rsidR="00CA73E6" w:rsidRDefault="00CA73E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uuuuu</w:t>
            </w:r>
          </w:p>
        </w:tc>
      </w:tr>
      <w:tr w:rsidR="00CA73E6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CA73E6" w:rsidRDefault="00CA73E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4513" w:type="dxa"/>
          </w:tcPr>
          <w:p w:rsidR="00CA73E6" w:rsidRDefault="00CA73E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</w:rPr>
        <w:t xml:space="preserve"> 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:rsidR="0011367E" w:rsidRPr="0012516C" w:rsidRDefault="0011367E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 w:rsidRPr="00484EB4">
        <w:rPr>
          <w:rFonts w:ascii="Cordia New" w:hAnsi="Cordia New"/>
          <w:sz w:val="28"/>
          <w:highlight w:val="yellow"/>
          <w:cs/>
        </w:rPr>
        <w:t xml:space="preserve"> 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CA73E6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RC0290</w:t>
            </w:r>
          </w:p>
        </w:tc>
        <w:tc>
          <w:tcPr>
            <w:tcW w:w="1803" w:type="dxa"/>
          </w:tcPr>
          <w:p w:rsidR="00632BFD" w:rsidRDefault="00CA73E6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24</w:t>
            </w:r>
          </w:p>
        </w:tc>
        <w:tc>
          <w:tcPr>
            <w:tcW w:w="1803" w:type="dxa"/>
          </w:tcPr>
          <w:p w:rsidR="00632BFD" w:rsidRDefault="00CA73E6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Splan-ERP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4" w:type="dxa"/>
          </w:tcPr>
          <w:p w:rsidR="00632BFD" w:rsidRDefault="00CA73E6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2560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65F92" w:rsidRPr="0012516C" w:rsidRDefault="00765F92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</w:p>
    <w:p w:rsidR="00775211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lastRenderedPageBreak/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CA73E6" w:rsidTr="00CA73E6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A73E6" w:rsidRDefault="00CA73E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CA73E6" w:rsidRDefault="00CA73E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CA73E6" w:rsidRDefault="00CA73E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CA73E6" w:rsidTr="00CA73E6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A73E6" w:rsidRDefault="00CA73E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</w:t>
            </w:r>
          </w:p>
        </w:tc>
        <w:tc>
          <w:tcPr>
            <w:tcW w:w="3009" w:type="dxa"/>
            <w:shd w:val="clear" w:color="auto" w:fill="auto"/>
          </w:tcPr>
          <w:p w:rsidR="00CA73E6" w:rsidRDefault="00CA73E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</w:p>
        </w:tc>
        <w:tc>
          <w:tcPr>
            <w:tcW w:w="3009" w:type="dxa"/>
            <w:shd w:val="clear" w:color="auto" w:fill="auto"/>
          </w:tcPr>
          <w:p w:rsidR="00CA73E6" w:rsidRDefault="00CA73E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CA73E6" w:rsidTr="00632BB2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CA73E6" w:rsidRDefault="00CA73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CA73E6" w:rsidRDefault="00CA73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CA73E6" w:rsidRDefault="00CA73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CA73E6" w:rsidRDefault="00CA73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CA73E6" w:rsidRDefault="00CA73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6019" w:type="dxa"/>
            <w:gridSpan w:val="12"/>
            <w:shd w:val="clear" w:color="auto" w:fill="auto"/>
          </w:tcPr>
          <w:p w:rsidR="00CA73E6" w:rsidRDefault="00CA73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 xml:space="preserve">ปี </w:t>
            </w:r>
            <w:r>
              <w:rPr>
                <w:rFonts w:ascii="Cordia New" w:hAnsi="Cordia New"/>
                <w:sz w:val="28"/>
              </w:rPr>
              <w:t>2017</w:t>
            </w:r>
          </w:p>
        </w:tc>
        <w:tc>
          <w:tcPr>
            <w:tcW w:w="502" w:type="dxa"/>
            <w:vMerge w:val="restart"/>
            <w:shd w:val="clear" w:color="auto" w:fill="auto"/>
          </w:tcPr>
          <w:p w:rsidR="00CA73E6" w:rsidRDefault="00CA73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Actual </w:t>
            </w:r>
            <w:r>
              <w:rPr>
                <w:rFonts w:ascii="Cordia New" w:hAnsi="Cordia New"/>
                <w:sz w:val="28"/>
                <w:cs/>
              </w:rPr>
              <w:t>จำนวนลูก</w:t>
            </w:r>
          </w:p>
        </w:tc>
      </w:tr>
      <w:tr w:rsidR="00CA73E6" w:rsidTr="00CA73E6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CA73E6" w:rsidRDefault="00CA73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CA73E6" w:rsidRDefault="00CA73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CA73E6" w:rsidRDefault="00CA73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CA73E6" w:rsidRDefault="00CA73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CA73E6" w:rsidRDefault="00CA73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  <w:shd w:val="clear" w:color="auto" w:fill="auto"/>
          </w:tcPr>
          <w:p w:rsidR="00CA73E6" w:rsidRDefault="00CA73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Jan</w:t>
            </w:r>
          </w:p>
        </w:tc>
        <w:tc>
          <w:tcPr>
            <w:tcW w:w="501" w:type="dxa"/>
            <w:shd w:val="clear" w:color="auto" w:fill="auto"/>
          </w:tcPr>
          <w:p w:rsidR="00CA73E6" w:rsidRDefault="00CA73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Feb</w:t>
            </w:r>
          </w:p>
        </w:tc>
        <w:tc>
          <w:tcPr>
            <w:tcW w:w="501" w:type="dxa"/>
            <w:shd w:val="clear" w:color="auto" w:fill="auto"/>
          </w:tcPr>
          <w:p w:rsidR="00CA73E6" w:rsidRDefault="00CA73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Mar</w:t>
            </w:r>
          </w:p>
        </w:tc>
        <w:tc>
          <w:tcPr>
            <w:tcW w:w="501" w:type="dxa"/>
            <w:shd w:val="clear" w:color="auto" w:fill="auto"/>
          </w:tcPr>
          <w:p w:rsidR="00CA73E6" w:rsidRDefault="00CA73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Apr</w:t>
            </w:r>
          </w:p>
        </w:tc>
        <w:tc>
          <w:tcPr>
            <w:tcW w:w="501" w:type="dxa"/>
            <w:shd w:val="clear" w:color="auto" w:fill="auto"/>
          </w:tcPr>
          <w:p w:rsidR="00CA73E6" w:rsidRDefault="00CA73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502" w:type="dxa"/>
            <w:shd w:val="clear" w:color="auto" w:fill="auto"/>
          </w:tcPr>
          <w:p w:rsidR="00CA73E6" w:rsidRDefault="00CA73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502" w:type="dxa"/>
            <w:shd w:val="clear" w:color="auto" w:fill="auto"/>
          </w:tcPr>
          <w:p w:rsidR="00CA73E6" w:rsidRDefault="00CA73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Jul</w:t>
            </w:r>
          </w:p>
        </w:tc>
        <w:tc>
          <w:tcPr>
            <w:tcW w:w="502" w:type="dxa"/>
            <w:shd w:val="clear" w:color="auto" w:fill="auto"/>
          </w:tcPr>
          <w:p w:rsidR="00CA73E6" w:rsidRDefault="00CA73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502" w:type="dxa"/>
            <w:shd w:val="clear" w:color="auto" w:fill="auto"/>
          </w:tcPr>
          <w:p w:rsidR="00CA73E6" w:rsidRDefault="00CA73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502" w:type="dxa"/>
            <w:shd w:val="clear" w:color="auto" w:fill="auto"/>
          </w:tcPr>
          <w:p w:rsidR="00CA73E6" w:rsidRDefault="00CA73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502" w:type="dxa"/>
            <w:shd w:val="clear" w:color="auto" w:fill="auto"/>
          </w:tcPr>
          <w:p w:rsidR="00CA73E6" w:rsidRDefault="00CA73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502" w:type="dxa"/>
            <w:shd w:val="clear" w:color="auto" w:fill="auto"/>
          </w:tcPr>
          <w:p w:rsidR="00CA73E6" w:rsidRDefault="00CA73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Dec</w:t>
            </w:r>
          </w:p>
        </w:tc>
        <w:tc>
          <w:tcPr>
            <w:tcW w:w="502" w:type="dxa"/>
            <w:vMerge/>
            <w:shd w:val="clear" w:color="auto" w:fill="auto"/>
          </w:tcPr>
          <w:p w:rsidR="00CA73E6" w:rsidRDefault="00CA73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CA73E6" w:rsidTr="00CA73E6">
        <w:tblPrEx>
          <w:tblCellMar>
            <w:top w:w="0" w:type="dxa"/>
            <w:bottom w:w="0" w:type="dxa"/>
          </w:tblCellMar>
        </w:tblPrEx>
        <w:tc>
          <w:tcPr>
            <w:tcW w:w="501" w:type="dxa"/>
            <w:shd w:val="clear" w:color="auto" w:fill="auto"/>
          </w:tcPr>
          <w:p w:rsidR="00CA73E6" w:rsidRDefault="00CA73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:rsidR="00CA73E6" w:rsidRDefault="00CA73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RC0290</w:t>
            </w:r>
          </w:p>
        </w:tc>
        <w:tc>
          <w:tcPr>
            <w:tcW w:w="501" w:type="dxa"/>
            <w:shd w:val="clear" w:color="auto" w:fill="auto"/>
          </w:tcPr>
          <w:p w:rsidR="00CA73E6" w:rsidRDefault="00CA73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24</w:t>
            </w:r>
          </w:p>
        </w:tc>
        <w:tc>
          <w:tcPr>
            <w:tcW w:w="501" w:type="dxa"/>
            <w:shd w:val="clear" w:color="auto" w:fill="auto"/>
          </w:tcPr>
          <w:p w:rsidR="00CA73E6" w:rsidRDefault="00CA73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Splan-ERP</w:t>
            </w:r>
          </w:p>
        </w:tc>
        <w:tc>
          <w:tcPr>
            <w:tcW w:w="501" w:type="dxa"/>
            <w:shd w:val="clear" w:color="auto" w:fill="auto"/>
          </w:tcPr>
          <w:p w:rsidR="00CA73E6" w:rsidRDefault="00CA73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FF00FF"/>
          </w:tcPr>
          <w:p w:rsidR="00CA73E6" w:rsidRDefault="00CA73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CA73E6" w:rsidRDefault="00CA73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CA73E6" w:rsidRDefault="00CA73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CA73E6" w:rsidRDefault="00CA73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CA73E6" w:rsidRDefault="00CA73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CA73E6" w:rsidRDefault="00CA73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CA73E6" w:rsidRDefault="00CA73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CA73E6" w:rsidRDefault="00CA73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CA73E6" w:rsidRDefault="00CA73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CA73E6" w:rsidRDefault="00CA73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CA73E6" w:rsidRDefault="00CA73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CA73E6" w:rsidRDefault="00CA73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CA73E6" w:rsidRDefault="00CA73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lastRenderedPageBreak/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CA73E6" w:rsidTr="00CA73E6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74"/>
              <w:gridCol w:w="1074"/>
              <w:gridCol w:w="1074"/>
              <w:gridCol w:w="1075"/>
            </w:tblGrid>
            <w:tr w:rsidR="00CA73E6" w:rsidTr="00CA73E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74" w:type="dxa"/>
                  <w:shd w:val="clear" w:color="auto" w:fill="auto"/>
                </w:tcPr>
                <w:p w:rsidR="00CA73E6" w:rsidRDefault="00CA73E6" w:rsidP="001554E2">
                  <w:pPr>
                    <w:jc w:val="center"/>
                    <w:rPr>
                      <w:rFonts w:ascii="Browallia New" w:hAnsi="Browallia New" w:cs="Browallia New"/>
                      <w:sz w:val="28"/>
                    </w:rPr>
                  </w:pPr>
                  <w:bookmarkStart w:id="0" w:name="_GoBack"/>
                  <w:bookmarkEnd w:id="0"/>
                  <w:r>
                    <w:rPr>
                      <w:rFonts w:ascii="Browallia New" w:hAnsi="Browallia New" w:cs="Browallia New"/>
                      <w:sz w:val="28"/>
                    </w:rPr>
                    <w:t>Region</w:t>
                  </w:r>
                </w:p>
              </w:tc>
              <w:tc>
                <w:tcPr>
                  <w:tcW w:w="1074" w:type="dxa"/>
                  <w:shd w:val="clear" w:color="auto" w:fill="auto"/>
                </w:tcPr>
                <w:p w:rsidR="00CA73E6" w:rsidRDefault="00CA73E6" w:rsidP="001554E2">
                  <w:pPr>
                    <w:jc w:val="center"/>
                    <w:rPr>
                      <w:rFonts w:ascii="Browallia New" w:hAnsi="Browallia New" w:cs="Browallia New"/>
                      <w:sz w:val="28"/>
                    </w:rPr>
                  </w:pPr>
                  <w:r>
                    <w:rPr>
                      <w:rFonts w:ascii="Browallia New" w:hAnsi="Browallia New" w:cs="Browallia New"/>
                      <w:sz w:val="28"/>
                    </w:rPr>
                    <w:t>Inspection</w:t>
                  </w:r>
                </w:p>
              </w:tc>
              <w:tc>
                <w:tcPr>
                  <w:tcW w:w="1074" w:type="dxa"/>
                  <w:shd w:val="clear" w:color="auto" w:fill="auto"/>
                </w:tcPr>
                <w:p w:rsidR="00CA73E6" w:rsidRDefault="00CA73E6" w:rsidP="001554E2">
                  <w:pPr>
                    <w:jc w:val="center"/>
                    <w:rPr>
                      <w:rFonts w:ascii="Browallia New" w:hAnsi="Browallia New" w:cs="Browallia New"/>
                      <w:sz w:val="28"/>
                    </w:rPr>
                  </w:pPr>
                  <w:r>
                    <w:rPr>
                      <w:rFonts w:ascii="Browallia New" w:hAnsi="Browallia New" w:cs="Browallia New"/>
                      <w:sz w:val="28"/>
                    </w:rPr>
                    <w:t>CM Sattion</w:t>
                  </w:r>
                </w:p>
              </w:tc>
              <w:tc>
                <w:tcPr>
                  <w:tcW w:w="1075" w:type="dxa"/>
                  <w:shd w:val="clear" w:color="auto" w:fill="auto"/>
                </w:tcPr>
                <w:p w:rsidR="00CA73E6" w:rsidRDefault="00CA73E6" w:rsidP="001554E2">
                  <w:pPr>
                    <w:jc w:val="center"/>
                    <w:rPr>
                      <w:rFonts w:ascii="Browallia New" w:hAnsi="Browallia New" w:cs="Browallia New"/>
                      <w:sz w:val="28"/>
                    </w:rPr>
                  </w:pPr>
                  <w:r>
                    <w:rPr>
                      <w:rFonts w:ascii="Browallia New" w:hAnsi="Browallia New" w:cs="Browallia New"/>
                      <w:sz w:val="28"/>
                    </w:rPr>
                    <w:t>Date</w:t>
                  </w:r>
                </w:p>
              </w:tc>
            </w:tr>
            <w:tr w:rsidR="00CA73E6" w:rsidTr="00CA73E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74" w:type="dxa"/>
                  <w:shd w:val="clear" w:color="auto" w:fill="auto"/>
                </w:tcPr>
                <w:p w:rsidR="00CA73E6" w:rsidRDefault="00CA73E6" w:rsidP="001554E2">
                  <w:pPr>
                    <w:jc w:val="center"/>
                    <w:rPr>
                      <w:rFonts w:ascii="Browallia New" w:hAnsi="Browallia New" w:cs="Browallia New"/>
                      <w:sz w:val="28"/>
                    </w:rPr>
                  </w:pPr>
                  <w:r>
                    <w:rPr>
                      <w:rFonts w:ascii="Browallia New" w:hAnsi="Browallia New" w:cs="Browallia New"/>
                      <w:sz w:val="28"/>
                    </w:rPr>
                    <w:t>1</w:t>
                  </w:r>
                </w:p>
              </w:tc>
              <w:tc>
                <w:tcPr>
                  <w:tcW w:w="1074" w:type="dxa"/>
                  <w:shd w:val="clear" w:color="auto" w:fill="auto"/>
                </w:tcPr>
                <w:p w:rsidR="00CA73E6" w:rsidRDefault="00CA73E6" w:rsidP="001554E2">
                  <w:pPr>
                    <w:jc w:val="center"/>
                    <w:rPr>
                      <w:rFonts w:ascii="Browallia New" w:hAnsi="Browallia New" w:cs="Browallia New"/>
                      <w:sz w:val="28"/>
                    </w:rPr>
                  </w:pPr>
                  <w:r>
                    <w:rPr>
                      <w:rFonts w:ascii="Browallia New" w:hAnsi="Browallia New" w:cs="Browallia New"/>
                      <w:sz w:val="28"/>
                    </w:rPr>
                    <w:t>Soil to Air</w:t>
                  </w:r>
                </w:p>
              </w:tc>
              <w:tc>
                <w:tcPr>
                  <w:tcW w:w="1074" w:type="dxa"/>
                  <w:shd w:val="clear" w:color="auto" w:fill="auto"/>
                </w:tcPr>
                <w:p w:rsidR="00CA73E6" w:rsidRDefault="00CA73E6" w:rsidP="001554E2">
                  <w:pPr>
                    <w:jc w:val="center"/>
                    <w:rPr>
                      <w:rFonts w:ascii="Browallia New" w:hAnsi="Browallia New" w:cs="Browallia New"/>
                      <w:sz w:val="28"/>
                    </w:rPr>
                  </w:pPr>
                  <w:r>
                    <w:rPr>
                      <w:rFonts w:ascii="Browallia New" w:hAnsi="Browallia New" w:cs="Browallia New"/>
                      <w:sz w:val="28"/>
                    </w:rPr>
                    <w:t>20/03/2017</w:t>
                  </w:r>
                </w:p>
              </w:tc>
              <w:tc>
                <w:tcPr>
                  <w:tcW w:w="1075" w:type="dxa"/>
                  <w:shd w:val="clear" w:color="auto" w:fill="auto"/>
                </w:tcPr>
                <w:p w:rsidR="00CA73E6" w:rsidRDefault="00CA73E6" w:rsidP="001554E2">
                  <w:pPr>
                    <w:jc w:val="center"/>
                    <w:rPr>
                      <w:rFonts w:ascii="Browallia New" w:hAnsi="Browallia New" w:cs="Browallia New"/>
                      <w:sz w:val="28"/>
                    </w:rPr>
                  </w:pPr>
                </w:p>
              </w:tc>
            </w:tr>
          </w:tbl>
          <w:p w:rsidR="00CA73E6" w:rsidRDefault="00CA73E6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เส้นท่อ</w:t>
            </w:r>
          </w:p>
        </w:tc>
        <w:tc>
          <w:tcPr>
            <w:tcW w:w="4513" w:type="dxa"/>
            <w:shd w:val="clear" w:color="auto" w:fill="auto"/>
          </w:tcPr>
          <w:p w:rsidR="00CA73E6" w:rsidRDefault="00CA73E6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ผลการดำเนินงาน</w:t>
            </w:r>
          </w:p>
        </w:tc>
      </w:tr>
      <w:tr w:rsidR="00CA73E6" w:rsidTr="00CA73E6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CA73E6" w:rsidRDefault="00CA73E6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RC0290 BKT-ERP</w:t>
            </w:r>
          </w:p>
        </w:tc>
        <w:tc>
          <w:tcPr>
            <w:tcW w:w="4513" w:type="dxa"/>
            <w:shd w:val="clear" w:color="auto" w:fill="auto"/>
          </w:tcPr>
          <w:p w:rsidR="00CA73E6" w:rsidRDefault="00CA73E6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aaa</w:t>
            </w:r>
          </w:p>
          <w:p w:rsidR="00CA73E6" w:rsidRDefault="00CA73E6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kkkk</w:t>
            </w:r>
          </w:p>
        </w:tc>
      </w:tr>
    </w:tbl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CA73E6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RC0290</w:t>
            </w:r>
          </w:p>
        </w:tc>
        <w:tc>
          <w:tcPr>
            <w:tcW w:w="1803" w:type="dxa"/>
          </w:tcPr>
          <w:p w:rsidR="00376967" w:rsidRDefault="00CA73E6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24</w:t>
            </w:r>
          </w:p>
        </w:tc>
        <w:tc>
          <w:tcPr>
            <w:tcW w:w="1803" w:type="dxa"/>
          </w:tcPr>
          <w:p w:rsidR="00376967" w:rsidRDefault="00CA73E6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Splan-ERP</w:t>
            </w:r>
          </w:p>
        </w:tc>
        <w:tc>
          <w:tcPr>
            <w:tcW w:w="1803" w:type="dxa"/>
          </w:tcPr>
          <w:p w:rsidR="00376967" w:rsidRDefault="00CA73E6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bbbb</w:t>
            </w:r>
          </w:p>
        </w:tc>
        <w:tc>
          <w:tcPr>
            <w:tcW w:w="1804" w:type="dxa"/>
          </w:tcPr>
          <w:p w:rsidR="00376967" w:rsidRDefault="00CA73E6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2560</w:t>
            </w:r>
          </w:p>
        </w:tc>
      </w:tr>
    </w:tbl>
    <w:p w:rsidR="00376967" w:rsidRPr="00376967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  <w:highlight w:val="lightGray"/>
        </w:rPr>
      </w:pPr>
    </w:p>
    <w:p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CA73E6">
        <w:rPr>
          <w:rFonts w:ascii="Cordia New" w:hAnsi="Cordia New"/>
          <w:sz w:val="28"/>
        </w:rPr>
        <w:t>aaa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:rsidR="000E2ED6" w:rsidRPr="0012516C" w:rsidRDefault="00CA73E6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</w:rPr>
        <w:t>test eiei</w:t>
      </w:r>
    </w:p>
    <w:p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2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711A4957" wp14:editId="187C84FF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EB4" w:rsidRPr="009E316F" w:rsidRDefault="00484E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" w:author="NAVASIN HOMHUAL" w:date="2016-09-05T21:24:00Z">
                                    <w:rPr/>
                                  </w:rPrChange>
                                </w:rPr>
                                <w:pPrChange w:id="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1A4957" id="Rectangle 23" o:spid="_x0000_s1026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NwZgIAACM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484EB4" w:rsidRPr="009E316F" w:rsidRDefault="00484E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5" w:author="NAVASIN HOMHUAL" w:date="2016-09-05T21:24:00Z">
                              <w:rPr/>
                            </w:rPrChange>
                          </w:rPr>
                          <w:pPrChange w:id="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แผนงาน</w:t>
      </w:r>
    </w:p>
    <w:p w:rsidR="002709A1" w:rsidRPr="0012516C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15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แผนดำเนินงานบำรุงรักษาท่อภายในสถานีก๊าซ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36101E" w:rsidRPr="0012516C">
        <w:rPr>
          <w:rFonts w:ascii="Cordia New" w:hAnsi="Cordia New" w:cs="Cordia New"/>
          <w:sz w:val="28"/>
          <w:highlight w:val="green"/>
        </w:rPr>
        <w:t xml:space="preserve">Quarter 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ที่ </w:t>
      </w:r>
      <w:r w:rsidR="0036101E" w:rsidRPr="0012516C">
        <w:rPr>
          <w:rFonts w:ascii="Cordia New" w:hAnsi="Cordia New" w:cs="Cordia New"/>
          <w:sz w:val="28"/>
          <w:highlight w:val="green"/>
        </w:rPr>
        <w:t>1</w:t>
      </w:r>
    </w:p>
    <w:p w:rsidR="002709A1" w:rsidRPr="0012516C" w:rsidRDefault="001365E4" w:rsidP="006A08FD">
      <w:pPr>
        <w:ind w:firstLine="720"/>
        <w:jc w:val="center"/>
        <w:rPr>
          <w:rFonts w:ascii="Cordia New" w:hAnsi="Cordia New" w:cs="Cordia New"/>
          <w:b/>
          <w:bCs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C06DDCF" wp14:editId="2E7850BA">
            <wp:extent cx="5731345" cy="1075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3" cy="10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</w:p>
    <w:p w:rsidR="002709A1" w:rsidRPr="0012516C" w:rsidRDefault="00C06996" w:rsidP="006D24D4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b/>
          <w:bCs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D24D4" w:rsidRPr="0012516C" w:rsidRDefault="001365E4" w:rsidP="000D3C8D">
      <w:pPr>
        <w:pStyle w:val="ListParagraph"/>
        <w:numPr>
          <w:ilvl w:val="0"/>
          <w:numId w:val="22"/>
        </w:numPr>
        <w:spacing w:after="0" w:line="264" w:lineRule="auto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 xml:space="preserve">ดำเนินการแก้ไข </w:t>
      </w:r>
      <w:r w:rsidRPr="0012516C">
        <w:rPr>
          <w:rFonts w:ascii="Cordia New" w:hAnsi="Cordia New"/>
          <w:sz w:val="28"/>
          <w:highlight w:val="green"/>
        </w:rPr>
        <w:t xml:space="preserve">Soil to air </w:t>
      </w:r>
      <w:r w:rsidR="00755FEA" w:rsidRPr="0012516C">
        <w:rPr>
          <w:rFonts w:ascii="Cordia New" w:hAnsi="Cordia New"/>
          <w:sz w:val="28"/>
          <w:highlight w:val="green"/>
          <w:cs/>
        </w:rPr>
        <w:t>แล้วเสร็จทั้งหมด 18 สถานี ดังต่อไปนี้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>BV</w:t>
      </w:r>
      <w:r w:rsidR="00565AD0" w:rsidRPr="0012516C">
        <w:rPr>
          <w:rFonts w:ascii="Cordia New" w:hAnsi="Cordia New"/>
          <w:sz w:val="28"/>
          <w:highlight w:val="green"/>
        </w:rPr>
        <w:t>6</w:t>
      </w:r>
      <w:r w:rsidRPr="0012516C">
        <w:rPr>
          <w:rFonts w:ascii="Cordia New" w:hAnsi="Cordia New"/>
          <w:sz w:val="28"/>
          <w:highlight w:val="green"/>
        </w:rPr>
        <w:t>, BPK, BV</w:t>
      </w:r>
      <w:r w:rsidR="00565AD0" w:rsidRPr="0012516C">
        <w:rPr>
          <w:rFonts w:ascii="Cordia New" w:hAnsi="Cordia New"/>
          <w:sz w:val="28"/>
          <w:highlight w:val="green"/>
        </w:rPr>
        <w:t>7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11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4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Pr="0012516C">
        <w:rPr>
          <w:rFonts w:ascii="Cordia New" w:hAnsi="Cordia New"/>
          <w:sz w:val="28"/>
          <w:highlight w:val="green"/>
          <w:cs/>
        </w:rPr>
        <w:t>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2.6</w:t>
      </w:r>
      <w:r w:rsidRPr="0012516C">
        <w:rPr>
          <w:rFonts w:ascii="Cordia New" w:hAnsi="Cordia New"/>
          <w:sz w:val="28"/>
          <w:highlight w:val="green"/>
        </w:rPr>
        <w:t>, BCS, WN</w:t>
      </w:r>
      <w:r w:rsidRPr="0012516C">
        <w:rPr>
          <w:rFonts w:ascii="Cordia New" w:hAnsi="Cordia New"/>
          <w:sz w:val="28"/>
          <w:highlight w:val="green"/>
          <w:cs/>
        </w:rPr>
        <w:t>1</w:t>
      </w:r>
      <w:r w:rsidRPr="0012516C">
        <w:rPr>
          <w:rFonts w:ascii="Cordia New" w:hAnsi="Cordia New"/>
          <w:sz w:val="28"/>
          <w:highlight w:val="green"/>
        </w:rPr>
        <w:t>, WN</w:t>
      </w:r>
      <w:r w:rsidRPr="0012516C">
        <w:rPr>
          <w:rFonts w:ascii="Cordia New" w:hAnsi="Cordia New"/>
          <w:sz w:val="28"/>
          <w:highlight w:val="green"/>
          <w:cs/>
        </w:rPr>
        <w:t>2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3.6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3.7</w:t>
      </w:r>
      <w:r w:rsidRPr="0012516C">
        <w:rPr>
          <w:rFonts w:ascii="Cordia New" w:hAnsi="Cordia New"/>
          <w:sz w:val="28"/>
          <w:highlight w:val="green"/>
        </w:rPr>
        <w:t>, SAHA MR, ABP</w:t>
      </w:r>
      <w:r w:rsidRPr="0012516C">
        <w:rPr>
          <w:rFonts w:ascii="Cordia New" w:hAnsi="Cordia New"/>
          <w:sz w:val="28"/>
          <w:highlight w:val="green"/>
          <w:cs/>
        </w:rPr>
        <w:t>3</w:t>
      </w:r>
    </w:p>
    <w:p w:rsidR="00381516" w:rsidRPr="0012516C" w:rsidRDefault="00381516" w:rsidP="00381516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58BDB33B" wp14:editId="0091B91A">
            <wp:extent cx="5645150" cy="105888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45" cy="10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:rsidR="004306B4" w:rsidRPr="0012516C" w:rsidRDefault="00967D2B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ins w:id="7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8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7176C5AD" wp14:editId="748A76A1">
                  <wp:simplePos x="0" y="0"/>
                  <wp:positionH relativeFrom="column">
                    <wp:posOffset>819510</wp:posOffset>
                  </wp:positionH>
                  <wp:positionV relativeFrom="paragraph">
                    <wp:posOffset>982345</wp:posOffset>
                  </wp:positionV>
                  <wp:extent cx="4373593" cy="793631"/>
                  <wp:effectExtent l="57150" t="38100" r="84455" b="102235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EB4" w:rsidRPr="009E316F" w:rsidRDefault="00484E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9" w:author="NAVASIN HOMHUAL" w:date="2016-09-05T21:24:00Z">
                                    <w:rPr/>
                                  </w:rPrChange>
                                </w:rPr>
                                <w:pPrChange w:id="10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76C5AD" id="Rectangle 24" o:spid="_x0000_s1027" style="position:absolute;left:0;text-align:left;margin-left:64.55pt;margin-top:77.35pt;width:344.4pt;height: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484EB4" w:rsidRPr="009E316F" w:rsidRDefault="00484E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1" w:author="NAVASIN HOMHUAL" w:date="2016-09-05T21:24:00Z">
                              <w:rPr/>
                            </w:rPrChange>
                          </w:rPr>
                          <w:pPrChange w:id="12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>การกัดกร่อนบริเวณข้อ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lastRenderedPageBreak/>
        <w:t xml:space="preserve">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5D7A8B" w:rsidRPr="0012516C" w:rsidRDefault="005D7A8B" w:rsidP="009E506A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แผนดำเนินการตรวจ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วัดความหนา</w:t>
      </w:r>
      <w:r w:rsidRPr="0012516C">
        <w:rPr>
          <w:rFonts w:ascii="Cordia New" w:hAnsi="Cordia New" w:cs="Cordia New"/>
          <w:sz w:val="28"/>
          <w:highlight w:val="yellow"/>
          <w:cs/>
        </w:rPr>
        <w:t>ท่อ และ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="0098742D"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บริเวณรอยเชื่อม</w:t>
      </w:r>
      <w:r w:rsidRPr="0012516C">
        <w:rPr>
          <w:rFonts w:ascii="Cordia New" w:hAnsi="Cordia New" w:cs="Cordia New"/>
          <w:sz w:val="28"/>
          <w:highlight w:val="yellow"/>
          <w:cs/>
        </w:rPr>
        <w:t>ถังความดันบนแท่นพักท่อในทะเล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จำนวน 7 วัน ช่วงวันที่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05C9E" w:rsidRPr="0012516C">
        <w:rPr>
          <w:rFonts w:ascii="Cordia New" w:hAnsi="Cordia New" w:cs="Cordia New"/>
          <w:sz w:val="28"/>
          <w:highlight w:val="yellow"/>
        </w:rPr>
        <w:t xml:space="preserve">29 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ก.ค. – 5 ส.ค. 59 รายละเอียดดังต่อไปนี้</w:t>
      </w:r>
    </w:p>
    <w:p w:rsidR="005D7A8B" w:rsidRPr="0012516C" w:rsidRDefault="005D7A8B" w:rsidP="009E506A">
      <w:pPr>
        <w:spacing w:line="264" w:lineRule="auto"/>
        <w:ind w:left="2127" w:firstLine="33"/>
        <w:outlineLvl w:val="0"/>
        <w:rPr>
          <w:rFonts w:ascii="Cordia New" w:hAnsi="Cordia New" w:cs="Cordia New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PRP</w:t>
      </w:r>
    </w:p>
    <w:p w:rsidR="00765F92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203 เส้นท่อ</w:t>
      </w:r>
    </w:p>
    <w:p w:rsidR="00805C9E" w:rsidRPr="0012516C" w:rsidRDefault="00805C9E" w:rsidP="009E506A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  <w:u w:val="single"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ERP</w:t>
      </w:r>
    </w:p>
    <w:p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120 เส้นท่อ</w:t>
      </w:r>
    </w:p>
    <w:p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Pr="0012516C">
        <w:rPr>
          <w:rFonts w:ascii="Cordia New" w:hAnsi="Cordia New" w:cs="Cordia New"/>
          <w:sz w:val="28"/>
          <w:highlight w:val="yellow"/>
          <w:cs/>
        </w:rPr>
        <w:t>บนรอยเชื่อมถังความดัน จำนวน 6 ถัง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32A73" w:rsidRPr="0012516C" w:rsidRDefault="003610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765F92" w:rsidRPr="0012516C" w:rsidRDefault="00805C9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ตรวจสภาพท่อและถังความดันบนแท่นพักท่อในทะเล ช่วงวันที่</w:t>
      </w:r>
      <w:r w:rsidRPr="0012516C">
        <w:rPr>
          <w:rFonts w:ascii="Cordia New" w:hAnsi="Cordia New"/>
          <w:sz w:val="28"/>
          <w:highlight w:val="yellow"/>
        </w:rPr>
        <w:t xml:space="preserve"> 29 </w:t>
      </w:r>
      <w:r w:rsidRPr="0012516C">
        <w:rPr>
          <w:rFonts w:ascii="Cordia New" w:hAnsi="Cordia New"/>
          <w:sz w:val="28"/>
          <w:highlight w:val="yellow"/>
          <w:cs/>
        </w:rPr>
        <w:t>ก.ค. – 5 ส.ค. 59</w:t>
      </w:r>
    </w:p>
    <w:p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0D3C8D" w:rsidRPr="0012516C" w:rsidRDefault="000D3C8D" w:rsidP="00131629">
      <w:pPr>
        <w:spacing w:line="264" w:lineRule="auto"/>
        <w:ind w:left="1406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ประกอบด้วยแผนงานดังนี้</w:t>
      </w:r>
    </w:p>
    <w:p w:rsidR="000D3C8D" w:rsidRPr="0012516C" w:rsidRDefault="009E506A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>ของท่อ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 บริเวณ </w:t>
      </w:r>
      <w:r w:rsidR="000D3C8D" w:rsidRPr="0012516C">
        <w:rPr>
          <w:rFonts w:ascii="Cordia New" w:hAnsi="Cordia New"/>
          <w:sz w:val="28"/>
          <w:highlight w:val="yellow"/>
        </w:rPr>
        <w:t xml:space="preserve">Pipe support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 w:rsidR="000D3C8D" w:rsidRPr="0012516C">
        <w:rPr>
          <w:rFonts w:ascii="Cordia New" w:hAnsi="Cordia New"/>
          <w:sz w:val="28"/>
          <w:highlight w:val="yellow"/>
        </w:rPr>
        <w:t xml:space="preserve">7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จุด (แท่น </w:t>
      </w:r>
      <w:r w:rsidR="000D3C8D" w:rsidRPr="0012516C">
        <w:rPr>
          <w:rFonts w:ascii="Cordia New" w:hAnsi="Cordia New"/>
          <w:sz w:val="28"/>
          <w:highlight w:val="yellow"/>
        </w:rPr>
        <w:t xml:space="preserve">ERP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3 </w:t>
      </w:r>
      <w:r w:rsidR="000D3C8D" w:rsidRPr="0012516C">
        <w:rPr>
          <w:rFonts w:ascii="Cordia New" w:hAnsi="Cordia New"/>
          <w:sz w:val="28"/>
          <w:highlight w:val="yellow"/>
          <w:cs/>
        </w:rPr>
        <w:t>จุด และแท่น</w:t>
      </w:r>
      <w:r w:rsidR="000D3C8D" w:rsidRPr="0012516C">
        <w:rPr>
          <w:rFonts w:ascii="Cordia New" w:hAnsi="Cordia New"/>
          <w:sz w:val="28"/>
          <w:highlight w:val="yellow"/>
        </w:rPr>
        <w:t xml:space="preserve"> PRP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4 </w:t>
      </w:r>
      <w:r w:rsidR="000D3C8D" w:rsidRPr="0012516C">
        <w:rPr>
          <w:rFonts w:ascii="Cordia New" w:hAnsi="Cordia New"/>
          <w:sz w:val="28"/>
          <w:highlight w:val="yellow"/>
          <w:cs/>
        </w:rPr>
        <w:t>จุด)</w:t>
      </w:r>
    </w:p>
    <w:p w:rsidR="009E506A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Insulation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บนแท่น </w:t>
      </w:r>
      <w:r w:rsidRPr="0012516C">
        <w:rPr>
          <w:rFonts w:ascii="Cordia New" w:hAnsi="Cordia New"/>
          <w:sz w:val="28"/>
          <w:highlight w:val="yellow"/>
        </w:rPr>
        <w:t xml:space="preserve">ERP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1 </w:t>
      </w:r>
      <w:r w:rsidRPr="0012516C">
        <w:rPr>
          <w:rFonts w:ascii="Cordia New" w:hAnsi="Cordia New"/>
          <w:sz w:val="28"/>
          <w:highlight w:val="yellow"/>
          <w:cs/>
        </w:rPr>
        <w:t>จุด</w:t>
      </w:r>
    </w:p>
    <w:p w:rsidR="000D3C8D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 xml:space="preserve">ท่อช่วง </w:t>
      </w:r>
      <w:r w:rsidRPr="0012516C">
        <w:rPr>
          <w:rFonts w:ascii="Cordia New" w:hAnsi="Cordia New"/>
          <w:sz w:val="28"/>
          <w:highlight w:val="yellow"/>
        </w:rPr>
        <w:t xml:space="preserve">Splash zone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2 </w:t>
      </w:r>
      <w:r w:rsidRPr="0012516C">
        <w:rPr>
          <w:rFonts w:ascii="Cordia New" w:hAnsi="Cordia New"/>
          <w:sz w:val="28"/>
          <w:highlight w:val="yellow"/>
          <w:cs/>
        </w:rPr>
        <w:t xml:space="preserve">เส้นท่อ (บนแท่น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คาดว่าจะเริ่มงาน และแล้วเสร็จใน </w:t>
      </w:r>
      <w:r w:rsidR="004D29CE" w:rsidRPr="0012516C">
        <w:rPr>
          <w:rFonts w:ascii="Cordia New" w:hAnsi="Cordia New"/>
          <w:sz w:val="28"/>
          <w:highlight w:val="yellow"/>
        </w:rPr>
        <w:t>Q4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13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14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7EF602BC" wp14:editId="3ED3D7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EB4" w:rsidRPr="009E316F" w:rsidRDefault="00484E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15" w:author="NAVASIN HOMHUAL" w:date="2016-09-05T21:24:00Z">
                                    <w:rPr/>
                                  </w:rPrChange>
                                </w:rPr>
                                <w:pPrChange w:id="16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EF602BC" id="Rectangle 25" o:spid="_x0000_s1028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484EB4" w:rsidRPr="009E316F" w:rsidRDefault="00484E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7" w:author="NAVASIN HOMHUAL" w:date="2016-09-05T21:24:00Z">
                              <w:rPr/>
                            </w:rPrChange>
                          </w:rPr>
                          <w:pPrChange w:id="18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p w:rsidR="0015769D" w:rsidRPr="0012516C" w:rsidRDefault="003F76AD" w:rsidP="00967D2B">
      <w:pPr>
        <w:pStyle w:val="ListParagraph"/>
        <w:numPr>
          <w:ilvl w:val="2"/>
          <w:numId w:val="24"/>
        </w:numPr>
        <w:shd w:val="clear" w:color="auto" w:fill="FFFFFF" w:themeFill="background1"/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งานประเมินความแข็งแรงท่อส่งก๊าซที่เกิด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 xml:space="preserve">Dent </w:t>
      </w:r>
    </w:p>
    <w:p w:rsidR="00B46618" w:rsidRPr="0012516C" w:rsidRDefault="00B46618" w:rsidP="00967D2B">
      <w:pPr>
        <w:pStyle w:val="ListParagraph"/>
        <w:shd w:val="clear" w:color="auto" w:fill="FFFFFF" w:themeFill="background1"/>
        <w:spacing w:before="240" w:after="120" w:line="264" w:lineRule="auto"/>
        <w:ind w:left="1418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การประเมินความแข็งแรงท่อส่งก๊าซฯที่ตรวจพบความเสียหายจากผลการตรวจสอบด้วย </w:t>
      </w:r>
      <w:r w:rsidRPr="0012516C">
        <w:rPr>
          <w:rFonts w:ascii="Cordia New" w:hAnsi="Cordia New"/>
          <w:sz w:val="28"/>
          <w:highlight w:val="yellow"/>
        </w:rPr>
        <w:t xml:space="preserve">ILI PIG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โดยใช้การประเมินขั้นสูงตามมาตรฐาน </w:t>
      </w:r>
      <w:r w:rsidRPr="0012516C">
        <w:rPr>
          <w:rFonts w:ascii="Cordia New" w:hAnsi="Cordia New"/>
          <w:sz w:val="28"/>
          <w:highlight w:val="yellow"/>
        </w:rPr>
        <w:t>ASME B31</w:t>
      </w:r>
      <w:r w:rsidRPr="0012516C">
        <w:rPr>
          <w:rFonts w:ascii="Cordia New" w:hAnsi="Cordia New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</w:rPr>
        <w:t xml:space="preserve">8 ,PDAM, UKOPA, API579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Enbridge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เพื่อ</w:t>
      </w:r>
      <w:r w:rsidRPr="0012516C">
        <w:rPr>
          <w:rFonts w:ascii="Cordia New" w:hAnsi="Cordia New" w:hint="cs"/>
          <w:sz w:val="28"/>
          <w:highlight w:val="yellow"/>
          <w:cs/>
        </w:rPr>
        <w:t>ใช้ยืนยันความแข็งแรง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บอกถึงความจำเป็นในการขุดซ่อม เนื่องจากบริเวณจุด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ที่เกิดความเสียหายนั้นเป็นจุดที่</w:t>
      </w:r>
      <w:r w:rsidRPr="0012516C">
        <w:rPr>
          <w:rFonts w:ascii="Cordia New" w:hAnsi="Cordia New" w:hint="cs"/>
          <w:sz w:val="28"/>
          <w:highlight w:val="yellow"/>
          <w:cs/>
        </w:rPr>
        <w:t>ขุดซ่อมทำได้ยาก มีราคาแพง และส่งผลกระทบต่อประชาชนในพื้นที่สูง</w:t>
      </w:r>
    </w:p>
    <w:p w:rsidR="003F76AD" w:rsidRPr="0012516C" w:rsidRDefault="003F76AD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3F76AD" w:rsidRPr="0012516C" w:rsidRDefault="003F76AD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 w:hint="cs"/>
          <w:sz w:val="28"/>
          <w:highlight w:val="yellow"/>
          <w:cs/>
        </w:rPr>
        <w:t>650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จำนวน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2 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 w:hint="cs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  <w:cs/>
        </w:rPr>
        <w:t xml:space="preserve">22+339 และ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/>
          <w:sz w:val="28"/>
          <w:highlight w:val="yellow"/>
          <w:cs/>
        </w:rPr>
        <w:t>.22+959</w:t>
      </w:r>
    </w:p>
    <w:p w:rsidR="00750852" w:rsidRPr="0012516C" w:rsidRDefault="00750852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จำนวน </w:t>
      </w:r>
      <w:r w:rsidR="00F04569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</w:rPr>
        <w:t xml:space="preserve">3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="00B46618" w:rsidRPr="0012516C">
        <w:rPr>
          <w:rFonts w:ascii="Cordia New" w:hAnsi="Cordia New" w:hint="cs"/>
          <w:sz w:val="28"/>
          <w:highlight w:val="yellow"/>
          <w:cs/>
        </w:rPr>
        <w:t>.</w:t>
      </w:r>
    </w:p>
    <w:p w:rsidR="003F76AD" w:rsidRPr="0012516C" w:rsidRDefault="00750852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:rsidR="00750852" w:rsidRPr="0012516C" w:rsidRDefault="00750852" w:rsidP="00B46618">
      <w:pPr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</w:rPr>
        <w:t>RC650</w:t>
      </w:r>
    </w:p>
    <w:p w:rsidR="00750852" w:rsidRPr="0012516C" w:rsidRDefault="00750852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>22</w:t>
      </w:r>
      <w:r w:rsidR="00B46618"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339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ลักษณะความเสียหาย 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Dent on weld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จากการประเมินพบว่า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>นี้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จัดอยู่ในประเภท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Kinked dent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สูงสุด เท่ากับ 10.06</w:t>
      </w:r>
      <w:r w:rsidR="00F04569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มีความเสี่ยงต่อการเกิด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ดำเนินการแก้ไข</w:t>
      </w:r>
    </w:p>
    <w:p w:rsidR="00F04569" w:rsidRPr="0012516C" w:rsidRDefault="00F04569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Pr="0012516C">
        <w:rPr>
          <w:rFonts w:asciiTheme="minorBidi" w:hAnsiTheme="minorBidi" w:cstheme="minorBidi"/>
          <w:sz w:val="28"/>
          <w:highlight w:val="yellow"/>
        </w:rPr>
        <w:t>22</w:t>
      </w:r>
      <w:r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959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ลักษระความเสียหาย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with mechanical damaged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พบว่า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นี้มีการสูญเสียเนื้อเหล็กบริเวณ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ด้วย 15 </w:t>
      </w:r>
      <w:r w:rsidRPr="0012516C">
        <w:rPr>
          <w:rFonts w:asciiTheme="minorBidi" w:hAnsiTheme="minorBidi" w:cs="Cordia New"/>
          <w:sz w:val="28"/>
          <w:highlight w:val="yellow"/>
          <w:cs/>
        </w:rPr>
        <w:t>%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Depth on dent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สูงสุด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gmjkdy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[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9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63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มีความเสียมีความเสี่ยงต่อการเกิด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จึงเห็นควรให้ดำเนินการแก้ไข</w:t>
      </w:r>
    </w:p>
    <w:p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RC500</w:t>
      </w:r>
    </w:p>
    <w:p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>จัดจ้างแล้วเสร็จ อยู่ระหว่างทำการประเมินความแข็งแรง</w:t>
      </w:r>
    </w:p>
    <w:p w:rsidR="008338CF" w:rsidRPr="0012516C" w:rsidRDefault="008338CF" w:rsidP="008338CF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ดำเนินการลดความเสี่ยง โดยศึกษาความเป็นไปได้ในการลดความดัน ลงเหลือ 85 </w:t>
      </w:r>
      <w:r w:rsidRPr="0012516C">
        <w:rPr>
          <w:rFonts w:ascii="Cordia New" w:hAnsi="Cordia New"/>
          <w:sz w:val="28"/>
          <w:highlight w:val="yellow"/>
          <w:cs/>
        </w:rPr>
        <w:t>%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ของ </w:t>
      </w:r>
      <w:r w:rsidRPr="0012516C">
        <w:rPr>
          <w:rFonts w:ascii="Cordia New" w:hAnsi="Cordia New"/>
          <w:sz w:val="28"/>
          <w:highlight w:val="yellow"/>
        </w:rPr>
        <w:t xml:space="preserve">Maximum Operating pressure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หรือ </w:t>
      </w:r>
      <w:r w:rsidRPr="0012516C">
        <w:rPr>
          <w:rFonts w:ascii="Cordia New" w:hAnsi="Cordia New"/>
          <w:sz w:val="28"/>
          <w:highlight w:val="yellow"/>
        </w:rPr>
        <w:t xml:space="preserve">MOP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นับตั้งแต่ช่วงหลักจาก </w:t>
      </w:r>
      <w:r w:rsidRPr="0012516C">
        <w:rPr>
          <w:rFonts w:ascii="Cordia New" w:hAnsi="Cordia New"/>
          <w:sz w:val="28"/>
          <w:highlight w:val="yellow"/>
        </w:rPr>
        <w:t>RUN ILI PIG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จนถีง 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สรุปผลการประเมินความแข็งแรงท่อส่งก๊าซ</w:t>
      </w:r>
    </w:p>
    <w:p w:rsidR="008338CF" w:rsidRPr="0012516C" w:rsidRDefault="008338CF" w:rsidP="008338CF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ปัญหาอุปสรรค (ถ้ามี) </w:t>
      </w:r>
    </w:p>
    <w:p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>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จึงสามารถดำเนินการลดความดัน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และแจ้งกับลูกค้าได้</w:t>
      </w:r>
    </w:p>
    <w:p w:rsidR="001502FC" w:rsidRPr="0012516C" w:rsidRDefault="001502FC" w:rsidP="001502FC">
      <w:pPr>
        <w:pStyle w:val="ListParagraph"/>
        <w:numPr>
          <w:ilvl w:val="2"/>
          <w:numId w:val="24"/>
        </w:numPr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งานประเมินความจำเป็นในการเสริมความแข็งแรงโครงสร้างแท่น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>ERP</w:t>
      </w:r>
    </w:p>
    <w:p w:rsidR="001502FC" w:rsidRPr="0012516C" w:rsidRDefault="00AA48BE" w:rsidP="00AA48BE">
      <w:pPr>
        <w:pStyle w:val="ListParagraph"/>
        <w:spacing w:before="240" w:after="120" w:line="264" w:lineRule="auto"/>
        <w:ind w:left="1134" w:firstLine="284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งานจ้างที่ปรึกษาประเมินความแข็งแรง และขยายอายุโครงสร้างแท่น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เพื่อให้สามารถรองรับโครงการขยายอายุโรงไฟฟ้าขนอม จนถึงปี 2584 โดยประเมินทั้งโครงสร้างส่วนเหนือน้ำ และใต้น้ำโดยใช้ผลการตรวจสอบล่าสุด อ้างอิงตามมาตรฐาน </w:t>
      </w:r>
      <w:r w:rsidRPr="0012516C">
        <w:rPr>
          <w:rFonts w:ascii="Cordia New" w:hAnsi="Cordia New"/>
          <w:sz w:val="28"/>
          <w:highlight w:val="yellow"/>
        </w:rPr>
        <w:t>API RP2A</w:t>
      </w: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 xml:space="preserve">WSD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API RP2SIM  </w:t>
      </w:r>
    </w:p>
    <w:p w:rsidR="001502FC" w:rsidRPr="0012516C" w:rsidRDefault="001502FC" w:rsidP="001502FC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 </w:t>
      </w:r>
      <w:r w:rsidR="00AA48BE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8338CF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จ้างประเมินความแข็งแรงโครงสร้างแท่น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</w:t>
      </w:r>
    </w:p>
    <w:p w:rsidR="00AA48BE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:rsidR="0015769D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>ผลการประเมินความแข็งแรงโครงสร้างแท่น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ของ 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ในรอบ 1 ปี ผลที่ได้เท่ากับ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2.0 )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="0024728E" w:rsidRPr="0012516C">
        <w:rPr>
          <w:rFonts w:ascii="Cordia New" w:hAnsi="Cordia New" w:hint="cs"/>
          <w:sz w:val="28"/>
          <w:highlight w:val="yellow"/>
          <w:cs/>
        </w:rPr>
        <w:t>ของ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>ในรอบ 1</w:t>
      </w:r>
      <w:r w:rsidR="009B3F4B" w:rsidRPr="0012516C">
        <w:rPr>
          <w:rFonts w:ascii="Cordia New" w:hAnsi="Cordia New" w:hint="cs"/>
          <w:sz w:val="28"/>
          <w:highlight w:val="yellow"/>
          <w:cs/>
        </w:rPr>
        <w:t>00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ปี ผลที่ได้เท่ากับ 1.5         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1.5 )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RSR </w:t>
      </w:r>
      <w:r w:rsidRPr="0012516C">
        <w:rPr>
          <w:rFonts w:ascii="Cordia New" w:hAnsi="Cordia New" w:hint="cs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</w:rPr>
        <w:t>Reserve Strength Ration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) ผลที่ได้เท่ากับ 1.96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1.6)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จากทั้ง  3 ข้อด้านบน สรุปได้ว่า โครงสร้างแท่น มีความแข็งแรง เป็นไปตามมาตรฐาน </w:t>
      </w:r>
      <w:r w:rsidRPr="0012516C">
        <w:rPr>
          <w:rFonts w:ascii="Cordia New" w:hAnsi="Cordia New" w:hint="cs"/>
          <w:sz w:val="28"/>
          <w:highlight w:val="yellow"/>
        </w:rPr>
        <w:t>API RP</w:t>
      </w:r>
      <w:r w:rsidRPr="0012516C">
        <w:rPr>
          <w:rFonts w:ascii="Cordia New" w:hAnsi="Cordia New" w:hint="cs"/>
          <w:sz w:val="28"/>
          <w:highlight w:val="yellow"/>
          <w:cs/>
        </w:rPr>
        <w:t>2</w:t>
      </w:r>
      <w:r w:rsidRPr="0012516C">
        <w:rPr>
          <w:rFonts w:ascii="Cordia New" w:hAnsi="Cordia New" w:hint="cs"/>
          <w:sz w:val="28"/>
          <w:highlight w:val="yellow"/>
        </w:rPr>
        <w:t>D</w:t>
      </w:r>
      <w:r w:rsidRPr="0012516C">
        <w:rPr>
          <w:rFonts w:ascii="Cordia New" w:hAnsi="Cordia New" w:hint="cs"/>
          <w:sz w:val="28"/>
          <w:highlight w:val="yellow"/>
          <w:cs/>
        </w:rPr>
        <w:t>) จึงไม่มีความจำเป็นต้องเสริมความแข็งแรงโครงสร้างแท่</w:t>
      </w:r>
      <w:r w:rsidRPr="0012516C">
        <w:rPr>
          <w:rFonts w:ascii="Cordia New" w:hAnsi="Cordia New"/>
          <w:sz w:val="28"/>
          <w:highlight w:val="yellow"/>
          <w:cs/>
        </w:rPr>
        <w:t>น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 xml:space="preserve">) : </w:t>
      </w:r>
      <w:r w:rsidRPr="0012516C">
        <w:rPr>
          <w:rFonts w:ascii="Cordia New" w:hAnsi="Cordia New" w:hint="cs"/>
          <w:sz w:val="28"/>
          <w:highlight w:val="yellow"/>
          <w:cs/>
        </w:rPr>
        <w:t>อยู่ระหว่างดำเนินการจัดจ้าง</w:t>
      </w:r>
    </w:p>
    <w:p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สรุปผลการยืดอายุใช้งานโครงสร้างแท่น</w:t>
      </w:r>
    </w:p>
    <w:p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ปัญหาอุปสรรค (ถ้ามี)</w:t>
      </w:r>
    </w:p>
    <w:p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-</w:t>
      </w:r>
    </w:p>
    <w:p w:rsidR="00DF2622" w:rsidRPr="0012516C" w:rsidRDefault="00DF2622" w:rsidP="004D29CE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cs/>
        </w:rPr>
      </w:pPr>
    </w:p>
    <w:sectPr w:rsidR="00DF2622" w:rsidRPr="0012516C" w:rsidSect="0058437D">
      <w:headerReference w:type="default" r:id="rId18"/>
      <w:footerReference w:type="default" r:id="rId19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73E6" w:rsidRDefault="00CA73E6">
      <w:r>
        <w:separator/>
      </w:r>
    </w:p>
  </w:endnote>
  <w:endnote w:type="continuationSeparator" w:id="0">
    <w:p w:rsidR="00CA73E6" w:rsidRDefault="00CA73E6">
      <w:r>
        <w:continuationSeparator/>
      </w:r>
    </w:p>
  </w:endnote>
  <w:endnote w:type="continuationNotice" w:id="1">
    <w:p w:rsidR="00CA73E6" w:rsidRDefault="00CA73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484EB4" w:rsidRDefault="00484E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DC0E92" wp14:editId="3527CD6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B539C8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484EB4" w:rsidRPr="00E32510" w:rsidRDefault="00484E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CA73E6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CA73E6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18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484EB4" w:rsidRPr="00456DA4" w:rsidRDefault="00484E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:rsidR="00484EB4" w:rsidRDefault="00484E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2B8B9B" wp14:editId="6997B71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6B03CD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484EB4" w:rsidRPr="00E32510" w:rsidRDefault="00484E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CA73E6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CA73E6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18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484EB4" w:rsidRPr="00456DA4" w:rsidRDefault="00484E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3E6" w:rsidRDefault="00CA73E6">
      <w:r>
        <w:separator/>
      </w:r>
    </w:p>
  </w:footnote>
  <w:footnote w:type="continuationSeparator" w:id="0">
    <w:p w:rsidR="00CA73E6" w:rsidRDefault="00CA73E6">
      <w:r>
        <w:continuationSeparator/>
      </w:r>
    </w:p>
  </w:footnote>
  <w:footnote w:type="continuationNotice" w:id="1">
    <w:p w:rsidR="00CA73E6" w:rsidRDefault="00CA73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EB4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29942D91" wp14:editId="34A4ED4B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484EB4" w:rsidRPr="00A12DEF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484EB4" w:rsidRPr="00E32510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36301304" wp14:editId="6D563FD7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EB4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5300DF5C" wp14:editId="6385A390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484EB4" w:rsidRPr="00A12DEF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484EB4" w:rsidRPr="00E32510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18E0AEAC" wp14:editId="7E99AA69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3E6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3E6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1BE4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FE6DE68-A31C-4B55-B9D5-4A66D69A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152158Quaterly_report_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15609-552F-4FFB-B4FD-D52C4EA3E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1706152158Quaterly_report_8</Template>
  <TotalTime>0</TotalTime>
  <Pages>18</Pages>
  <Words>2969</Words>
  <Characters>16927</Characters>
  <Application>Microsoft Office Word</Application>
  <DocSecurity>0</DocSecurity>
  <Lines>141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2017-06-15T18:13:00Z</dcterms:created>
  <dcterms:modified xsi:type="dcterms:W3CDTF">2017-06-15T18:13:00Z</dcterms:modified>
</cp:coreProperties>
</file>