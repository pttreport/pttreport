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0645F" w14:textId="77777777" w:rsidR="00E32510" w:rsidRPr="0012516C" w:rsidRDefault="00D6574A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>
        <w:rPr>
          <w:rFonts w:ascii="Cordia New" w:eastAsia="Times New Roman" w:cs="Cordia New"/>
          <w:b/>
          <w:bCs/>
          <w:i/>
          <w:iCs/>
          <w:noProof/>
          <w:color w:val="E36C0A" w:themeColor="accent6" w:themeShade="BF"/>
          <w:sz w:val="28"/>
          <w:szCs w:val="28"/>
          <w:u w:val="single"/>
          <w:lang w:val="th-TH"/>
        </w:rPr>
        <w:drawing>
          <wp:inline distT="0" distB="0" distL="0" distR="0" wp14:anchorId="2ED9C8D9" wp14:editId="73FB0B17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32510"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0F275407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72CF36E7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127A3C2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661430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C54841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15C0A4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301ECF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BEC0CD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9B5FA9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55B1BD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347EEA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99B7DE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D3A86E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955057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DBE46C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7AEC0E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62BFC3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077CC0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EDC1B8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D18560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9A9BB9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F8E504B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9"/>
          <w:footerReference w:type="default" r:id="rId10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51AB2F2D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2F3DBAB3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180CAF5C" w14:textId="77777777" w:rsidTr="005217C1">
        <w:tc>
          <w:tcPr>
            <w:tcW w:w="2376" w:type="dxa"/>
          </w:tcPr>
          <w:p w14:paraId="6E302756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486204EE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7363ED82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5B9B8644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787ACA39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19ACDFA6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66B42579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39B01DE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3478440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D6574A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04D73005" w14:textId="77777777" w:rsidR="00643FB6" w:rsidRPr="0012516C" w:rsidRDefault="00D6574A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>Summary1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4E59D102" w14:textId="77777777" w:rsidR="00643FB6" w:rsidRPr="0012516C" w:rsidRDefault="00D6574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657704E1" w14:textId="77777777" w:rsidTr="004477A6">
        <w:trPr>
          <w:trHeight w:val="390"/>
        </w:trPr>
        <w:tc>
          <w:tcPr>
            <w:tcW w:w="2376" w:type="dxa"/>
            <w:vMerge/>
          </w:tcPr>
          <w:p w14:paraId="280E747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D95D29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ROV                                </w:t>
            </w:r>
            <w:r w:rsidR="00D6574A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7BCC5E6" w14:textId="77777777" w:rsidR="00221752" w:rsidRPr="0012516C" w:rsidRDefault="00D6574A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000B044" w14:textId="77777777" w:rsidR="00643FB6" w:rsidRPr="0012516C" w:rsidRDefault="00D6574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07A75271" w14:textId="77777777" w:rsidTr="00643FB6">
        <w:trPr>
          <w:trHeight w:val="1536"/>
        </w:trPr>
        <w:tc>
          <w:tcPr>
            <w:tcW w:w="2376" w:type="dxa"/>
            <w:vMerge/>
          </w:tcPr>
          <w:p w14:paraId="2203266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DE4D7C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 </w:t>
            </w:r>
            <w:r w:rsidR="00D6574A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7F375E2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0A25306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4FBDC41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3E1891CE" w14:textId="77777777" w:rsidR="00643FB6" w:rsidRPr="0012516C" w:rsidRDefault="00D6574A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4F9E5172" w14:textId="77777777" w:rsidR="00643FB6" w:rsidRPr="0012516C" w:rsidRDefault="00D6574A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09D53711" w14:textId="77777777" w:rsidTr="00643FB6">
        <w:trPr>
          <w:trHeight w:val="3450"/>
        </w:trPr>
        <w:tc>
          <w:tcPr>
            <w:tcW w:w="2376" w:type="dxa"/>
            <w:vMerge/>
          </w:tcPr>
          <w:p w14:paraId="39126C3A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2CEC93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    </w:t>
            </w:r>
            <w:r w:rsidR="00D6574A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  <w:p w14:paraId="220AC64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1266916E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03E5DC7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2446865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409D50D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6E3209C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10AE562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0B2B48C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16936F0E" w14:textId="77777777" w:rsidR="00643FB6" w:rsidRPr="0012516C" w:rsidRDefault="00D6574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31183C7C" w14:textId="77777777" w:rsidR="00643FB6" w:rsidRPr="0012516C" w:rsidRDefault="00D6574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4BECD8EE" w14:textId="77777777" w:rsidTr="004477A6">
        <w:trPr>
          <w:trHeight w:val="416"/>
        </w:trPr>
        <w:tc>
          <w:tcPr>
            <w:tcW w:w="2376" w:type="dxa"/>
            <w:vMerge/>
          </w:tcPr>
          <w:p w14:paraId="53AE4EBB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610F47AE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         </w:t>
            </w:r>
            <w:r w:rsidR="00D6574A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223DBFB2" w14:textId="77777777" w:rsidR="00643FB6" w:rsidRPr="0012516C" w:rsidRDefault="00D6574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35EFCF34" w14:textId="77777777" w:rsidR="00643FB6" w:rsidRPr="0012516C" w:rsidRDefault="00D6574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4EAF0BFA" w14:textId="77777777" w:rsidTr="005217C1">
        <w:tc>
          <w:tcPr>
            <w:tcW w:w="2376" w:type="dxa"/>
          </w:tcPr>
          <w:p w14:paraId="584AF089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4DFA9BF3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      </w:t>
            </w:r>
            <w:r w:rsidR="00D6574A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223D8D80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         </w:t>
            </w:r>
            <w:r w:rsidR="00D6574A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2E6A2145" w14:textId="77777777" w:rsidR="00077923" w:rsidRPr="0012516C" w:rsidRDefault="00D6574A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388B2FA1" w14:textId="77777777" w:rsidR="00077923" w:rsidRPr="0012516C" w:rsidRDefault="00D6574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4AEE12AB" w14:textId="77777777" w:rsidTr="005217C1">
        <w:tc>
          <w:tcPr>
            <w:tcW w:w="2376" w:type="dxa"/>
          </w:tcPr>
          <w:p w14:paraId="2C6B638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2ED595CC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                 </w:t>
            </w:r>
            <w:r w:rsidR="00D6574A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2E07A97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         </w:t>
            </w:r>
            <w:r w:rsidR="00D6574A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08CBD7A3" w14:textId="77777777" w:rsidR="003277E5" w:rsidRPr="0012516C" w:rsidRDefault="00D6574A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0F1C4775" w14:textId="77777777" w:rsidR="00077923" w:rsidRPr="0012516C" w:rsidRDefault="00D6574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20C384C8" w14:textId="77777777" w:rsidTr="005D4362">
        <w:tc>
          <w:tcPr>
            <w:tcW w:w="2376" w:type="dxa"/>
          </w:tcPr>
          <w:p w14:paraId="2A4F08AF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350CDDE4" w14:textId="77777777" w:rsidR="00077923" w:rsidRPr="0012516C" w:rsidRDefault="00D6574A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9A95622" w14:textId="77777777" w:rsidR="00077923" w:rsidRPr="0012516C" w:rsidRDefault="00D6574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005A3C2F" w14:textId="77777777" w:rsidR="00077923" w:rsidRPr="0012516C" w:rsidRDefault="00D6574A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7772CCAC" w14:textId="77777777" w:rsidTr="005D4362">
        <w:tc>
          <w:tcPr>
            <w:tcW w:w="2376" w:type="dxa"/>
          </w:tcPr>
          <w:p w14:paraId="07C9BED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61ABA362" w14:textId="77777777" w:rsidR="00077923" w:rsidRPr="0012516C" w:rsidRDefault="00D6574A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10A7DFEA" w14:textId="77777777" w:rsidR="00077923" w:rsidRPr="0012516C" w:rsidRDefault="00D6574A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1345CA69" w14:textId="77777777" w:rsidR="00077923" w:rsidRPr="0012516C" w:rsidRDefault="00D6574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7353491E" w14:textId="77777777" w:rsidTr="00D46B5C">
        <w:tc>
          <w:tcPr>
            <w:tcW w:w="2376" w:type="dxa"/>
          </w:tcPr>
          <w:p w14:paraId="0A22DAF9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63738ED" w14:textId="77777777" w:rsidR="00077923" w:rsidRPr="0012516C" w:rsidRDefault="00D6574A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F8FDE53" w14:textId="77777777" w:rsidR="00077923" w:rsidRPr="0012516C" w:rsidRDefault="00D6574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D50E44E" w14:textId="77777777" w:rsidR="00077923" w:rsidRPr="0012516C" w:rsidRDefault="00D6574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55561028" w14:textId="77777777" w:rsidTr="00156C0F">
        <w:tc>
          <w:tcPr>
            <w:tcW w:w="2376" w:type="dxa"/>
            <w:vMerge w:val="restart"/>
            <w:shd w:val="clear" w:color="auto" w:fill="auto"/>
          </w:tcPr>
          <w:p w14:paraId="5D28FA5C" w14:textId="77777777" w:rsidR="00691980" w:rsidRPr="0012516C" w:rsidRDefault="00D6574A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08197C02" w14:textId="77777777" w:rsidR="00691980" w:rsidRPr="0012516C" w:rsidRDefault="00D6574A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54B7115F" w14:textId="77777777" w:rsidR="00691980" w:rsidRPr="0012516C" w:rsidRDefault="00D6574A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0E224FA4" w14:textId="77777777" w:rsidR="00691980" w:rsidRPr="0012516C" w:rsidRDefault="00D6574A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72F1D55D" w14:textId="77777777" w:rsidTr="00691980">
        <w:tc>
          <w:tcPr>
            <w:tcW w:w="2376" w:type="dxa"/>
            <w:vMerge/>
            <w:shd w:val="clear" w:color="auto" w:fill="auto"/>
          </w:tcPr>
          <w:p w14:paraId="61B6B69B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9883D9D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B079B1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F3943FC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1FBDB565" w14:textId="77777777" w:rsidTr="00156C0F">
        <w:tc>
          <w:tcPr>
            <w:tcW w:w="2376" w:type="dxa"/>
            <w:vMerge/>
            <w:shd w:val="clear" w:color="auto" w:fill="auto"/>
          </w:tcPr>
          <w:p w14:paraId="4293412E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263846DF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5803A596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1EF45DC3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4BE495F8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1B5A205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B985E6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F69C43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7988FE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2D54D5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C03B8F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5DC0A2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57EC1B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AD9E511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04358C61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1557187E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4953568A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1D2BD1E3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351FBE91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1DDE96FF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F5371B3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F3DE1A7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406A6CC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4E39C5DD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9687C64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5878B848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2A428596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50BA6C1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3B091D18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67ADF988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184AD21E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096B781B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7AEB67EA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33FE807B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593CDEB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524F850A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4FAFB436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22A164D2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24A580AA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7C45D252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1DA28874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00E55E88" wp14:editId="7A682D8B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89BAA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5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6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0E55E88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4B89BAA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" w:author="NAVASIN HOMHUAL" w:date="2016-09-05T21:24:00Z">
                              <w:rPr/>
                            </w:rPrChange>
                          </w:rPr>
                          <w:pPrChange w:id="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9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10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7F599CEF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2BE67203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42B0BA3A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10E51472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3F4E16EE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31D2872C" w14:textId="77777777"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b1]</w:t>
      </w:r>
    </w:p>
    <w:p w14:paraId="74986D3C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16A3973A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1CED4C70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569A1949" w14:textId="77777777" w:rsidR="004F4505" w:rsidRPr="0012516C" w:rsidRDefault="00C7753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>[b2]</w:t>
      </w:r>
    </w:p>
    <w:p w14:paraId="70C8F2FD" w14:textId="77777777" w:rsidR="00AC06BE" w:rsidRPr="0012516C" w:rsidRDefault="00C7753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>[b3]</w:t>
      </w:r>
    </w:p>
    <w:p w14:paraId="681EBC35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E273775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41878D86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84D17A3" w14:textId="77777777" w:rsidR="003576E0" w:rsidRPr="0012516C" w:rsidRDefault="00635388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[b4]</w:t>
      </w:r>
    </w:p>
    <w:p w14:paraId="10908669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1381147B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59FB7E36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2025BB0E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285CEF7" w14:textId="77777777" w:rsidR="008759EB" w:rsidRPr="0012516C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12516C" w14:paraId="5099F7DB" w14:textId="77777777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14:paraId="4261D37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3DFB429E" w14:textId="77777777" w:rsidR="005C0D83" w:rsidRPr="0012516C" w:rsidRDefault="00697C7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14:paraId="6B3789ED" w14:textId="77777777" w:rsidR="005C0D83" w:rsidRPr="0012516C" w:rsidRDefault="00697C74" w:rsidP="00697C7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CB343D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Length 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m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143E0A3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%</w:t>
            </w:r>
          </w:p>
          <w:p w14:paraId="2B1B810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14:paraId="5932C71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14:paraId="0C0C5809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/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Status</w:t>
            </w:r>
          </w:p>
        </w:tc>
      </w:tr>
      <w:tr w:rsidR="005C0D83" w:rsidRPr="0012516C" w14:paraId="44724FBC" w14:textId="77777777" w:rsidTr="00B224A0">
        <w:tc>
          <w:tcPr>
            <w:tcW w:w="425" w:type="dxa"/>
          </w:tcPr>
          <w:p w14:paraId="3DC67B4E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27524A6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291</w:t>
            </w:r>
          </w:p>
        </w:tc>
        <w:tc>
          <w:tcPr>
            <w:tcW w:w="1163" w:type="dxa"/>
          </w:tcPr>
          <w:p w14:paraId="630BA874" w14:textId="77777777" w:rsidR="005C0D83" w:rsidRPr="0012516C" w:rsidRDefault="00547B64" w:rsidP="00B224A0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14A542A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2B8BC0ED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B750CA1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1732946F" w14:textId="77777777" w:rsidTr="00B224A0">
        <w:tc>
          <w:tcPr>
            <w:tcW w:w="425" w:type="dxa"/>
          </w:tcPr>
          <w:p w14:paraId="7069B191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1CDF273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174</w:t>
            </w:r>
          </w:p>
        </w:tc>
        <w:tc>
          <w:tcPr>
            <w:tcW w:w="1163" w:type="dxa"/>
          </w:tcPr>
          <w:p w14:paraId="74DAF978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0FA16CA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ED2FAE5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EEFF90F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6504132B" w14:textId="77777777" w:rsidTr="00B224A0">
        <w:tc>
          <w:tcPr>
            <w:tcW w:w="425" w:type="dxa"/>
          </w:tcPr>
          <w:p w14:paraId="0A7533F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D56D202" w14:textId="77777777" w:rsidR="005C0D83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14:paraId="16C383AD" w14:textId="77777777" w:rsidR="005C0D83" w:rsidRPr="0012516C" w:rsidRDefault="00967D2B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09A818CC" wp14:editId="10CC0D53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88424B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9A818CC"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3188424B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659F3B5E" w14:textId="77777777" w:rsidR="005C0D83" w:rsidRPr="0012516C" w:rsidRDefault="00547B64" w:rsidP="00DE5C27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28B575D8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4769A23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12516C" w14:paraId="1F918B37" w14:textId="77777777" w:rsidTr="00B224A0">
        <w:tc>
          <w:tcPr>
            <w:tcW w:w="425" w:type="dxa"/>
          </w:tcPr>
          <w:p w14:paraId="68604C62" w14:textId="77777777" w:rsidR="00DE5C27" w:rsidRPr="0012516C" w:rsidRDefault="00DE5C27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15F3DCB" w14:textId="77777777" w:rsidR="00DE5C27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14:paraId="4DD267B1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BE0CE11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A4E10B5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FE3C1E0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7EDC57D7" w14:textId="77777777" w:rsidTr="00B224A0">
        <w:tc>
          <w:tcPr>
            <w:tcW w:w="425" w:type="dxa"/>
          </w:tcPr>
          <w:p w14:paraId="2D96727B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FB2A6AE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14:paraId="03B164CA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7744B5C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37BE82E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3870BCB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2F4EF3EE" w14:textId="77777777" w:rsidTr="00B224A0">
        <w:tc>
          <w:tcPr>
            <w:tcW w:w="425" w:type="dxa"/>
          </w:tcPr>
          <w:p w14:paraId="6622BEED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E03729F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14:paraId="45512683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53F46E1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78F1707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77359F5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2C5DDBEB" w14:textId="77777777" w:rsidTr="00B224A0">
        <w:tc>
          <w:tcPr>
            <w:tcW w:w="425" w:type="dxa"/>
          </w:tcPr>
          <w:p w14:paraId="02F0C8D5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A553EE9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197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14:paraId="635B5EF1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3561C6A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98CF8AE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02D13D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18E629AA" w14:textId="77777777" w:rsidTr="00B224A0">
        <w:tc>
          <w:tcPr>
            <w:tcW w:w="425" w:type="dxa"/>
          </w:tcPr>
          <w:p w14:paraId="27CA998B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27134CD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198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14:paraId="6C03650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946AA9B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70BF506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70C38C31" w14:textId="77777777" w:rsidR="009543F5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1D004942" w14:textId="77777777" w:rsidTr="00B224A0">
        <w:tc>
          <w:tcPr>
            <w:tcW w:w="425" w:type="dxa"/>
          </w:tcPr>
          <w:p w14:paraId="50D92DF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6C4E99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</w:t>
            </w:r>
          </w:p>
        </w:tc>
        <w:tc>
          <w:tcPr>
            <w:tcW w:w="1163" w:type="dxa"/>
          </w:tcPr>
          <w:p w14:paraId="3B43358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C6961C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1D99C3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44A99E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6577123F" w14:textId="77777777" w:rsidTr="00B224A0">
        <w:tc>
          <w:tcPr>
            <w:tcW w:w="425" w:type="dxa"/>
          </w:tcPr>
          <w:p w14:paraId="2F071DE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F11FD5B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658</w:t>
            </w:r>
          </w:p>
        </w:tc>
        <w:tc>
          <w:tcPr>
            <w:tcW w:w="1163" w:type="dxa"/>
          </w:tcPr>
          <w:p w14:paraId="303163E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1D15DB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805316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A4573C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4AA48B67" w14:textId="77777777" w:rsidTr="00B224A0">
        <w:tc>
          <w:tcPr>
            <w:tcW w:w="425" w:type="dxa"/>
          </w:tcPr>
          <w:p w14:paraId="2403F83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75737F1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698</w:t>
            </w:r>
          </w:p>
        </w:tc>
        <w:tc>
          <w:tcPr>
            <w:tcW w:w="1163" w:type="dxa"/>
          </w:tcPr>
          <w:p w14:paraId="7809F51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310C335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C1A959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2EA1E9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35C2B095" w14:textId="77777777" w:rsidTr="00B224A0">
        <w:tc>
          <w:tcPr>
            <w:tcW w:w="425" w:type="dxa"/>
          </w:tcPr>
          <w:p w14:paraId="2584D49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3DDA84F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318</w:t>
            </w:r>
          </w:p>
        </w:tc>
        <w:tc>
          <w:tcPr>
            <w:tcW w:w="1163" w:type="dxa"/>
          </w:tcPr>
          <w:p w14:paraId="198EC2A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4CE668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D3EEA3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1ABC57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3162F72E" w14:textId="77777777" w:rsidTr="00B224A0">
        <w:tc>
          <w:tcPr>
            <w:tcW w:w="425" w:type="dxa"/>
          </w:tcPr>
          <w:p w14:paraId="08FD1BE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1231F63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780</w:t>
            </w:r>
          </w:p>
        </w:tc>
        <w:tc>
          <w:tcPr>
            <w:tcW w:w="1163" w:type="dxa"/>
          </w:tcPr>
          <w:p w14:paraId="6B780FF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14:paraId="7808C83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3F52E2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FF8A871" w14:textId="77777777" w:rsidR="00547B64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12516C" w14:paraId="2941A854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3CB16A9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7D5201C2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4E1A5B73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64331AE0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79AE3E3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2C252D25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3AAED0F0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56E367B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6D0EE97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701E6798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59792070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6DE4A06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68CA79C8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220DD823" w14:textId="77777777" w:rsidTr="00B224A0">
        <w:tc>
          <w:tcPr>
            <w:tcW w:w="425" w:type="dxa"/>
            <w:shd w:val="clear" w:color="auto" w:fill="auto"/>
          </w:tcPr>
          <w:p w14:paraId="5F92548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14:paraId="0BC110D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239</w:t>
            </w:r>
          </w:p>
        </w:tc>
        <w:tc>
          <w:tcPr>
            <w:tcW w:w="1163" w:type="dxa"/>
            <w:shd w:val="clear" w:color="auto" w:fill="auto"/>
          </w:tcPr>
          <w:p w14:paraId="08AED2A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14:paraId="35D346E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14:paraId="0552D7C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shd w:val="clear" w:color="auto" w:fill="auto"/>
          </w:tcPr>
          <w:p w14:paraId="562D471C" w14:textId="77777777" w:rsidR="00547B64" w:rsidRPr="0012516C" w:rsidRDefault="00547B64" w:rsidP="009C4B0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 w:rsidRPr="0012516C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กรมทางฯ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14:paraId="08297DD3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3ACCC997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5D5E79B3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14:paraId="0C6FABAF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14:paraId="331A2261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14:paraId="0CA5B9DC" w14:textId="77777777" w:rsidR="009C4B05" w:rsidRPr="0012516C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14:paraId="4CD7DF7F" w14:textId="77777777" w:rsidR="005C0D83" w:rsidRPr="0012516C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14:paraId="10A5FC48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ACC1445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12328B2A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14:paraId="3811738B" w14:textId="77777777" w:rsidR="003F2CA2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14:paraId="108A788F" w14:textId="77777777" w:rsidR="006F5447" w:rsidRPr="0012516C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14:paraId="2B3FD05B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A28F4B2" w14:textId="77777777"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14:paraId="20402F00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957E0C6" w14:textId="77777777"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14:paraId="1B56FA9A" w14:textId="77777777"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72D8A448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C236327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14:paraId="749FB8E4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6FA6DF67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2E84E80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3BC74A36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6776CD63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53B22BA6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7541739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6AFC647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63862EAA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6FD558D8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6BE3BFF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2B108446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3AF34B7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048C837F" w14:textId="77777777" w:rsidTr="008E514A">
        <w:trPr>
          <w:trHeight w:val="70"/>
        </w:trPr>
        <w:tc>
          <w:tcPr>
            <w:tcW w:w="798" w:type="dxa"/>
            <w:vMerge/>
          </w:tcPr>
          <w:p w14:paraId="2DB915F6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308C4EEB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11BC4AF7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7F94A50B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2928A6D4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1D9D533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378E21AC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2AEA244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60940249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235A4724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1794D39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386AAD0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2053CEAC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4A2C5F8B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7EC8D78B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5967FC4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05462596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F1C8D48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565004A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7A01E654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35EE2804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0C81F2E7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556B1FB0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70504C66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538FE601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277A56E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3124A78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7FBFD1CE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7CE0C178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49C09CA0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09AB8FF6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15BE8EDC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A7B5421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8575764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7D45855B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F19EF17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50F62916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0E9301D8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38BA6E92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6330AC3B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D4C416D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5176E550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59480B6C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3BEB1483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47EBD1B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D2994A4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F383DA1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3BA13277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506D71C3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19C511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21A9DBBE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0C5FD534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82E2D0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5F4424DF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54475AA6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16F45D56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11B22F6B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CCB9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7BF88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B94A7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32B91D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5B28BE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7AD70E1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29E7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454E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4398A0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43236A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7181EC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DAEC49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7EE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C6E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241A4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103D9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3C9E27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36280D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17F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3B3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703CC4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C0A01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17E9D3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302398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6271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693E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294794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FE7941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2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2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7F27DA01" wp14:editId="36E342B0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1C16C4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23" w:author="NAVASIN HOMHUAL" w:date="2016-09-05T21:24:00Z">
                                          <w:rPr/>
                                        </w:rPrChange>
                                      </w:rPr>
                                      <w:pPrChange w:id="2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2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2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7F27DA01"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3D1C16C4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7" w:author="NAVASIN HOMHUAL" w:date="2016-09-05T21:24:00Z">
                                    <w:rPr/>
                                  </w:rPrChange>
                                </w:rPr>
                                <w:pPrChange w:id="2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3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DB9225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162F2D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B1F7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2C74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864180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2FBB77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50626D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2668D7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CE00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B13F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079667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5C892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575222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80CA3C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3E06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5E5A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179188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ADF3F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73C3590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09ACCADA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ED10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4FBF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2FC1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21DAB2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7F50409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BDF9DD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3AB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450C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AC08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6A8A86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EBCFCF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4CAD94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DBA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02FE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A2DB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DD7E6C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4250864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342658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EC4F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16088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2C92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EFB1B3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70C27B9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63BC4C2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8091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17D3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C7F5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59F065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57C9204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00C16CF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4040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A572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D72B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87B02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78139DB1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26FA8DDA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BB5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B59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CA6830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FD7238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70B83DF2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39576DB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643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1FE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2923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AF3606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561B35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72D6ED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06B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9A2A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1D5A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1D701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A8092D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2AD98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86C6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3B37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996D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FD1E4F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B6B142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18F242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5C9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A25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7824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2DDC5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315C380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5F1037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FE51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A5A2C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1FE2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5F62C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35E94C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9DDCA3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48FB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ABF4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9693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46ACC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DF323C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E7D506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28AA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D556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2F1A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4CFF8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3B31C2F5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4A74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057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022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A23B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E8773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1DCCE67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10C4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6FA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647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0058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D176F2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DA7221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2918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3B7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6F4C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9917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BE895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2C65BEB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3F6F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6526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4DA44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6452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881A4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F96B9F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3061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C96D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46A3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B6FD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FF276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E9CB6A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9E69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10EC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161F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7B02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2E5C6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F0B6DF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75A6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46E2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17E6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AA81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9EFAE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500572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7847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17EE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D59A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616D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26290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D58554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CE8D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E0A6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1DA0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5F26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80DAD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451EB2A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B6ED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8DC5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AD1F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5276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DB5DE5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45B77EDD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B8ABCDA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047BC580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B546BDC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10BA9EC8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626A198C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1B630739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4118D6BF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3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47822A30" wp14:editId="67993B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F5EBE3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3" w:author="NAVASIN HOMHUAL" w:date="2016-09-05T21:24:00Z">
                                    <w:rPr/>
                                  </w:rPrChange>
                                </w:rPr>
                                <w:pPrChange w:id="3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7822A30"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CF5EBE3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5" w:author="NAVASIN HOMHUAL" w:date="2016-09-05T21:24:00Z">
                              <w:rPr/>
                            </w:rPrChange>
                          </w:rPr>
                          <w:pPrChange w:id="3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70F32A56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3BAC13FD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5387965E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3A07C9A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0ED8DB5E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0645A33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14E52115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532F234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7E828AFB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11AB412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287AFE2B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1757331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61D0E1C9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572C4B2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3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3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7C8D2D1D" wp14:editId="4F089C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4BAF25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9" w:author="NAVASIN HOMHUAL" w:date="2016-09-05T21:24:00Z">
                                    <w:rPr/>
                                  </w:rPrChange>
                                </w:rPr>
                                <w:pPrChange w:id="4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8D2D1D"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04BAF25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1" w:author="NAVASIN HOMHUAL" w:date="2016-09-05T21:24:00Z">
                              <w:rPr/>
                            </w:rPrChange>
                          </w:rPr>
                          <w:pPrChange w:id="4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3EF0B0FD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7D42CFF4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A8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B10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DE5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A13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093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DE251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7B69812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BEC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900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88C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AEB1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F4E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27C97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F168E5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664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57D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2A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67923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84C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307C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6BEEB2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D0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BFA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9B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DEBA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614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AADB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AE4C82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893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B5B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DFB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B30F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6A7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1C39D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83EBD6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279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6D9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964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A41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24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2936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DF72BF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D51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71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95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87E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CBE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CD59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4CED58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EAA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60B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C6E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F47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58B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741AA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6C1B1B7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3DF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177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5D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966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B59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C49F2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7464FB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C0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FE8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373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F93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79F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9FECA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2D097A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9D7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6F0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BA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119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6E6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C525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7E9236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6B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EB9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08A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A24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3D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3FB3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B439A3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152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8B7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7D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B0A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FE8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2EF39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84C54D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BF7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0F4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F9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B3A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22F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DA6B1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4A6292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6D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56D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88F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462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C2A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3245A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96CDEC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73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16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C4F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2F2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268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2520E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4AC5C6D4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AE7BC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8EBAB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1A28D757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98657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36A7C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1F9D72E5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9D23D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3963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764D6C31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133C8C10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4D609D2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7243861E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237D1C05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11A8ADAE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F1BB917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359868C5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2F816FF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4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1869F5EF" wp14:editId="340C9436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657A3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5" w:author="NAVASIN HOMHUAL" w:date="2016-09-05T21:24:00Z">
                                    <w:rPr/>
                                  </w:rPrChange>
                                </w:rPr>
                                <w:pPrChange w:id="4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869F5EF"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AD657A3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7" w:author="NAVASIN HOMHUAL" w:date="2016-09-05T21:24:00Z">
                              <w:rPr/>
                            </w:rPrChange>
                          </w:rPr>
                          <w:pPrChange w:id="4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72970EC6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81EAF7A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3C3EA460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5AF39FFB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34D48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CA678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1948E6A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D418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73CEB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3C7D373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561F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D387F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60F115FB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BA24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4D5634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4E5175D6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5193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056DC8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4E8FC910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266F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4CB8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5F484CF6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21434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1FCEAC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73BD6736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442D75C8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1F0C5A8A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0E588825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FA34A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C2C050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7E77EE2A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BA71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F516C9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026561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8B69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81D071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643808D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2994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7F5DEF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C3F30DF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A77C2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54048C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5F42B5D3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D463F30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2AF2DE9E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619EB2E8" wp14:editId="20425F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267E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0AF89A7A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E4AE09B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997938C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7C4E8BBC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4117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DCA4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6491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2FF5A13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394B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468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08D58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F97695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6CC1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6E8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9B31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A66BC2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12A9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C943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DD66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A11D20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E023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8833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9004B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C8E423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49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716B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DEEF4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126843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416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AEB0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86819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E5E3E3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A8C8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84A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381A8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3954F6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1B3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2145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84895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9213F6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508B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C924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464F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3D17C4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A21B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B63E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73B41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B4ECE8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A5F8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08C4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2324F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B7FA1F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225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D22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DDC94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8DCCB3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4DC7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A9E5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A4D8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F75D3C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C1BE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62AA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E3C8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6AE97C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B2C9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9D9B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24B4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790675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1242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C00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D716B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49D95929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323E4A98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AC074C0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644BA0D2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4658589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4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2D595675" wp14:editId="575687FD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5C0AC2B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4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49"/>
      </w:r>
    </w:p>
    <w:p w14:paraId="4B99A777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60BA62C2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2DABEBAC" wp14:editId="377CFB81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96BA735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5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5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0"/>
      </w:r>
    </w:p>
    <w:p w14:paraId="61FA8A52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63996579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0ED6AC33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C98E0D0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6FF585EB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391F79F7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0796BA4C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3C75A69D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366F707C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0885A6EF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0A61E6C2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68DE6256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09610BEF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067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A64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8BC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0858936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98B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24A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E66B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D700718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BDA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6BC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E56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E89FE95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EE9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427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7B2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90D8854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6B6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118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8B1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47203797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DC1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A64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49D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1259F64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7E5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907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F10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7EF844F1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C27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B12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382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587B405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48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05F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085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4AE9E21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14A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600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BA3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27D3394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432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65C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BD1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E9598FB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9F0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25A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89B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7DDBDB4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9FD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C51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6EC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4F9D21F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946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2B5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40F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7AFD0450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9DF1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069D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6344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579B5E62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E80B009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29EE52B1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36E708DF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5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50C94B6B" wp14:editId="555F339E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0B836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3" w:author="NAVASIN HOMHUAL" w:date="2016-09-05T21:24:00Z">
                                    <w:rPr/>
                                  </w:rPrChange>
                                </w:rPr>
                                <w:pPrChange w:id="5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0C94B6B" id="Rectangle 22" o:spid="_x0000_s1032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0Gr6km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730B836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5" w:author="NAVASIN HOMHUAL" w:date="2016-09-05T21:24:00Z">
                              <w:rPr/>
                            </w:rPrChange>
                          </w:rPr>
                          <w:pPrChange w:id="5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584C322B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7E2D8FAE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34EE1447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2C8CAA42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2B6C5DE0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775A212E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57B7D480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426016D4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7B58A52B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12C560E1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39224DC3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04C15E1" wp14:editId="41F03EA4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0A41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59AC4657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411352A5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389FF49E" wp14:editId="6B781F79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5205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139547A3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60E9E612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082C20AD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FEE420D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2689EDA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52A2D887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30C478B2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89E2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90F3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7C5703E6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13D9A72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35AE60D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667FBC03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4401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7A5C4922" wp14:editId="416E9802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5DEEA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76ED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17001341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78EF5E15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11F931AF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1FF3C956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4D5C9BC7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74D0EF37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0E760D97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0F67A8FC" w14:textId="77777777" w:rsidTr="001365E4">
        <w:trPr>
          <w:trHeight w:val="335"/>
          <w:jc w:val="center"/>
        </w:trPr>
        <w:tc>
          <w:tcPr>
            <w:tcW w:w="5698" w:type="dxa"/>
          </w:tcPr>
          <w:p w14:paraId="61F4100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ACA6BE7" wp14:editId="529A5B54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7C2E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99CA9AE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5A262DA2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05B18D40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07848B39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02DDBB50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5808EB87" w14:textId="77777777" w:rsidTr="001365E4">
        <w:trPr>
          <w:trHeight w:val="335"/>
          <w:jc w:val="center"/>
        </w:trPr>
        <w:tc>
          <w:tcPr>
            <w:tcW w:w="5698" w:type="dxa"/>
          </w:tcPr>
          <w:p w14:paraId="16CA728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6AE7A43" wp14:editId="6E952086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7E77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31971B24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0CF9115E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4A1BFC18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2EA3005C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3E518285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49D9B3E9" w14:textId="77777777" w:rsidTr="001365E4">
        <w:trPr>
          <w:trHeight w:val="3677"/>
          <w:jc w:val="center"/>
        </w:trPr>
        <w:tc>
          <w:tcPr>
            <w:tcW w:w="5698" w:type="dxa"/>
          </w:tcPr>
          <w:p w14:paraId="6940714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A0D99C1" wp14:editId="26D082AB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5DB4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AFAE925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66CF17EA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31D5664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62C20F8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7F92217B" w14:textId="77777777" w:rsidTr="001365E4">
        <w:trPr>
          <w:trHeight w:val="3677"/>
          <w:jc w:val="center"/>
        </w:trPr>
        <w:tc>
          <w:tcPr>
            <w:tcW w:w="5698" w:type="dxa"/>
          </w:tcPr>
          <w:p w14:paraId="3FD7C8A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8318FC6" wp14:editId="10655482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8EAA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68E2564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63D2D5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64005AE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7CAC785A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34235C6B" w14:textId="77777777" w:rsidTr="001365E4">
        <w:trPr>
          <w:trHeight w:val="3672"/>
          <w:jc w:val="center"/>
        </w:trPr>
        <w:tc>
          <w:tcPr>
            <w:tcW w:w="5698" w:type="dxa"/>
          </w:tcPr>
          <w:p w14:paraId="241B779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A67ADD6" wp14:editId="16849D79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7210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E4B3FEC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7DFF88E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664F45C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0A3526EF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4B9D342F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8E7DB91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21DF4A7B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0E390D61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3DC2FAA9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7C16F69D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17FFE158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E74ADA2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6D35F052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9517D23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5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7"/>
      </w:r>
    </w:p>
    <w:p w14:paraId="563A9196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636C3E97" w14:textId="77777777" w:rsidTr="000A272E">
        <w:tc>
          <w:tcPr>
            <w:tcW w:w="2347" w:type="dxa"/>
          </w:tcPr>
          <w:p w14:paraId="1FF01A96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59389FF7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6C5DBEC3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237877BE" w14:textId="77777777" w:rsidTr="000A272E">
        <w:tc>
          <w:tcPr>
            <w:tcW w:w="2347" w:type="dxa"/>
          </w:tcPr>
          <w:p w14:paraId="4AAA1B85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7AEE9009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2D18977E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5F968BFD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2D854C31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6DC8C120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9A5D3D9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79BD02F8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327EDCF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0DDB1903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295B3067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7899DD4E" wp14:editId="41CBFBF0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2A5CAE9E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40A3BD03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496FF38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0FC9ED1A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5099A52F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0104D2BE" w14:textId="77777777" w:rsidTr="007219C0">
        <w:tc>
          <w:tcPr>
            <w:tcW w:w="1985" w:type="dxa"/>
          </w:tcPr>
          <w:p w14:paraId="3162D265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372E29C2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2F39998A" w14:textId="77777777" w:rsidTr="007219C0">
        <w:tc>
          <w:tcPr>
            <w:tcW w:w="1985" w:type="dxa"/>
          </w:tcPr>
          <w:p w14:paraId="31157FA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20CE8E6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50E05527" w14:textId="77777777" w:rsidTr="007219C0">
        <w:tc>
          <w:tcPr>
            <w:tcW w:w="1985" w:type="dxa"/>
          </w:tcPr>
          <w:p w14:paraId="4FC400F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2D66AE6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573EA34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1909C0A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2631219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5E32E1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376B3E8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84BBB8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7C652F9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6CC475BB" w14:textId="77777777" w:rsidTr="007219C0">
        <w:tc>
          <w:tcPr>
            <w:tcW w:w="1985" w:type="dxa"/>
          </w:tcPr>
          <w:p w14:paraId="492F9F2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42F9307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62B8E884" w14:textId="77777777" w:rsidTr="007219C0">
        <w:trPr>
          <w:trHeight w:val="778"/>
        </w:trPr>
        <w:tc>
          <w:tcPr>
            <w:tcW w:w="1985" w:type="dxa"/>
          </w:tcPr>
          <w:p w14:paraId="47E56B7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47596B4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4C749C7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30A2703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5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5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5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6ABD02AB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701C377B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5894FF7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7FCD67F4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61A08CF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2FD0A8C5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72E7508D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2F0A19E6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9"/>
      </w:r>
    </w:p>
    <w:p w14:paraId="31905CF4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0A4AD2A9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738064F3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1FADAA07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646089CF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498CF0BE" wp14:editId="3EFC7899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D18592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2" w:author="NAVASIN HOMHUAL" w:date="2016-09-05T21:24:00Z">
                                    <w:rPr/>
                                  </w:rPrChange>
                                </w:rPr>
                                <w:pPrChange w:id="6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98CF0BE" id="Rectangle 23" o:spid="_x0000_s1033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cs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BW4dcs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4D18592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4" w:author="NAVASIN HOMHUAL" w:date="2016-09-05T21:24:00Z">
                              <w:rPr/>
                            </w:rPrChange>
                          </w:rPr>
                          <w:pPrChange w:id="6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6693BE09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4CEE586E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6EC342C8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53E5F628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8212DFB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6BEDBAAA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6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6AB5BAC" wp14:editId="26E8CA60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66"/>
      </w:r>
    </w:p>
    <w:p w14:paraId="1A1F0CB6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34376CD2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D5691CD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0D243354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6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40D1C66D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4AB6242E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6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67"/>
      </w:r>
    </w:p>
    <w:p w14:paraId="4896D7B8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5DDE93F8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3EDF8109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F661E59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2BA6FB46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4BA88623" wp14:editId="1B2ECE93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7616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3978F2AC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6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6DB7996B" wp14:editId="37858AAB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C9B08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0" w:author="NAVASIN HOMHUAL" w:date="2016-09-05T21:24:00Z">
                                    <w:rPr/>
                                  </w:rPrChange>
                                </w:rPr>
                                <w:pPrChange w:id="7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DB7996B" id="Rectangle 24" o:spid="_x0000_s1034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AVaA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cFyQF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F7C9B08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2" w:author="NAVASIN HOMHUAL" w:date="2016-09-05T21:24:00Z">
                              <w:rPr/>
                            </w:rPrChange>
                          </w:rPr>
                          <w:pPrChange w:id="7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700291AA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2D9B1727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1D3F854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2BEA7B18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5D81139F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3BDA94AD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4B86897D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035555AF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7BC4C2CF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6726DCC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2EEAF990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774C39C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2580F74A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F9B8D86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D913DFF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78044430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6B8DCA6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0CF5A5D9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46E82BA1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53DEA95C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0142184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F56786E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7356E5A1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7B4513D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0B9D85D4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523C260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7E4A4BB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59907B30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7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19259213" wp14:editId="51618F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121DF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6" w:author="NAVASIN HOMHUAL" w:date="2016-09-05T21:24:00Z">
                                    <w:rPr/>
                                  </w:rPrChange>
                                </w:rPr>
                                <w:pPrChange w:id="7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9259213" id="Rectangle 25" o:spid="_x0000_s1035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raQIAACoFAAAOAAAAZHJzL2Uyb0RvYy54bWysVNtOGzEQfa/Uf7D8XjY3o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2172r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3F121DF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8" w:author="NAVASIN HOMHUAL" w:date="2016-09-05T21:24:00Z">
                              <w:rPr/>
                            </w:rPrChange>
                          </w:rPr>
                          <w:pPrChange w:id="7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16D2D7CD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31AD9483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B27328A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59CAC6E0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533C6B32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FE9459D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432079D1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4FEE2256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DA82E28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37FFAA78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663B93D6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6A35535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3088B47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49D3DF09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020379B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4F021F42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F75FAAC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0C1E6E35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67692F1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0DEFD70F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51A1412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480C42B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2AF25FFE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2F5959DB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11D90472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4D8C53BE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1B75810F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05E4D88C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375419E6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30725862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2DB57A8C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262B299F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60E88DA7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548F3827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156A0D02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081BB3A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2BF86E12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74A385BF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404EEF17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2F372531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719A887D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50730C62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68AEF7DF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1B6811E9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0283E0B4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185010B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529D0BBA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6DD7BC9A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086B5E9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1A180658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26B828C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02000BDF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56D40D60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201211E4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70452587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27BD93BF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SuurBuur" w:date="2017-01-06T11:48:00Z" w:initials="S">
    <w:p w14:paraId="162A1CA4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50" w:author="SuurBuur" w:date="2017-01-06T11:49:00Z" w:initials="S">
    <w:p w14:paraId="68998FD3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57" w:author="SuurBuur" w:date="2017-01-06T11:28:00Z" w:initials="S">
    <w:p w14:paraId="662F8018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58" w:author="SuurBuur" w:date="2017-01-06T11:35:00Z" w:initials="S">
    <w:p w14:paraId="47520EE1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59" w:author="SuurBuur" w:date="2017-01-06T11:38:00Z" w:initials="S">
    <w:p w14:paraId="3211B8BD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66" w:author="SuurBuur" w:date="2017-01-06T11:40:00Z" w:initials="S">
    <w:p w14:paraId="6CE8ECD2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3ED21D0A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1DB0E014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67" w:author="SuurBuur" w:date="2017-01-06T11:41:00Z" w:initials="S">
    <w:p w14:paraId="259111C5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2A1CA4" w15:done="0"/>
  <w15:commentEx w15:paraId="68998FD3" w15:done="0"/>
  <w15:commentEx w15:paraId="662F8018" w15:done="0"/>
  <w15:commentEx w15:paraId="47520EE1" w15:done="0"/>
  <w15:commentEx w15:paraId="3211B8BD" w15:done="0"/>
  <w15:commentEx w15:paraId="1DB0E014" w15:done="0"/>
  <w15:commentEx w15:paraId="259111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2A1CA4" w16cid:durableId="1CE197B6"/>
  <w16cid:commentId w16cid:paraId="68998FD3" w16cid:durableId="1CE197B7"/>
  <w16cid:commentId w16cid:paraId="662F8018" w16cid:durableId="1CE197B8"/>
  <w16cid:commentId w16cid:paraId="47520EE1" w16cid:durableId="1CE197B9"/>
  <w16cid:commentId w16cid:paraId="3211B8BD" w16cid:durableId="1CE197BA"/>
  <w16cid:commentId w16cid:paraId="1DB0E014" w16cid:durableId="1CE197BB"/>
  <w16cid:commentId w16cid:paraId="259111C5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E328C" w14:textId="77777777" w:rsidR="00D6574A" w:rsidRDefault="00D6574A">
      <w:r>
        <w:separator/>
      </w:r>
    </w:p>
  </w:endnote>
  <w:endnote w:type="continuationSeparator" w:id="0">
    <w:p w14:paraId="6F22CFAF" w14:textId="77777777" w:rsidR="00D6574A" w:rsidRDefault="00D6574A">
      <w:r>
        <w:continuationSeparator/>
      </w:r>
    </w:p>
  </w:endnote>
  <w:endnote w:type="continuationNotice" w:id="1">
    <w:p w14:paraId="2F5E7EB8" w14:textId="77777777" w:rsidR="00D6574A" w:rsidRDefault="00D657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2915B5FC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68266" wp14:editId="315557E0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F029F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40F34EBA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6574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6574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512008AA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694AFF40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7DB55C" wp14:editId="64A3386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0B2D04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7D2F173C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6574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6574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129B4299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1297B" w14:textId="77777777" w:rsidR="00D6574A" w:rsidRDefault="00D6574A">
      <w:r>
        <w:separator/>
      </w:r>
    </w:p>
  </w:footnote>
  <w:footnote w:type="continuationSeparator" w:id="0">
    <w:p w14:paraId="5AE41E04" w14:textId="77777777" w:rsidR="00D6574A" w:rsidRDefault="00D6574A">
      <w:r>
        <w:continuationSeparator/>
      </w:r>
    </w:p>
  </w:footnote>
  <w:footnote w:type="continuationNotice" w:id="1">
    <w:p w14:paraId="1AE07ACB" w14:textId="77777777" w:rsidR="00D6574A" w:rsidRDefault="00D657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19287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119C4BFA" wp14:editId="341B6C5F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276F3AFB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7136856C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B1934FB" wp14:editId="31124B1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F127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3218F787" wp14:editId="02DCD70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6E8E5E66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66C86B5C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6D30F67C" wp14:editId="0A6CEAF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4A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74A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7FB98"/>
  <w15:docId w15:val="{6A79BB97-B873-4F5C-81FF-783CD415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00E63-2F3C-4FF6-B2FE-2EBA35A6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Quaterly_report</Template>
  <TotalTime>0</TotalTime>
  <Pages>4</Pages>
  <Words>4976</Words>
  <Characters>28365</Characters>
  <Application>Microsoft Office Word</Application>
  <DocSecurity>0</DocSecurity>
  <Lines>236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2017-06-08T07:53:00Z</dcterms:created>
  <dcterms:modified xsi:type="dcterms:W3CDTF">2017-06-08T07:53:00Z</dcterms:modified>
</cp:coreProperties>
</file>