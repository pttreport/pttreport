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486BF5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486BF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486BF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486BF5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486BF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86BF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486BF5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86BF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86BF5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486BF5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86BF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86BF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486BF5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486BF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486BF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486BF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486BF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486BF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486BF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486BF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486BF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486BF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486BF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486BF5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86BF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86BF5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486BF5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86BF5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86BF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486BF5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486BF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486BF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486BF5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86BF5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86BF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86BF5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486BF5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486BF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486BF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486BF5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86BF5" w:rsidRDefault="00486B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486BF5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486BF5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486BF5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486BF5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486BF5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486BF5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486BF5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486BF5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486BF5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486BF5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486BF5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6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7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486BF5" w:rsidRDefault="00486B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486BF5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486BF5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486BF5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2</w:t>
            </w:r>
          </w:p>
        </w:tc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486BF5" w:rsidRDefault="00486B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486BF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486BF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486BF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486BF5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486BF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486BF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486BF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486BF5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486BF5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486BF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486BF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486BF5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86BF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86BF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86BF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86BF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86BF5" w:rsidRDefault="00486B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86BF5" w:rsidRDefault="00486B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86BF5" w:rsidRDefault="00486B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486BF5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486BF5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86BF5" w:rsidRDefault="00486B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86BF5" w:rsidRDefault="00486B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486BF5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486BF5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486BF5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486BF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486BF5" w:rsidRDefault="00486B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486BF5" w:rsidTr="009E574D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86BF5" w:rsidRDefault="00486B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486BF5" w:rsidRDefault="00486BF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486BF5" w:rsidRDefault="00486BF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486BF5" w:rsidRDefault="00486BF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486BF5" w:rsidRDefault="00486BF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486BF5" w:rsidRDefault="00486BF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86BF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486BF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486BF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486BF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486BF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86BF5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486BF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lastRenderedPageBreak/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86BF5" w:rsidRDefault="00486B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486BF5" w:rsidRDefault="00486B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486BF5" w:rsidRDefault="00486B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486BF5" w:rsidRDefault="00486B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486BF5" w:rsidTr="00486BF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86BF5" w:rsidRDefault="00486B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486BF5" w:rsidRDefault="00486B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486BF5" w:rsidRDefault="00486B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486BF5" w:rsidRDefault="00486B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486B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486BF5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486BF5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ooooooooooooooooo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486BF5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486BF5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486BF5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486BF5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486BF5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486BF5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aaaaaa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sssssaasa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486B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86BF5" w:rsidRDefault="00486BF5" w:rsidP="00486B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BF5" w:rsidRDefault="00486BF5">
      <w:r>
        <w:separator/>
      </w:r>
    </w:p>
  </w:endnote>
  <w:endnote w:type="continuationSeparator" w:id="0">
    <w:p w:rsidR="00486BF5" w:rsidRDefault="00486BF5">
      <w:r>
        <w:continuationSeparator/>
      </w:r>
    </w:p>
  </w:endnote>
  <w:endnote w:type="continuationNotice" w:id="1">
    <w:p w:rsidR="00486BF5" w:rsidRDefault="00486B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BB0B4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86BF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86BF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A8DC1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86BF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86BF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BF5" w:rsidRDefault="00486BF5">
      <w:r>
        <w:separator/>
      </w:r>
    </w:p>
  </w:footnote>
  <w:footnote w:type="continuationSeparator" w:id="0">
    <w:p w:rsidR="00486BF5" w:rsidRDefault="00486BF5">
      <w:r>
        <w:continuationSeparator/>
      </w:r>
    </w:p>
  </w:footnote>
  <w:footnote w:type="continuationNotice" w:id="1">
    <w:p w:rsidR="00486BF5" w:rsidRDefault="00486B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F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BF5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DF6C0F-ECBF-4A28-A27A-AFF18782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50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C6D49-8415-43C1-BCCB-AD202230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6006190350Quaterly_report_8</Template>
  <TotalTime>0</TotalTime>
  <Pages>21</Pages>
  <Words>2569</Words>
  <Characters>14649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2017-06-19T02:54:00Z</dcterms:created>
  <dcterms:modified xsi:type="dcterms:W3CDTF">2017-06-19T02:54:00Z</dcterms:modified>
</cp:coreProperties>
</file>