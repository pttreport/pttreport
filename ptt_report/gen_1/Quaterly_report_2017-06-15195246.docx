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E6454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BE6454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6454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E6454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BE6454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BE6454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BE6454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BE6454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BE6454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E6454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BE6454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BE6454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BE6454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BE6454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E6454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E6454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BE6454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BE6454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BE645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BE645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BE6454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E6454" w:rsidRDefault="00BE6454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BE6454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BE6454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BE6454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BE6454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BE6454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BE6454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BE6454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BE6454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E6454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BE6454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BE6454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BE6454" w:rsidRDefault="00BE6454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BE6454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BE6454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BE6454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BE6454" w:rsidRDefault="00BE6454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BE645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BE645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BE645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BE6454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BE645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BE645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BE6454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BE6454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BE6454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BE645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BE6454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BE6454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645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645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645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BE645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BE6454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BE6454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BE6454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BE645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BE645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BE645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BE645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BE6454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BE6454" w:rsidRDefault="00BE6454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BE6454" w:rsidTr="000A1B0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BE6454" w:rsidTr="00BE6454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BE6454" w:rsidRDefault="00BE6454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</w:rPr>
        <w:t>[table10]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lastRenderedPageBreak/>
              <w:t>[j9]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[j10]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[j11]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[j12]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[j13]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</w:rPr>
        <w:t>[j14]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lastRenderedPageBreak/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454" w:rsidRDefault="00BE6454">
      <w:r>
        <w:separator/>
      </w:r>
    </w:p>
  </w:endnote>
  <w:endnote w:type="continuationSeparator" w:id="0">
    <w:p w:rsidR="00BE6454" w:rsidRDefault="00BE6454">
      <w:r>
        <w:continuationSeparator/>
      </w:r>
    </w:p>
  </w:endnote>
  <w:endnote w:type="continuationNotice" w:id="1">
    <w:p w:rsidR="00BE6454" w:rsidRDefault="00BE64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BFC25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645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645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8158AA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645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E6454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454" w:rsidRDefault="00BE6454">
      <w:r>
        <w:separator/>
      </w:r>
    </w:p>
  </w:footnote>
  <w:footnote w:type="continuationSeparator" w:id="0">
    <w:p w:rsidR="00BE6454" w:rsidRDefault="00BE6454">
      <w:r>
        <w:continuationSeparator/>
      </w:r>
    </w:p>
  </w:footnote>
  <w:footnote w:type="continuationNotice" w:id="1">
    <w:p w:rsidR="00BE6454" w:rsidRDefault="00BE64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54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454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B1BF79-33F8-4F1A-9999-58F469AB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1921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F2199-C9BA-4CB4-86DC-BD1D73BD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1706151921Quaterly_report_8</Template>
  <TotalTime>0</TotalTime>
  <Pages>18</Pages>
  <Words>2984</Words>
  <Characters>17013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2017-06-15T12:52:00Z</dcterms:created>
  <dcterms:modified xsi:type="dcterms:W3CDTF">2017-06-15T12:52:00Z</dcterms:modified>
</cp:coreProperties>
</file>