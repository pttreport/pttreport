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F93BF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bookmarkStart w:id="0" w:name="_GoBack"/>
      <w:bookmarkEnd w:id="0"/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7AF3EE03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7AFEE1F2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1F2F00A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9396E6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4DF7F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2E39D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D6E8E2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514BB5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AD2462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FDA397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1DC126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2BBCB6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977B06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FB6FB7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9D8F55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48FBE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1F4729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9DD8C28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56D14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A8004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4C1EF84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26E7B9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7E9485AF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22D996D8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4EF7B959" w14:textId="77777777" w:rsidTr="005217C1">
        <w:tc>
          <w:tcPr>
            <w:tcW w:w="2376" w:type="dxa"/>
          </w:tcPr>
          <w:p w14:paraId="107C9126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15D90685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41DBDA22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2A4C1E93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453DA72C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69431E8B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27488C7B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108E7908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44C5D86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8A1925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750B1572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</w:rPr>
              <w:t>Summary1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5429B31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3C8E87DE" w14:textId="77777777" w:rsidTr="004477A6">
        <w:trPr>
          <w:trHeight w:val="390"/>
        </w:trPr>
        <w:tc>
          <w:tcPr>
            <w:tcW w:w="2376" w:type="dxa"/>
            <w:vMerge/>
          </w:tcPr>
          <w:p w14:paraId="254210D2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728BFC5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ROV                                </w:t>
            </w:r>
            <w:r w:rsidR="008A1925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F5D5ED6" w14:textId="77777777" w:rsidR="00221752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3C0C3D0A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223EDC2C" w14:textId="77777777" w:rsidTr="00643FB6">
        <w:trPr>
          <w:trHeight w:val="1536"/>
        </w:trPr>
        <w:tc>
          <w:tcPr>
            <w:tcW w:w="2376" w:type="dxa"/>
            <w:vMerge/>
          </w:tcPr>
          <w:p w14:paraId="42FF2451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51211B0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   </w:t>
            </w:r>
            <w:r w:rsidR="008A1925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7E15DE8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2808150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  <w:p w14:paraId="591C6C5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3276010E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41344AF" w14:textId="77777777" w:rsidR="00643FB6" w:rsidRPr="0012516C" w:rsidRDefault="008A1925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44D8A9AC" w14:textId="77777777" w:rsidTr="00643FB6">
        <w:trPr>
          <w:trHeight w:val="3450"/>
        </w:trPr>
        <w:tc>
          <w:tcPr>
            <w:tcW w:w="2376" w:type="dxa"/>
            <w:vMerge/>
          </w:tcPr>
          <w:p w14:paraId="60913B5B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3E9EF4D1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    </w:t>
            </w:r>
            <w:r w:rsidR="008A1925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  <w:p w14:paraId="7322B8D5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619CB74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69ECF38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45808C6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6F965AF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762C03D3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19BB70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  <w:p w14:paraId="1DCA623D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82782F1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1ED74E04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514918EB" w14:textId="77777777" w:rsidTr="004477A6">
        <w:trPr>
          <w:trHeight w:val="416"/>
        </w:trPr>
        <w:tc>
          <w:tcPr>
            <w:tcW w:w="2376" w:type="dxa"/>
            <w:vMerge/>
          </w:tcPr>
          <w:p w14:paraId="46F20A7E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4E8969E6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         </w:t>
            </w:r>
            <w:r w:rsidR="008A1925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08B08C80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780ACC36" w14:textId="77777777" w:rsidR="00643FB6" w:rsidRPr="0012516C" w:rsidRDefault="008A1925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46ACE0B5" w14:textId="77777777" w:rsidTr="005217C1">
        <w:tc>
          <w:tcPr>
            <w:tcW w:w="2376" w:type="dxa"/>
          </w:tcPr>
          <w:p w14:paraId="7C4DDF6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527FC802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      </w:t>
            </w:r>
            <w:r w:rsidR="008A192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0B28D61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         </w:t>
            </w:r>
            <w:r w:rsidR="008A1925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38A8D56A" w14:textId="77777777" w:rsidR="00077923" w:rsidRPr="0012516C" w:rsidRDefault="008A1925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401026CA" w14:textId="77777777" w:rsidR="00077923" w:rsidRPr="0012516C" w:rsidRDefault="008A1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7A20C96C" w14:textId="77777777" w:rsidTr="005217C1">
        <w:tc>
          <w:tcPr>
            <w:tcW w:w="2376" w:type="dxa"/>
          </w:tcPr>
          <w:p w14:paraId="71356AF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2955CFE4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                 </w:t>
            </w:r>
            <w:r w:rsidR="008A192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5C151400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         </w:t>
            </w:r>
            <w:r w:rsidR="008A1925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2FAD2A5A" w14:textId="77777777" w:rsidR="003277E5" w:rsidRPr="0012516C" w:rsidRDefault="008A192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213E9D2F" w14:textId="77777777" w:rsidR="00077923" w:rsidRPr="0012516C" w:rsidRDefault="008A1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045F1768" w14:textId="77777777" w:rsidTr="005D4362">
        <w:tc>
          <w:tcPr>
            <w:tcW w:w="2376" w:type="dxa"/>
          </w:tcPr>
          <w:p w14:paraId="56DC1AA9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54F7AAEC" w14:textId="77777777" w:rsidR="00077923" w:rsidRPr="0012516C" w:rsidRDefault="008A1925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C64FE4B" w14:textId="77777777" w:rsidR="00077923" w:rsidRPr="0012516C" w:rsidRDefault="008A1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097C65EE" w14:textId="77777777" w:rsidR="00077923" w:rsidRPr="0012516C" w:rsidRDefault="008A1925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449B717E" w14:textId="77777777" w:rsidTr="005D4362">
        <w:tc>
          <w:tcPr>
            <w:tcW w:w="2376" w:type="dxa"/>
          </w:tcPr>
          <w:p w14:paraId="4F11B03F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74A334F4" w14:textId="77777777" w:rsidR="00077923" w:rsidRPr="0012516C" w:rsidRDefault="008A1925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34336D34" w14:textId="77777777" w:rsidR="00077923" w:rsidRPr="0012516C" w:rsidRDefault="008A1925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33F12168" w14:textId="77777777" w:rsidR="00077923" w:rsidRPr="0012516C" w:rsidRDefault="008A1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1A0D4520" w14:textId="77777777" w:rsidTr="00D46B5C">
        <w:tc>
          <w:tcPr>
            <w:tcW w:w="2376" w:type="dxa"/>
          </w:tcPr>
          <w:p w14:paraId="1A5DB90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901B9C" w14:textId="77777777" w:rsidR="00077923" w:rsidRPr="0012516C" w:rsidRDefault="008A1925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6B7FEFE2" w14:textId="77777777" w:rsidR="00077923" w:rsidRPr="0012516C" w:rsidRDefault="008A1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622A47E" w14:textId="77777777" w:rsidR="00077923" w:rsidRPr="0012516C" w:rsidRDefault="008A1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23EF5E87" w14:textId="77777777" w:rsidTr="00156C0F">
        <w:tc>
          <w:tcPr>
            <w:tcW w:w="2376" w:type="dxa"/>
            <w:vMerge w:val="restart"/>
            <w:shd w:val="clear" w:color="auto" w:fill="auto"/>
          </w:tcPr>
          <w:p w14:paraId="0A219DD1" w14:textId="77777777" w:rsidR="00691980" w:rsidRPr="0012516C" w:rsidRDefault="008A1925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46B00F73" w14:textId="77777777" w:rsidR="00691980" w:rsidRPr="0012516C" w:rsidRDefault="008A1925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6B4D9547" w14:textId="77777777" w:rsidR="00691980" w:rsidRPr="0012516C" w:rsidRDefault="008A1925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1A64B138" w14:textId="77777777" w:rsidR="00691980" w:rsidRPr="0012516C" w:rsidRDefault="008A1925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07348F5B" w14:textId="77777777" w:rsidTr="00691980">
        <w:tc>
          <w:tcPr>
            <w:tcW w:w="2376" w:type="dxa"/>
            <w:vMerge/>
            <w:shd w:val="clear" w:color="auto" w:fill="auto"/>
          </w:tcPr>
          <w:p w14:paraId="310A28D3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CD00F0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A9F2AB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CF7126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3CC4095C" w14:textId="77777777" w:rsidTr="00156C0F">
        <w:tc>
          <w:tcPr>
            <w:tcW w:w="2376" w:type="dxa"/>
            <w:vMerge/>
            <w:shd w:val="clear" w:color="auto" w:fill="auto"/>
          </w:tcPr>
          <w:p w14:paraId="066C53A7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04D1ECFC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047D45AF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54E6FEA6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47A7ED35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1043DB7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1647AD4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6CECA4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563368C0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D466ED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6217B0FB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1ED7CD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EDA9D3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3CE3CC5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09FE19BA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742DA4F9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161ECB56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366B64DB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5108EB64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5E3B4041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21CF128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B5C4274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D6E3B73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78EB8669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7E906FF7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06244075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37C9875F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495B0A33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44A31354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3F295E53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311463B4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งานบำรุงรักษาท่อบนแท่นพักท่อก๊าซในทะเล</w:t>
      </w:r>
    </w:p>
    <w:p w14:paraId="7641CA27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54F52B3C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5C887A62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ACBD66B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78EDB862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52C78EFF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CC5AF2B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56DDD8FD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17DA4FFC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2D3B2381" w14:textId="77777777" w:rsidR="00B224A0" w:rsidRPr="0012516C" w:rsidRDefault="0002006D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ins w:id="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768F3A32" wp14:editId="6FB88786">
                  <wp:simplePos x="0" y="0"/>
                  <wp:positionH relativeFrom="column">
                    <wp:posOffset>1224915</wp:posOffset>
                  </wp:positionH>
                  <wp:positionV relativeFrom="paragraph">
                    <wp:posOffset>264795</wp:posOffset>
                  </wp:positionV>
                  <wp:extent cx="4373245" cy="793115"/>
                  <wp:effectExtent l="57150" t="38100" r="84455" b="102235"/>
                  <wp:wrapNone/>
                  <wp:docPr id="808" name="Rectangle 80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2B3BF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" w:author="NAVASIN HOMHUAL" w:date="2016-09-05T21:24:00Z">
                                    <w:rPr/>
                                  </w:rPrChange>
                                </w:rPr>
                                <w:pPrChange w:id="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Patrolling</w:t>
                              </w:r>
                              <w:ins w:id="5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6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8F3A32" id="Rectangle 808" o:spid="_x0000_s1026" style="position:absolute;left:0;text-align:left;margin-left:96.45pt;margin-top:20.85pt;width:344.35pt;height:62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72B3BF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" w:author="NAVASIN HOMHUAL" w:date="2016-09-05T21:24:00Z">
                              <w:rPr/>
                            </w:rPrChange>
                          </w:rPr>
                          <w:pPrChange w:id="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Patrolling</w:t>
                        </w:r>
                        <w:ins w:id="9" w:author="NAVASIN HOMHUAL" w:date="2016-09-05T21:23:00Z">
                          <w:r w:rsidRPr="009E316F">
                            <w:rPr>
                              <w:b/>
                              <w:bCs/>
                              <w:sz w:val="72"/>
                              <w:szCs w:val="72"/>
                              <w:rPrChange w:id="10" w:author="NAVASIN HOMHUAL" w:date="2016-09-05T21:24:00Z">
                                <w:rPr/>
                              </w:rPrChange>
                            </w:rPr>
                            <w:t xml:space="preserve"> On web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r w:rsidR="00764035"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="00764035" w:rsidRPr="0012516C">
        <w:rPr>
          <w:rFonts w:ascii="Cordia New" w:hAnsi="Cordia New"/>
          <w:sz w:val="28"/>
        </w:rPr>
        <w:t>Aerial patrolling</w:t>
      </w:r>
      <w:r w:rsidR="00764035"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50CDE51A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05DAFD1A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3D2C7C14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6EA0D67E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2B5187B3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71CFB577" w14:textId="77777777"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b1]</w:t>
      </w:r>
    </w:p>
    <w:p w14:paraId="48719575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487F93D4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6156FC30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6115A4E9" w14:textId="77777777" w:rsidR="004F4505" w:rsidRPr="0012516C" w:rsidRDefault="00C77534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>[b2]</w:t>
      </w:r>
    </w:p>
    <w:p w14:paraId="166478EE" w14:textId="77777777" w:rsidR="00AC06BE" w:rsidRPr="0012516C" w:rsidRDefault="00C77534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>[b3]</w:t>
      </w:r>
    </w:p>
    <w:p w14:paraId="278006B9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58EACE3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7D8B7DD1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B66B6C8" w14:textId="77777777" w:rsidR="003576E0" w:rsidRPr="0012516C" w:rsidRDefault="0063538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[b4]</w:t>
      </w:r>
    </w:p>
    <w:p w14:paraId="5E7EFA3C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4852B912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2892C93F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223F4A55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1136D8D" w14:textId="77777777" w:rsidR="008759EB" w:rsidRPr="0012516C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Style w:val="TableGrid"/>
        <w:tblW w:w="8505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63"/>
        <w:gridCol w:w="787"/>
        <w:gridCol w:w="630"/>
        <w:gridCol w:w="3373"/>
      </w:tblGrid>
      <w:tr w:rsidR="005C0D83" w:rsidRPr="0012516C" w14:paraId="7584DBE7" w14:textId="77777777" w:rsidTr="00B224A0">
        <w:trPr>
          <w:tblHeader/>
        </w:trPr>
        <w:tc>
          <w:tcPr>
            <w:tcW w:w="425" w:type="dxa"/>
            <w:shd w:val="clear" w:color="auto" w:fill="BFBFBF" w:themeFill="background1" w:themeFillShade="BF"/>
          </w:tcPr>
          <w:p w14:paraId="115EAFC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8" w:right="-108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เขต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788A8BB5" w14:textId="77777777" w:rsidR="005C0D83" w:rsidRPr="0012516C" w:rsidRDefault="00697C7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 xml:space="preserve"> ตำแหน่ง</w:t>
            </w:r>
          </w:p>
        </w:tc>
        <w:tc>
          <w:tcPr>
            <w:tcW w:w="1163" w:type="dxa"/>
            <w:shd w:val="clear" w:color="auto" w:fill="BFBFBF" w:themeFill="background1" w:themeFillShade="BF"/>
          </w:tcPr>
          <w:p w14:paraId="761E88D9" w14:textId="77777777" w:rsidR="005C0D83" w:rsidRPr="0012516C" w:rsidRDefault="00697C74" w:rsidP="00697C7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ขุดซ่อมเนื่องจาก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0C74F4D5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Length 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m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)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14:paraId="7DE13690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%</w:t>
            </w:r>
          </w:p>
          <w:p w14:paraId="43F73271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Actual</w:t>
            </w:r>
          </w:p>
        </w:tc>
        <w:tc>
          <w:tcPr>
            <w:tcW w:w="3373" w:type="dxa"/>
            <w:shd w:val="clear" w:color="auto" w:fill="BFBFBF" w:themeFill="background1" w:themeFillShade="BF"/>
          </w:tcPr>
          <w:p w14:paraId="7D56E3E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Plan</w:t>
            </w:r>
          </w:p>
          <w:p w14:paraId="0972005E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5" w:right="-12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cs/>
              </w:rPr>
              <w:t>/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</w:rPr>
              <w:t>Status</w:t>
            </w:r>
          </w:p>
        </w:tc>
      </w:tr>
      <w:tr w:rsidR="005C0D83" w:rsidRPr="0012516C" w14:paraId="03CA6E96" w14:textId="77777777" w:rsidTr="00B224A0">
        <w:tc>
          <w:tcPr>
            <w:tcW w:w="425" w:type="dxa"/>
          </w:tcPr>
          <w:p w14:paraId="04F5313F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D6EE8F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184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291</w:t>
            </w:r>
          </w:p>
        </w:tc>
        <w:tc>
          <w:tcPr>
            <w:tcW w:w="1163" w:type="dxa"/>
          </w:tcPr>
          <w:p w14:paraId="32EC5CF1" w14:textId="77777777" w:rsidR="005C0D83" w:rsidRPr="0012516C" w:rsidRDefault="00547B64" w:rsidP="00B224A0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0B66424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02C83B4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6C58D4C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7F2B74E9" w14:textId="77777777" w:rsidTr="00B224A0">
        <w:tc>
          <w:tcPr>
            <w:tcW w:w="425" w:type="dxa"/>
          </w:tcPr>
          <w:p w14:paraId="08011908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D2A05A6" w14:textId="77777777" w:rsidR="005C0D83" w:rsidRPr="0012516C" w:rsidRDefault="009543F5" w:rsidP="00F2467E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174</w:t>
            </w:r>
          </w:p>
        </w:tc>
        <w:tc>
          <w:tcPr>
            <w:tcW w:w="1163" w:type="dxa"/>
          </w:tcPr>
          <w:p w14:paraId="40277E8E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462EF1D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200A04C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D123942" w14:textId="77777777" w:rsidR="005C0D83" w:rsidRPr="0012516C" w:rsidRDefault="00547B64" w:rsidP="00697C7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C0D83" w:rsidRPr="0012516C" w14:paraId="58F28735" w14:textId="77777777" w:rsidTr="00B224A0">
        <w:tc>
          <w:tcPr>
            <w:tcW w:w="425" w:type="dxa"/>
          </w:tcPr>
          <w:p w14:paraId="413109F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11589510" w14:textId="77777777" w:rsidR="005C0D83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573</w:t>
            </w:r>
          </w:p>
        </w:tc>
        <w:tc>
          <w:tcPr>
            <w:tcW w:w="1163" w:type="dxa"/>
          </w:tcPr>
          <w:p w14:paraId="0E5B471B" w14:textId="77777777" w:rsidR="005C0D83" w:rsidRPr="0012516C" w:rsidRDefault="00967D2B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ins w:id="1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1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3632" behindDoc="0" locked="0" layoutInCell="1" allowOverlap="1" wp14:anchorId="15340729" wp14:editId="08035D88">
                        <wp:simplePos x="0" y="0"/>
                        <wp:positionH relativeFrom="column">
                          <wp:posOffset>-1406393</wp:posOffset>
                        </wp:positionH>
                        <wp:positionV relativeFrom="paragraph">
                          <wp:posOffset>102080</wp:posOffset>
                        </wp:positionV>
                        <wp:extent cx="4373593" cy="793631"/>
                        <wp:effectExtent l="57150" t="38100" r="84455" b="102235"/>
                        <wp:wrapNone/>
                        <wp:docPr id="13" name="Rectangle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593" cy="79363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90D790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13" w:author="NAVASIN HOMHUAL" w:date="2016-09-05T21:24:00Z">
                                          <w:rPr/>
                                        </w:rPrChange>
                                      </w:rPr>
                                      <w:pPrChange w:id="1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DA</w:t>
                                    </w:r>
                                    <w:ins w:id="1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1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15340729" id="Rectangle 13" o:spid="_x0000_s1027" style="position:absolute;left:0;text-align:left;margin-left:-110.75pt;margin-top:8.05pt;width:344.4pt;height:62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20LZw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5590D790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7" w:author="NAVASIN HOMHUAL" w:date="2016-09-05T21:24:00Z">
                                    <w:rPr/>
                                  </w:rPrChange>
                                </w:rPr>
                                <w:pPrChange w:id="1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DA</w:t>
                              </w:r>
                              <w:ins w:id="1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2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EC38470" w14:textId="77777777" w:rsidR="005C0D83" w:rsidRPr="0012516C" w:rsidRDefault="00547B64" w:rsidP="00DE5C27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DBCAE48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1A76C1B9" w14:textId="77777777" w:rsidR="005C0D83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DE5C27" w:rsidRPr="0012516C" w14:paraId="2FD00F2C" w14:textId="77777777" w:rsidTr="00B224A0">
        <w:tc>
          <w:tcPr>
            <w:tcW w:w="425" w:type="dxa"/>
          </w:tcPr>
          <w:p w14:paraId="6B39F483" w14:textId="77777777" w:rsidR="00DE5C27" w:rsidRPr="0012516C" w:rsidRDefault="00DE5C27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96633E3" w14:textId="77777777" w:rsidR="00DE5C27" w:rsidRPr="0012516C" w:rsidRDefault="00DE5C27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581</w:t>
            </w:r>
          </w:p>
        </w:tc>
        <w:tc>
          <w:tcPr>
            <w:tcW w:w="1163" w:type="dxa"/>
          </w:tcPr>
          <w:p w14:paraId="50E14D53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E605C64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1C5501C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DE5C27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99EE551" w14:textId="77777777" w:rsidR="00DE5C27" w:rsidRPr="0012516C" w:rsidRDefault="00547B64" w:rsidP="00F2467E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4C1DD5F9" w14:textId="77777777" w:rsidTr="00B224A0">
        <w:tc>
          <w:tcPr>
            <w:tcW w:w="425" w:type="dxa"/>
          </w:tcPr>
          <w:p w14:paraId="5BE2E50A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A7987F7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774</w:t>
            </w:r>
          </w:p>
        </w:tc>
        <w:tc>
          <w:tcPr>
            <w:tcW w:w="1163" w:type="dxa"/>
          </w:tcPr>
          <w:p w14:paraId="1361C9E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298C4F9B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6D6C43B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832B384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6C0B7C25" w14:textId="77777777" w:rsidTr="00B224A0">
        <w:tc>
          <w:tcPr>
            <w:tcW w:w="425" w:type="dxa"/>
          </w:tcPr>
          <w:p w14:paraId="2FA69796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25121F13" w14:textId="77777777" w:rsidR="009543F5" w:rsidRPr="0012516C" w:rsidRDefault="009543F5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, KP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193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818</w:t>
            </w:r>
          </w:p>
        </w:tc>
        <w:tc>
          <w:tcPr>
            <w:tcW w:w="1163" w:type="dxa"/>
          </w:tcPr>
          <w:p w14:paraId="433EDD9D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DC8B556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77E19442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401970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5ECCA94F" w14:textId="77777777" w:rsidTr="00B224A0">
        <w:tc>
          <w:tcPr>
            <w:tcW w:w="425" w:type="dxa"/>
          </w:tcPr>
          <w:p w14:paraId="0FA695C6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4CC8A00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197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583</w:t>
            </w:r>
          </w:p>
        </w:tc>
        <w:tc>
          <w:tcPr>
            <w:tcW w:w="1163" w:type="dxa"/>
          </w:tcPr>
          <w:p w14:paraId="35D6D6E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0DFF188A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0E5D1797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45EAAD6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9543F5" w:rsidRPr="0012516C" w14:paraId="3B4DE503" w14:textId="77777777" w:rsidTr="00B224A0">
        <w:tc>
          <w:tcPr>
            <w:tcW w:w="425" w:type="dxa"/>
          </w:tcPr>
          <w:p w14:paraId="6C88262C" w14:textId="77777777" w:rsidR="009543F5" w:rsidRPr="0012516C" w:rsidRDefault="009543F5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3E2D4418" w14:textId="77777777" w:rsidR="009543F5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198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053</w:t>
            </w:r>
          </w:p>
        </w:tc>
        <w:tc>
          <w:tcPr>
            <w:tcW w:w="1163" w:type="dxa"/>
          </w:tcPr>
          <w:p w14:paraId="699A2BF3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5A95044F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21D32E48" w14:textId="77777777" w:rsidR="009543F5" w:rsidRPr="0012516C" w:rsidRDefault="00547B64" w:rsidP="009543F5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="009543F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3DA342FE" w14:textId="77777777" w:rsidR="009543F5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78FAB19A" w14:textId="77777777" w:rsidTr="00B224A0">
        <w:tc>
          <w:tcPr>
            <w:tcW w:w="425" w:type="dxa"/>
          </w:tcPr>
          <w:p w14:paraId="36577CA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5556075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520</w:t>
            </w:r>
          </w:p>
        </w:tc>
        <w:tc>
          <w:tcPr>
            <w:tcW w:w="1163" w:type="dxa"/>
          </w:tcPr>
          <w:p w14:paraId="60641A9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B5D4DCC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457E92B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23CFE11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5F35BC0C" w14:textId="77777777" w:rsidTr="00B224A0">
        <w:tc>
          <w:tcPr>
            <w:tcW w:w="425" w:type="dxa"/>
          </w:tcPr>
          <w:p w14:paraId="447C4C0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6F7D2505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658</w:t>
            </w:r>
          </w:p>
        </w:tc>
        <w:tc>
          <w:tcPr>
            <w:tcW w:w="1163" w:type="dxa"/>
          </w:tcPr>
          <w:p w14:paraId="2F021C6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7F08E20D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12D4FADF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0FA8F117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538FA96B" w14:textId="77777777" w:rsidTr="00B224A0">
        <w:tc>
          <w:tcPr>
            <w:tcW w:w="425" w:type="dxa"/>
          </w:tcPr>
          <w:p w14:paraId="2B7BF72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4DC517AA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698</w:t>
            </w:r>
          </w:p>
        </w:tc>
        <w:tc>
          <w:tcPr>
            <w:tcW w:w="1163" w:type="dxa"/>
          </w:tcPr>
          <w:p w14:paraId="1D29AAB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62867BF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5C4F15B0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60FFE20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32ED55F8" w14:textId="77777777" w:rsidTr="00B224A0">
        <w:tc>
          <w:tcPr>
            <w:tcW w:w="425" w:type="dxa"/>
          </w:tcPr>
          <w:p w14:paraId="49635D8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4075D29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217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318</w:t>
            </w:r>
          </w:p>
        </w:tc>
        <w:tc>
          <w:tcPr>
            <w:tcW w:w="1163" w:type="dxa"/>
          </w:tcPr>
          <w:p w14:paraId="298D96F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Bistering defect</w:t>
            </w:r>
          </w:p>
        </w:tc>
        <w:tc>
          <w:tcPr>
            <w:tcW w:w="787" w:type="dxa"/>
          </w:tcPr>
          <w:p w14:paraId="37E4FD2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66D0E4A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76E10E4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มิ.ย.</w:t>
            </w:r>
          </w:p>
        </w:tc>
      </w:tr>
      <w:tr w:rsidR="00547B64" w:rsidRPr="0012516C" w14:paraId="4B9A3BDA" w14:textId="77777777" w:rsidTr="00B224A0">
        <w:tc>
          <w:tcPr>
            <w:tcW w:w="425" w:type="dxa"/>
          </w:tcPr>
          <w:p w14:paraId="5607C9F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2127" w:type="dxa"/>
          </w:tcPr>
          <w:p w14:paraId="03DBA50F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RC40121,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780</w:t>
            </w:r>
          </w:p>
        </w:tc>
        <w:tc>
          <w:tcPr>
            <w:tcW w:w="1163" w:type="dxa"/>
          </w:tcPr>
          <w:p w14:paraId="1C57D6E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DCVG</w:t>
            </w:r>
          </w:p>
        </w:tc>
        <w:tc>
          <w:tcPr>
            <w:tcW w:w="787" w:type="dxa"/>
          </w:tcPr>
          <w:p w14:paraId="70DBA34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</w:tcPr>
          <w:p w14:paraId="351381FB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60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</w:tcPr>
          <w:p w14:paraId="486E5406" w14:textId="77777777" w:rsidR="00547B64" w:rsidRPr="0012516C" w:rsidRDefault="00547B64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 แผนขุด เดือน เม.ย.</w:t>
            </w:r>
          </w:p>
        </w:tc>
      </w:tr>
      <w:tr w:rsidR="00547B64" w:rsidRPr="0012516C" w14:paraId="05B4FC68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76F6F39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AEB8FB7" w14:textId="77777777" w:rsidR="00547B64" w:rsidRPr="0012516C" w:rsidRDefault="00547B64" w:rsidP="0099259B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RC4000,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39F55199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134826A3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1FEFCB4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="00547B64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3E3155C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763B5600" w14:textId="77777777" w:rsidTr="00B224A0">
        <w:tc>
          <w:tcPr>
            <w:tcW w:w="425" w:type="dxa"/>
            <w:tcBorders>
              <w:bottom w:val="single" w:sz="4" w:space="0" w:color="auto"/>
            </w:tcBorders>
          </w:tcPr>
          <w:p w14:paraId="0B43C2FA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19BB634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RC4300,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140</w:t>
            </w: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0DA9CA60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LRUT</w:t>
            </w:r>
          </w:p>
        </w:tc>
        <w:tc>
          <w:tcPr>
            <w:tcW w:w="787" w:type="dxa"/>
            <w:tcBorders>
              <w:bottom w:val="single" w:sz="4" w:space="0" w:color="auto"/>
            </w:tcBorders>
          </w:tcPr>
          <w:p w14:paraId="45C5846A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575B18C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4F2915EF" w14:textId="77777777" w:rsidR="00547B64" w:rsidRPr="0012516C" w:rsidRDefault="00D9155A" w:rsidP="00547B64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ระหว่างจัดจ้าง</w:t>
            </w:r>
          </w:p>
        </w:tc>
      </w:tr>
      <w:tr w:rsidR="00547B64" w:rsidRPr="0012516C" w14:paraId="5E9A0FD0" w14:textId="77777777" w:rsidTr="00B224A0">
        <w:tc>
          <w:tcPr>
            <w:tcW w:w="425" w:type="dxa"/>
            <w:shd w:val="clear" w:color="auto" w:fill="auto"/>
          </w:tcPr>
          <w:p w14:paraId="5D5F3895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</w:tcPr>
          <w:p w14:paraId="290A8C43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RC650, 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.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22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239</w:t>
            </w:r>
          </w:p>
        </w:tc>
        <w:tc>
          <w:tcPr>
            <w:tcW w:w="1163" w:type="dxa"/>
            <w:shd w:val="clear" w:color="auto" w:fill="auto"/>
          </w:tcPr>
          <w:p w14:paraId="14B3C1E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04" w:right="-113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GEO PIG</w:t>
            </w:r>
          </w:p>
        </w:tc>
        <w:tc>
          <w:tcPr>
            <w:tcW w:w="787" w:type="dxa"/>
            <w:shd w:val="clear" w:color="auto" w:fill="auto"/>
          </w:tcPr>
          <w:p w14:paraId="4F229368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14:paraId="7C7DEA79" w14:textId="77777777" w:rsidR="00547B64" w:rsidRPr="0012516C" w:rsidRDefault="00547B64" w:rsidP="00547B64">
            <w:pPr>
              <w:pStyle w:val="NormalWeb"/>
              <w:spacing w:before="0" w:beforeAutospacing="0" w:after="0" w:afterAutospacing="0"/>
              <w:ind w:left="-119" w:right="-117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>40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%</w:t>
            </w:r>
          </w:p>
        </w:tc>
        <w:tc>
          <w:tcPr>
            <w:tcW w:w="3373" w:type="dxa"/>
            <w:shd w:val="clear" w:color="auto" w:fill="auto"/>
          </w:tcPr>
          <w:p w14:paraId="0599212B" w14:textId="77777777" w:rsidR="00547B64" w:rsidRPr="0012516C" w:rsidRDefault="00547B64" w:rsidP="009C4B05">
            <w:pPr>
              <w:pStyle w:val="NormalWeb"/>
              <w:spacing w:before="0" w:beforeAutospacing="0" w:after="0" w:afterAutospacing="0"/>
              <w:ind w:right="-126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จัดจ้างแล้วเสร็จ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</w:rPr>
              <w:t xml:space="preserve">, </w:t>
            </w:r>
            <w:r w:rsidR="009C4B0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อยู่ระหว่างขออนุญาตจ</w:t>
            </w:r>
            <w:r w:rsidR="009C4B05" w:rsidRPr="0012516C">
              <w:rPr>
                <w:rFonts w:ascii="Cordia New" w:eastAsia="Tahoma" w:hAnsi="Cordia New" w:cs="Cordia New" w:hint="cs"/>
                <w:kern w:val="24"/>
                <w:sz w:val="28"/>
                <w:szCs w:val="28"/>
                <w:cs/>
              </w:rPr>
              <w:t>าก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กรมทางฯ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 xml:space="preserve">แผนเริ่มขุดซ่อม เดือน </w:t>
            </w:r>
            <w:r w:rsidR="008A2665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cs/>
              </w:rPr>
              <w:t>พ.ค.</w:t>
            </w:r>
          </w:p>
        </w:tc>
      </w:tr>
    </w:tbl>
    <w:p w14:paraId="575D8A4F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3A8FDA2E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และ </w:t>
      </w:r>
      <w:r w:rsidR="00D9155A" w:rsidRPr="0012516C">
        <w:rPr>
          <w:rFonts w:ascii="Cordia New" w:hAnsi="Cordia New"/>
          <w:sz w:val="28"/>
          <w:highlight w:val="green"/>
        </w:rPr>
        <w:t xml:space="preserve">RC40121 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3BB1FC9D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ดำเนินการจัดจ้างแล้วเสร็จ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โดยผลจะรายงานในไตรมาสถัดไป</w:t>
      </w:r>
    </w:p>
    <w:p w14:paraId="3634EE13" w14:textId="77777777" w:rsidR="00A4053C" w:rsidRPr="0012516C" w:rsidRDefault="005C0D83" w:rsidP="000D3C8D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E95F68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</w:rPr>
        <w:t xml:space="preserve">4000 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>จำนวน</w:t>
      </w:r>
      <w:r w:rsidR="002C63E7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 หลุม และ </w:t>
      </w:r>
      <w:r w:rsidR="00E95F68" w:rsidRPr="0012516C">
        <w:rPr>
          <w:rFonts w:ascii="Cordia New" w:eastAsia="Tahoma" w:hAnsi="Cordia New"/>
          <w:kern w:val="24"/>
          <w:sz w:val="28"/>
          <w:highlight w:val="green"/>
        </w:rPr>
        <w:t>RC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4300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D9155A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หลุม </w:t>
      </w:r>
    </w:p>
    <w:p w14:paraId="279E1CFB" w14:textId="77777777" w:rsidR="005C0D83" w:rsidRPr="0012516C" w:rsidRDefault="00A4053C" w:rsidP="00A4053C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- </w:t>
      </w:r>
      <w:r w:rsidR="00D9155A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</w:p>
    <w:p w14:paraId="77CA86FF" w14:textId="77777777" w:rsidR="009C4B05" w:rsidRPr="0012516C" w:rsidRDefault="005C0D83" w:rsidP="009C4B05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eastAsia="Tahoma" w:hAnsi="Cordia New"/>
          <w:kern w:val="24"/>
          <w:sz w:val="28"/>
          <w:highlight w:val="green"/>
        </w:rPr>
      </w:pP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>RC650</w:t>
      </w:r>
      <w:r w:rsidR="009C4B05" w:rsidRPr="0012516C">
        <w:rPr>
          <w:rFonts w:ascii="Cordia New" w:eastAsia="Tahoma" w:hAnsi="Cordia New" w:hint="cs"/>
          <w:kern w:val="24"/>
          <w:sz w:val="28"/>
          <w:highlight w:val="green"/>
          <w:cs/>
        </w:rPr>
        <w:t xml:space="preserve"> จำนวน </w:t>
      </w:r>
      <w:r w:rsidR="009C4B05" w:rsidRPr="0012516C">
        <w:rPr>
          <w:rFonts w:ascii="Cordia New" w:eastAsia="Tahoma" w:hAnsi="Cordia New"/>
          <w:kern w:val="24"/>
          <w:sz w:val="28"/>
          <w:highlight w:val="green"/>
        </w:rPr>
        <w:t xml:space="preserve">1 </w:t>
      </w:r>
    </w:p>
    <w:p w14:paraId="2FA9DF39" w14:textId="77777777" w:rsidR="005C0D83" w:rsidRPr="0012516C" w:rsidRDefault="009C4B05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อยู่ระหว่างขออนุญาต</w:t>
      </w:r>
    </w:p>
    <w:p w14:paraId="22E5477B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50F3EEE2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RC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4000</w:t>
      </w:r>
      <w:r w:rsidRPr="0012516C">
        <w:rPr>
          <w:rFonts w:ascii="Cordia New" w:hAnsi="Cordia New"/>
          <w:sz w:val="28"/>
          <w:highlight w:val="green"/>
          <w:cs/>
        </w:rPr>
        <w:t xml:space="preserve"> 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10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 และ แผนขุดเดือน มิ.ย.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Pr="0012516C">
        <w:rPr>
          <w:rFonts w:ascii="Cordia New" w:hAnsi="Cordia New"/>
          <w:sz w:val="28"/>
          <w:highlight w:val="green"/>
        </w:rPr>
        <w:t xml:space="preserve"> RC40121 </w:t>
      </w:r>
      <w:r w:rsidRPr="0012516C">
        <w:rPr>
          <w:rFonts w:ascii="Cordia New" w:hAnsi="Cordia New"/>
          <w:sz w:val="28"/>
          <w:highlight w:val="green"/>
          <w:cs/>
        </w:rPr>
        <w:t xml:space="preserve">แผนขุดเดือน เม.ษ.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39202C98" w14:textId="77777777" w:rsidR="00D9155A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RC4000 </w:t>
      </w:r>
      <w:r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Pr="0012516C">
        <w:rPr>
          <w:rFonts w:ascii="Cordia New" w:hAnsi="Cordia New"/>
          <w:sz w:val="28"/>
          <w:highlight w:val="green"/>
        </w:rPr>
        <w:t xml:space="preserve">RC4300 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แผนขุดเดือน มิ.ย. จำนวน </w:t>
      </w:r>
      <w:r w:rsidR="004A7FF2" w:rsidRPr="0012516C">
        <w:rPr>
          <w:rFonts w:ascii="Cordia New" w:hAnsi="Cordia New"/>
          <w:sz w:val="28"/>
          <w:highlight w:val="green"/>
        </w:rPr>
        <w:t xml:space="preserve">2 </w:t>
      </w:r>
      <w:r w:rsidR="004A7FF2" w:rsidRPr="0012516C">
        <w:rPr>
          <w:rFonts w:ascii="Cordia New" w:hAnsi="Cordia New"/>
          <w:sz w:val="28"/>
          <w:highlight w:val="green"/>
          <w:cs/>
        </w:rPr>
        <w:t>หลุม</w:t>
      </w:r>
    </w:p>
    <w:p w14:paraId="225B8A8D" w14:textId="77777777" w:rsidR="003F2CA2" w:rsidRPr="0012516C" w:rsidRDefault="00D9155A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B749FF" w:rsidRPr="0012516C">
        <w:rPr>
          <w:rFonts w:ascii="Cordia New" w:hAnsi="Cordia New"/>
          <w:sz w:val="28"/>
          <w:highlight w:val="green"/>
        </w:rPr>
        <w:t xml:space="preserve">RC650 </w:t>
      </w:r>
      <w:r w:rsidRPr="0012516C">
        <w:rPr>
          <w:rFonts w:ascii="Cordia New" w:hAnsi="Cordia New"/>
          <w:sz w:val="28"/>
          <w:highlight w:val="green"/>
          <w:cs/>
        </w:rPr>
        <w:t>แผนขุดเดือน พ.ค.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จำนวน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4A7FF2" w:rsidRPr="0012516C">
        <w:rPr>
          <w:rFonts w:ascii="Cordia New" w:hAnsi="Cordia New"/>
          <w:sz w:val="28"/>
          <w:highlight w:val="green"/>
          <w:cs/>
        </w:rPr>
        <w:t xml:space="preserve"> หลุม</w:t>
      </w:r>
      <w:r w:rsidR="005D2832" w:rsidRPr="0012516C">
        <w:rPr>
          <w:rFonts w:ascii="Cordia New" w:hAnsi="Cordia New"/>
          <w:sz w:val="28"/>
          <w:highlight w:val="green"/>
          <w:cs/>
        </w:rPr>
        <w:t xml:space="preserve"> และ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พิจารณาความเป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็นไปได้ในการขุด อีก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2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หลุม 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จาก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ผล</w:t>
      </w:r>
      <w:r w:rsidR="003F2CA2" w:rsidRPr="0012516C">
        <w:rPr>
          <w:rFonts w:ascii="Cordia New" w:hAnsi="Cordia New" w:hint="cs"/>
          <w:sz w:val="28"/>
          <w:highlight w:val="green"/>
          <w:cs/>
        </w:rPr>
        <w:t xml:space="preserve">ประเมิน </w:t>
      </w:r>
      <w:r w:rsidR="003F2CA2" w:rsidRPr="0012516C">
        <w:rPr>
          <w:rFonts w:ascii="Cordia New" w:hAnsi="Cordia New"/>
          <w:sz w:val="28"/>
          <w:highlight w:val="green"/>
        </w:rPr>
        <w:t>FFS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 มี</w:t>
      </w:r>
      <w:r w:rsidR="003F2CA2" w:rsidRPr="0012516C">
        <w:rPr>
          <w:rFonts w:ascii="Cordia New" w:hAnsi="Cordia New" w:hint="cs"/>
          <w:sz w:val="28"/>
          <w:highlight w:val="green"/>
          <w:cs/>
        </w:rPr>
        <w:t>ความจำเป็นต้องขุดซ่อม</w:t>
      </w:r>
      <w:r w:rsidR="001F1795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>ที่</w:t>
      </w:r>
      <w:r w:rsidR="001F1795" w:rsidRPr="0012516C">
        <w:rPr>
          <w:rFonts w:ascii="Cordia New" w:hAnsi="Cordia New"/>
          <w:sz w:val="28"/>
          <w:highlight w:val="green"/>
        </w:rPr>
        <w:t xml:space="preserve"> 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1F1795" w:rsidRPr="0012516C">
        <w:rPr>
          <w:rFonts w:ascii="Cordia New" w:hAnsi="Cordia New"/>
          <w:sz w:val="28"/>
          <w:highlight w:val="green"/>
        </w:rPr>
        <w:t>22</w:t>
      </w:r>
      <w:r w:rsidR="001F1795" w:rsidRPr="0012516C">
        <w:rPr>
          <w:rFonts w:ascii="Cordia New" w:hAnsi="Cordia New"/>
          <w:sz w:val="28"/>
          <w:highlight w:val="green"/>
          <w:cs/>
        </w:rPr>
        <w:t>+</w:t>
      </w:r>
      <w:r w:rsidR="001F1795" w:rsidRPr="0012516C">
        <w:rPr>
          <w:rFonts w:ascii="Cordia New" w:hAnsi="Cordia New"/>
          <w:sz w:val="28"/>
          <w:highlight w:val="green"/>
        </w:rPr>
        <w:t xml:space="preserve">339 </w:t>
      </w:r>
      <w:r w:rsidR="001F1795" w:rsidRPr="0012516C">
        <w:rPr>
          <w:rFonts w:ascii="Cordia New" w:hAnsi="Cordia New" w:hint="cs"/>
          <w:sz w:val="28"/>
          <w:highlight w:val="green"/>
          <w:cs/>
        </w:rPr>
        <w:t xml:space="preserve">และ </w:t>
      </w:r>
      <w:r w:rsidR="001F1795" w:rsidRPr="0012516C">
        <w:rPr>
          <w:rFonts w:ascii="Cordia New" w:hAnsi="Cordia New"/>
          <w:sz w:val="28"/>
          <w:highlight w:val="green"/>
        </w:rPr>
        <w:t>KP</w:t>
      </w:r>
      <w:r w:rsidR="001F1795" w:rsidRPr="0012516C">
        <w:rPr>
          <w:rFonts w:ascii="Cordia New" w:hAnsi="Cordia New"/>
          <w:sz w:val="28"/>
          <w:highlight w:val="green"/>
          <w:cs/>
        </w:rPr>
        <w:t>.</w:t>
      </w:r>
      <w:r w:rsidR="002C63E7" w:rsidRPr="0012516C">
        <w:rPr>
          <w:rFonts w:ascii="Cordia New" w:hAnsi="Cordia New"/>
          <w:sz w:val="28"/>
          <w:highlight w:val="green"/>
        </w:rPr>
        <w:t xml:space="preserve"> 22</w:t>
      </w:r>
      <w:r w:rsidR="002C63E7" w:rsidRPr="0012516C">
        <w:rPr>
          <w:rFonts w:ascii="Cordia New" w:hAnsi="Cordia New"/>
          <w:sz w:val="28"/>
          <w:highlight w:val="green"/>
          <w:cs/>
        </w:rPr>
        <w:t>+</w:t>
      </w:r>
      <w:r w:rsidR="002C63E7" w:rsidRPr="0012516C">
        <w:rPr>
          <w:rFonts w:ascii="Cordia New" w:hAnsi="Cordia New"/>
          <w:sz w:val="28"/>
          <w:highlight w:val="green"/>
        </w:rPr>
        <w:t>959</w:t>
      </w:r>
      <w:r w:rsidR="002C63E7" w:rsidRPr="0012516C">
        <w:rPr>
          <w:rFonts w:ascii="Cordia New" w:eastAsia="Tahoma" w:hAnsi="Cordia New"/>
          <w:kern w:val="24"/>
          <w:sz w:val="28"/>
          <w:highlight w:val="green"/>
          <w:cs/>
        </w:rPr>
        <w:t xml:space="preserve"> </w:t>
      </w:r>
    </w:p>
    <w:p w14:paraId="2CDF1A11" w14:textId="77777777" w:rsidR="006F5447" w:rsidRPr="0012516C" w:rsidRDefault="005D2832" w:rsidP="000D3C8D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2C63E7" w:rsidRPr="0012516C">
        <w:rPr>
          <w:rFonts w:ascii="Cordia New" w:hAnsi="Cordia New" w:hint="cs"/>
          <w:sz w:val="28"/>
          <w:highlight w:val="green"/>
          <w:cs/>
        </w:rPr>
        <w:t xml:space="preserve"> </w:t>
      </w:r>
      <w:r w:rsidR="002C63E7" w:rsidRPr="0012516C">
        <w:rPr>
          <w:rFonts w:ascii="Cordia New" w:eastAsia="Tahoma" w:hAnsi="Cordia New"/>
          <w:kern w:val="24"/>
          <w:sz w:val="28"/>
          <w:highlight w:val="green"/>
        </w:rPr>
        <w:t>1</w:t>
      </w:r>
      <w:r w:rsidR="002456B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RC500 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อยู่ระหว่างประเมิน </w:t>
      </w:r>
      <w:r w:rsidR="002456B3" w:rsidRPr="0012516C">
        <w:rPr>
          <w:rFonts w:ascii="Cordia New" w:hAnsi="Cordia New"/>
          <w:sz w:val="28"/>
          <w:highlight w:val="green"/>
        </w:rPr>
        <w:t>FFS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เพื่อพิจารณาความจำเป็นในการขุดซ่อม จำนวน </w:t>
      </w:r>
      <w:r w:rsidR="002456B3" w:rsidRPr="0012516C">
        <w:rPr>
          <w:rFonts w:ascii="Cordia New" w:hAnsi="Cordia New"/>
          <w:sz w:val="28"/>
          <w:highlight w:val="green"/>
        </w:rPr>
        <w:t>3</w:t>
      </w:r>
      <w:r w:rsidR="002456B3" w:rsidRPr="0012516C">
        <w:rPr>
          <w:rFonts w:ascii="Cordia New" w:hAnsi="Cordia New" w:hint="cs"/>
          <w:sz w:val="28"/>
          <w:highlight w:val="green"/>
          <w:cs/>
        </w:rPr>
        <w:t xml:space="preserve"> จุด</w:t>
      </w:r>
    </w:p>
    <w:p w14:paraId="05F7C5A9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0D66A2D0" w14:textId="77777777"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2428F5" w:rsidRPr="0012516C">
        <w:rPr>
          <w:rFonts w:ascii="Cordia New" w:hAnsi="Cordia New"/>
          <w:sz w:val="28"/>
          <w:highlight w:val="yellow"/>
        </w:rPr>
        <w:t>9</w:t>
      </w:r>
      <w:r w:rsidRPr="0012516C">
        <w:rPr>
          <w:rFonts w:ascii="Cordia New" w:hAnsi="Cordia New"/>
          <w:sz w:val="28"/>
          <w:highlight w:val="yellow"/>
          <w:cs/>
        </w:rPr>
        <w:t xml:space="preserve"> เนื่องด้วยจุดขุด </w:t>
      </w:r>
      <w:r w:rsidRPr="0012516C">
        <w:rPr>
          <w:rFonts w:ascii="Cordia New" w:hAnsi="Cordia New"/>
          <w:sz w:val="28"/>
          <w:highlight w:val="yellow"/>
        </w:rPr>
        <w:t>RC650 KP 22</w:t>
      </w:r>
      <w:r w:rsidRPr="0012516C">
        <w:rPr>
          <w:rFonts w:ascii="Cordia New" w:hAnsi="Cordia New"/>
          <w:sz w:val="28"/>
          <w:highlight w:val="yellow"/>
          <w:cs/>
        </w:rPr>
        <w:t>+</w:t>
      </w:r>
      <w:r w:rsidRPr="0012516C">
        <w:rPr>
          <w:rFonts w:ascii="Cordia New" w:hAnsi="Cordia New"/>
          <w:sz w:val="28"/>
          <w:highlight w:val="yellow"/>
        </w:rPr>
        <w:t xml:space="preserve">239 </w:t>
      </w:r>
      <w:r w:rsidRPr="0012516C">
        <w:rPr>
          <w:rFonts w:ascii="Cordia New" w:hAnsi="Cordia New"/>
          <w:sz w:val="28"/>
          <w:highlight w:val="yellow"/>
          <w:cs/>
        </w:rPr>
        <w:t>อยู่บริเวณกลางถ</w:t>
      </w:r>
      <w:r w:rsidR="002177F0" w:rsidRPr="0012516C">
        <w:rPr>
          <w:rFonts w:ascii="Cordia New" w:hAnsi="Cordia New"/>
          <w:sz w:val="28"/>
          <w:highlight w:val="yellow"/>
          <w:cs/>
        </w:rPr>
        <w:t>นนที่มีการจราจรหนาแน่น และอยู่ในพื้นที่ความรับผิดชอบของกรมทางหลวง ดังนั้นจึ</w:t>
      </w:r>
      <w:r w:rsidR="00387A5B" w:rsidRPr="0012516C">
        <w:rPr>
          <w:rFonts w:ascii="Cordia New" w:hAnsi="Cordia New"/>
          <w:sz w:val="28"/>
          <w:highlight w:val="yellow"/>
          <w:cs/>
        </w:rPr>
        <w:t>ง</w:t>
      </w:r>
      <w:r w:rsidR="002177F0" w:rsidRPr="0012516C">
        <w:rPr>
          <w:rFonts w:ascii="Cordia New" w:hAnsi="Cordia New"/>
          <w:sz w:val="28"/>
          <w:highlight w:val="yellow"/>
          <w:cs/>
        </w:rPr>
        <w:t>จำเป็นต้องได้รับการอนุญาตจาก</w:t>
      </w:r>
      <w:r w:rsidRPr="0012516C">
        <w:rPr>
          <w:rFonts w:ascii="Cordia New" w:hAnsi="Cordia New"/>
          <w:sz w:val="28"/>
          <w:highlight w:val="yellow"/>
          <w:cs/>
        </w:rPr>
        <w:t>กรมทางหลวงก่อน</w:t>
      </w:r>
      <w:r w:rsidR="00D9155A" w:rsidRPr="0012516C">
        <w:rPr>
          <w:rFonts w:ascii="Cordia New" w:hAnsi="Cordia New"/>
          <w:sz w:val="28"/>
          <w:highlight w:val="yellow"/>
          <w:cs/>
        </w:rPr>
        <w:t xml:space="preserve"> อีกทั้งกรมทางได้มีการขอแก้แบบ</w:t>
      </w:r>
      <w:r w:rsidR="00B749FF" w:rsidRPr="0012516C">
        <w:rPr>
          <w:rFonts w:ascii="Cordia New" w:hAnsi="Cordia New"/>
          <w:sz w:val="28"/>
          <w:highlight w:val="yellow"/>
          <w:cs/>
        </w:rPr>
        <w:t>โครงสร้างหลุม</w:t>
      </w:r>
      <w:r w:rsidR="00D9155A" w:rsidRPr="0012516C">
        <w:rPr>
          <w:rFonts w:ascii="Cordia New" w:hAnsi="Cordia New"/>
          <w:sz w:val="28"/>
          <w:highlight w:val="yellow"/>
          <w:cs/>
        </w:rPr>
        <w:t>หลายครั้ง จึงทำให้งานล่าช้ากว่าแผนมาก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2177F0" w:rsidRPr="0012516C">
        <w:rPr>
          <w:rFonts w:ascii="Cordia New" w:hAnsi="Cordia New"/>
          <w:sz w:val="28"/>
          <w:highlight w:val="yellow"/>
          <w:cs/>
        </w:rPr>
        <w:t>ประกอบกับกรมทางหลวงแจ้งกรณีที่อนุญาตให้ขุดได้นั้น งานขุดจะ</w:t>
      </w:r>
      <w:r w:rsidRPr="0012516C">
        <w:rPr>
          <w:rFonts w:ascii="Cordia New" w:hAnsi="Cordia New"/>
          <w:sz w:val="28"/>
          <w:highlight w:val="yellow"/>
          <w:cs/>
        </w:rPr>
        <w:t>สามารถทำได้เพียงช่วง</w:t>
      </w:r>
      <w:r w:rsidR="007749D6" w:rsidRPr="0012516C">
        <w:rPr>
          <w:rFonts w:ascii="Cordia New" w:hAnsi="Cordia New"/>
          <w:sz w:val="28"/>
          <w:highlight w:val="yellow"/>
          <w:cs/>
        </w:rPr>
        <w:t>เวลา</w:t>
      </w:r>
      <w:r w:rsidRPr="0012516C">
        <w:rPr>
          <w:rFonts w:ascii="Cordia New" w:hAnsi="Cordia New"/>
          <w:sz w:val="28"/>
          <w:highlight w:val="yellow"/>
          <w:cs/>
        </w:rPr>
        <w:t xml:space="preserve">กลางคืน คือ </w:t>
      </w:r>
      <w:r w:rsidR="007749D6" w:rsidRPr="0012516C">
        <w:rPr>
          <w:rFonts w:ascii="Cordia New" w:hAnsi="Cordia New"/>
          <w:sz w:val="28"/>
          <w:highlight w:val="yellow"/>
        </w:rPr>
        <w:t>22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>ถึง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749D6" w:rsidRPr="0012516C">
        <w:rPr>
          <w:rFonts w:ascii="Cordia New" w:hAnsi="Cordia New"/>
          <w:sz w:val="28"/>
          <w:highlight w:val="yellow"/>
        </w:rPr>
        <w:t>5</w:t>
      </w:r>
      <w:r w:rsidR="007749D6" w:rsidRPr="0012516C">
        <w:rPr>
          <w:rFonts w:ascii="Cordia New" w:hAnsi="Cordia New"/>
          <w:sz w:val="28"/>
          <w:highlight w:val="yellow"/>
          <w:cs/>
        </w:rPr>
        <w:t>:</w:t>
      </w:r>
      <w:r w:rsidR="007749D6" w:rsidRPr="0012516C">
        <w:rPr>
          <w:rFonts w:ascii="Cordia New" w:hAnsi="Cordia New"/>
          <w:sz w:val="28"/>
          <w:highlight w:val="yellow"/>
        </w:rPr>
        <w:t xml:space="preserve">00 </w:t>
      </w:r>
      <w:r w:rsidR="007749D6" w:rsidRPr="0012516C">
        <w:rPr>
          <w:rFonts w:ascii="Cordia New" w:hAnsi="Cordia New"/>
          <w:sz w:val="28"/>
          <w:highlight w:val="yellow"/>
          <w:cs/>
        </w:rPr>
        <w:t xml:space="preserve">น. </w:t>
      </w:r>
      <w:r w:rsidRPr="0012516C">
        <w:rPr>
          <w:rFonts w:ascii="Cordia New" w:hAnsi="Cordia New"/>
          <w:sz w:val="28"/>
          <w:highlight w:val="yellow"/>
          <w:cs/>
        </w:rPr>
        <w:t xml:space="preserve"> เท่านั้น จึงทำให้ระยะเวลาการทำงานมากกว่าจุดขุด</w:t>
      </w:r>
      <w:r w:rsidR="008A2665" w:rsidRPr="0012516C">
        <w:rPr>
          <w:rFonts w:ascii="Cordia New" w:hAnsi="Cordia New"/>
          <w:sz w:val="28"/>
          <w:highlight w:val="yellow"/>
          <w:cs/>
        </w:rPr>
        <w:t xml:space="preserve">ซ่อม </w:t>
      </w:r>
      <w:r w:rsidRPr="0012516C">
        <w:rPr>
          <w:rFonts w:ascii="Cordia New" w:hAnsi="Cordia New"/>
          <w:sz w:val="28"/>
          <w:highlight w:val="yellow"/>
          <w:cs/>
        </w:rPr>
        <w:t>อื่น</w:t>
      </w:r>
      <w:r w:rsidR="00A774D4" w:rsidRPr="0012516C">
        <w:rPr>
          <w:rFonts w:ascii="Cordia New" w:hAnsi="Cordia New"/>
          <w:sz w:val="28"/>
          <w:highlight w:val="yellow"/>
          <w:cs/>
        </w:rPr>
        <w:t>ๆทั่วไป</w:t>
      </w:r>
    </w:p>
    <w:p w14:paraId="3580C4CE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80AD201" w14:textId="77777777" w:rsidR="00921CE5" w:rsidRPr="0012516C" w:rsidRDefault="002456B3" w:rsidP="005B200B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งานแก้ไขจุดกัดเซาะ จากผลการลาดตระเวนตรวจสภาพพื้นที่ตามแนวท่อส่งก๊าซธรรมชาติ ในปี </w:t>
      </w:r>
      <w:r w:rsidR="00F86FC5" w:rsidRPr="0012516C">
        <w:rPr>
          <w:rFonts w:ascii="Cordia New" w:hAnsi="Cordia New" w:cs="Cordia New"/>
          <w:sz w:val="28"/>
          <w:highlight w:val="yellow"/>
        </w:rPr>
        <w:t>2558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พบ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ทั้งหมด </w:t>
      </w:r>
      <w:r w:rsidR="00F86FC5" w:rsidRPr="0012516C">
        <w:rPr>
          <w:rFonts w:ascii="Cordia New" w:hAnsi="Cordia New" w:cs="Cordia New"/>
          <w:sz w:val="28"/>
          <w:highlight w:val="yellow"/>
        </w:rPr>
        <w:t>104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โดยแบ่งเป็น </w:t>
      </w:r>
      <w:r w:rsidR="00F86FC5" w:rsidRPr="0012516C">
        <w:rPr>
          <w:rFonts w:ascii="Cordia New" w:hAnsi="Cordia New" w:cs="Cordia New"/>
          <w:sz w:val="28"/>
          <w:highlight w:val="yellow"/>
        </w:rPr>
        <w:t>2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ประเภท คือ งานแก้ไขจุดกัดเซาะที่เกิดขึ้นใหม่ </w:t>
      </w:r>
      <w:r w:rsidR="00F86FC5" w:rsidRPr="0012516C">
        <w:rPr>
          <w:rFonts w:ascii="Cordia New" w:hAnsi="Cordia New" w:cs="Cordia New"/>
          <w:sz w:val="28"/>
          <w:highlight w:val="yellow"/>
        </w:rPr>
        <w:t>24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งานแก้ไขโครงสร้างป้องกันจุดกัดเซาะเดิม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</w:t>
      </w:r>
      <w:r w:rsidR="00F86FC5" w:rsidRPr="0012516C">
        <w:rPr>
          <w:rFonts w:ascii="Cordia New" w:hAnsi="Cordia New" w:cs="Cordia New"/>
          <w:sz w:val="28"/>
          <w:highlight w:val="yellow"/>
        </w:rPr>
        <w:t>80</w:t>
      </w:r>
      <w:r w:rsidR="00F86FC5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โดยมีแผนงานแก้ไขดังข้อ 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3</w:t>
      </w:r>
      <w:r w:rsidR="00F86FC5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86FC5" w:rsidRPr="0012516C">
        <w:rPr>
          <w:rFonts w:ascii="Cordia New" w:hAnsi="Cordia New" w:cs="Cordia New"/>
          <w:sz w:val="28"/>
          <w:highlight w:val="yellow"/>
        </w:rPr>
        <w:t>1</w:t>
      </w:r>
    </w:p>
    <w:p w14:paraId="4227288F" w14:textId="77777777" w:rsidR="00F01C43" w:rsidRPr="0012516C" w:rsidRDefault="00F01C43" w:rsidP="0015769D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734BD8A1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FC27ACB" w14:textId="77777777" w:rsidR="007A3C83" w:rsidRPr="0012516C" w:rsidRDefault="007A3C83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งานแก้ไขจุดกัดเซาะที่เกิดขึ้นใหม่ และยังไม่มีโครงสร้างป้องกัน โดยในปี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มีทั้งหมด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2</w:t>
      </w:r>
      <w:r w:rsidR="00F23AFC" w:rsidRPr="0012516C">
        <w:rPr>
          <w:rFonts w:ascii="Cordia New" w:hAnsi="Cordia New" w:cs="Cordia New"/>
          <w:sz w:val="28"/>
          <w:highlight w:val="yellow"/>
        </w:rPr>
        <w:t>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,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5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23AFC" w:rsidRPr="0012516C">
        <w:rPr>
          <w:rFonts w:ascii="Cordia New" w:eastAsia="Tahoma" w:hAnsi="Cordia New" w:cs="Cordia New"/>
          <w:kern w:val="24"/>
          <w:sz w:val="28"/>
          <w:highlight w:val="yellow"/>
        </w:rPr>
        <w:t xml:space="preserve"> 2</w:t>
      </w:r>
    </w:p>
    <w:p w14:paraId="22EDA393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2905"/>
        <w:gridCol w:w="1048"/>
        <w:gridCol w:w="3471"/>
      </w:tblGrid>
      <w:tr w:rsidR="00230D8D" w:rsidRPr="0012516C" w14:paraId="4400FA68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1A9127A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2905" w:type="dxa"/>
            <w:shd w:val="clear" w:color="auto" w:fill="BFBFBF" w:themeFill="background1" w:themeFillShade="BF"/>
          </w:tcPr>
          <w:p w14:paraId="1E367E28" w14:textId="77777777" w:rsidR="005C0D83" w:rsidRPr="0012516C" w:rsidRDefault="00010D9C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1048" w:type="dxa"/>
            <w:shd w:val="clear" w:color="auto" w:fill="BFBFBF" w:themeFill="background1" w:themeFillShade="BF"/>
          </w:tcPr>
          <w:p w14:paraId="2B9281F9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3471" w:type="dxa"/>
            <w:shd w:val="clear" w:color="auto" w:fill="BFBFBF" w:themeFill="background1" w:themeFillShade="BF"/>
          </w:tcPr>
          <w:p w14:paraId="2E910533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0C8143E8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5616CE9B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230D8D" w:rsidRPr="0012516C" w14:paraId="05382CD1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74934969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517434FC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460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16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72217A7D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0965108A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230D8D" w:rsidRPr="0012516C" w14:paraId="3147B86A" w14:textId="77777777" w:rsidTr="008E514A">
        <w:trPr>
          <w:trHeight w:val="70"/>
        </w:trPr>
        <w:tc>
          <w:tcPr>
            <w:tcW w:w="798" w:type="dxa"/>
            <w:vMerge/>
          </w:tcPr>
          <w:p w14:paraId="571C079F" w14:textId="77777777" w:rsidR="00230D8D" w:rsidRPr="0012516C" w:rsidRDefault="00230D8D" w:rsidP="00230D8D">
            <w:pPr>
              <w:pStyle w:val="NormalWeb"/>
              <w:spacing w:before="0" w:after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695D335B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 5600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 27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)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78806AC" w14:textId="77777777" w:rsidR="00230D8D" w:rsidRPr="0012516C" w:rsidRDefault="00F23AFC" w:rsidP="00230D8D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7874BB70" w14:textId="77777777" w:rsidR="00230D8D" w:rsidRPr="0012516C" w:rsidRDefault="00230D8D" w:rsidP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ดำเนินการแก้ไขหน้างานแล้วเสร็จ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br/>
              <w:t xml:space="preserve">ระหว่างรอ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Final report</w:t>
            </w:r>
          </w:p>
        </w:tc>
      </w:tr>
      <w:tr w:rsidR="005C0D83" w:rsidRPr="0012516C" w14:paraId="10D2262B" w14:textId="77777777" w:rsidTr="008E514A">
        <w:trPr>
          <w:trHeight w:val="70"/>
        </w:trPr>
        <w:tc>
          <w:tcPr>
            <w:tcW w:w="798" w:type="dxa"/>
            <w:vMerge w:val="restart"/>
          </w:tcPr>
          <w:p w14:paraId="277A96BF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24F5E7DE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183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980, 189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500, 196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900, 197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563, 209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050, 209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080, 219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230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08CCF842" w14:textId="77777777" w:rsidR="005C0D83" w:rsidRPr="0012516C" w:rsidRDefault="00F23AFC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3A5CAFD4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พ.ค.</w:t>
            </w:r>
          </w:p>
        </w:tc>
      </w:tr>
      <w:tr w:rsidR="005C0D83" w:rsidRPr="0012516C" w14:paraId="2C1A39BC" w14:textId="77777777" w:rsidTr="008E514A">
        <w:trPr>
          <w:trHeight w:val="70"/>
        </w:trPr>
        <w:tc>
          <w:tcPr>
            <w:tcW w:w="798" w:type="dxa"/>
            <w:vMerge/>
            <w:tcBorders>
              <w:bottom w:val="single" w:sz="4" w:space="0" w:color="auto"/>
            </w:tcBorders>
          </w:tcPr>
          <w:p w14:paraId="690F0467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0028D9E2" w14:textId="77777777" w:rsidR="005C0D83" w:rsidRPr="0012516C" w:rsidRDefault="00586836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RC40121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(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.</w:t>
            </w:r>
            <w:r w:rsidR="00230D8D" w:rsidRPr="0012516C">
              <w:rPr>
                <w:rFonts w:ascii="Cordia New" w:hAnsi="Cordia New" w:cs="Cordia New"/>
                <w:sz w:val="28"/>
                <w:szCs w:val="28"/>
                <w:highlight w:val="yellow"/>
                <w:cs/>
              </w:rPr>
              <w:t xml:space="preserve">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600, 6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900, 8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7 </w:t>
            </w:r>
            <w:r w:rsidR="00230D8D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3A3B6D3F" w14:textId="77777777" w:rsidR="005C0D83" w:rsidRPr="0012516C" w:rsidRDefault="00230D8D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36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4DAE1EF" w14:textId="77777777" w:rsidR="005C0D83" w:rsidRPr="0012516C" w:rsidRDefault="00230D8D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ระหว่างสรุปผลการจัดจ้าง แผนงานแก้ไข</w:t>
            </w:r>
            <w:r w:rsidR="007A3C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จุดกัดเซาะ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เดือน ก.ค.</w:t>
            </w:r>
            <w:r w:rsidRPr="0012516C" w:rsidDel="00230D8D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</w:t>
            </w:r>
          </w:p>
        </w:tc>
      </w:tr>
      <w:tr w:rsidR="005C0D83" w:rsidRPr="0012516C" w14:paraId="589C8FBD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0525A5B6" w14:textId="77777777" w:rsidR="005C0D83" w:rsidRPr="0012516C" w:rsidRDefault="005C0D83" w:rsidP="00F2467E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2905" w:type="dxa"/>
            <w:tcBorders>
              <w:bottom w:val="single" w:sz="4" w:space="0" w:color="auto"/>
            </w:tcBorders>
          </w:tcPr>
          <w:p w14:paraId="1052E461" w14:textId="77777777" w:rsidR="005C0D83" w:rsidRPr="0012516C" w:rsidRDefault="005C0D83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400, 3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270, 8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520, 17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210, 31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300, 32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850, 38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810, 108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950, 111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D73C2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2130DC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1048" w:type="dxa"/>
            <w:tcBorders>
              <w:bottom w:val="single" w:sz="4" w:space="0" w:color="auto"/>
            </w:tcBorders>
          </w:tcPr>
          <w:p w14:paraId="571005A0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5C0D83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3471" w:type="dxa"/>
            <w:tcBorders>
              <w:bottom w:val="single" w:sz="4" w:space="0" w:color="auto"/>
            </w:tcBorders>
          </w:tcPr>
          <w:p w14:paraId="1CB4A14C" w14:textId="77777777" w:rsidR="005C0D83" w:rsidRPr="0012516C" w:rsidRDefault="007A3C83" w:rsidP="00F2467E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 แผนงานแก้ไขจุดกัดเซาะ เดือน พ.ค.</w:t>
            </w:r>
          </w:p>
        </w:tc>
      </w:tr>
    </w:tbl>
    <w:p w14:paraId="0943292B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</w:p>
    <w:p w14:paraId="708F127C" w14:textId="77777777" w:rsidR="007A3C83" w:rsidRPr="0012516C" w:rsidRDefault="007A3C83" w:rsidP="00987AFB">
      <w:pPr>
        <w:spacing w:line="264" w:lineRule="auto"/>
        <w:ind w:left="1418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งานแก้ไขโครงสร้างป้องกันจุดกัดเซาะเดิม ที่เกิดการชำรุดเสียหาย โดยในปี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2559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มีแผนแก้ไขทั้งหมด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80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จุด ในพื้นที่ เขต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8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แสดงดังตารางที่ 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1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  <w:cs/>
        </w:rPr>
        <w:t>.</w:t>
      </w:r>
      <w:r w:rsidR="002130DC" w:rsidRPr="0012516C">
        <w:rPr>
          <w:rFonts w:ascii="Cordia New" w:eastAsia="Tahoma" w:hAnsi="Cordia New" w:cs="Cordia New"/>
          <w:kern w:val="24"/>
          <w:sz w:val="28"/>
          <w:highlight w:val="yellow"/>
        </w:rPr>
        <w:t>3</w:t>
      </w:r>
    </w:p>
    <w:p w14:paraId="3BC52445" w14:textId="77777777" w:rsidR="00987AFB" w:rsidRPr="0012516C" w:rsidRDefault="007A3C83" w:rsidP="002130D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ารางที่ </w:t>
      </w:r>
      <w:r w:rsidR="00987AFB" w:rsidRPr="0012516C">
        <w:rPr>
          <w:rFonts w:ascii="Cordia New" w:hAnsi="Cordia New" w:cs="Cordia New"/>
          <w:sz w:val="28"/>
          <w:highlight w:val="yellow"/>
        </w:rPr>
        <w:t>1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987AFB" w:rsidRPr="0012516C">
        <w:rPr>
          <w:rFonts w:ascii="Cordia New" w:hAnsi="Cordia New" w:cs="Cordia New"/>
          <w:sz w:val="28"/>
          <w:highlight w:val="yellow"/>
        </w:rPr>
        <w:t xml:space="preserve">3 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>สถานะงานซ่อมโครงสร้างจุดกัดเซาะ</w:t>
      </w:r>
      <w:r w:rsidRPr="0012516C">
        <w:rPr>
          <w:rFonts w:ascii="Cordia New" w:hAnsi="Cordia New" w:cs="Cordia New"/>
          <w:sz w:val="28"/>
          <w:highlight w:val="yellow"/>
          <w:cs/>
        </w:rPr>
        <w:t>ที่ชำรุดเสียหาย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 xml:space="preserve">(ตรวจพบในปี </w:t>
      </w:r>
      <w:r w:rsidR="008A2665" w:rsidRPr="0012516C">
        <w:rPr>
          <w:rFonts w:ascii="Cordia New" w:hAnsi="Cordia New" w:cs="Cordia New"/>
          <w:sz w:val="28"/>
          <w:highlight w:val="yellow"/>
        </w:rPr>
        <w:t>58</w:t>
      </w:r>
      <w:r w:rsidR="008A2665" w:rsidRPr="0012516C">
        <w:rPr>
          <w:rFonts w:ascii="Cordia New" w:hAnsi="Cordia New" w:cs="Cordia New"/>
          <w:sz w:val="28"/>
          <w:highlight w:val="yellow"/>
          <w:cs/>
        </w:rPr>
        <w:t>)</w:t>
      </w:r>
    </w:p>
    <w:tbl>
      <w:tblPr>
        <w:tblStyle w:val="TableGrid"/>
        <w:tblW w:w="8222" w:type="dxa"/>
        <w:tblInd w:w="819" w:type="dxa"/>
        <w:tblLook w:val="04A0" w:firstRow="1" w:lastRow="0" w:firstColumn="1" w:lastColumn="0" w:noHBand="0" w:noVBand="1"/>
      </w:tblPr>
      <w:tblGrid>
        <w:gridCol w:w="798"/>
        <w:gridCol w:w="3455"/>
        <w:gridCol w:w="992"/>
        <w:gridCol w:w="2977"/>
      </w:tblGrid>
      <w:tr w:rsidR="00987AFB" w:rsidRPr="0012516C" w14:paraId="11043FF7" w14:textId="77777777" w:rsidTr="008E514A">
        <w:trPr>
          <w:tblHeader/>
        </w:trPr>
        <w:tc>
          <w:tcPr>
            <w:tcW w:w="798" w:type="dxa"/>
            <w:shd w:val="clear" w:color="auto" w:fill="BFBFBF" w:themeFill="background1" w:themeFillShade="BF"/>
          </w:tcPr>
          <w:p w14:paraId="150D4369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Region</w:t>
            </w:r>
          </w:p>
        </w:tc>
        <w:tc>
          <w:tcPr>
            <w:tcW w:w="3455" w:type="dxa"/>
            <w:shd w:val="clear" w:color="auto" w:fill="BFBFBF" w:themeFill="background1" w:themeFillShade="BF"/>
          </w:tcPr>
          <w:p w14:paraId="38DFCC8A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เส้นท่อ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,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 xml:space="preserve"> ตำแหน่ง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CB6A93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  <w:t>Progress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14:paraId="06869014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ผลการดำเนินงาน /</w:t>
            </w:r>
          </w:p>
          <w:p w14:paraId="735214B9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สิ่งที่ไม่เป็นไปตามแผน /</w:t>
            </w:r>
          </w:p>
          <w:p w14:paraId="2EF1E5A9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 w:themeColor="text1"/>
                <w:kern w:val="24"/>
                <w:sz w:val="28"/>
                <w:szCs w:val="28"/>
                <w:highlight w:val="yellow"/>
                <w:cs/>
              </w:rPr>
              <w:t>ปัญหาอุปสรรค / แนวทางแก้ไข</w:t>
            </w:r>
          </w:p>
        </w:tc>
      </w:tr>
      <w:tr w:rsidR="00987AFB" w:rsidRPr="0012516C" w14:paraId="4948163D" w14:textId="77777777" w:rsidTr="008E514A">
        <w:trPr>
          <w:trHeight w:val="70"/>
        </w:trPr>
        <w:tc>
          <w:tcPr>
            <w:tcW w:w="798" w:type="dxa"/>
            <w:tcBorders>
              <w:bottom w:val="single" w:sz="4" w:space="0" w:color="auto"/>
            </w:tcBorders>
          </w:tcPr>
          <w:p w14:paraId="6B16A9B7" w14:textId="77777777" w:rsidR="00987AFB" w:rsidRPr="0012516C" w:rsidRDefault="00987AFB" w:rsidP="00987AFB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</w:t>
            </w:r>
          </w:p>
        </w:tc>
        <w:tc>
          <w:tcPr>
            <w:tcW w:w="3455" w:type="dxa"/>
            <w:tcBorders>
              <w:bottom w:val="single" w:sz="4" w:space="0" w:color="auto"/>
            </w:tcBorders>
          </w:tcPr>
          <w:p w14:paraId="5F79BA27" w14:textId="77777777" w:rsidR="00987AFB" w:rsidRPr="0012516C" w:rsidRDefault="00987AFB" w:rsidP="0012512E">
            <w:pPr>
              <w:pStyle w:val="NormalWeb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 xml:space="preserve">RC4000 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(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KP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. 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130, 1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010, 2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215, 3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725, 4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740, 4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920, 4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990, 7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860, 8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800, 9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510, 10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530, 10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000, 11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670, 12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390, 13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700, 13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810, 14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610, 18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900, 29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900, 36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750, 37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600, 38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600, 40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300, 45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600, 109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020, 111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970, 112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550, 114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770, 114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100, 115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720, 116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650, 117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500, 117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750, 117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820, 118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150, 119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580, 120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100, 122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950, 120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960, 123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450, 123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050, 124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250, 141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+</w:t>
            </w:r>
            <w:r w:rsidR="00B517D0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100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) ทั้งหมด </w:t>
            </w:r>
            <w:r w:rsidR="00CE3FFF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80</w:t>
            </w: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 xml:space="preserve"> จุด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BE760EE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ind w:left="-103" w:right="-116"/>
              <w:jc w:val="center"/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</w:rPr>
              <w:t>20</w:t>
            </w:r>
            <w:r w:rsidR="00987AFB"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%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67E607A" w14:textId="77777777" w:rsidR="00987AFB" w:rsidRPr="0012516C" w:rsidRDefault="00B517D0" w:rsidP="00987AFB">
            <w:pPr>
              <w:pStyle w:val="NormalWeb"/>
              <w:spacing w:before="0" w:beforeAutospacing="0" w:after="0" w:afterAutospacing="0"/>
              <w:jc w:val="left"/>
              <w:rPr>
                <w:rFonts w:ascii="Cordia New" w:eastAsia="Tahoma" w:hAnsi="Cordia New" w:cs="Cordia New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kern w:val="24"/>
                <w:sz w:val="28"/>
                <w:szCs w:val="28"/>
                <w:highlight w:val="yellow"/>
                <w:cs/>
              </w:rPr>
              <w:t>ระหว่างดำเนินการจัดจ้าง</w:t>
            </w:r>
          </w:p>
        </w:tc>
      </w:tr>
    </w:tbl>
    <w:p w14:paraId="6D8A0DE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4445EC3" w14:textId="77777777" w:rsidR="00F10861" w:rsidRPr="0012516C" w:rsidRDefault="005C0D83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0C3EF0" w:rsidRPr="0012516C">
        <w:rPr>
          <w:rFonts w:ascii="Cordia New" w:hAnsi="Cordia New"/>
          <w:sz w:val="28"/>
          <w:highlight w:val="yellow"/>
          <w:cs/>
        </w:rPr>
        <w:t>ดำเนินการแก้ไข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จุดกัดเซาะ แล้วเสร็จทั้ง </w:t>
      </w:r>
      <w:r w:rsidR="00971425" w:rsidRPr="0012516C">
        <w:rPr>
          <w:rFonts w:ascii="Cordia New" w:hAnsi="Cordia New"/>
          <w:sz w:val="28"/>
          <w:highlight w:val="yellow"/>
        </w:rPr>
        <w:t>2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F10861" w:rsidRPr="0012516C">
        <w:rPr>
          <w:rFonts w:ascii="Cordia New" w:hAnsi="Cordia New"/>
          <w:sz w:val="28"/>
          <w:highlight w:val="yellow"/>
        </w:rPr>
        <w:t>RC</w:t>
      </w:r>
      <w:r w:rsidR="00971425" w:rsidRPr="0012516C">
        <w:rPr>
          <w:rFonts w:ascii="Cordia New" w:hAnsi="Cordia New"/>
          <w:sz w:val="28"/>
          <w:highlight w:val="yellow"/>
        </w:rPr>
        <w:t>460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F10861" w:rsidRPr="0012516C">
        <w:rPr>
          <w:rFonts w:ascii="Cordia New" w:hAnsi="Cordia New"/>
          <w:sz w:val="28"/>
          <w:highlight w:val="yellow"/>
        </w:rPr>
        <w:t>RC5600</w:t>
      </w:r>
      <w:r w:rsidR="00F10861" w:rsidRPr="0012516C">
        <w:rPr>
          <w:rFonts w:ascii="Cordia New" w:hAnsi="Cordia New"/>
          <w:sz w:val="28"/>
          <w:highlight w:val="yellow"/>
          <w:cs/>
        </w:rPr>
        <w:t xml:space="preserve"> คงเหลือ </w:t>
      </w:r>
      <w:r w:rsidR="00F10861"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2DF444D2" w14:textId="77777777" w:rsidR="004F7E76" w:rsidRPr="0012516C" w:rsidRDefault="00C02F36" w:rsidP="004F7E76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ผลการแก้ไ</w:t>
      </w:r>
      <w:r w:rsidRPr="0012516C">
        <w:rPr>
          <w:rFonts w:ascii="Cordia New" w:hAnsi="Cordia New" w:hint="cs"/>
          <w:sz w:val="28"/>
          <w:highlight w:val="yellow"/>
          <w:cs/>
        </w:rPr>
        <w:t>ข ดำเนินการขุดทำร่องเพื่อเปลี่ยนทางน้ำไหล พร้อมทั้งวางคอนกรีตป้องกันการกัดเซาะบริเวณเหนือแนวท่อแล้วเสร็จ</w:t>
      </w:r>
    </w:p>
    <w:p w14:paraId="0F00E7EF" w14:textId="77777777" w:rsidR="005C0D83" w:rsidRPr="0012516C" w:rsidRDefault="00971425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Pr="0012516C">
        <w:rPr>
          <w:rFonts w:ascii="Cordia New" w:hAnsi="Cordia New"/>
          <w:sz w:val="28"/>
          <w:highlight w:val="yellow"/>
        </w:rPr>
        <w:t>5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อยู่ระหว่างสรุปการจ</w:t>
      </w:r>
      <w:r w:rsidRPr="0012516C">
        <w:rPr>
          <w:rFonts w:ascii="Cordia New" w:hAnsi="Cordia New"/>
          <w:sz w:val="28"/>
          <w:highlight w:val="yellow"/>
          <w:cs/>
        </w:rPr>
        <w:t xml:space="preserve">ัดจ้างการแก้ไขจุดกัดเซาะ ทั้ง </w:t>
      </w:r>
      <w:r w:rsidRPr="0012516C">
        <w:rPr>
          <w:rFonts w:ascii="Cordia New" w:hAnsi="Cordia New"/>
          <w:sz w:val="28"/>
          <w:highlight w:val="yellow"/>
        </w:rPr>
        <w:t>14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="00586836" w:rsidRPr="0012516C">
        <w:rPr>
          <w:rFonts w:ascii="Cordia New" w:hAnsi="Cordia New"/>
          <w:sz w:val="28"/>
          <w:highlight w:val="yellow"/>
        </w:rPr>
        <w:t xml:space="preserve">RC4000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586836" w:rsidRPr="0012516C">
        <w:rPr>
          <w:rFonts w:ascii="Cordia New" w:hAnsi="Cordia New"/>
          <w:sz w:val="28"/>
          <w:highlight w:val="yellow"/>
        </w:rPr>
        <w:t xml:space="preserve">7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 </w:t>
      </w:r>
      <w:r w:rsidR="00586836"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/>
          <w:sz w:val="28"/>
          <w:highlight w:val="yellow"/>
        </w:rPr>
        <w:t xml:space="preserve">40121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>7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</w:t>
      </w:r>
    </w:p>
    <w:p w14:paraId="30CE85C8" w14:textId="77777777" w:rsidR="005C0D83" w:rsidRPr="0012516C" w:rsidRDefault="000C3EF0" w:rsidP="000D3C8D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="005C0D83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586836"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อยู่ระหว่างดำเนินการจัดจ้างการแก้ไขจุดกัดเซาะ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 xml:space="preserve"> 8 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จุด และการแก้ไขโครงสร้างป้องกันจุดกัดเซาะเดิม </w:t>
      </w:r>
      <w:r w:rsidR="00387A5B" w:rsidRPr="0012516C">
        <w:rPr>
          <w:rFonts w:ascii="Cordia New" w:hAnsi="Cordia New"/>
          <w:sz w:val="28"/>
          <w:highlight w:val="yellow"/>
        </w:rPr>
        <w:t>RC4000</w:t>
      </w:r>
      <w:r w:rsidR="00387A5B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18362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8362D" w:rsidRPr="0012516C">
        <w:rPr>
          <w:rFonts w:ascii="Cordia New" w:hAnsi="Cordia New"/>
          <w:sz w:val="28"/>
          <w:highlight w:val="yellow"/>
        </w:rPr>
        <w:t>80</w:t>
      </w:r>
      <w:r w:rsidR="00586836" w:rsidRPr="0012516C">
        <w:rPr>
          <w:rFonts w:ascii="Cordia New" w:hAnsi="Cordia New"/>
          <w:sz w:val="28"/>
          <w:highlight w:val="yellow"/>
          <w:cs/>
        </w:rPr>
        <w:t xml:space="preserve"> จุด </w:t>
      </w:r>
    </w:p>
    <w:p w14:paraId="7DEF07D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60CE087" w14:textId="77777777" w:rsidR="00586836" w:rsidRPr="0012516C" w:rsidRDefault="00586836" w:rsidP="0012512E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3</w:t>
      </w:r>
      <w:r w:rsidRPr="0012516C">
        <w:rPr>
          <w:rFonts w:ascii="Cordia New" w:hAnsi="Cordia New"/>
          <w:sz w:val="28"/>
          <w:highlight w:val="yellow"/>
          <w:cs/>
        </w:rPr>
        <w:t xml:space="preserve"> รอผู้รับเหมาส่ง </w:t>
      </w:r>
      <w:r w:rsidRPr="0012516C">
        <w:rPr>
          <w:rFonts w:ascii="Cordia New" w:hAnsi="Cordia New"/>
          <w:sz w:val="28"/>
          <w:highlight w:val="yellow"/>
        </w:rPr>
        <w:t xml:space="preserve">Final report </w:t>
      </w:r>
    </w:p>
    <w:p w14:paraId="470E8D02" w14:textId="77777777" w:rsidR="00586836" w:rsidRPr="0012516C" w:rsidRDefault="00586836" w:rsidP="002D032C">
      <w:pPr>
        <w:pStyle w:val="ListParagraph"/>
        <w:spacing w:before="240"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2)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5</w:t>
      </w:r>
      <w:r w:rsidRPr="0012516C">
        <w:rPr>
          <w:rFonts w:ascii="Cordia New" w:hAnsi="Cordia New"/>
          <w:sz w:val="28"/>
          <w:highlight w:val="yellow"/>
          <w:cs/>
        </w:rPr>
        <w:t xml:space="preserve"> แผนแก้ไขจุดกัดเซาะ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 xml:space="preserve">4000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27197D" w:rsidRPr="0012516C">
        <w:rPr>
          <w:rFonts w:ascii="Cordia New" w:hAnsi="Cordia New"/>
          <w:sz w:val="28"/>
          <w:highlight w:val="yellow"/>
        </w:rPr>
        <w:t>7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เดือน พ.ค. และ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4012</w:t>
      </w:r>
      <w:r w:rsidR="00CE3FFF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27197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1C6A30" w:rsidRPr="0012516C">
        <w:rPr>
          <w:rFonts w:ascii="Cordia New" w:hAnsi="Cordia New"/>
          <w:sz w:val="28"/>
          <w:highlight w:val="yellow"/>
        </w:rPr>
        <w:t xml:space="preserve">7  </w:t>
      </w:r>
      <w:r w:rsidR="006B6461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จุด </w:t>
      </w:r>
      <w:r w:rsidR="0027197D" w:rsidRPr="0012516C">
        <w:rPr>
          <w:rFonts w:ascii="Cordia New" w:hAnsi="Cordia New"/>
          <w:sz w:val="28"/>
          <w:highlight w:val="yellow"/>
          <w:cs/>
        </w:rPr>
        <w:t>ใน</w:t>
      </w:r>
      <w:r w:rsidRPr="0012516C">
        <w:rPr>
          <w:rFonts w:ascii="Cordia New" w:hAnsi="Cordia New"/>
          <w:sz w:val="28"/>
          <w:highlight w:val="yellow"/>
          <w:cs/>
        </w:rPr>
        <w:t>เดือน ก.ค.</w:t>
      </w:r>
    </w:p>
    <w:p w14:paraId="14446A22" w14:textId="77777777" w:rsidR="000C3EF0" w:rsidRPr="0012516C" w:rsidRDefault="00586836" w:rsidP="006B6461">
      <w:pPr>
        <w:pStyle w:val="ListParagraph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3)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  <w:cs/>
        </w:rPr>
        <w:t xml:space="preserve"> เขต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อยู่ระหว่างดำเนินการจัดจ้างการแก้ไขจุดกัดเซาะ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และการแก้ไขโครงสร้างป้องกันจุดกัดเซาะเดิม </w:t>
      </w:r>
      <w:r w:rsidR="00CE3FFF" w:rsidRPr="0012516C">
        <w:rPr>
          <w:rFonts w:ascii="Cordia New" w:eastAsia="Tahoma" w:hAnsi="Cordia New"/>
          <w:kern w:val="24"/>
          <w:sz w:val="28"/>
          <w:highlight w:val="yellow"/>
        </w:rPr>
        <w:t>80</w:t>
      </w:r>
      <w:r w:rsidRPr="0012516C">
        <w:rPr>
          <w:rFonts w:ascii="Cordia New" w:hAnsi="Cordia New"/>
          <w:sz w:val="28"/>
          <w:highlight w:val="yellow"/>
          <w:cs/>
        </w:rPr>
        <w:t xml:space="preserve"> จุด </w:t>
      </w:r>
      <w:r w:rsidRPr="0012516C">
        <w:rPr>
          <w:rFonts w:ascii="Cordia New" w:hAnsi="Cordia New"/>
          <w:sz w:val="28"/>
          <w:highlight w:val="yellow"/>
        </w:rPr>
        <w:t>RC</w:t>
      </w:r>
      <w:r w:rsidR="0027197D" w:rsidRPr="0012516C">
        <w:rPr>
          <w:rFonts w:ascii="Cordia New" w:hAnsi="Cordia New"/>
          <w:sz w:val="28"/>
          <w:highlight w:val="yellow"/>
        </w:rPr>
        <w:t>4000</w:t>
      </w:r>
      <w:r w:rsidR="004A7FF2" w:rsidRPr="0012516C">
        <w:rPr>
          <w:rFonts w:ascii="Cordia New" w:hAnsi="Cordia New"/>
          <w:sz w:val="28"/>
          <w:highlight w:val="yellow"/>
          <w:cs/>
        </w:rPr>
        <w:t xml:space="preserve"> แผนแก้ไขหน้างานเดือน มิ.ย.</w:t>
      </w:r>
    </w:p>
    <w:p w14:paraId="1FA85D1D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908F54F" w14:textId="77777777" w:rsidR="005C0D83" w:rsidRPr="0012516C" w:rsidRDefault="00010D9C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7B78E07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7D04A1B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7CB7C40C" w14:textId="77777777" w:rsidR="007F417F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7841" w:type="dxa"/>
        <w:tblInd w:w="1368" w:type="dxa"/>
        <w:tblLook w:val="04A0" w:firstRow="1" w:lastRow="0" w:firstColumn="1" w:lastColumn="0" w:noHBand="0" w:noVBand="1"/>
      </w:tblPr>
      <w:tblGrid>
        <w:gridCol w:w="690"/>
        <w:gridCol w:w="1339"/>
        <w:gridCol w:w="1080"/>
        <w:gridCol w:w="843"/>
        <w:gridCol w:w="3889"/>
      </w:tblGrid>
      <w:tr w:rsidR="0026481E" w:rsidRPr="0012516C" w14:paraId="391481EF" w14:textId="77777777" w:rsidTr="00B31197">
        <w:trPr>
          <w:trHeight w:val="360"/>
          <w:tblHeader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0E9032F" w14:textId="77777777" w:rsidR="0026481E" w:rsidRPr="0012516C" w:rsidRDefault="0026481E" w:rsidP="008A2E00">
            <w:pPr>
              <w:ind w:left="-108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Region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762C019B" w14:textId="77777777" w:rsidR="0026481E" w:rsidRPr="0012516C" w:rsidRDefault="0026481E" w:rsidP="008A2E00">
            <w:pPr>
              <w:ind w:left="-104" w:right="-112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14:paraId="114687DB" w14:textId="77777777" w:rsidR="0026481E" w:rsidRPr="0012516C" w:rsidRDefault="0026481E" w:rsidP="008A2E00">
            <w:pPr>
              <w:ind w:left="-104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Action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9D68970" w14:textId="77777777" w:rsidR="0026481E" w:rsidRPr="0012516C" w:rsidRDefault="0026481E" w:rsidP="008A2E00">
            <w:pPr>
              <w:ind w:left="-108" w:right="-108"/>
              <w:jc w:val="center"/>
              <w:rPr>
                <w:rFonts w:ascii="Cordia New" w:hAnsi="Cordia New"/>
                <w:b/>
                <w:bCs/>
                <w:color w:val="000000"/>
                <w:sz w:val="28"/>
                <w:cs/>
              </w:rPr>
            </w:pPr>
            <w:r w:rsidRPr="0012516C">
              <w:rPr>
                <w:rFonts w:ascii="Cordia New" w:hAnsi="Cordia New"/>
                <w:b/>
                <w:bCs/>
                <w:color w:val="000000"/>
                <w:sz w:val="28"/>
              </w:rPr>
              <w:t>Progress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hideMark/>
          </w:tcPr>
          <w:p w14:paraId="16638653" w14:textId="77777777" w:rsidR="0026481E" w:rsidRPr="0012516C" w:rsidRDefault="0026481E" w:rsidP="008A2E00">
            <w:pPr>
              <w:pStyle w:val="NormalWeb"/>
              <w:spacing w:before="0" w:beforeAutospacing="0" w:after="0" w:afterAutospacing="0"/>
              <w:jc w:val="center"/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</w:rPr>
            </w:pP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szCs w:val="28"/>
                <w:cs/>
              </w:rPr>
              <w:t>ผลการดำเนินงาน / สิ่งที่ไม่เป็นไปตามแผน /</w:t>
            </w:r>
          </w:p>
          <w:p w14:paraId="0324E291" w14:textId="77777777" w:rsidR="0026481E" w:rsidRPr="0012516C" w:rsidRDefault="0026481E" w:rsidP="008A2E00">
            <w:pPr>
              <w:jc w:val="center"/>
              <w:rPr>
                <w:rFonts w:ascii="Cordia New" w:hAnsi="Cordia New"/>
                <w:b/>
                <w:bCs/>
                <w:color w:val="000000"/>
                <w:sz w:val="28"/>
              </w:rPr>
            </w:pP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ปัญหาอุปสรรค</w:t>
            </w:r>
            <w:r w:rsidRPr="0012516C">
              <w:rPr>
                <w:rFonts w:ascii="Cordia New" w:eastAsia="Tahoma" w:hAnsi="Cordia New" w:cs="Cordia New"/>
                <w:b/>
                <w:bCs/>
                <w:color w:val="000000"/>
                <w:kern w:val="24"/>
                <w:sz w:val="28"/>
                <w:cs/>
              </w:rPr>
              <w:t xml:space="preserve"> / </w:t>
            </w:r>
            <w:r w:rsidRPr="0012516C">
              <w:rPr>
                <w:rFonts w:ascii="Cordia New" w:eastAsia="Tahoma" w:hAnsi="Cordia New"/>
                <w:b/>
                <w:bCs/>
                <w:color w:val="000000"/>
                <w:kern w:val="24"/>
                <w:sz w:val="28"/>
                <w:cs/>
              </w:rPr>
              <w:t>แนวทางแก้ไข</w:t>
            </w:r>
          </w:p>
        </w:tc>
      </w:tr>
      <w:tr w:rsidR="00CB188D" w:rsidRPr="0012516C" w14:paraId="48E1DD63" w14:textId="77777777" w:rsidTr="00B31197">
        <w:trPr>
          <w:trHeight w:val="46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62C97C93" w14:textId="77777777" w:rsidR="00CB188D" w:rsidRPr="0012516C" w:rsidRDefault="00CB188D" w:rsidP="008A2E00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D0092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BV6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BV11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D3D3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A5058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392233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3F383DAA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BF6F728" w14:textId="77777777" w:rsidR="00CB188D" w:rsidRPr="0012516C" w:rsidRDefault="00CB188D" w:rsidP="008A2E00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48B5A" w14:textId="77777777" w:rsidR="00CB188D" w:rsidRPr="0012516C" w:rsidRDefault="00CB188D" w:rsidP="008A2E00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E305" w14:textId="77777777" w:rsidR="00CB188D" w:rsidRPr="0012516C" w:rsidRDefault="00CB188D" w:rsidP="008A2E00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C233D" w14:textId="77777777" w:rsidR="00CB188D" w:rsidRPr="0012516C" w:rsidRDefault="00CB188D" w:rsidP="008A2E00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00AEA2" w14:textId="77777777" w:rsidR="00CB188D" w:rsidRPr="0012516C" w:rsidRDefault="00CB188D" w:rsidP="008A2E00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2F1EC2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A2812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235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EPEC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16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FE2ED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57520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52760D5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5FD23F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A142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TCR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4BA7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32694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FEBBC4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2C1AA5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5EBADB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B7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BCS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13A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541BED5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6C107F" w14:textId="77777777" w:rsidR="00CB188D" w:rsidRPr="0012516C" w:rsidRDefault="00967D2B" w:rsidP="00CB188D">
            <w:pPr>
              <w:rPr>
                <w:rFonts w:ascii="Cordia New" w:hAnsi="Cordia New"/>
                <w:sz w:val="28"/>
                <w:cs/>
              </w:rPr>
            </w:pPr>
            <w:ins w:id="21" w:author="NAVASIN HOMHUAL" w:date="2016-09-05T21:25:00Z">
              <w:r w:rsidRPr="0012516C">
                <w:rPr>
                  <w:rFonts w:ascii="Browallia New" w:hAnsi="Browallia New" w:cs="Browallia New"/>
                  <w:noProof/>
                  <w:sz w:val="32"/>
                  <w:szCs w:val="32"/>
                  <w:rPrChange w:id="22">
                    <w:rPr>
                      <w:noProof/>
                    </w:rPr>
                  </w:rPrChange>
                </w:rPr>
                <mc:AlternateContent>
                  <mc:Choice Requires="wps">
                    <w:drawing>
                      <wp:anchor distT="0" distB="0" distL="114300" distR="114300" simplePos="0" relativeHeight="251654656" behindDoc="0" locked="0" layoutInCell="1" allowOverlap="1" wp14:anchorId="0427CF46" wp14:editId="064771FF">
                        <wp:simplePos x="0" y="0"/>
                        <wp:positionH relativeFrom="column">
                          <wp:posOffset>-2726055</wp:posOffset>
                        </wp:positionH>
                        <wp:positionV relativeFrom="paragraph">
                          <wp:posOffset>201930</wp:posOffset>
                        </wp:positionV>
                        <wp:extent cx="4373245" cy="793115"/>
                        <wp:effectExtent l="57150" t="38100" r="84455" b="102235"/>
                        <wp:wrapNone/>
                        <wp:docPr id="14" name="Rectangle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4373245" cy="7931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FAEA37" w14:textId="77777777" w:rsidR="001A0BD6" w:rsidRPr="009E316F" w:rsidRDefault="001A0B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  <w:rPrChange w:id="23" w:author="NAVASIN HOMHUAL" w:date="2016-09-05T21:24:00Z">
                                          <w:rPr/>
                                        </w:rPrChange>
                                      </w:rPr>
                                      <w:pPrChange w:id="24" w:author="NAVASIN HOMHUAL" w:date="2016-09-05T21:23:00Z">
                                        <w:pPr/>
                                      </w:pPrChange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72"/>
                                        <w:szCs w:val="72"/>
                                      </w:rPr>
                                      <w:t>Piping</w:t>
                                    </w:r>
                                    <w:ins w:id="25" w:author="NAVASIN HOMHUAL" w:date="2016-09-05T21:23:00Z">
                                      <w:r w:rsidRPr="009E316F">
                                        <w:rPr>
                                          <w:b/>
                                          <w:bCs/>
                                          <w:sz w:val="72"/>
                                          <w:szCs w:val="72"/>
                                          <w:rPrChange w:id="26" w:author="NAVASIN HOMHUAL" w:date="2016-09-05T21:24:00Z">
                                            <w:rPr/>
                                          </w:rPrChange>
                                        </w:rPr>
                                        <w:t xml:space="preserve"> On web</w:t>
                                      </w:r>
                                    </w:ins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0427CF46" id="Rectangle 14" o:spid="_x0000_s1028" style="position:absolute;left:0;text-align:left;margin-left:-214.65pt;margin-top:15.9pt;width:344.35pt;height:62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14:paraId="17FAEA3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7" w:author="NAVASIN HOMHUAL" w:date="2016-09-05T21:24:00Z">
                                    <w:rPr/>
                                  </w:rPrChange>
                                </w:rPr>
                                <w:pPrChange w:id="28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</w:t>
                              </w:r>
                              <w:ins w:id="29" w:author="NAVASIN HOMHUAL" w:date="2016-09-05T21:23:00Z">
                                <w:r w:rsidRPr="009E316F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rPrChange w:id="30" w:author="NAVASIN HOMHUAL" w:date="2016-09-05T21:24:00Z">
                                      <w:rPr/>
                                    </w:rPrChange>
                                  </w:rPr>
                                  <w:t xml:space="preserve"> On web</w:t>
                                </w:r>
                              </w:ins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</w:ins>
            <w:r w:rsidR="00CB188D"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194809ED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B062A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6AB5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AT1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10E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73F420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0D5130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436A83D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BB191C6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2607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ABP3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26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20800BB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4EA70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026584C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4FE5D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EE5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BPP1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BPP2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4C19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NOV</w:t>
            </w:r>
          </w:p>
        </w:tc>
        <w:tc>
          <w:tcPr>
            <w:tcW w:w="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EF3C852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58E568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พ.ย.</w:t>
            </w:r>
          </w:p>
        </w:tc>
      </w:tr>
      <w:tr w:rsidR="00CB188D" w:rsidRPr="0012516C" w14:paraId="2FBB54B9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0BA2758C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2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42D63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WNMR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E224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5909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E892E2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7F86CCB0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0AE018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FE2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BV20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BCAA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24C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2EF406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C4799A6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167864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6517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WK1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BF303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8C75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2F3C133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319549F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1DE254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83868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NS1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8C90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5A4FB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206FFF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14DAF64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47446AC4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4B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GUT1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>GUT2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4735FC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EE36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196E4FA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C86E894" w14:textId="77777777" w:rsidTr="00B31197">
        <w:trPr>
          <w:trHeight w:val="319"/>
        </w:trPr>
        <w:tc>
          <w:tcPr>
            <w:tcW w:w="690" w:type="dxa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2F26E91F" w14:textId="77777777" w:rsidR="00CB188D" w:rsidRPr="0012516C" w:rsidRDefault="00CB188D" w:rsidP="00CB188D">
            <w:pPr>
              <w:ind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A1BC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RJN1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97498A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OCT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CF87C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056881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ต.ค.</w:t>
            </w:r>
          </w:p>
        </w:tc>
      </w:tr>
      <w:tr w:rsidR="00CB188D" w:rsidRPr="0012516C" w14:paraId="5698B349" w14:textId="77777777" w:rsidTr="00B31197">
        <w:trPr>
          <w:trHeight w:val="319"/>
        </w:trPr>
        <w:tc>
          <w:tcPr>
            <w:tcW w:w="6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3E955171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5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2BC7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RA4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RA5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2EF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AUG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FB459A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E0292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ส.ค.</w:t>
            </w:r>
          </w:p>
        </w:tc>
      </w:tr>
      <w:tr w:rsidR="00CB188D" w:rsidRPr="0012516C" w14:paraId="394A745C" w14:textId="77777777" w:rsidTr="00B31197">
        <w:trPr>
          <w:trHeight w:val="319"/>
        </w:trPr>
        <w:tc>
          <w:tcPr>
            <w:tcW w:w="69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14:paraId="3B22CED0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6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CC7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SB1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SB6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6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C9D3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C8B81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20A444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4EB07358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85EB4F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DD91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SBMR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E028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3E2BD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3E4380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426F6C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245DBE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1D3B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NB1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48A39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765A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color w:val="00B050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3934E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5AB48B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5D6B353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A281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RA6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788E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D200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15E31D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7C21983F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71284FA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45080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Rangsit 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104B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E7528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1184D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9D7DD4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FDAA3E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F5219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BIP1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BIP2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8D8038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CB6FE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84EF29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2D76DB6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950970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FB8A5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B738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SEP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ABC0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7B6FA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ก.ย.</w:t>
            </w:r>
          </w:p>
        </w:tc>
      </w:tr>
      <w:tr w:rsidR="00CB188D" w:rsidRPr="0012516C" w14:paraId="6987FA4C" w14:textId="77777777" w:rsidTr="00B31197">
        <w:trPr>
          <w:trHeight w:val="60"/>
        </w:trPr>
        <w:tc>
          <w:tcPr>
            <w:tcW w:w="69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6BFC" w14:textId="77777777" w:rsidR="00CB188D" w:rsidRPr="0012516C" w:rsidRDefault="00CB188D" w:rsidP="00CB188D">
            <w:pPr>
              <w:ind w:left="-108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9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888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WN3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WN5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5EB0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14FE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D22C261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731EDE57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A2794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16CE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RA7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3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C5F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7422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811568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246792C3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4AC37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F7BB2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BV13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19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7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891A9B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MAY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E8CF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02C5B6" w14:textId="77777777" w:rsidR="00CB188D" w:rsidRPr="0012516C" w:rsidRDefault="00CB188D" w:rsidP="00CB188D">
            <w:p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พ.ค.</w:t>
            </w:r>
          </w:p>
        </w:tc>
      </w:tr>
      <w:tr w:rsidR="00CB188D" w:rsidRPr="0012516C" w14:paraId="6358E1E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60CCC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5AC4D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GCRN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3FD6AC" w14:textId="77777777" w:rsidR="00CB188D" w:rsidRPr="0012516C" w:rsidRDefault="00CB188D" w:rsidP="00CB188D">
            <w:pPr>
              <w:tabs>
                <w:tab w:val="left" w:pos="225"/>
                <w:tab w:val="center" w:pos="434"/>
              </w:tabs>
              <w:ind w:left="-104" w:right="-108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ab/>
            </w:r>
            <w:r w:rsidRPr="0012516C">
              <w:rPr>
                <w:rFonts w:ascii="Cordia New" w:hAnsi="Cordia New"/>
                <w:sz w:val="28"/>
              </w:rPr>
              <w:tab/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B5003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D96087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54686AFB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0147E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F05FC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NRMR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1550B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650DA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18830D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4CD5E02C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CF055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CBBDA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NR1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- </w:t>
            </w:r>
            <w:r w:rsidRPr="0012516C">
              <w:rPr>
                <w:rFonts w:ascii="Cordia New" w:hAnsi="Cordia New"/>
                <w:sz w:val="28"/>
              </w:rPr>
              <w:t xml:space="preserve">NR2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F8544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8714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3CE4FBC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3889D22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5E202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C4164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BIC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256AED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3D885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1638AB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7703C74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11738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4681B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 xml:space="preserve">NNE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7AA675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09764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CCBCB5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6E69C13E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BF9AB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5F28F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DCAP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71ED6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A4C7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FC2024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  <w:tr w:rsidR="00CB188D" w:rsidRPr="0012516C" w14:paraId="36882EC5" w14:textId="77777777" w:rsidTr="00B31197">
        <w:trPr>
          <w:trHeight w:val="319"/>
        </w:trPr>
        <w:tc>
          <w:tcPr>
            <w:tcW w:w="690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76241" w14:textId="77777777" w:rsidR="00CB188D" w:rsidRPr="0012516C" w:rsidRDefault="00CB188D" w:rsidP="00CB188D">
            <w:pPr>
              <w:ind w:left="-108" w:right="-112"/>
              <w:rPr>
                <w:rFonts w:ascii="Cordia New" w:hAnsi="Cordia New"/>
                <w:sz w:val="28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145D6" w14:textId="77777777" w:rsidR="00CB188D" w:rsidRPr="0012516C" w:rsidRDefault="00CB188D" w:rsidP="00CB188D">
            <w:pPr>
              <w:ind w:left="-104" w:right="-112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AR1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/>
                <w:sz w:val="28"/>
              </w:rPr>
              <w:t xml:space="preserve">AR2 </w:t>
            </w:r>
            <w:r w:rsidRPr="0012516C">
              <w:rPr>
                <w:rFonts w:ascii="Cordia New" w:hAnsi="Cordia New" w:cs="Cordia New"/>
                <w:sz w:val="28"/>
                <w:cs/>
              </w:rPr>
              <w:t>(</w:t>
            </w:r>
            <w:r w:rsidRPr="0012516C">
              <w:rPr>
                <w:rFonts w:ascii="Cordia New" w:hAnsi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10DDA2" w14:textId="77777777" w:rsidR="00CB188D" w:rsidRPr="0012516C" w:rsidRDefault="00CB188D" w:rsidP="00CB188D">
            <w:pPr>
              <w:ind w:left="-104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</w:rPr>
              <w:t>JUN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38736" w14:textId="77777777" w:rsidR="00CB188D" w:rsidRPr="0012516C" w:rsidRDefault="00CB188D" w:rsidP="00CB188D">
            <w:pPr>
              <w:ind w:left="-108" w:right="-108"/>
              <w:jc w:val="center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100</w:t>
            </w:r>
            <w:r w:rsidRPr="0012516C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C370A06" w14:textId="77777777" w:rsidR="00CB188D" w:rsidRPr="0012516C" w:rsidRDefault="00CB188D" w:rsidP="00CB188D">
            <w:pPr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แผนดำเนินงานเดือน มิ.ย.</w:t>
            </w:r>
          </w:p>
        </w:tc>
      </w:tr>
    </w:tbl>
    <w:p w14:paraId="217703F3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DDF4695" w14:textId="77777777" w:rsidR="0026481E" w:rsidRPr="0012516C" w:rsidRDefault="0026481E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ไม่มีแผนดำเนินงานใน </w:t>
      </w:r>
      <w:r w:rsidRPr="0012516C">
        <w:rPr>
          <w:rFonts w:ascii="Cordia New" w:hAnsi="Cordia New"/>
          <w:sz w:val="28"/>
          <w:highlight w:val="yellow"/>
        </w:rPr>
        <w:t>Q1</w:t>
      </w:r>
    </w:p>
    <w:p w14:paraId="29A3C302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A7CE764" w14:textId="77777777" w:rsidR="009B1FEC" w:rsidRPr="0012516C" w:rsidRDefault="009B1FEC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 w:rsidRPr="0012516C">
        <w:rPr>
          <w:rFonts w:ascii="Cordia New" w:hAnsi="Cordia New" w:hint="cs"/>
          <w:sz w:val="28"/>
          <w:highlight w:val="green"/>
          <w:cs/>
        </w:rPr>
        <w:t>แผน</w:t>
      </w:r>
      <w:r w:rsidR="00B31197" w:rsidRPr="0012516C">
        <w:rPr>
          <w:rFonts w:ascii="Cordia New" w:hAnsi="Cordia New" w:hint="cs"/>
          <w:sz w:val="28"/>
          <w:highlight w:val="green"/>
          <w:cs/>
        </w:rPr>
        <w:t>เริ่ม</w:t>
      </w:r>
      <w:r w:rsidRPr="0012516C">
        <w:rPr>
          <w:rFonts w:ascii="Cordia New" w:hAnsi="Cordia New" w:hint="cs"/>
          <w:sz w:val="28"/>
          <w:highlight w:val="green"/>
          <w:cs/>
        </w:rPr>
        <w:t>ดำเนินงานช่วง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ไตรมาศที่ </w:t>
      </w:r>
      <w:r w:rsidR="00B31197" w:rsidRPr="0012516C">
        <w:rPr>
          <w:rFonts w:ascii="Cordia New" w:hAnsi="Cordia New"/>
          <w:sz w:val="28"/>
          <w:highlight w:val="green"/>
        </w:rPr>
        <w:t>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ในพื้นที่เขต </w:t>
      </w:r>
      <w:r w:rsidR="00B31197" w:rsidRPr="0012516C">
        <w:rPr>
          <w:rFonts w:ascii="Cordia New" w:hAnsi="Cordia New"/>
          <w:sz w:val="28"/>
          <w:highlight w:val="green"/>
        </w:rPr>
        <w:t>9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จำนวน </w:t>
      </w:r>
      <w:r w:rsidR="00B31197" w:rsidRPr="0012516C">
        <w:rPr>
          <w:rFonts w:ascii="Cordia New" w:hAnsi="Cordia New"/>
          <w:sz w:val="28"/>
          <w:highlight w:val="green"/>
        </w:rPr>
        <w:t>22</w:t>
      </w:r>
      <w:r w:rsidR="00B31197" w:rsidRPr="0012516C">
        <w:rPr>
          <w:rFonts w:ascii="Cordia New" w:hAnsi="Cordia New" w:hint="cs"/>
          <w:sz w:val="28"/>
          <w:highlight w:val="green"/>
          <w:cs/>
        </w:rPr>
        <w:t xml:space="preserve"> สถานี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74C59BA0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5BF04115" w14:textId="77777777" w:rsidR="00E11736" w:rsidRPr="0012516C" w:rsidRDefault="00E11736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2AFDBB7D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630E83B9" w14:textId="77777777" w:rsidR="005B200B" w:rsidRPr="0012516C" w:rsidRDefault="006162E4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ins w:id="3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3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7DECF4A3" wp14:editId="067209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271145</wp:posOffset>
                  </wp:positionV>
                  <wp:extent cx="4373245" cy="793115"/>
                  <wp:effectExtent l="57150" t="38100" r="84455" b="102235"/>
                  <wp:wrapNone/>
                  <wp:docPr id="16" name="Rectangle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3821B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3" w:author="NAVASIN HOMHUAL" w:date="2016-09-05T21:24:00Z">
                                    <w:rPr/>
                                  </w:rPrChange>
                                </w:rPr>
                                <w:pPrChange w:id="3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ECF4A3" id="Rectangle 16" o:spid="_x0000_s1029" style="position:absolute;left:0;text-align:left;margin-left:0;margin-top:21.35pt;width:344.35pt;height:62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63821B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35" w:author="NAVASIN HOMHUAL" w:date="2016-09-05T21:24:00Z">
                              <w:rPr/>
                            </w:rPrChange>
                          </w:rPr>
                          <w:pPrChange w:id="3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BE2EBC" w:rsidRPr="0012516C">
        <w:rPr>
          <w:rFonts w:ascii="Cordia New" w:hAnsi="Cordia New" w:cs="Cordia New"/>
          <w:sz w:val="28"/>
          <w:highlight w:val="lightGray"/>
        </w:rPr>
        <w:t>ROV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="00BE2EBC"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="00BE2EBC" w:rsidRPr="0012516C">
        <w:rPr>
          <w:rFonts w:ascii="Cordia New" w:hAnsi="Cordia New" w:cs="Cordia New"/>
          <w:sz w:val="28"/>
          <w:highlight w:val="lightGray"/>
        </w:rPr>
        <w:t>CP</w:t>
      </w:r>
      <w:r w:rsidR="00BE2EBC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EE03DD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3BB0BDE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6719F6F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FFE235D" w14:textId="77777777" w:rsidR="00801470" w:rsidRPr="0012516C" w:rsidRDefault="00CC571C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การ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จ้างเรือพร้อมหุ่นยนต์ </w:t>
      </w:r>
      <w:r w:rsidR="00801470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ไปสำรวจสภาพท่อในทะเล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ในปี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2559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มีแผนสำรวจฯ จำนวน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เส้นท่อ ได้แก่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RC260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36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ERP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) และ 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RC5200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(</w:t>
      </w:r>
      <w:r w:rsidR="0017316F" w:rsidRPr="0012516C">
        <w:rPr>
          <w:rFonts w:ascii="Cordia New" w:hAnsi="Cordia New" w:cs="Cordia New"/>
          <w:sz w:val="28"/>
          <w:highlight w:val="yellow"/>
        </w:rPr>
        <w:t>42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”</w:t>
      </w:r>
      <w:r w:rsidR="0017316F" w:rsidRPr="0012516C">
        <w:rPr>
          <w:rFonts w:ascii="Cordia New" w:hAnsi="Cordia New" w:cs="Cordia New"/>
          <w:sz w:val="28"/>
          <w:highlight w:val="yellow"/>
        </w:rPr>
        <w:t xml:space="preserve">, PRP 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="00801470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17316F" w:rsidRPr="0012516C">
        <w:rPr>
          <w:rFonts w:ascii="Cordia New" w:hAnsi="Cordia New" w:cs="Cordia New"/>
          <w:sz w:val="28"/>
          <w:highlight w:val="yellow"/>
        </w:rPr>
        <w:t>RY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17316F" w:rsidRPr="0012516C">
        <w:rPr>
          <w:rFonts w:ascii="Cordia New" w:hAnsi="Cordia New" w:cs="Cordia New"/>
          <w:sz w:val="28"/>
          <w:highlight w:val="yellow"/>
        </w:rPr>
        <w:t>DPCU</w:t>
      </w:r>
      <w:r w:rsidR="0017316F" w:rsidRPr="0012516C">
        <w:rPr>
          <w:rFonts w:ascii="Cordia New" w:hAnsi="Cordia New" w:cs="Cordia New"/>
          <w:sz w:val="28"/>
          <w:highlight w:val="yellow"/>
          <w:cs/>
        </w:rPr>
        <w:t>)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639F8FE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B60B169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อยู่ระหว่างดำเนินงานจัดจ้าง</w:t>
      </w:r>
    </w:p>
    <w:p w14:paraId="47830C32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0977A82B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 xml:space="preserve">ดำเนินงานสำรวจภาคสนาม โดยคาดว่าใช้ระยะเวลา </w:t>
      </w:r>
      <w:r w:rsidRPr="0012516C">
        <w:rPr>
          <w:rFonts w:ascii="Cordia New" w:eastAsia="Times New Roman" w:hAnsi="Cordia New"/>
          <w:sz w:val="28"/>
          <w:highlight w:val="yellow"/>
        </w:rPr>
        <w:t xml:space="preserve">2 </w:t>
      </w:r>
      <w:r w:rsidRPr="0012516C">
        <w:rPr>
          <w:rFonts w:ascii="Cordia New" w:eastAsia="Times New Roman" w:hAnsi="Cordia New"/>
          <w:sz w:val="28"/>
          <w:highlight w:val="yellow"/>
          <w:cs/>
        </w:rPr>
        <w:t>เดือน และสรุปผล</w:t>
      </w:r>
    </w:p>
    <w:p w14:paraId="4E7B3078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6FF43EF" w14:textId="77777777"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 w:rsidRPr="0012516C">
        <w:rPr>
          <w:rFonts w:ascii="Cordia New" w:eastAsia="Times New Roman" w:hAnsi="Cordia New"/>
          <w:sz w:val="28"/>
          <w:highlight w:val="yellow"/>
          <w:cs/>
        </w:rPr>
        <w:t>ไม่มี</w:t>
      </w:r>
    </w:p>
    <w:p w14:paraId="69DE0795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05D5BE37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73EF0AB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47AD3F1" w14:textId="77777777" w:rsidR="009F43BE" w:rsidRPr="0012516C" w:rsidRDefault="006B346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จ้างที่ปรึกษาประเมินความเสียหายของท่อในขั้นสูง ตามมาตรฐาน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RP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 xml:space="preserve">105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DNV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OS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 w:cs="Cordia New"/>
          <w:sz w:val="28"/>
          <w:highlight w:val="yellow"/>
        </w:rPr>
        <w:t>101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สำหรับตำแหน่ง </w:t>
      </w:r>
      <w:r w:rsidR="00831BBF" w:rsidRPr="0012516C">
        <w:rPr>
          <w:rFonts w:ascii="Cordia New" w:hAnsi="Cordia New" w:cs="Cordia New"/>
          <w:sz w:val="28"/>
          <w:highlight w:val="yellow"/>
        </w:rPr>
        <w:t>f</w:t>
      </w:r>
      <w:r w:rsidRPr="0012516C">
        <w:rPr>
          <w:rFonts w:ascii="Cordia New" w:hAnsi="Cordia New" w:cs="Cordia New"/>
          <w:sz w:val="28"/>
          <w:highlight w:val="yellow"/>
        </w:rPr>
        <w:t xml:space="preserve">ree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ที่ไม่ได้รับการแก้ไขโดย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ในปีที่ผ่านๆมา เช่น จุดดังกล่าวมีอวนประมง เข้ามาคลุมตลอดช่วง </w:t>
      </w:r>
      <w:r w:rsidR="00831BBF" w:rsidRPr="0012516C">
        <w:rPr>
          <w:rFonts w:ascii="Cordia New" w:hAnsi="Cordia New" w:cs="Cordia New"/>
          <w:sz w:val="28"/>
          <w:highlight w:val="yellow"/>
        </w:rPr>
        <w:t>fr</w:t>
      </w:r>
      <w:ins w:id="37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highlight w:val="yellow"/>
            <w:rPrChange w:id="38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9776" behindDoc="0" locked="0" layoutInCell="1" allowOverlap="1" wp14:anchorId="5FE25553" wp14:editId="08F0405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579755</wp:posOffset>
                  </wp:positionV>
                  <wp:extent cx="4373593" cy="793631"/>
                  <wp:effectExtent l="57150" t="38100" r="84455" b="102235"/>
                  <wp:wrapNone/>
                  <wp:docPr id="18" name="Rectangle 1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76241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39" w:author="NAVASIN HOMHUAL" w:date="2016-09-05T21:24:00Z">
                                    <w:rPr/>
                                  </w:rPrChange>
                                </w:rPr>
                                <w:pPrChange w:id="40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FE25553" id="Rectangle 18" o:spid="_x0000_s1030" style="position:absolute;left:0;text-align:left;margin-left:0;margin-top:45.65pt;width:344.4pt;height:6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fMaA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476241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1" w:author="NAVASIN HOMHUAL" w:date="2016-09-05T21:24:00Z">
                              <w:rPr/>
                            </w:rPrChange>
                          </w:rPr>
                          <w:pPrChange w:id="42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831BBF" w:rsidRPr="0012516C">
        <w:rPr>
          <w:rFonts w:ascii="Cordia New" w:hAnsi="Cordia New" w:cs="Cordia New"/>
          <w:sz w:val="28"/>
          <w:highlight w:val="yellow"/>
        </w:rPr>
        <w:t xml:space="preserve">ee span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 xml:space="preserve">ซึ่งเป็นอุปสรรคต่อ </w:t>
      </w:r>
      <w:r w:rsidR="00831BBF" w:rsidRPr="0012516C">
        <w:rPr>
          <w:rFonts w:ascii="Cordia New" w:hAnsi="Cordia New" w:cs="Cordia New"/>
          <w:sz w:val="28"/>
          <w:highlight w:val="yellow"/>
        </w:rPr>
        <w:t xml:space="preserve">ROV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ที่จะเข้าไปทำงาน เป็นต้น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381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 และดำเนินการประเมินเอง ภายหลังจากได้แนวทางการประเมินจากที่ปรึกษา จำนวน </w:t>
      </w:r>
      <w:r w:rsidR="0054599A" w:rsidRPr="0012516C">
        <w:rPr>
          <w:rFonts w:ascii="Cordia New" w:eastAsia="Calibri" w:hAnsi="Cordia New" w:cs="Cordia New"/>
          <w:sz w:val="28"/>
          <w:highlight w:val="yellow"/>
        </w:rPr>
        <w:t>144</w:t>
      </w:r>
      <w:r w:rsidR="007C48E1" w:rsidRPr="0012516C">
        <w:rPr>
          <w:rFonts w:ascii="Cordia New" w:hAnsi="Cordia New" w:cs="Cordia New" w:hint="cs"/>
          <w:sz w:val="28"/>
          <w:highlight w:val="yellow"/>
          <w:cs/>
        </w:rPr>
        <w:t xml:space="preserve"> จุด</w:t>
      </w:r>
    </w:p>
    <w:p w14:paraId="672186B6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3E3993E9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9DCD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B07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C737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01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712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238F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16DCE1D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193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A54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4FE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A838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6CE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BF81A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0B13549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FF11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8A8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ECA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8ADF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594A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55651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F519BE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9B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750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BF3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C8E8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C00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5336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A1D7792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000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A92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DF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DD3A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8A8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A752B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610527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104C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20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62E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CC5F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48F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8291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47824F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6E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6BB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BFA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DBF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16A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A9E3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4C78156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F1C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25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FA6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FC7E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E3FE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761108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408A3C0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04C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555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6E3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8FF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2DC3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8788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FE30948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C4B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CB1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47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3DD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0509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B0E23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738E52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7FCE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ED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A6E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C06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383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498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22B1D7F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690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E7F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DD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308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D49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0D1A2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F41E144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BBC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D9D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306B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46D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47D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AAF3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39108A9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EEC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2D7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76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4D75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49B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98F0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E8D5AC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24A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995D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BA7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0F8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416B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784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3B768D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F6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F9C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942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408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F98B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93588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65952007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EC6D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011BC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62DFAF94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A985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4103C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2C750F47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F9C2E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75B45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21D7ECE4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73A79A7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FDEA3AE" w14:textId="77777777" w:rsidR="008D0BD9" w:rsidRPr="0012516C" w:rsidRDefault="006B3467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อยู่ระหว่างดำเนินการจัดจ้าง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1B3A52F5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78D4783" w14:textId="77777777" w:rsidR="00CF208B" w:rsidRPr="0012516C" w:rsidRDefault="00930700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สรุปผลตำแหน่ง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/>
          <w:sz w:val="28"/>
          <w:highlight w:val="yellow"/>
          <w:cs/>
        </w:rPr>
        <w:t>ที่ต้องซ่อมแซม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กำหนดการส่ง </w:t>
      </w:r>
      <w:r w:rsidR="00726FB2" w:rsidRPr="0012516C">
        <w:rPr>
          <w:rFonts w:ascii="Cordia New" w:hAnsi="Cordia New" w:cs="Cordia New"/>
          <w:sz w:val="28"/>
          <w:highlight w:val="yellow"/>
        </w:rPr>
        <w:t>Final report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31BBF" w:rsidRPr="0012516C">
        <w:rPr>
          <w:rFonts w:ascii="Cordia New" w:hAnsi="Cordia New" w:cs="Cordia New"/>
          <w:sz w:val="28"/>
          <w:highlight w:val="yellow"/>
          <w:cs/>
        </w:rPr>
        <w:t>ส</w:t>
      </w:r>
      <w:r w:rsidR="00726FB2" w:rsidRPr="0012516C">
        <w:rPr>
          <w:rFonts w:ascii="Cordia New" w:hAnsi="Cordia New" w:cs="Cordia New"/>
          <w:sz w:val="28"/>
          <w:highlight w:val="yellow"/>
          <w:cs/>
        </w:rPr>
        <w:t>.ค.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71FD4381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C13A0AE" w14:textId="77777777" w:rsidR="00CF208B" w:rsidRPr="0012516C" w:rsidRDefault="008D0BD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ไม่มี</w:t>
      </w:r>
    </w:p>
    <w:p w14:paraId="3807ED95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33233B7" w14:textId="77777777" w:rsidR="00100764" w:rsidRPr="0012516C" w:rsidRDefault="00C14E97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ins w:id="43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44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5680" behindDoc="0" locked="0" layoutInCell="1" allowOverlap="1" wp14:anchorId="03E15F17" wp14:editId="7809B724">
                  <wp:simplePos x="0" y="0"/>
                  <wp:positionH relativeFrom="column">
                    <wp:posOffset>1043305</wp:posOffset>
                  </wp:positionH>
                  <wp:positionV relativeFrom="paragraph">
                    <wp:posOffset>193675</wp:posOffset>
                  </wp:positionV>
                  <wp:extent cx="4373245" cy="793115"/>
                  <wp:effectExtent l="57150" t="38100" r="84455" b="102235"/>
                  <wp:wrapNone/>
                  <wp:docPr id="21" name="Rectangle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245" cy="793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F38C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45" w:author="NAVASIN HOMHUAL" w:date="2016-09-05T21:24:00Z">
                                    <w:rPr/>
                                  </w:rPrChange>
                                </w:rPr>
                                <w:pPrChange w:id="46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CP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3E15F17" id="Rectangle 21" o:spid="_x0000_s1031" style="position:absolute;left:0;text-align:left;margin-left:82.15pt;margin-top:15.25pt;width:344.35pt;height:62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99F38C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47" w:author="NAVASIN HOMHUAL" w:date="2016-09-05T21:24:00Z">
                              <w:rPr/>
                            </w:rPrChange>
                          </w:rPr>
                          <w:pPrChange w:id="48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CP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A6C7B"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="001A6C7B" w:rsidRPr="0012516C">
        <w:rPr>
          <w:rFonts w:ascii="Cordia New" w:hAnsi="Cordia New"/>
          <w:sz w:val="28"/>
          <w:highlight w:val="lightGray"/>
        </w:rPr>
        <w:t>Cathodic Protection</w:t>
      </w:r>
      <w:r w:rsidR="001A6C7B" w:rsidRPr="0012516C">
        <w:rPr>
          <w:rFonts w:ascii="Cordia New" w:hAnsi="Cordia New"/>
          <w:sz w:val="28"/>
          <w:cs/>
        </w:rPr>
        <w:t xml:space="preserve"> </w:t>
      </w:r>
    </w:p>
    <w:p w14:paraId="57F6AB00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D0B0FB2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1C65DA56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64688EC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A75D157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EC9DA4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36CDF59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39EE8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7FF45A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652C7AE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373F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51AA9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B53456D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3713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CA4203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2A7109F0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9B6CB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A6AE1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1DF0123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6F96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EACD9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D92A74C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3B744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E8BC75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5E2903C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6683863E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Pr="0012516C">
        <w:rPr>
          <w:rFonts w:ascii="Cordia New" w:hAnsi="Cordia New"/>
          <w:sz w:val="28"/>
          <w:highlight w:val="green"/>
          <w:cs/>
        </w:rPr>
        <w:t>ครบถ้วน</w:t>
      </w:r>
    </w:p>
    <w:p w14:paraId="5EC1F042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7EE7005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AF7D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736B44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119DEACC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423ED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CE328B7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24F6054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5405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C143B5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5A925939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2F4DBB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3C5E943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105757BB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75CE27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1727DF8" w14:textId="77777777" w:rsidR="006C77D6" w:rsidRPr="0012516C" w:rsidRDefault="00081614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25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01CD6319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F5F7878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4C9D6AE3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27C3CC5A" wp14:editId="1D835E4E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6865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6623D40A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078A6C50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6469E305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8079" w:type="dxa"/>
        <w:tblInd w:w="959" w:type="dxa"/>
        <w:tblLook w:val="04A0" w:firstRow="1" w:lastRow="0" w:firstColumn="1" w:lastColumn="0" w:noHBand="0" w:noVBand="1"/>
      </w:tblPr>
      <w:tblGrid>
        <w:gridCol w:w="1417"/>
        <w:gridCol w:w="3962"/>
        <w:gridCol w:w="2700"/>
      </w:tblGrid>
      <w:tr w:rsidR="006C77D6" w:rsidRPr="0012516C" w14:paraId="356F1980" w14:textId="77777777" w:rsidTr="000A272E">
        <w:trPr>
          <w:trHeight w:val="360"/>
          <w:tblHeader/>
        </w:trPr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2C3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Route code</w:t>
            </w:r>
          </w:p>
        </w:tc>
        <w:tc>
          <w:tcPr>
            <w:tcW w:w="396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9F1C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</w:rPr>
              <w:t>Pipeline name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ECE08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green"/>
                <w:cs/>
              </w:rPr>
              <w:t>สถานะ</w:t>
            </w:r>
          </w:p>
        </w:tc>
      </w:tr>
      <w:tr w:rsidR="00BD3B7F" w:rsidRPr="0012516C" w14:paraId="50210DE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217A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EE1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D8617E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43D55EAB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ECBF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4221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1CB84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D32659E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DA3C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RC0670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10B7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BV#26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40DB8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FC0EC9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1323F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RC0681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82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WK#5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RC670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KP41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881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0A683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574FD74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075F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AE909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WNMR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KKPP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CAE9B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6C201F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C1B2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RC06921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AF3C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RC690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KP28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455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692R1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07B546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8760DF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474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RC0250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848A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F7409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81C6CDC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1A0A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RC0260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193C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BV#2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3DE239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31BB67EA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9310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RC4900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BA69A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vertAlign w:val="superscript"/>
              </w:rPr>
              <w:t>th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Transmission Pipeline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A3247B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316B220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E3EC4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RC5200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ADF56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26C315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0D21297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69F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AEC3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OCS#4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GSP LR Station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84197A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5BB71DE1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030A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RC5930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4692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 LR Station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DPCU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) 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OCS#4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LNG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83431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6A1E802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2380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RC200101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C1E9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GSP4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 KEGCO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9F3E1C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0607E53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82D8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RC4300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7F641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Yetagun MS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 xml:space="preserve">Thailand Border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-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BVW#1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5EDD6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70247C6D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B220D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RC0500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615C7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BV#6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BV#12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6E50F4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  <w:tr w:rsidR="00BD3B7F" w:rsidRPr="0012516C" w14:paraId="1C99A9B6" w14:textId="77777777" w:rsidTr="000A272E">
        <w:trPr>
          <w:trHeight w:val="360"/>
        </w:trPr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64EFE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RC5600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1479B" w14:textId="77777777" w:rsidR="00BD3B7F" w:rsidRPr="0012516C" w:rsidRDefault="00BD3B7F" w:rsidP="00D3527F">
            <w:pPr>
              <w:jc w:val="left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BV#3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4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BCS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B4DD47" w14:textId="77777777" w:rsidR="00BD3B7F" w:rsidRPr="0012516C" w:rsidRDefault="00BD3B7F" w:rsidP="00D3527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ระหว่างดำเนินการ</w:t>
            </w:r>
          </w:p>
        </w:tc>
      </w:tr>
    </w:tbl>
    <w:p w14:paraId="4E107871" w14:textId="77777777" w:rsidR="006C77D6" w:rsidRPr="0012516C" w:rsidRDefault="006C77D6" w:rsidP="006C77D6">
      <w:pPr>
        <w:spacing w:line="264" w:lineRule="auto"/>
        <w:ind w:left="360"/>
        <w:outlineLvl w:val="0"/>
        <w:rPr>
          <w:rFonts w:ascii="Cordia New" w:hAnsi="Cordia New" w:cs="Cordia New"/>
          <w:sz w:val="28"/>
          <w:highlight w:val="yellow"/>
        </w:rPr>
      </w:pPr>
    </w:p>
    <w:p w14:paraId="68E97245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ED1BE7F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2F85EA86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3F82EF18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commentRangeStart w:id="49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53C5A65C" wp14:editId="608BF0F6">
            <wp:extent cx="5384800" cy="1936750"/>
            <wp:effectExtent l="0" t="0" r="63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D1B5273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49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49"/>
      </w:r>
    </w:p>
    <w:p w14:paraId="3C36BA61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1A98E259" w14:textId="77777777" w:rsidR="006C77D6" w:rsidRPr="0012516C" w:rsidRDefault="006C77D6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73A7E987" wp14:editId="0BB6C9EC">
            <wp:extent cx="4542367" cy="3086100"/>
            <wp:effectExtent l="0" t="0" r="1079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6303244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50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50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0"/>
      </w:r>
    </w:p>
    <w:p w14:paraId="320554EA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11975261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753FFDA5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2F29BCD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204FE0DD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33724C83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42EE0958" w14:textId="77777777" w:rsidR="00741F60" w:rsidRPr="0012516C" w:rsidRDefault="00741F60" w:rsidP="00A4553E">
      <w:pPr>
        <w:spacing w:before="120" w:line="264" w:lineRule="auto"/>
        <w:outlineLvl w:val="0"/>
        <w:rPr>
          <w:rFonts w:ascii="Cordia New" w:hAnsi="Cordia New" w:cs="Cordia New"/>
          <w:sz w:val="28"/>
        </w:rPr>
      </w:pPr>
    </w:p>
    <w:p w14:paraId="40E940F2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tbl>
      <w:tblPr>
        <w:tblStyle w:val="GridTable1Light1"/>
        <w:tblW w:w="9680" w:type="dxa"/>
        <w:tblLook w:val="04A0" w:firstRow="1" w:lastRow="0" w:firstColumn="1" w:lastColumn="0" w:noHBand="0" w:noVBand="1"/>
      </w:tblPr>
      <w:tblGrid>
        <w:gridCol w:w="5520"/>
        <w:gridCol w:w="2080"/>
        <w:gridCol w:w="2080"/>
      </w:tblGrid>
      <w:tr w:rsidR="009739A7" w:rsidRPr="0012516C" w14:paraId="5CA74B6E" w14:textId="77777777" w:rsidTr="00293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bottom w:val="single" w:sz="4" w:space="0" w:color="auto"/>
            </w:tcBorders>
            <w:hideMark/>
          </w:tcPr>
          <w:p w14:paraId="4F6D64CC" w14:textId="77777777" w:rsidR="009739A7" w:rsidRPr="0012516C" w:rsidRDefault="009739A7" w:rsidP="00D3527F">
            <w:pPr>
              <w:jc w:val="center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</w:rPr>
              <w:t>Activity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32C0BAA1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แผนดำเนินการ</w:t>
            </w:r>
          </w:p>
        </w:tc>
        <w:tc>
          <w:tcPr>
            <w:tcW w:w="2080" w:type="dxa"/>
            <w:tcBorders>
              <w:bottom w:val="single" w:sz="4" w:space="0" w:color="auto"/>
            </w:tcBorders>
            <w:hideMark/>
          </w:tcPr>
          <w:p w14:paraId="26C48822" w14:textId="77777777" w:rsidR="009739A7" w:rsidRPr="0012516C" w:rsidRDefault="009739A7" w:rsidP="00D352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คาดการณ์เสร็จสิ้น</w:t>
            </w:r>
          </w:p>
        </w:tc>
      </w:tr>
      <w:tr w:rsidR="009739A7" w:rsidRPr="0012516C" w14:paraId="7718EC02" w14:textId="77777777" w:rsidTr="0029309C">
        <w:trPr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94F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แก้ไขค่า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CP Under Protection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KP50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73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407 ,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RC500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ช่วง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 KP143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144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4, RC630 KP36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523 RC631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ช่วง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KP1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9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5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159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0DE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8E9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6CF095D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F3F4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RC460,RC631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886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543A" w14:textId="77777777" w:rsidR="007C1A20" w:rsidRPr="0012516C" w:rsidRDefault="009739A7" w:rsidP="007C1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D80F89E" w14:textId="77777777" w:rsidTr="0029309C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1BE3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RC4501 KP3,RC5600 KP91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3,94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827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AAE8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5F2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6012FCB" w14:textId="77777777" w:rsidTr="0029309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87A2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RC460, RC630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419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14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40A38C8A" w14:textId="77777777" w:rsidTr="0029309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3432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>ตรวจสอบการรบกวนจากโครงสร้างภายนอก ที่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RC636,RC660 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292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8BE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</w:p>
        </w:tc>
      </w:tr>
      <w:tr w:rsidR="009739A7" w:rsidRPr="0012516C" w14:paraId="21D98BB5" w14:textId="77777777" w:rsidTr="0029309C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FA0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RC660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RC670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860A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FE2B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="00BC1FED"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9940A4B" w14:textId="77777777" w:rsidTr="0029309C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5095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RC460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35F3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แล้วเสร็จ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929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</w:p>
        </w:tc>
      </w:tr>
      <w:tr w:rsidR="009739A7" w:rsidRPr="0012516C" w14:paraId="25A344F0" w14:textId="77777777" w:rsidTr="0029309C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ABB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RC340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8A9AF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7C9C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5AADE9E6" w14:textId="77777777" w:rsidTr="0029309C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83F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แก้ไขปัญหาการรบกวนจากท่อภายนอกับท่อ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RC1020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F10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5FE7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3E24CB22" w14:textId="77777777" w:rsidTr="0029309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F33F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97CB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E33C4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0976074C" w14:textId="77777777" w:rsidTr="0029309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A488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ซ่อมบำรุง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Test post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หายและชำรุด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AC55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CF1D2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283CDBAC" w14:textId="77777777" w:rsidTr="002930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9859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RC4450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87A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485D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6D367334" w14:textId="77777777" w:rsidTr="0029309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1EB1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RC200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3189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2851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9739A7" w:rsidRPr="0012516C" w14:paraId="14D1212E" w14:textId="77777777" w:rsidTr="0029309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E928B" w14:textId="77777777" w:rsidR="009739A7" w:rsidRPr="0012516C" w:rsidRDefault="009739A7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ตรวจสอบการรบกวนจากโครงสร้างภายนอก ที่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RC4100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B3B0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54EE" w14:textId="77777777" w:rsidR="009739A7" w:rsidRPr="0012516C" w:rsidRDefault="009739A7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  <w:tr w:rsidR="00BC1FED" w:rsidRPr="0012516C" w14:paraId="3D56AF45" w14:textId="77777777" w:rsidTr="0029309C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98C9" w14:textId="77777777" w:rsidR="00BC1FED" w:rsidRPr="0012516C" w:rsidRDefault="00BC1FED" w:rsidP="00D3527F">
            <w:pPr>
              <w:jc w:val="left"/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ตรวจสอบการเกิด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 xml:space="preserve">Short casing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  <w:cs/>
              </w:rPr>
              <w:t xml:space="preserve">และทำการแก้ไข </w:t>
            </w:r>
            <w:r w:rsidRPr="0012516C">
              <w:rPr>
                <w:rFonts w:ascii="Cordia New" w:hAnsi="Cordia New" w:cs="Cordia New"/>
                <w:b w:val="0"/>
                <w:bCs w:val="0"/>
                <w:sz w:val="28"/>
                <w:highlight w:val="green"/>
              </w:rPr>
              <w:t>RC630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1DE7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อยู่ระหว่างดำเนินการ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FA50" w14:textId="77777777" w:rsidR="00BC1FED" w:rsidRPr="0012516C" w:rsidRDefault="00BC1FED" w:rsidP="00D352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 xml:space="preserve">ภายใน </w:t>
            </w:r>
            <w:r w:rsidRPr="0012516C">
              <w:rPr>
                <w:rFonts w:ascii="Cordia New" w:hAnsi="Cordia New" w:cs="Cordia New"/>
                <w:sz w:val="28"/>
                <w:highlight w:val="green"/>
              </w:rPr>
              <w:t>2559</w:t>
            </w:r>
          </w:p>
        </w:tc>
      </w:tr>
    </w:tbl>
    <w:p w14:paraId="418ECC99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E4BDDF4" w14:textId="77777777" w:rsidR="00775211" w:rsidRPr="0012516C" w:rsidRDefault="00FD5A4B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ในงานซ่อมบำรุง </w:t>
      </w:r>
      <w:r w:rsidRPr="0012516C">
        <w:rPr>
          <w:rFonts w:ascii="Cordia New" w:hAnsi="Cordia New"/>
          <w:sz w:val="28"/>
          <w:highlight w:val="yellow"/>
        </w:rPr>
        <w:t xml:space="preserve">Test Post </w:t>
      </w:r>
      <w:r w:rsidRPr="0012516C">
        <w:rPr>
          <w:rFonts w:ascii="Cordia New" w:hAnsi="Cordia New"/>
          <w:sz w:val="28"/>
          <w:highlight w:val="yellow"/>
          <w:cs/>
        </w:rPr>
        <w:t>ที่หายหรือชำรุด บางพื้นที่นั้นอยู่ระหว่างโครงการการก่อสร้างทางพิเศษ จึงอาจทำให้การซ่อมบำรุงล่าช้ากว่าแผน</w:t>
      </w:r>
    </w:p>
    <w:p w14:paraId="5F8EA158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7DD0A6A6" w14:textId="77777777" w:rsidR="00FE5BBE" w:rsidRPr="0012516C" w:rsidRDefault="00105463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ins w:id="51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52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57728" behindDoc="0" locked="0" layoutInCell="1" allowOverlap="1" wp14:anchorId="7E6D092B" wp14:editId="3805BDCB">
                  <wp:simplePos x="0" y="0"/>
                  <wp:positionH relativeFrom="column">
                    <wp:posOffset>1090295</wp:posOffset>
                  </wp:positionH>
                  <wp:positionV relativeFrom="paragraph">
                    <wp:posOffset>454660</wp:posOffset>
                  </wp:positionV>
                  <wp:extent cx="4373593" cy="793631"/>
                  <wp:effectExtent l="57150" t="38100" r="84455" b="102235"/>
                  <wp:wrapNone/>
                  <wp:docPr id="22" name="Rectangle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F2D712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53" w:author="NAVASIN HOMHUAL" w:date="2016-09-05T21:24:00Z">
                                    <w:rPr/>
                                  </w:rPrChange>
                                </w:rPr>
                                <w:pPrChange w:id="54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E6D092B" id="Rectangle 22" o:spid="_x0000_s1032" style="position:absolute;left:0;text-align:left;margin-left:85.85pt;margin-top:35.8pt;width:344.4pt;height:6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vqSagIAACo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66F2D712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55" w:author="NAVASIN HOMHUAL" w:date="2016-09-05T21:24:00Z">
                              <w:rPr/>
                            </w:rPrChange>
                          </w:rPr>
                          <w:pPrChange w:id="56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DA0296"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="00DA0296"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="00DA0296"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48962DE8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446C0402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7EE29BB0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567B9C68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5F2C2A28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C5A1B58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7D7DE8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5F7FC50A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43B70A17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600AFF0D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20E788BD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4F4EE24C" wp14:editId="204C576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8D87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51C37033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51B42D9E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2BC0C894" wp14:editId="1DDBB347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DF1E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21EA37C6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316A7169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5B8D91C0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611D4CF6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C1E6DE2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766A3BE2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195EEF34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4390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CBE5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6A0B5DA7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114BF9C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2407ABC0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3838E98D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A3B0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107978A6" wp14:editId="1F162138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886F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2DAF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402B73C2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5E04A381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73017762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1A4DDD8B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7A6487B5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DB72183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758D9B0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2CAF01AB" w14:textId="77777777" w:rsidTr="001365E4">
        <w:trPr>
          <w:trHeight w:val="335"/>
          <w:jc w:val="center"/>
        </w:trPr>
        <w:tc>
          <w:tcPr>
            <w:tcW w:w="5698" w:type="dxa"/>
          </w:tcPr>
          <w:p w14:paraId="5481E9F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F051B90" wp14:editId="71FF4252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94AA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4B28D2F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00DF4913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1103214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401FEC7F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23C08B5C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6F419AB0" w14:textId="77777777" w:rsidTr="001365E4">
        <w:trPr>
          <w:trHeight w:val="335"/>
          <w:jc w:val="center"/>
        </w:trPr>
        <w:tc>
          <w:tcPr>
            <w:tcW w:w="5698" w:type="dxa"/>
          </w:tcPr>
          <w:p w14:paraId="50DFCE4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68A029EA" wp14:editId="6374E606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8FC0B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EE9F6B4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00AA46E3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1F6E30BC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61504D99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60BDDFDA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684F9C33" w14:textId="77777777" w:rsidTr="001365E4">
        <w:trPr>
          <w:trHeight w:val="3677"/>
          <w:jc w:val="center"/>
        </w:trPr>
        <w:tc>
          <w:tcPr>
            <w:tcW w:w="5698" w:type="dxa"/>
          </w:tcPr>
          <w:p w14:paraId="42D852B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16A9633A" wp14:editId="7B5062E3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AFFC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563CE2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10E7E1F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2AD4A51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3ACD129B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03AE5087" w14:textId="77777777" w:rsidTr="001365E4">
        <w:trPr>
          <w:trHeight w:val="3677"/>
          <w:jc w:val="center"/>
        </w:trPr>
        <w:tc>
          <w:tcPr>
            <w:tcW w:w="5698" w:type="dxa"/>
          </w:tcPr>
          <w:p w14:paraId="51282CD7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55EE8EDB" wp14:editId="3BEB5315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D058E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5EDADD12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0D5FD621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30A67A9E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7DBAD5F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573FDCFE" w14:textId="77777777" w:rsidTr="001365E4">
        <w:trPr>
          <w:trHeight w:val="3672"/>
          <w:jc w:val="center"/>
        </w:trPr>
        <w:tc>
          <w:tcPr>
            <w:tcW w:w="5698" w:type="dxa"/>
          </w:tcPr>
          <w:p w14:paraId="5153F3BA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DDF1935" wp14:editId="02D6D229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A189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2A4F040C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345AFF0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21F57726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60E89F9B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480DD464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5599CB2E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08148F29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17C4DD8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76726DE2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1EEE7702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3D583D9A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D40076C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1C69A935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C8D0A2F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57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57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57"/>
      </w:r>
    </w:p>
    <w:p w14:paraId="69CC5BD4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2992DCA4" w14:textId="77777777" w:rsidTr="000A272E">
        <w:tc>
          <w:tcPr>
            <w:tcW w:w="2347" w:type="dxa"/>
          </w:tcPr>
          <w:p w14:paraId="5FEBBB0A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71736577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73088994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1820266A" w14:textId="77777777" w:rsidTr="000A272E">
        <w:tc>
          <w:tcPr>
            <w:tcW w:w="2347" w:type="dxa"/>
          </w:tcPr>
          <w:p w14:paraId="02274C62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38AA060C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6DB6C7E9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246E7239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3C20B3A6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4D98B0F5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75C9960B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518E2B8A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6293D99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072D0914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65C1E65B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06492273" wp14:editId="3EBB480F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5AAF23B3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0BF9606C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8F4D344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6359D535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085535B0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2839F206" w14:textId="77777777" w:rsidTr="007219C0">
        <w:tc>
          <w:tcPr>
            <w:tcW w:w="1985" w:type="dxa"/>
          </w:tcPr>
          <w:p w14:paraId="47F955D6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435ED5B9" w14:textId="77777777" w:rsidR="008A0DD0" w:rsidRPr="0012516C" w:rsidRDefault="008A0DD0" w:rsidP="007219C0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42CFEA5C" w14:textId="77777777" w:rsidTr="007219C0">
        <w:tc>
          <w:tcPr>
            <w:tcW w:w="1985" w:type="dxa"/>
          </w:tcPr>
          <w:p w14:paraId="5206A58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6408DB3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4267A203" w14:textId="77777777" w:rsidTr="007219C0">
        <w:tc>
          <w:tcPr>
            <w:tcW w:w="1985" w:type="dxa"/>
          </w:tcPr>
          <w:p w14:paraId="3D5EA98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739AA5A3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0ED1594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1059A99F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5ACCE32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0133E17C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3E5E050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37F29842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70C7F75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4338BC7D" w14:textId="77777777" w:rsidTr="007219C0">
        <w:tc>
          <w:tcPr>
            <w:tcW w:w="1985" w:type="dxa"/>
          </w:tcPr>
          <w:p w14:paraId="1CBF20F0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6B5F547A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595C9E73" w14:textId="77777777" w:rsidTr="007219C0">
        <w:trPr>
          <w:trHeight w:val="778"/>
        </w:trPr>
        <w:tc>
          <w:tcPr>
            <w:tcW w:w="1985" w:type="dxa"/>
          </w:tcPr>
          <w:p w14:paraId="72A3DE19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138C6B5B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0CFF48B8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38957956" w14:textId="77777777" w:rsidR="008A0DD0" w:rsidRPr="0012516C" w:rsidRDefault="008A0DD0" w:rsidP="007219C0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58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58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58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5137832F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59B08102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35208E2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D2BBA2A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191C4F5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003DD3D5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5EF44A59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5CD52C79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9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9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9"/>
      </w:r>
    </w:p>
    <w:p w14:paraId="7917F4A5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27116437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613E58A3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2FDB4A12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0AB55AC0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0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1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1C82D59" wp14:editId="67808BF1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86237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62" w:author="NAVASIN HOMHUAL" w:date="2016-09-05T21:24:00Z">
                                    <w:rPr/>
                                  </w:rPrChange>
                                </w:rPr>
                                <w:pPrChange w:id="6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1C82D59" id="Rectangle 23" o:spid="_x0000_s1033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dcsaQIAACoFAAAOAAAAZHJzL2Uyb0RvYy54bWysVNtOGzEQfa/Uf7D8XjY3S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48086237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64" w:author="NAVASIN HOMHUAL" w:date="2016-09-05T21:24:00Z">
                              <w:rPr/>
                            </w:rPrChange>
                          </w:rPr>
                          <w:pPrChange w:id="6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6A6732CB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141474AF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6FCD165E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29E00837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2A7E765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4E64D71F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66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498589DF" wp14:editId="23070A61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6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66"/>
      </w:r>
    </w:p>
    <w:p w14:paraId="0D9D9A67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72392899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5D764DA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344CEFF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67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01C5D146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1CFA2C99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67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67"/>
      </w:r>
    </w:p>
    <w:p w14:paraId="448D9C9B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07BDACE5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129E84B7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66562ACF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12B5283C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6025E0F6" wp14:editId="28342046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541E4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724D953A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68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69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72C6EE46" wp14:editId="54AFF342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2C075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0" w:author="NAVASIN HOMHUAL" w:date="2016-09-05T21:24:00Z">
                                    <w:rPr/>
                                  </w:rPrChange>
                                </w:rPr>
                                <w:pPrChange w:id="71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2C6EE46" id="Rectangle 24" o:spid="_x0000_s1034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cFyQF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222C075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2" w:author="NAVASIN HOMHUAL" w:date="2016-09-05T21:24:00Z">
                              <w:rPr/>
                            </w:rPrChange>
                          </w:rPr>
                          <w:pPrChange w:id="73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2562C443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59101149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5873FA48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7455710C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0CDED1D9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5B25284E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3B881433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6E7BB686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1B16364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E2C33F4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40D1F766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20CE323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5372A2CF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FDCCB05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4656745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41377DA2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08DB9934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6B912233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39D9F537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79A10E07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2A4149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5BB683A6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03E56A40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329BECB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4389254C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F68AD3F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DCB4584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2A36CE11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74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75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D140051" wp14:editId="035D1F5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D480E" w14:textId="77777777" w:rsidR="001A0BD6" w:rsidRPr="009E316F" w:rsidRDefault="001A0BD6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76" w:author="NAVASIN HOMHUAL" w:date="2016-09-05T21:24:00Z">
                                    <w:rPr/>
                                  </w:rPrChange>
                                </w:rPr>
                                <w:pPrChange w:id="7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140051" id="Rectangle 25" o:spid="_x0000_s1035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7E6D480E" w14:textId="77777777" w:rsidR="001A0BD6" w:rsidRPr="009E316F" w:rsidRDefault="001A0BD6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78" w:author="NAVASIN HOMHUAL" w:date="2016-09-05T21:24:00Z">
                              <w:rPr/>
                            </w:rPrChange>
                          </w:rPr>
                          <w:pPrChange w:id="7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138C386C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055D3D56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506C543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4FCA7DF2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264E8841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DCDE933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4F781D39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4E05E96D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3D8CCA5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3F2FABCF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22DF042F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60B04CB3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67B4FC2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23AFB26D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65CB71F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4DE9EA97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21D983E4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30A57DEC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7DC9422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442BCE8B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F9F7D71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49C34D1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77A2E474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3F232EA0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43C08CF6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4CEC953B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2B25C66F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633A6D88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5388F91C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48C986EE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764A378B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1841BC98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2CECD8AE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15414D4D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53F3E65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6495DBD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279E0C94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75555956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665134B2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545F85A0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6F9639B7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71312594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057B819A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6E279489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F7A3052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0D9CB10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4F3F268A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44B6584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22661F1F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42C4B4F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0F6027C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76E1C26B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4DEC82A0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055C026E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35D5E25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69582BA5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6"/>
      <w:footerReference w:type="default" r:id="rId27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9" w:author="SuurBuur" w:date="2017-01-06T11:48:00Z" w:initials="S">
    <w:p w14:paraId="69BA8F41" w14:textId="77777777" w:rsidR="003E5EAC" w:rsidRDefault="003E5EAC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ส่งมาเป็นรูปทั้งกราฟเลย</w:t>
      </w:r>
    </w:p>
  </w:comment>
  <w:comment w:id="50" w:author="SuurBuur" w:date="2017-01-06T11:49:00Z" w:initials="S">
    <w:p w14:paraId="3516ADF8" w14:textId="77777777" w:rsidR="005A3CA5" w:rsidRDefault="005A3CA5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ส่งมาทั้งกราฟเป็นรูป</w:t>
      </w:r>
    </w:p>
  </w:comment>
  <w:comment w:id="57" w:author="SuurBuur" w:date="2017-01-06T11:28:00Z" w:initials="S">
    <w:p w14:paraId="421CD883" w14:textId="77777777" w:rsidR="003A6373" w:rsidRDefault="003A6373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58" w:author="SuurBuur" w:date="2017-01-06T11:35:00Z" w:initials="S">
    <w:p w14:paraId="67AAF620" w14:textId="77777777" w:rsidR="008A0DD0" w:rsidRDefault="008A0DD0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รบกวนพี่กู่ช่วย</w:t>
      </w:r>
      <w:r w:rsidR="00853B57">
        <w:t xml:space="preserve"> Set up format </w:t>
      </w:r>
      <w:r w:rsidR="00853B57">
        <w:rPr>
          <w:rFonts w:hint="cs"/>
          <w:cs/>
        </w:rPr>
        <w:t>ในการแสดงผลรายงาน</w:t>
      </w:r>
    </w:p>
  </w:comment>
  <w:comment w:id="59" w:author="SuurBuur" w:date="2017-01-06T11:38:00Z" w:initials="S">
    <w:p w14:paraId="24B10FFB" w14:textId="77777777" w:rsidR="00786A03" w:rsidRDefault="00786A03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ใส่</w:t>
      </w:r>
      <w:r w:rsidR="00853B57">
        <w:t xml:space="preserve"> Manual </w:t>
      </w:r>
      <w:r w:rsidR="00853B57">
        <w:rPr>
          <w:rFonts w:hint="cs"/>
          <w:cs/>
        </w:rPr>
        <w:t>แค่ช่องเดียว</w:t>
      </w:r>
    </w:p>
  </w:comment>
  <w:comment w:id="66" w:author="SuurBuur" w:date="2017-01-06T11:40:00Z" w:initials="S">
    <w:p w14:paraId="37BEC84E" w14:textId="77777777" w:rsidR="009634CF" w:rsidRDefault="009634CF">
      <w:pPr>
        <w:pStyle w:val="CommentText"/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ตัวเลขข้างในเป็นเลขสถานี</w:t>
      </w:r>
    </w:p>
    <w:p w14:paraId="2D17340D" w14:textId="77777777" w:rsidR="009634CF" w:rsidRDefault="00853B57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6E3496C9" w14:textId="77777777" w:rsidR="009634CF" w:rsidRDefault="00853B57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67" w:author="SuurBuur" w:date="2017-01-06T11:41:00Z" w:initials="S">
    <w:p w14:paraId="72898278" w14:textId="77777777" w:rsidR="00481527" w:rsidRDefault="00481527">
      <w:pPr>
        <w:pStyle w:val="CommentText"/>
        <w:rPr>
          <w:cs/>
        </w:rPr>
      </w:pPr>
      <w:r>
        <w:rPr>
          <w:rStyle w:val="CommentReference"/>
        </w:rPr>
        <w:annotationRef/>
      </w:r>
      <w:r w:rsidR="00853B57">
        <w:rPr>
          <w:rFonts w:hint="cs"/>
          <w:cs/>
        </w:rPr>
        <w:t>ดึงจาก</w:t>
      </w:r>
      <w:r w:rsidR="00853B57">
        <w:t xml:space="preserve"> Report </w:t>
      </w:r>
      <w:r w:rsidR="00853B57">
        <w:rPr>
          <w:rFonts w:hint="cs"/>
          <w:cs/>
        </w:rPr>
        <w:t>รูปแบบตารางมาใส่ โดยจะต้องรอ</w:t>
      </w:r>
      <w:r w:rsidR="00853B57">
        <w:t xml:space="preserve"> Report  Piping</w:t>
      </w:r>
      <w:r w:rsidR="00853B57"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BA8F41" w15:done="0"/>
  <w15:commentEx w15:paraId="3516ADF8" w15:done="0"/>
  <w15:commentEx w15:paraId="421CD883" w15:done="0"/>
  <w15:commentEx w15:paraId="67AAF620" w15:done="0"/>
  <w15:commentEx w15:paraId="24B10FFB" w15:done="0"/>
  <w15:commentEx w15:paraId="6E3496C9" w15:done="0"/>
  <w15:commentEx w15:paraId="728982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BA8F41" w16cid:durableId="1CE197B6"/>
  <w16cid:commentId w16cid:paraId="3516ADF8" w16cid:durableId="1CE197B7"/>
  <w16cid:commentId w16cid:paraId="421CD883" w16cid:durableId="1CE197B8"/>
  <w16cid:commentId w16cid:paraId="67AAF620" w16cid:durableId="1CE197B9"/>
  <w16cid:commentId w16cid:paraId="24B10FFB" w16cid:durableId="1CE197BA"/>
  <w16cid:commentId w16cid:paraId="6E3496C9" w16cid:durableId="1CE197BB"/>
  <w16cid:commentId w16cid:paraId="72898278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91030" w14:textId="77777777" w:rsidR="008A1925" w:rsidRDefault="008A1925">
      <w:r>
        <w:separator/>
      </w:r>
    </w:p>
  </w:endnote>
  <w:endnote w:type="continuationSeparator" w:id="0">
    <w:p w14:paraId="3BCCC215" w14:textId="77777777" w:rsidR="008A1925" w:rsidRDefault="008A1925">
      <w:r>
        <w:continuationSeparator/>
      </w:r>
    </w:p>
  </w:endnote>
  <w:endnote w:type="continuationNotice" w:id="1">
    <w:p w14:paraId="2A683D8E" w14:textId="77777777" w:rsidR="008A1925" w:rsidRDefault="008A19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6CECF5AD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06F6F1" wp14:editId="103C5EAF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D43597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999D8EB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A1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A1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7E239EF0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77E6AEF6" w14:textId="77777777" w:rsidR="001A0BD6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9A8622" wp14:editId="4118957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D25953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67D306D4" w14:textId="77777777" w:rsidR="001A0BD6" w:rsidRPr="00E32510" w:rsidRDefault="001A0BD6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A1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8A1925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3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5B9EFC6" w14:textId="77777777" w:rsidR="001A0BD6" w:rsidRPr="00456DA4" w:rsidRDefault="001A0BD6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F2879" w14:textId="77777777" w:rsidR="008A1925" w:rsidRDefault="008A1925">
      <w:r>
        <w:separator/>
      </w:r>
    </w:p>
  </w:footnote>
  <w:footnote w:type="continuationSeparator" w:id="0">
    <w:p w14:paraId="53224CF2" w14:textId="77777777" w:rsidR="008A1925" w:rsidRDefault="008A1925">
      <w:r>
        <w:continuationSeparator/>
      </w:r>
    </w:p>
  </w:footnote>
  <w:footnote w:type="continuationNotice" w:id="1">
    <w:p w14:paraId="15A8ECA3" w14:textId="77777777" w:rsidR="008A1925" w:rsidRDefault="008A19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D4029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5844525E" wp14:editId="5018B498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33A33EE2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C1589C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18B043B6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5ED4F9E4" wp14:editId="2B839564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61A90" w14:textId="77777777" w:rsidR="001A0BD6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77091F09" wp14:editId="33F896B4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6C05F474" w14:textId="77777777" w:rsidR="001A0BD6" w:rsidRPr="00A12DEF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 w:rsidR="00B13AB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3B8006F1" w14:textId="77777777" w:rsidR="001A0BD6" w:rsidRPr="00E32510" w:rsidRDefault="001A0BD6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62BA49BC" wp14:editId="1FABA30A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25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A3B051"/>
  <w15:docId w15:val="{196E7331-D3CD-4119-B6C2-1732DAD1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6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5.png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Quaterly_report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098670528818892E-2"/>
          <c:y val="3.4586056644880174E-2"/>
          <c:w val="0.59666908723166756"/>
          <c:h val="0.79869317155027764"/>
        </c:manualLayout>
      </c:layout>
      <c:barChart>
        <c:barDir val="bar"/>
        <c:grouping val="clustered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Major Problem</c:v>
                </c:pt>
              </c:strCache>
            </c:strRef>
          </c:tx>
          <c:invertIfNegative val="0"/>
          <c:dLbls>
            <c:dLbl>
              <c:idx val="3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AF3-482B-8751-AD4EC5810F23}"/>
                </c:ext>
              </c:extLst>
            </c:dLbl>
            <c:dLbl>
              <c:idx val="6"/>
              <c:layout>
                <c:manualLayout>
                  <c:x val="-3.5377358490566092E-2"/>
                  <c:y val="-6.557377049180345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AF3-482B-8751-AD4EC5810F23}"/>
                </c:ext>
              </c:extLst>
            </c:dLbl>
            <c:dLbl>
              <c:idx val="9"/>
              <c:layout>
                <c:manualLayout>
                  <c:x val="-3.53964410690134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AF3-482B-8751-AD4EC5810F23}"/>
                </c:ext>
              </c:extLst>
            </c:dLbl>
            <c:dLbl>
              <c:idx val="10"/>
              <c:layout>
                <c:manualLayout>
                  <c:x val="-3.3027123478718313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AF3-482B-8751-AD4EC5810F23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Sheet1!$A$2:$A$6</c:f>
              <c:strCache>
                <c:ptCount val="5"/>
                <c:pt idx="0">
                  <c:v>Under protection</c:v>
                </c:pt>
                <c:pt idx="1">
                  <c:v>Over protection</c:v>
                </c:pt>
                <c:pt idx="2">
                  <c:v>Interference suspect</c:v>
                </c:pt>
                <c:pt idx="3">
                  <c:v>Rectifier / Anode malfunction suspect</c:v>
                </c:pt>
                <c:pt idx="4">
                  <c:v>Short casing suspect</c:v>
                </c:pt>
              </c:strCache>
            </c:strRef>
          </c:cat>
          <c:val>
            <c:numRef>
              <c:f>Sheet1!$B$2:$B$6</c:f>
              <c:numCache>
                <c:formatCode>0</c:formatCode>
                <c:ptCount val="5"/>
                <c:pt idx="0">
                  <c:v>6</c:v>
                </c:pt>
                <c:pt idx="1">
                  <c:v>23</c:v>
                </c:pt>
                <c:pt idx="2">
                  <c:v>7</c:v>
                </c:pt>
                <c:pt idx="3">
                  <c:v>0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F3-482B-8751-AD4EC5810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63731840"/>
        <c:axId val="263729920"/>
      </c:barChart>
      <c:valAx>
        <c:axId val="263729920"/>
        <c:scaling>
          <c:orientation val="maxMin"/>
          <c:max val="25"/>
        </c:scaling>
        <c:delete val="0"/>
        <c:axPos val="b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&lt;-- </a:t>
                </a:r>
                <a:r>
                  <a:rPr lang="th-TH"/>
                  <a:t>จำนวนเส้นท่อที่พบปัญหา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64862687564998833"/>
              <c:y val="0.84311243061830465"/>
            </c:manualLayout>
          </c:layout>
          <c:overlay val="0"/>
        </c:title>
        <c:numFmt formatCode="0" sourceLinked="1"/>
        <c:majorTickMark val="out"/>
        <c:minorTickMark val="none"/>
        <c:tickLblPos val="low"/>
        <c:crossAx val="263731840"/>
        <c:crosses val="autoZero"/>
        <c:crossBetween val="between"/>
      </c:valAx>
      <c:catAx>
        <c:axId val="263731840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low"/>
        <c:crossAx val="263729920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bg1">
              <a:lumMod val="65000"/>
            </a:schemeClr>
          </a:solidFill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92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r>
              <a:rPr lang="en-US" sz="1600" b="1"/>
              <a:t>Coating defect</a:t>
            </a:r>
            <a:r>
              <a:rPr lang="en-US" sz="1600" b="1" baseline="0"/>
              <a:t> </a:t>
            </a:r>
            <a:r>
              <a:rPr lang="th-TH" sz="1600" b="1" baseline="0"/>
              <a:t>ที่ตรวจพบ ด้วยวิธี </a:t>
            </a:r>
            <a:r>
              <a:rPr lang="en-US" sz="1600" b="1" baseline="0"/>
              <a:t>DCVG </a:t>
            </a:r>
            <a:r>
              <a:rPr lang="th-TH" sz="1600" b="1" baseline="0"/>
              <a:t>ในปี </a:t>
            </a:r>
            <a:r>
              <a:rPr lang="en-US" sz="1600" b="1" baseline="0"/>
              <a:t>2559</a:t>
            </a:r>
            <a:endParaRPr lang="en-US" sz="1600" b="1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643337798908227"/>
          <c:y val="0.16296935963762257"/>
          <c:w val="0.82444940782514031"/>
          <c:h val="0.482546255792100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Small (Monitor)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4-4D18-B8C7-87A391EFC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 (Monitor)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4-4D18-B8C7-87A391EFC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Large (Early repair)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Browallia New" panose="020B0604020202020204" pitchFamily="34" charset="-34"/>
                    <a:ea typeface="+mn-ea"/>
                    <a:cs typeface="Browallia New" panose="020B0604020202020204" pitchFamily="34" charset="-34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4-4D18-B8C7-87A391EFCB83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Extra large (Immediate repair)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Defect size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824-4D18-B8C7-87A391EFC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3756800"/>
        <c:axId val="263774976"/>
      </c:barChart>
      <c:catAx>
        <c:axId val="26375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74976"/>
        <c:crosses val="autoZero"/>
        <c:auto val="1"/>
        <c:lblAlgn val="ctr"/>
        <c:lblOffset val="100"/>
        <c:noMultiLvlLbl val="0"/>
      </c:catAx>
      <c:valAx>
        <c:axId val="26377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Browallia New" panose="020B0604020202020204" pitchFamily="34" charset="-34"/>
                <a:ea typeface="+mn-ea"/>
                <a:cs typeface="Browallia New" panose="020B0604020202020204" pitchFamily="34" charset="-34"/>
              </a:defRPr>
            </a:pPr>
            <a:endParaRPr lang="en-US"/>
          </a:p>
        </c:txPr>
        <c:crossAx val="263756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Browallia New" panose="020B0604020202020204" pitchFamily="34" charset="-34"/>
              <a:ea typeface="+mn-ea"/>
              <a:cs typeface="Browallia New" panose="020B0604020202020204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>
          <a:latin typeface="Browallia New" panose="020B0604020202020204" pitchFamily="34" charset="-34"/>
          <a:cs typeface="Browallia New" panose="020B0604020202020204" pitchFamily="34" charset="-34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50C1B-4D8D-4E2F-AE90-E27532CD4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Quaterly_report</Template>
  <TotalTime>0</TotalTime>
  <Pages>3</Pages>
  <Words>4976</Words>
  <Characters>28364</Characters>
  <Application>Microsoft Office Word</Application>
  <DocSecurity>0</DocSecurity>
  <Lines>236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33274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2017-06-08T07:55:00Z</dcterms:created>
  <dcterms:modified xsi:type="dcterms:W3CDTF">2017-06-08T07:55:00Z</dcterms:modified>
</cp:coreProperties>
</file>