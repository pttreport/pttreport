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74D6A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5BB1B1E6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4B02AEF4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40FE9DC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2F7E50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B19786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B2C2EB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089DE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A9ECA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8C8050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7579B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1CB46B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E6476C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F2E89A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63130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EDD9AB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685D1B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6CA8AE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33EC52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1F880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6B3047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BEDD0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1319422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60CA03D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1D6C0D5E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47E9AAE9" w14:textId="77777777" w:rsidTr="005217C1">
        <w:tc>
          <w:tcPr>
            <w:tcW w:w="2376" w:type="dxa"/>
          </w:tcPr>
          <w:p w14:paraId="55499462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02CE4727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3E8C449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263008C9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1BCDCCC8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135CC41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3FCE7C10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6A4E898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61FFEF6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AE3686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3290A5C0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72339455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116432A6" w14:textId="77777777" w:rsidTr="004477A6">
        <w:trPr>
          <w:trHeight w:val="390"/>
        </w:trPr>
        <w:tc>
          <w:tcPr>
            <w:tcW w:w="2376" w:type="dxa"/>
            <w:vMerge/>
          </w:tcPr>
          <w:p w14:paraId="6F7A3CF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F81B0B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AE3686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6D642B93" w14:textId="77777777" w:rsidR="00221752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6E885DD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3E5EC667" w14:textId="77777777" w:rsidTr="00643FB6">
        <w:trPr>
          <w:trHeight w:val="1536"/>
        </w:trPr>
        <w:tc>
          <w:tcPr>
            <w:tcW w:w="2376" w:type="dxa"/>
            <w:vMerge/>
          </w:tcPr>
          <w:p w14:paraId="4BF7C91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BEA7FC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AE3686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E35AC6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1C237F2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18D0BFC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B59DDE8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61A2D1FD" w14:textId="77777777" w:rsidR="00643FB6" w:rsidRPr="0012516C" w:rsidRDefault="00AE368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403D606E" w14:textId="77777777" w:rsidTr="00643FB6">
        <w:trPr>
          <w:trHeight w:val="3450"/>
        </w:trPr>
        <w:tc>
          <w:tcPr>
            <w:tcW w:w="2376" w:type="dxa"/>
            <w:vMerge/>
          </w:tcPr>
          <w:p w14:paraId="54EE420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3689E0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AE3686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6F8339F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852FD1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2C41EB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8DB37A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CF223F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05958D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EB157B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47DEE4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5E29FBFE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BB52AF3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0A45B0D8" w14:textId="77777777" w:rsidTr="004477A6">
        <w:trPr>
          <w:trHeight w:val="416"/>
        </w:trPr>
        <w:tc>
          <w:tcPr>
            <w:tcW w:w="2376" w:type="dxa"/>
            <w:vMerge/>
          </w:tcPr>
          <w:p w14:paraId="0DA91FA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2C2EF16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AE3686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1FF0B432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703DB495" w14:textId="77777777" w:rsidR="00643FB6" w:rsidRPr="0012516C" w:rsidRDefault="00AE368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7521B5E5" w14:textId="77777777" w:rsidTr="005217C1">
        <w:tc>
          <w:tcPr>
            <w:tcW w:w="2376" w:type="dxa"/>
          </w:tcPr>
          <w:p w14:paraId="2E9DF38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7C958B6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AE368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01252E1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AE3686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A022E79" w14:textId="77777777" w:rsidR="00077923" w:rsidRPr="0012516C" w:rsidRDefault="00AE3686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30BD9C4B" w14:textId="77777777" w:rsidR="00077923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C0C88F2" w14:textId="77777777" w:rsidTr="005217C1">
        <w:tc>
          <w:tcPr>
            <w:tcW w:w="2376" w:type="dxa"/>
          </w:tcPr>
          <w:p w14:paraId="294C0B6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55F2A8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AE368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0EEFD716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AE3686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21B3080" w14:textId="77777777" w:rsidR="003277E5" w:rsidRPr="0012516C" w:rsidRDefault="00AE3686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820593F" w14:textId="77777777" w:rsidR="00077923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2B54F8B8" w14:textId="77777777" w:rsidTr="005D4362">
        <w:tc>
          <w:tcPr>
            <w:tcW w:w="2376" w:type="dxa"/>
          </w:tcPr>
          <w:p w14:paraId="67EE9B8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7D28927" w14:textId="77777777" w:rsidR="00077923" w:rsidRPr="0012516C" w:rsidRDefault="00AE3686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2E46C97" w14:textId="77777777" w:rsidR="00077923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4026CB60" w14:textId="77777777" w:rsidR="00077923" w:rsidRPr="0012516C" w:rsidRDefault="00AE3686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0F91570F" w14:textId="77777777" w:rsidTr="005D4362">
        <w:tc>
          <w:tcPr>
            <w:tcW w:w="2376" w:type="dxa"/>
          </w:tcPr>
          <w:p w14:paraId="75D6725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3EECBEEE" w14:textId="77777777" w:rsidR="00077923" w:rsidRPr="0012516C" w:rsidRDefault="00AE3686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B659624" w14:textId="77777777" w:rsidR="00077923" w:rsidRPr="0012516C" w:rsidRDefault="00AE3686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233DA937" w14:textId="77777777" w:rsidR="00077923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3E1F0293" w14:textId="77777777" w:rsidTr="00D46B5C">
        <w:tc>
          <w:tcPr>
            <w:tcW w:w="2376" w:type="dxa"/>
          </w:tcPr>
          <w:p w14:paraId="55C59724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lastRenderedPageBreak/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441EDD" w14:textId="77777777" w:rsidR="00077923" w:rsidRPr="0012516C" w:rsidRDefault="00AE3686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860D583" w14:textId="77777777" w:rsidR="00077923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EBB22C" w14:textId="77777777" w:rsidR="00077923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666397DF" w14:textId="77777777" w:rsidTr="00156C0F">
        <w:tc>
          <w:tcPr>
            <w:tcW w:w="2376" w:type="dxa"/>
            <w:vMerge w:val="restart"/>
            <w:shd w:val="clear" w:color="auto" w:fill="auto"/>
          </w:tcPr>
          <w:p w14:paraId="46B28AE8" w14:textId="77777777" w:rsidR="00691980" w:rsidRPr="0012516C" w:rsidRDefault="00AE3686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4A87C763" w14:textId="77777777" w:rsidR="00691980" w:rsidRPr="0012516C" w:rsidRDefault="00AE3686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55F90A63" w14:textId="77777777" w:rsidR="00691980" w:rsidRPr="0012516C" w:rsidRDefault="00AE3686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4E10679C" w14:textId="77777777" w:rsidR="00691980" w:rsidRPr="0012516C" w:rsidRDefault="00AE3686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1E84920E" w14:textId="77777777" w:rsidTr="00691980">
        <w:tc>
          <w:tcPr>
            <w:tcW w:w="2376" w:type="dxa"/>
            <w:vMerge/>
            <w:shd w:val="clear" w:color="auto" w:fill="auto"/>
          </w:tcPr>
          <w:p w14:paraId="15C63BCD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F0EFA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25CA41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CD06A4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740DBFC1" w14:textId="77777777" w:rsidTr="00156C0F">
        <w:tc>
          <w:tcPr>
            <w:tcW w:w="2376" w:type="dxa"/>
            <w:vMerge/>
            <w:shd w:val="clear" w:color="auto" w:fill="auto"/>
          </w:tcPr>
          <w:p w14:paraId="5EE3D9B5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6623DE8D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91DB359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537614EE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E825263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789F82C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A6995F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FABE8A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108E4B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D3A69F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4FEFDE5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55F0EA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AC151E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56F6708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1DD05129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5BC64EA9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61C48F25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4CB471E8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4182A799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4C647C03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5F65A5A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6F511AE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2B3F1AA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C4ADC1A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EEAA704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B16089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27535A6D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3C0C078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54A49043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483F3DEB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3D374992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0D0E40C8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76D7EADB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5459C839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3630581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58D6F4B0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4975E113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A486746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56AECC4F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0AE0D16A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6DCE7365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w:lastRenderedPageBreak/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BB3513C" wp14:editId="2940672E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0874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BB3513C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5008748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242DEA1F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107B67A1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69434016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53FE7976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64868C2A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18BC2178" w14:textId="77777777" w:rsidR="00FC6B34" w:rsidRPr="00EB73F7" w:rsidRDefault="00AE3686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26C31745" wp14:editId="25607774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045CB5E4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73BA8F44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571720AF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2D4DB284" w14:textId="77777777" w:rsidR="004F4505" w:rsidRPr="0012516C" w:rsidRDefault="00AE3686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18C63CBC" w14:textId="77777777" w:rsidR="00AC06BE" w:rsidRPr="0012516C" w:rsidRDefault="00AE3686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0814B66B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DA6CA3D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22A955D0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54DC342" w14:textId="77777777" w:rsidR="003576E0" w:rsidRPr="0012516C" w:rsidRDefault="00AE368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2348ABBF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35F18006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lastRenderedPageBreak/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CC94485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205649B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957533E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79B9321B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16212FD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12360FEC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3F0D9405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06F4620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6860803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59231B7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32E07BA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68F4284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0F7A02AF" w14:textId="77777777" w:rsidTr="00B224A0">
        <w:tc>
          <w:tcPr>
            <w:tcW w:w="425" w:type="dxa"/>
          </w:tcPr>
          <w:p w14:paraId="50C4369C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26FE1C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69365B39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5568D2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472A74D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D891866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03F54BE0" w14:textId="77777777" w:rsidTr="00B224A0">
        <w:tc>
          <w:tcPr>
            <w:tcW w:w="425" w:type="dxa"/>
          </w:tcPr>
          <w:p w14:paraId="56C5B057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90ADF5B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31279986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739801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3F31CF0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0A9FA55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79096B41" w14:textId="77777777" w:rsidTr="00B224A0">
        <w:tc>
          <w:tcPr>
            <w:tcW w:w="425" w:type="dxa"/>
          </w:tcPr>
          <w:p w14:paraId="746C7E4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1365D71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1DAB6922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00D35843" wp14:editId="46EDC1E1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957D6C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0D35843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19957D6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3ECEFDB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3BA73DF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2FC02EF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2196B3C5" w14:textId="77777777" w:rsidTr="00B224A0">
        <w:tc>
          <w:tcPr>
            <w:tcW w:w="425" w:type="dxa"/>
          </w:tcPr>
          <w:p w14:paraId="7964940C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2907EE1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1C605495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6999F9D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E8D0873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38A0961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14B7830E" w14:textId="77777777" w:rsidTr="00B224A0">
        <w:tc>
          <w:tcPr>
            <w:tcW w:w="425" w:type="dxa"/>
          </w:tcPr>
          <w:p w14:paraId="2D7B44C4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D09CF85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2C6B03A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076D097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92D04E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F22CA4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B7FBCFC" w14:textId="77777777" w:rsidTr="00B224A0">
        <w:tc>
          <w:tcPr>
            <w:tcW w:w="425" w:type="dxa"/>
          </w:tcPr>
          <w:p w14:paraId="5F2B6176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E46E09C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2023740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B25E7BD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837F8E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6558FF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D5FB86C" w14:textId="77777777" w:rsidTr="00B224A0">
        <w:tc>
          <w:tcPr>
            <w:tcW w:w="425" w:type="dxa"/>
          </w:tcPr>
          <w:p w14:paraId="2E81DE5F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73CBFA6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009114A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8D314B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4CF024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49759E1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5CF57720" w14:textId="77777777" w:rsidTr="00B224A0">
        <w:tc>
          <w:tcPr>
            <w:tcW w:w="425" w:type="dxa"/>
          </w:tcPr>
          <w:p w14:paraId="1C32DD1B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6590E6D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018B5F9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ADEDE39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3001DA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67E7905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BE09F55" w14:textId="77777777" w:rsidTr="00B224A0">
        <w:tc>
          <w:tcPr>
            <w:tcW w:w="425" w:type="dxa"/>
          </w:tcPr>
          <w:p w14:paraId="4FE7FD5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1EDB51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6749E53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8EB33F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23655E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98AC62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7C9CD9FB" w14:textId="77777777" w:rsidTr="00B224A0">
        <w:tc>
          <w:tcPr>
            <w:tcW w:w="425" w:type="dxa"/>
          </w:tcPr>
          <w:p w14:paraId="234D5F9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A57EF80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4A8BF9A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6F695E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CE184E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2B45E9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CDE6FD4" w14:textId="77777777" w:rsidTr="00B224A0">
        <w:tc>
          <w:tcPr>
            <w:tcW w:w="425" w:type="dxa"/>
          </w:tcPr>
          <w:p w14:paraId="2863754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A982CBF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0AF9551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A41DB3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B83F65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08D6EB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4BFF9A8C" w14:textId="77777777" w:rsidTr="00B224A0">
        <w:tc>
          <w:tcPr>
            <w:tcW w:w="425" w:type="dxa"/>
          </w:tcPr>
          <w:p w14:paraId="4C74D4B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911028A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5C9B395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9F42E0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7959CF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1B3062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3ED3C21" w14:textId="77777777" w:rsidTr="00B224A0">
        <w:tc>
          <w:tcPr>
            <w:tcW w:w="425" w:type="dxa"/>
          </w:tcPr>
          <w:p w14:paraId="27D8D64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lastRenderedPageBreak/>
              <w:t>5</w:t>
            </w:r>
          </w:p>
        </w:tc>
        <w:tc>
          <w:tcPr>
            <w:tcW w:w="2127" w:type="dxa"/>
          </w:tcPr>
          <w:p w14:paraId="44A18ECD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04F037F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0EA01BB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F53B6D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999FF8B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42798A6D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1F28A68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588D856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1DE058E6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42BF3A8F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D3652F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819D7D2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45046D0C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4BC04A1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AE7540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078FA488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2CA79EEB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58868F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4D2FFCD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4938D7B7" w14:textId="77777777" w:rsidTr="00B224A0">
        <w:tc>
          <w:tcPr>
            <w:tcW w:w="425" w:type="dxa"/>
            <w:shd w:val="clear" w:color="auto" w:fill="auto"/>
          </w:tcPr>
          <w:p w14:paraId="55D83921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631483A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250C51C6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64A9EF2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6649477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2446BFCD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24B862D2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50B3D5E0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1E20C613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6A5B7641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51D49406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633F800C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16202C58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6B51F99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2E11CF4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5120834C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6759DF76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7DDE9E6F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6071101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C8347A7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0360B0D5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F6C82DE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70E54DEB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27EB3752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5B5FD83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31CB5153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44001D0A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5FFBA29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39A231F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5B423E0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1753076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675011B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05C3CF9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1732D9C4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5366D728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B590129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08E3D64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BD5E159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5E2025F8" w14:textId="77777777" w:rsidTr="008E514A">
        <w:trPr>
          <w:trHeight w:val="70"/>
        </w:trPr>
        <w:tc>
          <w:tcPr>
            <w:tcW w:w="798" w:type="dxa"/>
            <w:vMerge/>
          </w:tcPr>
          <w:p w14:paraId="14D90428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4811EBD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88518F1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51ABF0D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54D4494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125D898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97242EF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F7E8F76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55526407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18CFFC1E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6F0C998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16B0E0F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30747DE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95CD123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3A7ADD4C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7E07BA8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98CA125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30ECDE6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9FDD902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16886F99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0B2E02E6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7F31DB83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0654E8BD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36BF260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5E21C01D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FD40AE0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4B2144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0EBFFC80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764669C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711B040B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2714E71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4FDAE5DE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BB164EC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F797218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3477079E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56C0859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2C8910E8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215A4E34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2076E407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0C16B0C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D8923D3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71304BD0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64D9558F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00B4377A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CC105B6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404C80C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67B4ACA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32F10216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015482C7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E9C7ED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3DA7C94E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8E298FD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8141214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15065FE3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30993A0B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1DDB932C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2229CA69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E7E0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5787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C9B6D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238614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11D02D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A9B3AA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2879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67C6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0EB25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79F0EF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5BF826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02383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539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A77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2C778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F3097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523A37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EFBB27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614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513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26B407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5B3E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2A1143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432AD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FDB7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432A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6B77B1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FA266D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2A33AFC7" wp14:editId="1BEB3ED6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35FBA1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2A33AFC7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7735FBA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7B13A0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915C1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D87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7565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407578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8B5209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80AD3F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50CA06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375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44AB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C920C1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E7ADF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B5CA41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272C41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A390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B30C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31BA56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6A4CD1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14125DC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C0F59FF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C777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FABF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916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C7BB7A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A0F295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B56387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363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743F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6F5A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C6A035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0BDFE1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2B2282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A49F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34EC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148C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2B123F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10AE3D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C8C09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2638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24FF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1DF7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A5B48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7124F5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9D3E900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97C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204B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B9C4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AD70CC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3DC864D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479972A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FDB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994E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D90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9EBD9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378EFE5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4E190B24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55B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48E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B7D329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0BA9A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0DE8512E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197F7CF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B55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943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570E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7A179A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1829650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47F0A3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6B7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1C63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ED32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3638B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62D9A7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163E2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07E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7BF9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A23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F46E0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B94E22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E8AF61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685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638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0823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A13C5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6455CD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9B5828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7F5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BD21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7F5A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C7E91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05C8B11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E075C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6B77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A19F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3E83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EF34C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A254FB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F3F011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AD17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758F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4B2A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07C53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93132EA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08BE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138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EA6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F6D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3C666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478422C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2F6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2CB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8D8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0139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3D737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CC8540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181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F8F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0BD5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C1AE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C1E704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6ADD586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C66A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49B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BBF4A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356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5A864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343CF0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841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5F5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C5A0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6F0A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AE0E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3EEB7E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9D46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52D6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ADF8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BFC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C2A2D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3CD841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1D4A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422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1192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97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583A9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06C3E4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EF4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4FF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76FC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219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4DD18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DA5D3C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E48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5453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C587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9D99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4E51D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0A02F9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82F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C24C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AF6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0A56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676A4E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5C4F9F2E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59A9F4B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47DDFC8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A2E9440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57FA2BB9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36C3532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59418299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13C13B4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AD64D8B" wp14:editId="7A6991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B0D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AD64D8B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FCDB0D0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8CCBE5A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1AF53FF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5E36142F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BB131E7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37D45B29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8BA117A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453D708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111D004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03660A6A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CAA39A1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971CD60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DE0A755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7E8017FB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324E98E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EECC674" wp14:editId="1C8629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0E09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EECC674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3A0E09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0A209952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747F73A3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A3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CF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A9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B4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5E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1B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C4AB93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24A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19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B6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93790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CB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705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FB352F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455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98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EF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3FC4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0F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D13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850D9C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2AC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9B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EE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FF84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926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519F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52DEFF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3F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79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37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6FE6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B66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AB5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A90A17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87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AF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47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43F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02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B33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905813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FE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74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FF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727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D0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BB14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88123D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24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75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25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109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6C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2B0C3C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4A0D300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412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27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7B0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8E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51A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FA229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74C842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5E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CAF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D5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4CD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C8B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9FAA1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572298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940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B18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7D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5DF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27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A42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BE91A8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19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35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86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9FE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D5C6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EB3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57B846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589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13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124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58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1D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753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5A6944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7B7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6D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B67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D1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4F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8447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AAE539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C6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A9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E8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F70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856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CE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38AA72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16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B1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B8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B1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045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2F7D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2D386622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C72C5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BA7FC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1BC55E09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FC4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B032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2FBF874F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53A03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6E84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61B6B4DE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39459A51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E3DDDF5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6678D33F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44D1085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5B7FA91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B86AAFA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085A0793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0E14236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620553DB" wp14:editId="016ED1F4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99A4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20553DB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8899A4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5CB5C0B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3B042E5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5C031286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4E21D2D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EA758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AB5D2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18F3604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1B5D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9634E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3A845CE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19CC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9148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EFCEE1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CBAB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32205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5D530B4F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7A64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2C02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7D6A047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5BFC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BD6B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48666655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B754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FB38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1B70982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49890E3E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29F43BB6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278FAB1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3912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37AED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49DECE1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2844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B8FD6A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D7FD68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5D2B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1F925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0A514DE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6144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5568E0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C07316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1E6B0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CD86B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2AFFF10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7CF3A05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23F1916F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13792581" wp14:editId="29A0919E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AF9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1062960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1232EEA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DCB97B5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28462BB7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7C64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959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DAF2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6FFC64F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C15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18A8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C98B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196E76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936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870B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E9135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33F5BB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890F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D59A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5F97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8B7B6F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321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F93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AABA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76DB88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36D1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CBDC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984E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2F1E5A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4D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56B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3F1AB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A87BDF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52B6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E5360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B15E9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407E3C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D1F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AD86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EC230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DAB5CB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6A9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8E5A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ED84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4BD5FB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0417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CC84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D09C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033961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382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813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44EC8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EC2086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EB6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188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A75B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937BEA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30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584B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01557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6A9C70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9DA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D89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C753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A2DA2D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6122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CA4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E494D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E8CE9C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E8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B40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CA4A3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5EF0748B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49B3D3C2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2CF9C76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1B20C52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68F7B21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FFF31E1" wp14:editId="4C294DE8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739CE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5357CDD8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A80B594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79E9236" wp14:editId="495C0A5E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C2CDFF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5A65AAAB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095145B4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0DEBCD3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A2D04CF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1C1E51C4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52339A81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20BB1996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44D15759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27029789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2E10D297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566BBBDA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7E128198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7C5F9B9A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B3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C5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58B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9E9DDCE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607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FF3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6F97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0E55BC2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FBA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25D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7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CA9A9D3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FA6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5A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B5C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304D68C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DA5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41E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1B6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087DDBFA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7F1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909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831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769793C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AD2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BF3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234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13B70795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E01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B94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1B6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7C29B1A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09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797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EC9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B0BE679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EF0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2E1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2CC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57A4A77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866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CE9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BCF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8DB4FE3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7EE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908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A47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C022A7E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651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3B5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2DA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5D6A22C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F5A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8F6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BDB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483ED483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59C2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5744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CC35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2D6B757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E8621D6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4ACCCCC8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DD8FDC8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6B068F70" wp14:editId="75B9ACFA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E29B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068F70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71E29B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788CB56C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918F349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5D3A0585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15F29C88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176BBF6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1B99F25D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BF3928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4A484BF5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5296E1D3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162441B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1DB7B3A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6F2DE53C" wp14:editId="4EC016B9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3B7C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8DDDA1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1204F5B5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A348EA6" wp14:editId="0D514F2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E78F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7E8A4BBC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1A8875FE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0234D25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5533CE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5559B61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036B873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6131059C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CFF2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4B49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30B12690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721239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D5EA04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20739FF1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65B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3570ECC" wp14:editId="3DDF6A59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01DE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0A61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240FF9B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13EAB599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2E456E33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38A1562C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0ECB9EBF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3495AFB9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D8317B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7ED5AD58" w14:textId="77777777" w:rsidTr="001365E4">
        <w:trPr>
          <w:trHeight w:val="335"/>
          <w:jc w:val="center"/>
        </w:trPr>
        <w:tc>
          <w:tcPr>
            <w:tcW w:w="5698" w:type="dxa"/>
          </w:tcPr>
          <w:p w14:paraId="593264B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EFFA1B0" wp14:editId="6FEAB01B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F474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56D62FA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307AED0F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76E522ED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4F79CD11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0EBCDF78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132924A4" w14:textId="77777777" w:rsidTr="001365E4">
        <w:trPr>
          <w:trHeight w:val="335"/>
          <w:jc w:val="center"/>
        </w:trPr>
        <w:tc>
          <w:tcPr>
            <w:tcW w:w="5698" w:type="dxa"/>
          </w:tcPr>
          <w:p w14:paraId="6668165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972ED7A" wp14:editId="690D29EC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E97F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088E90D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6F61570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454E0C5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473F99A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DF60BA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23B99AF4" w14:textId="77777777" w:rsidTr="001365E4">
        <w:trPr>
          <w:trHeight w:val="3677"/>
          <w:jc w:val="center"/>
        </w:trPr>
        <w:tc>
          <w:tcPr>
            <w:tcW w:w="5698" w:type="dxa"/>
          </w:tcPr>
          <w:p w14:paraId="2C6F528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90E4350" wp14:editId="73392236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D488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9933956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00B3BC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7A005F0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7B4BBDB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82D45DF" w14:textId="77777777" w:rsidTr="001365E4">
        <w:trPr>
          <w:trHeight w:val="3677"/>
          <w:jc w:val="center"/>
        </w:trPr>
        <w:tc>
          <w:tcPr>
            <w:tcW w:w="5698" w:type="dxa"/>
          </w:tcPr>
          <w:p w14:paraId="227A402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1E25CC3" wp14:editId="140D9B74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C1D3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0FA9DC7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983B55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0CD14AA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54291C3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36A850B1" w14:textId="77777777" w:rsidTr="001365E4">
        <w:trPr>
          <w:trHeight w:val="3672"/>
          <w:jc w:val="center"/>
        </w:trPr>
        <w:tc>
          <w:tcPr>
            <w:tcW w:w="5698" w:type="dxa"/>
          </w:tcPr>
          <w:p w14:paraId="0BDE639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911794B" wp14:editId="5E672F60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E663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0C39907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AD28DF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1A9D104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16863B94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722C6B6B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D21CEE6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050B1E1B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168EAF67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AEBC1BB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41740F6E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1C80C96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3BB311D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0F57DDF6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8EAD13A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23697404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9A233BB" w14:textId="77777777" w:rsidTr="000A272E">
        <w:tc>
          <w:tcPr>
            <w:tcW w:w="2347" w:type="dxa"/>
          </w:tcPr>
          <w:p w14:paraId="1F947E0B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1EB43581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0275509C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631F14E7" w14:textId="77777777" w:rsidTr="000A272E">
        <w:tc>
          <w:tcPr>
            <w:tcW w:w="2347" w:type="dxa"/>
          </w:tcPr>
          <w:p w14:paraId="0EA77C95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4A631CF8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575B42D0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3A71DEF9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3D83D65E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05C39ACF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C16B5B1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4E450D82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A2415A2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655EC6C9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7FFCEC2D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37915CC1" wp14:editId="5EA01AA6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24FD6E6A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298199EC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BFABC29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0D117166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71381D4F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75882086" w14:textId="77777777" w:rsidTr="007219C0">
        <w:tc>
          <w:tcPr>
            <w:tcW w:w="1985" w:type="dxa"/>
          </w:tcPr>
          <w:p w14:paraId="10C955F0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16F2A3F1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105D2DEB" w14:textId="77777777" w:rsidTr="007219C0">
        <w:tc>
          <w:tcPr>
            <w:tcW w:w="1985" w:type="dxa"/>
          </w:tcPr>
          <w:p w14:paraId="0254BBE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07BA47B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5037887C" w14:textId="77777777" w:rsidTr="007219C0">
        <w:tc>
          <w:tcPr>
            <w:tcW w:w="1985" w:type="dxa"/>
          </w:tcPr>
          <w:p w14:paraId="61B747F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F506A6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5B0F55F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661254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07DF815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470AB3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1165059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B945CE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35BDDF9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0E18DD5A" w14:textId="77777777" w:rsidTr="007219C0">
        <w:tc>
          <w:tcPr>
            <w:tcW w:w="1985" w:type="dxa"/>
          </w:tcPr>
          <w:p w14:paraId="7D7BD4B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29C37E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5ECEF134" w14:textId="77777777" w:rsidTr="007219C0">
        <w:trPr>
          <w:trHeight w:val="778"/>
        </w:trPr>
        <w:tc>
          <w:tcPr>
            <w:tcW w:w="1985" w:type="dxa"/>
          </w:tcPr>
          <w:p w14:paraId="6AF0900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29D2173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7BD1552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28BC672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44083926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0A8537CE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3BA9AE0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8D45054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41A6EE6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251D32DE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6C3522CC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4D84D622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7C17B116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33F197EC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565E072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04676BB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5A45C9E9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F2B3788" wp14:editId="77FE4574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AA90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2B3788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EEAA90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425FD1B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70FD9D7D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4C8FCB35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4373816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1381B65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207FB667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0BB664E" wp14:editId="60509F37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5E85568C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3C561D7D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EB61C13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B5FF2AC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6AED8E4B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3678BCF9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50F65B52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61A41D7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085CA1E9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4BC2216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207499E9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FF8FBF1" wp14:editId="5DE602CC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330C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44501E10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C06396E" wp14:editId="75D60B52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CC5E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C06396E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10CC5E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509E2953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EA42300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9DFACA3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4EEC9C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07C0761F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7D804306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3C982D20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3507E67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0B22164A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5BDD64C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4ED2EB0A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C8FB8C6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00B04B1E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63E6072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2069EC7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7306017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872B2CB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7341EA56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2C7E838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0A24734E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3682B5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E535E54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F569F6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92EC315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71FED61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8682BE9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F6977B7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7C227ACC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2F7D4B3E" wp14:editId="74BC462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C8CC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F7D4B3E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CEC8CC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1CDE3B6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62A5A3D8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78B706F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0B65196F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408D7943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E71D330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3FBF95BB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3DFF0BD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1235947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424D1BC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038EE414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BD09162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B662655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08D95A88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572CA1B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6FC03836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C39579E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7EE326BB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B51C812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3B75495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D8C1AC7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2EBFB4B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52142C29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6AEEF869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6CBCB3FA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E5163F3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33742AEF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0A9FDB82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1B4C50C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7EF82763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110BEC7D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117C4411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674BECA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66C3CB5D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05DAE2B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4EF530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0C502DBA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AF6EAB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6D969C5B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45F94C44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07EF9443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D1793BA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5C8B01B0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BCCA2D7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48FED24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089728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23FB1622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728CEA9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230FC32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2EBF4AA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7B9E9538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0DCF6EEC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9DF04A9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2BC2B8B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683403F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2E89E8C3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1FC10DC4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4C39CB61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603C2466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7E4D46ED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75A6E52F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1EB33C47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5D1C418A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00B2B7E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67904AE0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10DC4" w15:done="0"/>
  <w15:commentEx w15:paraId="4C39CB61" w15:done="0"/>
  <w15:commentEx w15:paraId="603C2466" w15:done="0"/>
  <w15:commentEx w15:paraId="7E4D46ED" w15:done="0"/>
  <w15:commentEx w15:paraId="75A6E52F" w15:done="0"/>
  <w15:commentEx w15:paraId="200B2B7E" w15:done="0"/>
  <w15:commentEx w15:paraId="67904A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10DC4" w16cid:durableId="1CE197B6"/>
  <w16cid:commentId w16cid:paraId="4C39CB61" w16cid:durableId="1CE197B7"/>
  <w16cid:commentId w16cid:paraId="603C2466" w16cid:durableId="1CE197B8"/>
  <w16cid:commentId w16cid:paraId="7E4D46ED" w16cid:durableId="1CE197B9"/>
  <w16cid:commentId w16cid:paraId="75A6E52F" w16cid:durableId="1CE197BA"/>
  <w16cid:commentId w16cid:paraId="200B2B7E" w16cid:durableId="1CE197BB"/>
  <w16cid:commentId w16cid:paraId="67904AE0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B68E" w14:textId="77777777" w:rsidR="00AE3686" w:rsidRDefault="00AE3686">
      <w:r>
        <w:separator/>
      </w:r>
    </w:p>
  </w:endnote>
  <w:endnote w:type="continuationSeparator" w:id="0">
    <w:p w14:paraId="7B843C3A" w14:textId="77777777" w:rsidR="00AE3686" w:rsidRDefault="00AE3686">
      <w:r>
        <w:continuationSeparator/>
      </w:r>
    </w:p>
  </w:endnote>
  <w:endnote w:type="continuationNotice" w:id="1">
    <w:p w14:paraId="0B07250A" w14:textId="77777777" w:rsidR="00AE3686" w:rsidRDefault="00AE3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1A5AC6ED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7BA945" wp14:editId="11199B4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4F19F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78E2474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E368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E368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3192C04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64C95D9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B2385C" wp14:editId="6728D85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204DC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1C1740BF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E368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AE3686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31B9449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1BE1A" w14:textId="77777777" w:rsidR="00AE3686" w:rsidRDefault="00AE3686">
      <w:r>
        <w:separator/>
      </w:r>
    </w:p>
  </w:footnote>
  <w:footnote w:type="continuationSeparator" w:id="0">
    <w:p w14:paraId="2BD2C889" w14:textId="77777777" w:rsidR="00AE3686" w:rsidRDefault="00AE3686">
      <w:r>
        <w:continuationSeparator/>
      </w:r>
    </w:p>
  </w:footnote>
  <w:footnote w:type="continuationNotice" w:id="1">
    <w:p w14:paraId="27A684CC" w14:textId="77777777" w:rsidR="00AE3686" w:rsidRDefault="00AE36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825DF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5744B5C5" wp14:editId="01FE1C37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8E191A9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309DDC55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C8D0EB3" wp14:editId="1A799CA8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F1C6E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1E663DBF" wp14:editId="535B8B26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CF2822C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E78C67F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9F60492" wp14:editId="6E1A5816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6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686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80864"/>
  <w15:docId w15:val="{C9EA0FFC-44A0-4FBC-BDB4-5F73A12A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9EDD-BDA9-4768-B028-8DD0A73D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7</Pages>
  <Words>5020</Words>
  <Characters>28615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2017-06-08T08:04:00Z</dcterms:created>
  <dcterms:modified xsi:type="dcterms:W3CDTF">2017-06-08T08:04:00Z</dcterms:modified>
</cp:coreProperties>
</file>