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proofErr w:type="spellStart"/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Patroling</w:t>
            </w:r>
            <w:proofErr w:type="spellEnd"/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</w:t>
            </w:r>
            <w:r w:rsidR="009E63F5">
              <w:rPr>
                <w:rFonts w:asciiTheme="minorBidi" w:hAnsiTheme="minorBidi" w:cstheme="minorBidi"/>
                <w:sz w:val="28"/>
                <w:highlight w:val="green"/>
              </w:rPr>
              <w:t>89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9E63F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ผลสรุปวิเคราะห์เบื้องต้น :</w:t>
            </w:r>
            <w:r>
              <w:rPr>
                <w:rFonts w:asciiTheme="minorBidi" w:hAnsiTheme="minorBidi" w:cstheme="minorBidi"/>
                <w:sz w:val="28"/>
                <w:cs/>
              </w:rPr>
              <w:tab/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9E63F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ประเด็นปัญหา / อุปสรรค์ :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[qa32]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[qa33]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[qa34]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[qa35]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[qa36]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[qa37]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[qa38]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[qa39]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[qa40]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[qa41]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lastRenderedPageBreak/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Chemical </w:t>
      </w:r>
      <w:proofErr w:type="spellStart"/>
      <w:r w:rsidRPr="0012516C">
        <w:rPr>
          <w:rFonts w:asciiTheme="minorBidi" w:hAnsiTheme="minorBidi" w:cstheme="minorBidi"/>
          <w:sz w:val="28"/>
          <w:highlight w:val="lightGray"/>
        </w:rPr>
        <w:t>Threatment</w:t>
      </w:r>
      <w:proofErr w:type="spellEnd"/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>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proofErr w:type="spellStart"/>
      <w:r w:rsidR="008A4484" w:rsidRPr="0012516C">
        <w:rPr>
          <w:rFonts w:ascii="Cordia New" w:hAnsi="Cordia New"/>
          <w:sz w:val="28"/>
          <w:highlight w:val="lightGray"/>
        </w:rPr>
        <w:t>Testpost</w:t>
      </w:r>
      <w:proofErr w:type="spellEnd"/>
      <w:r w:rsidR="008A4484" w:rsidRPr="0012516C">
        <w:rPr>
          <w:rFonts w:ascii="Cordia New" w:hAnsi="Cordia New"/>
          <w:sz w:val="28"/>
          <w:highlight w:val="lightGray"/>
        </w:rPr>
        <w:t xml:space="preserve">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4F450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AC06BE" w:rsidRPr="0012516C" w:rsidRDefault="00AC06B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3576E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2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2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Actual2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Status2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lastRenderedPageBreak/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3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เขต 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  <w:r>
              <w:rPr>
                <w:rFonts w:ascii="Cordia New" w:hAnsi="Cordia New" w:cs="Cordia New"/>
                <w:sz w:val="28"/>
              </w:rPr>
              <w:t>1</w:t>
            </w:r>
          </w:p>
        </w:tc>
        <w:tc>
          <w:tcPr>
            <w:tcW w:w="1504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 (m)</w:t>
            </w:r>
            <w:r>
              <w:rPr>
                <w:rFonts w:ascii="Cordia New" w:hAnsi="Cordia New" w:cs="Cordia New"/>
                <w:sz w:val="28"/>
              </w:rPr>
              <w:tab/>
              <w:t>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Actual1</w:t>
            </w:r>
          </w:p>
        </w:tc>
        <w:tc>
          <w:tcPr>
            <w:tcW w:w="1505" w:type="dxa"/>
            <w:shd w:val="clear" w:color="auto" w:fill="auto"/>
          </w:tcPr>
          <w:p w:rsidR="009E63F5" w:rsidRDefault="009E63F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 / Status1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9E63F5">
        <w:rPr>
          <w:rFonts w:ascii="Cordia New" w:eastAsia="Tahoma" w:hAnsi="Cordia New"/>
          <w:kern w:val="24"/>
          <w:sz w:val="28"/>
          <w:highlight w:val="green"/>
          <w:cs/>
        </w:rPr>
        <w:t>ผลการดำเนินงาน :</w:t>
      </w:r>
      <w:r w:rsidR="009E63F5">
        <w:rPr>
          <w:rFonts w:ascii="Cordia New" w:eastAsia="Tahoma" w:hAnsi="Cordia New"/>
          <w:kern w:val="24"/>
          <w:sz w:val="28"/>
          <w:highlight w:val="green"/>
          <w:cs/>
        </w:rPr>
        <w:tab/>
        <w:t xml:space="preserve"> เขต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9E63F5">
        <w:rPr>
          <w:rFonts w:ascii="Cordia New" w:hAnsi="Cordia New"/>
          <w:sz w:val="28"/>
          <w:highlight w:val="green"/>
          <w:cs/>
        </w:rPr>
        <w:t>ผลการดำเนินงาน :</w:t>
      </w:r>
      <w:r w:rsidR="009E63F5">
        <w:rPr>
          <w:rFonts w:ascii="Cordia New" w:hAnsi="Cordia New"/>
          <w:sz w:val="28"/>
          <w:highlight w:val="green"/>
          <w:cs/>
        </w:rPr>
        <w:tab/>
      </w:r>
      <w:r w:rsidR="009E63F5">
        <w:rPr>
          <w:rFonts w:ascii="Cordia New" w:hAnsi="Cordia New"/>
          <w:sz w:val="28"/>
          <w:highlight w:val="green"/>
        </w:rPr>
        <w:t>RC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9E63F5">
        <w:rPr>
          <w:rFonts w:ascii="Cordia New" w:eastAsia="Tahoma" w:hAnsi="Cordia New"/>
          <w:kern w:val="24"/>
          <w:sz w:val="28"/>
          <w:highlight w:val="green"/>
          <w:cs/>
        </w:rPr>
        <w:t>ผลการดำเนินงาน :</w:t>
      </w:r>
      <w:r w:rsidR="009E63F5">
        <w:rPr>
          <w:rFonts w:ascii="Cordia New" w:eastAsia="Tahoma" w:hAnsi="Cordia New"/>
          <w:kern w:val="24"/>
          <w:sz w:val="28"/>
          <w:highlight w:val="green"/>
          <w:cs/>
        </w:rPr>
        <w:tab/>
        <w:t>จำนวนหลุม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9E63F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ผลการดำเนินงาน :</w:t>
      </w:r>
      <w:r>
        <w:rPr>
          <w:rFonts w:ascii="Cordia New" w:hAnsi="Cordia New"/>
          <w:sz w:val="28"/>
          <w:cs/>
        </w:rPr>
        <w:tab/>
        <w:t>หมายเหตุ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9E63F5">
        <w:rPr>
          <w:rFonts w:ascii="Cordia New" w:eastAsia="Tahoma" w:hAnsi="Cordia New"/>
          <w:kern w:val="24"/>
          <w:sz w:val="28"/>
          <w:highlight w:val="green"/>
          <w:cs/>
        </w:rPr>
        <w:t>การดำเนินงานในอนาคต :</w:t>
      </w:r>
      <w:r w:rsidR="009E63F5">
        <w:rPr>
          <w:rFonts w:ascii="Cordia New" w:eastAsia="Tahoma" w:hAnsi="Cordia New"/>
          <w:kern w:val="24"/>
          <w:sz w:val="28"/>
          <w:highlight w:val="green"/>
          <w:cs/>
        </w:rPr>
        <w:tab/>
        <w:t>เขต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9E63F5">
        <w:rPr>
          <w:rFonts w:ascii="Cordia New" w:hAnsi="Cordia New"/>
          <w:sz w:val="28"/>
          <w:highlight w:val="green"/>
          <w:cs/>
        </w:rPr>
        <w:t>การดำเนินงานในอนาคต :</w:t>
      </w:r>
      <w:r w:rsidR="009E63F5">
        <w:rPr>
          <w:rFonts w:ascii="Cordia New" w:hAnsi="Cordia New"/>
          <w:sz w:val="28"/>
          <w:highlight w:val="green"/>
          <w:cs/>
        </w:rPr>
        <w:tab/>
      </w:r>
      <w:r w:rsidR="009E63F5">
        <w:rPr>
          <w:rFonts w:ascii="Cordia New" w:hAnsi="Cordia New"/>
          <w:sz w:val="28"/>
          <w:highlight w:val="green"/>
        </w:rPr>
        <w:t>RC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9E63F5">
        <w:rPr>
          <w:rFonts w:ascii="Cordia New" w:hAnsi="Cordia New"/>
          <w:sz w:val="28"/>
          <w:highlight w:val="green"/>
          <w:cs/>
        </w:rPr>
        <w:t>การดำเนินงานในอนาคต :</w:t>
      </w:r>
      <w:r w:rsidR="009E63F5">
        <w:rPr>
          <w:rFonts w:ascii="Cordia New" w:hAnsi="Cordia New"/>
          <w:sz w:val="28"/>
          <w:highlight w:val="green"/>
          <w:cs/>
        </w:rPr>
        <w:tab/>
        <w:t>เดือน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9E63F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ปัญหาอุปสรรค (ถ้ามี) :</w:t>
      </w:r>
      <w:r>
        <w:rPr>
          <w:rFonts w:ascii="Cordia New" w:hAnsi="Cordia New"/>
          <w:sz w:val="28"/>
          <w:highlight w:val="yellow"/>
          <w:cs/>
        </w:rPr>
        <w:tab/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F01C4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9E63F5" w:rsidRDefault="009E63F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5C0D83" w:rsidRPr="00D41563" w:rsidRDefault="005C0D8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5C0D8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E63F5" w:rsidRDefault="009E63F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B3119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</w:t>
      </w: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>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17316F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</w:t>
      </w:r>
      <w:proofErr w:type="spellStart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freespan</w:t>
      </w:r>
      <w:proofErr w:type="spellEnd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9F43B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proofErr w:type="spellStart"/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A774D4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726FB2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CF208B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</w:t>
            </w:r>
            <w:proofErr w:type="spellStart"/>
            <w:r w:rsidRPr="0012516C">
              <w:rPr>
                <w:rFonts w:ascii="Cordia New" w:hAnsi="Cordia New" w:cs="Cordia New"/>
                <w:sz w:val="28"/>
                <w:highlight w:val="lightGray"/>
              </w:rPr>
              <w:t>lnterval</w:t>
            </w:r>
            <w:proofErr w:type="spellEnd"/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lastRenderedPageBreak/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9E63F5" w:rsidRDefault="009E63F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77521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</w:t>
      </w:r>
      <w:proofErr w:type="spellStart"/>
      <w:r w:rsidR="00FE5BBE" w:rsidRPr="0012516C">
        <w:rPr>
          <w:rFonts w:ascii="Cordia New" w:hAnsi="Cordia New"/>
          <w:sz w:val="28"/>
        </w:rPr>
        <w:t>threatment</w:t>
      </w:r>
      <w:proofErr w:type="spellEnd"/>
      <w:r w:rsidR="00FE5BBE" w:rsidRPr="0012516C">
        <w:rPr>
          <w:rFonts w:ascii="Cordia New" w:hAnsi="Cordia New"/>
          <w:sz w:val="28"/>
        </w:rPr>
        <w:t xml:space="preserve">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9E63F5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>แผนงาน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9E63F5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แผนงาน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Section - Length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Status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Section - Length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Status</w:t>
            </w: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9E63F5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หมายเหตุ : </w:t>
      </w:r>
      <w:r>
        <w:rPr>
          <w:rFonts w:ascii="Cordia New" w:hAnsi="Cordia New"/>
          <w:sz w:val="28"/>
          <w:highlight w:val="yellow"/>
          <w:cs/>
        </w:rPr>
        <w:tab/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Dimeter</w:t>
            </w:r>
          </w:p>
        </w:tc>
        <w:tc>
          <w:tcPr>
            <w:tcW w:w="1803" w:type="dxa"/>
          </w:tcPr>
          <w:p w:rsidR="00632BFD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Pipeline Section</w:t>
            </w:r>
          </w:p>
        </w:tc>
        <w:tc>
          <w:tcPr>
            <w:tcW w:w="1803" w:type="dxa"/>
          </w:tcPr>
          <w:p w:rsidR="00632BFD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Number of pig</w:t>
            </w:r>
          </w:p>
        </w:tc>
        <w:tc>
          <w:tcPr>
            <w:tcW w:w="1804" w:type="dxa"/>
          </w:tcPr>
          <w:p w:rsidR="00632BFD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Planning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9E63F5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 xml:space="preserve">ปัญหาอุปสรรค (ถ้ามี) : </w:t>
      </w:r>
      <w:r>
        <w:rPr>
          <w:rFonts w:ascii="Cordia New" w:hAnsi="Cordia New"/>
          <w:sz w:val="28"/>
          <w:highlight w:val="green"/>
          <w:cs/>
        </w:rPr>
        <w:tab/>
      </w: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Re-Plan</w:t>
            </w:r>
          </w:p>
        </w:tc>
        <w:tc>
          <w:tcPr>
            <w:tcW w:w="3009" w:type="dxa"/>
            <w:shd w:val="clear" w:color="auto" w:fill="auto"/>
          </w:tcPr>
          <w:p w:rsidR="009E63F5" w:rsidRDefault="009E63F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Detail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9E63F5" w:rsidTr="00991AC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E63F5" w:rsidRDefault="009E63F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E63F5" w:rsidRDefault="009E63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9E63F5" w:rsidRDefault="009E63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E63F5" w:rsidRDefault="009E63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  <w:tc>
          <w:tcPr>
            <w:tcW w:w="4513" w:type="dxa"/>
            <w:shd w:val="clear" w:color="auto" w:fill="auto"/>
          </w:tcPr>
          <w:p w:rsidR="009E63F5" w:rsidRDefault="009E63F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4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Chemical </w:t>
      </w:r>
      <w:proofErr w:type="spellStart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Threatment</w:t>
      </w:r>
      <w:proofErr w:type="spellEnd"/>
    </w:p>
    <w:p w:rsidR="000E2ED6" w:rsidRPr="0012516C" w:rsidRDefault="000E2ED6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proofErr w:type="spellStart"/>
      <w:r w:rsidRPr="0012516C">
        <w:rPr>
          <w:rFonts w:ascii="Cordia New" w:hAnsi="Cordia New"/>
          <w:sz w:val="28"/>
          <w:highlight w:val="lightGray"/>
        </w:rPr>
        <w:t>Corrsion</w:t>
      </w:r>
      <w:proofErr w:type="spellEnd"/>
      <w:r w:rsidRPr="0012516C">
        <w:rPr>
          <w:rFonts w:ascii="Cordia New" w:hAnsi="Cordia New"/>
          <w:sz w:val="28"/>
          <w:highlight w:val="lightGray"/>
        </w:rPr>
        <w:t xml:space="preserve">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683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508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 xml:space="preserve">CM </w:t>
            </w: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Sattion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9E63F5" w:rsidTr="009E63F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dfasdf</w:t>
            </w:r>
            <w:proofErr w:type="spellEnd"/>
          </w:p>
        </w:tc>
        <w:tc>
          <w:tcPr>
            <w:tcW w:w="2256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asdfads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fsdfsadfsdaf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9E63F5" w:rsidRDefault="009E63F5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683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-</w:t>
            </w:r>
          </w:p>
        </w:tc>
        <w:tc>
          <w:tcPr>
            <w:tcW w:w="508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9E63F5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9E63F5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แผนงาน :</w:t>
      </w:r>
      <w:r>
        <w:rPr>
          <w:rFonts w:ascii="Cordia New" w:hAnsi="Cordia New" w:cs="Cordia New"/>
          <w:sz w:val="28"/>
          <w:highlight w:val="yellow"/>
          <w:cs/>
        </w:rPr>
        <w:tab/>
      </w:r>
      <w:r>
        <w:rPr>
          <w:rFonts w:ascii="Cordia New" w:hAnsi="Cordia New" w:cs="Cordia New"/>
          <w:sz w:val="28"/>
          <w:highlight w:val="yellow"/>
        </w:rPr>
        <w:t>RBI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9E63F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ผลการดำเนินงาน :</w:t>
      </w:r>
      <w:r>
        <w:rPr>
          <w:rFonts w:ascii="Cordia New" w:hAnsi="Cordia New"/>
          <w:sz w:val="28"/>
          <w:highlight w:val="yellow"/>
          <w:cs/>
        </w:rPr>
        <w:tab/>
      </w:r>
      <w:r>
        <w:rPr>
          <w:rFonts w:ascii="Cordia New" w:hAnsi="Cordia New"/>
          <w:sz w:val="28"/>
          <w:highlight w:val="yellow"/>
        </w:rPr>
        <w:t>RBI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9E63F5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การดำเนินงานในอนาคต :</w:t>
      </w:r>
      <w:r>
        <w:rPr>
          <w:rFonts w:ascii="Cordia New" w:hAnsi="Cordia New"/>
          <w:sz w:val="28"/>
          <w:highlight w:val="yellow"/>
          <w:cs/>
        </w:rPr>
        <w:tab/>
      </w:r>
      <w:r>
        <w:rPr>
          <w:rFonts w:ascii="Cordia New" w:hAnsi="Cordia New"/>
          <w:sz w:val="28"/>
          <w:highlight w:val="yellow"/>
        </w:rPr>
        <w:t>RBI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9E63F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>ปัญหาอุปสรรค (ถ้ามี) :</w:t>
      </w:r>
      <w:r>
        <w:rPr>
          <w:rFonts w:ascii="Cordia New" w:hAnsi="Cordia New"/>
          <w:sz w:val="28"/>
          <w:highlight w:val="yellow"/>
          <w:cs/>
        </w:rPr>
        <w:tab/>
      </w:r>
      <w:r>
        <w:rPr>
          <w:rFonts w:ascii="Cordia New" w:hAnsi="Cordia New"/>
          <w:sz w:val="28"/>
          <w:highlight w:val="yellow"/>
        </w:rPr>
        <w:t>RBI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9E63F5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>แผนงาน :</w:t>
      </w:r>
      <w:r>
        <w:rPr>
          <w:rFonts w:ascii="Cordia New" w:hAnsi="Cordia New"/>
          <w:sz w:val="28"/>
          <w:highlight w:val="yellow"/>
          <w:cs/>
        </w:rPr>
        <w:tab/>
        <w:t>งานซ่อมคืนสภาพท่อ และถังความดันบนแท่น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9E506A" w:rsidRPr="0012516C" w:rsidRDefault="009E63F5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ผลการดำเนินงาน :</w:t>
      </w:r>
      <w:r>
        <w:rPr>
          <w:rFonts w:ascii="Cordia New" w:hAnsi="Cordia New"/>
          <w:sz w:val="28"/>
          <w:highlight w:val="yellow"/>
          <w:cs/>
        </w:rPr>
        <w:tab/>
        <w:t>งานซ่อมคืนสภาพท่อ และถังความดันบนแท่น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9E63F5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การดำเนินงานในอนาคต :</w:t>
      </w:r>
      <w:r>
        <w:rPr>
          <w:rFonts w:ascii="Cordia New" w:hAnsi="Cordia New"/>
          <w:sz w:val="28"/>
          <w:cs/>
        </w:rPr>
        <w:tab/>
        <w:t>งานซ่อมคืนสภาพท่อ และถังความดันบนแท่น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63F5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ปัญหาอุปสรรค (ถ้ามี) :</w:t>
      </w:r>
      <w:r>
        <w:rPr>
          <w:rFonts w:ascii="Cordia New" w:hAnsi="Cordia New"/>
          <w:sz w:val="28"/>
          <w:highlight w:val="yellow"/>
          <w:cs/>
        </w:rPr>
        <w:tab/>
        <w:t>งานซ่อมคืนสภาพท่อ และถังความดันบนแท่น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1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1.7.3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2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  <w:t>4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4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1.7.5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1.7.5.4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5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1.7.6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1.7.6.1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 xml:space="preserve">1.7.6.2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1.7.6.3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1.7.6.4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7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1.7.7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ชื่อโครงการ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แผนงาน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ผลการดำเนินงาน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1.7.7.4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9E63F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9E63F5" w:rsidRDefault="009E63F5" w:rsidP="009E63F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>ปัญหาอุปสรรค (ถ้ามี) :</w:t>
            </w:r>
            <w:r>
              <w:rPr>
                <w:rFonts w:ascii="Cordia New" w:hAnsi="Cordia New"/>
                <w:sz w:val="28"/>
                <w:cs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3F5" w:rsidRDefault="009E63F5">
      <w:r>
        <w:separator/>
      </w:r>
    </w:p>
  </w:endnote>
  <w:endnote w:type="continuationSeparator" w:id="0">
    <w:p w:rsidR="009E63F5" w:rsidRDefault="009E63F5">
      <w:r>
        <w:continuationSeparator/>
      </w:r>
    </w:p>
  </w:endnote>
  <w:endnote w:type="continuationNotice" w:id="1">
    <w:p w:rsidR="009E63F5" w:rsidRDefault="009E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BAC2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63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63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497E0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63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63F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3F5" w:rsidRDefault="009E63F5">
      <w:r>
        <w:separator/>
      </w:r>
    </w:p>
  </w:footnote>
  <w:footnote w:type="continuationSeparator" w:id="0">
    <w:p w:rsidR="009E63F5" w:rsidRDefault="009E63F5">
      <w:r>
        <w:continuationSeparator/>
      </w:r>
    </w:p>
  </w:footnote>
  <w:footnote w:type="continuationNotice" w:id="1">
    <w:p w:rsidR="009E63F5" w:rsidRDefault="009E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F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3F5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00C9C6-0AD2-42A8-868D-53602528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_1\Desktop\PTT%20project\ptt_report\ptt_report\tmp_rep\60062617296006200537&#3608;&#3614;%20Repor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B2F9B-C9FA-476F-B080-86FF767B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60062617296006200537ธพ Report (1)</Template>
  <TotalTime>0</TotalTime>
  <Pages>21</Pages>
  <Words>2608</Words>
  <Characters>14867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Nantapol Rattanapolwachirawadee</dc:creator>
  <cp:lastModifiedBy>Nantapol Rattanapolwachirawadee</cp:lastModifiedBy>
  <cp:revision>1</cp:revision>
  <cp:lastPrinted>2016-06-06T07:45:00Z</cp:lastPrinted>
  <dcterms:created xsi:type="dcterms:W3CDTF">2017-07-12T16:31:00Z</dcterms:created>
  <dcterms:modified xsi:type="dcterms:W3CDTF">2017-07-12T16:31:00Z</dcterms:modified>
</cp:coreProperties>
</file>