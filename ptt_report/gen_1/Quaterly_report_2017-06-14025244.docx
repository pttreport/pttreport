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BEBC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5357F74E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70B75056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4391EDC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5AB7F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3514B9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0CCA7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63B4CE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03080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B57A58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76BDC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5A83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572F4E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29247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369DDE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F73930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DB794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1C7C86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85FA85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8CA607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6E43C1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E1AC9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8A7418B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438A7B4A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32A8A139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65C8E10B" w14:textId="77777777" w:rsidTr="005217C1">
        <w:tc>
          <w:tcPr>
            <w:tcW w:w="2376" w:type="dxa"/>
          </w:tcPr>
          <w:p w14:paraId="0A3DCB4C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7FACCFF0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23B22645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0472F71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497EE967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24CCF467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125B795C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666E43BA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2F29238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0E0783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58445CD6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51AA6E6F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6CC094FA" w14:textId="77777777" w:rsidTr="004477A6">
        <w:trPr>
          <w:trHeight w:val="390"/>
        </w:trPr>
        <w:tc>
          <w:tcPr>
            <w:tcW w:w="2376" w:type="dxa"/>
            <w:vMerge/>
          </w:tcPr>
          <w:p w14:paraId="5A4B7A8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CA7E75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0E0783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06359E2" w14:textId="77777777" w:rsidR="00221752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E7C2C69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02B8FFB6" w14:textId="77777777" w:rsidTr="00305F26">
        <w:trPr>
          <w:trHeight w:val="224"/>
        </w:trPr>
        <w:tc>
          <w:tcPr>
            <w:tcW w:w="2376" w:type="dxa"/>
            <w:vMerge/>
          </w:tcPr>
          <w:p w14:paraId="33203D0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6D2C38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0E0783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EA33D61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7765C20" w14:textId="77777777" w:rsidR="00643FB6" w:rsidRPr="0012516C" w:rsidRDefault="000E0783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192B8FC8" w14:textId="77777777" w:rsidTr="00305F26">
        <w:trPr>
          <w:trHeight w:val="50"/>
        </w:trPr>
        <w:tc>
          <w:tcPr>
            <w:tcW w:w="2376" w:type="dxa"/>
            <w:vMerge/>
          </w:tcPr>
          <w:p w14:paraId="0E36928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EA1163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E0783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4DE61DF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25D87B2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4F0D4274" w14:textId="77777777" w:rsidTr="004477A6">
        <w:trPr>
          <w:trHeight w:val="416"/>
        </w:trPr>
        <w:tc>
          <w:tcPr>
            <w:tcW w:w="2376" w:type="dxa"/>
            <w:vMerge/>
          </w:tcPr>
          <w:p w14:paraId="3737B68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F6184A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E0783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0B2BA676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249DA69B" w14:textId="77777777" w:rsidR="00643FB6" w:rsidRPr="0012516C" w:rsidRDefault="000E078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2A54FCA0" w14:textId="77777777" w:rsidTr="005217C1">
        <w:tc>
          <w:tcPr>
            <w:tcW w:w="2376" w:type="dxa"/>
          </w:tcPr>
          <w:p w14:paraId="4ABB342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0ACDB2F6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0E078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0575093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0E078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0BADCA4" w14:textId="77777777" w:rsidR="00077923" w:rsidRPr="0012516C" w:rsidRDefault="000E078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1BAF2CC3" w14:textId="77777777" w:rsidR="00077923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4604518" w14:textId="77777777" w:rsidTr="005217C1">
        <w:tc>
          <w:tcPr>
            <w:tcW w:w="2376" w:type="dxa"/>
          </w:tcPr>
          <w:p w14:paraId="196C458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9B515FD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0E078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3197259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0E078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244A3FC" w14:textId="77777777" w:rsidR="003277E5" w:rsidRPr="0012516C" w:rsidRDefault="000E0783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7E53EAB6" w14:textId="77777777" w:rsidR="00077923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23763426" w14:textId="77777777" w:rsidTr="005D4362">
        <w:tc>
          <w:tcPr>
            <w:tcW w:w="2376" w:type="dxa"/>
          </w:tcPr>
          <w:p w14:paraId="2C47A90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542C1608" w14:textId="77777777" w:rsidR="00077923" w:rsidRPr="0012516C" w:rsidRDefault="000E078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A561C5B" w14:textId="77777777" w:rsidR="00077923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148A94AC" w14:textId="77777777" w:rsidR="00077923" w:rsidRPr="0012516C" w:rsidRDefault="000E078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0E33BD02" w14:textId="77777777" w:rsidTr="005D4362">
        <w:tc>
          <w:tcPr>
            <w:tcW w:w="2376" w:type="dxa"/>
          </w:tcPr>
          <w:p w14:paraId="08BB48F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3EBA159" w14:textId="77777777" w:rsidR="00077923" w:rsidRPr="0012516C" w:rsidRDefault="000E078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19996D7" w14:textId="77777777" w:rsidR="00077923" w:rsidRPr="0012516C" w:rsidRDefault="000E078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C3CA933" w14:textId="77777777" w:rsidR="00077923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280314D3" w14:textId="77777777" w:rsidTr="00D46B5C">
        <w:tc>
          <w:tcPr>
            <w:tcW w:w="2376" w:type="dxa"/>
          </w:tcPr>
          <w:p w14:paraId="71E6A10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7BCAFA9" w14:textId="77777777" w:rsidR="00077923" w:rsidRPr="0012516C" w:rsidRDefault="000E078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5CABB4B1" w14:textId="77777777" w:rsidR="00077923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3FE363" w14:textId="77777777" w:rsidR="00077923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06EB702C" w14:textId="77777777" w:rsidTr="00156C0F">
        <w:tc>
          <w:tcPr>
            <w:tcW w:w="2376" w:type="dxa"/>
            <w:vMerge w:val="restart"/>
            <w:shd w:val="clear" w:color="auto" w:fill="auto"/>
          </w:tcPr>
          <w:p w14:paraId="19429D8C" w14:textId="77777777" w:rsidR="00691980" w:rsidRPr="0012516C" w:rsidRDefault="000E078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2BA2D4DC" w14:textId="77777777" w:rsidR="00691980" w:rsidRPr="0012516C" w:rsidRDefault="000E0783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20CCBCF6" w14:textId="77777777" w:rsidR="00691980" w:rsidRPr="0012516C" w:rsidRDefault="000E078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6979F651" w14:textId="77777777" w:rsidR="00691980" w:rsidRPr="0012516C" w:rsidRDefault="000E0783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4FF04DDB" w14:textId="77777777" w:rsidTr="00691980">
        <w:tc>
          <w:tcPr>
            <w:tcW w:w="2376" w:type="dxa"/>
            <w:vMerge/>
            <w:shd w:val="clear" w:color="auto" w:fill="auto"/>
          </w:tcPr>
          <w:p w14:paraId="113B0D4C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79D0C3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94A8C8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FCE52A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20234671" w14:textId="77777777" w:rsidTr="00156C0F">
        <w:tc>
          <w:tcPr>
            <w:tcW w:w="2376" w:type="dxa"/>
            <w:vMerge/>
            <w:shd w:val="clear" w:color="auto" w:fill="auto"/>
          </w:tcPr>
          <w:p w14:paraId="50E79CFB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607E1B87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60F2FBC8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64B21D84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04522FB3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5FFCA6E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A9C446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7F85A9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DB8176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A671F1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11F95D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3C3F13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F0A512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9D83482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76635C6E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5CDDD5E1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563048F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2B2CA67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200B8CD7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7626C927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8FFE516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C046A04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063D9F1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41ACDF1F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FF889BF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1CC923EE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6B741622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F820ACA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1AE4CBB7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667E746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6B204051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4F50661A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5A69C4E4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26B349AE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71E4C70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70672F50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418F0CF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27F15824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70CF32F1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7E24DE5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FD33E42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158076A0" wp14:editId="7C53A54C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DCD85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58076A0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6BDCD85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06082B51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027284E4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E60D6B9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41A6461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389C0AB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36B13B62" w14:textId="77777777" w:rsidR="00FC6B34" w:rsidRPr="00EB73F7" w:rsidRDefault="000E078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2FF95842" wp14:editId="0BBBBB5D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195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5A8988F2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69578141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5D06968B" w14:textId="77777777" w:rsidR="004F4505" w:rsidRPr="0012516C" w:rsidRDefault="000E078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0CA3CF8" w14:textId="77777777" w:rsidR="00AC06BE" w:rsidRPr="0012516C" w:rsidRDefault="000E078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4991D43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A86AE1F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1BD2D64C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273DEFB" w14:textId="77777777" w:rsidR="003576E0" w:rsidRPr="0012516C" w:rsidRDefault="000E078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323DED98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0CD0B2B8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3D6506CC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67C2A4A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133DE75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E0783" w14:paraId="6FB1FB56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DE9FA08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0429E259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55DD10DA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1CDC4E98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4ABFD710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3CAA6358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E0783" w14:paraId="64AA8B34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A040051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68CD076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325F8B7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2C340A5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793F4AC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21E6F90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0E0783" w14:paraId="3328A5FA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DAB23F4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98F4539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85F5FAA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DE5F34A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9B36BDE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33E2BF1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E0783" w14:paraId="40817FB7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974312D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398F5E85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4C29DF9E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D749F4A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E0FD37D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0315B1F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0E0783" w14:paraId="0AA92A4E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30D65F3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40CE647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DEB2B2E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1E44114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CA16D0A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7E0EB20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E0783" w14:paraId="3E9A627C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6C8B998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D84CC18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A968052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AC5AE31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CB876EC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BB735DD" w14:textId="77777777" w:rsidR="000E0783" w:rsidRDefault="000E078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43C10AFC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5FCF3A84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C04B30B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0E0783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0E0783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0E0783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4B5585B6" w14:textId="77777777" w:rsidR="00167548" w:rsidRPr="0012516C" w:rsidRDefault="000E078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2AF7735B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7211348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9195ABE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0E0783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0E0783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0E0783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0E0783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7CBADEF2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2807E566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1F83AB8" w14:textId="77777777" w:rsidR="005C0D83" w:rsidRPr="0012516C" w:rsidRDefault="000E07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3AF17551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C2E8169" w14:textId="77777777" w:rsidR="00F01C43" w:rsidRDefault="000E078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7F2782F1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9D743A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24BFB85" w14:textId="77777777" w:rsidR="007A3C83" w:rsidRPr="0012516C" w:rsidRDefault="000E07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77FCF594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E0783" w14:paraId="7026F833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E662DEB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70FC73A6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1FED9AFF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795FED7E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E0783" w14:paraId="7B7439ED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20CBF6E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5E189F06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71998EA1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2B01B472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0E0783" w14:paraId="15602D9F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4DF2200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6F2818DD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704EBF55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180F1332" w14:textId="77777777" w:rsidR="000E0783" w:rsidRDefault="000E078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25C2F90A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43D8CB0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EF18F93" w14:textId="77777777" w:rsidR="005C0D83" w:rsidRPr="00D41563" w:rsidRDefault="000E07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441DF7E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CBC62B6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0E0783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7223BB6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FD85B38" w14:textId="77777777" w:rsidR="005C0D83" w:rsidRPr="0012516C" w:rsidRDefault="000E07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0A304B3D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9C3191B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4CA7189E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E0783" w14:paraId="6CD8E338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41685052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59DE3B58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3D978BD7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79DC8E05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1D414AA2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E0783" w14:paraId="305F8966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791C84A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Area1</w:t>
            </w:r>
          </w:p>
        </w:tc>
        <w:tc>
          <w:tcPr>
            <w:tcW w:w="1805" w:type="dxa"/>
            <w:shd w:val="clear" w:color="auto" w:fill="auto"/>
          </w:tcPr>
          <w:p w14:paraId="0EBD9CEC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B39BBA4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10E03502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045E4A93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0E0783" w14:paraId="6074E201" w14:textId="77777777" w:rsidTr="000E078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C26D709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59144AF6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7A8C9F46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7FC72D72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172779B5" w14:textId="77777777" w:rsidR="000E0783" w:rsidRDefault="000E078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7F0F249D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02FC9C9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0100295" w14:textId="77777777" w:rsidR="0026481E" w:rsidRPr="0012516C" w:rsidRDefault="000E078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713FCAAC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74F1056" w14:textId="77777777" w:rsidR="009B1FEC" w:rsidRPr="0012516C" w:rsidRDefault="000E078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6F3283C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FF6C055" w14:textId="77777777" w:rsidR="00E11736" w:rsidRPr="0012516C" w:rsidRDefault="000E078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383D8912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2BC04BAF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1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C0F9B07" wp14:editId="3DBB36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79196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3" w:author="NAVASIN HOMHUAL" w:date="2016-09-05T21:24:00Z">
                                    <w:rPr/>
                                  </w:rPrChange>
                                </w:rPr>
                                <w:pPrChange w:id="1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C0F9B07" id="Rectangle 16" o:spid="_x0000_s1027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yz8t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7379196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5" w:author="NAVASIN HOMHUAL" w:date="2016-09-05T21:24:00Z">
                              <w:rPr/>
                            </w:rPrChange>
                          </w:rPr>
                          <w:pPrChange w:id="1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B2451BE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B609F59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4CDCB16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5F4D5D9" w14:textId="77777777" w:rsidR="00801470" w:rsidRPr="0012516C" w:rsidRDefault="000E078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0CBCAAEB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CF5BEFB" w14:textId="77777777" w:rsidR="0017316F" w:rsidRPr="0012516C" w:rsidRDefault="000E078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AAC733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4CC91CC" w14:textId="77777777" w:rsidR="0017316F" w:rsidRPr="0012516C" w:rsidRDefault="000E078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701F4E9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11D5227" w14:textId="77777777" w:rsidR="0017316F" w:rsidRPr="0012516C" w:rsidRDefault="000E078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CE59542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E9BDED1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4CBFC999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แผนงาน</w:t>
      </w:r>
    </w:p>
    <w:p w14:paraId="74A5CBF8" w14:textId="77777777"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14:paraId="178EDDAF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422A118F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4E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B8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9A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F3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3D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138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5E625BD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7A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91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3B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F732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B5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A8B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63E4C9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1B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85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9F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F156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2A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D02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67525D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57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6BF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3B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BFD4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87A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1CD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9C6B33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F63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48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32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9B22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79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A39C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AFB840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1D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A9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66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E4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28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004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F9F136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66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61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9FC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D9F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1E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EC5C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A79D05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21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C4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E6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2A3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E1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B2EA9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77E7869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E7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06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98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F5B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87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1CB2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49DE4C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68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78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17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133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66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B3D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A735DA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D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A6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03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200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B9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2DD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A926BC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B4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59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33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03B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50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542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E9873B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8F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2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1A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D81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51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D48F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A93D2A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9F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F22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BE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F4B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02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71A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E269B8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A4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7B9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C8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8B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D9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53E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DFAA8D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5B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34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27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E93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CC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595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1832C6D7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009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964C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4AB55BB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E8CA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808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5F722E2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5C8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41625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3A618E85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4BA563E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2F74C3F" w14:textId="77777777"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0434DBD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AE371FE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02990CC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48B9FD5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14:paraId="3B7F860C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64658C5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3C8524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70A8B3F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1A8CD51E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A241B0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8A29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E2214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416DF2E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EB5A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B07FB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67A2ACC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BCBF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D03A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7F47BA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A6F0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3717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5A1F378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7BF8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AA6E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792C41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5E64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F5D8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688D669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78FF2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1EE8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0A964F6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4371641C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701A4E66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121B3E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EA32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05F200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5C8C4B9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E9C5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FF0F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1ACF75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D80A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7C7BFB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C7E7B64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9B66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823B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63EFE9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50A4B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CBBDD8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79BA52F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C0D41E3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23A5AD5C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52353FB0" wp14:editId="5FD916A1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5AB2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43BC21F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36F4577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EC8A611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1505B81E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7D11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D1D0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F358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3E2C470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073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31BF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7532D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ACC1FE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F17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7FB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73D55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9CBAFF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F13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512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1BB4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532F2A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C6A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080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5E997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6EC310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3CAE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0E4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BE987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A428B9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8F9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86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E071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4CA414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0D5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117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862F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683683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119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BA2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8034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AD172C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26F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4F57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92F1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4D563D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372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8EF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C715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5BA0E0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CFE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800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37761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74E8CC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C27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9113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7525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CA9F9E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787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8D0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5166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548A94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4C5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55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8134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DAE42F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2761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0DE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ABC8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C35DD1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7D4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098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52A5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496E9504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32578B01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37C62F4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5ED1052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297DFEC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17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6461A92" wp14:editId="6A762515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763B2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7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7"/>
      </w:r>
    </w:p>
    <w:p w14:paraId="0DC8EA0B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FC76090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17992DC" wp14:editId="4003E1E8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D079D6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8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8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8"/>
      </w:r>
    </w:p>
    <w:p w14:paraId="2EDED498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358E9A7E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3AC9B45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718E611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413F004E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28FB79EB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5280EE15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373A80EF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5D72351F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5A711A7A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4011A95D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09B35F9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533E90B2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D1C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40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FDB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61EEE7A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E03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93B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FAF1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044CEE1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2F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405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3EC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459B62D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857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56F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EE3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C5C5D2D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B72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7F6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692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A4C9737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4BA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453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950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1E45C65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DE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7C7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F0F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052E2915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63A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237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24C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1F0FED0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C5B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164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EFE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49B00C7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2F6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707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18A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0B0849D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AC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85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5B8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8EFA1A7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FD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942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F4C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436B66F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6D5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B19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B12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D4EC4A1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84C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D3C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B70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0DBE308E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4CD4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09B4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0A12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54596D2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5BD92DE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54B80160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32199897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19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0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FFE4EE8" wp14:editId="0A25FB04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42EDC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1" w:author="NAVASIN HOMHUAL" w:date="2016-09-05T21:24:00Z">
                                    <w:rPr/>
                                  </w:rPrChange>
                                </w:rPr>
                                <w:pPrChange w:id="22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FE4EE8" id="Rectangle 22" o:spid="_x0000_s1028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jI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2042EDC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3" w:author="NAVASIN HOMHUAL" w:date="2016-09-05T21:24:00Z">
                              <w:rPr/>
                            </w:rPrChange>
                          </w:rPr>
                          <w:pPrChange w:id="24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1AFFB518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5ED32432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65208122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B06CF91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3F55BBD4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71378CC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10E209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3604618C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611F0FE6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7FB1D4CD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43DAC0A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6E1B8F1C" wp14:editId="324E0A07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E74E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39F75D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778EFDB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6E374E6" wp14:editId="0F088AE7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F39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99B7F4D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D6FA5C3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F36D5D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5B5CB0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A3AC16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B1A81E7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2EFD45A8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73ED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326C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4566119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7BD228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DE32F2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344E68F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99FF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55C57065" wp14:editId="1275C08A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4B9A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4835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2188D04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18AA248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524843DB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3960093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3F1D6103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51F7A0B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399DC8E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41EA919" w14:textId="77777777" w:rsidTr="001365E4">
        <w:trPr>
          <w:trHeight w:val="335"/>
          <w:jc w:val="center"/>
        </w:trPr>
        <w:tc>
          <w:tcPr>
            <w:tcW w:w="5698" w:type="dxa"/>
          </w:tcPr>
          <w:p w14:paraId="40AEDDE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A682C8C" wp14:editId="1981DC77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4724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72051C6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5DEE062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0F6FBFBF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4D1BBC3B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3C1105F7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FFDD707" w14:textId="77777777" w:rsidTr="001365E4">
        <w:trPr>
          <w:trHeight w:val="335"/>
          <w:jc w:val="center"/>
        </w:trPr>
        <w:tc>
          <w:tcPr>
            <w:tcW w:w="5698" w:type="dxa"/>
          </w:tcPr>
          <w:p w14:paraId="574A122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5F38066" wp14:editId="09918141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359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CBEB585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B4691D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7D56063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838C09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44180F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3EDDBC9B" w14:textId="77777777" w:rsidTr="001365E4">
        <w:trPr>
          <w:trHeight w:val="3677"/>
          <w:jc w:val="center"/>
        </w:trPr>
        <w:tc>
          <w:tcPr>
            <w:tcW w:w="5698" w:type="dxa"/>
          </w:tcPr>
          <w:p w14:paraId="082F0A1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E1856EF" wp14:editId="76CBCAC4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24F4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0C7F82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2872A0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4664748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16D685F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566A558" w14:textId="77777777" w:rsidTr="001365E4">
        <w:trPr>
          <w:trHeight w:val="3677"/>
          <w:jc w:val="center"/>
        </w:trPr>
        <w:tc>
          <w:tcPr>
            <w:tcW w:w="5698" w:type="dxa"/>
          </w:tcPr>
          <w:p w14:paraId="5B994D6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32EA709" wp14:editId="2FCAB20D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BC3C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6D3B00B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21579A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4CE8C57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8EC899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40F29728" w14:textId="77777777" w:rsidTr="001365E4">
        <w:trPr>
          <w:trHeight w:val="3672"/>
          <w:jc w:val="center"/>
        </w:trPr>
        <w:tc>
          <w:tcPr>
            <w:tcW w:w="5698" w:type="dxa"/>
          </w:tcPr>
          <w:p w14:paraId="0DE1EBC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E1D75E5" wp14:editId="1B407C27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DE2D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895286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D3AE0E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56D2418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5B28A298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359DAFA0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D675BA5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0133D6EF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3CC94A65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1137C7AF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23F42BFD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6948513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6608FB0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1750B36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23BD9E7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25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25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5"/>
      </w:r>
    </w:p>
    <w:p w14:paraId="5D23511A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07B8D27C" w14:textId="77777777" w:rsidTr="000A272E">
        <w:tc>
          <w:tcPr>
            <w:tcW w:w="2347" w:type="dxa"/>
          </w:tcPr>
          <w:p w14:paraId="2EEB38A6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10E908DB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57057726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7C7FCAB4" w14:textId="77777777" w:rsidTr="000A272E">
        <w:tc>
          <w:tcPr>
            <w:tcW w:w="2347" w:type="dxa"/>
          </w:tcPr>
          <w:p w14:paraId="586FA52E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4E20B026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571284DC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4D9052FA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34CC16C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14921DCB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48DBE40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0CC87E5C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2A4527D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74FD2853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2F00EAB9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13E7B338" wp14:editId="3AD33706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51397B45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253AEB85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06A24E8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6316BF15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7AAD6A8F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5D9D7D95" w14:textId="77777777" w:rsidTr="00052AB4">
        <w:tc>
          <w:tcPr>
            <w:tcW w:w="1985" w:type="dxa"/>
          </w:tcPr>
          <w:p w14:paraId="69DDD94C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7EE6216E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25AAB951" w14:textId="77777777" w:rsidTr="00052AB4">
        <w:tc>
          <w:tcPr>
            <w:tcW w:w="1985" w:type="dxa"/>
          </w:tcPr>
          <w:p w14:paraId="7DE7AA7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B82D82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5A3C826B" w14:textId="77777777" w:rsidTr="00052AB4">
        <w:tc>
          <w:tcPr>
            <w:tcW w:w="1985" w:type="dxa"/>
          </w:tcPr>
          <w:p w14:paraId="219422E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B0BE6E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22A56CA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F471D5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63E3D9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CCCDA2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19D9513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10DCFB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9E7BCA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6C9B7DDB" w14:textId="77777777" w:rsidTr="00052AB4">
        <w:tc>
          <w:tcPr>
            <w:tcW w:w="1985" w:type="dxa"/>
          </w:tcPr>
          <w:p w14:paraId="5E642E7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4457852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7ED2194F" w14:textId="77777777" w:rsidTr="00052AB4">
        <w:trPr>
          <w:trHeight w:val="778"/>
        </w:trPr>
        <w:tc>
          <w:tcPr>
            <w:tcW w:w="1985" w:type="dxa"/>
          </w:tcPr>
          <w:p w14:paraId="24383B3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C445BD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583023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0DF8048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26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26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26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D21F857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7B40F931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6A4D9F8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D4ABAA9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6E7CEBF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5F337D8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0EB25E18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6BD085AC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27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27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27"/>
      </w:r>
    </w:p>
    <w:p w14:paraId="39A51836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D9EABDB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1B33BB0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A9B373D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FA2F960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2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9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3F2A630" wp14:editId="1EDE6471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222E7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0" w:author="NAVASIN HOMHUAL" w:date="2016-09-05T21:24:00Z">
                                    <w:rPr/>
                                  </w:rPrChange>
                                </w:rPr>
                                <w:pPrChange w:id="3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3F2A630" id="Rectangle 23" o:spid="_x0000_s1029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V2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12222E7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2" w:author="NAVASIN HOMHUAL" w:date="2016-09-05T21:24:00Z">
                              <w:rPr/>
                            </w:rPrChange>
                          </w:rPr>
                          <w:pPrChange w:id="3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4A45A606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6CFF1F53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261A99E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47B4CC9E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E1AA867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5FBB83E8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34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4C01732" wp14:editId="6846B254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4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34"/>
      </w:r>
    </w:p>
    <w:p w14:paraId="37C04B4D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671591A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18194DA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338393A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35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3EF82B3B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519F4302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35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35"/>
      </w:r>
    </w:p>
    <w:p w14:paraId="65DA95FD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DB90B31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0EEF0915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33C198A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33AC6B5F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B342032" wp14:editId="19C41CA5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E3BE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8F0E4C3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3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138BB0CC" wp14:editId="710A473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5433C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8" w:author="NAVASIN HOMHUAL" w:date="2016-09-05T21:24:00Z">
                                    <w:rPr/>
                                  </w:rPrChange>
                                </w:rPr>
                                <w:pPrChange w:id="3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38BB0CC" id="Rectangle 24" o:spid="_x0000_s1030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f6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3d5H+m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FF5433C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0" w:author="NAVASIN HOMHUAL" w:date="2016-09-05T21:24:00Z">
                              <w:rPr/>
                            </w:rPrChange>
                          </w:rPr>
                          <w:pPrChange w:id="4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3C84E6AE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19272E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A4E217D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2267AD00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7E64A4C0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76114C16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10A0EF64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090C8B8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41505B8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2D351EF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3FFB112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DCD91AF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725AA6DC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AC04048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C6ED575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2FFD86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C1D944D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25CF203F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1614D54D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847983B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DA7DE2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C03873F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4E682B0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D471BF6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C08683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993A4A7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020995F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5DA8B145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42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4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325A0EC6" wp14:editId="43F592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1FC3F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4" w:author="NAVASIN HOMHUAL" w:date="2016-09-05T21:24:00Z">
                                    <w:rPr/>
                                  </w:rPrChange>
                                </w:rPr>
                                <w:pPrChange w:id="4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25A0EC6" id="Rectangle 25" o:spid="_x0000_s1031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pE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Zrg&#10;MKw1FAeaKkJLd+/kTUnQ3gofHgQSv2kTaGfDPX20gTrn0EmcbQF/vnce/Yl2ZOWspn3Juf+xE6g4&#10;M18tEfJiPJvFBUvK7PR8QgoeW9bHFrurroCmMqbXwckkRv9gelEjVC+02qtYlUzCSqqdcxmwV65C&#10;u8f0OEi1WiU3Wionwq19crLnQaTOc/Mi0HX8CsTMO+h3S8zf0Kz1jROysNoF0GXiYES6xbWbAC1k&#10;YnH3eMSNP9aT1+sTt/wF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FtVakR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BF1FC3F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6" w:author="NAVASIN HOMHUAL" w:date="2016-09-05T21:24:00Z">
                              <w:rPr/>
                            </w:rPrChange>
                          </w:rPr>
                          <w:pPrChange w:id="4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2BA58327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7A535E7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811A460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07DBDF54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191354F0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5AE303D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567D5EB6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22A7620E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A69892F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0DC0783D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2BD17D6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EC57A18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8E9A6BD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6AE6717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BB5D3AA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098619B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8947BB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735BAC5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EF080AC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B84F6F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7032937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F50E166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7CE3C54A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4914B3C6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3A419191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07A2AF7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69CEFD8D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44E1F06D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2AD1619C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3D9A799C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6A382AA3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7C8AEAC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38E1AED6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44FD23FB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3E5A1EA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257285E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04B4520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14BA982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556BD4F3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24D564BE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2986872B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28FC54AA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7348C1A4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939A025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2C1971D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7CF0E0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D5ACC6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1F5FA64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337A507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766D2C2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554304D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071CB87F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73DE893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B4231AF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7578DD6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38D3195A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SuurBuur" w:date="2017-01-06T11:48:00Z" w:initials="S">
    <w:p w14:paraId="70AF1AD4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8" w:author="SuurBuur" w:date="2017-01-06T11:49:00Z" w:initials="S">
    <w:p w14:paraId="08A538F2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25" w:author="SuurBuur" w:date="2017-01-06T11:28:00Z" w:initials="S">
    <w:p w14:paraId="45864E31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26" w:author="SuurBuur" w:date="2017-01-06T11:35:00Z" w:initials="S">
    <w:p w14:paraId="4C728312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27" w:author="SuurBuur" w:date="2017-01-06T11:38:00Z" w:initials="S">
    <w:p w14:paraId="601B1823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34" w:author="SuurBuur" w:date="2017-01-06T11:40:00Z" w:initials="S">
    <w:p w14:paraId="0A79E550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015EE570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3094B615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35" w:author="SuurBuur" w:date="2017-01-06T11:41:00Z" w:initials="S">
    <w:p w14:paraId="541A068A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F1AD4" w15:done="0"/>
  <w15:commentEx w15:paraId="08A538F2" w15:done="0"/>
  <w15:commentEx w15:paraId="45864E31" w15:done="0"/>
  <w15:commentEx w15:paraId="4C728312" w15:done="0"/>
  <w15:commentEx w15:paraId="601B1823" w15:done="0"/>
  <w15:commentEx w15:paraId="3094B615" w15:done="0"/>
  <w15:commentEx w15:paraId="541A06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F1AD4" w16cid:durableId="1CE197B6"/>
  <w16cid:commentId w16cid:paraId="08A538F2" w16cid:durableId="1CE197B7"/>
  <w16cid:commentId w16cid:paraId="45864E31" w16cid:durableId="1CE197B8"/>
  <w16cid:commentId w16cid:paraId="4C728312" w16cid:durableId="1CE197B9"/>
  <w16cid:commentId w16cid:paraId="601B1823" w16cid:durableId="1CE197BA"/>
  <w16cid:commentId w16cid:paraId="3094B615" w16cid:durableId="1CE197BB"/>
  <w16cid:commentId w16cid:paraId="541A068A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DAE61" w14:textId="77777777" w:rsidR="000E0783" w:rsidRDefault="000E0783">
      <w:r>
        <w:separator/>
      </w:r>
    </w:p>
  </w:endnote>
  <w:endnote w:type="continuationSeparator" w:id="0">
    <w:p w14:paraId="454E8D41" w14:textId="77777777" w:rsidR="000E0783" w:rsidRDefault="000E0783">
      <w:r>
        <w:continuationSeparator/>
      </w:r>
    </w:p>
  </w:endnote>
  <w:endnote w:type="continuationNotice" w:id="1">
    <w:p w14:paraId="66779B59" w14:textId="77777777" w:rsidR="000E0783" w:rsidRDefault="000E0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5EC122EA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E41EB8" wp14:editId="507B3D7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D855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32655E2C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07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07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5DA9ECA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0B50F197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260E7F" wp14:editId="1406DFA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58A50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3B50D378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07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E078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6CD837A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F1AA" w14:textId="77777777" w:rsidR="000E0783" w:rsidRDefault="000E0783">
      <w:r>
        <w:separator/>
      </w:r>
    </w:p>
  </w:footnote>
  <w:footnote w:type="continuationSeparator" w:id="0">
    <w:p w14:paraId="0D5F18F0" w14:textId="77777777" w:rsidR="000E0783" w:rsidRDefault="000E0783">
      <w:r>
        <w:continuationSeparator/>
      </w:r>
    </w:p>
  </w:footnote>
  <w:footnote w:type="continuationNotice" w:id="1">
    <w:p w14:paraId="50DC6C27" w14:textId="77777777" w:rsidR="000E0783" w:rsidRDefault="000E07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7E8F6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AE9D4D5" wp14:editId="1796A302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6210C3E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CDF8F6C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8F853FA" wp14:editId="39BA65E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E0073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22F259D9" wp14:editId="466D9C38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23B40D74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D74CE2B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60EE7A2" wp14:editId="34D92325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783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325D6"/>
  <w15:docId w15:val="{AC94093C-399B-447B-AC0E-3CDFF57A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0207Quaterly_report_4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5E35B-3841-450A-9BF1-EBFB1454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1706140207Quaterly_report_4</Template>
  <TotalTime>0</TotalTime>
  <Pages>10</Pages>
  <Words>4031</Words>
  <Characters>22981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2017-06-13T19:52:00Z</dcterms:created>
  <dcterms:modified xsi:type="dcterms:W3CDTF">2017-06-13T19:52:00Z</dcterms:modified>
</cp:coreProperties>
</file>