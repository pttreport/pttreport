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670DC2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70DC2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70DC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670DC2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670DC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70DC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670DC2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70DC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70DC2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70DC2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70DC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70DC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70DC2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70DC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70DC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670DC2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670DC2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670DC2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670DC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670DC2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670DC2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670DC2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670DC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670DC2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70DC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70DC2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670DC2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70DC2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70DC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670DC2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670DC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670DC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70DC2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70DC2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70DC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70DC2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670DC2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670DC2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670DC2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670DC2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70DC2" w:rsidRDefault="00670DC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670DC2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670DC2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670DC2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670DC2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670DC2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670DC2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670DC2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670DC2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670DC2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670DC2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670DC2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670DC2" w:rsidRDefault="00670DC2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670DC2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670DC2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670DC2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670DC2" w:rsidRDefault="00670DC2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670DC2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670DC2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670DC2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670DC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670DC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670DC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670DC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670DC2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670DC2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670DC2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670DC2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670DC2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70DC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70DC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70DC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70DC2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70DC2" w:rsidRDefault="00670DC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70DC2" w:rsidRDefault="00670DC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70DC2" w:rsidRDefault="00670DC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670DC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670DC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70DC2" w:rsidRDefault="00670DC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70DC2" w:rsidRDefault="00670DC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670DC2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670DC2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670DC2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670DC2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670DC2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670DC2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tbl>
            <w:tblPr>
              <w:tblW w:w="6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70DC2" w:rsidTr="008F24C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vMerge w:val="restart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  <w:bookmarkStart w:id="0" w:name="_GoBack"/>
                  <w:bookmarkEnd w:id="0"/>
                  <w:r>
                    <w:rPr>
                      <w:rFonts w:ascii="Cordia New" w:hAnsi="Cordia New" w:cs="Cordia New"/>
                      <w:sz w:val="28"/>
                      <w:highlight w:val="lightGray"/>
                    </w:rPr>
                    <w:t>No.</w:t>
                  </w:r>
                </w:p>
              </w:tc>
              <w:tc>
                <w:tcPr>
                  <w:tcW w:w="360" w:type="dxa"/>
                  <w:vMerge w:val="restart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lightGray"/>
                    </w:rPr>
                    <w:t>Route Code</w:t>
                  </w:r>
                </w:p>
              </w:tc>
              <w:tc>
                <w:tcPr>
                  <w:tcW w:w="360" w:type="dxa"/>
                  <w:vMerge w:val="restart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lightGray"/>
                    </w:rPr>
                    <w:t>ID</w:t>
                  </w:r>
                </w:p>
              </w:tc>
              <w:tc>
                <w:tcPr>
                  <w:tcW w:w="360" w:type="dxa"/>
                  <w:vMerge w:val="restart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lightGray"/>
                    </w:rPr>
                    <w:t>Pipeline Section</w:t>
                  </w:r>
                </w:p>
              </w:tc>
              <w:tc>
                <w:tcPr>
                  <w:tcW w:w="360" w:type="dxa"/>
                  <w:vMerge w:val="restart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lightGray"/>
                    </w:rPr>
                    <w:t>Launch</w:t>
                  </w:r>
                </w:p>
              </w:tc>
              <w:tc>
                <w:tcPr>
                  <w:tcW w:w="3960" w:type="dxa"/>
                  <w:gridSpan w:val="11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  <w:r>
                    <w:rPr>
                      <w:rFonts w:ascii="Cordia New" w:hAnsi="Cordia New" w:cs="Cordia New"/>
                      <w:sz w:val="28"/>
                      <w:highlight w:val="lightGray"/>
                      <w:cs/>
                    </w:rPr>
                    <w:t xml:space="preserve">ปี </w:t>
                  </w:r>
                  <w:r>
                    <w:rPr>
                      <w:rFonts w:ascii="Cordia New" w:hAnsi="Cordia New" w:cs="Cordia New"/>
                      <w:sz w:val="28"/>
                      <w:highlight w:val="lightGray"/>
                    </w:rPr>
                    <w:t>2017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</w:tr>
            <w:tr w:rsidR="00670DC2" w:rsidTr="00670DC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vMerge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vMerge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vMerge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vMerge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vMerge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670DC2" w:rsidRDefault="00670DC2" w:rsidP="00484EB4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  <w:highlight w:val="lightGray"/>
                    </w:rPr>
                  </w:pPr>
                </w:p>
              </w:tc>
            </w:tr>
          </w:tbl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670DC2" w:rsidTr="00670DC2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670DC2" w:rsidRDefault="00670DC2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6339F7CD" wp14:editId="41E45EEC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lastRenderedPageBreak/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:rsidTr="00052AB4"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:rsidTr="00052AB4">
        <w:trPr>
          <w:trHeight w:val="778"/>
        </w:trPr>
        <w:tc>
          <w:tcPr>
            <w:tcW w:w="1985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เป็นระยะยาว (เลื่อนแผนข้างต้นไปปี 2560)</w:t>
            </w:r>
          </w:p>
        </w:tc>
      </w:tr>
    </w:tbl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9"/>
      <w:footerReference w:type="default" r:id="rId20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DC2" w:rsidRDefault="00670DC2">
      <w:r>
        <w:separator/>
      </w:r>
    </w:p>
  </w:endnote>
  <w:endnote w:type="continuationSeparator" w:id="0">
    <w:p w:rsidR="00670DC2" w:rsidRDefault="00670DC2">
      <w:r>
        <w:continuationSeparator/>
      </w:r>
    </w:p>
  </w:endnote>
  <w:endnote w:type="continuationNotice" w:id="1">
    <w:p w:rsidR="00670DC2" w:rsidRDefault="00670D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646B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70DC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70DC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C73CB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70DC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70DC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DC2" w:rsidRDefault="00670DC2">
      <w:r>
        <w:separator/>
      </w:r>
    </w:p>
  </w:footnote>
  <w:footnote w:type="continuationSeparator" w:id="0">
    <w:p w:rsidR="00670DC2" w:rsidRDefault="00670DC2">
      <w:r>
        <w:continuationSeparator/>
      </w:r>
    </w:p>
  </w:footnote>
  <w:footnote w:type="continuationNotice" w:id="1">
    <w:p w:rsidR="00670DC2" w:rsidRDefault="00670D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C2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0DC2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1C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69544B-168B-4BC0-BFF9-9DD36EA3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1818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4029D-9DDF-4163-BCD4-6FD09752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1706151818Quaterly_report_8</Template>
  <TotalTime>0</TotalTime>
  <Pages>17</Pages>
  <Words>3201</Words>
  <Characters>18247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2017-06-15T12:12:00Z</dcterms:created>
  <dcterms:modified xsi:type="dcterms:W3CDTF">2017-06-15T12:12:00Z</dcterms:modified>
</cp:coreProperties>
</file>