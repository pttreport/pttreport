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AF085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1DFA0B1D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1C89277C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54BC929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15197A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234D7B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044315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326AB3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D83C63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358B06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C75547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C3701C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54CC66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D64285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66CAA6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1D1598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764676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1DFF90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861F9E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1BDFE9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0DDE77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C0581A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A4B605E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38BCF6A7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444F2BED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32D15108" w14:textId="77777777" w:rsidTr="005217C1">
        <w:tc>
          <w:tcPr>
            <w:tcW w:w="2376" w:type="dxa"/>
          </w:tcPr>
          <w:p w14:paraId="2C54F2F9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51FA060F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7FC751D9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1C9C0152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27EB7AA3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0FCC7C82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718D5FD6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231E7687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62B5CB9E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3503C7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73515D8A" w14:textId="77777777" w:rsidR="00643FB6" w:rsidRPr="0012516C" w:rsidRDefault="003503C7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137E5B9D" w14:textId="77777777" w:rsidR="00643FB6" w:rsidRPr="0012516C" w:rsidRDefault="003503C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14:paraId="40391967" w14:textId="77777777" w:rsidTr="004477A6">
        <w:trPr>
          <w:trHeight w:val="390"/>
        </w:trPr>
        <w:tc>
          <w:tcPr>
            <w:tcW w:w="2376" w:type="dxa"/>
            <w:vMerge/>
          </w:tcPr>
          <w:p w14:paraId="57A291B9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12BD3F26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3503C7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012C5F96" w14:textId="77777777" w:rsidR="00221752" w:rsidRPr="0012516C" w:rsidRDefault="003503C7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1E5BBB9C" w14:textId="77777777" w:rsidR="00643FB6" w:rsidRPr="0012516C" w:rsidRDefault="003503C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14:paraId="3402B1A4" w14:textId="77777777" w:rsidTr="00305F26">
        <w:trPr>
          <w:trHeight w:val="224"/>
        </w:trPr>
        <w:tc>
          <w:tcPr>
            <w:tcW w:w="2376" w:type="dxa"/>
            <w:vMerge/>
          </w:tcPr>
          <w:p w14:paraId="69905F91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62AF296C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3503C7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74D4F5B7" w14:textId="77777777" w:rsidR="00643FB6" w:rsidRPr="0012516C" w:rsidRDefault="003503C7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28E35362" w14:textId="77777777" w:rsidR="00643FB6" w:rsidRPr="0012516C" w:rsidRDefault="003503C7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14:paraId="219E7820" w14:textId="77777777" w:rsidTr="00305F26">
        <w:trPr>
          <w:trHeight w:val="50"/>
        </w:trPr>
        <w:tc>
          <w:tcPr>
            <w:tcW w:w="2376" w:type="dxa"/>
            <w:vMerge/>
          </w:tcPr>
          <w:p w14:paraId="6665AEA7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65EA20D8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3503C7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61FAF90D" w14:textId="77777777" w:rsidR="00643FB6" w:rsidRPr="0012516C" w:rsidRDefault="003503C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743147DA" w14:textId="77777777" w:rsidR="00643FB6" w:rsidRPr="0012516C" w:rsidRDefault="003503C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14:paraId="49CB0AE4" w14:textId="77777777" w:rsidTr="004477A6">
        <w:trPr>
          <w:trHeight w:val="416"/>
        </w:trPr>
        <w:tc>
          <w:tcPr>
            <w:tcW w:w="2376" w:type="dxa"/>
            <w:vMerge/>
          </w:tcPr>
          <w:p w14:paraId="577315E7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751C142F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3503C7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513F4409" w14:textId="77777777" w:rsidR="00643FB6" w:rsidRPr="0012516C" w:rsidRDefault="003503C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0321FBF1" w14:textId="77777777" w:rsidR="00643FB6" w:rsidRPr="0012516C" w:rsidRDefault="003503C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14:paraId="11F1D59C" w14:textId="77777777" w:rsidTr="005217C1">
        <w:tc>
          <w:tcPr>
            <w:tcW w:w="2376" w:type="dxa"/>
          </w:tcPr>
          <w:p w14:paraId="0D6DAB78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4357CE85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3503C7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1A9A9970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3503C7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37FD1E5A" w14:textId="77777777" w:rsidR="00077923" w:rsidRPr="0012516C" w:rsidRDefault="003503C7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14:paraId="0482332C" w14:textId="77777777" w:rsidR="00077923" w:rsidRPr="0012516C" w:rsidRDefault="003503C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14:paraId="7825FC41" w14:textId="77777777" w:rsidTr="005217C1">
        <w:tc>
          <w:tcPr>
            <w:tcW w:w="2376" w:type="dxa"/>
          </w:tcPr>
          <w:p w14:paraId="059C851C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60AB48EE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3503C7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2619B06C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3503C7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4291F088" w14:textId="77777777" w:rsidR="003277E5" w:rsidRPr="0012516C" w:rsidRDefault="003503C7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14:paraId="73C56E51" w14:textId="77777777" w:rsidR="00077923" w:rsidRPr="0012516C" w:rsidRDefault="003503C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14:paraId="0D389F4F" w14:textId="77777777" w:rsidTr="005D4362">
        <w:tc>
          <w:tcPr>
            <w:tcW w:w="2376" w:type="dxa"/>
          </w:tcPr>
          <w:p w14:paraId="644B39EE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34FA4417" w14:textId="77777777" w:rsidR="00077923" w:rsidRPr="0012516C" w:rsidRDefault="003503C7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0012FE07" w14:textId="77777777" w:rsidR="00077923" w:rsidRPr="0012516C" w:rsidRDefault="003503C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73A7F395" w14:textId="77777777" w:rsidR="00077923" w:rsidRPr="0012516C" w:rsidRDefault="003503C7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14:paraId="1662D4A3" w14:textId="77777777" w:rsidTr="005D4362">
        <w:tc>
          <w:tcPr>
            <w:tcW w:w="2376" w:type="dxa"/>
          </w:tcPr>
          <w:p w14:paraId="5044447C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66041805" w14:textId="77777777" w:rsidR="00077923" w:rsidRPr="0012516C" w:rsidRDefault="003503C7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461A62E4" w14:textId="77777777" w:rsidR="00077923" w:rsidRPr="0012516C" w:rsidRDefault="003503C7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7D508DF4" w14:textId="77777777" w:rsidR="00077923" w:rsidRPr="0012516C" w:rsidRDefault="003503C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14:paraId="6C01EBDE" w14:textId="77777777" w:rsidTr="00D46B5C">
        <w:tc>
          <w:tcPr>
            <w:tcW w:w="2376" w:type="dxa"/>
          </w:tcPr>
          <w:p w14:paraId="68842297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02FEF98" w14:textId="77777777" w:rsidR="00077923" w:rsidRPr="0012516C" w:rsidRDefault="003503C7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3A0773E9" w14:textId="77777777" w:rsidR="00077923" w:rsidRPr="0012516C" w:rsidRDefault="003503C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AF67561" w14:textId="77777777" w:rsidR="00077923" w:rsidRPr="0012516C" w:rsidRDefault="003503C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14:paraId="48569A32" w14:textId="77777777" w:rsidTr="00156C0F">
        <w:tc>
          <w:tcPr>
            <w:tcW w:w="2376" w:type="dxa"/>
            <w:vMerge w:val="restart"/>
            <w:shd w:val="clear" w:color="auto" w:fill="auto"/>
          </w:tcPr>
          <w:p w14:paraId="20C2977D" w14:textId="77777777" w:rsidR="00691980" w:rsidRPr="0012516C" w:rsidRDefault="003503C7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643A695B" w14:textId="77777777" w:rsidR="00691980" w:rsidRPr="0012516C" w:rsidRDefault="003503C7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2FE8A4D2" w14:textId="77777777" w:rsidR="00691980" w:rsidRPr="0012516C" w:rsidRDefault="003503C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0B07E130" w14:textId="77777777" w:rsidR="00691980" w:rsidRPr="0012516C" w:rsidRDefault="003503C7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14:paraId="4A5EC746" w14:textId="77777777" w:rsidTr="00691980">
        <w:tc>
          <w:tcPr>
            <w:tcW w:w="2376" w:type="dxa"/>
            <w:vMerge/>
            <w:shd w:val="clear" w:color="auto" w:fill="auto"/>
          </w:tcPr>
          <w:p w14:paraId="3D664D00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8A4D4DD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686F04A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1BCFDBC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14:paraId="5BA8306E" w14:textId="77777777" w:rsidTr="00156C0F">
        <w:tc>
          <w:tcPr>
            <w:tcW w:w="2376" w:type="dxa"/>
            <w:vMerge/>
            <w:shd w:val="clear" w:color="auto" w:fill="auto"/>
          </w:tcPr>
          <w:p w14:paraId="310FA831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40B42F86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5B900BB5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401E0B66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14:paraId="5E56C6C6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42147977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6849469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73E533D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D0C35DC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87B0594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291AB46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9647238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D7ECDB9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4A703F5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664F87FF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1421321B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588C01EF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0E331CA6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59DEB238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4F67E4BC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5FBEEAB2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3A3E85CE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0BA01332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170D1319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6BA266D1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504F5DBB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0FCBA7E0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12F40728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36C347A6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7CA07508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32B6A9EB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14:paraId="24A17982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61BF4199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01446E77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394E8394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141A8F06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59ED9858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0AFA4688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3E708BB9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7EAD1A82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51DEF96B" w14:textId="77777777"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72135203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6A3E3C9E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70A8593B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0574127D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50F6082C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09A453C2" w14:textId="77777777" w:rsidR="00FC6B34" w:rsidRPr="00EB73F7" w:rsidRDefault="003503C7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 wp14:anchorId="573E7166" wp14:editId="1191331E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EFCE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7D555965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4E53744C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72A17287" w14:textId="77777777" w:rsidR="004F4505" w:rsidRPr="0012516C" w:rsidRDefault="003503C7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14:paraId="36B3ACF7" w14:textId="77777777" w:rsidR="00AC06BE" w:rsidRPr="0012516C" w:rsidRDefault="003503C7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14:paraId="25FF4664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4D3C28D1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17F6C680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7129D78A" w14:textId="77777777" w:rsidR="003576E0" w:rsidRPr="0012516C" w:rsidRDefault="003503C7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14:paraId="6D3ECE6E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1D823132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26A61FE9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4E22F1D4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2DA43718" w14:textId="77777777"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3503C7" w14:paraId="44384E3E" w14:textId="77777777" w:rsidTr="003503C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0FE26ED6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14:paraId="7CC2B66B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14:paraId="54DD2D4B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14:paraId="441F6AFD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14:paraId="04585676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14:paraId="4BF9AB95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3503C7" w14:paraId="02598199" w14:textId="77777777" w:rsidTr="003503C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3F1E7591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0E911BBD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6FE1CFE3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44F13A71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755BC801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5D14CF17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3503C7" w14:paraId="195FEE55" w14:textId="77777777" w:rsidTr="003503C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3ECD6EB3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6A1C91A2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650BE511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145FA8A0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34D4C7BC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61FF4752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3503C7" w14:paraId="64FA25CF" w14:textId="77777777" w:rsidTr="003503C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1046E8AE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0B591EBA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74FC6BEE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12C589AB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3F3F1081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71690538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3503C7" w14:paraId="7335AC31" w14:textId="77777777" w:rsidTr="003503C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6B8968C3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1184F6A1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34F646A5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6700FEB5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2C384CA2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06E0A564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3503C7" w14:paraId="67B1F9CC" w14:textId="77777777" w:rsidTr="003503C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6D1BBCD9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5C28C425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22F9AE43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5F9F0C9E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73B3DFCA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569D32C8" w14:textId="77777777" w:rsidR="003503C7" w:rsidRDefault="003503C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14:paraId="31C8EA77" w14:textId="77777777"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14:paraId="03D7AB87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03DC1AC9" w14:textId="77777777"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3503C7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3503C7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3503C7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2DFC4219" w14:textId="77777777" w:rsidR="00167548" w:rsidRPr="0012516C" w:rsidRDefault="003503C7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14:paraId="418091F2" w14:textId="77777777"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14:paraId="7C6BDB16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50C0C397" w14:textId="77777777"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3503C7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3503C7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3503C7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3503C7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0E1C6794" w14:textId="77777777"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14:paraId="72BE4592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087FE3B6" w14:textId="77777777" w:rsidR="005C0D83" w:rsidRPr="0012516C" w:rsidRDefault="003503C7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14:paraId="2D4F5F5C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590A26A2" w14:textId="77777777" w:rsidR="00F01C43" w:rsidRDefault="003503C7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14:paraId="7579095D" w14:textId="77777777"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3F691FEF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3EFAE413" w14:textId="77777777" w:rsidR="007A3C83" w:rsidRPr="0012516C" w:rsidRDefault="003503C7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14:paraId="3A0C74FC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3503C7" w14:paraId="1A604A14" w14:textId="77777777" w:rsidTr="003503C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0AF0B759" w14:textId="77777777" w:rsidR="003503C7" w:rsidRDefault="003503C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14:paraId="4FB695F7" w14:textId="77777777" w:rsidR="003503C7" w:rsidRDefault="003503C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14:paraId="2AA40D42" w14:textId="77777777" w:rsidR="003503C7" w:rsidRDefault="003503C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14:paraId="729D5F5C" w14:textId="77777777" w:rsidR="003503C7" w:rsidRDefault="003503C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3503C7" w14:paraId="1E9459AF" w14:textId="77777777" w:rsidTr="003503C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7B06AC44" w14:textId="77777777" w:rsidR="003503C7" w:rsidRDefault="003503C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14:paraId="4A0BA616" w14:textId="77777777" w:rsidR="003503C7" w:rsidRDefault="003503C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14:paraId="3BEF7DB9" w14:textId="77777777" w:rsidR="003503C7" w:rsidRDefault="003503C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14:paraId="6DB6F2FA" w14:textId="77777777" w:rsidR="003503C7" w:rsidRDefault="003503C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3503C7" w14:paraId="6B896A18" w14:textId="77777777" w:rsidTr="003503C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3C41419A" w14:textId="77777777" w:rsidR="003503C7" w:rsidRDefault="003503C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14:paraId="2E7E7F2C" w14:textId="77777777" w:rsidR="003503C7" w:rsidRDefault="003503C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14:paraId="45E186BD" w14:textId="77777777" w:rsidR="003503C7" w:rsidRDefault="003503C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14:paraId="77FACCA2" w14:textId="77777777" w:rsidR="003503C7" w:rsidRDefault="003503C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14:paraId="11B815AE" w14:textId="77777777"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5E246A88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617D7B2" w14:textId="77777777" w:rsidR="005C0D83" w:rsidRPr="00D41563" w:rsidRDefault="003503C7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14:paraId="4BBA9DE8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5148A9BE" w14:textId="77777777"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3503C7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14:paraId="6BA4BD68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2A032163" w14:textId="77777777" w:rsidR="005C0D83" w:rsidRPr="0012516C" w:rsidRDefault="003503C7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14:paraId="5524AE4D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7B3FA9EB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5466966E" w14:textId="77777777"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3503C7" w14:paraId="21353896" w14:textId="77777777" w:rsidTr="003503C7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7EA5CFC0" w14:textId="77777777" w:rsidR="003503C7" w:rsidRDefault="003503C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14:paraId="3A1FF821" w14:textId="77777777" w:rsidR="003503C7" w:rsidRDefault="003503C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14:paraId="777EDBBB" w14:textId="77777777" w:rsidR="003503C7" w:rsidRDefault="003503C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14:paraId="58C09BA7" w14:textId="77777777" w:rsidR="003503C7" w:rsidRDefault="003503C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14:paraId="70204648" w14:textId="77777777" w:rsidR="003503C7" w:rsidRDefault="003503C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3503C7" w14:paraId="41A70F82" w14:textId="77777777" w:rsidTr="003503C7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11C892DC" w14:textId="77777777" w:rsidR="003503C7" w:rsidRDefault="003503C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Area1</w:t>
            </w:r>
          </w:p>
        </w:tc>
        <w:tc>
          <w:tcPr>
            <w:tcW w:w="1805" w:type="dxa"/>
            <w:shd w:val="clear" w:color="auto" w:fill="auto"/>
          </w:tcPr>
          <w:p w14:paraId="56B6B685" w14:textId="77777777" w:rsidR="003503C7" w:rsidRDefault="003503C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14:paraId="3A84F9CA" w14:textId="77777777" w:rsidR="003503C7" w:rsidRDefault="003503C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14:paraId="1A6F7C53" w14:textId="77777777" w:rsidR="003503C7" w:rsidRDefault="003503C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14:paraId="420129A2" w14:textId="77777777" w:rsidR="003503C7" w:rsidRDefault="003503C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3503C7" w14:paraId="4655BAD7" w14:textId="77777777" w:rsidTr="003503C7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410AB808" w14:textId="77777777" w:rsidR="003503C7" w:rsidRDefault="003503C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14:paraId="5342E186" w14:textId="77777777" w:rsidR="003503C7" w:rsidRDefault="003503C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14:paraId="47D2AA9F" w14:textId="77777777" w:rsidR="003503C7" w:rsidRDefault="003503C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14:paraId="77E86089" w14:textId="77777777" w:rsidR="003503C7" w:rsidRDefault="003503C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14:paraId="28CC729D" w14:textId="77777777" w:rsidR="003503C7" w:rsidRDefault="003503C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14:paraId="61EDA0B9" w14:textId="77777777"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14:paraId="743BB225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12E2696" w14:textId="77777777" w:rsidR="0026481E" w:rsidRPr="0012516C" w:rsidRDefault="003503C7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14:paraId="528B06C2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3A8F1825" w14:textId="77777777" w:rsidR="009B1FEC" w:rsidRPr="0012516C" w:rsidRDefault="003503C7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1E9E0ADA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301304A5" w14:textId="77777777" w:rsidR="00E11736" w:rsidRPr="0012516C" w:rsidRDefault="003503C7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14:paraId="64A5F14D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4D26FC20" w14:textId="77777777"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6BA339B4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6FE9A5AD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7185BE47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32E1A14E" w14:textId="77777777" w:rsidR="00801470" w:rsidRPr="0012516C" w:rsidRDefault="003503C7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14F5FC63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BE02DA5" w14:textId="77777777" w:rsidR="0017316F" w:rsidRPr="0012516C" w:rsidRDefault="003503C7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2243D7F4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FC06A48" w14:textId="77777777" w:rsidR="0017316F" w:rsidRPr="0012516C" w:rsidRDefault="003503C7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33BA204D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06760324" w14:textId="77777777" w:rsidR="0017316F" w:rsidRPr="0012516C" w:rsidRDefault="003503C7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78633565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104622C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7036FCD6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88E8931" w14:textId="77777777" w:rsidR="009F43BE" w:rsidRPr="0012516C" w:rsidRDefault="003503C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14:paraId="5F31E28F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15BCFD78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D65E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B6CF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F367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92FB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7AFE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9434D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149E92A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AFC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135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DF27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AB4406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D8BF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D08C2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1202C141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127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900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E831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26E124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043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E749B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FDAD766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85B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1E88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C42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6FE36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4370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6F88A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0BFD626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1E4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427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A8D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1A2381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0F3F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2B237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2A5F1FE5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5DEA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B1AC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74D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542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7E89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C1A83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049F448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6CD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FCA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3AE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9E84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CE55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2683E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47E25077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5DD5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3A8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570D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C44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74A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02B4E4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218B3A25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C39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5F7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AD7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8D31D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8048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A2BF2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35789F3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594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0A9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E84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3EA5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1F8A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3D587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392ADC4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182F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D9C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3988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0587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E1DF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0FE75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97C4187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2852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542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495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5B0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263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F6ADF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394E17E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ADAB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5964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7FB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0386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C0D4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07838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6B851A81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8D44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D1A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EB6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B27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AC2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EC83B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391F3D7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B4C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487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358D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3F3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A1EA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E61E2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1191FD4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F29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B48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4EC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D074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3D9C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6160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47D6373C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6F4CF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A9F84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7E2E5048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1E00D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D11BD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17E89A22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AD2B7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29A5C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516DD49B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7D82185E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14:paraId="02EDDB18" w14:textId="77777777" w:rsidR="008D0BD9" w:rsidRPr="0012516C" w:rsidRDefault="003503C7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79FACE74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25CF34D3" w14:textId="77777777" w:rsidR="00CF208B" w:rsidRPr="0012516C" w:rsidRDefault="003503C7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192A56CD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0850A947" w14:textId="77777777" w:rsidR="00CF208B" w:rsidRPr="0012516C" w:rsidRDefault="003503C7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14:paraId="197AC21E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575AAA7" w14:textId="77777777"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5E209385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2C840C4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776964CF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5F619A11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4D4F97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F30708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5E4D209D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60680D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48774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39644EB0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E91F12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59CEEE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65F197AC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2B81B0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1B2F48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106F11D4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549C5F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FF97CB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0885C199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0BB408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064B5C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1CCF6681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60AE67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0F5227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5B9C2F83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11D7ADD4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3503C7">
        <w:rPr>
          <w:rFonts w:ascii="Cordia New" w:hAnsi="Cordia New"/>
          <w:sz w:val="28"/>
          <w:highlight w:val="lightGray"/>
        </w:rPr>
        <w:t>TESTETS External Corrosion</w:t>
      </w:r>
    </w:p>
    <w:p w14:paraId="1A344D73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199E581D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8BE76D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3A38B6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053AD537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A71AA3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B5D1B5" w14:textId="77777777" w:rsidR="006C77D6" w:rsidRPr="0012516C" w:rsidRDefault="003503C7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2699CD87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1244E5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E9DB97" w14:textId="77777777" w:rsidR="006C77D6" w:rsidRPr="0012516C" w:rsidRDefault="003503C7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6DD22570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E8B2F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DE78EF" w14:textId="77777777" w:rsidR="006C77D6" w:rsidRPr="0012516C" w:rsidRDefault="003503C7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233929D8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F337DE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B314FE" w14:textId="77777777" w:rsidR="006C77D6" w:rsidRPr="0012516C" w:rsidRDefault="003503C7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63070794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1FBA96E1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543AEE9C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0A62D04E" wp14:editId="0BDE01FA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AB57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0D1A0C30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3B525059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5FE14809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3503C7" w14:paraId="7B83BC5C" w14:textId="77777777" w:rsidTr="003503C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60957C13" w14:textId="77777777" w:rsidR="003503C7" w:rsidRDefault="003503C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14:paraId="61C5D9F0" w14:textId="77777777" w:rsidR="003503C7" w:rsidRDefault="003503C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14:paraId="7E46C1BF" w14:textId="77777777" w:rsidR="003503C7" w:rsidRDefault="003503C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3503C7" w14:paraId="5885EAE8" w14:textId="77777777" w:rsidTr="003503C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07DE1EEB" w14:textId="77777777" w:rsidR="003503C7" w:rsidRDefault="003503C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14:paraId="6F54DCD5" w14:textId="77777777" w:rsidR="003503C7" w:rsidRDefault="003503C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14:paraId="25A8D1D0" w14:textId="77777777" w:rsidR="003503C7" w:rsidRDefault="003503C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</w:tr>
      <w:tr w:rsidR="003503C7" w14:paraId="5BC284E3" w14:textId="77777777" w:rsidTr="003503C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2491B806" w14:textId="77777777" w:rsidR="003503C7" w:rsidRDefault="003503C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14:paraId="054D8DAF" w14:textId="77777777" w:rsidR="003503C7" w:rsidRDefault="003503C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14:paraId="0B411B57" w14:textId="77777777" w:rsidR="003503C7" w:rsidRDefault="003503C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</w:tr>
    </w:tbl>
    <w:p w14:paraId="5070DFB7" w14:textId="77777777"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154354DD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531B4C8B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59545B6B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1443F96E" w14:textId="77777777" w:rsidR="0019351F" w:rsidRPr="0012516C" w:rsidRDefault="002835E1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green"/>
        </w:rPr>
        <w:t>[image_h13]</w:t>
      </w:r>
      <w:commentRangeStart w:id="0"/>
    </w:p>
    <w:p w14:paraId="0EC4B779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0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0"/>
      </w:r>
    </w:p>
    <w:p w14:paraId="2BBF4D83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650D690A" w14:textId="77777777" w:rsidR="006C77D6" w:rsidRPr="0012516C" w:rsidRDefault="002835E1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</w:rPr>
        <w:t>[image_h14]</w:t>
      </w:r>
    </w:p>
    <w:p w14:paraId="4E83854A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1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1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1"/>
      </w:r>
    </w:p>
    <w:p w14:paraId="269D4DDD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7BC0D2ED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2F68BE6B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05DCD23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09938F62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7CF06A01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3503C7" w14:paraId="62CC692D" w14:textId="77777777" w:rsidTr="003503C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2E1FAC8A" w14:textId="77777777" w:rsidR="003503C7" w:rsidRDefault="003503C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5EFE8BCA" wp14:editId="6645B885">
                  <wp:extent cx="1772920" cy="74803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920" cy="74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1BC4B4FD" wp14:editId="64600C40">
                  <wp:extent cx="1772920" cy="118173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920" cy="11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14:paraId="102AED7F" w14:textId="77777777" w:rsidR="003503C7" w:rsidRDefault="003503C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14:paraId="59E5DFED" w14:textId="77777777" w:rsidR="003503C7" w:rsidRDefault="003503C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3503C7" w14:paraId="734C8D39" w14:textId="77777777" w:rsidTr="003503C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56EBDAA2" w14:textId="77777777" w:rsidR="003503C7" w:rsidRDefault="003503C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14:paraId="312F5949" w14:textId="77777777" w:rsidR="003503C7" w:rsidRDefault="003503C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14:paraId="00811699" w14:textId="77777777" w:rsidR="003503C7" w:rsidRDefault="003503C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14:paraId="5AD2B2E7" w14:textId="77777777"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14:paraId="60261C36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14:paraId="31152AB8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1414AC4A" w14:textId="77777777" w:rsidR="00775211" w:rsidRPr="0012516C" w:rsidRDefault="003503C7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14:paraId="78224562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55CCAAC6" w14:textId="77777777"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27C0569B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18C748A2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303A3DE7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45659298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64B5BC97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2B10D1DC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3F4FB911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707B9A56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50DCDB4A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43D57E13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705270B9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53C2D1E2" wp14:editId="73FAB4BF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B5089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1E0D5DD4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01D5617D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3F507EF" wp14:editId="1A3E421B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9B938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7A139E1E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5DA5D0B8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3D450B5F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1CD1FDE7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3F0637D9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6C994AC2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2BAEE37B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E6E4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A0C1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6F59B794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5FE4970F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5F8402AC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7F8C3025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73B9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617AB709" wp14:editId="3BCCBB12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F67FC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4F7FB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493A0BF5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52E9A38C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68342120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32E7BEB7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401FE816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23177C85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5710BCB4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32F4FAF0" w14:textId="77777777" w:rsidTr="001365E4">
        <w:trPr>
          <w:trHeight w:val="335"/>
          <w:jc w:val="center"/>
        </w:trPr>
        <w:tc>
          <w:tcPr>
            <w:tcW w:w="5698" w:type="dxa"/>
          </w:tcPr>
          <w:p w14:paraId="38241CAF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38318379" wp14:editId="5E8D7BF1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D3080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63EA90EA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38C648DC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29E5F052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75414FCE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659F7FC1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lastRenderedPageBreak/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353A2207" w14:textId="77777777" w:rsidTr="001365E4">
        <w:trPr>
          <w:trHeight w:val="335"/>
          <w:jc w:val="center"/>
        </w:trPr>
        <w:tc>
          <w:tcPr>
            <w:tcW w:w="5698" w:type="dxa"/>
          </w:tcPr>
          <w:p w14:paraId="7B4B8B45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lastRenderedPageBreak/>
              <w:drawing>
                <wp:inline distT="0" distB="0" distL="0" distR="0" wp14:anchorId="74D8B539" wp14:editId="38AD4265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2ADE37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339B991B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734D7254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7D27F254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00887D6D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0F406A49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42A5B6EA" w14:textId="77777777" w:rsidTr="001365E4">
        <w:trPr>
          <w:trHeight w:val="3677"/>
          <w:jc w:val="center"/>
        </w:trPr>
        <w:tc>
          <w:tcPr>
            <w:tcW w:w="5698" w:type="dxa"/>
          </w:tcPr>
          <w:p w14:paraId="12382BAB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69D8EBBD" wp14:editId="41D8A3B4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EFF509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0398150E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7C6C6D72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66AFAF2D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7CE04436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385A3E16" w14:textId="77777777" w:rsidTr="001365E4">
        <w:trPr>
          <w:trHeight w:val="3677"/>
          <w:jc w:val="center"/>
        </w:trPr>
        <w:tc>
          <w:tcPr>
            <w:tcW w:w="5698" w:type="dxa"/>
          </w:tcPr>
          <w:p w14:paraId="6A670D0A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2F0CF567" wp14:editId="1F2F2F0F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C3744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6890DE21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18A67B32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45D0F386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7C1B24A8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298E26CF" w14:textId="77777777" w:rsidTr="001365E4">
        <w:trPr>
          <w:trHeight w:val="3672"/>
          <w:jc w:val="center"/>
        </w:trPr>
        <w:tc>
          <w:tcPr>
            <w:tcW w:w="5698" w:type="dxa"/>
          </w:tcPr>
          <w:p w14:paraId="790CB1F9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702D2697" wp14:editId="0F2E6E63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49171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6B1CA325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44ABAF76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097726CD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3B182D49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4D738C25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64D44314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3E1E35BA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27FFE3C8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1ED246E0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03F5C357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06538A6B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4DF1EBFC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54F6F677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215A1DDB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3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3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3"/>
      </w:r>
    </w:p>
    <w:p w14:paraId="1938203F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2D09D1B7" w14:textId="77777777" w:rsidTr="000A272E">
        <w:tc>
          <w:tcPr>
            <w:tcW w:w="2347" w:type="dxa"/>
          </w:tcPr>
          <w:p w14:paraId="1939C185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57C1BA5F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3E17AB0C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2E725108" w14:textId="77777777" w:rsidTr="000A272E">
        <w:tc>
          <w:tcPr>
            <w:tcW w:w="2347" w:type="dxa"/>
          </w:tcPr>
          <w:p w14:paraId="6CBF1199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79131CA8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6D3F3F75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729B7E8A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52525DC8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3CE49FFE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29DAA10D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43613807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3AF4940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7699D485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067ADBF8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034D8570" wp14:editId="5004D960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32557111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12DF66F4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F7D66F3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28E3369F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2FB32A09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1A1FAAC5" w14:textId="77777777" w:rsidTr="00052AB4">
        <w:tc>
          <w:tcPr>
            <w:tcW w:w="1985" w:type="dxa"/>
          </w:tcPr>
          <w:p w14:paraId="07605E8F" w14:textId="77777777"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17184BC6" w14:textId="77777777"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1C744517" w14:textId="77777777" w:rsidTr="00052AB4">
        <w:tc>
          <w:tcPr>
            <w:tcW w:w="1985" w:type="dxa"/>
          </w:tcPr>
          <w:p w14:paraId="4BE7181D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7B94F47C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3285CDA6" w14:textId="77777777" w:rsidTr="00052AB4">
        <w:tc>
          <w:tcPr>
            <w:tcW w:w="1985" w:type="dxa"/>
          </w:tcPr>
          <w:p w14:paraId="338B4990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0191FAB9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584C43C7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00D10875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6E3E234E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60DD4705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23FA6E8C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596FC1A1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2F643659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430A710A" w14:textId="77777777" w:rsidTr="00052AB4">
        <w:tc>
          <w:tcPr>
            <w:tcW w:w="1985" w:type="dxa"/>
          </w:tcPr>
          <w:p w14:paraId="522F2090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7501042F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7AFB952D" w14:textId="77777777" w:rsidTr="00052AB4">
        <w:trPr>
          <w:trHeight w:val="778"/>
        </w:trPr>
        <w:tc>
          <w:tcPr>
            <w:tcW w:w="1985" w:type="dxa"/>
          </w:tcPr>
          <w:p w14:paraId="029F711E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39C32F44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0FF9135C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616857C2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4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4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4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2096C82D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538A1E51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74B9FD90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1E416BFC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4ED860F6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5E0CA2F8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25D4E9A0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74135752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5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5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5"/>
      </w:r>
    </w:p>
    <w:p w14:paraId="2509C779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033628FB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4FCEC541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4A721E90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170B63E4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6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651420DA" wp14:editId="503D2808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B64A4F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8" w:author="NAVASIN HOMHUAL" w:date="2016-09-05T21:24:00Z">
                                    <w:rPr/>
                                  </w:rPrChange>
                                </w:rPr>
                                <w:pPrChange w:id="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51420DA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5CB64A4F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0" w:author="NAVASIN HOMHUAL" w:date="2016-09-05T21:24:00Z">
                              <w:rPr/>
                            </w:rPrChange>
                          </w:rPr>
                          <w:pPrChange w:id="1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2B03D2AF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4CB64789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07E322F2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2FC05F07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20A6377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6396907D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12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553596C4" wp14:editId="03E5D192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2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12"/>
      </w:r>
    </w:p>
    <w:p w14:paraId="2231F776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71EF317F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04AC7DB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4FE1D3A1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13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2580B4BD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55A27214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13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13"/>
      </w:r>
    </w:p>
    <w:p w14:paraId="53FF44AD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02FA91C5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61B6DBC6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3F1A3763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6BCBB67E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22A584E4" wp14:editId="42E7D0CE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DE56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7E7245B5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14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5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52424E98" wp14:editId="54CDFC4D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402FAF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6" w:author="NAVASIN HOMHUAL" w:date="2016-09-05T21:24:00Z">
                                    <w:rPr/>
                                  </w:rPrChange>
                                </w:rPr>
                                <w:pPrChange w:id="1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2424E98" id="Rectangle 24" o:spid="_x0000_s1027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0taA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kD09L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35402FAF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8" w:author="NAVASIN HOMHUAL" w:date="2016-09-05T21:24:00Z">
                              <w:rPr/>
                            </w:rPrChange>
                          </w:rPr>
                          <w:pPrChange w:id="19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00E92100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0AA3BFC4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47006F9C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76C69BDB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3C562389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4F9E05BA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7C4E8AEE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6C34CEE9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40F2A3A0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77C0904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2C72BAC4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4873C2A6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1BFF4528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2B0CC3C2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23BEB41B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66104659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967BCAB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3BBDBB05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78BC92EB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755D34FC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13C68BE1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2F0F29B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3098032B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2BE60D0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6C94DD62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25FDDFEE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17847386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4F5088C9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20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2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D550311" wp14:editId="41638EF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223142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2" w:author="NAVASIN HOMHUAL" w:date="2016-09-05T21:24:00Z">
                                    <w:rPr/>
                                  </w:rPrChange>
                                </w:rPr>
                                <w:pPrChange w:id="2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D550311" id="Rectangle 25" o:spid="_x0000_s1028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FTaA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04223142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24" w:author="NAVASIN HOMHUAL" w:date="2016-09-05T21:24:00Z">
                              <w:rPr/>
                            </w:rPrChange>
                          </w:rPr>
                          <w:pPrChange w:id="2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5F9C6E32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0F3C5294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838A626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504AC3FD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5F4DA5FD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0E5B606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4784D939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4E8E3FC4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423116CC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70446CB8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0C0BBC2B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393E71B2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2B9C9CB9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32351DA1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3ABE7AB6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38766E10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2691C67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14:paraId="057364ED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36F392D8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39552B88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1373C9B0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5C0D3123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01230182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36FD7A05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353EE896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496D8E78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0AFF727B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04D786D8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5B5CBBBF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0F9B7FD5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5B83C201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68B67FF8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3C58449B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214CBD49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18065E3B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4759C690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5A2366F1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1B310338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425542C0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5BEE9D8F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6C1F60AC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0ACC8BA4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6415CE72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339DCA46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4765B79F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24422096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17E8DB75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5B37DD7C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0938D0EA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63B365F1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745AAC95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559BCEC2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5557C16A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22A3F0A7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0653F4CA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5DE28CBF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7"/>
      <w:footerReference w:type="default" r:id="rId28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uurBuur" w:date="2017-01-06T11:48:00Z" w:initials="S">
    <w:p w14:paraId="5ECD7477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ส่งมาเป็นรูปทั้งกราฟเลย</w:t>
      </w:r>
    </w:p>
  </w:comment>
  <w:comment w:id="1" w:author="SuurBuur" w:date="2017-01-06T11:49:00Z" w:initials="S">
    <w:p w14:paraId="0AF9EA87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ส่งมาทั้งกราฟเป็นรูป</w:t>
      </w:r>
    </w:p>
  </w:comment>
  <w:comment w:id="3" w:author="SuurBuur" w:date="2017-01-06T11:28:00Z" w:initials="S">
    <w:p w14:paraId="30A6E2BC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4" w:author="SuurBuur" w:date="2017-01-06T11:35:00Z" w:initials="S">
    <w:p w14:paraId="0D5507CA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รบกวนพี่กู่ช่วย</w:t>
      </w:r>
      <w:r>
        <w:t xml:space="preserve"> Set up format </w:t>
      </w:r>
      <w:r>
        <w:rPr>
          <w:rFonts w:hint="cs"/>
          <w:cs/>
        </w:rPr>
        <w:t>ในการแสดงผลรายงาน</w:t>
      </w:r>
    </w:p>
  </w:comment>
  <w:comment w:id="5" w:author="SuurBuur" w:date="2017-01-06T11:38:00Z" w:initials="S">
    <w:p w14:paraId="12187A6C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ใส่</w:t>
      </w:r>
      <w:r>
        <w:t xml:space="preserve"> Manual </w:t>
      </w:r>
      <w:r>
        <w:rPr>
          <w:rFonts w:hint="cs"/>
          <w:cs/>
        </w:rPr>
        <w:t>แค่ช่องเดียว</w:t>
      </w:r>
    </w:p>
  </w:comment>
  <w:comment w:id="12" w:author="SuurBuur" w:date="2017-01-06T11:40:00Z" w:initials="S">
    <w:p w14:paraId="501D30E3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ตัวเลขข้างในเป็นเลขสถานี</w:t>
      </w:r>
    </w:p>
    <w:p w14:paraId="0AE96263" w14:textId="77777777" w:rsidR="00052AB4" w:rsidRDefault="00052AB4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36703559" w14:textId="77777777" w:rsidR="00052AB4" w:rsidRDefault="00052AB4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13" w:author="SuurBuur" w:date="2017-01-06T11:41:00Z" w:initials="S">
    <w:p w14:paraId="09BB78D1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ดึงจาก</w:t>
      </w:r>
      <w:r>
        <w:t xml:space="preserve"> Report </w:t>
      </w:r>
      <w:r>
        <w:rPr>
          <w:rFonts w:hint="cs"/>
          <w:cs/>
        </w:rPr>
        <w:t>รูปแบบตารางมาใส่ โดยจะต้องรอ</w:t>
      </w:r>
      <w:r>
        <w:t xml:space="preserve"> Report  Piping</w:t>
      </w:r>
      <w:r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CD7477" w15:done="0"/>
  <w15:commentEx w15:paraId="0AF9EA87" w15:done="0"/>
  <w15:commentEx w15:paraId="30A6E2BC" w15:done="0"/>
  <w15:commentEx w15:paraId="0D5507CA" w15:done="0"/>
  <w15:commentEx w15:paraId="12187A6C" w15:done="0"/>
  <w15:commentEx w15:paraId="36703559" w15:done="0"/>
  <w15:commentEx w15:paraId="09BB78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CD7477" w16cid:durableId="1CE197B6"/>
  <w16cid:commentId w16cid:paraId="0AF9EA87" w16cid:durableId="1CE197B7"/>
  <w16cid:commentId w16cid:paraId="30A6E2BC" w16cid:durableId="1CE197B8"/>
  <w16cid:commentId w16cid:paraId="0D5507CA" w16cid:durableId="1CE197B9"/>
  <w16cid:commentId w16cid:paraId="12187A6C" w16cid:durableId="1CE197BA"/>
  <w16cid:commentId w16cid:paraId="36703559" w16cid:durableId="1CE197BB"/>
  <w16cid:commentId w16cid:paraId="09BB78D1" w16cid:durableId="1CE19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64D45" w14:textId="77777777" w:rsidR="003503C7" w:rsidRDefault="003503C7">
      <w:r>
        <w:separator/>
      </w:r>
    </w:p>
  </w:endnote>
  <w:endnote w:type="continuationSeparator" w:id="0">
    <w:p w14:paraId="5D3774CD" w14:textId="77777777" w:rsidR="003503C7" w:rsidRDefault="003503C7">
      <w:r>
        <w:continuationSeparator/>
      </w:r>
    </w:p>
  </w:endnote>
  <w:endnote w:type="continuationNotice" w:id="1">
    <w:p w14:paraId="207EB8F3" w14:textId="77777777" w:rsidR="003503C7" w:rsidRDefault="003503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18C82B5B" w14:textId="77777777"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96EE7A" wp14:editId="4C477D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E21AB0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5234038C" w14:textId="77777777"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3503C7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3503C7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3078E242" w14:textId="77777777"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2AEBE944" w14:textId="77777777"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C0B95E3" wp14:editId="7381FC3B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286557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3760A3C7" w14:textId="77777777"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3503C7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14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3503C7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14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1177ED7A" w14:textId="77777777"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01545" w14:textId="77777777" w:rsidR="003503C7" w:rsidRDefault="003503C7">
      <w:r>
        <w:separator/>
      </w:r>
    </w:p>
  </w:footnote>
  <w:footnote w:type="continuationSeparator" w:id="0">
    <w:p w14:paraId="7C7D1720" w14:textId="77777777" w:rsidR="003503C7" w:rsidRDefault="003503C7">
      <w:r>
        <w:continuationSeparator/>
      </w:r>
    </w:p>
  </w:footnote>
  <w:footnote w:type="continuationNotice" w:id="1">
    <w:p w14:paraId="5481B593" w14:textId="77777777" w:rsidR="003503C7" w:rsidRDefault="003503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33A30" w14:textId="77777777"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6B20773E" wp14:editId="578B846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1C6C0D78" w14:textId="77777777"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784D79C0" w14:textId="77777777"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E6244A6" wp14:editId="3AF04BC1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DA532" w14:textId="77777777"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6D977D40" wp14:editId="67ACF789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49A7348C" w14:textId="77777777"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2E97C058" w14:textId="77777777"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71A12333" wp14:editId="4DD052F6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C7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3C7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7CDB9A"/>
  <w15:docId w15:val="{2DD32EA1-135E-43CD-9F7C-B7A5CE57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image" Target="media/image8.png"/><Relationship Id="rId26" Type="http://schemas.openxmlformats.org/officeDocument/2006/relationships/image" Target="media/image16.e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5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41331Quaterly_report_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B3541-CC16-4C50-8388-56785B1E5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1706141331Quaterly_report_6</Template>
  <TotalTime>0</TotalTime>
  <Pages>15</Pages>
  <Words>3756</Words>
  <Characters>21410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25116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2017-06-14T07:28:00Z</dcterms:created>
  <dcterms:modified xsi:type="dcterms:W3CDTF">2017-06-14T07:28:00Z</dcterms:modified>
</cp:coreProperties>
</file>