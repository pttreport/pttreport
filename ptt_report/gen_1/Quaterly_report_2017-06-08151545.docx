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88EF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6C6E0E77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552DDCAC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B778C9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45A9D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351A89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BE120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C6A0E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B18DD7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F52D1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FD0C0B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67E577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7EE5D6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E8204D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00B6C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F71924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0512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4A72D8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8A8BD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24150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4821B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B4301D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4AB4997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A32D237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5AB74FD6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0E78E42A" w14:textId="77777777" w:rsidTr="005217C1">
        <w:tc>
          <w:tcPr>
            <w:tcW w:w="2376" w:type="dxa"/>
          </w:tcPr>
          <w:p w14:paraId="457EA600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26B31F00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40B9040A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4DCC09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3D502DF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DDC10AF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5A58B2F1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4ED5E9E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7F7A800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A65CB8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198D9EB3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690E0813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73409A1" w14:textId="77777777" w:rsidTr="004477A6">
        <w:trPr>
          <w:trHeight w:val="390"/>
        </w:trPr>
        <w:tc>
          <w:tcPr>
            <w:tcW w:w="2376" w:type="dxa"/>
            <w:vMerge/>
          </w:tcPr>
          <w:p w14:paraId="17D5B2E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C3DECB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EAFE2CD" w14:textId="77777777" w:rsidR="00221752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C9CD213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7C04BC79" w14:textId="77777777" w:rsidTr="00305F26">
        <w:trPr>
          <w:trHeight w:val="224"/>
        </w:trPr>
        <w:tc>
          <w:tcPr>
            <w:tcW w:w="2376" w:type="dxa"/>
            <w:vMerge/>
          </w:tcPr>
          <w:p w14:paraId="0262408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E52491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A65CB8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5CBE815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A93327C" w14:textId="77777777" w:rsidR="00643FB6" w:rsidRPr="0012516C" w:rsidRDefault="00A65CB8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017A56BC" w14:textId="77777777" w:rsidTr="00305F26">
        <w:trPr>
          <w:trHeight w:val="50"/>
        </w:trPr>
        <w:tc>
          <w:tcPr>
            <w:tcW w:w="2376" w:type="dxa"/>
            <w:vMerge/>
          </w:tcPr>
          <w:p w14:paraId="5CBF70D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75967F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BF713FF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0C71B97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043A9C9" w14:textId="77777777" w:rsidTr="004477A6">
        <w:trPr>
          <w:trHeight w:val="416"/>
        </w:trPr>
        <w:tc>
          <w:tcPr>
            <w:tcW w:w="2376" w:type="dxa"/>
            <w:vMerge/>
          </w:tcPr>
          <w:p w14:paraId="4D5E2CD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30EACC9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A65CB8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3AB84AD3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4B1B4570" w14:textId="77777777" w:rsidR="00643FB6" w:rsidRPr="0012516C" w:rsidRDefault="00A65CB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0032FC8F" w14:textId="77777777" w:rsidTr="005217C1">
        <w:tc>
          <w:tcPr>
            <w:tcW w:w="2376" w:type="dxa"/>
          </w:tcPr>
          <w:p w14:paraId="6ED5648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B7E6716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B457AF5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038AB2D1" w14:textId="77777777" w:rsidR="00077923" w:rsidRPr="0012516C" w:rsidRDefault="00A65CB8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7AFABD09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58270CA" w14:textId="77777777" w:rsidTr="005217C1">
        <w:tc>
          <w:tcPr>
            <w:tcW w:w="2376" w:type="dxa"/>
          </w:tcPr>
          <w:p w14:paraId="3F0F97D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54412584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2491E54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A65CB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A1D7381" w14:textId="77777777" w:rsidR="003277E5" w:rsidRPr="0012516C" w:rsidRDefault="00A65CB8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46E4E06C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B501AF6" w14:textId="77777777" w:rsidTr="005D4362">
        <w:tc>
          <w:tcPr>
            <w:tcW w:w="2376" w:type="dxa"/>
          </w:tcPr>
          <w:p w14:paraId="082DE24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34DAE87" w14:textId="77777777" w:rsidR="00077923" w:rsidRPr="0012516C" w:rsidRDefault="00A65CB8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62D65DB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6A96338" w14:textId="77777777" w:rsidR="00077923" w:rsidRPr="0012516C" w:rsidRDefault="00A65CB8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6CE3C42" w14:textId="77777777" w:rsidTr="005D4362">
        <w:tc>
          <w:tcPr>
            <w:tcW w:w="2376" w:type="dxa"/>
          </w:tcPr>
          <w:p w14:paraId="3B270B0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3DE3C0B" w14:textId="77777777" w:rsidR="00077923" w:rsidRPr="0012516C" w:rsidRDefault="00A65CB8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FB2568C" w14:textId="77777777" w:rsidR="00077923" w:rsidRPr="0012516C" w:rsidRDefault="00A65CB8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57AF2FEB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5B05582A" w14:textId="77777777" w:rsidTr="00D46B5C">
        <w:tc>
          <w:tcPr>
            <w:tcW w:w="2376" w:type="dxa"/>
          </w:tcPr>
          <w:p w14:paraId="60EAB3C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6FFA040" w14:textId="77777777" w:rsidR="00077923" w:rsidRPr="0012516C" w:rsidRDefault="00A65CB8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7B3919D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EE6101E" w14:textId="77777777" w:rsidR="00077923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9EBBB88" w14:textId="77777777" w:rsidTr="00156C0F">
        <w:tc>
          <w:tcPr>
            <w:tcW w:w="2376" w:type="dxa"/>
            <w:vMerge w:val="restart"/>
            <w:shd w:val="clear" w:color="auto" w:fill="auto"/>
          </w:tcPr>
          <w:p w14:paraId="77143A77" w14:textId="77777777" w:rsidR="00691980" w:rsidRPr="0012516C" w:rsidRDefault="00A65CB8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5E13E70E" w14:textId="77777777" w:rsidR="00691980" w:rsidRPr="0012516C" w:rsidRDefault="00A65CB8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3C93FFCB" w14:textId="77777777" w:rsidR="00691980" w:rsidRPr="0012516C" w:rsidRDefault="00A65CB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14C8E451" w14:textId="77777777" w:rsidR="00691980" w:rsidRPr="0012516C" w:rsidRDefault="00A65CB8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66BAD617" w14:textId="77777777" w:rsidTr="00691980">
        <w:tc>
          <w:tcPr>
            <w:tcW w:w="2376" w:type="dxa"/>
            <w:vMerge/>
            <w:shd w:val="clear" w:color="auto" w:fill="auto"/>
          </w:tcPr>
          <w:p w14:paraId="638654E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3731AF9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E9720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3588A35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2A34D7F3" w14:textId="77777777" w:rsidTr="00156C0F">
        <w:tc>
          <w:tcPr>
            <w:tcW w:w="2376" w:type="dxa"/>
            <w:vMerge/>
            <w:shd w:val="clear" w:color="auto" w:fill="auto"/>
          </w:tcPr>
          <w:p w14:paraId="28B40B18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1E1A7049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7526ED1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3072410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84D402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56A3A8F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F968C9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D9C237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A0894C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6411B6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AC5B26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D59439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4842BC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D90B62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23A7F059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CBC506F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5F66A4D0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7FCDAE61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10A7B1E2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0C5FDB49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46C2B20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4BF5FE3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CCE6B92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26018D4B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4963424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315AFDE7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0ACB62E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79F2066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6EAABE05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748C545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2DC4C0DC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702774C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34B74990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768DE25D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C320DCF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7489A22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674E05A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73CE3AA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5F6C979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79C0331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7335FA5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5D314199" wp14:editId="45AE683E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52E3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314199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352E3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28E9058C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0E86A614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E9DF50D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CCEDED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5748E11C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21F0CFC2" w14:textId="77777777" w:rsidR="00FC6B34" w:rsidRPr="00EB73F7" w:rsidRDefault="00A65CB8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EE1EE4F" wp14:editId="4C803A18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E5EFE20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0D47D164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738B2E9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7534565B" w14:textId="77777777" w:rsidR="004F4505" w:rsidRPr="0012516C" w:rsidRDefault="00A65CB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73E1C65C" w14:textId="77777777" w:rsidR="00AC06BE" w:rsidRPr="0012516C" w:rsidRDefault="00A65CB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3783A771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0BB62CE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3FCA60F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1F78FD1" w14:textId="77777777" w:rsidR="003576E0" w:rsidRPr="0012516C" w:rsidRDefault="00A65CB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15530D3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5C3ED7B5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71E61869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343764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E1E08B7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2DA954FA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11413CC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EC59881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4D784A27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1AC1AA5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12B07BD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178C7FD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04120C1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4365A64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692957F2" w14:textId="77777777" w:rsidTr="00B224A0">
        <w:tc>
          <w:tcPr>
            <w:tcW w:w="425" w:type="dxa"/>
          </w:tcPr>
          <w:p w14:paraId="542DCA78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BBD3AA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25800970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BF6CF6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67F615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FC6D013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D425219" w14:textId="77777777" w:rsidTr="00B224A0">
        <w:tc>
          <w:tcPr>
            <w:tcW w:w="425" w:type="dxa"/>
          </w:tcPr>
          <w:p w14:paraId="721FC018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14:paraId="4719491C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3016A2B2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F6C533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9C23D6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BBB5897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1CB99C84" w14:textId="77777777" w:rsidTr="00B224A0">
        <w:tc>
          <w:tcPr>
            <w:tcW w:w="425" w:type="dxa"/>
          </w:tcPr>
          <w:p w14:paraId="7454809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8D61644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782120D1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6E418C0C" wp14:editId="63A6A6B0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D508C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E418C0C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ECD508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9F4E445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2E5E5B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8AB3FC1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506D7DF2" w14:textId="77777777" w:rsidTr="00B224A0">
        <w:tc>
          <w:tcPr>
            <w:tcW w:w="425" w:type="dxa"/>
          </w:tcPr>
          <w:p w14:paraId="17B63FC9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5B9AE9A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7F6C26B4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315C2A5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4D92C8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A8D0E6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09FC6C3D" w14:textId="77777777" w:rsidTr="00B224A0">
        <w:tc>
          <w:tcPr>
            <w:tcW w:w="425" w:type="dxa"/>
          </w:tcPr>
          <w:p w14:paraId="13859D89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7F94479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00C4962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0C1E304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92EB97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08CF0B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5A3BE29" w14:textId="77777777" w:rsidTr="00B224A0">
        <w:tc>
          <w:tcPr>
            <w:tcW w:w="425" w:type="dxa"/>
          </w:tcPr>
          <w:p w14:paraId="33D11104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6868A69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2278D4A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083FED7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2D4399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2B284F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833592B" w14:textId="77777777" w:rsidTr="00B224A0">
        <w:tc>
          <w:tcPr>
            <w:tcW w:w="425" w:type="dxa"/>
          </w:tcPr>
          <w:p w14:paraId="55C32135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9DDC0D3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0B3B3EF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AEA4052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7B2806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5F4B792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1450DC90" w14:textId="77777777" w:rsidTr="00B224A0">
        <w:tc>
          <w:tcPr>
            <w:tcW w:w="425" w:type="dxa"/>
          </w:tcPr>
          <w:p w14:paraId="64F0AD7F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03CCA1E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3722805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1A37B1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7B589D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A756281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0FBDF88" w14:textId="77777777" w:rsidTr="00B224A0">
        <w:tc>
          <w:tcPr>
            <w:tcW w:w="425" w:type="dxa"/>
          </w:tcPr>
          <w:p w14:paraId="7D2A30C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69EA33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1EE8CD0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40D462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C4A09A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F606B2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6963803" w14:textId="77777777" w:rsidTr="00B224A0">
        <w:tc>
          <w:tcPr>
            <w:tcW w:w="425" w:type="dxa"/>
          </w:tcPr>
          <w:p w14:paraId="39BB43F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02A3EBA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4FB55F0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C0B7A3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F5D692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D98B64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F07AA36" w14:textId="77777777" w:rsidTr="00B224A0">
        <w:tc>
          <w:tcPr>
            <w:tcW w:w="425" w:type="dxa"/>
          </w:tcPr>
          <w:p w14:paraId="4BEF799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D199AE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1A57ACF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0924F0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7EF73B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8375D6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754EAE1" w14:textId="77777777" w:rsidTr="00B224A0">
        <w:tc>
          <w:tcPr>
            <w:tcW w:w="425" w:type="dxa"/>
          </w:tcPr>
          <w:p w14:paraId="2419B96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9E976F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5C85821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8DCE4E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D465A5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F05A9E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4BAF431B" w14:textId="77777777" w:rsidTr="00B224A0">
        <w:tc>
          <w:tcPr>
            <w:tcW w:w="425" w:type="dxa"/>
          </w:tcPr>
          <w:p w14:paraId="5FC35DE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4F74308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7CD3865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59D66C4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205FA5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A612403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10DDBB9D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1DAE4F9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330BD4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3FD95F8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1335E25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AAF749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38182204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2488BFB5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2573267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D967D9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215BE637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D9B8AD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32A6985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7D1EE01D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725B79E8" w14:textId="77777777" w:rsidTr="00B224A0">
        <w:tc>
          <w:tcPr>
            <w:tcW w:w="425" w:type="dxa"/>
            <w:shd w:val="clear" w:color="auto" w:fill="auto"/>
          </w:tcPr>
          <w:p w14:paraId="2D2F504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0B289A1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2FACA22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0CD5695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7236164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20017112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3A60A63A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8D5DD1B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F902D13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491E0AB1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208D0B82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5DFF4095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245D8379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32898FA6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258B336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7FE00BA2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512B5111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05D1E5E7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606D718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1A96B76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3B8C6DC7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55C31F4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0CF51C22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32450A8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B2F15C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74E20EFD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7B7F6BEE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F66056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27EB412D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07302AA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5DDFF65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3FA6CF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693398F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3C3C1165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25C7881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087CE33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4FE2C21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5EFD14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47F73F48" w14:textId="77777777" w:rsidTr="008E514A">
        <w:trPr>
          <w:trHeight w:val="70"/>
        </w:trPr>
        <w:tc>
          <w:tcPr>
            <w:tcW w:w="798" w:type="dxa"/>
            <w:vMerge/>
          </w:tcPr>
          <w:p w14:paraId="6774148C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B453C49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A26BF45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B84928F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0091594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734383F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02BBB7C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8C4429D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C3C4E37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12028554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631B466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8687AB8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B38A49B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70FBE40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5DA68143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5C1A67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11BA028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BDC0D93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401A1BC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57B9CA9E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0D9F0317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28464E37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622D9C09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2C336B0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4B9E87B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BCA82C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308D93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4581547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D932CE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193127F7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AC7FF7B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35A0CEFA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531169F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73DCEBD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0DD6F99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B31B494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0CE95761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6EC9CDE5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4EECCA18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6D11D6F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0703F7B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D4040CD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3502E0A0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4A70200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A89BECD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169ADE5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E40E17C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4A175432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1AE7FCD0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05EFA2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AC70228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FAA6604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1864BF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1DDDBD32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5EAFD76B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5D33AD2A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0DA8257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2815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9DB9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91DB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5C5B9E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86CF37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870C43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1E5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B0D7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45F06A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24D0DA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E31349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C51CE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DF4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2E3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ACCE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228AB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96CD11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BAC2E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913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5DF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7C7CFA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76F39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25715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E9E06E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3B9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D28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32331A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355DAB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0B55915F" wp14:editId="6CB69E69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9F431B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B55915F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569F431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30EE57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1EE36E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BBD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F206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0B5F4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52AEF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40370F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D86C93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51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417D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2D2FB2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F8F60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7D8F1B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311885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B4C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E8A2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C97214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E3BD1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AE48D02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8BDF0B2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8FC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3276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3BC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E07B3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E1B6B4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D0241E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C28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2D60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512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58A84F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A0C4C6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EFF03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045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0BEA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FCA3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4FD720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8C13F7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4DC384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D75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D968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668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A7C2C6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9CFAF6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8ABB6D5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1C89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A3AE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374A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DF33B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63337A1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F89A80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141E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94D4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406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DEFA3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4489428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75E9CEF6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AB6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67F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709FE2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87B2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5C3CFB27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F687CFB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505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264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83C7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5B1A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8D7B22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7BFC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4B6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026E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06BD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56ED3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B85D73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5DA1AB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DB0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FFDA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B70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A1780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8593E9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9E47C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4FD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2F0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C6C5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6629A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47EEB8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2C30CE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094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6EEC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4602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89F2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78389C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41F12C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1447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CB56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8D1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A935D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D66832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4A00E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21ED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3ED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5163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03307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C082DD4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F458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758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F10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E3F0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544C8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8795D3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221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955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010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472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D091E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02E3B3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308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206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A174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C715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D4C8F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59561A4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84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E2F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F1E4F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8AD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7D91F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115D8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1CA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77DC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1E55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3A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B5BCB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A9C837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2BE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5CA7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5A5C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90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024EF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2C9A9F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6FD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C3F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0459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AF66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EB452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C47E34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26D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2F67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62B9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28B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1333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7D7478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63F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1545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CF3A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39E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C2DE4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BA95CB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D7A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EA71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D13B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399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F2C258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B562E0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42F69D9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39FC9E59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B53811E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3D8D2BFF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BDDB624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33A1817C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55F13601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4E80520" wp14:editId="441974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A155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4E80520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78A155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1B1BAE7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A5BF108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43A93D3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645F047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441F998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B529430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7A0BA05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B14396D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41EBC71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D40A10F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036F73AD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5B5624D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A89157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80A3D5D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1F97C844" wp14:editId="1CEAAA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1186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97C844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9B1186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3BE11AC9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457693AC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70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C1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4F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01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E0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BB9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EAAF69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02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4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96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10C8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C2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4F2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41B3F9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0E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9A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9C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B977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D4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75F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54F80F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D3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5C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86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EAE3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64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47B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5C2D31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9F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4A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FA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9317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16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645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76F4D7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FA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EF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E1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58E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14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D34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7386EE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3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13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4C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95E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CD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981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6BC250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74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4A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05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52C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B0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6C40F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4E5D7EA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470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BE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51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68F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81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DA1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189A64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30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66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5F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0C5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83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364F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AA16C2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EB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FB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1E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AA0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C7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F8D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094255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5E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4C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8C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8CB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D6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8C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80ADFB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2A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9A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4A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23E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9E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39F8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DD8D68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14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41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6F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1FD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8D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838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204EA0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F6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FB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B2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AAE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89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EC15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E77392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83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78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36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3BA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06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6C4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6E3605E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C7F6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C222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B88225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D7EC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8EE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3478180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B1995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1543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7E3E5C71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96D591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2FF4230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059AF0D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41589C6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6953307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77746A2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5DD82ED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DF4A247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718E5EA6" wp14:editId="7DD20741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B856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8E5EA6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F3B856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3D02521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13FD19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2E1592A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56EB6E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2652C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1C6A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50EC244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BABA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45F6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A70624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8339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047D4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37AA04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7754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B91F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1075666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3491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8B36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EDD0D8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A7B0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F35B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A3BDF2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5C5EF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4E82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25EC24E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6F513817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19E1B9B4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C2D3E8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9DDEE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7BD87E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3B4EA34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58CD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B8602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493392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A70B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2431B2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CAF5DBF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37B0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4C0A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38BC979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AC402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5005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4BD110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44427B8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5B48B53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D6D39AD" wp14:editId="624AA5CB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B95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27CA985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242389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180BDAF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1D90B4D8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9C67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2ED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52B7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42C5DBC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82A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40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3B234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4765D2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DFBF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4C2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AC72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2FAD5B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1BB6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246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44FE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811655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BF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238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6F9F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40D740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427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7F89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77C00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36B8EE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001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82EE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BFE6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9E39CB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549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B03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B06E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7B10FF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0BE9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BE4E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9EB3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C3A58E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79A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B59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14B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9CC8FE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059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348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40CB8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B322C8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2C1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987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9BC71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1128AE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091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8D3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96A3B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96DCDA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86D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95FF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B33E6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F6C66E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8B5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751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143A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27D7E3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AFF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8C7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06C7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F0F133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F3F1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64D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BAC5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0620D9C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5CB0FC93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CD68A9E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D908281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BEB3DB1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64C75800" wp14:editId="4E87F07C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AA9D4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1E6138F7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2D312BB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021A1E2" wp14:editId="354C36F7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6824FD9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103E0F5A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37DFA92B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1A69965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FB83DAC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3A22DBAE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6528723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7173D42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2195C3E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256BCC87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9892DDE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EB152EC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3C70732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49E1A6D1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15D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6E7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75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BEBF4A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70F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D5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76A1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DE7B8C2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6F4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C58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81E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64400FC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B56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2D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D3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3DA8A18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812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016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45D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36D6FB85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776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5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DC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0359AEC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DDE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6C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BE3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4A246B82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14E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1C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8E7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350446D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32D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43E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5D2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56DB21E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057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221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666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D09C82F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EDA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22A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011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E9D2D6C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993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297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C8A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56E23E1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84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1E5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44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6A7A73B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5AA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84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7CC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3D3B7B67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457E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E26A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EF12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2DF9ED9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81DA003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53907638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68142818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7E56FBB" wp14:editId="47FC3625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CA2D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7E56FBB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CFCA2D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6853142E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563A2564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0FB950C3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535BFDBD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B221EA5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6FE5165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585650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981DFD6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674FF38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16FBF2A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47059476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31B601C8" wp14:editId="2E6F356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436A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9B01D7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04671D8D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B610297" wp14:editId="53AD47F3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49FF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31546FB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F4E7C2E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50FE99C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25E091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C8F67C1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48C645B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10A255B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9AC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C151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1D47E13D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9989815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E0F3CF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F9F6E22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9ED3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39AE211A" wp14:editId="6838A488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6E41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EFC0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18EF499B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2EE7834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2A3BE3E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5EC611A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52510FFA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ADECCF4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0696C0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5C694B71" w14:textId="77777777" w:rsidTr="001365E4">
        <w:trPr>
          <w:trHeight w:val="335"/>
          <w:jc w:val="center"/>
        </w:trPr>
        <w:tc>
          <w:tcPr>
            <w:tcW w:w="5698" w:type="dxa"/>
          </w:tcPr>
          <w:p w14:paraId="07623C0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00CD730" wp14:editId="67A827D9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4EF0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8735C6C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CAD9CDB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2B67870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3DB4E38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F8A6C4A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4207E5D4" w14:textId="77777777" w:rsidTr="001365E4">
        <w:trPr>
          <w:trHeight w:val="335"/>
          <w:jc w:val="center"/>
        </w:trPr>
        <w:tc>
          <w:tcPr>
            <w:tcW w:w="5698" w:type="dxa"/>
          </w:tcPr>
          <w:p w14:paraId="4E8011D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90DA0C0" wp14:editId="5ADCB55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9D64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FDF165A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4C692E0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7A175FE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DC775A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17F8E222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128273CD" w14:textId="77777777" w:rsidTr="001365E4">
        <w:trPr>
          <w:trHeight w:val="3677"/>
          <w:jc w:val="center"/>
        </w:trPr>
        <w:tc>
          <w:tcPr>
            <w:tcW w:w="5698" w:type="dxa"/>
          </w:tcPr>
          <w:p w14:paraId="4408C7B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025073E" wp14:editId="0793CA6A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845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99E58B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ABF3CC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58B6A4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6078B9F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2DAB6954" w14:textId="77777777" w:rsidTr="001365E4">
        <w:trPr>
          <w:trHeight w:val="3677"/>
          <w:jc w:val="center"/>
        </w:trPr>
        <w:tc>
          <w:tcPr>
            <w:tcW w:w="5698" w:type="dxa"/>
          </w:tcPr>
          <w:p w14:paraId="31A12EC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BC905C5" wp14:editId="79EF386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B6D3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2E8CAC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7B886F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D1F8F6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2ECDF13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53DBCC2B" w14:textId="77777777" w:rsidTr="001365E4">
        <w:trPr>
          <w:trHeight w:val="3672"/>
          <w:jc w:val="center"/>
        </w:trPr>
        <w:tc>
          <w:tcPr>
            <w:tcW w:w="5698" w:type="dxa"/>
          </w:tcPr>
          <w:p w14:paraId="23F484A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954699D" wp14:editId="666498E7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192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9B0C2B4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D2A615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7DE3FF7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2ECB99E6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2346FA1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0AB3D72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6460FC9A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7C7970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EF8F34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F98E20C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5724D39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AD6B4DB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59E4FD57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0D7CCE5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31DC4250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792983FB" w14:textId="77777777" w:rsidTr="000A272E">
        <w:tc>
          <w:tcPr>
            <w:tcW w:w="2347" w:type="dxa"/>
          </w:tcPr>
          <w:p w14:paraId="69E8B7B9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FDD2B0C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2C921FC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0EDE9FA1" w14:textId="77777777" w:rsidTr="000A272E">
        <w:tc>
          <w:tcPr>
            <w:tcW w:w="2347" w:type="dxa"/>
          </w:tcPr>
          <w:p w14:paraId="48B9204F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0119454E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41846334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D9EAB59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B20303A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3CE6F21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2E15D95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1ACFC3B8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F94323A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357B761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3722FC0D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C4AD333" wp14:editId="1D9519FB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42C4335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11B22D8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9148319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32F62CA0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291AC819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38745E22" w14:textId="77777777" w:rsidTr="007219C0">
        <w:tc>
          <w:tcPr>
            <w:tcW w:w="1985" w:type="dxa"/>
          </w:tcPr>
          <w:p w14:paraId="037B35FC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28D2C24A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C3A3726" w14:textId="77777777" w:rsidTr="007219C0">
        <w:tc>
          <w:tcPr>
            <w:tcW w:w="1985" w:type="dxa"/>
          </w:tcPr>
          <w:p w14:paraId="634C229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AD86F7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0C0D68A2" w14:textId="77777777" w:rsidTr="007219C0">
        <w:tc>
          <w:tcPr>
            <w:tcW w:w="1985" w:type="dxa"/>
          </w:tcPr>
          <w:p w14:paraId="406288B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F24B5F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E66AA5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3A28A8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DA82CB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7C9192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8D642A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EC90DC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0222CC8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5C20F34E" w14:textId="77777777" w:rsidTr="007219C0">
        <w:tc>
          <w:tcPr>
            <w:tcW w:w="1985" w:type="dxa"/>
          </w:tcPr>
          <w:p w14:paraId="7973BF8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68889DF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C8F7A28" w14:textId="77777777" w:rsidTr="007219C0">
        <w:trPr>
          <w:trHeight w:val="778"/>
        </w:trPr>
        <w:tc>
          <w:tcPr>
            <w:tcW w:w="1985" w:type="dxa"/>
          </w:tcPr>
          <w:p w14:paraId="7722EAB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193B0E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69F70EF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46072E7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474E16F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19D3D1AE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E1FD2C8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5E622F0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8D73AC2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3F6220E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44855D69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4B5D5564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56A1CBC5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8133ABB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4C0DC92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5DA8F3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CB48048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C126C79" wp14:editId="69D86A4C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D05B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126C79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CCD05B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03A9FB1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2B1245EC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7113AC9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B0918D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70BF38F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008B98FC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E72C7B1" wp14:editId="0463A23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06789B78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5BF10C9B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97D7C9E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6E229FF9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16006D9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BF3822F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67D60642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8BB133B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5BDD7E92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B4D9375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4A1EE956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D534523" wp14:editId="7E904726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6F6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2C13A48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00066B54" wp14:editId="115025FF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57C6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0066B54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2457C6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9E5B0E6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2BC0521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C1A9487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2C0B3CA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65BE47CA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4FD4F084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71BD38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418E4772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0A57A7C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FCB213A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0EC69BE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45844C9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7953B89E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BDE914B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478A284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62FF8B9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09B7122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64FE530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2218595A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1B289AC1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FC5956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A01B8E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0F206FE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A72E5C2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54E53DA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97C463A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F9F0F3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04186DDB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4ACE6F1F" wp14:editId="6C89C4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8CAF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ACE6F1F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588CAF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383B241B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4FE4E677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B6A4816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75C3A33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83197F0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9E8AC1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6A3E13A2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6A842210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A1BB573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440CDD5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C94F16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8FEEF17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7270EF0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074CEE7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C3232DC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CD5EB9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5BB5572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5EC9D7B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066925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7A0969F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6336926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D55AA0E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A6986FF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D6CA90C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C9E04FB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531DFF0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3568A9FE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B4E4AC5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59724B5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226815FD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0E204369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6C6C4FA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127F564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A1DC91F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23B9703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C13ED64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386DA43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7701A60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12B0AD25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1EEF16DF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554D25DA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BB208EB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480CE85A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23A9B6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D6804E0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6A8FCC0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99333C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0F35860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13645BC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0C214D2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749916D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300F5D1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587289A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D18A1A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4FDEAB7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4C225C06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39E14C06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132E56A0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73BE06CC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5C17B5AC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14A1612D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0E19BF16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0CC46A44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662D59D0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74DB79B8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14C06" w15:done="0"/>
  <w15:commentEx w15:paraId="132E56A0" w15:done="0"/>
  <w15:commentEx w15:paraId="73BE06CC" w15:done="0"/>
  <w15:commentEx w15:paraId="5C17B5AC" w15:done="0"/>
  <w15:commentEx w15:paraId="14A1612D" w15:done="0"/>
  <w15:commentEx w15:paraId="662D59D0" w15:done="0"/>
  <w15:commentEx w15:paraId="74DB79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14C06" w16cid:durableId="1CE197B6"/>
  <w16cid:commentId w16cid:paraId="132E56A0" w16cid:durableId="1CE197B7"/>
  <w16cid:commentId w16cid:paraId="73BE06CC" w16cid:durableId="1CE197B8"/>
  <w16cid:commentId w16cid:paraId="5C17B5AC" w16cid:durableId="1CE197B9"/>
  <w16cid:commentId w16cid:paraId="14A1612D" w16cid:durableId="1CE197BA"/>
  <w16cid:commentId w16cid:paraId="662D59D0" w16cid:durableId="1CE197BB"/>
  <w16cid:commentId w16cid:paraId="74DB79B8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9E91" w14:textId="77777777" w:rsidR="00A65CB8" w:rsidRDefault="00A65CB8">
      <w:r>
        <w:separator/>
      </w:r>
    </w:p>
  </w:endnote>
  <w:endnote w:type="continuationSeparator" w:id="0">
    <w:p w14:paraId="54B6C8DA" w14:textId="77777777" w:rsidR="00A65CB8" w:rsidRDefault="00A65CB8">
      <w:r>
        <w:continuationSeparator/>
      </w:r>
    </w:p>
  </w:endnote>
  <w:endnote w:type="continuationNotice" w:id="1">
    <w:p w14:paraId="6B07725A" w14:textId="77777777" w:rsidR="00A65CB8" w:rsidRDefault="00A65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4DB09DC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12362A" wp14:editId="33B4D02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8E988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0BA0A047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65C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65C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C3168E2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5424F088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1B403E" wp14:editId="4F7C437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263B8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82C6733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65C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65C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A7FE88B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E790C" w14:textId="77777777" w:rsidR="00A65CB8" w:rsidRDefault="00A65CB8">
      <w:r>
        <w:separator/>
      </w:r>
    </w:p>
  </w:footnote>
  <w:footnote w:type="continuationSeparator" w:id="0">
    <w:p w14:paraId="43C83607" w14:textId="77777777" w:rsidR="00A65CB8" w:rsidRDefault="00A65CB8">
      <w:r>
        <w:continuationSeparator/>
      </w:r>
    </w:p>
  </w:footnote>
  <w:footnote w:type="continuationNotice" w:id="1">
    <w:p w14:paraId="52174CDE" w14:textId="77777777" w:rsidR="00A65CB8" w:rsidRDefault="00A65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D75A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5530C834" wp14:editId="4B7D6575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FA09487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E6ECA33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4AA08EE" wp14:editId="2A255A9E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4B80B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AA19154" wp14:editId="6351095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8F55117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634CA0E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E08043" wp14:editId="5DA55784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B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5CB8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972D0"/>
  <w15:docId w15:val="{FC551FC3-5508-4EC3-AE39-D7DE2C8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42AA-375B-40A7-8A30-C43FF7D3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7</Pages>
  <Words>5010</Words>
  <Characters>28563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2017-06-08T08:15:00Z</dcterms:created>
  <dcterms:modified xsi:type="dcterms:W3CDTF">2017-06-08T08:15:00Z</dcterms:modified>
</cp:coreProperties>
</file>