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396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2B20AAD2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1F45F1D0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595A82E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05C45D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EF0EB6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B82B5A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07F2ED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A35CFC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70793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EE79CE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67B4D4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50138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0901A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E900EB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791A08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8C751C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98FBC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4FF31C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D261D4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A3EE3A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B1090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7B39586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3F7C22ED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1854B1A5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481968D" w14:textId="77777777" w:rsidTr="005217C1">
        <w:tc>
          <w:tcPr>
            <w:tcW w:w="2376" w:type="dxa"/>
          </w:tcPr>
          <w:p w14:paraId="042FCEBA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391A697F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454E0241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5CB95EA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4E708A0D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E6CF1B5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3882DACC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3A798B5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63E38CE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B9488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2BA257C2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ผลการสำรวจอยู่ในความดูแลครบถ้วน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0E0D8A64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187ED57E" w14:textId="77777777" w:rsidTr="004477A6">
        <w:trPr>
          <w:trHeight w:val="390"/>
        </w:trPr>
        <w:tc>
          <w:tcPr>
            <w:tcW w:w="2376" w:type="dxa"/>
            <w:vMerge/>
          </w:tcPr>
          <w:p w14:paraId="0F108DF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09240080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4533DCF5" w14:textId="77777777" w:rsidR="00221752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1B06E27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791829AC" w14:textId="77777777" w:rsidTr="00305F26">
        <w:trPr>
          <w:trHeight w:val="224"/>
        </w:trPr>
        <w:tc>
          <w:tcPr>
            <w:tcW w:w="2376" w:type="dxa"/>
            <w:vMerge/>
          </w:tcPr>
          <w:p w14:paraId="54D0F80C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6FC8C3D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B9488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040D1281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48B8FCC" w14:textId="77777777" w:rsidR="00643FB6" w:rsidRPr="0012516C" w:rsidRDefault="00B9488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0A18CDB2" w14:textId="77777777" w:rsidTr="00305F26">
        <w:trPr>
          <w:trHeight w:val="50"/>
        </w:trPr>
        <w:tc>
          <w:tcPr>
            <w:tcW w:w="2376" w:type="dxa"/>
            <w:vMerge/>
          </w:tcPr>
          <w:p w14:paraId="2F039DE7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8CD687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B2E0E0D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0DDDA9E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545882B8" w14:textId="77777777" w:rsidTr="004477A6">
        <w:trPr>
          <w:trHeight w:val="416"/>
        </w:trPr>
        <w:tc>
          <w:tcPr>
            <w:tcW w:w="2376" w:type="dxa"/>
            <w:vMerge/>
          </w:tcPr>
          <w:p w14:paraId="7497E786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0299F2EC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B9488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6709094B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60B67FFA" w14:textId="77777777" w:rsidR="00643FB6" w:rsidRPr="0012516C" w:rsidRDefault="00B9488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2C8782CC" w14:textId="77777777" w:rsidTr="005217C1">
        <w:tc>
          <w:tcPr>
            <w:tcW w:w="2376" w:type="dxa"/>
          </w:tcPr>
          <w:p w14:paraId="629BB21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0A0B459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D797EA8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68FCD3D6" w14:textId="77777777" w:rsidR="00077923" w:rsidRPr="0012516C" w:rsidRDefault="00B9488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4657ACA8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562A3FDE" w14:textId="77777777" w:rsidTr="005217C1">
        <w:tc>
          <w:tcPr>
            <w:tcW w:w="2376" w:type="dxa"/>
          </w:tcPr>
          <w:p w14:paraId="65B196D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68F38712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6191B1C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B9488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D5D0864" w14:textId="77777777" w:rsidR="003277E5" w:rsidRPr="0012516C" w:rsidRDefault="00B9488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65179E8C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1C9C945" w14:textId="77777777" w:rsidTr="005D4362">
        <w:tc>
          <w:tcPr>
            <w:tcW w:w="2376" w:type="dxa"/>
          </w:tcPr>
          <w:p w14:paraId="2DE10DC7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2DDA54E0" w14:textId="77777777" w:rsidR="00077923" w:rsidRPr="0012516C" w:rsidRDefault="00B9488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2BF6D717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37A64C4C" w14:textId="77777777" w:rsidR="00077923" w:rsidRPr="0012516C" w:rsidRDefault="00B9488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683D411C" w14:textId="77777777" w:rsidTr="005D4362">
        <w:tc>
          <w:tcPr>
            <w:tcW w:w="2376" w:type="dxa"/>
          </w:tcPr>
          <w:p w14:paraId="353AFE62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333DD6C9" w14:textId="77777777" w:rsidR="00077923" w:rsidRPr="0012516C" w:rsidRDefault="00B9488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6665BE0D" w14:textId="77777777" w:rsidR="00077923" w:rsidRPr="0012516C" w:rsidRDefault="00B9488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6838DB2D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7396EA11" w14:textId="77777777" w:rsidTr="00D46B5C">
        <w:tc>
          <w:tcPr>
            <w:tcW w:w="2376" w:type="dxa"/>
          </w:tcPr>
          <w:p w14:paraId="10F7C15E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BC1DFBC" w14:textId="77777777" w:rsidR="00077923" w:rsidRPr="0012516C" w:rsidRDefault="00B9488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7B0E5B2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868B28F" w14:textId="77777777" w:rsidR="00077923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2B63FF48" w14:textId="77777777" w:rsidTr="00156C0F">
        <w:tc>
          <w:tcPr>
            <w:tcW w:w="2376" w:type="dxa"/>
            <w:vMerge w:val="restart"/>
            <w:shd w:val="clear" w:color="auto" w:fill="auto"/>
          </w:tcPr>
          <w:p w14:paraId="7F9E915F" w14:textId="77777777" w:rsidR="00691980" w:rsidRPr="0012516C" w:rsidRDefault="00B9488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013BEBD1" w14:textId="77777777" w:rsidR="00691980" w:rsidRPr="0012516C" w:rsidRDefault="00B9488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72D25F9A" w14:textId="77777777" w:rsidR="00691980" w:rsidRPr="0012516C" w:rsidRDefault="00B9488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0BAA9D5F" w14:textId="77777777" w:rsidR="00691980" w:rsidRPr="0012516C" w:rsidRDefault="00B9488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2E473772" w14:textId="77777777" w:rsidTr="00691980">
        <w:tc>
          <w:tcPr>
            <w:tcW w:w="2376" w:type="dxa"/>
            <w:vMerge/>
            <w:shd w:val="clear" w:color="auto" w:fill="auto"/>
          </w:tcPr>
          <w:p w14:paraId="364548B8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039356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381192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9070B3E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52BA72EB" w14:textId="77777777" w:rsidTr="00156C0F">
        <w:tc>
          <w:tcPr>
            <w:tcW w:w="2376" w:type="dxa"/>
            <w:vMerge/>
            <w:shd w:val="clear" w:color="auto" w:fill="auto"/>
          </w:tcPr>
          <w:p w14:paraId="7D26D5CB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55E4D497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46BC8AD5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4A26EF63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5D785ED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4839A5C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69A4EA3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8C7A0A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2D6AED8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A280D9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D9F469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2648AD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62F2E8D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B19A5E6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31FE37C1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00ADC0BB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24C782B4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14EDF2C9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0787BB43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7D27B7F0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7C87C64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158F6D8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D02B9AD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5C99E954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799204C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6878C2D9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7BD7E45B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4607BFC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24812F0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0AF57656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05C97878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1D1F420D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5335B7E0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4EDBED55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62CB15D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5B9D34AB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38FA75F0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7B8B4EA7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A554E09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259F825E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7359147B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178EB812" wp14:editId="59384CD9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CAEA6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" w:author="NAVASIN HOMHUAL" w:date="2016-09-05T21:24:00Z">
                                    <w:rPr/>
                                  </w:rPrChange>
                                </w:rPr>
                                <w:pPrChange w:id="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4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5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78EB812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B9CAEA6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" w:author="NAVASIN HOMHUAL" w:date="2016-09-05T21:24:00Z">
                              <w:rPr/>
                            </w:rPrChange>
                          </w:rPr>
                          <w:pPrChange w:id="7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8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9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3B73A5B3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5EA896F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04B4AB39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2219583D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415AEE48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58741CFE" w14:textId="77777777" w:rsidR="00FC6B34" w:rsidRPr="00EB73F7" w:rsidRDefault="00B94885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5FE91784" wp14:editId="0C38185F">
            <wp:extent cx="5731510" cy="2588260"/>
            <wp:effectExtent l="0" t="0" r="2540" b="254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1822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1B6FC4B8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29DA7DC5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3E17A783" w14:textId="77777777" w:rsidR="004F4505" w:rsidRPr="0012516C" w:rsidRDefault="00B94885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2C82283B" w14:textId="77777777" w:rsidR="00AC06BE" w:rsidRPr="0012516C" w:rsidRDefault="00B94885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184E1888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070FDC9F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068F709E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7E0215C" w14:textId="77777777" w:rsidR="003576E0" w:rsidRPr="0012516C" w:rsidRDefault="00B94885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7C6C9697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6CDA2CB1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08F17CA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33482AB3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29ADD8E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B94885" w14:paraId="14D0B798" w14:textId="77777777">
        <w:tblPrEx>
          <w:tblCellMar>
            <w:top w:w="0" w:type="dxa"/>
            <w:bottom w:w="0" w:type="dxa"/>
          </w:tblCellMar>
        </w:tblPrEx>
        <w:tc>
          <w:tcPr>
            <w:tcW w:w="3008" w:type="dxa"/>
          </w:tcPr>
          <w:p w14:paraId="3A328A32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10" w:name="_GoBack"/>
            <w:bookmarkEnd w:id="10"/>
            <w:r>
              <w:rPr>
                <w:rFonts w:ascii="Cordia New" w:hAnsi="Cordia New" w:cs="Cordia New"/>
                <w:sz w:val="28"/>
              </w:rPr>
              <w:t>Employee Name</w:t>
            </w:r>
          </w:p>
        </w:tc>
        <w:tc>
          <w:tcPr>
            <w:tcW w:w="3009" w:type="dxa"/>
          </w:tcPr>
          <w:p w14:paraId="3FEC7283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Country Image</w:t>
            </w:r>
          </w:p>
        </w:tc>
        <w:tc>
          <w:tcPr>
            <w:tcW w:w="3009" w:type="dxa"/>
          </w:tcPr>
          <w:p w14:paraId="6CF1D6F7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Passport Number</w:t>
            </w:r>
          </w:p>
        </w:tc>
      </w:tr>
      <w:tr w:rsidR="00B94885" w14:paraId="2AC2031A" w14:textId="77777777">
        <w:tblPrEx>
          <w:tblCellMar>
            <w:top w:w="0" w:type="dxa"/>
            <w:bottom w:w="0" w:type="dxa"/>
          </w:tblCellMar>
        </w:tblPrEx>
        <w:tc>
          <w:tcPr>
            <w:tcW w:w="3008" w:type="dxa"/>
          </w:tcPr>
          <w:p w14:paraId="2620116B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Siva</w:t>
            </w:r>
          </w:p>
        </w:tc>
        <w:tc>
          <w:tcPr>
            <w:tcW w:w="3009" w:type="dxa"/>
          </w:tcPr>
          <w:p w14:paraId="37490F7C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A123456</w:t>
            </w:r>
          </w:p>
        </w:tc>
        <w:tc>
          <w:tcPr>
            <w:tcW w:w="3009" w:type="dxa"/>
          </w:tcPr>
          <w:p w14:paraId="08E3EB2E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A123456</w:t>
            </w:r>
          </w:p>
        </w:tc>
      </w:tr>
      <w:tr w:rsidR="00B94885" w14:paraId="2F0930A2" w14:textId="77777777">
        <w:tblPrEx>
          <w:tblCellMar>
            <w:top w:w="0" w:type="dxa"/>
            <w:bottom w:w="0" w:type="dxa"/>
          </w:tblCellMar>
        </w:tblPrEx>
        <w:tc>
          <w:tcPr>
            <w:tcW w:w="3008" w:type="dxa"/>
          </w:tcPr>
          <w:p w14:paraId="6FFDC98B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7629D62C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3E0A5FC7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94885" w14:paraId="629B4AD5" w14:textId="77777777">
        <w:tblPrEx>
          <w:tblCellMar>
            <w:top w:w="0" w:type="dxa"/>
            <w:bottom w:w="0" w:type="dxa"/>
          </w:tblCellMar>
        </w:tblPrEx>
        <w:tc>
          <w:tcPr>
            <w:tcW w:w="3008" w:type="dxa"/>
          </w:tcPr>
          <w:p w14:paraId="0E9B7A71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7DB4EE61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2129FB52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94885" w14:paraId="2AACECB6" w14:textId="77777777">
        <w:tblPrEx>
          <w:tblCellMar>
            <w:top w:w="0" w:type="dxa"/>
            <w:bottom w:w="0" w:type="dxa"/>
          </w:tblCellMar>
        </w:tblPrEx>
        <w:tc>
          <w:tcPr>
            <w:tcW w:w="3008" w:type="dxa"/>
          </w:tcPr>
          <w:p w14:paraId="7A92C99B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6C4D45A7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  <w:tc>
          <w:tcPr>
            <w:tcW w:w="3009" w:type="dxa"/>
          </w:tcPr>
          <w:p w14:paraId="6B760BBB" w14:textId="77777777" w:rsidR="00B94885" w:rsidRDefault="00B94885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4701CB9F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2AED73DF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7282F512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2500A32F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24810E6E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061348F6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2CE2C548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12B732AD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191FD052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487997A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1117C64C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581F1784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3BD60EDA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lastRenderedPageBreak/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1E048A4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F3896E9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2902446F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57081D5B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6D5B0D63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591D8D4B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DC259AD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03F71D1D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08EA9863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3A249E2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29D415FC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485C39E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1525B56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62ACCE2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1A6DFF5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6430A67D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AE4BC46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41786A6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5955124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C56ACD1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5608C40C" w14:textId="77777777" w:rsidTr="008E514A">
        <w:trPr>
          <w:trHeight w:val="70"/>
        </w:trPr>
        <w:tc>
          <w:tcPr>
            <w:tcW w:w="798" w:type="dxa"/>
            <w:vMerge/>
          </w:tcPr>
          <w:p w14:paraId="396FFE13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872F1A0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CAC4EFC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95ED471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41CE3D33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955E7C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FA8F0CA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6F2A6420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8500B4C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5ADCBC46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200E982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AF00D12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163263E0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262E576D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3511193F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12FB4CD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7E380179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459D7977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4549A378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6C0259E1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313EFE55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58AFC471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781431D8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6A0FFA6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0206ACC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551EC97F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1924F55E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39E5D4A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411C5C78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4241073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39C92BE6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75A5D6EA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820,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632D055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lastRenderedPageBreak/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66F3A80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3697DE5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39DC9D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75D15C88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7BD7C404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1F87BBFA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3543164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9BB4F74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51E3F9EB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31F791FA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01A7E2F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20BBBC1C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5D2C3A7D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4CCBB39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3D37216B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7C4B5655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09EA0E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2264C8F2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0F7DA5B0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24A0623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4CDA4534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6C9DC995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440235D9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713BE8CC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C5EF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23FD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D634D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B731E7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B92007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D891E3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72F4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CB0A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114A7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52123A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60078E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B28439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10A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24C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1B742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545134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6E2162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B2B436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4DE0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24D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79DF61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6DF5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F1B7C2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A785C9D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5BE5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3D82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6E789F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A474A4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5F0B99D3" wp14:editId="5B191F06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47BCD1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5F0B99D3" id="Rectangle 14" o:spid="_x0000_s1027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SHQAV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6F47BCD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13FDFC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C762C4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D3FF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AB11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DC9274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F3EFB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101AAA1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7893C9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4C3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B2E7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092DD4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D3EE5C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A01A8A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FBCA3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7C4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3F4A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49E5E9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AA0E86F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7B14AF07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2CB06065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EC60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B0C5E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4047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4BCD6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4D30B4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38B96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E3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BD576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DBE8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13849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40333A7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F65260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160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813CD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89539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F51624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BFF2F1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55F14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6A7D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16B3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A4EAF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5D94A2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6C4DC2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67BF16B1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6761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E335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5682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2F9733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2C5D9BDA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393F2E66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3C23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DA20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94C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F72A2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52A46E7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1E30BC5C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D7C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F77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00067B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973072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51C83365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1EEDC5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E57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0DF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DCED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E4EF9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5B89C86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6884B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C80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DD8E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710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A0DEA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289831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FDA62F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4BE5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699B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415B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850E5B7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BCC916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76A22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B71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7D00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4CBA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B58C1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3336DF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1F2A24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7C49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EF14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679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B4D3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CB2B00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70F478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880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71091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3621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67F1C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3B65B1D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7E174BB0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F8EA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0964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1F41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9CF4B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0856592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E51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941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22B2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EF14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5B16C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4A3418A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825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19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74E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BDB9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E331EDF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44BF20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3E4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A09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A409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C920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3A3690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0B9C98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FD2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D86B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467977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EB9A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4F2F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3A07D7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4BA5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DC9A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CE56B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DAA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8D7A7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0839C36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98A8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508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D1618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97F4E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9C035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79E57E9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A1E4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990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FD98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9479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7D52FE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016910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2A8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0AB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FB777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E37C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0ECE8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2ECAE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5730F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BD9E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3F38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3204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59CBD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1FA1B969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BA7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425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BFF0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2F62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C59E48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1A52B00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3725C6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6BB1101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2C3499B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18EB6D8B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AD623C0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4263459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68B30BA1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2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6DC80E2E" wp14:editId="2ED4F53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14DF3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3" w:author="NAVASIN HOMHUAL" w:date="2016-09-05T21:24:00Z">
                                    <w:rPr/>
                                  </w:rPrChange>
                                </w:rPr>
                                <w:pPrChange w:id="2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DC80E2E" id="Rectangle 16" o:spid="_x0000_s1028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DJbuI/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24514DF3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5" w:author="NAVASIN HOMHUAL" w:date="2016-09-05T21:24:00Z">
                              <w:rPr/>
                            </w:rPrChange>
                          </w:rPr>
                          <w:pPrChange w:id="2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7D1FC66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DCCB7E3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1B74959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F85928D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7254266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1524604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6C54C006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A578558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5AA32874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4053DFC7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CBCB5E0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E9A3163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C6562BB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8896983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2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2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3AD03E96" wp14:editId="61FDC0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ACB5C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9" w:author="NAVASIN HOMHUAL" w:date="2016-09-05T21:24:00Z">
                                    <w:rPr/>
                                  </w:rPrChange>
                                </w:rPr>
                                <w:pPrChange w:id="3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D03E96" id="Rectangle 18" o:spid="_x0000_s1029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/zb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Z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28v822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46ACB5C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1" w:author="NAVASIN HOMHUAL" w:date="2016-09-05T21:24:00Z">
                              <w:rPr/>
                            </w:rPrChange>
                          </w:rPr>
                          <w:pPrChange w:id="3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4AA1AEAA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62B7B02D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952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30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F3E2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B2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A2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E5D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7D493B9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B7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E5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1D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92D7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1D2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6C9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FE4BF1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4B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AB9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E30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C18F7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9867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998D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3DA1E5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953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95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8E17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E861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33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40391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E32C83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B4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CA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15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A0D2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12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B6D5B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0DC1DC9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D3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70A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B9E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BE57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FDB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C752D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F904AD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836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A0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69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CFA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186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14E2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F1E64D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130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46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688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137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F7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BFDA16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7430684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819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9D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27C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E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527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F161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84137D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2B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6DD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0402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EC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2913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48E9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954A8B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2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2B8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53C5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E50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E3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37B7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AE03A4B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8A96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AE1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2B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44E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92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471D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83BD21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2C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7C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40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01F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BB7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2AA6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42F86A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78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1FA9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70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960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EBF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AF7C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7E93AF1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58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860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2FD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91D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CD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763C0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18D560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396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A0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E44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75C8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578D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4A9D9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4248473E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9CA5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370B8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0FD3E01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1EDDD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F170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75879FF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84C5C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6513E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6F10F53C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789D00A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A2EB1E7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2C6BBD6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C4E64D3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267EB9E9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6AEEF84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60278CEB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855F7C6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3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5ED98CA6" wp14:editId="5AF5ADE5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B3F1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5" w:author="NAVASIN HOMHUAL" w:date="2016-09-05T21:24:00Z">
                                    <w:rPr/>
                                  </w:rPrChange>
                                </w:rPr>
                                <w:pPrChange w:id="3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D98CA6" id="Rectangle 21" o:spid="_x0000_s1030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EAB3F1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7" w:author="NAVASIN HOMHUAL" w:date="2016-09-05T21:24:00Z">
                              <w:rPr/>
                            </w:rPrChange>
                          </w:rPr>
                          <w:pPrChange w:id="3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450F500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77EFCDA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5DB73A3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AB5523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94250E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25F1A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D3319F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1EDB3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BEC3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4858315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789E02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5274CF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600321FE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9D87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1D207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339396A9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3C0A1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5C78CF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218945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795B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7F39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16E55D30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0089B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3B08B86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7834B52E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19178F23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37DAFB12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6F078C3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DEB4B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8C7756C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7C8B672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55CA7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44700D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79A5906B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0056F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55D3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04B6602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A254BA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994726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D720E64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50F1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713102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3B9EE52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9C8CB73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0731D7EB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1E1D121F" wp14:editId="5C4CE043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FD62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1E9561D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F999B9C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2F379ED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3CAC4AE5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9532A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3278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518F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054B11D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21AB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8C5E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1D622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81553F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91EC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DB94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5A2A4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A11AB0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3FB7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2B39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80538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A7DC06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9FEF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7D72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693B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F2153B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BF37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8A66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391E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3A6253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470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FCB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BD278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D5A68B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0D0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079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BB06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04D8B98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0B29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160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7DE57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7265FEF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366C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091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5B0D9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C4B289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1F2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5FD8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7BAA8F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47C129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0C6E8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B5F9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4FDFC0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EF4EB65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A17C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E73D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AE335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33AEDD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76A85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E283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198CC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7BE7FE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2028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D73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37979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2FC3B34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E704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2593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19259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73DA098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16D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2BD2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A085E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4246D178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31DEB1CD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4757CAB5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0E08554D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70BD32C0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3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0C44629A" wp14:editId="368775E1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50F067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3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39"/>
      </w:r>
    </w:p>
    <w:p w14:paraId="2D23749D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443D72AB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05C1FA9B" wp14:editId="7DB7B2D1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464D67A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4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4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0"/>
      </w:r>
    </w:p>
    <w:p w14:paraId="2B84BD52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E5FB2B5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8577AE8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F12F61E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05789C97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F1C0F77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728A346D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3B0A1E87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5FA90FF3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0E41EE4C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125F9781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7843E4AF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4281C49B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B936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7F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0E8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717DE486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424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759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FD3D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3998C69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E0F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459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47C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F3C2C40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804C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A98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18D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DF44F65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70E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766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475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7444AC5E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874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2B86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A75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B22A3A4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8F9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FD4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595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7F447717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7FEE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8D8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332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D9347A8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A21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4C8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DBA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4D84570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0AE8A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4D6A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08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89758DA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CA90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A5D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442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1AEFF53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8694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AB61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AC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61EB9D1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C88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BC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B58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03D0AB1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75D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D9CB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01D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2CB9A804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F8A1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E12D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4707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696F7E7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7552787C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77E5192A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B0364A8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4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0B540A11" wp14:editId="3212F7AE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7F2F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3" w:author="NAVASIN HOMHUAL" w:date="2016-09-05T21:24:00Z">
                                    <w:rPr/>
                                  </w:rPrChange>
                                </w:rPr>
                                <w:pPrChange w:id="4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B540A11" id="Rectangle 22" o:spid="_x0000_s1031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Pfag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68vT32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C17F2F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5" w:author="NAVASIN HOMHUAL" w:date="2016-09-05T21:24:00Z">
                              <w:rPr/>
                            </w:rPrChange>
                          </w:rPr>
                          <w:pPrChange w:id="4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3C39595F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7F267144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00D44328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6A20F5F9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0D894440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660C14AD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78823159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35AC10E1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251050CC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7DF85967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3B8AC692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1CB4AF52" wp14:editId="5AB69FD9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09625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09BCF1BF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3092D9DF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B1F377A" wp14:editId="67A00F85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FD4E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494E632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F3E32B2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702BAF9A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56FC981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363689F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7B1736E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66CDC1BA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0A5E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95F6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7E8DE1B8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419584A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B5CDFE1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7C544CA0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A224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0280571C" wp14:editId="109A6EF8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A0C08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5749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764D7730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14E26D5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4D888016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8A6A6A9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490C8EE9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1D352FF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2323A5A7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0465B341" w14:textId="77777777" w:rsidTr="001365E4">
        <w:trPr>
          <w:trHeight w:val="335"/>
          <w:jc w:val="center"/>
        </w:trPr>
        <w:tc>
          <w:tcPr>
            <w:tcW w:w="5698" w:type="dxa"/>
          </w:tcPr>
          <w:p w14:paraId="2996C72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F9FD081" wp14:editId="010E9605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3A2C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1676954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3740A398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5D0BD29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73F5978C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2FC3C4E8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33A33D37" w14:textId="77777777" w:rsidTr="001365E4">
        <w:trPr>
          <w:trHeight w:val="335"/>
          <w:jc w:val="center"/>
        </w:trPr>
        <w:tc>
          <w:tcPr>
            <w:tcW w:w="5698" w:type="dxa"/>
          </w:tcPr>
          <w:p w14:paraId="4C9A763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79DF74A" wp14:editId="72249192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5FF4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D0E7AAA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3F84B6F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616C9240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1D337DA4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5B67AEA1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7ECAFECF" w14:textId="77777777" w:rsidTr="001365E4">
        <w:trPr>
          <w:trHeight w:val="3677"/>
          <w:jc w:val="center"/>
        </w:trPr>
        <w:tc>
          <w:tcPr>
            <w:tcW w:w="5698" w:type="dxa"/>
          </w:tcPr>
          <w:p w14:paraId="187041F2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FF18283" wp14:editId="6F28D68B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EA806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2A0B01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99142B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54BA56A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0B9C1B2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2591C55F" w14:textId="77777777" w:rsidTr="001365E4">
        <w:trPr>
          <w:trHeight w:val="3677"/>
          <w:jc w:val="center"/>
        </w:trPr>
        <w:tc>
          <w:tcPr>
            <w:tcW w:w="5698" w:type="dxa"/>
          </w:tcPr>
          <w:p w14:paraId="4C9E4243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CBB958D" wp14:editId="1364E9DD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0CFF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131634F5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5FA5DC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00EBFBFA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82E5C2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063AC154" w14:textId="77777777" w:rsidTr="001365E4">
        <w:trPr>
          <w:trHeight w:val="3672"/>
          <w:jc w:val="center"/>
        </w:trPr>
        <w:tc>
          <w:tcPr>
            <w:tcW w:w="5698" w:type="dxa"/>
          </w:tcPr>
          <w:p w14:paraId="644D88E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16C7A23" wp14:editId="599642B1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AEDE0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5D474EE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62969E0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4739955D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0723DF50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17176F03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790A821B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232E329B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3E58344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58D99A8C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2F0ACD25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4C6CC79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4314905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71CAE688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0FFAE592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4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4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47"/>
      </w:r>
    </w:p>
    <w:p w14:paraId="2745D6C0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09C42A56" w14:textId="77777777" w:rsidTr="000A272E">
        <w:tc>
          <w:tcPr>
            <w:tcW w:w="2347" w:type="dxa"/>
          </w:tcPr>
          <w:p w14:paraId="3D4C4CE1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332E385E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0F3545D1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09EDD1F2" w14:textId="77777777" w:rsidTr="000A272E">
        <w:tc>
          <w:tcPr>
            <w:tcW w:w="2347" w:type="dxa"/>
          </w:tcPr>
          <w:p w14:paraId="4598DCB0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145735AA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70B2798C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39BDB8D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0D427144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8FFE44A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BE5D9A1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5BDABACC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13CFE9F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4C0103C9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5DFB10C2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7489600E" wp14:editId="5536FE88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03BEBB0C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471A634C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A602D54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36B7DDBC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46C2568E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2A28235C" w14:textId="77777777" w:rsidTr="007219C0">
        <w:tc>
          <w:tcPr>
            <w:tcW w:w="1985" w:type="dxa"/>
          </w:tcPr>
          <w:p w14:paraId="287F5696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38297988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0F4E81F5" w14:textId="77777777" w:rsidTr="007219C0">
        <w:tc>
          <w:tcPr>
            <w:tcW w:w="1985" w:type="dxa"/>
          </w:tcPr>
          <w:p w14:paraId="60E148C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3DB2CC2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ABCA1CB" w14:textId="77777777" w:rsidTr="007219C0">
        <w:tc>
          <w:tcPr>
            <w:tcW w:w="1985" w:type="dxa"/>
          </w:tcPr>
          <w:p w14:paraId="51DC57A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0D1BEF6D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03BCD3D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E1764C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6282DED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51AAE9B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24D5F47E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F1150C7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1654B551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5D4705E0" w14:textId="77777777" w:rsidTr="007219C0">
        <w:tc>
          <w:tcPr>
            <w:tcW w:w="1985" w:type="dxa"/>
          </w:tcPr>
          <w:p w14:paraId="4197B985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74B4F5C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6706B203" w14:textId="77777777" w:rsidTr="007219C0">
        <w:trPr>
          <w:trHeight w:val="778"/>
        </w:trPr>
        <w:tc>
          <w:tcPr>
            <w:tcW w:w="1985" w:type="dxa"/>
          </w:tcPr>
          <w:p w14:paraId="08B9500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483EB98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295FA23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54DE1634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06E8173A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10CFC266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D616A9F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D4405A3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599410A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4360FC2B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7AB6C7CC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11BD691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4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4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49"/>
      </w:r>
    </w:p>
    <w:p w14:paraId="34036373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010B0667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1F0145CF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0EDFC602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39BBF55C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5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9CF9494" wp14:editId="6B83BE31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133741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2" w:author="NAVASIN HOMHUAL" w:date="2016-09-05T21:24:00Z">
                                    <w:rPr/>
                                  </w:rPrChange>
                                </w:rPr>
                                <w:pPrChange w:id="5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9CF9494" id="Rectangle 23" o:spid="_x0000_s1032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+haQ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aYKn&#10;/bA2UBxpqggt3b2T1yVBeyN8uBdI/KZNoJ0Nd/TRBuqcQydxtgP8+d559CfakZWzmvYl5/7HXqDi&#10;zHy1RMjzyXweFywp85OzKSn42rJ5bbH7ag00lQm9Dk4mMfoH04saoXqm1V7FqmQSVlLtnMuAvbIO&#10;7R7T4yDVapXcaKmcCDf20cmeB5E6T82zQNfxKxAzb6HfLbF4Q7PWN07IwmofQJeJgxHpFtduArSQ&#10;icXd4xE3/rWevF6euOUv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CAgx+h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5133741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4" w:author="NAVASIN HOMHUAL" w:date="2016-09-05T21:24:00Z">
                              <w:rPr/>
                            </w:rPrChange>
                          </w:rPr>
                          <w:pPrChange w:id="5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7AC0963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494F7839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8C3FE0C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61F5D5F1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F1D789C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18A8CE64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5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38244221" wp14:editId="6209CE38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56"/>
      </w:r>
    </w:p>
    <w:p w14:paraId="1F02A460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4368CCBE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6837502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1C2C9B5B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7650AC6D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0FF3BE8C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5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57"/>
      </w:r>
    </w:p>
    <w:p w14:paraId="14E1B889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327111AC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36BFCC46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70C7CA2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35163F93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2D391934" wp14:editId="0288B816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B375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3D9E6D2A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5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520ACF73" wp14:editId="03C5561C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8B280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0" w:author="NAVASIN HOMHUAL" w:date="2016-09-05T21:24:00Z">
                                    <w:rPr/>
                                  </w:rPrChange>
                                </w:rPr>
                                <w:pPrChange w:id="6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20ACF73" id="Rectangle 24" o:spid="_x0000_s1033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263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08B280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2" w:author="NAVASIN HOMHUAL" w:date="2016-09-05T21:24:00Z">
                              <w:rPr/>
                            </w:rPrChange>
                          </w:rPr>
                          <w:pPrChange w:id="6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01CEC00D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73AA5363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684E04A9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415B65E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2001E800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042E1627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77149AF3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6C8952BD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6B37FD3E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DFB129B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0405B17C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976881C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03507E81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211D6A8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4164C2ED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5196CB0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0F87A1B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7771231D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4A5D1069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6F4B762A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D012A49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0C00443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1170851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4AD8112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2F3D433E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C4961BC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6375CB1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14EB9B4A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6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6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448526CB" wp14:editId="432E23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0F7D9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6" w:author="NAVASIN HOMHUAL" w:date="2016-09-05T21:24:00Z">
                                    <w:rPr/>
                                  </w:rPrChange>
                                </w:rPr>
                                <w:pPrChange w:id="6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48526CB" id="Rectangle 25" o:spid="_x0000_s1034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UmaQ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AgtXUm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3D0F7D9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8" w:author="NAVASIN HOMHUAL" w:date="2016-09-05T21:24:00Z">
                              <w:rPr/>
                            </w:rPrChange>
                          </w:rPr>
                          <w:pPrChange w:id="6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2DB12712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034B86E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194141B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8D3EF82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659809B4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4B93BC0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2135E3CF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2B713260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0A64CDD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76DF98C4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7AF4994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4A91F39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71F8CDF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506C2592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FEA34B8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36F5592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D69ECA1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63A7D6EB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8ECEE15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7476670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D5A8739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15028B46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1DA5AFC2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78546935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59551E3F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1764ACD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2220743D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21812DD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09885CD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7651B0F5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36FE9CA5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0CC2BB3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13B54FF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2DCA6E35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9F2C42A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015C6218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502BD63C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3CC6996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29F724E3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094EDB9B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314B7332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368F0D3F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28FBF9B0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5A69992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435E5E90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165EA31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7A2741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3E4CFAB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A3BF0B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588E5DF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68B7C37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6CD38ECA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B19C94E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774C7AC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4C0FA63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0F67AE19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7"/>
      <w:footerReference w:type="default" r:id="rId28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SuurBuur" w:date="2017-01-06T11:48:00Z" w:initials="S">
    <w:p w14:paraId="1B12162F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40" w:author="SuurBuur" w:date="2017-01-06T11:49:00Z" w:initials="S">
    <w:p w14:paraId="1FE9C3AC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47" w:author="SuurBuur" w:date="2017-01-06T11:28:00Z" w:initials="S">
    <w:p w14:paraId="6604529B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8" w:author="SuurBuur" w:date="2017-01-06T11:35:00Z" w:initials="S">
    <w:p w14:paraId="4EE1FC31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49" w:author="SuurBuur" w:date="2017-01-06T11:38:00Z" w:initials="S">
    <w:p w14:paraId="4E94D59E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56" w:author="SuurBuur" w:date="2017-01-06T11:40:00Z" w:initials="S">
    <w:p w14:paraId="3ED3E4DE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61FFE3A6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30CD50B1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57" w:author="SuurBuur" w:date="2017-01-06T11:41:00Z" w:initials="S">
    <w:p w14:paraId="4F9D53AB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12162F" w15:done="0"/>
  <w15:commentEx w15:paraId="1FE9C3AC" w15:done="0"/>
  <w15:commentEx w15:paraId="6604529B" w15:done="0"/>
  <w15:commentEx w15:paraId="4EE1FC31" w15:done="0"/>
  <w15:commentEx w15:paraId="4E94D59E" w15:done="0"/>
  <w15:commentEx w15:paraId="30CD50B1" w15:done="0"/>
  <w15:commentEx w15:paraId="4F9D53A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12162F" w16cid:durableId="1CE197B6"/>
  <w16cid:commentId w16cid:paraId="1FE9C3AC" w16cid:durableId="1CE197B7"/>
  <w16cid:commentId w16cid:paraId="6604529B" w16cid:durableId="1CE197B8"/>
  <w16cid:commentId w16cid:paraId="4EE1FC31" w16cid:durableId="1CE197B9"/>
  <w16cid:commentId w16cid:paraId="4E94D59E" w16cid:durableId="1CE197BA"/>
  <w16cid:commentId w16cid:paraId="30CD50B1" w16cid:durableId="1CE197BB"/>
  <w16cid:commentId w16cid:paraId="4F9D53AB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B8FE5" w14:textId="77777777" w:rsidR="00B94885" w:rsidRDefault="00B94885">
      <w:r>
        <w:separator/>
      </w:r>
    </w:p>
  </w:endnote>
  <w:endnote w:type="continuationSeparator" w:id="0">
    <w:p w14:paraId="16D05745" w14:textId="77777777" w:rsidR="00B94885" w:rsidRDefault="00B94885">
      <w:r>
        <w:continuationSeparator/>
      </w:r>
    </w:p>
  </w:endnote>
  <w:endnote w:type="continuationNotice" w:id="1">
    <w:p w14:paraId="04C24985" w14:textId="77777777" w:rsidR="00B94885" w:rsidRDefault="00B948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19A118AB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3B1E0ED" wp14:editId="6A0EC0E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03671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43C077A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9488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9488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1DF7A55F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7793312F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B937E8" wp14:editId="6FA2978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D02D27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4D2C8C4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9488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9488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8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056CE83D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2FEB0" w14:textId="77777777" w:rsidR="00B94885" w:rsidRDefault="00B94885">
      <w:r>
        <w:separator/>
      </w:r>
    </w:p>
  </w:footnote>
  <w:footnote w:type="continuationSeparator" w:id="0">
    <w:p w14:paraId="17BBA7DF" w14:textId="77777777" w:rsidR="00B94885" w:rsidRDefault="00B94885">
      <w:r>
        <w:continuationSeparator/>
      </w:r>
    </w:p>
  </w:footnote>
  <w:footnote w:type="continuationNotice" w:id="1">
    <w:p w14:paraId="1D370112" w14:textId="77777777" w:rsidR="00B94885" w:rsidRDefault="00B948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0A6E4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3DCD4C48" wp14:editId="07F4391B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6CF5B70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5BF38CA9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3F3F7735" wp14:editId="00CD0127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EC26F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530C7826" wp14:editId="206A3627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9161050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E7CADCC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25AC42AC" wp14:editId="5C86856B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8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885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807B81"/>
  <w15:docId w15:val="{03D6F012-1426-4FA0-A89F-5FB06C6C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image" Target="media/image6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image" Target="media/image10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8C9ED-1CC1-4E83-86FD-81D5F8F5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9</Pages>
  <Words>4830</Words>
  <Characters>27531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2017-06-08T14:50:00Z</dcterms:created>
  <dcterms:modified xsi:type="dcterms:W3CDTF">2017-06-08T14:50:00Z</dcterms:modified>
</cp:coreProperties>
</file>