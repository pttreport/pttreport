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9F626E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9F626E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F626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F626E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9F626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9F626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9F626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9F626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9F626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F626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9F626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F626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9F626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9F626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F626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F626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F626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9F626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9F626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9F626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9F626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F626E" w:rsidRDefault="009F626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9F626E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9F626E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9F626E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9F626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9F626E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9F626E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9F626E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9F626E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F626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9F626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9F626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9F626E" w:rsidRDefault="009F626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9F626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9F626E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F626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F626E" w:rsidRDefault="009F626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9F626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9F626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9F626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9F626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9F626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9F626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9F626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9F626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9F626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9F626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9F626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9F626E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F626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F626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F626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F626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9F626E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9F626E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9F626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9F626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9F626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F626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9F626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9F626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9F626E" w:rsidRDefault="009F626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9F626E" w:rsidTr="0062588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F626E" w:rsidRDefault="009F626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F626E" w:rsidRDefault="009F626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9F626E" w:rsidRDefault="009F626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9F626E" w:rsidTr="009F626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F626E" w:rsidRDefault="009F626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9F626E" w:rsidRDefault="009F626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9F626E" w:rsidRDefault="009F626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9F626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9F626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9F626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9F626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9F626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9F626E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26E" w:rsidRDefault="009F626E">
      <w:r>
        <w:separator/>
      </w:r>
    </w:p>
  </w:endnote>
  <w:endnote w:type="continuationSeparator" w:id="0">
    <w:p w:rsidR="009F626E" w:rsidRDefault="009F626E">
      <w:r>
        <w:continuationSeparator/>
      </w:r>
    </w:p>
  </w:endnote>
  <w:endnote w:type="continuationNotice" w:id="1">
    <w:p w:rsidR="009F626E" w:rsidRDefault="009F6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70D9D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F626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F626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1887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F626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F626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26E" w:rsidRDefault="009F626E">
      <w:r>
        <w:separator/>
      </w:r>
    </w:p>
  </w:footnote>
  <w:footnote w:type="continuationSeparator" w:id="0">
    <w:p w:rsidR="009F626E" w:rsidRDefault="009F626E">
      <w:r>
        <w:continuationSeparator/>
      </w:r>
    </w:p>
  </w:footnote>
  <w:footnote w:type="continuationNotice" w:id="1">
    <w:p w:rsidR="009F626E" w:rsidRDefault="009F6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6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6E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F818DF-301A-4458-A319-C4AF0BD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2112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C7BF4-A117-4CCE-B143-5950C48B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1706152112Quaterly_report_8</Template>
  <TotalTime>0</TotalTime>
  <Pages>18</Pages>
  <Words>2991</Words>
  <Characters>17054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2017-06-15T14:26:00Z</dcterms:created>
  <dcterms:modified xsi:type="dcterms:W3CDTF">2017-06-15T14:26:00Z</dcterms:modified>
</cp:coreProperties>
</file>