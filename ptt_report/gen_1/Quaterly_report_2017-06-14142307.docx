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8A54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5F16A8E8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035AB7CF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4A4A26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B07C6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A1A21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DD2F21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09E31A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E295B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296C8C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A23E3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395A0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73EE82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35CE97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74ACF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1CE89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1470D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394BD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11FFE6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6F9A3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7B642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7BE0CE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01C080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7B42CC62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4CA7BC4B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1EEBA439" w14:textId="77777777" w:rsidTr="005217C1">
        <w:tc>
          <w:tcPr>
            <w:tcW w:w="2376" w:type="dxa"/>
          </w:tcPr>
          <w:p w14:paraId="59EF6A47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50CD083F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4C24CA6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0D036E80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57B2D115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020BEF65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3E24143D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5107F0D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38AEE8D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60699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927EC5B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7BA32DE1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0E32F760" w14:textId="77777777" w:rsidTr="004477A6">
        <w:trPr>
          <w:trHeight w:val="390"/>
        </w:trPr>
        <w:tc>
          <w:tcPr>
            <w:tcW w:w="2376" w:type="dxa"/>
            <w:vMerge/>
          </w:tcPr>
          <w:p w14:paraId="0929399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D93DA2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C250B1E" w14:textId="77777777" w:rsidR="00221752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4286EE4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4C4A1981" w14:textId="77777777" w:rsidTr="00305F26">
        <w:trPr>
          <w:trHeight w:val="224"/>
        </w:trPr>
        <w:tc>
          <w:tcPr>
            <w:tcW w:w="2376" w:type="dxa"/>
            <w:vMerge/>
          </w:tcPr>
          <w:p w14:paraId="5448C97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76668F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60699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ED4F004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4A08BD11" w14:textId="77777777" w:rsidR="00643FB6" w:rsidRPr="0012516C" w:rsidRDefault="0060699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3197629C" w14:textId="77777777" w:rsidTr="00305F26">
        <w:trPr>
          <w:trHeight w:val="50"/>
        </w:trPr>
        <w:tc>
          <w:tcPr>
            <w:tcW w:w="2376" w:type="dxa"/>
            <w:vMerge/>
          </w:tcPr>
          <w:p w14:paraId="51C14C0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F8E33B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D628312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74AF4A0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29B8EC7D" w14:textId="77777777" w:rsidTr="004477A6">
        <w:trPr>
          <w:trHeight w:val="416"/>
        </w:trPr>
        <w:tc>
          <w:tcPr>
            <w:tcW w:w="2376" w:type="dxa"/>
            <w:vMerge/>
          </w:tcPr>
          <w:p w14:paraId="17AED543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293835F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60699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C7B41A2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4F91DC30" w14:textId="77777777" w:rsidR="00643FB6" w:rsidRPr="0012516C" w:rsidRDefault="0060699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5806A7CF" w14:textId="77777777" w:rsidTr="005217C1">
        <w:tc>
          <w:tcPr>
            <w:tcW w:w="2376" w:type="dxa"/>
          </w:tcPr>
          <w:p w14:paraId="3655431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7FFB8E5C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0916AC9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15BA9B88" w14:textId="77777777" w:rsidR="00077923" w:rsidRPr="0012516C" w:rsidRDefault="0060699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32ED6349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13BEB590" w14:textId="77777777" w:rsidTr="005217C1">
        <w:tc>
          <w:tcPr>
            <w:tcW w:w="2376" w:type="dxa"/>
          </w:tcPr>
          <w:p w14:paraId="1260843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1BBC3D65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F8C0D42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60699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AE54DFA" w14:textId="77777777" w:rsidR="003277E5" w:rsidRPr="0012516C" w:rsidRDefault="0060699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9ED6815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338E4876" w14:textId="77777777" w:rsidTr="005D4362">
        <w:tc>
          <w:tcPr>
            <w:tcW w:w="2376" w:type="dxa"/>
          </w:tcPr>
          <w:p w14:paraId="1648172D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66ADE639" w14:textId="77777777" w:rsidR="00077923" w:rsidRPr="0012516C" w:rsidRDefault="0060699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866007C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3C2D5E7A" w14:textId="77777777" w:rsidR="00077923" w:rsidRPr="0012516C" w:rsidRDefault="0060699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19D0547B" w14:textId="77777777" w:rsidTr="005D4362">
        <w:tc>
          <w:tcPr>
            <w:tcW w:w="2376" w:type="dxa"/>
          </w:tcPr>
          <w:p w14:paraId="747E9E0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388221A1" w14:textId="77777777" w:rsidR="00077923" w:rsidRPr="0012516C" w:rsidRDefault="0060699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350ED49" w14:textId="77777777" w:rsidR="00077923" w:rsidRPr="0012516C" w:rsidRDefault="0060699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02ABF485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14370DDA" w14:textId="77777777" w:rsidTr="00D46B5C">
        <w:tc>
          <w:tcPr>
            <w:tcW w:w="2376" w:type="dxa"/>
          </w:tcPr>
          <w:p w14:paraId="6845B51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554061D5" w14:textId="77777777" w:rsidR="00077923" w:rsidRPr="0012516C" w:rsidRDefault="0060699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1F6109B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7E7D72F" w14:textId="77777777" w:rsidR="00077923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74330C8C" w14:textId="77777777" w:rsidTr="00156C0F">
        <w:tc>
          <w:tcPr>
            <w:tcW w:w="2376" w:type="dxa"/>
            <w:vMerge w:val="restart"/>
            <w:shd w:val="clear" w:color="auto" w:fill="auto"/>
          </w:tcPr>
          <w:p w14:paraId="1F1B2DB4" w14:textId="77777777" w:rsidR="00691980" w:rsidRPr="0012516C" w:rsidRDefault="0060699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70B50D22" w14:textId="77777777" w:rsidR="00691980" w:rsidRPr="0012516C" w:rsidRDefault="0060699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CC5BAC6" w14:textId="77777777" w:rsidR="00691980" w:rsidRPr="0012516C" w:rsidRDefault="0060699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789B2DA5" w14:textId="77777777" w:rsidR="00691980" w:rsidRPr="0012516C" w:rsidRDefault="0060699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1A00211" w14:textId="77777777" w:rsidTr="00691980">
        <w:tc>
          <w:tcPr>
            <w:tcW w:w="2376" w:type="dxa"/>
            <w:vMerge/>
            <w:shd w:val="clear" w:color="auto" w:fill="auto"/>
          </w:tcPr>
          <w:p w14:paraId="65754F9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07A5F7D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AE3B3D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4238487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6AA810E8" w14:textId="77777777" w:rsidTr="00156C0F">
        <w:tc>
          <w:tcPr>
            <w:tcW w:w="2376" w:type="dxa"/>
            <w:vMerge/>
            <w:shd w:val="clear" w:color="auto" w:fill="auto"/>
          </w:tcPr>
          <w:p w14:paraId="727C038A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1AA0BC46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2363811A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3B5C9AB6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C9D777C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FFDBCC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43F9A8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718C38E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C12D82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9FA570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3E8CCA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500164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F63AC69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DDA1355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72247FE3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D4B29C3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478E193F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16B6605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0035A962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25AFC6BB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367BB44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D8804EF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6320784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4856F964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BAA5223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01DD644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3B1C877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06646E4D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55E83732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489A4DFC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62AE87B3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5C98BEFC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6AE3A508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3A3F1BCB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21A0633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5B6CA8FE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729C09A3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72AAB99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6B05F04F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5DE0FDD5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1B76CD64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37B23638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4AD6C15C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BC4B70C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34AF0BEB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3A6917EE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6CC7CBF7" w14:textId="77777777" w:rsidR="00FC6B34" w:rsidRPr="00EB73F7" w:rsidRDefault="0060699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0C14BB68" wp14:editId="1266344A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003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471B018A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7216EBCA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74608A5B" w14:textId="77777777" w:rsidR="004F4505" w:rsidRPr="0012516C" w:rsidRDefault="0060699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36A8CD81" w14:textId="77777777" w:rsidR="00AC06BE" w:rsidRPr="0012516C" w:rsidRDefault="0060699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04E09EDD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83B4553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54DF4E1A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5C42A31" w14:textId="77777777" w:rsidR="003576E0" w:rsidRPr="0012516C" w:rsidRDefault="0060699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21935F1D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2DB48FB0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2F9169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8E4C63F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B96307C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06995" w14:paraId="57F176D1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BCEEE78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C9F6150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19650D4F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54BC61F8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5A0751DE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65DC8544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06995" w14:paraId="4EC674E4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5680617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2BE9C36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457BA71F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33C7327E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BE8EAA1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317E210B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606995" w14:paraId="2F68C248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E7F3D20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258B67C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05DA64A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23C1264C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3E6FB0A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F399729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06995" w14:paraId="291D74D4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0F21B72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313D5B5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AFA4CCE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F6162B0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613CA7C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04BDB00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606995" w14:paraId="0C14F3E6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A17BD28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2BC0A710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8D5CA23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CB85277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6409073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5F250DD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606995" w14:paraId="5AA356CB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ADD6838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3AF3DF85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8D2CD7B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A21AB33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48B169E4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593829AA" w14:textId="77777777" w:rsidR="00606995" w:rsidRDefault="0060699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7458323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50C4A3F0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22D2204E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606995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606995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606995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722E1C4F" w14:textId="77777777" w:rsidR="00167548" w:rsidRPr="0012516C" w:rsidRDefault="00606995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6E0109F1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38E75D8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1EFB20EA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606995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606995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606995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606995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232A7EEF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30546D1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31E901A3" w14:textId="77777777" w:rsidR="005C0D83" w:rsidRPr="0012516C" w:rsidRDefault="00606995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52F0A999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5A7352F" w14:textId="77777777" w:rsidR="00F01C43" w:rsidRDefault="00606995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2AB04DC7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48A48EF4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C0D014D" w14:textId="77777777" w:rsidR="007A3C83" w:rsidRPr="0012516C" w:rsidRDefault="00606995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49F7DEEF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606995" w14:paraId="5DE81D53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5304952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6879A81A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1E32DB11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200AEB0D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06995" w14:paraId="3D4A20D6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CB9DD8F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717579B5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42CB0EE3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0306F74E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606995" w14:paraId="6248785D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FDA7FBE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5C63903C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72A1436E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2FA4D9E8" w14:textId="77777777" w:rsidR="00606995" w:rsidRDefault="00606995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113E74E2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416C790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8F2A167" w14:textId="77777777" w:rsidR="005C0D83" w:rsidRPr="00D41563" w:rsidRDefault="00606995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2F26A7D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9019827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606995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4D370116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23178A4" w14:textId="77777777" w:rsidR="005C0D83" w:rsidRPr="0012516C" w:rsidRDefault="00606995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4EEE08A3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CCE45FC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305F962F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606995" w14:paraId="551C0E06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E116768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5CB8F4EB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3E98CA0A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068BC657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3B44AFE1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606995" w14:paraId="010F561A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3052DA5E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759007FC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318F4576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0687D88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23A4B70E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606995" w14:paraId="5C9B924B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4466D7E5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38754BBA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06E6F438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6533AD0F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0A82F271" w14:textId="77777777" w:rsidR="00606995" w:rsidRDefault="00606995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57483EC1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099C6774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03991D9" w14:textId="77777777" w:rsidR="0026481E" w:rsidRPr="0012516C" w:rsidRDefault="0060699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4B9D215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61451C7" w14:textId="77777777" w:rsidR="009B1FEC" w:rsidRPr="0012516C" w:rsidRDefault="0060699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34923D5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947608F" w14:textId="77777777" w:rsidR="00E11736" w:rsidRPr="0012516C" w:rsidRDefault="00606995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72502BC2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08AB9B34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A6DD8C2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23214D2A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4F9A110F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48D4D41" w14:textId="77777777" w:rsidR="00801470" w:rsidRPr="0012516C" w:rsidRDefault="00606995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1BD9AA8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86FD6D0" w14:textId="77777777" w:rsidR="0017316F" w:rsidRPr="0012516C" w:rsidRDefault="0060699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45908DE7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5A0B46D" w14:textId="77777777" w:rsidR="0017316F" w:rsidRPr="0012516C" w:rsidRDefault="0060699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1136ADD1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9B6D3D5" w14:textId="77777777" w:rsidR="0017316F" w:rsidRPr="0012516C" w:rsidRDefault="00606995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75E99952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DABE43D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665FBEF7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22DFC86" w14:textId="77777777" w:rsidR="009F43BE" w:rsidRPr="0012516C" w:rsidRDefault="00606995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393D5EA5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6EFD257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C21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7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75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F6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7B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7F8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01C0433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232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1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BA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7430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05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8F1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B78FBB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8B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F8E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F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EDFB0C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F2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A3441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7A7E51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FD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311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056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E86F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0B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6214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276B54F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00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0C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751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72ED7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B11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4FDA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4A2C3F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8A8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48F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34B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925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E3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B576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D79B43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B9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54A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910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142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03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244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787301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8F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97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868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8B1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D03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95BD2D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233053E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3D9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DC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793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06C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F7C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442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2BA0F0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99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8C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52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62F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EF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8DD8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B24E79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B1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E4C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41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3D0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75E0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7F066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26E6E3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889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F94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8B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7B3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D1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865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4E8746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AA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94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19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C7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D63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04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B297EA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5C5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D2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B8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78B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3A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1553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E4352E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742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17E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B0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8B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E0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98FD8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8BD3B2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26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F6F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2AF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FE7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28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2525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2B5B057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43318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90253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3E63039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765B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7B1E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7389CF49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E9671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E694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08E22573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66C35F0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ผลการดำเนินงาน</w:t>
      </w:r>
    </w:p>
    <w:p w14:paraId="7022715A" w14:textId="77777777" w:rsidR="008D0BD9" w:rsidRPr="0012516C" w:rsidRDefault="00606995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74637EA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7FEE1B4" w14:textId="77777777" w:rsidR="00CF208B" w:rsidRPr="0012516C" w:rsidRDefault="0060699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82574CE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FFEE870" w14:textId="77777777" w:rsidR="00CF208B" w:rsidRPr="0012516C" w:rsidRDefault="00606995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0127F638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51D7A89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06F2E2D2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EF4337C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6967E16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705D9A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401A7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346F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5090913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CB64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9F2B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287C1EB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0FE0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E160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D0E423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3B35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3EE6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5572A53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FB69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C7A9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C8A63D6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F9295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75591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222B75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4B92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FA75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8DFD061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1D4A024A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606995">
        <w:rPr>
          <w:rFonts w:ascii="Cordia New" w:hAnsi="Cordia New"/>
          <w:sz w:val="28"/>
          <w:highlight w:val="lightGray"/>
        </w:rPr>
        <w:t>TESTETS External Corrosion</w:t>
      </w:r>
    </w:p>
    <w:p w14:paraId="3B469DAF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88B95E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C2362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63428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5672696F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BC86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64648D" w14:textId="77777777" w:rsidR="006C77D6" w:rsidRPr="0012516C" w:rsidRDefault="0060699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3591F85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3BD0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7E9D3" w14:textId="77777777" w:rsidR="006C77D6" w:rsidRPr="0012516C" w:rsidRDefault="0060699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C10DA7D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07C9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E8910A" w14:textId="77777777" w:rsidR="006C77D6" w:rsidRPr="0012516C" w:rsidRDefault="0060699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3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614FFCF0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ACD8C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CC2910" w14:textId="77777777" w:rsidR="006C77D6" w:rsidRPr="0012516C" w:rsidRDefault="00606995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54A770E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6A264F2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F075F66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75F0B480" wp14:editId="2E49867E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8A79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3C44033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83B7AB2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CDEB6DC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606995" w14:paraId="43E53A56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4719F89A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14:paraId="4A630E40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14:paraId="55269314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606995" w14:paraId="65C7BA53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4BFBC770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151EF77F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  <w:tc>
          <w:tcPr>
            <w:tcW w:w="3009" w:type="dxa"/>
            <w:shd w:val="clear" w:color="auto" w:fill="auto"/>
          </w:tcPr>
          <w:p w14:paraId="60097483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test01</w:t>
            </w:r>
          </w:p>
        </w:tc>
      </w:tr>
      <w:tr w:rsidR="00606995" w14:paraId="49C0BEF9" w14:textId="77777777" w:rsidTr="00606995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14:paraId="3A440235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5E156EFD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  <w:tc>
          <w:tcPr>
            <w:tcW w:w="3009" w:type="dxa"/>
            <w:shd w:val="clear" w:color="auto" w:fill="auto"/>
          </w:tcPr>
          <w:p w14:paraId="774FC18A" w14:textId="77777777" w:rsidR="00606995" w:rsidRDefault="00606995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test02</w:t>
            </w:r>
          </w:p>
        </w:tc>
      </w:tr>
    </w:tbl>
    <w:p w14:paraId="026B2968" w14:textId="77777777"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420312D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lastRenderedPageBreak/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20B869B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4F37D16F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B6A6318" w14:textId="77777777" w:rsidR="0019351F" w:rsidRPr="0012516C" w:rsidRDefault="00606995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 wp14:anchorId="55B94A24" wp14:editId="405E3406">
            <wp:extent cx="5731510" cy="3808730"/>
            <wp:effectExtent l="0" t="0" r="254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0"/>
    </w:p>
    <w:p w14:paraId="2B686C68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0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0"/>
      </w:r>
    </w:p>
    <w:p w14:paraId="60139FB4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6BE2B8FE" w14:textId="77777777" w:rsidR="006C77D6" w:rsidRPr="0012516C" w:rsidRDefault="00606995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</w:rPr>
        <w:drawing>
          <wp:inline distT="0" distB="0" distL="0" distR="0" wp14:anchorId="78FEA810" wp14:editId="5C825E81">
            <wp:extent cx="5731510" cy="3808730"/>
            <wp:effectExtent l="0" t="0" r="2540" b="127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DFEB18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2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2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"/>
      </w:r>
    </w:p>
    <w:p w14:paraId="704AFD9D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07F060A8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2BB8C0CF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9C98C61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741B5481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785CEF3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4361244F" w14:textId="77777777"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[table5]</w:t>
      </w:r>
    </w:p>
    <w:p w14:paraId="00BAB0FC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1524759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2BEC9C4" w14:textId="77777777" w:rsidR="00775211" w:rsidRPr="0012516C" w:rsidRDefault="00606995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TESTETS External Corrosion</w:t>
      </w:r>
    </w:p>
    <w:p w14:paraId="5C4F28E0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63DFF233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215B885D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F8B1899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263B83FE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54437C04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3BF9900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0163513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EFF1B6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3BCA2D48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56380337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DE02993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5BA7C903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10705BE6" wp14:editId="418242A6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6569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85A4782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7A76224F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 wp14:anchorId="3D43A7B5" wp14:editId="67859694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39F8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602FAFF1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07D8A04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0B2490A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4CDF7F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CAD7E8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6DC517E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00A302FF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350D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0B3E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08B6B054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3974920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DDD485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6DD00424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6553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AEEA514" wp14:editId="003FA6AB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824C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ABDC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6015D32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4052CD9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43A62A2B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58AC875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603BD17C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1E07E5A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C5C29A5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6C537ECA" w14:textId="77777777" w:rsidTr="001365E4">
        <w:trPr>
          <w:trHeight w:val="335"/>
          <w:jc w:val="center"/>
        </w:trPr>
        <w:tc>
          <w:tcPr>
            <w:tcW w:w="5698" w:type="dxa"/>
          </w:tcPr>
          <w:p w14:paraId="06B68EF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4E99CA7" wp14:editId="312B84CB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73C0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8E7798A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432E9386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6CDE673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2B2A027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05AD81A6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2A260E8E" w14:textId="77777777" w:rsidTr="001365E4">
        <w:trPr>
          <w:trHeight w:val="335"/>
          <w:jc w:val="center"/>
        </w:trPr>
        <w:tc>
          <w:tcPr>
            <w:tcW w:w="5698" w:type="dxa"/>
          </w:tcPr>
          <w:p w14:paraId="5A34022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D92249A" wp14:editId="1A932561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31B8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184254B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259795E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435D6DD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724CC007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056FB95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578632E8" w14:textId="77777777" w:rsidTr="001365E4">
        <w:trPr>
          <w:trHeight w:val="3677"/>
          <w:jc w:val="center"/>
        </w:trPr>
        <w:tc>
          <w:tcPr>
            <w:tcW w:w="5698" w:type="dxa"/>
          </w:tcPr>
          <w:p w14:paraId="1109302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A0DB06A" wp14:editId="1A359280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94ED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6A16B10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995150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1755CEE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51EEF6F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3160E18C" w14:textId="77777777" w:rsidTr="001365E4">
        <w:trPr>
          <w:trHeight w:val="3677"/>
          <w:jc w:val="center"/>
        </w:trPr>
        <w:tc>
          <w:tcPr>
            <w:tcW w:w="5698" w:type="dxa"/>
          </w:tcPr>
          <w:p w14:paraId="525BD6C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441F0A0" wp14:editId="40B8DF79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C859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AADA2C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24AC3F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594C0D5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55A8375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445E1600" w14:textId="77777777" w:rsidTr="001365E4">
        <w:trPr>
          <w:trHeight w:val="3672"/>
          <w:jc w:val="center"/>
        </w:trPr>
        <w:tc>
          <w:tcPr>
            <w:tcW w:w="5698" w:type="dxa"/>
          </w:tcPr>
          <w:p w14:paraId="6CB98DE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F620B63" wp14:editId="3F5B940E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4B84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6F9F0111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41F8D1A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018EC90F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5DC4076F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687ED9C9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575E16A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765580D6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493C901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36FE5F8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66D6365B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42F0240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1A36B74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455DF01F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FD1AAD5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6993717D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6DF94268" w14:textId="77777777" w:rsidTr="000A272E">
        <w:tc>
          <w:tcPr>
            <w:tcW w:w="2347" w:type="dxa"/>
          </w:tcPr>
          <w:p w14:paraId="5875A685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4821B8D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7E67C4E3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70B8775D" w14:textId="77777777" w:rsidTr="000A272E">
        <w:tc>
          <w:tcPr>
            <w:tcW w:w="2347" w:type="dxa"/>
          </w:tcPr>
          <w:p w14:paraId="0E75790F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4BB1EFDE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044BF311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6FC820B8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6B9C2F72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61D52B50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9EB827D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6AF9DADC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E4E27E1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675CA340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67EFB726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374BB4AE" wp14:editId="6E5F37A6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72521208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518AA5F4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F0D74F4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524CA362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6124D246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6C52D610" w14:textId="77777777" w:rsidTr="00052AB4">
        <w:tc>
          <w:tcPr>
            <w:tcW w:w="1985" w:type="dxa"/>
          </w:tcPr>
          <w:p w14:paraId="5CA3A1F1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0C888494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78C827E9" w14:textId="77777777" w:rsidTr="00052AB4">
        <w:tc>
          <w:tcPr>
            <w:tcW w:w="1985" w:type="dxa"/>
          </w:tcPr>
          <w:p w14:paraId="40EB1BC6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16954D6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7D93A787" w14:textId="77777777" w:rsidTr="00052AB4">
        <w:tc>
          <w:tcPr>
            <w:tcW w:w="1985" w:type="dxa"/>
          </w:tcPr>
          <w:p w14:paraId="31B0034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87A17A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0EEA343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9E2E87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20FC208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379917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69CE970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5852A6F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50B9A8F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39F31F4E" w14:textId="77777777" w:rsidTr="00052AB4">
        <w:tc>
          <w:tcPr>
            <w:tcW w:w="1985" w:type="dxa"/>
          </w:tcPr>
          <w:p w14:paraId="248ECEC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15A0193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93594F3" w14:textId="77777777" w:rsidTr="00052AB4">
        <w:trPr>
          <w:trHeight w:val="778"/>
        </w:trPr>
        <w:tc>
          <w:tcPr>
            <w:tcW w:w="1985" w:type="dxa"/>
          </w:tcPr>
          <w:p w14:paraId="3F04B72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32F2EF0B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2CC9425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400349D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77A01D2B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48BF43B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8254DC8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A25BD08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4D1D1C5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06941B1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2109F5F3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162D2C2B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5E042CA2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613139D6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3884B1AA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55A0A850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F65F1F0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5E6BD3C" wp14:editId="0FF69039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4864A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5E6BD3C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1F4864A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54FF34BD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5D972B79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B6BA19E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3B23EA03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BD55718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727B2409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107A3FE" wp14:editId="1D2AED1D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792251E5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34ACBC4C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1C07E0F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0B0E61C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0D787FCA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62CB2406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2631EA80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63FDEEB0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1FBACD00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C574487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1AECCC7B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12D740F7" wp14:editId="66E3F106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5192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41DEFB12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1A25898" wp14:editId="5C2DA678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228CE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1A25898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85228CE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2252C1C0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BDF9EEB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2CE071BE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39784DBB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574AD241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6C70E0DA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416EF1D9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5840E5FA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4CC380FC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338233C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1BAC668D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FE6FA14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1B14AD5B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034B389B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77C73CCA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31741137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CC530E3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43F1605D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1E0A98D8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17964DC5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C3233FD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015E4F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288BB7A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311F317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32A7764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D7128C1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9355F56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6F973D4E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E582EF8" wp14:editId="780ED7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5E7B4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582EF8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E95E7B4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1817DC17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6663107B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17C2C62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13BF5C15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2F3C591D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9337774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067A6B08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2168D173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D37DD74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3377937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32321729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6AF5430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F3D9C8A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09AB3194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799AD45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D98F3E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FD0C0F9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6688002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A7B9186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418A669F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58FAA4A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384D27E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398BFE1F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4AA0B6A4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128B8115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CE3AB65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1532EDFA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DE050B5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1851523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98889F9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36220062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51757642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2246A6D5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0B7AFF97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8ABFEE7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495E9C7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4DA64692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EEE1CBC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0FD1665D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6F50C03E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07EC0F26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60DEBC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5F1A7234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149C10F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24429BA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4C01956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73CE0355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4162CF70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06BCC366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12A0CD0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3DE5C554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32D00E2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72BC5B9D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3F1387A0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6B46ED0C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1B00E317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urBuur" w:date="2017-01-06T11:48:00Z" w:initials="S">
    <w:p w14:paraId="1EBD6216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2" w:author="SuurBuur" w:date="2017-01-06T11:49:00Z" w:initials="S">
    <w:p w14:paraId="6268B7BD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665DAE04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32E9BFE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4C748CDC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2E4CC2BE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51D7BF4D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5CD2C35D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1C9DB130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BD6216" w15:done="0"/>
  <w15:commentEx w15:paraId="6268B7BD" w15:done="0"/>
  <w15:commentEx w15:paraId="665DAE04" w15:done="0"/>
  <w15:commentEx w15:paraId="32E9BFEC" w15:done="0"/>
  <w15:commentEx w15:paraId="4C748CDC" w15:done="0"/>
  <w15:commentEx w15:paraId="5CD2C35D" w15:done="0"/>
  <w15:commentEx w15:paraId="1C9DB1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D6216" w16cid:durableId="1CE197B6"/>
  <w16cid:commentId w16cid:paraId="6268B7BD" w16cid:durableId="1CE197B7"/>
  <w16cid:commentId w16cid:paraId="665DAE04" w16cid:durableId="1CE197B8"/>
  <w16cid:commentId w16cid:paraId="32E9BFEC" w16cid:durableId="1CE197B9"/>
  <w16cid:commentId w16cid:paraId="4C748CDC" w16cid:durableId="1CE197BA"/>
  <w16cid:commentId w16cid:paraId="5CD2C35D" w16cid:durableId="1CE197BB"/>
  <w16cid:commentId w16cid:paraId="1C9DB130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2A5F" w14:textId="77777777" w:rsidR="00606995" w:rsidRDefault="00606995">
      <w:r>
        <w:separator/>
      </w:r>
    </w:p>
  </w:endnote>
  <w:endnote w:type="continuationSeparator" w:id="0">
    <w:p w14:paraId="4F15E2D1" w14:textId="77777777" w:rsidR="00606995" w:rsidRDefault="00606995">
      <w:r>
        <w:continuationSeparator/>
      </w:r>
    </w:p>
  </w:endnote>
  <w:endnote w:type="continuationNotice" w:id="1">
    <w:p w14:paraId="6A3258BF" w14:textId="77777777" w:rsidR="00606995" w:rsidRDefault="006069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7EFD3007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69C6711" wp14:editId="692AFA8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E3C1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2287866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699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699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59FC4A2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05C8ECB1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24073E" wp14:editId="2536CA1D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4274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082CFD33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699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0699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14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40FA45D1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73456" w14:textId="77777777" w:rsidR="00606995" w:rsidRDefault="00606995">
      <w:r>
        <w:separator/>
      </w:r>
    </w:p>
  </w:footnote>
  <w:footnote w:type="continuationSeparator" w:id="0">
    <w:p w14:paraId="057EBDE0" w14:textId="77777777" w:rsidR="00606995" w:rsidRDefault="00606995">
      <w:r>
        <w:continuationSeparator/>
      </w:r>
    </w:p>
  </w:footnote>
  <w:footnote w:type="continuationNotice" w:id="1">
    <w:p w14:paraId="3DC39A02" w14:textId="77777777" w:rsidR="00606995" w:rsidRDefault="006069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E58E8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192B1AE" wp14:editId="63B73A7F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7085A70D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26697B5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074C159F" wp14:editId="0CE6356E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62177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0D9D08E" wp14:editId="2F22A450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FCE846E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0BB64A1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F066AE6" wp14:editId="143FF198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9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995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452CF"/>
  <w15:docId w15:val="{05179AF4-1DDB-4A18-93EA-2CD5FE53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7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3.em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C6E4-0C39-47C1-A96B-37BC9AE4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14</Pages>
  <Words>3745</Words>
  <Characters>21348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2017-06-14T07:23:00Z</dcterms:created>
  <dcterms:modified xsi:type="dcterms:W3CDTF">2017-06-14T07:23:00Z</dcterms:modified>
</cp:coreProperties>
</file>