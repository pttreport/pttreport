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AC2E83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AC2E83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AC2E83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C2E83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AC2E83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AC2E83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AC2E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AC2E8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AC2E8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AC2E8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AC2E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AC2E8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AC2E8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AC2E83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AC2E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AC2E83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AC2E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AC2E8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AC2E83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AC2E8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AC2E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AC2E83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AC2E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AC2E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AC2E8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C2E83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C2E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C2E83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AC2E83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AC2E8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AC2E83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AC2E83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C2E83" w:rsidRDefault="00AC2E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AC2E83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AC2E83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AC2E83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AC2E83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AC2E83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AC2E83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AC2E83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AC2E83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AC2E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AC2E8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AC2E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AC2E83" w:rsidRDefault="00AC2E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AC2E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AC2E83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AC2E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AC2E83" w:rsidRDefault="00AC2E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AC2E8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AC2E8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AC2E8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AC2E83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AC2E8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AC2E8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AC2E8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AC2E83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AC2E83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AC2E8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AC2E8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AC2E83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C2E8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C2E8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C2E8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C2E8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AC2E83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AC2E83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C2E83" w:rsidRDefault="00AC2E8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C2E83" w:rsidRDefault="00AC2E8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AC2E83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AC2E83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AC2E83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AC2E8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AC2E8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AC2E8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AC2E83" w:rsidRDefault="00AC2E8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AC2E83" w:rsidTr="000223FD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C2E83" w:rsidRDefault="00AC2E8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AC2E83" w:rsidRDefault="00AC2E8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bookmarkStart w:id="0" w:name="_GoBack"/>
            <w:bookmarkEnd w:id="0"/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AC2E83" w:rsidRDefault="00AC2E8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AC2E83" w:rsidTr="00AC2E8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AC2E83" w:rsidRDefault="00AC2E8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AC2E83" w:rsidRDefault="00AC2E8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AC2E83" w:rsidRDefault="00AC2E8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AC2E8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AC2E8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AC2E8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AC2E8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AC2E8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AC2E83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AC2E83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lastRenderedPageBreak/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E83" w:rsidRDefault="00AC2E83">
      <w:r>
        <w:separator/>
      </w:r>
    </w:p>
  </w:endnote>
  <w:endnote w:type="continuationSeparator" w:id="0">
    <w:p w:rsidR="00AC2E83" w:rsidRDefault="00AC2E83">
      <w:r>
        <w:continuationSeparator/>
      </w:r>
    </w:p>
  </w:endnote>
  <w:endnote w:type="continuationNotice" w:id="1">
    <w:p w:rsidR="00AC2E83" w:rsidRDefault="00AC2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C208F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C2E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C2E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2B869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C2E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C2E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E83" w:rsidRDefault="00AC2E83">
      <w:r>
        <w:separator/>
      </w:r>
    </w:p>
  </w:footnote>
  <w:footnote w:type="continuationSeparator" w:id="0">
    <w:p w:rsidR="00AC2E83" w:rsidRDefault="00AC2E83">
      <w:r>
        <w:continuationSeparator/>
      </w:r>
    </w:p>
  </w:footnote>
  <w:footnote w:type="continuationNotice" w:id="1">
    <w:p w:rsidR="00AC2E83" w:rsidRDefault="00AC2E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83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2E8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1BE4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9881FC-B6DD-4C4A-BA59-3C50A9C8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2158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97F5D-A63B-42D7-B310-0A52ADAB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1706152158Quaterly_report_8</Template>
  <TotalTime>0</TotalTime>
  <Pages>18</Pages>
  <Words>2960</Words>
  <Characters>16874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2017-06-15T14:52:00Z</dcterms:created>
  <dcterms:modified xsi:type="dcterms:W3CDTF">2017-06-15T14:52:00Z</dcterms:modified>
</cp:coreProperties>
</file>