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4E0F92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4E0F92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0F92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E0F92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E0F9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E0F92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4E0F9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E0F92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4E0F92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E0F9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E0F9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E0F9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E0F92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E0F92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0F92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0F9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0F92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E0F92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E0F92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4E0F92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4E0F92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E0F92" w:rsidRDefault="004E0F9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4E0F92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4E0F92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4E0F92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4E0F92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4E0F92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4E0F92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4E0F92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4E0F92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E0F92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4E0F92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4E0F92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4E0F92" w:rsidRDefault="004E0F9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4E0F92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4E0F92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E0F92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E0F92" w:rsidRDefault="004E0F9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4E0F9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4E0F9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4E0F9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4E0F9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4E0F9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4E0F9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4E0F9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4E0F92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4E0F92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4E0F9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4E0F9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4E0F92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0F9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0F9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0F9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0F9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4E0F9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4E0F9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E0F92" w:rsidTr="004E0F9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  <w:tc>
          <w:tcPr>
            <w:tcW w:w="3009" w:type="dxa"/>
            <w:shd w:val="clear" w:color="auto" w:fill="auto"/>
          </w:tcPr>
          <w:p w:rsidR="004E0F92" w:rsidRDefault="004E0F9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4E0F92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lastRenderedPageBreak/>
              <w:drawing>
                <wp:inline distT="0" distB="0" distL="0" distR="0" wp14:anchorId="0456DB45" wp14:editId="132692F4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:rsidTr="001365E4">
        <w:trPr>
          <w:trHeight w:val="335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9E0468C" wp14:editId="3BFF53A2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:rsidTr="001365E4">
        <w:trPr>
          <w:trHeight w:val="335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D384179" wp14:editId="02348DB6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:rsidTr="001365E4">
        <w:trPr>
          <w:trHeight w:val="3677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52D2EEC" wp14:editId="216DE93B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:rsidTr="001365E4">
        <w:trPr>
          <w:trHeight w:val="3677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0995095" wp14:editId="64B516EE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:rsidTr="001365E4">
        <w:trPr>
          <w:trHeight w:val="3672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123D8826" wp14:editId="5D9CCB8E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</w:p>
    <w:p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:rsidTr="000A272E">
        <w:tc>
          <w:tcPr>
            <w:tcW w:w="2347" w:type="dxa"/>
          </w:tcPr>
          <w:p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:rsidTr="000A272E">
        <w:tc>
          <w:tcPr>
            <w:tcW w:w="2347" w:type="dxa"/>
          </w:tcPr>
          <w:p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339F7CD" wp14:editId="41E45EE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lastRenderedPageBreak/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:rsidTr="00052AB4">
        <w:trPr>
          <w:trHeight w:val="778"/>
        </w:trPr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เป็นระยะยาว (เลื่อนแผนข้างต้นไปปี 2560)</w:t>
            </w:r>
          </w:p>
        </w:tc>
      </w:tr>
    </w:tbl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lastRenderedPageBreak/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4"/>
      <w:footerReference w:type="default" r:id="rId2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F92" w:rsidRDefault="004E0F92">
      <w:r>
        <w:separator/>
      </w:r>
    </w:p>
  </w:endnote>
  <w:endnote w:type="continuationSeparator" w:id="0">
    <w:p w:rsidR="004E0F92" w:rsidRDefault="004E0F92">
      <w:r>
        <w:continuationSeparator/>
      </w:r>
    </w:p>
  </w:endnote>
  <w:endnote w:type="continuationNotice" w:id="1">
    <w:p w:rsidR="004E0F92" w:rsidRDefault="004E0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2544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0F9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0F9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6075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0F9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0F9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F92" w:rsidRDefault="004E0F92">
      <w:r>
        <w:separator/>
      </w:r>
    </w:p>
  </w:footnote>
  <w:footnote w:type="continuationSeparator" w:id="0">
    <w:p w:rsidR="004E0F92" w:rsidRDefault="004E0F92">
      <w:r>
        <w:continuationSeparator/>
      </w:r>
    </w:p>
  </w:footnote>
  <w:footnote w:type="continuationNotice" w:id="1">
    <w:p w:rsidR="004E0F92" w:rsidRDefault="004E0F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92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0F92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C257D"/>
  <w15:docId w15:val="{C53A9EF9-5069-446F-97BD-2B14902F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533Quaterly_report_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C3D3-C9BB-4076-ACF0-12A635F2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1706141533Quaterly_report_7</Template>
  <TotalTime>1</TotalTime>
  <Pages>25</Pages>
  <Words>3752</Words>
  <Characters>21387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2017-06-14T08:29:00Z</dcterms:created>
  <dcterms:modified xsi:type="dcterms:W3CDTF">2017-06-14T08:30:00Z</dcterms:modified>
</cp:coreProperties>
</file>