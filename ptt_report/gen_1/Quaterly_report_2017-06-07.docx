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1873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bookmarkStart w:id="0" w:name="_GoBack"/>
      <w:bookmarkEnd w:id="0"/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7F7AD3AF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2617CD99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7A37252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098EFF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63B4D9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C1D93A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B5F4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071273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FF95D3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C7AD03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92ACE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C006C2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427B5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C81E09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D90E41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A8BB9F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D69668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8F65A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3B368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9A856E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A1A9EA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A464CFC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460415DF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25C7D9F0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68C99640" w14:textId="77777777" w:rsidTr="005217C1">
        <w:tc>
          <w:tcPr>
            <w:tcW w:w="2376" w:type="dxa"/>
          </w:tcPr>
          <w:p w14:paraId="7F00A26D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664326C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5CEF38C4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6061A7BE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1D6D1D7C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7E10E261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7C301873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18960E9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FB960B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73341F">
              <w:rPr>
                <w:rFonts w:asciiTheme="minorBidi" w:hAnsiTheme="minorBidi" w:cstheme="minorBidi"/>
                <w:sz w:val="28"/>
                <w:highlight w:val="green"/>
              </w:rPr>
              <w:t>24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15BFFB04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test1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010D7437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test2</w:t>
            </w:r>
          </w:p>
        </w:tc>
      </w:tr>
      <w:tr w:rsidR="00643FB6" w:rsidRPr="0012516C" w14:paraId="3C0A71CE" w14:textId="77777777" w:rsidTr="004477A6">
        <w:trPr>
          <w:trHeight w:val="390"/>
        </w:trPr>
        <w:tc>
          <w:tcPr>
            <w:tcW w:w="2376" w:type="dxa"/>
            <w:vMerge/>
          </w:tcPr>
          <w:p w14:paraId="5C26F60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DB85DE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73341F">
              <w:rPr>
                <w:rFonts w:asciiTheme="minorBidi" w:hAnsiTheme="minorBidi" w:cstheme="minorBidi"/>
                <w:sz w:val="28"/>
                <w:highlight w:val="yellow"/>
              </w:rPr>
              <w:t>333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4F74315" w14:textId="77777777" w:rsidR="00221752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333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CD54024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333</w:t>
            </w:r>
          </w:p>
        </w:tc>
      </w:tr>
      <w:tr w:rsidR="00643FB6" w:rsidRPr="0012516C" w14:paraId="09B94D6A" w14:textId="77777777" w:rsidTr="00643FB6">
        <w:trPr>
          <w:trHeight w:val="1536"/>
        </w:trPr>
        <w:tc>
          <w:tcPr>
            <w:tcW w:w="2376" w:type="dxa"/>
            <w:vMerge/>
          </w:tcPr>
          <w:p w14:paraId="77BCC5A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FF84F8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73341F">
              <w:rPr>
                <w:rFonts w:asciiTheme="minorBidi" w:hAnsiTheme="minorBidi" w:cstheme="minorBidi"/>
                <w:sz w:val="28"/>
                <w:highlight w:val="green"/>
              </w:rPr>
              <w:t>55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40F7AD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30E8FFB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75A71FB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2778A292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cr/>
              <w:t xml:space="preserve">
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cr/>
              <w:t xml:space="preserve">
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cr/>
              <w:t xml:space="preserve">
</w:t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A0194E0" w14:textId="77777777" w:rsidR="00643FB6" w:rsidRPr="0012516C" w:rsidRDefault="0073341F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444</w:t>
            </w:r>
          </w:p>
        </w:tc>
      </w:tr>
      <w:tr w:rsidR="00643FB6" w:rsidRPr="0012516C" w14:paraId="2C8974BA" w14:textId="77777777" w:rsidTr="00643FB6">
        <w:trPr>
          <w:trHeight w:val="3450"/>
        </w:trPr>
        <w:tc>
          <w:tcPr>
            <w:tcW w:w="2376" w:type="dxa"/>
            <w:vMerge/>
          </w:tcPr>
          <w:p w14:paraId="24DB8E89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15F7EBF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73341F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6325616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2C16054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3D66237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282D2D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5FE03DE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8B49E8A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0432EE2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30E5FAD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1D60E2A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BEA09DF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47EC1D88" w14:textId="77777777" w:rsidTr="004477A6">
        <w:trPr>
          <w:trHeight w:val="416"/>
        </w:trPr>
        <w:tc>
          <w:tcPr>
            <w:tcW w:w="2376" w:type="dxa"/>
            <w:vMerge/>
          </w:tcPr>
          <w:p w14:paraId="304FBD5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7E1F323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73341F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0DD56EDD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500AC31D" w14:textId="77777777" w:rsidR="00643FB6" w:rsidRPr="0012516C" w:rsidRDefault="007334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2D2BDC2C" w14:textId="77777777" w:rsidTr="005217C1">
        <w:tc>
          <w:tcPr>
            <w:tcW w:w="2376" w:type="dxa"/>
          </w:tcPr>
          <w:p w14:paraId="4835B6C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4FB10DD6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73341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66CB105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73341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2CFE456" w14:textId="77777777" w:rsidR="00077923" w:rsidRPr="0012516C" w:rsidRDefault="0073341F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1C7770B7" w14:textId="77777777" w:rsidR="00077923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2968017" w14:textId="77777777" w:rsidTr="005217C1">
        <w:tc>
          <w:tcPr>
            <w:tcW w:w="2376" w:type="dxa"/>
          </w:tcPr>
          <w:p w14:paraId="06AA469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4D63216A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73341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F05C46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73341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4B4DC9DD" w14:textId="77777777" w:rsidR="003277E5" w:rsidRPr="0012516C" w:rsidRDefault="0073341F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024600BA" w14:textId="77777777" w:rsidR="00077923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3AA15FED" w14:textId="77777777" w:rsidTr="005D4362">
        <w:tc>
          <w:tcPr>
            <w:tcW w:w="2376" w:type="dxa"/>
          </w:tcPr>
          <w:p w14:paraId="72BCC5C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4EFB4DF6" w14:textId="77777777" w:rsidR="00077923" w:rsidRPr="0012516C" w:rsidRDefault="0073341F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19EAAFE9" w14:textId="77777777" w:rsidR="00077923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5B6B3371" w14:textId="77777777" w:rsidR="00077923" w:rsidRPr="0012516C" w:rsidRDefault="0073341F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51D2490F" w14:textId="77777777" w:rsidTr="005D4362">
        <w:tc>
          <w:tcPr>
            <w:tcW w:w="2376" w:type="dxa"/>
          </w:tcPr>
          <w:p w14:paraId="5BE9D3D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34701F7E" w14:textId="77777777" w:rsidR="00077923" w:rsidRPr="0012516C" w:rsidRDefault="0073341F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4C74F672" w14:textId="77777777" w:rsidR="00077923" w:rsidRPr="0012516C" w:rsidRDefault="0073341F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3E1F4CCE" w14:textId="77777777" w:rsidR="00077923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37EEE2AB" w14:textId="77777777" w:rsidTr="00D46B5C">
        <w:tc>
          <w:tcPr>
            <w:tcW w:w="2376" w:type="dxa"/>
          </w:tcPr>
          <w:p w14:paraId="0B49B69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5EDA4A8" w14:textId="77777777" w:rsidR="00077923" w:rsidRPr="0012516C" w:rsidRDefault="0073341F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8D27B8D" w14:textId="77777777" w:rsidR="00077923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DAA4BE" w14:textId="77777777" w:rsidR="00077923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47E958EB" w14:textId="77777777" w:rsidTr="00156C0F">
        <w:tc>
          <w:tcPr>
            <w:tcW w:w="2376" w:type="dxa"/>
            <w:vMerge w:val="restart"/>
            <w:shd w:val="clear" w:color="auto" w:fill="auto"/>
          </w:tcPr>
          <w:p w14:paraId="627A8533" w14:textId="77777777" w:rsidR="00691980" w:rsidRPr="0012516C" w:rsidRDefault="0073341F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1154CF85" w14:textId="77777777" w:rsidR="00691980" w:rsidRPr="0012516C" w:rsidRDefault="0073341F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7DA9DA8F" w14:textId="77777777" w:rsidR="00691980" w:rsidRPr="0012516C" w:rsidRDefault="007334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78329775" w14:textId="77777777" w:rsidR="00691980" w:rsidRPr="0012516C" w:rsidRDefault="0073341F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5CC772CC" w14:textId="77777777" w:rsidTr="00691980">
        <w:tc>
          <w:tcPr>
            <w:tcW w:w="2376" w:type="dxa"/>
            <w:vMerge/>
            <w:shd w:val="clear" w:color="auto" w:fill="auto"/>
          </w:tcPr>
          <w:p w14:paraId="5E04FB1F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22C69B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29E2D4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EFB389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5F25E8B3" w14:textId="77777777" w:rsidTr="00156C0F">
        <w:tc>
          <w:tcPr>
            <w:tcW w:w="2376" w:type="dxa"/>
            <w:vMerge/>
            <w:shd w:val="clear" w:color="auto" w:fill="auto"/>
          </w:tcPr>
          <w:p w14:paraId="6A8BE8C1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146D1C7E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38EAC239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2129E43E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C5D147C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29E7C3B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B4D430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E11A982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6A08FA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8B3F90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B66131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5F7D33F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F6FC29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D892F96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22F37CB0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20334B1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00095275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00ACF234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05D46201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3FC06878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537496A7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AC458BD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98D1CDC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598E15D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50A8486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5F8AFD6B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7228CB8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216170D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47F08FE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5888C5C0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1217298D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1DA1AEB0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5EB74CB5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906B37D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120A64A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6C984397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2865E879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8944418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1B053A44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32990B9C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345F2F66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3BDADA50" wp14:editId="55F5F100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8BD6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BDADA50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9F8BD6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42AA19B9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12A9947E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EB267CA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D4464D5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73DD1EE9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04F7C144" w14:textId="77777777" w:rsidR="00C923BD" w:rsidRPr="0012516C" w:rsidRDefault="0012512E" w:rsidP="0012512E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572B60D8" wp14:editId="362F2220">
            <wp:extent cx="5073770" cy="150099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51" cy="1505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E017B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274B92DE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194E178E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63EA724F" w14:textId="77777777" w:rsidR="004F4505" w:rsidRPr="0012516C" w:rsidRDefault="00E020D3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 xml:space="preserve"> นั้น</w:t>
      </w:r>
      <w:r w:rsidRPr="0012516C">
        <w:rPr>
          <w:rFonts w:ascii="Cordia New" w:hAnsi="Cordia New" w:cs="Cordia New"/>
          <w:sz w:val="28"/>
          <w:highlight w:val="green"/>
          <w:cs/>
        </w:rPr>
        <w:t>ยังไม่</w:t>
      </w:r>
      <w:r w:rsidR="00924C04" w:rsidRPr="0012516C">
        <w:rPr>
          <w:rFonts w:ascii="Cordia New" w:hAnsi="Cordia New" w:cs="Cordia New"/>
          <w:sz w:val="28"/>
          <w:highlight w:val="green"/>
          <w:cs/>
        </w:rPr>
        <w:t>มีแผนการบินลาดตระเวนตามแนวท่อก๊าซธรรมชาติ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ซึ่งมีแผน </w:t>
      </w:r>
      <w:r w:rsidRPr="0012516C">
        <w:rPr>
          <w:rFonts w:ascii="Cordia New" w:hAnsi="Cordia New" w:cs="Cordia New"/>
          <w:sz w:val="28"/>
          <w:highlight w:val="green"/>
        </w:rPr>
        <w:t xml:space="preserve">2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ครั้งต่อปี สำหรับปี พ.ศ. </w:t>
      </w:r>
      <w:r w:rsidRPr="0012516C">
        <w:rPr>
          <w:rFonts w:ascii="Cordia New" w:hAnsi="Cordia New" w:cs="Cordia New"/>
          <w:sz w:val="28"/>
          <w:highlight w:val="green"/>
        </w:rPr>
        <w:t xml:space="preserve">2559 </w:t>
      </w:r>
      <w:r w:rsidRPr="0012516C">
        <w:rPr>
          <w:rFonts w:ascii="Cordia New" w:hAnsi="Cordia New" w:cs="Cordia New"/>
          <w:sz w:val="28"/>
          <w:highlight w:val="green"/>
          <w:cs/>
        </w:rPr>
        <w:t>มีแผนสำรวจ</w:t>
      </w:r>
      <w:r w:rsidR="00795C9A" w:rsidRPr="0012516C">
        <w:rPr>
          <w:rFonts w:ascii="Cordia New" w:hAnsi="Cordia New" w:cs="Cordia New"/>
          <w:sz w:val="28"/>
          <w:highlight w:val="green"/>
          <w:cs/>
        </w:rPr>
        <w:t>ในช่วง</w:t>
      </w:r>
      <w:r w:rsidR="004F4505" w:rsidRPr="0012516C">
        <w:rPr>
          <w:rFonts w:ascii="Cordia New" w:hAnsi="Cordia New" w:cs="Cordia New"/>
          <w:sz w:val="28"/>
          <w:highlight w:val="green"/>
          <w:cs/>
        </w:rPr>
        <w:t xml:space="preserve">เดือนมิ.ย. และช่วงเดือน พ.ย. 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ในพื้นที่เขต </w:t>
      </w:r>
      <w:r w:rsidR="00032A75" w:rsidRPr="0012516C">
        <w:rPr>
          <w:rFonts w:ascii="Cordia New" w:hAnsi="Cordia New" w:cs="Cordia New"/>
          <w:sz w:val="28"/>
          <w:highlight w:val="green"/>
        </w:rPr>
        <w:t>1</w:t>
      </w:r>
      <w:r w:rsidR="001B5243" w:rsidRPr="0012516C">
        <w:rPr>
          <w:rFonts w:ascii="Cordia New" w:hAnsi="Cordia New" w:cs="Cordia New"/>
          <w:sz w:val="28"/>
          <w:highlight w:val="green"/>
        </w:rPr>
        <w:t>,2,3,5,6,8</w:t>
      </w:r>
      <w:r w:rsidRPr="0012516C">
        <w:rPr>
          <w:rFonts w:ascii="Cordia New" w:hAnsi="Cordia New" w:cs="Cordia New"/>
          <w:sz w:val="28"/>
          <w:highlight w:val="green"/>
        </w:rPr>
        <w:t>,9</w:t>
      </w:r>
      <w:r w:rsidR="00FD654A" w:rsidRPr="0012516C">
        <w:rPr>
          <w:rFonts w:ascii="Cordia New" w:hAnsi="Cordia New" w:cs="Cordia New"/>
          <w:sz w:val="28"/>
          <w:highlight w:val="green"/>
        </w:rPr>
        <w:t>,10</w:t>
      </w:r>
      <w:r w:rsidR="001B5243" w:rsidRPr="0012516C">
        <w:rPr>
          <w:rFonts w:ascii="Cordia New" w:hAnsi="Cordia New" w:cs="Cordia New"/>
          <w:sz w:val="28"/>
          <w:highlight w:val="green"/>
          <w:cs/>
        </w:rPr>
        <w:t xml:space="preserve"> และ </w:t>
      </w:r>
      <w:r w:rsidR="00FD654A" w:rsidRPr="0012516C">
        <w:rPr>
          <w:rFonts w:ascii="Cordia New" w:hAnsi="Cordia New" w:cs="Cordia New"/>
          <w:sz w:val="28"/>
          <w:highlight w:val="green"/>
        </w:rPr>
        <w:t>11</w:t>
      </w:r>
    </w:p>
    <w:p w14:paraId="343024BB" w14:textId="77777777" w:rsidR="00AC06BE" w:rsidRPr="0012516C" w:rsidRDefault="004F450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green"/>
          <w:u w:val="single"/>
          <w:cs/>
        </w:rPr>
        <w:t>หมายเหตุ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สำหรับเขตพื้นที่ </w:t>
      </w:r>
      <w:r w:rsidRPr="0012516C">
        <w:rPr>
          <w:rFonts w:ascii="Cordia New" w:hAnsi="Cordia New" w:cs="Cordia New"/>
          <w:sz w:val="28"/>
          <w:highlight w:val="green"/>
        </w:rPr>
        <w:t xml:space="preserve">4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green"/>
        </w:rPr>
        <w:t xml:space="preserve">7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และบาง </w:t>
      </w:r>
      <w:r w:rsidRPr="0012516C">
        <w:rPr>
          <w:rFonts w:ascii="Cordia New" w:hAnsi="Cordia New" w:cs="Cordia New"/>
          <w:sz w:val="28"/>
          <w:highlight w:val="green"/>
        </w:rPr>
        <w:t xml:space="preserve">Zone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ที่ไม่สามารถบินสำรวจได้ จะใช้ผลการตรวจ </w:t>
      </w:r>
      <w:r w:rsidRPr="0012516C">
        <w:rPr>
          <w:rFonts w:ascii="Cordia New" w:hAnsi="Cordia New" w:cs="Cordia New"/>
          <w:sz w:val="28"/>
          <w:highlight w:val="green"/>
        </w:rPr>
        <w:t xml:space="preserve">Ground Patrolling </w:t>
      </w:r>
      <w:r w:rsidRPr="0012516C">
        <w:rPr>
          <w:rFonts w:ascii="Cordia New" w:hAnsi="Cordia New" w:cs="Cordia New"/>
          <w:sz w:val="28"/>
          <w:highlight w:val="green"/>
          <w:cs/>
        </w:rPr>
        <w:t>เพื่อสำรวจก๊าซรั่วไหลแทน</w:t>
      </w:r>
    </w:p>
    <w:p w14:paraId="35FDE03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678F865A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08222BE0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1F9E98C" w14:textId="77777777" w:rsidR="003576E0" w:rsidRPr="0012516C" w:rsidRDefault="00D276A6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หาก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เครื่อง </w:t>
      </w:r>
      <w:r w:rsidR="004F4505" w:rsidRPr="0012516C">
        <w:rPr>
          <w:rFonts w:ascii="Cordia New" w:hAnsi="Cordia New"/>
          <w:sz w:val="28"/>
          <w:highlight w:val="yellow"/>
        </w:rPr>
        <w:t xml:space="preserve">Gas detector </w:t>
      </w:r>
      <w:r w:rsidRPr="0012516C"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 w:rsidRPr="0012516C">
        <w:rPr>
          <w:rFonts w:ascii="Cordia New" w:hAnsi="Cordia New"/>
          <w:sz w:val="28"/>
          <w:highlight w:val="yellow"/>
        </w:rPr>
        <w:t xml:space="preserve">Q4 </w:t>
      </w:r>
      <w:r w:rsidRPr="0012516C">
        <w:rPr>
          <w:rFonts w:ascii="Cordia New" w:hAnsi="Cordia New"/>
          <w:sz w:val="28"/>
          <w:highlight w:val="yellow"/>
          <w:cs/>
        </w:rPr>
        <w:t xml:space="preserve">ปี </w:t>
      </w:r>
      <w:r w:rsidRPr="0012516C">
        <w:rPr>
          <w:rFonts w:ascii="Cordia New" w:hAnsi="Cordia New"/>
          <w:sz w:val="28"/>
          <w:highlight w:val="yellow"/>
        </w:rPr>
        <w:t xml:space="preserve">2558 </w:t>
      </w:r>
      <w:r w:rsidRPr="0012516C">
        <w:rPr>
          <w:rFonts w:ascii="Cordia New" w:hAnsi="Cordia New"/>
          <w:sz w:val="28"/>
          <w:highlight w:val="yellow"/>
          <w:cs/>
        </w:rPr>
        <w:t>ที่ผ่านมา)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การสำรวจก๊าซรั่วจะใช้การ </w:t>
      </w:r>
      <w:r w:rsidR="004F4505" w:rsidRPr="0012516C">
        <w:rPr>
          <w:rFonts w:ascii="Cordia New" w:hAnsi="Cordia New"/>
          <w:sz w:val="28"/>
          <w:highlight w:val="yellow"/>
        </w:rPr>
        <w:t xml:space="preserve">Confirm 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จาก </w:t>
      </w:r>
      <w:r w:rsidR="004F4505" w:rsidRPr="0012516C">
        <w:rPr>
          <w:rFonts w:ascii="Cordia New" w:hAnsi="Cordia New"/>
          <w:sz w:val="28"/>
          <w:highlight w:val="yellow"/>
        </w:rPr>
        <w:t>Ground Patrolling</w:t>
      </w:r>
      <w:r w:rsidR="004F4505" w:rsidRPr="0012516C">
        <w:rPr>
          <w:rFonts w:ascii="Cordia New" w:hAnsi="Cordia New"/>
          <w:sz w:val="28"/>
          <w:highlight w:val="yellow"/>
          <w:cs/>
        </w:rPr>
        <w:t xml:space="preserve"> แทน</w:t>
      </w:r>
    </w:p>
    <w:p w14:paraId="0B816A0B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7ECDD4BA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3966CE45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3803F9B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B8FDAB8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1CA21EEC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28C6744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0677A71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7CD13928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018ABA42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421819D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31A533B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29BDBF2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6F5B4CE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5A744FDC" w14:textId="77777777" w:rsidTr="00B224A0">
        <w:tc>
          <w:tcPr>
            <w:tcW w:w="425" w:type="dxa"/>
          </w:tcPr>
          <w:p w14:paraId="128917E2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065EBE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5117DC9A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B76D81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94BA8AB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6926D35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69D76A22" w14:textId="77777777" w:rsidTr="00B224A0">
        <w:tc>
          <w:tcPr>
            <w:tcW w:w="425" w:type="dxa"/>
          </w:tcPr>
          <w:p w14:paraId="3B28A14F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0C12D3E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2DF15953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1EFC88A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913AE7C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319A4E2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3435FF30" w14:textId="77777777" w:rsidTr="00B224A0">
        <w:tc>
          <w:tcPr>
            <w:tcW w:w="425" w:type="dxa"/>
          </w:tcPr>
          <w:p w14:paraId="080F9A1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997CC08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2F7B4106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493CEF6E" wp14:editId="41BA2594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B6CAFD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493CEF6E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58B6CAF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67A4F29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D3B926A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16CC107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44FBDEC0" w14:textId="77777777" w:rsidTr="00B224A0">
        <w:tc>
          <w:tcPr>
            <w:tcW w:w="425" w:type="dxa"/>
          </w:tcPr>
          <w:p w14:paraId="168B9F85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57364F2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36F45129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5DA630A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6166BF9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538F42B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7FD89A3B" w14:textId="77777777" w:rsidTr="00B224A0">
        <w:tc>
          <w:tcPr>
            <w:tcW w:w="425" w:type="dxa"/>
          </w:tcPr>
          <w:p w14:paraId="0D9D5062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72170E7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08F53BB1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2FFACBF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593051C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5437E85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197DD6C9" w14:textId="77777777" w:rsidTr="00B224A0">
        <w:tc>
          <w:tcPr>
            <w:tcW w:w="425" w:type="dxa"/>
          </w:tcPr>
          <w:p w14:paraId="33A1C0B8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F6B3346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2E9AFBDE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ABD3BA8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8A664D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2783B0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51E3B4BD" w14:textId="77777777" w:rsidTr="00B224A0">
        <w:tc>
          <w:tcPr>
            <w:tcW w:w="425" w:type="dxa"/>
          </w:tcPr>
          <w:p w14:paraId="0BA5A2EE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C6849FE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77EB84B0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14E580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5943419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19F935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2B4BDA66" w14:textId="77777777" w:rsidTr="00B224A0">
        <w:tc>
          <w:tcPr>
            <w:tcW w:w="425" w:type="dxa"/>
          </w:tcPr>
          <w:p w14:paraId="27998B7B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888B8D6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4027CAB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198108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1BE6979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0E138C7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E57C408" w14:textId="77777777" w:rsidTr="00B224A0">
        <w:tc>
          <w:tcPr>
            <w:tcW w:w="425" w:type="dxa"/>
          </w:tcPr>
          <w:p w14:paraId="1806461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3BA807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64DF5F5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858C3E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0612D9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B1EF98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52F7E47" w14:textId="77777777" w:rsidTr="00B224A0">
        <w:tc>
          <w:tcPr>
            <w:tcW w:w="425" w:type="dxa"/>
          </w:tcPr>
          <w:p w14:paraId="5808106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86AA479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3E349A5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312A48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D3F62A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3B7972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0F142035" w14:textId="77777777" w:rsidTr="00B224A0">
        <w:tc>
          <w:tcPr>
            <w:tcW w:w="425" w:type="dxa"/>
          </w:tcPr>
          <w:p w14:paraId="7A0C36F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1A5A561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0AC659A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6690B5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6E5F07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E47AF12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F721D84" w14:textId="77777777" w:rsidTr="00B224A0">
        <w:tc>
          <w:tcPr>
            <w:tcW w:w="425" w:type="dxa"/>
          </w:tcPr>
          <w:p w14:paraId="12243C7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33159D6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675012B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5EB34F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B5B1DC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1922A6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61317E26" w14:textId="77777777" w:rsidTr="00B224A0">
        <w:tc>
          <w:tcPr>
            <w:tcW w:w="425" w:type="dxa"/>
          </w:tcPr>
          <w:p w14:paraId="17E3383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2F00846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4D7A0FB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5EB8BDD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058997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204E77E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43DC88CF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42C16C8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16DEA30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40BDF72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52C0349D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2AF5EE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0CD78A2D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2467CDC2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7E794A5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E25969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530FE91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246CF776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35E2BE2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4EC6318D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3DD7DCE0" w14:textId="77777777" w:rsidTr="00B224A0">
        <w:tc>
          <w:tcPr>
            <w:tcW w:w="425" w:type="dxa"/>
            <w:shd w:val="clear" w:color="auto" w:fill="auto"/>
          </w:tcPr>
          <w:p w14:paraId="3D4D55A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5ADBE12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4058735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1C4D03CE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5197C8B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46FB9D8C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1D414F20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6D85389E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2AD9F5DE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06BA11DB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2B4BA79F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106A46EC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582F7C23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30BA3198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20D56C1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04C60F58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3D4765BB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77168AB3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36D3F814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CE0E543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5AC83EEA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F226F59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77168916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3696167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6E7B3DC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71EBCB59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69BE5371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DE4F9A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544AAAA0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4F809B0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13C96D9C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317EC76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67B36F3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4931869C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4593F450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81067DE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86DA271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0FD8704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4C7FA5CA" w14:textId="77777777" w:rsidTr="008E514A">
        <w:trPr>
          <w:trHeight w:val="70"/>
        </w:trPr>
        <w:tc>
          <w:tcPr>
            <w:tcW w:w="798" w:type="dxa"/>
            <w:vMerge/>
          </w:tcPr>
          <w:p w14:paraId="0C05E6B7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970BE5D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543E55A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8C2994B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3D54793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5808248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4B6E2955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C3476FF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63C5FBA9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77936D36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6CBBA96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65F57AB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2B3273E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6DF5538E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7BF2C9CE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DD1AFE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056BB97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A675504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9354708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2C34E41D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0420052E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5B73649D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4EB42420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74E7CFFF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7C23583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2FCAD2B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628C2D7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36B8851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5FD6CE45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42D91130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FDAD183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38A49264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90CD4A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A2043E1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1C75416C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95B7DB0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25F19E48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415205B9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02B274AF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13331553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9C5CA07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23E433DB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04A60CB6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714265C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B475DF5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BEC51C1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409131B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7B2EE346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5B6C2FE0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D1E6EB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4B431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6D18814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5E3DA8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6D70406D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0664931B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12CB2926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0757FA3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7333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1CFB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29E87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58769D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512F79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6F64E8E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5676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9B2D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5ACA92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19F684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B24223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B28E8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22C2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AC7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61D3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3B5B2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6B1B9A8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4422D7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6132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B32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6ECC02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9520E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6D78F7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D04F74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E3EF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29F7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37B626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7A0325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1D4077B5" wp14:editId="4D3D2588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0D7E98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D4077B5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570D7E98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A6715C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6A786C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B0D4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86C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A656C2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2A31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92996A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BC23A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90C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738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69341C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4F8EE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7048A9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842AC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9E60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AEDF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578F36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1D9C5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5A6B01F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4462896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FD8E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0408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745A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57787E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2075A6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6BF560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157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A68E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7C32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C17A45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D9606D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F248E0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A074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6DD8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711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8DC117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F06EE6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F90A04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6C2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FF6E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EEB3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0319F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D1C403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7F55DBC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9A71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2D487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124B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42B530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0683CFEB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FD8DC5F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AE02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7435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396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F9BAE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5DC24F4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9CC0CFE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1C9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1FD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E43DB3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3DB1D5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2EE5F8FA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9825FC3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7B6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134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58D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0820FB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59D29E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78D66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306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0BD6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F29A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2CE01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C262C8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5D0CB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5A4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9D7F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02D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1C98F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099428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F87123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3D7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1A5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4C3A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F329D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2318B9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29AD11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4768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53AE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223A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DEDF8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ECBDC2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1C5FCD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D40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BC77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ED97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8C85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7CCBF6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DCA60F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6F3E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5DF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C113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8E227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7E3B32D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2857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5B7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81A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3F8A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7A9A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44D3844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D7A7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457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4B2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D542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35A13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D60BE0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C84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100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C88A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439A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504AA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580B658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8AB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7C0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E078A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42CE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8B3F6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CB2A3F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88B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FF08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B390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383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41219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0D01B9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8CE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F671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2A9D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21D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EAC9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05F2EB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1C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0365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17CF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BBC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D4BCE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7CBD2F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5C6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4C1A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7B1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DD2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1CD2B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4D4F9F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924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D258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66CD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323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07585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F20953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5617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85CE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0175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CBBF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BA3347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500A4776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5644EE9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643420B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ED76DFC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69A33928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5D4A0DA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392BA58F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5A7B3B09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3DD5B6E3" wp14:editId="4AD5EC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7878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DD5B6E3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187878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4494AB2D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677AE33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8628DA2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7E02EAE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7E6BB73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560389C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57686FBE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C93B944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2A375F7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9561214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6600456E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37487B2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18867F60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AD132D4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0BD309D1" wp14:editId="3A2C4DA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A650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D309D1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48A650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4697EE9E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DD34DA4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0A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48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8F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B8A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4BF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F26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31C7F4C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5F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35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6C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B1FD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9D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95D9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AD094E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48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67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4F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07D69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64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E05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41CE66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47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A4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715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8FB4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BE3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B16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6EC635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CA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20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9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9E85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11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A4F8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B7855E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DC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224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71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42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6E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750C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1DA7C6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8B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64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26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E17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3BD5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F493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1CC438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54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52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7E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A7E4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7D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A3B93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710D0FA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82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022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FA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BE9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584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7A4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DC6F3F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D1A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F4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03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518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77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205E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1A4F6E2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59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8AE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E5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966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AF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C89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759865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00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88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919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D1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FC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26C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C73EA0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FD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D9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8B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46D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751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FC9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961D88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FB3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029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33F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A3B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13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19AF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33732E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B0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8EF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CE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CB5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A8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B30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6445D5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F3C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3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B6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026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EA12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85C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437E1CFA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CF71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11C0E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7363D8F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A7F21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C0CC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5D9CD0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09B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D96AA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0F9B5425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54F7D7AC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319BF38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4DC9AA19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4C8F6A5B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34F006C4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74061A5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7BEEEBFA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7DFCB89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50AABD87" wp14:editId="4135CC0B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B621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0AABD87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85B621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7F900807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390FCC3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7C3DA75E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75D5C4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4ABBE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1694F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49D3A7E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9475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295A6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584607C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CC49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E0F19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6FA9C0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6158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4653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0480A9CD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1B91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5EEA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07DE2C8C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ED52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3C4B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73E7CCF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5FB3B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7DC6B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346C89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5D896BCB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7BF93404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3DAAAC4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D858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83A20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49821AB6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0D52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1ED299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84ECBD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79DDF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80411E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2D78EF2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F4DA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1CE6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0814015D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93B1B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62847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028510E6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5E5FF4D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23800C36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7E1A055" wp14:editId="35D0AAA8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38EE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66D1B69C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65768B3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2586655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266DD45B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936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F66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A2C9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470F6F4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7AA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33F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613A8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C84A9A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C40D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80B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631E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87E094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D63D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898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49FA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626911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6144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9F7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6707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A8F499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8771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EA55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BA0CF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4166A1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665F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AAB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EF1F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968B61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03BB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F82A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4B3F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D30E2E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F56E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5597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5447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3CCA9E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5E9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2497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9B4E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765A5D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EC3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DDC8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F13AB2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F1776B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078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527B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B0C23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20D4D92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165C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A585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BBBB4D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B8E968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5904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2DD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46B8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F9AC65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27E0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E3F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DB73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567C83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FB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526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A1F1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623F63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C06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AAC0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561C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5CA9724C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B92B109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59EA7E4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29BDF52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0D3329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12FB757" wp14:editId="3E9942F2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149AB79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5243ECCA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2DFE531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18AA1C8D" wp14:editId="51161082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683A2E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638CC516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2A71B6AF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677A1B4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2768754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2832955B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379896DB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3E01E61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77FA72BC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2A777F48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5E108E1B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C288CBB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7AABC37D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17436EE1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C42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BB3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563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FF78652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65D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84A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2148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AF9D885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D65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F70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106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1187CA4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3A6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BA2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9AC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F7AC841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69D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EA7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D7C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00A297E3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531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350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422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55C73E2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8347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344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19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33CFEFBF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856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EA1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B7B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3790D91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422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F01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CB1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BF8D078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249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193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053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5457538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5BF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F54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05C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B18A432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EC6D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28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8CA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E4D8D2F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1CB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200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538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56AEB92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F27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36B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E30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08701034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EEB8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E8E7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BA84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4E2A61D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AF89C32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3E8D0640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4335A828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56842969" wp14:editId="27358759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8D17B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842969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378D17B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7C80D760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75D37DB3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4D8A37BC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4A88FCF1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045C74A2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9F31E7A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EE50DEE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2454349C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4D7313A5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2C58C03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7F993E94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B9631E1" wp14:editId="5C0468B1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BEC2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455CF038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197862B9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03133FB" wp14:editId="6AA3EA5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0689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76B7798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77BD2B7E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2F3A74B0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09B5DC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3696CF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4E861945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0EA8AA5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483B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C2F2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40D58F6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BEBCD8B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039325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2C1D33D4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6CE8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2D60FFDE" wp14:editId="7D44A456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7BB5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4C79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4414985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65245DE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3F323D48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0565C40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75A213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57B8DC3F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69E64F9A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47B0F810" w14:textId="77777777" w:rsidTr="001365E4">
        <w:trPr>
          <w:trHeight w:val="335"/>
          <w:jc w:val="center"/>
        </w:trPr>
        <w:tc>
          <w:tcPr>
            <w:tcW w:w="5698" w:type="dxa"/>
          </w:tcPr>
          <w:p w14:paraId="4388A44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D617C64" wp14:editId="2FEDD9A0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42A9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CB3A08D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7223210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48B7FC2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5550B3D7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141012E1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228AD0F4" w14:textId="77777777" w:rsidTr="001365E4">
        <w:trPr>
          <w:trHeight w:val="335"/>
          <w:jc w:val="center"/>
        </w:trPr>
        <w:tc>
          <w:tcPr>
            <w:tcW w:w="5698" w:type="dxa"/>
          </w:tcPr>
          <w:p w14:paraId="6B294BB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2C2AC09" wp14:editId="114EB81A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B67E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9DDE575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40B8797E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019B54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754B80B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C94C65D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03C2ADB3" w14:textId="77777777" w:rsidTr="001365E4">
        <w:trPr>
          <w:trHeight w:val="3677"/>
          <w:jc w:val="center"/>
        </w:trPr>
        <w:tc>
          <w:tcPr>
            <w:tcW w:w="5698" w:type="dxa"/>
          </w:tcPr>
          <w:p w14:paraId="427EDB2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3F98754" wp14:editId="66C958BC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A886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4402028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B1E433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4306A1E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707CEDF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43AC159A" w14:textId="77777777" w:rsidTr="001365E4">
        <w:trPr>
          <w:trHeight w:val="3677"/>
          <w:jc w:val="center"/>
        </w:trPr>
        <w:tc>
          <w:tcPr>
            <w:tcW w:w="5698" w:type="dxa"/>
          </w:tcPr>
          <w:p w14:paraId="5E8E54B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55E1F7A" wp14:editId="16EA7CD7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4BC2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EC335E7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1F7C3E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292408E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667578E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51B10652" w14:textId="77777777" w:rsidTr="001365E4">
        <w:trPr>
          <w:trHeight w:val="3672"/>
          <w:jc w:val="center"/>
        </w:trPr>
        <w:tc>
          <w:tcPr>
            <w:tcW w:w="5698" w:type="dxa"/>
          </w:tcPr>
          <w:p w14:paraId="3BC58D1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3CC3FEB3" wp14:editId="460EF484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169A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AFF8A3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2865D8D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663D664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5C8ABE3D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0F4C61AB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04B837D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6C0005E2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57EEA723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98ED17D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77079833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7966DD07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A3A4329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282F7235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F3D2DE6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2916B7CF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3FAA534" w14:textId="77777777" w:rsidTr="000A272E">
        <w:tc>
          <w:tcPr>
            <w:tcW w:w="2347" w:type="dxa"/>
          </w:tcPr>
          <w:p w14:paraId="67963F36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0A03F19B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54588BDE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6622D3C1" w14:textId="77777777" w:rsidTr="000A272E">
        <w:tc>
          <w:tcPr>
            <w:tcW w:w="2347" w:type="dxa"/>
          </w:tcPr>
          <w:p w14:paraId="21A0A8C3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2B7717C2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12D73BEE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61227917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028C495E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5AE73EBD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45EBD37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718DCEAE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83ED209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4D0C819B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73D4E515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46C73D7A" wp14:editId="648E3CC5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4965454C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4D205963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D121091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69127034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03675987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0E99083C" w14:textId="77777777" w:rsidTr="007219C0">
        <w:tc>
          <w:tcPr>
            <w:tcW w:w="1985" w:type="dxa"/>
          </w:tcPr>
          <w:p w14:paraId="2EE25354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BA39BB3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44194865" w14:textId="77777777" w:rsidTr="007219C0">
        <w:tc>
          <w:tcPr>
            <w:tcW w:w="1985" w:type="dxa"/>
          </w:tcPr>
          <w:p w14:paraId="1FDD8FF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11E9742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26089D44" w14:textId="77777777" w:rsidTr="007219C0">
        <w:tc>
          <w:tcPr>
            <w:tcW w:w="1985" w:type="dxa"/>
          </w:tcPr>
          <w:p w14:paraId="18FB10D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72C1491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7C1DDA6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2050CD1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56D8578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4A19E2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073DBB3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66437CB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614C64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3BE0D0D9" w14:textId="77777777" w:rsidTr="007219C0">
        <w:tc>
          <w:tcPr>
            <w:tcW w:w="1985" w:type="dxa"/>
          </w:tcPr>
          <w:p w14:paraId="3386080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37EDE11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5509A6A6" w14:textId="77777777" w:rsidTr="007219C0">
        <w:trPr>
          <w:trHeight w:val="778"/>
        </w:trPr>
        <w:tc>
          <w:tcPr>
            <w:tcW w:w="1985" w:type="dxa"/>
          </w:tcPr>
          <w:p w14:paraId="3AB8F61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64C5A15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CCBE11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0487490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6E4B19F9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2306655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5D2B4E8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1F72DC95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48511BB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5005DEFE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0C4888A0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55AE0723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1054BF95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1E465FE4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0CD9807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F228936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AF69BA2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FBE4E66" wp14:editId="02D26A10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E4AF0F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BE4E66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1E4AF0F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21BD667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7A111AE0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D410B4B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435B2944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B4AFAA2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267DE608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D3B9478" wp14:editId="51BBA353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46EE77D4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4577DF53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2BF4ECB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03E7AD8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17FB73AF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2491B16E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04508CED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213B09E9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70F7F0C1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2DC1665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00540B52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6758EEE" wp14:editId="06F909E5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E82F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28D2310A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1AFD49F8" wp14:editId="020B7648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CA8D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AFD49F8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A1CA8D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22B005F4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5E139C1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C719255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6C078BF6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78914856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789101B3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6DFB36F9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5978CD8A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0A72144F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581C0C3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6DCCDD2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74D9CC6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27845656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AF0E521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692EC32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6D7BFF65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901BF99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3203ECD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67161FBA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56CC19EE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F0BA6D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0D393D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6F59A19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C99F6AD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19992164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2A2CB4D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A5E17DF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66C6AA1D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0CC54AB4" wp14:editId="07CF84C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EFDFD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C54AB4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9EEFDFD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6E790E26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3520AC0F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17596C9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572686F8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7C14ABC9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00F3A1A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2334C97E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3B22BCA4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EABBF90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5DE0C4F0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12F00BEC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E062352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C85B84F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60FC9F64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67BA05C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5FC3CBE0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5714423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154FE4E9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50D6B3A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5ED76CD4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976FC47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4B8DB8D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32CB8D0F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45EF5450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09824F11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71FF605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502E1C85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1408FA14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376E89FD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26B075A5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5A9E0066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7A823180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6FB203A4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1B42AC6E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67DDC98E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28A455F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D941FDB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4697064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2AD98779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762EFC14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03898447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DA458C1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34EDD076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22630B5F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CB80072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49F5F37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B895B0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5F768DC9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622A3B4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0931C64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55913CD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3FD78E7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B8087C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1CE69BE4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55F73A31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088044C4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7E37E440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413C59C5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434CB169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703ED0A0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34D66EE8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21697999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666AA8B7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4D74EEC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72FB706C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37E440" w15:done="0"/>
  <w15:commentEx w15:paraId="413C59C5" w15:done="0"/>
  <w15:commentEx w15:paraId="434CB169" w15:done="0"/>
  <w15:commentEx w15:paraId="703ED0A0" w15:done="0"/>
  <w15:commentEx w15:paraId="34D66EE8" w15:done="0"/>
  <w15:commentEx w15:paraId="24D74EEC" w15:done="0"/>
  <w15:commentEx w15:paraId="72FB70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37E440" w16cid:durableId="1CE197B6"/>
  <w16cid:commentId w16cid:paraId="413C59C5" w16cid:durableId="1CE197B7"/>
  <w16cid:commentId w16cid:paraId="434CB169" w16cid:durableId="1CE197B8"/>
  <w16cid:commentId w16cid:paraId="703ED0A0" w16cid:durableId="1CE197B9"/>
  <w16cid:commentId w16cid:paraId="34D66EE8" w16cid:durableId="1CE197BA"/>
  <w16cid:commentId w16cid:paraId="24D74EEC" w16cid:durableId="1CE197BB"/>
  <w16cid:commentId w16cid:paraId="72FB706C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66AB" w14:textId="77777777" w:rsidR="0073341F" w:rsidRDefault="0073341F">
      <w:r>
        <w:separator/>
      </w:r>
    </w:p>
  </w:endnote>
  <w:endnote w:type="continuationSeparator" w:id="0">
    <w:p w14:paraId="78D46B7B" w14:textId="77777777" w:rsidR="0073341F" w:rsidRDefault="0073341F">
      <w:r>
        <w:continuationSeparator/>
      </w:r>
    </w:p>
  </w:endnote>
  <w:endnote w:type="continuationNotice" w:id="1">
    <w:p w14:paraId="25E5D886" w14:textId="77777777" w:rsidR="0073341F" w:rsidRDefault="007334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4E5A75D0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3429FF" wp14:editId="113C12E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9421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7F667B4F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334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334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995823C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4F0F8A0C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0F650D" wp14:editId="33A487C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27DC8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222FD96F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334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334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0B54075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54E6" w14:textId="77777777" w:rsidR="0073341F" w:rsidRDefault="0073341F">
      <w:r>
        <w:separator/>
      </w:r>
    </w:p>
  </w:footnote>
  <w:footnote w:type="continuationSeparator" w:id="0">
    <w:p w14:paraId="5568300F" w14:textId="77777777" w:rsidR="0073341F" w:rsidRDefault="0073341F">
      <w:r>
        <w:continuationSeparator/>
      </w:r>
    </w:p>
  </w:footnote>
  <w:footnote w:type="continuationNotice" w:id="1">
    <w:p w14:paraId="7AE326E2" w14:textId="77777777" w:rsidR="0073341F" w:rsidRDefault="007334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CF453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1F44C435" wp14:editId="2C27DCB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3BC5F7BC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34BDAA35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04AA8C1" wp14:editId="1B38B2E8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AB559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48AEC82B" wp14:editId="7441EAB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130BCAF6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675F89D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FD576AC" wp14:editId="5B366D63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1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41F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894144"/>
  <w15:docId w15:val="{0E7AA8A4-650A-4462-A4AA-A08DCE14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E7311-7ADB-421A-A185-04064FB1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4</Pages>
  <Words>5037</Words>
  <Characters>28715</Characters>
  <Application>Microsoft Office Word</Application>
  <DocSecurity>0</DocSecurity>
  <Lines>239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2017-06-06T17:49:00Z</dcterms:created>
  <dcterms:modified xsi:type="dcterms:W3CDTF">2017-06-06T17:49:00Z</dcterms:modified>
</cp:coreProperties>
</file>