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287449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287449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287449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7449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87449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87449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28744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287449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287449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287449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28744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287449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287449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287449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28744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287449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8744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87449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287449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87449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8744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287449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28744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28744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287449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87449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8744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87449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287449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287449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287449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287449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7449" w:rsidRDefault="0028744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87449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287449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87449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287449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287449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287449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287449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87449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287449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287449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287449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287449" w:rsidRDefault="0028744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287449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87449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287449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287449" w:rsidRDefault="0028744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28744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28744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28744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287449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28744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28744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28744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287449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287449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28744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28744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287449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744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744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744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744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87449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87449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7449" w:rsidRDefault="0028744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7449" w:rsidRDefault="0028744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28744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287449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287449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28744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28744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28744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287449" w:rsidRDefault="0028744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87449" w:rsidTr="000B7112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5517" w:type="dxa"/>
            <w:gridSpan w:val="11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</w:t>
            </w: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287449" w:rsidTr="00287449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7449" w:rsidRDefault="00287449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lastRenderedPageBreak/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449" w:rsidRDefault="00287449">
      <w:r>
        <w:separator/>
      </w:r>
    </w:p>
  </w:endnote>
  <w:endnote w:type="continuationSeparator" w:id="0">
    <w:p w:rsidR="00287449" w:rsidRDefault="00287449">
      <w:r>
        <w:continuationSeparator/>
      </w:r>
    </w:p>
  </w:endnote>
  <w:endnote w:type="continuationNotice" w:id="1">
    <w:p w:rsidR="00287449" w:rsidRDefault="002874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AE1A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744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744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3581B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744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744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449" w:rsidRDefault="00287449">
      <w:r>
        <w:separator/>
      </w:r>
    </w:p>
  </w:footnote>
  <w:footnote w:type="continuationSeparator" w:id="0">
    <w:p w:rsidR="00287449" w:rsidRDefault="00287449">
      <w:r>
        <w:continuationSeparator/>
      </w:r>
    </w:p>
  </w:footnote>
  <w:footnote w:type="continuationNotice" w:id="1">
    <w:p w:rsidR="00287449" w:rsidRDefault="002874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49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449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1BA36D-15D2-452E-8B2C-CE5DE66E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921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5CDF-7C43-43F8-892B-4C97D2612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1706151921Quaterly_report_8</Template>
  <TotalTime>0</TotalTime>
  <Pages>17</Pages>
  <Words>2972</Words>
  <Characters>16942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2017-06-15T12:22:00Z</dcterms:created>
  <dcterms:modified xsi:type="dcterms:W3CDTF">2017-06-15T12:22:00Z</dcterms:modified>
</cp:coreProperties>
</file>