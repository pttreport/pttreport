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283CC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1B972EDC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11ED6A3E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5C11887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7AD230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826CA8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334228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21CDF6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8B2FD6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5B159B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FCB01B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A0DB39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AAF166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9FB148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04F783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3C331B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257169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20B8B2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FE5D2B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ED2CE1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83926F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399A18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7D7C922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3C4C038E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4B312F22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054BAEE3" w14:textId="77777777" w:rsidTr="005217C1">
        <w:tc>
          <w:tcPr>
            <w:tcW w:w="2376" w:type="dxa"/>
          </w:tcPr>
          <w:p w14:paraId="38EA0F4F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065A0904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4718A496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176EE8EF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14EAD585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100E07BE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1246C844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4380EA0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439F8EF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10383A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5B3BC9C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1FB8DEC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14:paraId="3FCF12B5" w14:textId="77777777" w:rsidTr="004477A6">
        <w:trPr>
          <w:trHeight w:val="390"/>
        </w:trPr>
        <w:tc>
          <w:tcPr>
            <w:tcW w:w="2376" w:type="dxa"/>
            <w:vMerge/>
          </w:tcPr>
          <w:p w14:paraId="407DA1FC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EBC0CC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F41F12C" w14:textId="77777777"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FCE138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14:paraId="2860C864" w14:textId="77777777" w:rsidTr="00305F26">
        <w:trPr>
          <w:trHeight w:val="224"/>
        </w:trPr>
        <w:tc>
          <w:tcPr>
            <w:tcW w:w="2376" w:type="dxa"/>
            <w:vMerge/>
          </w:tcPr>
          <w:p w14:paraId="060D713D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CBDEF9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2D9CC00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17ECBE3" w14:textId="77777777"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14:paraId="164BB408" w14:textId="77777777" w:rsidTr="00305F26">
        <w:trPr>
          <w:trHeight w:val="50"/>
        </w:trPr>
        <w:tc>
          <w:tcPr>
            <w:tcW w:w="2376" w:type="dxa"/>
            <w:vMerge/>
          </w:tcPr>
          <w:p w14:paraId="23F460CC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1323BF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2F34367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11B7B0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14:paraId="0A6B698A" w14:textId="77777777" w:rsidTr="004477A6">
        <w:trPr>
          <w:trHeight w:val="416"/>
        </w:trPr>
        <w:tc>
          <w:tcPr>
            <w:tcW w:w="2376" w:type="dxa"/>
            <w:vMerge/>
          </w:tcPr>
          <w:p w14:paraId="71464D6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3113699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50C715A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0095B5C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14:paraId="6AD99464" w14:textId="77777777" w:rsidTr="005217C1">
        <w:tc>
          <w:tcPr>
            <w:tcW w:w="2376" w:type="dxa"/>
          </w:tcPr>
          <w:p w14:paraId="55BC893B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3CE98752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5F91FB7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142A1E6" w14:textId="77777777"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14:paraId="1449B60C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14:paraId="5F4B9E8D" w14:textId="77777777" w:rsidTr="005217C1">
        <w:tc>
          <w:tcPr>
            <w:tcW w:w="2376" w:type="dxa"/>
          </w:tcPr>
          <w:p w14:paraId="381EBCB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0E3A59AD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F8F073B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5D1543EA" w14:textId="77777777"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14:paraId="13DB4DFD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14:paraId="2328333E" w14:textId="77777777" w:rsidTr="005D4362">
        <w:tc>
          <w:tcPr>
            <w:tcW w:w="2376" w:type="dxa"/>
          </w:tcPr>
          <w:p w14:paraId="730E778A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0D0CCDB1" w14:textId="77777777"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F3BA9C9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14:paraId="6EED5D7B" w14:textId="77777777"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14:paraId="0FC90954" w14:textId="77777777" w:rsidTr="005D4362">
        <w:tc>
          <w:tcPr>
            <w:tcW w:w="2376" w:type="dxa"/>
          </w:tcPr>
          <w:p w14:paraId="5842993B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0DFD3FC2" w14:textId="77777777"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783A85A" w14:textId="77777777"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14:paraId="20DE6B59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14:paraId="0E62EE0A" w14:textId="77777777" w:rsidTr="00D46B5C">
        <w:tc>
          <w:tcPr>
            <w:tcW w:w="2376" w:type="dxa"/>
          </w:tcPr>
          <w:p w14:paraId="2E77A6B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F44AEF3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8F877A5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F12C6D6" w14:textId="77777777"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14:paraId="33FF0947" w14:textId="77777777" w:rsidTr="00156C0F">
        <w:tc>
          <w:tcPr>
            <w:tcW w:w="2376" w:type="dxa"/>
            <w:vMerge w:val="restart"/>
            <w:shd w:val="clear" w:color="auto" w:fill="auto"/>
          </w:tcPr>
          <w:p w14:paraId="0452B780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74565003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2E486ADE" w14:textId="77777777"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2B389028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14:paraId="1405A2C9" w14:textId="77777777" w:rsidTr="00691980">
        <w:tc>
          <w:tcPr>
            <w:tcW w:w="2376" w:type="dxa"/>
            <w:vMerge/>
            <w:shd w:val="clear" w:color="auto" w:fill="auto"/>
          </w:tcPr>
          <w:p w14:paraId="5A13ABDA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B4B9D7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4A3950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855B20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14:paraId="38C7BD54" w14:textId="77777777" w:rsidTr="00156C0F">
        <w:tc>
          <w:tcPr>
            <w:tcW w:w="2376" w:type="dxa"/>
            <w:vMerge/>
            <w:shd w:val="clear" w:color="auto" w:fill="auto"/>
          </w:tcPr>
          <w:p w14:paraId="3742A96D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136A7B1D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7701CA12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1AB1F9C5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14:paraId="61B71349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476BB43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9ED232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96B71F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9FF7A1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8FC16D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A04A59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F52A01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FD4C90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1310B9A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lastRenderedPageBreak/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7196E8BC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456B73AD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46418598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5AAEF893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05830FE0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1004AA24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DFFEF89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E95270B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B07CDC1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356D2939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7D34DD1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405D2A29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51273B90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924E6E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47BAA207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5DE6C148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7891BFB8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0A74EA83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42555006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5DEBC501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8F19480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26DAC3E0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319925E4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B4F7A89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131CCA64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528D1207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08F97D20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46A6F49B" wp14:editId="0E02B8AD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CFBD9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6A6F49B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1CFBD9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6641DB49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0786753C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C4C3FFC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243F8170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>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335565D4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6E303C12" w14:textId="77777777"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14:paraId="4B7D785F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277FBBD7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6A55ED16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7D7557DB" w14:textId="77777777" w:rsidR="004F4505" w:rsidRPr="0012516C" w:rsidRDefault="00C7753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>[b2]</w:t>
      </w:r>
    </w:p>
    <w:p w14:paraId="19B857DC" w14:textId="77777777" w:rsidR="00AC06BE" w:rsidRPr="0012516C" w:rsidRDefault="00C7753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>[b3]</w:t>
      </w:r>
    </w:p>
    <w:p w14:paraId="500F4A98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5AD817B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1C4D4AD7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C3CD705" w14:textId="77777777" w:rsidR="003576E0" w:rsidRPr="0012516C" w:rsidRDefault="0063538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[b4]</w:t>
      </w:r>
    </w:p>
    <w:p w14:paraId="2511CE82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372C1616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3158210F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1CF918D7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B3AA229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10383A" w14:paraId="765915E3" w14:textId="77777777" w:rsidTr="0010383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</w:tblGrid>
            <w:tr w:rsidR="0010383A" w14:paraId="4775DAB9" w14:textId="77777777" w:rsidTr="001038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336BBF42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  <w:bookmarkStart w:id="10" w:name="_GoBack"/>
                  <w:bookmarkEnd w:id="10"/>
                  <w:r>
                    <w:rPr>
                      <w:rFonts w:ascii="Cordia New" w:hAnsi="Cordia New" w:cs="Cordia New"/>
                      <w:sz w:val="28"/>
                    </w:rPr>
                    <w:t>Region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79521F0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  <w:r>
                    <w:rPr>
                      <w:rFonts w:ascii="Cordia New" w:hAnsi="Cordia New" w:cs="Cordia New"/>
                      <w:sz w:val="28"/>
                      <w:cs/>
                    </w:rPr>
                    <w:t>เส้นท่อ</w:t>
                  </w:r>
                  <w:r>
                    <w:rPr>
                      <w:rFonts w:ascii="Cordia New" w:hAnsi="Cordia New" w:cs="Cordia New"/>
                      <w:sz w:val="28"/>
                    </w:rPr>
                    <w:lastRenderedPageBreak/>
                    <w:t>,</w:t>
                  </w:r>
                  <w:r>
                    <w:rPr>
                      <w:rFonts w:ascii="Cordia New" w:hAnsi="Cordia New" w:cs="Cordia New"/>
                      <w:sz w:val="28"/>
                      <w:cs/>
                    </w:rPr>
                    <w:t>ตำแหน่ง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F43E1A8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  <w:r>
                    <w:rPr>
                      <w:rFonts w:ascii="Cordia New" w:hAnsi="Cordia New" w:cs="Cordia New"/>
                      <w:sz w:val="28"/>
                    </w:rPr>
                    <w:lastRenderedPageBreak/>
                    <w:t>Progr</w:t>
                  </w:r>
                  <w:r>
                    <w:rPr>
                      <w:rFonts w:ascii="Cordia New" w:hAnsi="Cordia New" w:cs="Cordia New"/>
                      <w:sz w:val="28"/>
                    </w:rPr>
                    <w:lastRenderedPageBreak/>
                    <w:t>ess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A34D255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  <w:r>
                    <w:rPr>
                      <w:rFonts w:ascii="Cordia New" w:hAnsi="Cordia New" w:cs="Cordia New"/>
                      <w:sz w:val="28"/>
                      <w:cs/>
                    </w:rPr>
                    <w:lastRenderedPageBreak/>
                    <w:t>ผลการ</w:t>
                  </w:r>
                  <w:r>
                    <w:rPr>
                      <w:rFonts w:ascii="Cordia New" w:hAnsi="Cordia New" w:cs="Cordia New"/>
                      <w:sz w:val="28"/>
                      <w:cs/>
                    </w:rPr>
                    <w:lastRenderedPageBreak/>
                    <w:t>ดำเนินงาน/สิ่งที่ไม่เป็นไปตามแผน/ปัญหาอุป</w:t>
                  </w:r>
                  <w:r>
                    <w:rPr>
                      <w:rFonts w:ascii="Cordia New" w:hAnsi="Cordia New" w:cs="Cordia New"/>
                      <w:sz w:val="28"/>
                      <w:cs/>
                    </w:rPr>
                    <w:lastRenderedPageBreak/>
                    <w:t>สรรค/แนวทางแก้ไข</w:t>
                  </w:r>
                </w:p>
              </w:tc>
            </w:tr>
            <w:tr w:rsidR="0010383A" w14:paraId="6B9F36D5" w14:textId="77777777" w:rsidTr="001038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0F54CEDD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4390BE17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22D94EFA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05B77F67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10383A" w14:paraId="48CB9E04" w14:textId="77777777" w:rsidTr="001038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56076DDB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60E5AB9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1FBB6831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398D260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10383A" w14:paraId="41950710" w14:textId="77777777" w:rsidTr="001038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4679E415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4D2FD14B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E7D1804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600F2F43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10383A" w14:paraId="1DBDFAC2" w14:textId="77777777" w:rsidTr="001038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0D3CD5F8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1E946CF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1D4E6A7D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6457F77A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10383A" w14:paraId="45330C01" w14:textId="77777777" w:rsidTr="001038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1C49AC7C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516AD9E0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0B35557F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181DAAED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10383A" w14:paraId="64034114" w14:textId="77777777" w:rsidTr="001038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52606E42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5872C965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46A5055A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43CB297C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10383A" w14:paraId="6D9E8C92" w14:textId="77777777" w:rsidTr="001038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6BE47D98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7B32E8C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00D9449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53FEB625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  <w:tr w:rsidR="0010383A" w14:paraId="4ADBD181" w14:textId="77777777" w:rsidTr="001038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" w:type="dxa"/>
                  <w:shd w:val="clear" w:color="auto" w:fill="auto"/>
                </w:tcPr>
                <w:p w14:paraId="7683A2CA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3091300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E2AA4F6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450779E3" w14:textId="77777777" w:rsidR="0010383A" w:rsidRDefault="0010383A" w:rsidP="00FD25B0">
                  <w:pPr>
                    <w:spacing w:line="264" w:lineRule="auto"/>
                    <w:jc w:val="center"/>
                    <w:outlineLvl w:val="0"/>
                    <w:rPr>
                      <w:rFonts w:ascii="Cordia New" w:hAnsi="Cordia New" w:cs="Cordia New"/>
                      <w:sz w:val="28"/>
                    </w:rPr>
                  </w:pPr>
                </w:p>
              </w:tc>
            </w:tr>
          </w:tbl>
          <w:p w14:paraId="6E012C1C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3E061DBE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0BAFC756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717EE264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2BC0005A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7FDA576E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10383A" w14:paraId="0D30BB45" w14:textId="77777777" w:rsidTr="0010383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2A99A47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DA Area2</w:t>
            </w:r>
          </w:p>
        </w:tc>
        <w:tc>
          <w:tcPr>
            <w:tcW w:w="1504" w:type="dxa"/>
            <w:shd w:val="clear" w:color="auto" w:fill="auto"/>
          </w:tcPr>
          <w:p w14:paraId="4F907686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Point2</w:t>
            </w:r>
          </w:p>
        </w:tc>
        <w:tc>
          <w:tcPr>
            <w:tcW w:w="1504" w:type="dxa"/>
            <w:shd w:val="clear" w:color="auto" w:fill="auto"/>
          </w:tcPr>
          <w:p w14:paraId="741FDF9F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Because2</w:t>
            </w:r>
          </w:p>
        </w:tc>
        <w:tc>
          <w:tcPr>
            <w:tcW w:w="1504" w:type="dxa"/>
            <w:shd w:val="clear" w:color="auto" w:fill="auto"/>
          </w:tcPr>
          <w:p w14:paraId="05D2DB04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14:paraId="0528CC7F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14:paraId="0939E5C7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90</w:t>
            </w:r>
          </w:p>
        </w:tc>
      </w:tr>
      <w:tr w:rsidR="0010383A" w14:paraId="7E827DF3" w14:textId="77777777" w:rsidTr="0010383A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18CED7B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DA Area3</w:t>
            </w:r>
          </w:p>
        </w:tc>
        <w:tc>
          <w:tcPr>
            <w:tcW w:w="1504" w:type="dxa"/>
            <w:shd w:val="clear" w:color="auto" w:fill="auto"/>
          </w:tcPr>
          <w:p w14:paraId="367F4FFE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Point3</w:t>
            </w:r>
          </w:p>
        </w:tc>
        <w:tc>
          <w:tcPr>
            <w:tcW w:w="1504" w:type="dxa"/>
            <w:shd w:val="clear" w:color="auto" w:fill="auto"/>
          </w:tcPr>
          <w:p w14:paraId="4D2C819D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</w:t>
            </w:r>
          </w:p>
        </w:tc>
        <w:tc>
          <w:tcPr>
            <w:tcW w:w="1504" w:type="dxa"/>
            <w:shd w:val="clear" w:color="auto" w:fill="auto"/>
          </w:tcPr>
          <w:p w14:paraId="3F7542AC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14:paraId="108B83C6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14:paraId="534AFAC0" w14:textId="77777777" w:rsidR="0010383A" w:rsidRDefault="0010383A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90</w:t>
            </w:r>
          </w:p>
        </w:tc>
      </w:tr>
    </w:tbl>
    <w:p w14:paraId="6F26CA30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3E277778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0B1EFCF4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0383A">
        <w:rPr>
          <w:rFonts w:ascii="Cordia New" w:eastAsia="Tahoma" w:hAnsi="Cordia New"/>
          <w:kern w:val="24"/>
          <w:sz w:val="28"/>
          <w:highlight w:val="green"/>
        </w:rPr>
        <w:t>AreaResult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10383A">
        <w:rPr>
          <w:rFonts w:ascii="Cordia New" w:hAnsi="Cordia New"/>
          <w:sz w:val="28"/>
          <w:highlight w:val="green"/>
        </w:rPr>
        <w:t>RC-Result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10383A">
        <w:rPr>
          <w:rFonts w:ascii="Cordia New" w:eastAsia="Tahoma" w:hAnsi="Cordia New"/>
          <w:kern w:val="24"/>
          <w:sz w:val="28"/>
          <w:highlight w:val="green"/>
        </w:rPr>
        <w:t>amountofpoint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3EDAE59F" w14:textId="77777777" w:rsidR="00167548" w:rsidRPr="0012516C" w:rsidRDefault="0010383A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xxx</w:t>
      </w:r>
    </w:p>
    <w:p w14:paraId="6EA7DB74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389AD10D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การดำเนินงานในอนาคต </w:t>
      </w:r>
    </w:p>
    <w:p w14:paraId="2652A662" w14:textId="77777777" w:rsidR="006F5447" w:rsidRDefault="00D9155A" w:rsidP="00845371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10383A">
        <w:rPr>
          <w:rFonts w:ascii="Cordia New" w:eastAsia="Tahoma" w:hAnsi="Cordia New"/>
          <w:kern w:val="24"/>
          <w:sz w:val="28"/>
          <w:highlight w:val="green"/>
        </w:rPr>
        <w:t>ResultArea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10383A">
        <w:rPr>
          <w:rFonts w:ascii="Cordia New" w:hAnsi="Cordia New"/>
          <w:sz w:val="28"/>
          <w:highlight w:val="green"/>
        </w:rPr>
        <w:t>ResultRC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10383A">
        <w:rPr>
          <w:rFonts w:ascii="Cordia New" w:hAnsi="Cordia New"/>
          <w:sz w:val="28"/>
          <w:highlight w:val="green"/>
        </w:rPr>
        <w:t>ResultMonth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10383A">
        <w:rPr>
          <w:rFonts w:ascii="Cordia New" w:eastAsia="Tahoma" w:hAnsi="Cordia New"/>
          <w:kern w:val="24"/>
          <w:sz w:val="28"/>
          <w:highlight w:val="green"/>
        </w:rPr>
        <w:t>ResultAmount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4BC5BC17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7BCDAAEC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C232782" w14:textId="77777777" w:rsidR="005C0D83" w:rsidRPr="0012516C" w:rsidRDefault="0010383A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No</w:t>
      </w:r>
    </w:p>
    <w:p w14:paraId="0BAF5ECD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1D49744" w14:textId="77777777"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14:paraId="33BBFFC5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4E4FE9E7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ACD2BBE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14:paraId="5C13F648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257C9275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04DC157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0A30C3B0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0BCFECA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42B6F24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7F7A44D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10AF05C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266F3696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370B6813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BA46503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CC40232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6953DC4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25443788" w14:textId="77777777" w:rsidTr="008E514A">
        <w:trPr>
          <w:trHeight w:val="70"/>
        </w:trPr>
        <w:tc>
          <w:tcPr>
            <w:tcW w:w="798" w:type="dxa"/>
            <w:vMerge/>
          </w:tcPr>
          <w:p w14:paraId="138DDCAE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457BDED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51E0835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C2DD4AA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65FB8DB1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4513119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7973FCD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07762CE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F164FAE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5CD0A4F6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7E77A41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EDE78DE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7CFC22D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85916E9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585818AA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4B5553A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2377D350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6F27822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EF7828C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46B70980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76F441DF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13900811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lastRenderedPageBreak/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134C0D03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179237FD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5F7AA725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F6B262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CA3C61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41F245A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066607F6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64FC9C7F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679BD8BF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60D6FB1D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6C7EAC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7445EFC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4A0CA1C2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1A65F59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46A4CB4C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3B180704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23D1E737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469FFCC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2B02E71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3BF24C9D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5971F947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04750C4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964164C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FB81EAD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57DAE1C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018D4B28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0478051A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88EEFC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34450EE4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585921E6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76474F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4A9AA69F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29F70498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293065D0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B686DAC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0DF1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A1B5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3575A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ACCD3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E74B23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0BEA804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77EB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63BC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01CC1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2C02CF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891E81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DE5BAD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12F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4CF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5D1C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FE15A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45C81C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8158D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A7A4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38E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D9FCFB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F0F10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7F3DA4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BEC558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A4E3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B84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926226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02F814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19737A93" wp14:editId="7E3215F1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F34BD0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9737A93" id="Rectangle 14" o:spid="_x0000_s1027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SHQAV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78F34BD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9D994C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108B1E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A16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37B4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7BD6B3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8C6488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D135F2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B2D441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662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059B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CAF2EE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7A842B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55CCA0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36801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9DD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1BE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8FDBFE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B73AE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BEE1036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3BE4069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9D0E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F7F0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87B2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B69FBC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6064BB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6F0C38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F38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E67A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C309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36FE08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C210D2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A93010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A10D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5495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BA01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71A6EF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6896F4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B021C7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850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A6DE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6F80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8761ED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DA4A50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17EBC79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6B5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EB17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983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D0B82C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622DB57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05B8868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CE49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2A0A0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CAC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00DCC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62ECE31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62458E04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217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CA2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C9AD27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883390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0001A8F2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6CA8EE16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BC5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93F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A8C8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E10A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9E9EAB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ABAE9F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55F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5A78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886A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71F5A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E6BC0A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DDE99F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767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BC1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8323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FB57F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3AAC2D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6CBB48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107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624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5D8F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C0A5F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EF3568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901F6C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59C2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4EFF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6C88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18795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E2C3F8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4AFF5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269F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8463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17E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E1DEC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872874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28ED41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8EA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DB3F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66F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C025A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451568F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E343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7DF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897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E73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219B59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1E55B00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92B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B1A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49A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2BB7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DFC35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AA487E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EB1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9B9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963A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737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9AF48C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3719CF1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ED0D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E576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B7344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1CCA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A5BB9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F27DC2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B8E2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89F3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0009E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9648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E22EB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3FD30F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C52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CBAB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4E6B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4A0B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F6BEA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351876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D1A6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B8A2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F1F9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B59D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D173B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6CD515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61C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B5C2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AE8A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C607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2E144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22D7C3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67D8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693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0E28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077E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044DE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0B25A3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3605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988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CCE4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28C6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E821D7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553AE776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FCE75A8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3E848087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C43945B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479F54AE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6806729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47026277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41884F83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2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6280B5C3" wp14:editId="7EC9D3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8685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3" w:author="NAVASIN HOMHUAL" w:date="2016-09-05T21:24:00Z">
                                    <w:rPr/>
                                  </w:rPrChange>
                                </w:rPr>
                                <w:pPrChange w:id="2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280B5C3" id="Rectangle 16" o:spid="_x0000_s1028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JbuI/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3E8685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5" w:author="NAVASIN HOMHUAL" w:date="2016-09-05T21:24:00Z">
                              <w:rPr/>
                            </w:rPrChange>
                          </w:rPr>
                          <w:pPrChange w:id="2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lastRenderedPageBreak/>
        <w:t>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55F3E17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51DDC89A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4465AA64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B468E21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2CC74CA0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4D35849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6AEED144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6DF1B81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182F232B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364F366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32DA7489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1B57581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29697F27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F3FB1DE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2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2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1FBF0C67" wp14:editId="7F4B8F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C8BF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9" w:author="NAVASIN HOMHUAL" w:date="2016-09-05T21:24:00Z">
                                    <w:rPr/>
                                  </w:rPrChange>
                                </w:rPr>
                                <w:pPrChange w:id="3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FBF0C67" id="Rectangle 18" o:spid="_x0000_s1029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zb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Z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28v822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14C8BF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1" w:author="NAVASIN HOMHUAL" w:date="2016-09-05T21:24:00Z">
                              <w:rPr/>
                            </w:rPrChange>
                          </w:rPr>
                          <w:pPrChange w:id="3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5997730E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4E36CAE5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BF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01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A18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530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A94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2E7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1FF3B28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7F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94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8F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078A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EA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6FE0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B65719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FA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6E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C4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9D80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43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88565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512DD8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99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90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2B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DA79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49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511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990618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58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67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8D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737A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B5B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A63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899E55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63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A4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B3E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D9B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4D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54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68D362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E5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36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5E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7D0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581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CA5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E1B8F1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B00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22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BB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7AE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09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1F5563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545C867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FA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496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C7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3DA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8F2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685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ABF838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600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8E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704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997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D7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9A33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CDE181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59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42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3B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EE0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DE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032C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9056D5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95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C9E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E6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F9C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F5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1F9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F28F68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6E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10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1E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E99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7D4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DD9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876009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1C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355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1ED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1E9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54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24D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12EA71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082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DC2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3E3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2FE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70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EB3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61AFEF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E4D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F0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A5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8EE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5E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812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46F95550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4E9C2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873A5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4A0D62B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AA5C4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649E3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24EC9A9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07A0A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6CBFF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23F2E84C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38C67EDB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1FD69D5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1D1D4C9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9DD1D01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42AE7E1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B28F4B4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2D4072E3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C842B9C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3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10BCCCEF" wp14:editId="360E9835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10228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5" w:author="NAVASIN HOMHUAL" w:date="2016-09-05T21:24:00Z">
                                    <w:rPr/>
                                  </w:rPrChange>
                                </w:rPr>
                                <w:pPrChange w:id="3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0BCCCEF" id="Rectangle 21" o:spid="_x0000_s1030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3B10228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7" w:author="NAVASIN HOMHUAL" w:date="2016-09-05T21:24:00Z">
                              <w:rPr/>
                            </w:rPrChange>
                          </w:rPr>
                          <w:pPrChange w:id="3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1589BB8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FEC7BFE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0E5D9778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03F7FCB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88820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lastRenderedPageBreak/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F2140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33A708A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6784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40EA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0ED6BD6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4D37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1C81D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BBD410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BF89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CCE9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13BDDFD9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3A34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B7B1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389D991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14E0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BB70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1DD37C0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6C6ED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E4D57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2EB0A99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4A664AA9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514B2290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1E83C1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79E11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D86C6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5D9DECF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5EFE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E08D6A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4E877A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8377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959101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37A4AD2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2320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863A60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E6472B5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951AE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4F33D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5E9153DB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84AEB0E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3D281A2E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68F2099C" wp14:editId="28679624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22FD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63281A4D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485E660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FE3A1A7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267C3CAC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D670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625A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E39C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7144409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06C1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FDE3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ECA35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5A7A69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9D5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4691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1CBE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1AB42E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EFAF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EEFB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9ED70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1C1A1E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E71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669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E5D8F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6122DE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DAFE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051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7361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05D793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B6D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DE0E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99910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70073E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0B56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42F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255C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1ABDDB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C286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16E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B9C44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0A72EE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4997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D6C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1C7AF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D97FC6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0CF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5BE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7EC7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7B3E20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BE85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C0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3EC1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A053AD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2F39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76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FD788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C84F19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F309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896B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B576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5BEF64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532A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1F3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8F04F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B0C1A2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A438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6E0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3EB0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1FDF5C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3FCE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9B5E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64618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66CB5BDD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22901570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0C932F99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0595C61F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DDE35F4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39"/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28F7AF35" wp14:editId="41094CB6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C8AF4D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3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39"/>
      </w:r>
    </w:p>
    <w:p w14:paraId="1DF9F8C3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9C917E0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1CD0AE66" wp14:editId="0CBF2F16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2A5A758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4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4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0"/>
      </w:r>
    </w:p>
    <w:p w14:paraId="3811B2EF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1A0A5E1B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1AC8FF2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BF0A693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4A332C78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283DD3FB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66FA1C99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24280050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6F733156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2DA0B1AA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08CC8DDE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2A6B3F96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5011345A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93E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A88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67C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CDEF95E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529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21E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6E57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DF3663C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451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86A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6B1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2283940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090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32E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4D3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F4B278B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2E0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C45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485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2F932E8B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EC9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48A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FD4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AF623A3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4D8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303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13A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5F4299D6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12B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8D1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85B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426C555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8BF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922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23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51B60F0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1B6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24B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BE4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461DA01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CB6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FDC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2FC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7CC6112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188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D2E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B3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C8AA70C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A79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FA3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BA5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5E14650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527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CC7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C94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0679E6EB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5AA2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BE16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2589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0D9C794D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6E62DBA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07751F9A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334A010E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4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1D7E2308" wp14:editId="0B129AB0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58F5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3" w:author="NAVASIN HOMHUAL" w:date="2016-09-05T21:24:00Z">
                                    <w:rPr/>
                                  </w:rPrChange>
                                </w:rPr>
                                <w:pPrChange w:id="4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D7E2308" id="Rectangle 22" o:spid="_x0000_s1031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Pfag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68vT32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D758F5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5" w:author="NAVASIN HOMHUAL" w:date="2016-09-05T21:24:00Z">
                              <w:rPr/>
                            </w:rPrChange>
                          </w:rPr>
                          <w:pPrChange w:id="4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39175313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4EDAC356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3984A65D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30EF1BBF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60083FAF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377FF97C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392ECE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76963D9D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7CC6B3FB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6DF39F70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36388440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63C50EED" wp14:editId="19DA94C2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48C4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A9265E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2D5C8C43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1899736" wp14:editId="467AF06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C067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3D4B15FF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0497A4AB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4894DD1B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1F33C5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B5F704F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7646D33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2DADE090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29F3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22C0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028CD2BA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F7CD7F3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3756FD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04F3F6E5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EDCE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7566382C" wp14:editId="6D85E120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2F73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CABB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4D18220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31DD5170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1289FDB2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52D65E7E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1E5370FB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02221319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7043454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7BC5BF7E" w14:textId="77777777" w:rsidTr="001365E4">
        <w:trPr>
          <w:trHeight w:val="335"/>
          <w:jc w:val="center"/>
        </w:trPr>
        <w:tc>
          <w:tcPr>
            <w:tcW w:w="5698" w:type="dxa"/>
          </w:tcPr>
          <w:p w14:paraId="5FC497A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41A6D41" wp14:editId="44DE2E5B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B6FC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FFC44BE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7BE5F4E0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3FF03CFF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7E60D3C8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63A994FE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6E1AC0F9" w14:textId="77777777" w:rsidTr="001365E4">
        <w:trPr>
          <w:trHeight w:val="335"/>
          <w:jc w:val="center"/>
        </w:trPr>
        <w:tc>
          <w:tcPr>
            <w:tcW w:w="5698" w:type="dxa"/>
          </w:tcPr>
          <w:p w14:paraId="6C50423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1AA52770" wp14:editId="4CE6A703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8A16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C25B907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1E3800A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657D1E71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0C05BBD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53047C2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63778B28" w14:textId="77777777" w:rsidTr="001365E4">
        <w:trPr>
          <w:trHeight w:val="3677"/>
          <w:jc w:val="center"/>
        </w:trPr>
        <w:tc>
          <w:tcPr>
            <w:tcW w:w="5698" w:type="dxa"/>
          </w:tcPr>
          <w:p w14:paraId="1369F92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7A20830" wp14:editId="2E20FB12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75DB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B2464C4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E3AA12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4A440E0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2FDA443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091371BC" w14:textId="77777777" w:rsidTr="001365E4">
        <w:trPr>
          <w:trHeight w:val="3677"/>
          <w:jc w:val="center"/>
        </w:trPr>
        <w:tc>
          <w:tcPr>
            <w:tcW w:w="5698" w:type="dxa"/>
          </w:tcPr>
          <w:p w14:paraId="7C22589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24CAF04" wp14:editId="12E2FF41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CA71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693E7DE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332EB7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137F25F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0FDF6AD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62A3D488" w14:textId="77777777" w:rsidTr="001365E4">
        <w:trPr>
          <w:trHeight w:val="3672"/>
          <w:jc w:val="center"/>
        </w:trPr>
        <w:tc>
          <w:tcPr>
            <w:tcW w:w="5698" w:type="dxa"/>
          </w:tcPr>
          <w:p w14:paraId="49FEFDC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29670914" wp14:editId="70D3FB09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ABC3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1F48783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CFFA97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07163F3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7B82C3F0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421D5978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AFE384B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05C27E13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116B56E0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5DF09D26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72C9A979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3D776BA9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96A1108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651C2331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37EECFD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4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4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7"/>
      </w:r>
    </w:p>
    <w:p w14:paraId="375665C0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7754ED67" w14:textId="77777777" w:rsidTr="000A272E">
        <w:tc>
          <w:tcPr>
            <w:tcW w:w="2347" w:type="dxa"/>
          </w:tcPr>
          <w:p w14:paraId="088A474D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3BDE1290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517B03FD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49560A38" w14:textId="77777777" w:rsidTr="000A272E">
        <w:tc>
          <w:tcPr>
            <w:tcW w:w="2347" w:type="dxa"/>
          </w:tcPr>
          <w:p w14:paraId="10248939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64B10C79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773863B5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04D2DCBD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286B02B2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2C533DCF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076EB32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3D298B18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DC9FED1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494195BB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7419FFDF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0F528002" wp14:editId="6B058A64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2479FF28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773E5FCB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EEDECC7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78A155D9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60675194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5D7F8E5A" w14:textId="77777777" w:rsidTr="007219C0">
        <w:tc>
          <w:tcPr>
            <w:tcW w:w="1985" w:type="dxa"/>
          </w:tcPr>
          <w:p w14:paraId="76B17C65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11FE2289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1DC48B2E" w14:textId="77777777" w:rsidTr="007219C0">
        <w:tc>
          <w:tcPr>
            <w:tcW w:w="1985" w:type="dxa"/>
          </w:tcPr>
          <w:p w14:paraId="0184EF7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63E3306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3D622EBD" w14:textId="77777777" w:rsidTr="007219C0">
        <w:tc>
          <w:tcPr>
            <w:tcW w:w="1985" w:type="dxa"/>
          </w:tcPr>
          <w:p w14:paraId="181C25A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0ADD252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60E7067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19EFA6A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19D9EB1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81D1D6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6FFD29B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lastRenderedPageBreak/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E37428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08FF18A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6810ECD5" w14:textId="77777777" w:rsidTr="007219C0">
        <w:tc>
          <w:tcPr>
            <w:tcW w:w="1985" w:type="dxa"/>
          </w:tcPr>
          <w:p w14:paraId="7AA7E19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lastRenderedPageBreak/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15869BB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72F4F666" w14:textId="77777777" w:rsidTr="007219C0">
        <w:trPr>
          <w:trHeight w:val="778"/>
        </w:trPr>
        <w:tc>
          <w:tcPr>
            <w:tcW w:w="1985" w:type="dxa"/>
          </w:tcPr>
          <w:p w14:paraId="6C5AA56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6C88748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49EC231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030BB39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3A9DABC1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4DD2EFE4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049E36F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DA6D87E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4CC11F9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43DA39C6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25E7433D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340B3AA0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4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4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49"/>
      </w:r>
    </w:p>
    <w:p w14:paraId="2DD4E032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5AA9B05C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3ADF9D3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F9F91D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17A9A6F1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5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4E9B0AF9" wp14:editId="2D00DAFC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73B5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2" w:author="NAVASIN HOMHUAL" w:date="2016-09-05T21:24:00Z">
                                    <w:rPr/>
                                  </w:rPrChange>
                                </w:rPr>
                                <w:pPrChange w:id="5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E9B0AF9" id="Rectangle 23" o:spid="_x0000_s1032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+h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Kn&#10;/bA2UBxpqggt3b2T1yVBeyN8uBdI/KZNoJ0Nd/TRBuqcQydxtgP8+d559CfakZWzmvYl5/7HXqDi&#10;zHy1RMjzyXweFywp85OzKSn42rJ5bbH7ag00lQm9Dk4mMfoH04saoXqm1V7FqmQSVlLtnMuAvbIO&#10;7R7T4yDVapXcaKmcCDf20cmeB5E6T82zQNfxKxAzb6HfLbF4Q7PWN07IwmofQJeJgxHpFtduArSQ&#10;icXd4xE3/rWevF6euOUv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CAgx+h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DD73B50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4" w:author="NAVASIN HOMHUAL" w:date="2016-09-05T21:24:00Z">
                              <w:rPr/>
                            </w:rPrChange>
                          </w:rPr>
                          <w:pPrChange w:id="5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62761EE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688B6179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lastRenderedPageBreak/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46274097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6AE5AE54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85DC5AE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10754CC0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5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4DDB7F0" wp14:editId="18E6231E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56"/>
      </w:r>
    </w:p>
    <w:p w14:paraId="7F0E1F7D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5BDAF206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983B481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CB0C162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33F7A4A5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3E7411D4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5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57"/>
      </w:r>
    </w:p>
    <w:p w14:paraId="05DCBB39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0073EF2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31067719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013C1DD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71012335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4FDE00D3" wp14:editId="12D29112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A5FC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3ADC8698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5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9">
              <w:rPr>
                <w:noProof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33142107" wp14:editId="2643D9F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B467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0" w:author="NAVASIN HOMHUAL" w:date="2016-09-05T21:24:00Z">
                                    <w:rPr/>
                                  </w:rPrChange>
                                </w:rPr>
                                <w:pPrChange w:id="6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142107" id="Rectangle 24" o:spid="_x0000_s1033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63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93B467C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2" w:author="NAVASIN HOMHUAL" w:date="2016-09-05T21:24:00Z">
                              <w:rPr/>
                            </w:rPrChange>
                          </w:rPr>
                          <w:pPrChange w:id="6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39244B16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40616AFA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7451C671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0036E427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54DB4C76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7C112FB8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3A60A0CD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2805B529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7E03B3D1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F165587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46DC1EF1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59BE9FB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496C0146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F79B205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AAF509F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02B49F55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65142DD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567F00F6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6154C4B1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0C0AA6A7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FA7FAC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A4D9C22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4E6BA263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241883C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7714183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ปัญหาอุปสรรค (ถ้ามี) </w:t>
      </w:r>
    </w:p>
    <w:p w14:paraId="58F225E9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CA5485D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4BD60721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6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140CC892" wp14:editId="497750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F45B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6" w:author="NAVASIN HOMHUAL" w:date="2016-09-05T21:24:00Z">
                                    <w:rPr/>
                                  </w:rPrChange>
                                </w:rPr>
                                <w:pPrChange w:id="6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40CC892" id="Rectangle 25" o:spid="_x0000_s1034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UmaQ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AgtXUm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90F45B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8" w:author="NAVASIN HOMHUAL" w:date="2016-09-05T21:24:00Z">
                              <w:rPr/>
                            </w:rPrChange>
                          </w:rPr>
                          <w:pPrChange w:id="6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6CDC53AE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5B831A1E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F8DDDEB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1087653A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35432847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C6D0D33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2EA03C76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543C5A1A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A596C1E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4395781D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582DD9BC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206DC08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C341DD7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46696931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4F55D75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640F377B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6D04BB1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อยู่ระหว่างดำเนินงานจัดจ้าง</w:t>
      </w:r>
    </w:p>
    <w:p w14:paraId="6FF48F41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428952C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73EF6377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1C7CC0F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8EC30CB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0818B151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36573489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4A8749E1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32A1BF9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417FF420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64C55334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115DB18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3E82DC18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3D425D49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36019349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757C2238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3639C238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60DCAC31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lastRenderedPageBreak/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CC6C971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412AAE45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1D6C6C14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637AFB07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7FFD2B7B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2E7A1C20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D95B6A4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138C8234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06BC974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121C2256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5C5E03C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1DC2B3A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5173759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557242B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1B758CA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07A1519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52C3B172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lastRenderedPageBreak/>
        <w:t>การดำเนินงานในอนาคต</w:t>
      </w:r>
    </w:p>
    <w:p w14:paraId="387B46F8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6C5E68CA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7CE6FF45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44DBFDDE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5"/>
      <w:footerReference w:type="default" r:id="rId26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9" w:author="SuurBuur" w:date="2017-01-06T11:48:00Z" w:initials="S">
    <w:p w14:paraId="176C04BF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40" w:author="SuurBuur" w:date="2017-01-06T11:49:00Z" w:initials="S">
    <w:p w14:paraId="25FECCDC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47" w:author="SuurBuur" w:date="2017-01-06T11:28:00Z" w:initials="S">
    <w:p w14:paraId="3B05D39D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8" w:author="SuurBuur" w:date="2017-01-06T11:35:00Z" w:initials="S">
    <w:p w14:paraId="6993F0A5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49" w:author="SuurBuur" w:date="2017-01-06T11:38:00Z" w:initials="S">
    <w:p w14:paraId="6B83D623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56" w:author="SuurBuur" w:date="2017-01-06T11:40:00Z" w:initials="S">
    <w:p w14:paraId="3BBAE1A5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0B6F4432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4697F00E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57" w:author="SuurBuur" w:date="2017-01-06T11:41:00Z" w:initials="S">
    <w:p w14:paraId="4DE12446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6C04BF" w15:done="0"/>
  <w15:commentEx w15:paraId="25FECCDC" w15:done="0"/>
  <w15:commentEx w15:paraId="3B05D39D" w15:done="0"/>
  <w15:commentEx w15:paraId="6993F0A5" w15:done="0"/>
  <w15:commentEx w15:paraId="6B83D623" w15:done="0"/>
  <w15:commentEx w15:paraId="4697F00E" w15:done="0"/>
  <w15:commentEx w15:paraId="4DE1244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6DBD5" w14:textId="77777777" w:rsidR="0010383A" w:rsidRDefault="0010383A">
      <w:r>
        <w:separator/>
      </w:r>
    </w:p>
  </w:endnote>
  <w:endnote w:type="continuationSeparator" w:id="0">
    <w:p w14:paraId="6B75D727" w14:textId="77777777" w:rsidR="0010383A" w:rsidRDefault="0010383A">
      <w:r>
        <w:continuationSeparator/>
      </w:r>
    </w:p>
  </w:endnote>
  <w:endnote w:type="continuationNotice" w:id="1">
    <w:p w14:paraId="021C99AE" w14:textId="77777777" w:rsidR="0010383A" w:rsidRDefault="00103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11BE5471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A5A10D" wp14:editId="5F20322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5A4A0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4DBA3DFB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0383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0383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7CE8923B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4A1A646C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CAAE65" wp14:editId="2B91575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9914C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18B52E1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0383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0383A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8F7852B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863FD" w14:textId="77777777" w:rsidR="0010383A" w:rsidRDefault="0010383A">
      <w:r>
        <w:separator/>
      </w:r>
    </w:p>
  </w:footnote>
  <w:footnote w:type="continuationSeparator" w:id="0">
    <w:p w14:paraId="4D9E51D4" w14:textId="77777777" w:rsidR="0010383A" w:rsidRDefault="0010383A">
      <w:r>
        <w:continuationSeparator/>
      </w:r>
    </w:p>
  </w:footnote>
  <w:footnote w:type="continuationNotice" w:id="1">
    <w:p w14:paraId="5BC6842B" w14:textId="77777777" w:rsidR="0010383A" w:rsidRDefault="001038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0FF44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308859CF" wp14:editId="79EA28B9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B2D88FA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7CECBE47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72928D6" wp14:editId="7110554F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C83DA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71321355" wp14:editId="291C910D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1DB2626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5F5370F2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47F56C39" wp14:editId="2D45B201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3A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83A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014BF"/>
  <w15:docId w15:val="{6D296EAD-6313-428F-9202-A1B2B118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_1\Desktop\PTT%20project\ptt_report\ptt_report\tmp_rep\1706082241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A02B0-095E-483B-A91C-A86F2D85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1706082241Quaterly_report</Template>
  <TotalTime>1</TotalTime>
  <Pages>29</Pages>
  <Words>4595</Words>
  <Characters>26193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Nantapol Rattanapolwachirawadee</dc:creator>
  <cp:lastModifiedBy>Nantapol Rattanapolwachirawadee</cp:lastModifiedBy>
  <cp:revision>1</cp:revision>
  <cp:lastPrinted>2016-06-06T07:45:00Z</cp:lastPrinted>
  <dcterms:created xsi:type="dcterms:W3CDTF">2017-06-13T17:36:00Z</dcterms:created>
  <dcterms:modified xsi:type="dcterms:W3CDTF">2017-06-13T17:37:00Z</dcterms:modified>
</cp:coreProperties>
</file>