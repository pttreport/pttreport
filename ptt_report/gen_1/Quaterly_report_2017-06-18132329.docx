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903FEE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903FEE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903FEE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03FEE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903FEE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903FEE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903FE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903FE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903FEE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903FEE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903FE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903FE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903FEE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903FEE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903FE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903FE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03FE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03FEE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903FEE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03FEE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03FE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903FEE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903FE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903FE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903FEE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03FEE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03FE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03FEE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903FEE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903FEE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903FE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903FEE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03FEE" w:rsidRDefault="00903FE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903FEE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903FEE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903FEE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903FEE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903FEE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903FEE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903FEE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903FEE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903FEE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903FEE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903FEE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903FEE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903FEE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903FEE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03FEE" w:rsidRDefault="00903FE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903FE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903FE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903FE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903FEE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903FE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903FE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903FE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903FE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903FEE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903FE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903FE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903FEE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03FE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03FE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03FE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03FE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903FEE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903FEE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03FEE" w:rsidRDefault="00903FE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03FEE" w:rsidRDefault="00903FE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903FEE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903FEE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903FEE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03FE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903FE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903FE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903FEE" w:rsidRDefault="00903FE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903FEE" w:rsidTr="00185BBB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03FEE" w:rsidRDefault="00903FE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03FEE" w:rsidRDefault="00903FE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903FEE" w:rsidRDefault="00903FE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03FEE" w:rsidRDefault="00903FE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903FEE" w:rsidRDefault="00903FE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903FEE" w:rsidRDefault="00903FE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903FE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903FE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903FE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903FE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903FE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903FEE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903FEE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903FEE" w:rsidRDefault="00903FE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903FE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903FE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903FE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903FE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903FE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903FEE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903FE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903FEE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03FE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6"/>
      </w:tblGrid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Other2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Other2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TEST Other2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03FEE" w:rsidTr="00903FEE">
        <w:tblPrEx>
          <w:tblCellMar>
            <w:top w:w="0" w:type="dxa"/>
            <w:bottom w:w="0" w:type="dxa"/>
          </w:tblCellMar>
        </w:tblPrEx>
        <w:tc>
          <w:tcPr>
            <w:tcW w:w="9026" w:type="dxa"/>
            <w:shd w:val="clear" w:color="auto" w:fill="auto"/>
          </w:tcPr>
          <w:p w:rsidR="00903FEE" w:rsidRDefault="00903FEE" w:rsidP="00413E19">
            <w:pPr>
              <w:spacing w:before="240" w:after="120"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FEE" w:rsidRDefault="00903FEE">
      <w:r>
        <w:separator/>
      </w:r>
    </w:p>
  </w:endnote>
  <w:endnote w:type="continuationSeparator" w:id="0">
    <w:p w:rsidR="00903FEE" w:rsidRDefault="00903FEE">
      <w:r>
        <w:continuationSeparator/>
      </w:r>
    </w:p>
  </w:endnote>
  <w:endnote w:type="continuationNotice" w:id="1">
    <w:p w:rsidR="00903FEE" w:rsidRDefault="00903F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742B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3FE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3FE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E7674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3FE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03FE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FEE" w:rsidRDefault="00903FEE">
      <w:r>
        <w:separator/>
      </w:r>
    </w:p>
  </w:footnote>
  <w:footnote w:type="continuationSeparator" w:id="0">
    <w:p w:rsidR="00903FEE" w:rsidRDefault="00903FEE">
      <w:r>
        <w:continuationSeparator/>
      </w:r>
    </w:p>
  </w:footnote>
  <w:footnote w:type="continuationNotice" w:id="1">
    <w:p w:rsidR="00903FEE" w:rsidRDefault="00903F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E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3FEE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A4187AC-8198-45DB-819A-C567892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422CD-17B9-42A9-9AE5-698CB32A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0</TotalTime>
  <Pages>21</Pages>
  <Words>2713</Words>
  <Characters>15467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2017-06-18T06:23:00Z</dcterms:created>
  <dcterms:modified xsi:type="dcterms:W3CDTF">2017-06-18T06:23:00Z</dcterms:modified>
</cp:coreProperties>
</file>