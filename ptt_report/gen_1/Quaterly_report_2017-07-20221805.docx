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752FA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752FA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ererwrdddddd</w:t>
      </w:r>
    </w:p>
    <w:p w:rsidR="00AC06BE" w:rsidRPr="0012516C" w:rsidRDefault="00752FA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werwerwerddddd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752FA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werwerwedddd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ssss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ssss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jhhhh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4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h</w:t>
            </w:r>
          </w:p>
        </w:tc>
        <w:tc>
          <w:tcPr>
            <w:tcW w:w="1505" w:type="dxa"/>
            <w:shd w:val="clear" w:color="auto" w:fill="auto"/>
          </w:tcPr>
          <w:p w:rsidR="00752FA3" w:rsidRDefault="00752FA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752FA3">
        <w:rPr>
          <w:rFonts w:ascii="Cordia New" w:eastAsia="Tahoma" w:hAnsi="Cordia New"/>
          <w:kern w:val="24"/>
          <w:sz w:val="28"/>
          <w:highlight w:val="green"/>
        </w:rPr>
        <w:t>ssss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752FA3">
        <w:rPr>
          <w:rFonts w:ascii="Cordia New" w:hAnsi="Cordia New"/>
          <w:sz w:val="28"/>
          <w:highlight w:val="green"/>
        </w:rPr>
        <w:t>ddd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752FA3">
        <w:rPr>
          <w:rFonts w:ascii="Cordia New" w:eastAsia="Tahoma" w:hAnsi="Cordia New"/>
          <w:kern w:val="24"/>
          <w:sz w:val="28"/>
          <w:highlight w:val="green"/>
        </w:rPr>
        <w:t>dd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752FA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d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752FA3">
        <w:rPr>
          <w:rFonts w:ascii="Cordia New" w:hAnsi="Cordia New"/>
          <w:sz w:val="28"/>
          <w:highlight w:val="green"/>
        </w:rPr>
        <w:t>dd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752FA3">
        <w:rPr>
          <w:rFonts w:ascii="Cordia New" w:hAnsi="Cordia New"/>
          <w:sz w:val="28"/>
          <w:highlight w:val="green"/>
        </w:rPr>
        <w:t>d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752FA3">
        <w:rPr>
          <w:rFonts w:ascii="Cordia New" w:eastAsia="Tahoma" w:hAnsi="Cordia New"/>
          <w:kern w:val="24"/>
          <w:sz w:val="28"/>
          <w:highlight w:val="green"/>
        </w:rPr>
        <w:t>d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752FA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d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752FA3" w:rsidRDefault="00752FA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 ddd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  <w:tc>
          <w:tcPr>
            <w:tcW w:w="1806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 eee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  <w:tc>
          <w:tcPr>
            <w:tcW w:w="1806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 fff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  <w:tc>
          <w:tcPr>
            <w:tcW w:w="1805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  <w:tc>
          <w:tcPr>
            <w:tcW w:w="1806" w:type="dxa"/>
            <w:shd w:val="clear" w:color="auto" w:fill="auto"/>
          </w:tcPr>
          <w:p w:rsidR="00752FA3" w:rsidRDefault="00752FA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3119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ปัญหาอุปสรรค (ถ้ามี)</w:t>
      </w:r>
    </w:p>
    <w:p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752FA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aaaaa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752FA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fffff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752FA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hhhhhh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752FA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jjjjjj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752FA3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aaaaaa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752FA3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752FA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uuuuu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752FA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ppppp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752FA3">
        <w:rPr>
          <w:rFonts w:ascii="Cordia New" w:hAnsi="Cordia New"/>
          <w:sz w:val="28"/>
          <w:highlight w:val="lightGray"/>
        </w:rPr>
        <w:br/>
      </w:r>
      <w:r w:rsidR="00752FA3">
        <w:rPr>
          <w:rFonts w:ascii="Cordia New" w:hAnsi="Cordia New"/>
          <w:sz w:val="28"/>
          <w:highlight w:val="lightGray"/>
          <w:cs/>
        </w:rPr>
        <w:t>ผลการดำเนินงาน :</w:t>
      </w:r>
      <w:r w:rsidR="00752FA3">
        <w:rPr>
          <w:rFonts w:ascii="Cordia New" w:hAnsi="Cordia New"/>
          <w:sz w:val="28"/>
          <w:highlight w:val="lightGray"/>
          <w:cs/>
        </w:rPr>
        <w:tab/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52FA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52FA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20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52FA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89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52FA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52FA3" w:rsidRDefault="00752FA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52FA3" w:rsidRDefault="00752FA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sdfadssf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k;skfsdf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dsfasdf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752FA3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752FA3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52FA3" w:rsidRDefault="00752FA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752FA3" w:rsidTr="00752FA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52FA3" w:rsidRDefault="00752FA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asdfasf</w:t>
            </w:r>
          </w:p>
        </w:tc>
        <w:tc>
          <w:tcPr>
            <w:tcW w:w="3009" w:type="dxa"/>
            <w:shd w:val="clear" w:color="auto" w:fill="auto"/>
          </w:tcPr>
          <w:p w:rsidR="00752FA3" w:rsidRDefault="00752FA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sdfaasdf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752FA3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adsdaf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[i1]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lastRenderedPageBreak/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[i7]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/>
          <w:sz w:val="28"/>
        </w:rPr>
        <w:t>[table6]</w:t>
      </w: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[i11]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[i12]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[i13]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[i14]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[i15]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[i16]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[i17]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</w:rPr>
        <w:t>[table8]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lastRenderedPageBreak/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[table9]</w:t>
      </w: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[k1]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TEAM TEST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aaaa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kkkkk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gtttttt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752FA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52FA3" w:rsidRDefault="00752FA3" w:rsidP="00752FA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fffff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FA3" w:rsidRDefault="00752FA3">
      <w:r>
        <w:separator/>
      </w:r>
    </w:p>
  </w:endnote>
  <w:endnote w:type="continuationSeparator" w:id="0">
    <w:p w:rsidR="00752FA3" w:rsidRDefault="00752FA3">
      <w:r>
        <w:continuationSeparator/>
      </w:r>
    </w:p>
  </w:endnote>
  <w:endnote w:type="continuationNotice" w:id="1">
    <w:p w:rsidR="00752FA3" w:rsidRDefault="00752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ECC25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52FA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52FA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F776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52FA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52FA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FA3" w:rsidRDefault="00752FA3">
      <w:r>
        <w:separator/>
      </w:r>
    </w:p>
  </w:footnote>
  <w:footnote w:type="continuationSeparator" w:id="0">
    <w:p w:rsidR="00752FA3" w:rsidRDefault="00752FA3">
      <w:r>
        <w:continuationSeparator/>
      </w:r>
    </w:p>
  </w:footnote>
  <w:footnote w:type="continuationNotice" w:id="1">
    <w:p w:rsidR="00752FA3" w:rsidRDefault="00752F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2FA3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045A4E-9F9D-40C5-B72E-E806A45A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_1\Desktop\PTT%20project\ptt_report\ptt_report\tmp_rep\60062617296006200537&#3608;&#3614;%20Repor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9B05-B4F7-438B-99E7-E9244B88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60062617296006200537ธพ Report (1)</Template>
  <TotalTime>1</TotalTime>
  <Pages>19</Pages>
  <Words>2471</Words>
  <Characters>14086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Nantapol Rattanapolwachirawadee</dc:creator>
  <cp:lastModifiedBy>Nantapol Rattanapolwachirawadee</cp:lastModifiedBy>
  <cp:revision>1</cp:revision>
  <cp:lastPrinted>2016-06-06T07:45:00Z</cp:lastPrinted>
  <dcterms:created xsi:type="dcterms:W3CDTF">2017-07-20T15:17:00Z</dcterms:created>
  <dcterms:modified xsi:type="dcterms:W3CDTF">2017-07-20T15:18:00Z</dcterms:modified>
</cp:coreProperties>
</file>