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F7C7E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78C7CE0E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2438D896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33D9C2B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410BB1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0E6CA9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0F7874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30EA3D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3B117A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BE5F8E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08B74F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112EB8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DE2F5B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6F9F6A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E7837D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502FE6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EE6CAA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6FA221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4FAC4F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36408A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FADF53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FA44DE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D4DE02E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7F9DF3FD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69A62259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3453963E" w14:textId="77777777" w:rsidTr="005217C1">
        <w:tc>
          <w:tcPr>
            <w:tcW w:w="2376" w:type="dxa"/>
          </w:tcPr>
          <w:p w14:paraId="2580B0D6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550CC8EC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6684F500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15B7F717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4D8EEB05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7EDB0B75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3C81EEA9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05B7A36A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7104D9A5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5C70FE">
              <w:rPr>
                <w:rFonts w:asciiTheme="minorBidi" w:hAnsiTheme="minorBidi" w:cstheme="minorBidi"/>
                <w:sz w:val="28"/>
                <w:highlight w:val="green"/>
              </w:rPr>
              <w:t>89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621E7B5C" w14:textId="77777777" w:rsidR="00643FB6" w:rsidRPr="0012516C" w:rsidRDefault="005C70FE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ผลสรุปวิเคราะห์เบื้องต้น :</w:t>
            </w:r>
            <w:r>
              <w:rPr>
                <w:rFonts w:asciiTheme="minorBidi" w:hAnsiTheme="minorBidi" w:cstheme="minorBidi"/>
                <w:sz w:val="28"/>
                <w:cs/>
              </w:rPr>
              <w:tab/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466F7255" w14:textId="77777777" w:rsidR="00643FB6" w:rsidRPr="0012516C" w:rsidRDefault="005C70F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ประเด็นปัญหา / อุปสรรค์ :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</w:p>
        </w:tc>
      </w:tr>
      <w:tr w:rsidR="00643FB6" w:rsidRPr="0012516C" w14:paraId="6708C2E5" w14:textId="77777777" w:rsidTr="004477A6">
        <w:trPr>
          <w:trHeight w:val="390"/>
        </w:trPr>
        <w:tc>
          <w:tcPr>
            <w:tcW w:w="2376" w:type="dxa"/>
            <w:vMerge/>
          </w:tcPr>
          <w:p w14:paraId="5FADA3AE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36D45B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32177E54" w14:textId="77777777"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4A562CFD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14:paraId="228D73D4" w14:textId="77777777" w:rsidTr="00305F26">
        <w:trPr>
          <w:trHeight w:val="224"/>
        </w:trPr>
        <w:tc>
          <w:tcPr>
            <w:tcW w:w="2376" w:type="dxa"/>
            <w:vMerge/>
          </w:tcPr>
          <w:p w14:paraId="5629B4FD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19113A09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44EC22DE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32026FF2" w14:textId="77777777"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14:paraId="75ACAAB6" w14:textId="77777777" w:rsidTr="00305F26">
        <w:trPr>
          <w:trHeight w:val="50"/>
        </w:trPr>
        <w:tc>
          <w:tcPr>
            <w:tcW w:w="2376" w:type="dxa"/>
            <w:vMerge/>
          </w:tcPr>
          <w:p w14:paraId="27A1487C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716686EC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05530FB0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5E8D8177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14:paraId="682678A5" w14:textId="77777777" w:rsidTr="004477A6">
        <w:trPr>
          <w:trHeight w:val="416"/>
        </w:trPr>
        <w:tc>
          <w:tcPr>
            <w:tcW w:w="2376" w:type="dxa"/>
            <w:vMerge/>
          </w:tcPr>
          <w:p w14:paraId="7C1E0B50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27A4FE5D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7FBF0AD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5F0F471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14:paraId="27F2A54D" w14:textId="77777777" w:rsidTr="005217C1">
        <w:tc>
          <w:tcPr>
            <w:tcW w:w="2376" w:type="dxa"/>
          </w:tcPr>
          <w:p w14:paraId="26EF3C7E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42F06C7D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1C7ED287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485F33B9" w14:textId="77777777"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14:paraId="07502045" w14:textId="77777777"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14:paraId="73A11501" w14:textId="77777777" w:rsidTr="005217C1">
        <w:tc>
          <w:tcPr>
            <w:tcW w:w="2376" w:type="dxa"/>
          </w:tcPr>
          <w:p w14:paraId="22BC3139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28B91EAA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60DA3A1F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2EF4935A" w14:textId="77777777"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14:paraId="77C5A03C" w14:textId="77777777"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14:paraId="398A85CE" w14:textId="77777777" w:rsidTr="005D4362">
        <w:tc>
          <w:tcPr>
            <w:tcW w:w="2376" w:type="dxa"/>
          </w:tcPr>
          <w:p w14:paraId="05AFC745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437C57F1" w14:textId="77777777"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14468308" w14:textId="77777777"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14:paraId="701D9282" w14:textId="77777777"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14:paraId="6559925F" w14:textId="77777777" w:rsidTr="005D4362">
        <w:tc>
          <w:tcPr>
            <w:tcW w:w="2376" w:type="dxa"/>
          </w:tcPr>
          <w:p w14:paraId="123BFDFD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228B97B2" w14:textId="77777777"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604757C3" w14:textId="77777777"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14:paraId="2BFEB459" w14:textId="77777777"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14:paraId="126C2BFD" w14:textId="77777777" w:rsidTr="001F70E3">
        <w:tc>
          <w:tcPr>
            <w:tcW w:w="2376" w:type="dxa"/>
            <w:tcBorders>
              <w:bottom w:val="single" w:sz="4" w:space="0" w:color="auto"/>
            </w:tcBorders>
          </w:tcPr>
          <w:p w14:paraId="385130C3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DC8720C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DCBFB98" w14:textId="77777777"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57FC9C5" w14:textId="77777777"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14:paraId="37567CBD" w14:textId="77777777" w:rsidTr="001F70E3">
        <w:tc>
          <w:tcPr>
            <w:tcW w:w="2376" w:type="dxa"/>
            <w:tcBorders>
              <w:bottom w:val="dotted" w:sz="4" w:space="0" w:color="000000"/>
            </w:tcBorders>
            <w:shd w:val="clear" w:color="auto" w:fill="auto"/>
          </w:tcPr>
          <w:p w14:paraId="5AE03CD6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[qa32]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678AB2DC" w14:textId="77777777" w:rsidR="00691980" w:rsidRPr="0012516C" w:rsidRDefault="00691980" w:rsidP="001F70E3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[qa33]</w:t>
            </w:r>
            <w:r w:rsidR="001F70E3">
              <w:rPr>
                <w:rFonts w:asciiTheme="minorBidi" w:hAnsiTheme="minorBidi" w:cstheme="minorBidi"/>
                <w:sz w:val="28"/>
                <w:highlight w:val="yellow"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4EFC88F3" w14:textId="77777777"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[qa34]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491EA2C0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[qa35]</w:t>
            </w:r>
          </w:p>
        </w:tc>
      </w:tr>
      <w:tr w:rsidR="00691980" w:rsidRPr="0012516C" w14:paraId="761E63DD" w14:textId="77777777" w:rsidTr="001F70E3">
        <w:tc>
          <w:tcPr>
            <w:tcW w:w="2376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  <w:shd w:val="clear" w:color="auto" w:fill="auto"/>
          </w:tcPr>
          <w:p w14:paraId="0BFC2219" w14:textId="77777777" w:rsidR="00691980" w:rsidRPr="0012516C" w:rsidRDefault="001F70E3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[qa32b]</w:t>
            </w:r>
          </w:p>
        </w:tc>
        <w:tc>
          <w:tcPr>
            <w:tcW w:w="25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62B4DED7" w14:textId="77777777" w:rsidR="00691980" w:rsidRPr="0012516C" w:rsidRDefault="00691980" w:rsidP="001F70E3">
            <w:pPr>
              <w:jc w:val="center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[qa36]</w:t>
            </w:r>
            <w:r w:rsidR="001F70E3">
              <w:rPr>
                <w:rFonts w:asciiTheme="minorBidi" w:hAnsiTheme="minorBidi" w:cstheme="minorBidi"/>
                <w:sz w:val="28"/>
                <w:highlight w:val="yellow"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D5BC11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[qa37]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9CA979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[qa38]</w:t>
            </w:r>
          </w:p>
        </w:tc>
      </w:tr>
      <w:tr w:rsidR="00691980" w:rsidRPr="0012516C" w14:paraId="38E6693B" w14:textId="77777777" w:rsidTr="001F70E3">
        <w:tc>
          <w:tcPr>
            <w:tcW w:w="2376" w:type="dxa"/>
            <w:tcBorders>
              <w:top w:val="dotted" w:sz="4" w:space="0" w:color="000000"/>
            </w:tcBorders>
            <w:shd w:val="clear" w:color="auto" w:fill="auto"/>
          </w:tcPr>
          <w:p w14:paraId="06EA1E7C" w14:textId="77777777" w:rsidR="00691980" w:rsidRPr="0012516C" w:rsidRDefault="001F70E3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[qa32c]</w:t>
            </w: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5EA01EA3" w14:textId="77777777" w:rsidR="00691980" w:rsidRDefault="00691980" w:rsidP="001F70E3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[qa39]</w:t>
            </w:r>
            <w:r w:rsidR="001F70E3">
              <w:rPr>
                <w:rFonts w:asciiTheme="minorBidi" w:hAnsiTheme="minorBidi" w:cstheme="minorBidi"/>
                <w:sz w:val="28"/>
                <w:highlight w:val="yellow"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3FC437C5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[qa40]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659C5143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[qa41]</w:t>
            </w:r>
          </w:p>
        </w:tc>
      </w:tr>
    </w:tbl>
    <w:p w14:paraId="7A5FD9DE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4A3606E5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5B352BD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B79E472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E3D9D57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CC9E7BA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8CB8B3C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3A94D44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1062D0D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4FB3599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lastRenderedPageBreak/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5443FB4F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4F0CDF8A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3BE882CE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61EEF239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26CF694C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7E07545C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7A3C3FC2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7466FCDE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DFFD98B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4B497DF1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5D715539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5FDF6145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17A36DAF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73B38F57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4A8EE25C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668EB0AC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0B1C9ABE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14:paraId="63691FD9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52F7A3D8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01557169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5EC77C0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1BBAD9D8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6A43F148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4B8C51BD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61289FCB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6E870A4E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4DA35130" w14:textId="77777777" w:rsidR="00B224A0" w:rsidRPr="0012516C" w:rsidRDefault="0002006D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58D0E5C3" wp14:editId="610B47A6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D7EBF6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4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5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D0E5C3"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BD7EBF6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" w:author="NAVASIN HOMHUAL" w:date="2016-09-05T21:24:00Z">
                              <w:rPr/>
                            </w:rPrChange>
                          </w:rPr>
                          <w:pPrChange w:id="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8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9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12516C">
        <w:rPr>
          <w:rFonts w:ascii="Cordia New" w:hAnsi="Cordia New"/>
          <w:sz w:val="28"/>
        </w:rPr>
        <w:t>Aerial patrolling</w:t>
      </w:r>
      <w:r w:rsidR="00764035"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0D6E8C36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6505AB10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25806E8A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4B1D62EC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</w:t>
      </w:r>
      <w:r w:rsidR="00D0402C" w:rsidRPr="0012516C">
        <w:rPr>
          <w:rFonts w:ascii="Cordia New" w:hAnsi="Cordia New"/>
          <w:sz w:val="28"/>
          <w:highlight w:val="lightGray"/>
          <w:cs/>
        </w:rPr>
        <w:lastRenderedPageBreak/>
        <w:t>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4168D9D1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6E78F7D9" w14:textId="77777777" w:rsidR="00FC6B34" w:rsidRPr="00EB73F7" w:rsidRDefault="0056165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  <w:highlight w:val="green"/>
        </w:rPr>
        <w:t>[</w:t>
      </w:r>
      <w:r w:rsidR="00720C38">
        <w:rPr>
          <w:rFonts w:ascii="Cordia New" w:hAnsi="Cordia New"/>
          <w:noProof/>
          <w:sz w:val="28"/>
          <w:highlight w:val="green"/>
        </w:rPr>
        <w:t>img</w:t>
      </w:r>
      <w:r>
        <w:rPr>
          <w:rFonts w:ascii="Cordia New" w:hAnsi="Cordia New"/>
          <w:noProof/>
          <w:sz w:val="28"/>
          <w:highlight w:val="green"/>
        </w:rPr>
        <w:t>b1]</w:t>
      </w:r>
    </w:p>
    <w:p w14:paraId="31C92044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0BE7A1DB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5038F72B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346F17B2" w14:textId="77777777" w:rsidR="004F4505" w:rsidRPr="0012516C" w:rsidRDefault="004F4505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24ECD0CC" w14:textId="77777777" w:rsidR="00AC06BE" w:rsidRPr="0012516C" w:rsidRDefault="00AC06BE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</w:p>
    <w:p w14:paraId="2C12E060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6B369A8A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28D38DE8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6F7B4CD" w14:textId="77777777" w:rsidR="003576E0" w:rsidRPr="0012516C" w:rsidRDefault="003576E0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77E00D29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6965E54A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051A2A6B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57D9F8E0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02D9771" w14:textId="77777777"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5C70FE" w14:paraId="4C78B50C" w14:textId="77777777" w:rsidTr="005C70F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5017C3BC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14:paraId="3ABCDC8A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14:paraId="7A655A6B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14:paraId="1D4AB53B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14:paraId="561763BC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14:paraId="5A5A1231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5C70FE" w14:paraId="2A5BC821" w14:textId="77777777" w:rsidTr="005C70F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4DC65FA1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เขต 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14:paraId="4E4F8E43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 xml:space="preserve">, 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14:paraId="5D1173F5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14:paraId="019A731F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 (m)</w:t>
            </w:r>
            <w:r>
              <w:rPr>
                <w:rFonts w:ascii="Cordia New" w:hAnsi="Cordia New" w:cs="Cordia New"/>
                <w:sz w:val="28"/>
              </w:rPr>
              <w:tab/>
              <w:t>1</w:t>
            </w:r>
          </w:p>
        </w:tc>
        <w:tc>
          <w:tcPr>
            <w:tcW w:w="1505" w:type="dxa"/>
            <w:shd w:val="clear" w:color="auto" w:fill="auto"/>
          </w:tcPr>
          <w:p w14:paraId="1D3F1C12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Actual1</w:t>
            </w:r>
          </w:p>
        </w:tc>
        <w:tc>
          <w:tcPr>
            <w:tcW w:w="1505" w:type="dxa"/>
            <w:shd w:val="clear" w:color="auto" w:fill="auto"/>
          </w:tcPr>
          <w:p w14:paraId="19248DAC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 / Status1</w:t>
            </w:r>
          </w:p>
        </w:tc>
      </w:tr>
      <w:tr w:rsidR="005C70FE" w14:paraId="57224076" w14:textId="77777777" w:rsidTr="005C70F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1E196482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เขต 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14:paraId="4F318822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 xml:space="preserve">, 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  <w:r>
              <w:rPr>
                <w:rFonts w:ascii="Cordia New" w:hAnsi="Cordia New" w:cs="Cordia New"/>
                <w:sz w:val="28"/>
              </w:rPr>
              <w:t>2</w:t>
            </w:r>
          </w:p>
        </w:tc>
        <w:tc>
          <w:tcPr>
            <w:tcW w:w="1504" w:type="dxa"/>
            <w:shd w:val="clear" w:color="auto" w:fill="auto"/>
          </w:tcPr>
          <w:p w14:paraId="3A406BB0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  <w:r>
              <w:rPr>
                <w:rFonts w:ascii="Cordia New" w:hAnsi="Cordia New" w:cs="Cordia New"/>
                <w:sz w:val="28"/>
              </w:rPr>
              <w:t>2</w:t>
            </w:r>
          </w:p>
        </w:tc>
        <w:tc>
          <w:tcPr>
            <w:tcW w:w="1504" w:type="dxa"/>
            <w:shd w:val="clear" w:color="auto" w:fill="auto"/>
          </w:tcPr>
          <w:p w14:paraId="54700D50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 (m)</w:t>
            </w:r>
            <w:r>
              <w:rPr>
                <w:rFonts w:ascii="Cordia New" w:hAnsi="Cordia New" w:cs="Cordia New"/>
                <w:sz w:val="28"/>
              </w:rPr>
              <w:tab/>
              <w:t>2</w:t>
            </w:r>
          </w:p>
        </w:tc>
        <w:tc>
          <w:tcPr>
            <w:tcW w:w="1505" w:type="dxa"/>
            <w:shd w:val="clear" w:color="auto" w:fill="auto"/>
          </w:tcPr>
          <w:p w14:paraId="69BB8FC0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Actual2</w:t>
            </w:r>
          </w:p>
        </w:tc>
        <w:tc>
          <w:tcPr>
            <w:tcW w:w="1505" w:type="dxa"/>
            <w:shd w:val="clear" w:color="auto" w:fill="auto"/>
          </w:tcPr>
          <w:p w14:paraId="5B86A2D9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 / Status2</w:t>
            </w:r>
          </w:p>
        </w:tc>
      </w:tr>
      <w:tr w:rsidR="005C70FE" w14:paraId="6F9A2784" w14:textId="77777777" w:rsidTr="005C70F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580FE2B5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lastRenderedPageBreak/>
              <w:t xml:space="preserve">เขต </w:t>
            </w:r>
            <w:r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1504" w:type="dxa"/>
            <w:shd w:val="clear" w:color="auto" w:fill="auto"/>
          </w:tcPr>
          <w:p w14:paraId="74790C8C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 xml:space="preserve">, 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14:paraId="62E34C0C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14:paraId="44E9457F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 (m)</w:t>
            </w:r>
            <w:r>
              <w:rPr>
                <w:rFonts w:ascii="Cordia New" w:hAnsi="Cordia New" w:cs="Cordia New"/>
                <w:sz w:val="28"/>
              </w:rPr>
              <w:tab/>
              <w:t>1</w:t>
            </w:r>
          </w:p>
        </w:tc>
        <w:tc>
          <w:tcPr>
            <w:tcW w:w="1505" w:type="dxa"/>
            <w:shd w:val="clear" w:color="auto" w:fill="auto"/>
          </w:tcPr>
          <w:p w14:paraId="441BEA82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Actual1</w:t>
            </w:r>
          </w:p>
        </w:tc>
        <w:tc>
          <w:tcPr>
            <w:tcW w:w="1505" w:type="dxa"/>
            <w:shd w:val="clear" w:color="auto" w:fill="auto"/>
          </w:tcPr>
          <w:p w14:paraId="7E00611A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 / Status1</w:t>
            </w:r>
          </w:p>
        </w:tc>
      </w:tr>
      <w:tr w:rsidR="005C70FE" w14:paraId="52A76A01" w14:textId="77777777" w:rsidTr="005C70F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07EAE393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เขต 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14:paraId="5929322D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 xml:space="preserve">, 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14:paraId="1C76D5E5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14:paraId="15F87B19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 (m)</w:t>
            </w:r>
            <w:r>
              <w:rPr>
                <w:rFonts w:ascii="Cordia New" w:hAnsi="Cordia New" w:cs="Cordia New"/>
                <w:sz w:val="28"/>
              </w:rPr>
              <w:tab/>
              <w:t>1</w:t>
            </w:r>
          </w:p>
        </w:tc>
        <w:tc>
          <w:tcPr>
            <w:tcW w:w="1505" w:type="dxa"/>
            <w:shd w:val="clear" w:color="auto" w:fill="auto"/>
          </w:tcPr>
          <w:p w14:paraId="78973DCD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Actual1</w:t>
            </w:r>
          </w:p>
        </w:tc>
        <w:tc>
          <w:tcPr>
            <w:tcW w:w="1505" w:type="dxa"/>
            <w:shd w:val="clear" w:color="auto" w:fill="auto"/>
          </w:tcPr>
          <w:p w14:paraId="5D2AEBDD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 / Status1</w:t>
            </w:r>
          </w:p>
        </w:tc>
      </w:tr>
      <w:tr w:rsidR="005C70FE" w14:paraId="62E89339" w14:textId="77777777" w:rsidTr="005C70F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7B9A97B4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เขต 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14:paraId="74BAD171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 xml:space="preserve">, 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14:paraId="3E01E266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14:paraId="695730C1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 (m)</w:t>
            </w:r>
            <w:r>
              <w:rPr>
                <w:rFonts w:ascii="Cordia New" w:hAnsi="Cordia New" w:cs="Cordia New"/>
                <w:sz w:val="28"/>
              </w:rPr>
              <w:tab/>
              <w:t>1</w:t>
            </w:r>
          </w:p>
        </w:tc>
        <w:tc>
          <w:tcPr>
            <w:tcW w:w="1505" w:type="dxa"/>
            <w:shd w:val="clear" w:color="auto" w:fill="auto"/>
          </w:tcPr>
          <w:p w14:paraId="50F643D0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Actual1</w:t>
            </w:r>
          </w:p>
        </w:tc>
        <w:tc>
          <w:tcPr>
            <w:tcW w:w="1505" w:type="dxa"/>
            <w:shd w:val="clear" w:color="auto" w:fill="auto"/>
          </w:tcPr>
          <w:p w14:paraId="12946B64" w14:textId="77777777" w:rsidR="005C70FE" w:rsidRDefault="005C70F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 / Status1</w:t>
            </w:r>
          </w:p>
        </w:tc>
      </w:tr>
    </w:tbl>
    <w:p w14:paraId="0F64DEE1" w14:textId="77777777"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14:paraId="2BC72A2B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12A97197" w14:textId="77777777"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5C70FE">
        <w:rPr>
          <w:rFonts w:ascii="Cordia New" w:eastAsia="Tahoma" w:hAnsi="Cordia New"/>
          <w:kern w:val="24"/>
          <w:sz w:val="28"/>
          <w:highlight w:val="green"/>
          <w:cs/>
        </w:rPr>
        <w:t>ผลการดำเนินงาน :</w:t>
      </w:r>
      <w:r w:rsidR="005C70FE">
        <w:rPr>
          <w:rFonts w:ascii="Cordia New" w:eastAsia="Tahoma" w:hAnsi="Cordia New"/>
          <w:kern w:val="24"/>
          <w:sz w:val="28"/>
          <w:highlight w:val="green"/>
          <w:cs/>
        </w:rPr>
        <w:tab/>
        <w:t xml:space="preserve"> เขต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5C70FE">
        <w:rPr>
          <w:rFonts w:ascii="Cordia New" w:hAnsi="Cordia New"/>
          <w:sz w:val="28"/>
          <w:highlight w:val="green"/>
          <w:cs/>
        </w:rPr>
        <w:t>ผลการดำเนินงาน :</w:t>
      </w:r>
      <w:r w:rsidR="005C70FE">
        <w:rPr>
          <w:rFonts w:ascii="Cordia New" w:hAnsi="Cordia New"/>
          <w:sz w:val="28"/>
          <w:highlight w:val="green"/>
          <w:cs/>
        </w:rPr>
        <w:tab/>
      </w:r>
      <w:r w:rsidR="005C70FE">
        <w:rPr>
          <w:rFonts w:ascii="Cordia New" w:hAnsi="Cordia New"/>
          <w:sz w:val="28"/>
          <w:highlight w:val="green"/>
        </w:rPr>
        <w:t>RC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5C70FE">
        <w:rPr>
          <w:rFonts w:ascii="Cordia New" w:eastAsia="Tahoma" w:hAnsi="Cordia New"/>
          <w:kern w:val="24"/>
          <w:sz w:val="28"/>
          <w:highlight w:val="green"/>
          <w:cs/>
        </w:rPr>
        <w:t>ผลการดำเนินงาน :</w:t>
      </w:r>
      <w:r w:rsidR="005C70FE">
        <w:rPr>
          <w:rFonts w:ascii="Cordia New" w:eastAsia="Tahoma" w:hAnsi="Cordia New"/>
          <w:kern w:val="24"/>
          <w:sz w:val="28"/>
          <w:highlight w:val="green"/>
          <w:cs/>
        </w:rPr>
        <w:tab/>
        <w:t>จำนวนหลุม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097769A7" w14:textId="77777777" w:rsidR="00167548" w:rsidRPr="0012516C" w:rsidRDefault="005C70FE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ผลการดำเนินงาน :</w:t>
      </w:r>
      <w:r>
        <w:rPr>
          <w:rFonts w:ascii="Cordia New" w:hAnsi="Cordia New"/>
          <w:sz w:val="28"/>
          <w:cs/>
        </w:rPr>
        <w:tab/>
        <w:t>หมายเหตุ</w:t>
      </w:r>
    </w:p>
    <w:p w14:paraId="451CDD32" w14:textId="77777777"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14:paraId="7F5EA379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6CB250C4" w14:textId="77777777" w:rsidR="006F5447" w:rsidRDefault="00D9155A" w:rsidP="00845371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5C70FE">
        <w:rPr>
          <w:rFonts w:ascii="Cordia New" w:eastAsia="Tahoma" w:hAnsi="Cordia New"/>
          <w:kern w:val="24"/>
          <w:sz w:val="28"/>
          <w:highlight w:val="green"/>
          <w:cs/>
        </w:rPr>
        <w:t>การดำเนินงานในอนาคต :</w:t>
      </w:r>
      <w:r w:rsidR="005C70FE">
        <w:rPr>
          <w:rFonts w:ascii="Cordia New" w:eastAsia="Tahoma" w:hAnsi="Cordia New"/>
          <w:kern w:val="24"/>
          <w:sz w:val="28"/>
          <w:highlight w:val="green"/>
          <w:cs/>
        </w:rPr>
        <w:tab/>
        <w:t>เขต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5C70FE">
        <w:rPr>
          <w:rFonts w:ascii="Cordia New" w:hAnsi="Cordia New"/>
          <w:sz w:val="28"/>
          <w:highlight w:val="green"/>
          <w:cs/>
        </w:rPr>
        <w:t>การดำเนินงานในอนาคต :</w:t>
      </w:r>
      <w:r w:rsidR="005C70FE">
        <w:rPr>
          <w:rFonts w:ascii="Cordia New" w:hAnsi="Cordia New"/>
          <w:sz w:val="28"/>
          <w:highlight w:val="green"/>
          <w:cs/>
        </w:rPr>
        <w:tab/>
      </w:r>
      <w:r w:rsidR="005C70FE">
        <w:rPr>
          <w:rFonts w:ascii="Cordia New" w:hAnsi="Cordia New"/>
          <w:sz w:val="28"/>
          <w:highlight w:val="green"/>
        </w:rPr>
        <w:t>RC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5C70FE">
        <w:rPr>
          <w:rFonts w:ascii="Cordia New" w:hAnsi="Cordia New"/>
          <w:sz w:val="28"/>
          <w:highlight w:val="green"/>
          <w:cs/>
        </w:rPr>
        <w:t>การดำเนินงานในอนาคต :</w:t>
      </w:r>
      <w:r w:rsidR="005C70FE">
        <w:rPr>
          <w:rFonts w:ascii="Cordia New" w:hAnsi="Cordia New"/>
          <w:sz w:val="28"/>
          <w:highlight w:val="green"/>
          <w:cs/>
        </w:rPr>
        <w:tab/>
        <w:t>เดือน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 หลุม</w:t>
      </w:r>
    </w:p>
    <w:p w14:paraId="0FD15A21" w14:textId="77777777"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14:paraId="6D7B5F41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1023474" w14:textId="77777777" w:rsidR="005C0D83" w:rsidRPr="0012516C" w:rsidRDefault="005C70FE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ปัญหาอุปสรรค (ถ้ามี) :</w:t>
      </w:r>
      <w:r>
        <w:rPr>
          <w:rFonts w:ascii="Cordia New" w:hAnsi="Cordia New"/>
          <w:sz w:val="28"/>
          <w:highlight w:val="yellow"/>
          <w:cs/>
        </w:rPr>
        <w:tab/>
      </w:r>
    </w:p>
    <w:p w14:paraId="3CA31916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58063DC1" w14:textId="77777777" w:rsidR="00F01C43" w:rsidRDefault="00F01C43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</w:p>
    <w:p w14:paraId="027BEA03" w14:textId="77777777"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66CD20D9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67201AB" w14:textId="77777777"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</w:p>
    <w:p w14:paraId="3EB6EFFD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5C70FE" w14:paraId="1E632C5E" w14:textId="77777777" w:rsidTr="005C70F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8"/>
              <w:gridCol w:w="408"/>
              <w:gridCol w:w="408"/>
              <w:gridCol w:w="408"/>
              <w:gridCol w:w="408"/>
            </w:tblGrid>
            <w:tr w:rsidR="005C70FE" w14:paraId="46F94F6B" w14:textId="77777777" w:rsidTr="005C70F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8" w:type="dxa"/>
                  <w:shd w:val="clear" w:color="auto" w:fill="auto"/>
                </w:tcPr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60"/>
                    <w:gridCol w:w="360"/>
                    <w:gridCol w:w="360"/>
                  </w:tblGrid>
                  <w:tr w:rsidR="005C70FE" w14:paraId="5C146C64" w14:textId="77777777" w:rsidTr="005C70FE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360" w:type="dxa"/>
                        <w:shd w:val="clear" w:color="auto" w:fill="auto"/>
                      </w:tcPr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360"/>
                          <w:gridCol w:w="360"/>
                          <w:gridCol w:w="360"/>
                        </w:tblGrid>
                        <w:tr w:rsidR="005C70FE" w14:paraId="12D65739" w14:textId="77777777" w:rsidTr="005C70FE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360" w:type="dxa"/>
                              <w:shd w:val="clear" w:color="auto" w:fill="auto"/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60"/>
                                <w:gridCol w:w="360"/>
                              </w:tblGrid>
                              <w:tr w:rsidR="005C70FE" w14:paraId="532C052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360" w:type="dxa"/>
                                  </w:tcPr>
                                  <w:tbl>
                                    <w:tblPr>
                                      <w:tblW w:w="0" w:type="auto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ayout w:type="fixed"/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360"/>
                                      <w:gridCol w:w="360"/>
                                      <w:gridCol w:w="360"/>
                                    </w:tblGrid>
                                    <w:tr w:rsidR="005C70FE" w14:paraId="0E71C44E" w14:textId="77777777" w:rsidTr="005C70FE">
                                      <w:tblPrEx>
                                        <w:tblCellMar>
                                          <w:top w:w="0" w:type="dxa"/>
                                          <w:bottom w:w="0" w:type="dxa"/>
                                        </w:tblCellMar>
                                      </w:tblPrEx>
                                      <w:tc>
                                        <w:tcPr>
                                          <w:tcW w:w="360" w:type="dxa"/>
                                          <w:shd w:val="clear" w:color="auto" w:fill="auto"/>
                                        </w:tcPr>
                                        <w:tbl>
                                          <w:tblPr>
                                            <w:tblW w:w="6480" w:type="dxa"/>
                                            <w:tbl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  <w:insideH w:val="single" w:sz="4" w:space="0" w:color="auto"/>
                                              <w:insideV w:val="single" w:sz="4" w:space="0" w:color="auto"/>
                                            </w:tblBorders>
                                            <w:tblLayout w:type="fixed"/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360"/>
                                            <w:gridCol w:w="360"/>
                                            <w:gridCol w:w="360"/>
                                            <w:gridCol w:w="360"/>
                                            <w:gridCol w:w="360"/>
                                            <w:gridCol w:w="360"/>
                                            <w:gridCol w:w="360"/>
                                            <w:gridCol w:w="360"/>
                                            <w:gridCol w:w="360"/>
                                            <w:gridCol w:w="360"/>
                                            <w:gridCol w:w="360"/>
                                            <w:gridCol w:w="360"/>
                                            <w:gridCol w:w="360"/>
                                            <w:gridCol w:w="360"/>
                                            <w:gridCol w:w="360"/>
                                            <w:gridCol w:w="360"/>
                                            <w:gridCol w:w="360"/>
                                            <w:gridCol w:w="360"/>
                                          </w:tblGrid>
                                          <w:tr w:rsidR="005C70FE" w14:paraId="44C40F49" w14:textId="77777777" w:rsidTr="000E1F80">
                                            <w:tblPrEx>
                                              <w:tblCellMar>
                                                <w:top w:w="0" w:type="dxa"/>
                                                <w:bottom w:w="0" w:type="dxa"/>
                                              </w:tblCellMar>
                                            </w:tblPrEx>
                                            <w:tc>
                                              <w:tcPr>
                                                <w:tcW w:w="360" w:type="dxa"/>
                                                <w:vMerge w:val="restart"/>
                                                <w:shd w:val="clear" w:color="auto" w:fill="auto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4" w:space="0" w:color="auto"/>
                                                    <w:left w:val="single" w:sz="4" w:space="0" w:color="auto"/>
                                                    <w:bottom w:val="single" w:sz="4" w:space="0" w:color="auto"/>
                                                    <w:right w:val="single" w:sz="4" w:space="0" w:color="auto"/>
                                                    <w:insideH w:val="single" w:sz="4" w:space="0" w:color="auto"/>
                                                    <w:insideV w:val="single" w:sz="4" w:space="0" w:color="auto"/>
                                                  </w:tblBorders>
                                                  <w:tblLayout w:type="fixed"/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360"/>
                                                  <w:gridCol w:w="360"/>
                                                </w:tblGrid>
                                                <w:tr w:rsidR="005C70FE" w14:paraId="6FC1E021" w14:textId="77777777" w:rsidTr="005C70FE">
                                                  <w:tblPrEx>
                                                    <w:tblCellMar>
                                                      <w:top w:w="0" w:type="dxa"/>
                                                      <w:bottom w:w="0" w:type="dxa"/>
                                                    </w:tblCellMar>
                                                  </w:tblPrEx>
                                                  <w:tc>
                                                    <w:tcPr>
                                                      <w:tcW w:w="360" w:type="dxa"/>
                                                      <w:shd w:val="clear" w:color="auto" w:fill="auto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Borders>
                                                          <w:top w:val="single" w:sz="4" w:space="0" w:color="auto"/>
                                                          <w:left w:val="single" w:sz="4" w:space="0" w:color="auto"/>
                                                          <w:bottom w:val="single" w:sz="4" w:space="0" w:color="auto"/>
                                                          <w:right w:val="single" w:sz="4" w:space="0" w:color="auto"/>
                                                          <w:insideH w:val="single" w:sz="4" w:space="0" w:color="auto"/>
                                                          <w:insideV w:val="single" w:sz="4" w:space="0" w:color="auto"/>
                                                        </w:tblBorders>
                                                        <w:tblLayout w:type="fixed"/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360"/>
                                                        <w:gridCol w:w="360"/>
                                                        <w:gridCol w:w="360"/>
                                                        <w:gridCol w:w="360"/>
                                                      </w:tblGrid>
                                                      <w:tr w:rsidR="005C70FE" w14:paraId="530B218A" w14:textId="77777777" w:rsidTr="005C70FE">
                                                        <w:tblPrEx>
                                                          <w:tblCellMar>
                                                            <w:top w:w="0" w:type="dxa"/>
                                                            <w:bottom w:w="0" w:type="dxa"/>
                                                          </w:tblCellMar>
                                                        </w:tblPrEx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Layout w:type="fixed"/>
                                                              <w:tblLook w:val="0000" w:firstRow="0" w:lastRow="0" w:firstColumn="0" w:lastColumn="0" w:noHBand="0" w:noVBand="0"/>
                                                            </w:tblPr>
                                                            <w:tblGrid>
                                                              <w:gridCol w:w="360"/>
                                                            </w:tblGrid>
                                                            <w:tr w:rsidR="005C70FE" w14:paraId="1F7F1982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0B2181D9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bookmarkStart w:id="10" w:name="_GoBack"/>
                                                                  <w:bookmarkEnd w:id="10"/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>1.7.2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73AFC4C7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6A024220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1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253699DC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391CE980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1.7.2.1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แผนงาน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7321559B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3AB955E7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1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44BB17C9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60DE2194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1.7.2.2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ผลการดำเนินงาน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1C207D96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588C5EDF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1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0594CCB5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257E9E8A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1.7.2.3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การดำเนินงานในอนาคต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531B92EC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387DF48D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1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2F543E26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63E04F6F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1.7.2.4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ปัญหาอุปสรรค์ (ถ้ามี)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4F1850FC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4DE11610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1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3AF0F7C9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72E79FF9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>1.7.3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5268C21C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495EBC40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4141B59B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17EB845E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1.7.3.1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แผนงาน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1E634D33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10E0E2A3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191179D8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62956A07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1.7.3.2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ผลการดำเนินงาน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07C43C59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4E7C0B24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0E2DF9AF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0E4BD4C3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1.7.3.3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การดำเนินงานในอนาคต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1C22BDCF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14D074EF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36AF40F4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7BD85E86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1.7.3.4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ปัญหาอุปสรรค์ (ถ้ามี)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60C82376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7C5B974B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5C3E33D6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79055296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>1.7.4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0A6094FA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59576F95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4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4F495866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363FF93D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1.7.4.1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แผนงาน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31C200B1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4BD12695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4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178589B5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7AA1429D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1.7.4.2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ผลการดำเนินงาน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28A8CC6A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7900A437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4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76772CEF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6EB6D0DA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1.7.4.3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การดำเนินงานในอนาคต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0C5668E2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5503C2D6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4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75EE830C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6A02511C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1.7.4.4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ปัญหาอุปสรรค์ (ถ้ามี)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0E813495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5A26686E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4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3CC60A98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0DCAEBD5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>1.7.5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21DADE3D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1491363F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5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7ECAB037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648C8B59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1.7.5.1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แผนงาน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1BF95CE4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40D73AD9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5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2893CCCA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486D6A4C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1.7.5.2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ผลการดำเนินงาน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08F065B5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4924196E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5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3EB0A044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097A94F1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1.7.5.3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การดำเนินงานในอนาคต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5CFAC5F8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19012BD2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5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0911FBC4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1B899B28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1.7.5.4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ปัญหาอุปสรรค์ (ถ้ามี)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62F2DD19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11F44474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5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47B40B80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1A18E273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>1.7.6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25C436A1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612A1067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7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418240D6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737097F3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1.7.6.1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แผนงาน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7B232418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3CFE1973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7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62DBAC84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0E2CAC53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1.7.6.2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ผลการดำเนินงาน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6E8CE47A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20761EEB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7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038C1B9C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2E26049F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1.7.6.3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การดำเนินงานในอนาคต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318E8989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310BECF7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7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453D65E8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443F2363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1.7.6.4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ปัญหาอุปสรรค์ (ถ้ามี)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165563EE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5F7B400F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  <w:t>7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1D080674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64E76B30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>1.7.7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1E667083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57EC46D6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ชื่อโครงการ :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ab/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53A97667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5AF7133A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1.7.7.1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แผนงาน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014FD342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2730418F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แผนงาน :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ab/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31D18710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6E684950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1.7.7.2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ผลการดำเนินงาน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38940D39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4E373FB6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ผลการดำเนินงาน :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ab/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09B36B43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22CC10F6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1.7.7.3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การดำเนินงานในอนาคต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3B8E8D45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43269E2A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การดำเนินงานในอนาคต :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ab/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18123756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66CE6C00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 xml:space="preserve">1.7.7.4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ปัญหาอุปสรรค์ (ถ้ามี)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C70FE" w14:paraId="218352D0" w14:textId="77777777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</w:tcPr>
                                                                <w:p w14:paraId="0DE190F9" w14:textId="77777777" w:rsidR="005C70FE" w:rsidRDefault="005C70FE" w:rsidP="005C70FE">
                                                                  <w:pPr>
                                                                    <w:spacing w:line="264" w:lineRule="auto"/>
                                                                    <w:jc w:val="left"/>
                                                                    <w:outlineLvl w:val="0"/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</w:rPr>
                                                                    <w:tab/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>ปัญหาอุปสรรค (ถ้ามี) :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ordia New" w:hAnsi="Cordia New" w:cs="Cordia New"/>
                                                                      <w:sz w:val="28"/>
                                                                      <w:highlight w:val="yellow"/>
                                                                      <w:cs/>
                                                                    </w:rPr>
                                                                    <w:tab/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460CAB70" w14:textId="77777777" w:rsidR="005C70FE" w:rsidRDefault="005C70FE" w:rsidP="00D41563">
                                                            <w:pPr>
                                                              <w:spacing w:line="264" w:lineRule="auto"/>
                                                              <w:jc w:val="center"/>
                                                              <w:outlineLvl w:val="0"/>
                                                              <w:rPr>
                                                                <w:rFonts w:ascii="Cordia New" w:hAnsi="Cordia New" w:cs="Cordia New"/>
                                                                <w:sz w:val="28"/>
                                                                <w:highlight w:val="yellow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ordia New" w:hAnsi="Cordia New" w:cs="Cordia New"/>
                                                                <w:sz w:val="28"/>
                                                                <w:highlight w:val="yellow"/>
                                                              </w:rPr>
                                                              <w:t>Region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14:paraId="6F19B22A" w14:textId="77777777" w:rsidR="005C70FE" w:rsidRDefault="005C70FE" w:rsidP="00D41563">
                                                            <w:pPr>
                                                              <w:spacing w:line="264" w:lineRule="auto"/>
                                                              <w:jc w:val="center"/>
                                                              <w:outlineLvl w:val="0"/>
                                                              <w:rPr>
                                                                <w:rFonts w:ascii="Cordia New" w:hAnsi="Cordia New" w:cs="Cordia New"/>
                                                                <w:sz w:val="28"/>
                                                                <w:highlight w:val="yellow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ordia New" w:hAnsi="Cordia New" w:cs="Cordia New"/>
                                                                <w:sz w:val="28"/>
                                                                <w:highlight w:val="yellow"/>
                                                              </w:rPr>
                                                              <w:t>Inspection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14:paraId="47D4E43A" w14:textId="77777777" w:rsidR="005C70FE" w:rsidRDefault="005C70FE" w:rsidP="00D41563">
                                                            <w:pPr>
                                                              <w:spacing w:line="264" w:lineRule="auto"/>
                                                              <w:jc w:val="center"/>
                                                              <w:outlineLvl w:val="0"/>
                                                              <w:rPr>
                                                                <w:rFonts w:ascii="Cordia New" w:hAnsi="Cordia New" w:cs="Cordia New"/>
                                                                <w:sz w:val="28"/>
                                                                <w:highlight w:val="yellow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ordia New" w:hAnsi="Cordia New" w:cs="Cordia New"/>
                                                                <w:sz w:val="28"/>
                                                                <w:highlight w:val="yellow"/>
                                                              </w:rPr>
                                                              <w:t>CM Sattion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14:paraId="4D445F5C" w14:textId="77777777" w:rsidR="005C70FE" w:rsidRDefault="005C70FE" w:rsidP="00D41563">
                                                            <w:pPr>
                                                              <w:spacing w:line="264" w:lineRule="auto"/>
                                                              <w:jc w:val="center"/>
                                                              <w:outlineLvl w:val="0"/>
                                                              <w:rPr>
                                                                <w:rFonts w:ascii="Cordia New" w:hAnsi="Cordia New" w:cs="Cordia New"/>
                                                                <w:sz w:val="28"/>
                                                                <w:highlight w:val="yellow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ordia New" w:hAnsi="Cordia New" w:cs="Cordia New"/>
                                                                <w:sz w:val="28"/>
                                                                <w:highlight w:val="yellow"/>
                                                              </w:rPr>
                                                              <w:t>Date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5C70FE" w14:paraId="7EB6D193" w14:textId="77777777" w:rsidTr="005C70FE">
                                                        <w:tblPrEx>
                                                          <w:tblCellMar>
                                                            <w:top w:w="0" w:type="dxa"/>
                                                            <w:bottom w:w="0" w:type="dxa"/>
                                                          </w:tblCellMar>
                                                        </w:tblPrEx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14:paraId="6D129228" w14:textId="77777777" w:rsidR="005C70FE" w:rsidRDefault="005C70FE" w:rsidP="00D41563">
                                                            <w:pPr>
                                                              <w:spacing w:line="264" w:lineRule="auto"/>
                                                              <w:jc w:val="center"/>
                                                              <w:outlineLvl w:val="0"/>
                                                              <w:rPr>
                                                                <w:rFonts w:ascii="Cordia New" w:hAnsi="Cordia New" w:cs="Cordia New"/>
                                                                <w:sz w:val="28"/>
                                                                <w:highlight w:val="yellow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ordia New" w:hAnsi="Cordia New" w:cs="Cordia New"/>
                                                                <w:sz w:val="28"/>
                                                                <w:highlight w:val="yellow"/>
                                                              </w:rPr>
                                                              <w:t>dfasdf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14:paraId="7C7DFF5D" w14:textId="77777777" w:rsidR="005C70FE" w:rsidRDefault="005C70FE" w:rsidP="00D41563">
                                                            <w:pPr>
                                                              <w:spacing w:line="264" w:lineRule="auto"/>
                                                              <w:jc w:val="center"/>
                                                              <w:outlineLvl w:val="0"/>
                                                              <w:rPr>
                                                                <w:rFonts w:ascii="Cordia New" w:hAnsi="Cordia New" w:cs="Cordia New"/>
                                                                <w:sz w:val="28"/>
                                                                <w:highlight w:val="yellow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ordia New" w:hAnsi="Cordia New" w:cs="Cordia New"/>
                                                                <w:sz w:val="28"/>
                                                                <w:highlight w:val="yellow"/>
                                                              </w:rPr>
                                                              <w:t>asdfads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14:paraId="08BA964A" w14:textId="77777777" w:rsidR="005C70FE" w:rsidRDefault="005C70FE" w:rsidP="00D41563">
                                                            <w:pPr>
                                                              <w:spacing w:line="264" w:lineRule="auto"/>
                                                              <w:jc w:val="center"/>
                                                              <w:outlineLvl w:val="0"/>
                                                              <w:rPr>
                                                                <w:rFonts w:ascii="Cordia New" w:hAnsi="Cordia New" w:cs="Cordia New"/>
                                                                <w:sz w:val="28"/>
                                                                <w:highlight w:val="yellow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ordia New" w:hAnsi="Cordia New" w:cs="Cordia New"/>
                                                                <w:sz w:val="28"/>
                                                                <w:highlight w:val="yellow"/>
                                                              </w:rPr>
                                                              <w:t>fsdfsadfsdaf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14:paraId="79243FF7" w14:textId="77777777" w:rsidR="005C70FE" w:rsidRDefault="005C70FE" w:rsidP="00D41563">
                                                            <w:pPr>
                                                              <w:spacing w:line="264" w:lineRule="auto"/>
                                                              <w:jc w:val="center"/>
                                                              <w:outlineLvl w:val="0"/>
                                                              <w:rPr>
                                                                <w:rFonts w:ascii="Cordia New" w:hAnsi="Cordia New" w:cs="Cordia New"/>
                                                                <w:sz w:val="28"/>
                                                                <w:highlight w:val="yellow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692F581" w14:textId="77777777" w:rsidR="005C70FE" w:rsidRDefault="005C70FE" w:rsidP="00D41563">
                                                      <w:pPr>
                                                        <w:spacing w:line="264" w:lineRule="auto"/>
                                                        <w:jc w:val="center"/>
                                                        <w:outlineLvl w:val="0"/>
                                                        <w:rPr>
                                                          <w:rFonts w:ascii="Cordia New" w:hAnsi="Cordia New" w:cs="Cordia New"/>
                                                          <w:sz w:val="28"/>
                                                          <w:highlight w:val="yellow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ordia New" w:hAnsi="Cordia New" w:cs="Cordia New"/>
                                                          <w:sz w:val="28"/>
                                                          <w:highlight w:val="yellow"/>
                                                          <w:cs/>
                                                        </w:rPr>
                                                        <w:t>เส้นท่อ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360" w:type="dxa"/>
                                                      <w:shd w:val="clear" w:color="auto" w:fill="auto"/>
                                                    </w:tcPr>
                                                    <w:p w14:paraId="0EE12E82" w14:textId="77777777" w:rsidR="005C70FE" w:rsidRDefault="005C70FE" w:rsidP="00D41563">
                                                      <w:pPr>
                                                        <w:spacing w:line="264" w:lineRule="auto"/>
                                                        <w:jc w:val="center"/>
                                                        <w:outlineLvl w:val="0"/>
                                                        <w:rPr>
                                                          <w:rFonts w:ascii="Cordia New" w:hAnsi="Cordia New" w:cs="Cordia New"/>
                                                          <w:sz w:val="28"/>
                                                          <w:highlight w:val="yellow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ordia New" w:hAnsi="Cordia New" w:cs="Cordia New"/>
                                                          <w:sz w:val="28"/>
                                                          <w:highlight w:val="yellow"/>
                                                          <w:cs/>
                                                        </w:rPr>
                                                        <w:t>ผลการดำเนินงาน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5C70FE" w14:paraId="26D316B2" w14:textId="77777777" w:rsidTr="005C70FE">
                                                  <w:tblPrEx>
                                                    <w:tblCellMar>
                                                      <w:top w:w="0" w:type="dxa"/>
                                                      <w:bottom w:w="0" w:type="dxa"/>
                                                    </w:tblCellMar>
                                                  </w:tblPrEx>
                                                  <w:tc>
                                                    <w:tcPr>
                                                      <w:tcW w:w="360" w:type="dxa"/>
                                                      <w:shd w:val="clear" w:color="auto" w:fill="auto"/>
                                                    </w:tcPr>
                                                    <w:p w14:paraId="7BC046F3" w14:textId="77777777" w:rsidR="005C70FE" w:rsidRDefault="005C70FE" w:rsidP="00D41563">
                                                      <w:pPr>
                                                        <w:spacing w:line="264" w:lineRule="auto"/>
                                                        <w:jc w:val="center"/>
                                                        <w:outlineLvl w:val="0"/>
                                                        <w:rPr>
                                                          <w:rFonts w:ascii="Cordia New" w:hAnsi="Cordia New" w:cs="Cordia New"/>
                                                          <w:sz w:val="28"/>
                                                          <w:highlight w:val="yellow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ordia New" w:hAnsi="Cordia New" w:cs="Cordia New"/>
                                                          <w:sz w:val="28"/>
                                                          <w:highlight w:val="yellow"/>
                                                        </w:rPr>
                                                        <w:t xml:space="preserve"> 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360" w:type="dxa"/>
                                                      <w:shd w:val="clear" w:color="auto" w:fill="auto"/>
                                                    </w:tcPr>
                                                    <w:p w14:paraId="1A6EC6F3" w14:textId="77777777" w:rsidR="005C70FE" w:rsidRDefault="005C70FE" w:rsidP="00D41563">
                                                      <w:pPr>
                                                        <w:spacing w:line="264" w:lineRule="auto"/>
                                                        <w:jc w:val="center"/>
                                                        <w:outlineLvl w:val="0"/>
                                                        <w:rPr>
                                                          <w:rFonts w:ascii="Cordia New" w:hAnsi="Cordia New" w:cs="Cordia New"/>
                                                          <w:sz w:val="28"/>
                                                          <w:highlight w:val="yellow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B1A69E8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  <w:t>No.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vMerge w:val="restart"/>
                                                <w:shd w:val="clear" w:color="auto" w:fill="auto"/>
                                              </w:tcPr>
                                              <w:p w14:paraId="0F5DA873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  <w:t>Route Code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vMerge w:val="restart"/>
                                                <w:shd w:val="clear" w:color="auto" w:fill="auto"/>
                                              </w:tcPr>
                                              <w:p w14:paraId="1713FBFA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  <w:t>ID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vMerge w:val="restart"/>
                                                <w:shd w:val="clear" w:color="auto" w:fill="auto"/>
                                              </w:tcPr>
                                              <w:p w14:paraId="74B66222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  <w:t>Pipeline Section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vMerge w:val="restart"/>
                                                <w:shd w:val="clear" w:color="auto" w:fill="auto"/>
                                              </w:tcPr>
                                              <w:p w14:paraId="13DFBB06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  <w:t>Launch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4320" w:type="dxa"/>
                                                <w:gridSpan w:val="12"/>
                                                <w:shd w:val="clear" w:color="auto" w:fill="auto"/>
                                              </w:tcPr>
                                              <w:p w14:paraId="091694A6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  <w:cs/>
                                                  </w:rPr>
                                                  <w:t xml:space="preserve">ปี </w:t>
                                                </w:r>
                                                <w:r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  <w:t>2017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vMerge w:val="restart"/>
                                                <w:shd w:val="clear" w:color="auto" w:fill="auto"/>
                                              </w:tcPr>
                                              <w:p w14:paraId="42515203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  <w:t xml:space="preserve">Actual </w:t>
                                                </w:r>
                                                <w:r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  <w:cs/>
                                                  </w:rPr>
                                                  <w:t>จำนวนลูก</w:t>
                                                </w:r>
                                              </w:p>
                                            </w:tc>
                                          </w:tr>
                                          <w:tr w:rsidR="005C70FE" w14:paraId="1FE012B0" w14:textId="77777777" w:rsidTr="005C70FE">
                                            <w:tblPrEx>
                                              <w:tblCellMar>
                                                <w:top w:w="0" w:type="dxa"/>
                                                <w:bottom w:w="0" w:type="dxa"/>
                                              </w:tblCellMar>
                                            </w:tblPrEx>
                                            <w:tc>
                                              <w:tcPr>
                                                <w:tcW w:w="360" w:type="dxa"/>
                                                <w:vMerge/>
                                                <w:shd w:val="clear" w:color="auto" w:fill="auto"/>
                                              </w:tcPr>
                                              <w:p w14:paraId="308B4753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vMerge/>
                                                <w:shd w:val="clear" w:color="auto" w:fill="auto"/>
                                              </w:tcPr>
                                              <w:p w14:paraId="6A3C12E4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vMerge/>
                                                <w:shd w:val="clear" w:color="auto" w:fill="auto"/>
                                              </w:tcPr>
                                              <w:p w14:paraId="1DADA992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vMerge/>
                                                <w:shd w:val="clear" w:color="auto" w:fill="auto"/>
                                              </w:tcPr>
                                              <w:p w14:paraId="2A4EF95E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vMerge/>
                                                <w:shd w:val="clear" w:color="auto" w:fill="auto"/>
                                              </w:tcPr>
                                              <w:p w14:paraId="32C14EE2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3CFC15BC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  <w:t>Jan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2DDA9AC6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  <w:t>Feb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367070BA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  <w:t>Mar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12A15E66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  <w:t>Apr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53AF25D4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  <w:t>May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014B0764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  <w:t>Jun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366744D8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  <w:t>Jul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32C8F12E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  <w:t>Aug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61D9476D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  <w:t>Sep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67961901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  <w:t>Oct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044A3799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  <w:t>Nov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2E43A234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  <w:t>Dec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vMerge/>
                                                <w:shd w:val="clear" w:color="auto" w:fill="auto"/>
                                              </w:tcPr>
                                              <w:p w14:paraId="73B27283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5C70FE" w14:paraId="27A00FE7" w14:textId="77777777" w:rsidTr="005C70FE">
                                            <w:tblPrEx>
                                              <w:tblCellMar>
                                                <w:top w:w="0" w:type="dxa"/>
                                                <w:bottom w:w="0" w:type="dxa"/>
                                              </w:tblCellMar>
                                            </w:tblPrEx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7239B098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2A389C13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58C84B42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16FC1253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5F57AA7B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41341098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056D5DE1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4FB73F3A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440180A4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08B0F4FD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07B3467C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03A3BBD9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3B6A1B2C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70A12852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7194BA9C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71C7F75E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1F69C55D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  <w:shd w:val="clear" w:color="auto" w:fill="auto"/>
                                              </w:tcPr>
                                              <w:p w14:paraId="37C55023" w14:textId="77777777" w:rsidR="005C70FE" w:rsidRDefault="005C70FE" w:rsidP="00D41563">
                                                <w:pPr>
                                                  <w:spacing w:line="264" w:lineRule="auto"/>
                                                  <w:jc w:val="center"/>
                                                  <w:outlineLvl w:val="0"/>
                                                  <w:rPr>
                                                    <w:rFonts w:ascii="Cordia New" w:hAnsi="Cordia New" w:cs="Cordia New"/>
                                                    <w:sz w:val="28"/>
                                                    <w:highlight w:val="yellow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28EEBCE" w14:textId="77777777" w:rsidR="005C70FE" w:rsidRDefault="005C70FE" w:rsidP="00D41563">
                                          <w:pPr>
                                            <w:spacing w:line="264" w:lineRule="auto"/>
                                            <w:jc w:val="center"/>
                                            <w:outlineLvl w:val="0"/>
                                            <w:rPr>
                                              <w:rFonts w:ascii="Cordia New" w:hAnsi="Cordia New" w:cs="Cordia New"/>
                                              <w:sz w:val="28"/>
                                              <w:highlight w:val="yellow"/>
                                            </w:rPr>
                                          </w:pPr>
                                          <w:r>
                                            <w:rPr>
                                              <w:rFonts w:ascii="Cordia New" w:hAnsi="Cordia New" w:cs="Cordia New"/>
                                              <w:sz w:val="28"/>
                                              <w:highlight w:val="yellow"/>
                                              <w:cs/>
                                            </w:rPr>
                                            <w:t>เส้นท่อ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60" w:type="dxa"/>
                                          <w:shd w:val="clear" w:color="auto" w:fill="auto"/>
                                        </w:tcPr>
                                        <w:p w14:paraId="7FF92456" w14:textId="77777777" w:rsidR="005C70FE" w:rsidRDefault="005C70FE" w:rsidP="00D41563">
                                          <w:pPr>
                                            <w:spacing w:line="264" w:lineRule="auto"/>
                                            <w:jc w:val="center"/>
                                            <w:outlineLvl w:val="0"/>
                                            <w:rPr>
                                              <w:rFonts w:ascii="Cordia New" w:hAnsi="Cordia New" w:cs="Cordia New"/>
                                              <w:sz w:val="28"/>
                                              <w:highlight w:val="yellow"/>
                                            </w:rPr>
                                          </w:pPr>
                                          <w:r>
                                            <w:rPr>
                                              <w:rFonts w:ascii="Cordia New" w:hAnsi="Cordia New" w:cs="Cordia New"/>
                                              <w:sz w:val="28"/>
                                              <w:highlight w:val="yellow"/>
                                              <w:cs/>
                                            </w:rPr>
                                            <w:t>ปรับแผน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60" w:type="dxa"/>
                                          <w:shd w:val="clear" w:color="auto" w:fill="auto"/>
                                        </w:tcPr>
                                        <w:p w14:paraId="13F3E3AB" w14:textId="77777777" w:rsidR="005C70FE" w:rsidRDefault="005C70FE" w:rsidP="00D41563">
                                          <w:pPr>
                                            <w:spacing w:line="264" w:lineRule="auto"/>
                                            <w:jc w:val="center"/>
                                            <w:outlineLvl w:val="0"/>
                                            <w:rPr>
                                              <w:rFonts w:ascii="Cordia New" w:hAnsi="Cordia New" w:cs="Cordia New"/>
                                              <w:sz w:val="28"/>
                                              <w:highlight w:val="yellow"/>
                                            </w:rPr>
                                          </w:pPr>
                                          <w:r>
                                            <w:rPr>
                                              <w:rFonts w:ascii="Cordia New" w:hAnsi="Cordia New" w:cs="Cordia New"/>
                                              <w:sz w:val="28"/>
                                              <w:highlight w:val="yellow"/>
                                              <w:cs/>
                                            </w:rPr>
                                            <w:t>รายละเอียด</w:t>
                                          </w:r>
                                        </w:p>
                                      </w:tc>
                                    </w:tr>
                                    <w:tr w:rsidR="005C70FE" w14:paraId="7E97999C" w14:textId="77777777" w:rsidTr="005C70FE">
                                      <w:tblPrEx>
                                        <w:tblCellMar>
                                          <w:top w:w="0" w:type="dxa"/>
                                          <w:bottom w:w="0" w:type="dxa"/>
                                        </w:tblCellMar>
                                      </w:tblPrEx>
                                      <w:tc>
                                        <w:tcPr>
                                          <w:tcW w:w="360" w:type="dxa"/>
                                          <w:shd w:val="clear" w:color="auto" w:fill="auto"/>
                                        </w:tcPr>
                                        <w:p w14:paraId="3D84AC1E" w14:textId="77777777" w:rsidR="005C70FE" w:rsidRDefault="005C70FE" w:rsidP="00D41563">
                                          <w:pPr>
                                            <w:spacing w:line="264" w:lineRule="auto"/>
                                            <w:jc w:val="center"/>
                                            <w:outlineLvl w:val="0"/>
                                            <w:rPr>
                                              <w:rFonts w:ascii="Cordia New" w:hAnsi="Cordia New" w:cs="Cordia New"/>
                                              <w:sz w:val="28"/>
                                              <w:highlight w:val="yellow"/>
                                            </w:rPr>
                                          </w:pPr>
                                          <w:r>
                                            <w:rPr>
                                              <w:rFonts w:ascii="Cordia New" w:hAnsi="Cordia New" w:cs="Cordia New"/>
                                              <w:sz w:val="28"/>
                                              <w:highlight w:val="yellow"/>
                                            </w:rPr>
                                            <w:t>Route Code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60" w:type="dxa"/>
                                          <w:shd w:val="clear" w:color="auto" w:fill="auto"/>
                                        </w:tcPr>
                                        <w:p w14:paraId="25CBD530" w14:textId="77777777" w:rsidR="005C70FE" w:rsidRDefault="005C70FE" w:rsidP="00D41563">
                                          <w:pPr>
                                            <w:spacing w:line="264" w:lineRule="auto"/>
                                            <w:jc w:val="center"/>
                                            <w:outlineLvl w:val="0"/>
                                            <w:rPr>
                                              <w:rFonts w:ascii="Cordia New" w:hAnsi="Cordia New" w:cs="Cordia New"/>
                                              <w:sz w:val="28"/>
                                              <w:highlight w:val="yellow"/>
                                            </w:rPr>
                                          </w:pPr>
                                          <w:r>
                                            <w:rPr>
                                              <w:rFonts w:ascii="Cordia New" w:hAnsi="Cordia New" w:cs="Cordia New"/>
                                              <w:sz w:val="28"/>
                                              <w:highlight w:val="yellow"/>
                                            </w:rPr>
                                            <w:t>Re-Plan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60" w:type="dxa"/>
                                          <w:shd w:val="clear" w:color="auto" w:fill="auto"/>
                                        </w:tcPr>
                                        <w:p w14:paraId="17BE678F" w14:textId="77777777" w:rsidR="005C70FE" w:rsidRDefault="005C70FE" w:rsidP="00D41563">
                                          <w:pPr>
                                            <w:spacing w:line="264" w:lineRule="auto"/>
                                            <w:jc w:val="center"/>
                                            <w:outlineLvl w:val="0"/>
                                            <w:rPr>
                                              <w:rFonts w:ascii="Cordia New" w:hAnsi="Cordia New" w:cs="Cordia New"/>
                                              <w:sz w:val="28"/>
                                              <w:highlight w:val="yellow"/>
                                            </w:rPr>
                                          </w:pPr>
                                          <w:r>
                                            <w:rPr>
                                              <w:rFonts w:ascii="Cordia New" w:hAnsi="Cordia New" w:cs="Cordia New"/>
                                              <w:sz w:val="28"/>
                                              <w:highlight w:val="yellow"/>
                                            </w:rPr>
                                            <w:t>Detail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8ECEC83" w14:textId="77777777" w:rsidR="005C70FE" w:rsidRDefault="005C70FE" w:rsidP="00D41563">
                                    <w:pPr>
                                      <w:spacing w:line="264" w:lineRule="auto"/>
                                      <w:jc w:val="center"/>
                                      <w:outlineLvl w:val="0"/>
                                      <w:rPr>
                                        <w:rFonts w:ascii="Cordia New" w:hAnsi="Cordia New" w:cs="Cordia New"/>
                                        <w:sz w:val="28"/>
                                        <w:highlight w:val="yellow"/>
                                      </w:rPr>
                                    </w:pPr>
                                    <w:r>
                                      <w:rPr>
                                        <w:rFonts w:ascii="Cordia New" w:hAnsi="Cordia New" w:cs="Cordia New"/>
                                        <w:sz w:val="28"/>
                                        <w:highlight w:val="yellow"/>
                                      </w:rPr>
                                      <w:t>Route Code Section - Length</w:t>
                                    </w: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543A145D" w14:textId="77777777" w:rsidR="005C70FE" w:rsidRDefault="005C70FE" w:rsidP="00D41563">
                                    <w:pPr>
                                      <w:spacing w:line="264" w:lineRule="auto"/>
                                      <w:jc w:val="center"/>
                                      <w:outlineLvl w:val="0"/>
                                      <w:rPr>
                                        <w:rFonts w:ascii="Cordia New" w:hAnsi="Cordia New" w:cs="Cordia New"/>
                                        <w:sz w:val="28"/>
                                        <w:highlight w:val="yellow"/>
                                      </w:rPr>
                                    </w:pPr>
                                    <w:r>
                                      <w:rPr>
                                        <w:rFonts w:ascii="Cordia New" w:hAnsi="Cordia New" w:cs="Cordia New"/>
                                        <w:sz w:val="28"/>
                                        <w:highlight w:val="yellow"/>
                                      </w:rPr>
                                      <w:t>Status</w:t>
                                    </w:r>
                                  </w:p>
                                </w:tc>
                              </w:tr>
                              <w:tr w:rsidR="005C70FE" w14:paraId="26DF18D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360" w:type="dxa"/>
                                  </w:tcPr>
                                  <w:p w14:paraId="5ACEB369" w14:textId="77777777" w:rsidR="005C70FE" w:rsidRDefault="005C70FE" w:rsidP="00D41563">
                                    <w:pPr>
                                      <w:spacing w:line="264" w:lineRule="auto"/>
                                      <w:jc w:val="center"/>
                                      <w:outlineLvl w:val="0"/>
                                      <w:rPr>
                                        <w:rFonts w:ascii="Cordia New" w:hAnsi="Cordia New" w:cs="Cordia New"/>
                                        <w:sz w:val="28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46C5A1DB" w14:textId="77777777" w:rsidR="005C70FE" w:rsidRDefault="005C70FE" w:rsidP="00D41563">
                                    <w:pPr>
                                      <w:spacing w:line="264" w:lineRule="auto"/>
                                      <w:jc w:val="center"/>
                                      <w:outlineLvl w:val="0"/>
                                      <w:rPr>
                                        <w:rFonts w:ascii="Cordia New" w:hAnsi="Cordia New" w:cs="Cordia New"/>
                                        <w:sz w:val="28"/>
                                        <w:highlight w:val="yellow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7C7BDA0" w14:textId="77777777" w:rsidR="005C70FE" w:rsidRDefault="005C70FE" w:rsidP="00D41563">
                              <w:pPr>
                                <w:spacing w:line="264" w:lineRule="auto"/>
                                <w:jc w:val="center"/>
                                <w:outlineLvl w:val="0"/>
                                <w:rPr>
                                  <w:rFonts w:ascii="Cordia New" w:hAnsi="Cordia New" w:cs="Cordia New"/>
                                  <w:sz w:val="28"/>
                                  <w:highlight w:val="yellow"/>
                                </w:rPr>
                              </w:pPr>
                              <w:r>
                                <w:rPr>
                                  <w:rFonts w:ascii="Cordia New" w:hAnsi="Cordia New" w:cs="Cordia New"/>
                                  <w:sz w:val="28"/>
                                  <w:highlight w:val="yellow"/>
                                </w:rPr>
                                <w:t>Active</w:t>
                              </w:r>
                            </w:p>
                          </w:tc>
                          <w:tc>
                            <w:tcPr>
                              <w:tcW w:w="360" w:type="dxa"/>
                              <w:shd w:val="clear" w:color="auto" w:fill="auto"/>
                            </w:tcPr>
                            <w:p w14:paraId="24C289B4" w14:textId="77777777" w:rsidR="005C70FE" w:rsidRDefault="005C70FE" w:rsidP="00D41563">
                              <w:pPr>
                                <w:spacing w:line="264" w:lineRule="auto"/>
                                <w:jc w:val="center"/>
                                <w:outlineLvl w:val="0"/>
                                <w:rPr>
                                  <w:rFonts w:ascii="Cordia New" w:hAnsi="Cordia New" w:cs="Cordia New"/>
                                  <w:sz w:val="28"/>
                                  <w:highlight w:val="yellow"/>
                                </w:rPr>
                              </w:pPr>
                              <w:r>
                                <w:rPr>
                                  <w:rFonts w:ascii="Cordia New" w:hAnsi="Cordia New" w:cs="Cordia New"/>
                                  <w:sz w:val="28"/>
                                  <w:highlight w:val="yellow"/>
                                  <w:cs/>
                                </w:rPr>
                                <w:t>แผนดำเนินการ</w:t>
                              </w:r>
                            </w:p>
                          </w:tc>
                          <w:tc>
                            <w:tcPr>
                              <w:tcW w:w="360" w:type="dxa"/>
                              <w:shd w:val="clear" w:color="auto" w:fill="auto"/>
                            </w:tcPr>
                            <w:p w14:paraId="56298B6A" w14:textId="77777777" w:rsidR="005C70FE" w:rsidRDefault="005C70FE" w:rsidP="00D41563">
                              <w:pPr>
                                <w:spacing w:line="264" w:lineRule="auto"/>
                                <w:jc w:val="center"/>
                                <w:outlineLvl w:val="0"/>
                                <w:rPr>
                                  <w:rFonts w:ascii="Cordia New" w:hAnsi="Cordia New" w:cs="Cordia New"/>
                                  <w:sz w:val="28"/>
                                  <w:highlight w:val="yellow"/>
                                </w:rPr>
                              </w:pPr>
                              <w:r>
                                <w:rPr>
                                  <w:rFonts w:ascii="Cordia New" w:hAnsi="Cordia New" w:cs="Cordia New"/>
                                  <w:sz w:val="28"/>
                                  <w:highlight w:val="yellow"/>
                                  <w:cs/>
                                </w:rPr>
                                <w:t>คาดการเสร็จสิ้น</w:t>
                              </w:r>
                            </w:p>
                          </w:tc>
                        </w:tr>
                        <w:tr w:rsidR="005C70FE" w14:paraId="447486A0" w14:textId="77777777" w:rsidTr="005C70FE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360" w:type="dxa"/>
                              <w:shd w:val="clear" w:color="auto" w:fill="auto"/>
                            </w:tcPr>
                            <w:p w14:paraId="43DCE6E5" w14:textId="77777777" w:rsidR="005C70FE" w:rsidRDefault="005C70FE" w:rsidP="00D41563">
                              <w:pPr>
                                <w:spacing w:line="264" w:lineRule="auto"/>
                                <w:jc w:val="center"/>
                                <w:outlineLvl w:val="0"/>
                                <w:rPr>
                                  <w:rFonts w:ascii="Cordia New" w:hAnsi="Cordia New" w:cs="Cordia New"/>
                                  <w:sz w:val="28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  <w:shd w:val="clear" w:color="auto" w:fill="auto"/>
                            </w:tcPr>
                            <w:p w14:paraId="0C92BA15" w14:textId="77777777" w:rsidR="005C70FE" w:rsidRDefault="005C70FE" w:rsidP="00D41563">
                              <w:pPr>
                                <w:spacing w:line="264" w:lineRule="auto"/>
                                <w:jc w:val="center"/>
                                <w:outlineLvl w:val="0"/>
                                <w:rPr>
                                  <w:rFonts w:ascii="Cordia New" w:hAnsi="Cordia New" w:cs="Cordia New"/>
                                  <w:sz w:val="28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  <w:shd w:val="clear" w:color="auto" w:fill="auto"/>
                            </w:tcPr>
                            <w:p w14:paraId="73F977C4" w14:textId="77777777" w:rsidR="005C70FE" w:rsidRDefault="005C70FE" w:rsidP="00D41563">
                              <w:pPr>
                                <w:spacing w:line="264" w:lineRule="auto"/>
                                <w:jc w:val="center"/>
                                <w:outlineLvl w:val="0"/>
                                <w:rPr>
                                  <w:rFonts w:ascii="Cordia New" w:hAnsi="Cordia New" w:cs="Cordia New"/>
                                  <w:sz w:val="28"/>
                                  <w:highlight w:val="yellow"/>
                                </w:rPr>
                              </w:pPr>
                            </w:p>
                          </w:tc>
                        </w:tr>
                      </w:tbl>
                      <w:p w14:paraId="455D7BAC" w14:textId="77777777" w:rsidR="005C70FE" w:rsidRDefault="005C70FE" w:rsidP="00D41563">
                        <w:pPr>
                          <w:spacing w:line="264" w:lineRule="auto"/>
                          <w:jc w:val="center"/>
                          <w:outlineLvl w:val="0"/>
                          <w:rPr>
                            <w:rFonts w:ascii="Cordia New" w:hAnsi="Cordia New" w:cs="Cordia New"/>
                            <w:sz w:val="28"/>
                            <w:highlight w:val="yellow"/>
                          </w:rPr>
                        </w:pPr>
                        <w:r>
                          <w:rPr>
                            <w:rFonts w:ascii="Cordia New" w:hAnsi="Cordia New" w:cs="Cordia New"/>
                            <w:sz w:val="28"/>
                            <w:highlight w:val="yellow"/>
                          </w:rPr>
                          <w:t xml:space="preserve">Route </w:t>
                        </w:r>
                        <w:r>
                          <w:rPr>
                            <w:rFonts w:ascii="Cordia New" w:hAnsi="Cordia New" w:cs="Cordia New"/>
                            <w:sz w:val="28"/>
                            <w:highlight w:val="yellow"/>
                          </w:rPr>
                          <w:lastRenderedPageBreak/>
                          <w:t>Code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2E5E3D44" w14:textId="77777777" w:rsidR="005C70FE" w:rsidRDefault="005C70FE" w:rsidP="00D41563">
                        <w:pPr>
                          <w:spacing w:line="264" w:lineRule="auto"/>
                          <w:jc w:val="center"/>
                          <w:outlineLvl w:val="0"/>
                          <w:rPr>
                            <w:rFonts w:ascii="Cordia New" w:hAnsi="Cordia New" w:cs="Cordia New"/>
                            <w:sz w:val="28"/>
                            <w:highlight w:val="yellow"/>
                          </w:rPr>
                        </w:pPr>
                        <w:r>
                          <w:rPr>
                            <w:rFonts w:ascii="Cordia New" w:hAnsi="Cordia New" w:cs="Cordia New"/>
                            <w:sz w:val="28"/>
                            <w:highlight w:val="yellow"/>
                          </w:rPr>
                          <w:lastRenderedPageBreak/>
                          <w:t>Pipelin</w:t>
                        </w:r>
                        <w:r>
                          <w:rPr>
                            <w:rFonts w:ascii="Cordia New" w:hAnsi="Cordia New" w:cs="Cordia New"/>
                            <w:sz w:val="28"/>
                            <w:highlight w:val="yellow"/>
                          </w:rPr>
                          <w:lastRenderedPageBreak/>
                          <w:t>e name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706133FD" w14:textId="77777777" w:rsidR="005C70FE" w:rsidRDefault="005C70FE" w:rsidP="00D41563">
                        <w:pPr>
                          <w:spacing w:line="264" w:lineRule="auto"/>
                          <w:jc w:val="center"/>
                          <w:outlineLvl w:val="0"/>
                          <w:rPr>
                            <w:rFonts w:ascii="Cordia New" w:hAnsi="Cordia New" w:cs="Cordia New"/>
                            <w:sz w:val="28"/>
                            <w:highlight w:val="yellow"/>
                          </w:rPr>
                        </w:pPr>
                        <w:r>
                          <w:rPr>
                            <w:rFonts w:ascii="Cordia New" w:hAnsi="Cordia New" w:cs="Cordia New"/>
                            <w:sz w:val="28"/>
                            <w:highlight w:val="yellow"/>
                            <w:cs/>
                          </w:rPr>
                          <w:lastRenderedPageBreak/>
                          <w:t>สถานะ</w:t>
                        </w:r>
                      </w:p>
                    </w:tc>
                  </w:tr>
                  <w:tr w:rsidR="005C70FE" w14:paraId="4F125220" w14:textId="77777777" w:rsidTr="005C70FE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360" w:type="dxa"/>
                        <w:shd w:val="clear" w:color="auto" w:fill="auto"/>
                      </w:tcPr>
                      <w:p w14:paraId="168F1F5B" w14:textId="77777777" w:rsidR="005C70FE" w:rsidRDefault="005C70FE" w:rsidP="00D41563">
                        <w:pPr>
                          <w:spacing w:line="264" w:lineRule="auto"/>
                          <w:jc w:val="center"/>
                          <w:outlineLvl w:val="0"/>
                          <w:rPr>
                            <w:rFonts w:ascii="Cordia New" w:hAnsi="Cordia New" w:cs="Cordia New"/>
                            <w:sz w:val="28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0BB2B689" w14:textId="77777777" w:rsidR="005C70FE" w:rsidRDefault="005C70FE" w:rsidP="00D41563">
                        <w:pPr>
                          <w:spacing w:line="264" w:lineRule="auto"/>
                          <w:jc w:val="center"/>
                          <w:outlineLvl w:val="0"/>
                          <w:rPr>
                            <w:rFonts w:ascii="Cordia New" w:hAnsi="Cordia New" w:cs="Cordia New"/>
                            <w:sz w:val="28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62115C64" w14:textId="77777777" w:rsidR="005C70FE" w:rsidRDefault="005C70FE" w:rsidP="00D41563">
                        <w:pPr>
                          <w:spacing w:line="264" w:lineRule="auto"/>
                          <w:jc w:val="center"/>
                          <w:outlineLvl w:val="0"/>
                          <w:rPr>
                            <w:rFonts w:ascii="Cordia New" w:hAnsi="Cordia New" w:cs="Cordia New"/>
                            <w:sz w:val="28"/>
                            <w:highlight w:val="yellow"/>
                          </w:rPr>
                        </w:pPr>
                      </w:p>
                    </w:tc>
                  </w:tr>
                </w:tbl>
                <w:p w14:paraId="0CE581C0" w14:textId="77777777" w:rsidR="005C70FE" w:rsidRDefault="005C70FE" w:rsidP="00D41563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yellow"/>
                    </w:rPr>
                  </w:pPr>
                  <w:r>
                    <w:rPr>
                      <w:rFonts w:ascii="Cordia New" w:hAnsi="Cordia New" w:cs="Cordia New"/>
                      <w:sz w:val="28"/>
                      <w:highlight w:val="yellow"/>
                    </w:rPr>
                    <w:t>Region</w:t>
                  </w:r>
                </w:p>
              </w:tc>
              <w:tc>
                <w:tcPr>
                  <w:tcW w:w="408" w:type="dxa"/>
                  <w:shd w:val="clear" w:color="auto" w:fill="auto"/>
                </w:tcPr>
                <w:p w14:paraId="5BAF5A58" w14:textId="77777777" w:rsidR="005C70FE" w:rsidRDefault="005C70FE" w:rsidP="00D41563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yellow"/>
                    </w:rPr>
                  </w:pPr>
                  <w:r>
                    <w:rPr>
                      <w:rFonts w:ascii="Cordia New" w:hAnsi="Cordia New" w:cs="Cordia New"/>
                      <w:sz w:val="28"/>
                      <w:highlight w:val="yellow"/>
                    </w:rPr>
                    <w:lastRenderedPageBreak/>
                    <w:t>Station</w:t>
                  </w:r>
                </w:p>
              </w:tc>
              <w:tc>
                <w:tcPr>
                  <w:tcW w:w="408" w:type="dxa"/>
                  <w:shd w:val="clear" w:color="auto" w:fill="auto"/>
                </w:tcPr>
                <w:p w14:paraId="7129D9A0" w14:textId="77777777" w:rsidR="005C70FE" w:rsidRDefault="005C70FE" w:rsidP="00D41563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yellow"/>
                    </w:rPr>
                  </w:pPr>
                  <w:r>
                    <w:rPr>
                      <w:rFonts w:ascii="Cordia New" w:hAnsi="Cordia New" w:cs="Cordia New"/>
                      <w:sz w:val="28"/>
                      <w:highlight w:val="yellow"/>
                    </w:rPr>
                    <w:t>Action</w:t>
                  </w:r>
                </w:p>
              </w:tc>
              <w:tc>
                <w:tcPr>
                  <w:tcW w:w="408" w:type="dxa"/>
                  <w:shd w:val="clear" w:color="auto" w:fill="auto"/>
                </w:tcPr>
                <w:p w14:paraId="6D8ED266" w14:textId="77777777" w:rsidR="005C70FE" w:rsidRDefault="005C70FE" w:rsidP="00D41563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yellow"/>
                    </w:rPr>
                  </w:pPr>
                  <w:r>
                    <w:rPr>
                      <w:rFonts w:ascii="Cordia New" w:hAnsi="Cordia New" w:cs="Cordia New"/>
                      <w:sz w:val="28"/>
                      <w:highlight w:val="yellow"/>
                    </w:rPr>
                    <w:t>Progress</w:t>
                  </w:r>
                </w:p>
              </w:tc>
              <w:tc>
                <w:tcPr>
                  <w:tcW w:w="408" w:type="dxa"/>
                  <w:shd w:val="clear" w:color="auto" w:fill="auto"/>
                </w:tcPr>
                <w:p w14:paraId="1B2A75E3" w14:textId="77777777" w:rsidR="005C70FE" w:rsidRDefault="005C70FE" w:rsidP="00D41563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yellow"/>
                    </w:rPr>
                  </w:pPr>
                  <w:r>
                    <w:rPr>
                      <w:rFonts w:ascii="Cordia New" w:hAnsi="Cordia New" w:cs="Cordia New"/>
                      <w:sz w:val="28"/>
                      <w:highlight w:val="yellow"/>
                      <w:cs/>
                    </w:rPr>
                    <w:t>ผลการดำ</w:t>
                  </w:r>
                  <w:r>
                    <w:rPr>
                      <w:rFonts w:ascii="Cordia New" w:hAnsi="Cordia New" w:cs="Cordia New"/>
                      <w:sz w:val="28"/>
                      <w:highlight w:val="yellow"/>
                      <w:cs/>
                    </w:rPr>
                    <w:lastRenderedPageBreak/>
                    <w:t>เนินงาน/สิ่งที่ไม่เป็นไปตามแผน/ปัญหาอุปสรรค/แนว</w:t>
                  </w:r>
                  <w:r>
                    <w:rPr>
                      <w:rFonts w:ascii="Cordia New" w:hAnsi="Cordia New" w:cs="Cordia New"/>
                      <w:sz w:val="28"/>
                      <w:highlight w:val="yellow"/>
                      <w:cs/>
                    </w:rPr>
                    <w:lastRenderedPageBreak/>
                    <w:t>ทางแก้ไข</w:t>
                  </w:r>
                </w:p>
              </w:tc>
            </w:tr>
            <w:tr w:rsidR="005C70FE" w14:paraId="75F3961D" w14:textId="77777777" w:rsidTr="005C70F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8" w:type="dxa"/>
                  <w:shd w:val="clear" w:color="auto" w:fill="auto"/>
                </w:tcPr>
                <w:p w14:paraId="6568A06C" w14:textId="77777777" w:rsidR="005C70FE" w:rsidRDefault="005C70FE" w:rsidP="00D41563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yellow"/>
                    </w:rPr>
                  </w:pPr>
                </w:p>
              </w:tc>
              <w:tc>
                <w:tcPr>
                  <w:tcW w:w="408" w:type="dxa"/>
                  <w:shd w:val="clear" w:color="auto" w:fill="auto"/>
                </w:tcPr>
                <w:p w14:paraId="79DF464B" w14:textId="77777777" w:rsidR="005C70FE" w:rsidRDefault="005C70FE" w:rsidP="00D41563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yellow"/>
                    </w:rPr>
                  </w:pPr>
                  <w:r>
                    <w:rPr>
                      <w:rFonts w:ascii="Cordia New" w:hAnsi="Cordia New" w:cs="Cordia New"/>
                      <w:sz w:val="28"/>
                      <w:highlight w:val="yellow"/>
                    </w:rPr>
                    <w:t xml:space="preserve"> </w:t>
                  </w:r>
                </w:p>
              </w:tc>
              <w:tc>
                <w:tcPr>
                  <w:tcW w:w="408" w:type="dxa"/>
                  <w:shd w:val="clear" w:color="auto" w:fill="auto"/>
                </w:tcPr>
                <w:p w14:paraId="05989D24" w14:textId="77777777" w:rsidR="005C70FE" w:rsidRDefault="005C70FE" w:rsidP="00D41563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yellow"/>
                    </w:rPr>
                  </w:pPr>
                </w:p>
              </w:tc>
              <w:tc>
                <w:tcPr>
                  <w:tcW w:w="408" w:type="dxa"/>
                  <w:shd w:val="clear" w:color="auto" w:fill="auto"/>
                </w:tcPr>
                <w:p w14:paraId="4AD12526" w14:textId="77777777" w:rsidR="005C70FE" w:rsidRDefault="005C70FE" w:rsidP="00D41563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yellow"/>
                    </w:rPr>
                  </w:pPr>
                </w:p>
              </w:tc>
              <w:tc>
                <w:tcPr>
                  <w:tcW w:w="408" w:type="dxa"/>
                  <w:shd w:val="clear" w:color="auto" w:fill="auto"/>
                </w:tcPr>
                <w:p w14:paraId="548B100D" w14:textId="77777777" w:rsidR="005C70FE" w:rsidRDefault="005C70FE" w:rsidP="00D41563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yellow"/>
                    </w:rPr>
                  </w:pPr>
                </w:p>
              </w:tc>
            </w:tr>
          </w:tbl>
          <w:p w14:paraId="1CD2DD1C" w14:textId="77777777" w:rsidR="005C70FE" w:rsidRDefault="005C70F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14:paraId="60793756" w14:textId="77777777" w:rsidR="005C70FE" w:rsidRDefault="005C70F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lastRenderedPageBreak/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14:paraId="254CD8FA" w14:textId="77777777" w:rsidR="005C70FE" w:rsidRDefault="005C70F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14:paraId="102CB688" w14:textId="77777777" w:rsidR="005C70FE" w:rsidRDefault="005C70F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5C70FE" w14:paraId="356B4B5F" w14:textId="77777777" w:rsidTr="005C70F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5DA9C506" w14:textId="77777777" w:rsidR="005C70FE" w:rsidRDefault="005C70F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14:paraId="54F85DD5" w14:textId="77777777" w:rsidR="005C70FE" w:rsidRDefault="005C70F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14:paraId="5734885F" w14:textId="77777777" w:rsidR="005C70FE" w:rsidRDefault="005C70F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14:paraId="1560961B" w14:textId="77777777" w:rsidR="005C70FE" w:rsidRDefault="005C70F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14:paraId="703752E0" w14:textId="77777777"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157353A3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45C5C3A" w14:textId="77777777" w:rsidR="005C0D83" w:rsidRPr="00D41563" w:rsidRDefault="005C0D83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</w:p>
    <w:p w14:paraId="664ABF89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CA2D9E3" w14:textId="77777777"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D41563" w:rsidRPr="0012516C">
        <w:rPr>
          <w:rFonts w:ascii="Cordia New" w:hAnsi="Cordia New"/>
          <w:sz w:val="28"/>
        </w:rPr>
        <w:t xml:space="preserve"> </w:t>
      </w:r>
    </w:p>
    <w:p w14:paraId="6E8DC19D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F49904E" w14:textId="77777777" w:rsidR="005C0D83" w:rsidRPr="0012516C" w:rsidRDefault="005C0D83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</w:p>
    <w:p w14:paraId="5431EC4F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A4362BA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262F2CC0" w14:textId="77777777" w:rsidR="007F417F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7841" w:type="dxa"/>
        <w:tblInd w:w="1368" w:type="dxa"/>
        <w:tblLook w:val="04A0" w:firstRow="1" w:lastRow="0" w:firstColumn="1" w:lastColumn="0" w:noHBand="0" w:noVBand="1"/>
      </w:tblPr>
      <w:tblGrid>
        <w:gridCol w:w="690"/>
        <w:gridCol w:w="1339"/>
        <w:gridCol w:w="1080"/>
        <w:gridCol w:w="843"/>
        <w:gridCol w:w="3889"/>
      </w:tblGrid>
      <w:tr w:rsidR="0026481E" w:rsidRPr="0012516C" w14:paraId="571A96F0" w14:textId="77777777" w:rsidTr="00B31197">
        <w:trPr>
          <w:trHeight w:val="360"/>
          <w:tblHeader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D4778C" w14:textId="77777777" w:rsidR="0026481E" w:rsidRPr="0012516C" w:rsidRDefault="0026481E" w:rsidP="008A2E00">
            <w:pPr>
              <w:ind w:left="-108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Region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43FB1FBC" w14:textId="77777777" w:rsidR="0026481E" w:rsidRPr="0012516C" w:rsidRDefault="0026481E" w:rsidP="008A2E00">
            <w:pPr>
              <w:ind w:left="-104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13FD3C1A" w14:textId="77777777" w:rsidR="0026481E" w:rsidRPr="0012516C" w:rsidRDefault="0026481E" w:rsidP="008A2E00">
            <w:pPr>
              <w:ind w:left="-104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Action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4F76BE3" w14:textId="77777777" w:rsidR="0026481E" w:rsidRPr="0012516C" w:rsidRDefault="0026481E" w:rsidP="008A2E00">
            <w:pPr>
              <w:ind w:left="-108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  <w:cs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Progress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52F2D761" w14:textId="77777777" w:rsidR="0026481E" w:rsidRPr="0012516C" w:rsidRDefault="0026481E" w:rsidP="008A2E00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  <w:cs/>
              </w:rPr>
              <w:t>ผลการดำเนินงาน / สิ่งที่ไม่เป็นไปตามแผน /</w:t>
            </w:r>
          </w:p>
          <w:p w14:paraId="493D7E14" w14:textId="77777777" w:rsidR="0026481E" w:rsidRPr="0012516C" w:rsidRDefault="0026481E" w:rsidP="008A2E00">
            <w:pPr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ปัญหาอุปสรรค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cs/>
              </w:rPr>
              <w:t xml:space="preserve"> / </w:t>
            </w: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แนวทางแก้ไข</w:t>
            </w:r>
          </w:p>
        </w:tc>
      </w:tr>
      <w:tr w:rsidR="00CB188D" w:rsidRPr="0012516C" w14:paraId="13E3B10D" w14:textId="77777777" w:rsidTr="00B31197">
        <w:trPr>
          <w:trHeight w:val="46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321D4E94" w14:textId="77777777" w:rsidR="00CB188D" w:rsidRPr="0012516C" w:rsidRDefault="00CB188D" w:rsidP="008A2E00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51FE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BV6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BV11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24906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785D86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A89833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2550EC8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10BEF01" w14:textId="77777777" w:rsidR="00CB188D" w:rsidRPr="0012516C" w:rsidRDefault="00CB188D" w:rsidP="008A2E00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CC471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8FD0A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C0483D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A043AC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0021891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C8F0F73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73C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EPEC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CB0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57795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D63E51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45A2CCD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195CF4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E14B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TCR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6A2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92A5B2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F838AB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2E9C5EC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19A24D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3E47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0379F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3C27D7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53381C" w14:textId="77777777" w:rsidR="00CB188D" w:rsidRPr="0012516C" w:rsidRDefault="00967D2B" w:rsidP="00CB188D">
            <w:pPr>
              <w:rPr>
                <w:rFonts w:ascii="Cordia New" w:hAnsi="Cordia New"/>
                <w:sz w:val="28"/>
                <w:cs/>
              </w:rPr>
            </w:pPr>
            <w:ins w:id="1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1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4656" behindDoc="0" locked="0" layoutInCell="1" allowOverlap="1" wp14:anchorId="08C89508" wp14:editId="120A12B3">
                        <wp:simplePos x="0" y="0"/>
                        <wp:positionH relativeFrom="column">
                          <wp:posOffset>-2726055</wp:posOffset>
                        </wp:positionH>
                        <wp:positionV relativeFrom="paragraph">
                          <wp:posOffset>201930</wp:posOffset>
                        </wp:positionV>
                        <wp:extent cx="4373245" cy="793115"/>
                        <wp:effectExtent l="57150" t="38100" r="84455" b="102235"/>
                        <wp:wrapNone/>
                        <wp:docPr id="14" name="Rectangle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245" cy="7931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80CB8A6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13" w:author="NAVASIN HOMHUAL" w:date="2016-09-05T21:24:00Z">
                                          <w:rPr/>
                                        </w:rPrChange>
                                      </w:rPr>
                                      <w:pPrChange w:id="1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Piping</w:t>
                                    </w:r>
                                    <w:ins w:id="1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1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08C89508" id="Rectangle 14" o:spid="_x0000_s1027" style="position:absolute;left:0;text-align:left;margin-left:-214.65pt;margin-top:15.9pt;width:344.35pt;height:62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380CB8A6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7" w:author="NAVASIN HOMHUAL" w:date="2016-09-05T21:24:00Z">
                                    <w:rPr/>
                                  </w:rPrChange>
                                </w:rPr>
                                <w:pPrChange w:id="1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</w:t>
                              </w:r>
                              <w:ins w:id="1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2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CB188D"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7C3DB1B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FEC61D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155E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8997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424465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EAA745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72B2404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5D8060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C5C9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ABP3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9C89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901A66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5A350E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5A8C5B3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59276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A8AF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BPP1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BPP2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2F88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6C647F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C3832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6173FEC1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55954A11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lastRenderedPageBreak/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47414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WNMR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FDEC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1D1D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14C916E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4C8E55E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A010B2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C2B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BV20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F86A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DA52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694FBD7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374E6E0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B833174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CE62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5B2F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091C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1B5D23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19B4A8F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6E011E2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AE7E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NS1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40BE0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7C6E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D25442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6180555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2C3F8DB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EC89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GUT1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>GUT2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D148C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2D07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7653A74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160F24E6" w14:textId="77777777" w:rsidTr="00B31197">
        <w:trPr>
          <w:trHeight w:val="319"/>
        </w:trPr>
        <w:tc>
          <w:tcPr>
            <w:tcW w:w="690" w:type="dxa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3561B2F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D9F3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RJN1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28D6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667C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28173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5B701DFD" w14:textId="77777777" w:rsidTr="00B31197">
        <w:trPr>
          <w:trHeight w:val="319"/>
        </w:trPr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5E073A75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8F7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RA4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RA5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B6D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FF89A6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47AACB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ส.ค.</w:t>
            </w:r>
          </w:p>
        </w:tc>
      </w:tr>
      <w:tr w:rsidR="00CB188D" w:rsidRPr="0012516C" w14:paraId="5A181413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773B507E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ECF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SB1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SB6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3E2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3657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0947E7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6DB98CF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8C70EB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7F5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SBMR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CEB1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2BE3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D767E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058D79E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261B23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F347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NB1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C611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5B88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35C32E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65813A0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F8A639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6FE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B48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0B2A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B28411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570F90A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99BB45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28EB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Rangsit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09571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F2D6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5DA1A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35337EF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B2E5D93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8754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BIP1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BIP2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4799A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D8CD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717F74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29AF822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3998DB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F494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A01E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8CD9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F41AA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6E131953" w14:textId="77777777" w:rsidTr="00B31197">
        <w:trPr>
          <w:trHeight w:val="60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144A6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3616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A91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0078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AD07DB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17FEFB3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F6AE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138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RA7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2CB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00A7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4DDC07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6902B1E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864C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843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19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7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0A60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DFEE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18019D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5FC85A5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F20B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7D33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GCRN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FD088" w14:textId="77777777" w:rsidR="00CB188D" w:rsidRPr="0012516C" w:rsidRDefault="00CB188D" w:rsidP="00CB188D">
            <w:pPr>
              <w:tabs>
                <w:tab w:val="left" w:pos="225"/>
                <w:tab w:val="center" w:pos="434"/>
              </w:tabs>
              <w:ind w:left="-104" w:right="-108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ab/>
            </w:r>
            <w:r w:rsidRPr="0012516C">
              <w:rPr>
                <w:rFonts w:ascii="Cordia New" w:hAnsi="Cordia New"/>
                <w:sz w:val="28"/>
              </w:rPr>
              <w:tab/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FD78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AC6C6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506562F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F16D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C48B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F668F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E450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DA150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24CEE98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28B2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02BF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12516C">
              <w:rPr>
                <w:rFonts w:ascii="Cordia New" w:hAnsi="Cordia New"/>
                <w:sz w:val="28"/>
              </w:rPr>
              <w:t xml:space="preserve">NR2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D32DF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7668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44FDF1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462FC4D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1DE3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7060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BIC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4FF64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85F5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5F042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7030A5E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FDA3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3C6A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NNE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68B78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4AA9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21AE8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7C6B041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8EE8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45F1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DCAP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0638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6DCA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FCC05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4B21C10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8112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73E0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AR1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AR2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E2FD6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09CF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100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C32277E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</w:tbl>
    <w:p w14:paraId="68F5E7A0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CC3E208" w14:textId="77777777" w:rsidR="0026481E" w:rsidRPr="0012516C" w:rsidRDefault="002648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ไม่มีแผนดำเนินงานใน </w:t>
      </w:r>
      <w:r w:rsidRPr="0012516C">
        <w:rPr>
          <w:rFonts w:ascii="Cordia New" w:hAnsi="Cordia New"/>
          <w:sz w:val="28"/>
          <w:highlight w:val="yellow"/>
        </w:rPr>
        <w:t>Q1</w:t>
      </w:r>
    </w:p>
    <w:p w14:paraId="41C31EE1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5846CA3" w14:textId="77777777" w:rsidR="009B1FEC" w:rsidRPr="0012516C" w:rsidRDefault="009B1FE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green"/>
          <w:cs/>
        </w:rPr>
        <w:t>แผน</w:t>
      </w:r>
      <w:r w:rsidR="00B31197" w:rsidRPr="0012516C">
        <w:rPr>
          <w:rFonts w:ascii="Cordia New" w:hAnsi="Cordia New" w:hint="cs"/>
          <w:sz w:val="28"/>
          <w:highlight w:val="green"/>
          <w:cs/>
        </w:rPr>
        <w:t>เริ่ม</w:t>
      </w:r>
      <w:r w:rsidRPr="0012516C">
        <w:rPr>
          <w:rFonts w:ascii="Cordia New" w:hAnsi="Cordia New" w:hint="cs"/>
          <w:sz w:val="28"/>
          <w:highlight w:val="green"/>
          <w:cs/>
        </w:rPr>
        <w:t>ดำเนินงานช่วง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ไตรมาศที่ </w:t>
      </w:r>
      <w:r w:rsidR="00B31197" w:rsidRPr="0012516C">
        <w:rPr>
          <w:rFonts w:ascii="Cordia New" w:hAnsi="Cordia New"/>
          <w:sz w:val="28"/>
          <w:highlight w:val="green"/>
        </w:rPr>
        <w:t>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ในพื้นที่เขต </w:t>
      </w:r>
      <w:r w:rsidR="00B31197" w:rsidRPr="0012516C">
        <w:rPr>
          <w:rFonts w:ascii="Cordia New" w:hAnsi="Cordia New"/>
          <w:sz w:val="28"/>
          <w:highlight w:val="green"/>
        </w:rPr>
        <w:t>9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จำนวน </w:t>
      </w:r>
      <w:r w:rsidR="00B31197" w:rsidRPr="0012516C">
        <w:rPr>
          <w:rFonts w:ascii="Cordia New" w:hAnsi="Cordia New"/>
          <w:sz w:val="28"/>
          <w:highlight w:val="green"/>
        </w:rPr>
        <w:t>22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สถานี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74488D51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1E62500B" w14:textId="77777777" w:rsidR="00E11736" w:rsidRPr="0012516C" w:rsidRDefault="00E1173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3CA573F6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325E8686" w14:textId="77777777" w:rsidR="005B200B" w:rsidRPr="0012516C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2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277C18BF" wp14:editId="5ECE284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DE1F9D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3" w:author="NAVASIN HOMHUAL" w:date="2016-09-05T21:24:00Z">
                                    <w:rPr/>
                                  </w:rPrChange>
                                </w:rPr>
                                <w:pPrChange w:id="2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77C18BF" id="Rectangle 16" o:spid="_x0000_s1028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DJbuI/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3FDE1F9D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25" w:author="NAVASIN HOMHUAL" w:date="2016-09-05T21:24:00Z">
                              <w:rPr/>
                            </w:rPrChange>
                          </w:rPr>
                          <w:pPrChange w:id="2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BE2EBC" w:rsidRPr="0012516C">
        <w:rPr>
          <w:rFonts w:ascii="Cordia New" w:hAnsi="Cordia New" w:cs="Cordia New"/>
          <w:sz w:val="28"/>
          <w:highlight w:val="lightGray"/>
        </w:rPr>
        <w:t>ROV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="00BE2EBC" w:rsidRPr="0012516C">
        <w:rPr>
          <w:rFonts w:ascii="Cordia New" w:hAnsi="Cordia New" w:cs="Cordia New"/>
          <w:sz w:val="28"/>
          <w:highlight w:val="lightGray"/>
        </w:rPr>
        <w:t>CP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6F5B9A91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2845AF5A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1464E125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D1E0CEC" w14:textId="77777777" w:rsidR="00801470" w:rsidRPr="0012516C" w:rsidRDefault="00CC571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การ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จ้างเรือพร้อมหุ่นยนต์ </w:t>
      </w:r>
      <w:r w:rsidR="00801470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ในปี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2559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RC260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36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ERP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) และ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RC5200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42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PRP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)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04E2BAB1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920BCA5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14:paraId="47F1BD17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FEFE935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 w:rsidRPr="0012516C">
        <w:rPr>
          <w:rFonts w:ascii="Cordia New" w:eastAsia="Times New Roman" w:hAnsi="Cordia New"/>
          <w:sz w:val="28"/>
          <w:highlight w:val="yellow"/>
        </w:rPr>
        <w:t xml:space="preserve">2 </w:t>
      </w:r>
      <w:r w:rsidRPr="0012516C"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14:paraId="51D26587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0F8DCCA1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4DEFF522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099BFF7C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40A4DB43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F7C816B" w14:textId="77777777" w:rsidR="009F43BE" w:rsidRPr="0012516C" w:rsidRDefault="006B346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RP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 xml:space="preserve">105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OS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101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 w:rsidR="00831BBF" w:rsidRPr="0012516C">
        <w:rPr>
          <w:rFonts w:ascii="Cordia New" w:hAnsi="Cordia New" w:cs="Cordia New"/>
          <w:sz w:val="28"/>
          <w:highlight w:val="yellow"/>
        </w:rPr>
        <w:t>f</w:t>
      </w:r>
      <w:r w:rsidRPr="0012516C">
        <w:rPr>
          <w:rFonts w:ascii="Cordia New" w:hAnsi="Cordia New" w:cs="Cordia New"/>
          <w:sz w:val="28"/>
          <w:highlight w:val="yellow"/>
        </w:rPr>
        <w:t xml:space="preserve">ree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ในปีที่ผ่านๆมา เช่น จุดดังกล่าวมีอวนประมง เข้ามาคลุมตลอดช่วง </w:t>
      </w:r>
      <w:r w:rsidR="00831BBF" w:rsidRPr="0012516C">
        <w:rPr>
          <w:rFonts w:ascii="Cordia New" w:hAnsi="Cordia New" w:cs="Cordia New"/>
          <w:sz w:val="28"/>
          <w:highlight w:val="yellow"/>
        </w:rPr>
        <w:t>fr</w:t>
      </w:r>
      <w:ins w:id="27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highlight w:val="yellow"/>
            <w:rPrChange w:id="28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25ED3F22" wp14:editId="199BCC6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579755</wp:posOffset>
                  </wp:positionV>
                  <wp:extent cx="4373593" cy="793631"/>
                  <wp:effectExtent l="57150" t="38100" r="84455" b="102235"/>
                  <wp:wrapNone/>
                  <wp:docPr id="18" name="Rectangl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8A2A16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9" w:author="NAVASIN HOMHUAL" w:date="2016-09-05T21:24:00Z">
                                    <w:rPr/>
                                  </w:rPrChange>
                                </w:rPr>
                                <w:pPrChange w:id="3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5ED3F22" id="Rectangle 18" o:spid="_x0000_s1029" style="position:absolute;left:0;text-align:left;margin-left:0;margin-top:45.65pt;width:344.4pt;height:6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/zb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F8A2A16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1" w:author="NAVASIN HOMHUAL" w:date="2016-09-05T21:24:00Z">
                              <w:rPr/>
                            </w:rPrChange>
                          </w:rPr>
                          <w:pPrChange w:id="3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831BBF" w:rsidRPr="0012516C">
        <w:rPr>
          <w:rFonts w:ascii="Cordia New" w:hAnsi="Cordia New" w:cs="Cordia New"/>
          <w:sz w:val="28"/>
          <w:highlight w:val="yellow"/>
        </w:rPr>
        <w:t xml:space="preserve">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ซึ่งเป็นอุปสรรคต่อ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ที่จะเข้าไปทำงาน เป็นต้น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381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และดำเนินการประเมินเอง ภายหลังจากได้แนวทางการประเมินจากที่ปรึกษา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144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</w:t>
      </w:r>
    </w:p>
    <w:p w14:paraId="367DA4D0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5E6E91F1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893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F20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B15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06D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C451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3299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2C76162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A47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41D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DD4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BBE1C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97B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58D87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31FF658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328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6D1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C5F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CDFCD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532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03A5E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5B5E34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EB9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D97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D9D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310A5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7206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52ACA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8F794E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CA2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E5D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B21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CEFF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DF27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BC0AC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1B01CC1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EC0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DCD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766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088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55A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24828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0C77E6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FC4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9D7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BE5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D15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21BD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5234F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D4852A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89D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AEF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926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1EC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FD6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A014BC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393A108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A3A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C0E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BD6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D25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16B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8B474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6CB62DB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416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15DF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8EE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A994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810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6E04A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7CDB521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F9F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020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8DD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E770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A35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58C01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488730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823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450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E6D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1EF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31D6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0AE88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4FFEC81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3BB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BE7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8CA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EAE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0EF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CEF7A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6F628F2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F01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C3C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805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FFC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1CA1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92A8C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AEC236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740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240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F0D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89E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EF03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F21A6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33AD95D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30F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21A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377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DA9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38A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FA62D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0CD6B6A9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914A5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9CDBD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236E3589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A338F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8B757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6BC38D69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893B3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71D16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4814ECBB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65CA97E0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8315354" w14:textId="77777777" w:rsidR="008D0BD9" w:rsidRPr="0012516C" w:rsidRDefault="006B346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07568706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1D86ABED" w14:textId="77777777" w:rsidR="00CF208B" w:rsidRPr="0012516C" w:rsidRDefault="0093070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/>
          <w:sz w:val="28"/>
          <w:highlight w:val="yellow"/>
          <w:cs/>
        </w:rPr>
        <w:t>ที่ต้องซ่อมแซม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กำหนดการส่ง </w:t>
      </w:r>
      <w:r w:rsidR="00726FB2" w:rsidRPr="0012516C">
        <w:rPr>
          <w:rFonts w:ascii="Cordia New" w:hAnsi="Cordia New" w:cs="Cordia New"/>
          <w:sz w:val="28"/>
          <w:highlight w:val="yellow"/>
        </w:rPr>
        <w:t>Final report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ส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>.ค.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527E6628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621FC2C" w14:textId="77777777" w:rsidR="00CF208B" w:rsidRPr="0012516C" w:rsidRDefault="008D0BD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ไม่มี</w:t>
      </w:r>
    </w:p>
    <w:p w14:paraId="70D4168C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371EEA6" w14:textId="77777777" w:rsidR="00100764" w:rsidRPr="0012516C" w:rsidRDefault="00C14E97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ins w:id="33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34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08FE399C" wp14:editId="1BF4B824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193675</wp:posOffset>
                  </wp:positionV>
                  <wp:extent cx="4373245" cy="793115"/>
                  <wp:effectExtent l="57150" t="38100" r="84455" b="102235"/>
                  <wp:wrapNone/>
                  <wp:docPr id="21" name="Rectangl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0B95D4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5" w:author="NAVASIN HOMHUAL" w:date="2016-09-05T21:24:00Z">
                                    <w:rPr/>
                                  </w:rPrChange>
                                </w:rPr>
                                <w:pPrChange w:id="3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CP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8FE399C" id="Rectangle 21" o:spid="_x0000_s1030" style="position:absolute;left:0;text-align:left;margin-left:82.15pt;margin-top:15.25pt;width:344.35pt;height:6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C0B95D4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7" w:author="NAVASIN HOMHUAL" w:date="2016-09-05T21:24:00Z">
                              <w:rPr/>
                            </w:rPrChange>
                          </w:rPr>
                          <w:pPrChange w:id="3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CP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A6C7B"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="001A6C7B" w:rsidRPr="0012516C">
        <w:rPr>
          <w:rFonts w:ascii="Cordia New" w:hAnsi="Cordia New"/>
          <w:sz w:val="28"/>
          <w:highlight w:val="lightGray"/>
        </w:rPr>
        <w:t>Cathodic Protection</w:t>
      </w:r>
      <w:r w:rsidR="001A6C7B" w:rsidRPr="0012516C">
        <w:rPr>
          <w:rFonts w:ascii="Cordia New" w:hAnsi="Cordia New"/>
          <w:sz w:val="28"/>
          <w:cs/>
        </w:rPr>
        <w:t xml:space="preserve"> </w:t>
      </w:r>
    </w:p>
    <w:p w14:paraId="14DD1E77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1E66BA3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7FBC0CB9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00D25D96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412478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210BE7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6CCDE4C2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CED9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409F0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3AB27439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CDE13F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470C5F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2FA19C94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219522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631ECF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13FD2F9A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00A824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F5DC5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6C06592B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17E309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6DC408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47C62332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97C6F9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B91E24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17410005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33AA84E7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2FB95787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0F654FB8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5FA610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72B3B8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43AFD4B1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B0105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6F08C2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61BC3A32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7F587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711EEC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5443BED1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1170C0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1F2E65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703BC366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FC47F2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60D797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3FC41086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5FBAB0E1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18209D87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164905D6" wp14:editId="0A71A488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0C33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0508D74C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F383F1F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BDA7129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6DE65EFB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41720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7E964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714EBC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62379471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6B77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9733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D547F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9DF097E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6A39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ED15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0D4C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FC1C3D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BF9A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504B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33794F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6672BA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BCA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E63E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BC431B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B24A375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1FB5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3D40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B9FCD0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57A34B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FAEE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6716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390B7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FFC737B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531D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4D08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10AE5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0CB8071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6FA8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67D9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ABD9B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489AB01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B55C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68E4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EC411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3848A41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2202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93DE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D7D14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8B990D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8A3F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66DE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41654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503E1A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5AF3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0A70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2498B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85CF8EE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575F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BC04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CC301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182ADEA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6ACD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24B1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66882B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17F0ABB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6D11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0F69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21BDE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BD7A47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B6A2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4E35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8253D9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5ACD5427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12223DBA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46A6CF14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08630930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5A641E86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39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44C1BB50" wp14:editId="573BD7F5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DF3DB56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39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39"/>
      </w:r>
    </w:p>
    <w:p w14:paraId="1F325839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696F3E59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2DD8C16C" wp14:editId="6F8129E4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BB7CCA6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40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40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40"/>
      </w:r>
    </w:p>
    <w:p w14:paraId="0532E0DD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0BE928C6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0ACDE709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824F31A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5C8EF413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73366F9D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0A64DDC3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5A9C41E7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377CC2D2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3799205F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087BB41B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0CB93040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0C647268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B546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271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072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8E41591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A51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751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D85C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3A97539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34D6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FBC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F4C9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09D7BD5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F308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664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981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B08CC0C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786B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52C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4EB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4ABE916F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D51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4F9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EA8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8D09706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341B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AF0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44E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7FCE22B2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A3DD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113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C3E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5D0CFE5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063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65A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DDE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4C5FBD2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4A1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8CF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423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EC6AE98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8313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35D4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0DF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0EE5B7B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C11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F20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48B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3E2882B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6BD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7E4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4B7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27613C4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AA2C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179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481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586E8D9F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FA47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58DA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5B9E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243BE2B5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2874FA58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2AB4CB7A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74EEC210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4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4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493111FA" wp14:editId="7A8B914A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C6C30F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3" w:author="NAVASIN HOMHUAL" w:date="2016-09-05T21:24:00Z">
                                    <w:rPr/>
                                  </w:rPrChange>
                                </w:rPr>
                                <w:pPrChange w:id="4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93111FA" id="Rectangle 22" o:spid="_x0000_s1031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Pfag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CC6C30F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5" w:author="NAVASIN HOMHUAL" w:date="2016-09-05T21:24:00Z">
                              <w:rPr/>
                            </w:rPrChange>
                          </w:rPr>
                          <w:pPrChange w:id="4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0697C93E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080FF285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66D7851F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751AE7ED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24405DFE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5462AC85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68813C96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40FE3144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72B4D152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1DCF2BE8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2FD41329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5751AC2F" wp14:editId="73475AEB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E85A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0FB1CA72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32B033BC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1377CD07" wp14:editId="76014F7F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D6F3E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7A615CFC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043929FC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200C5488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1413B0CA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5271DE85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75726370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5AD2B541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B8B2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6BFD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6080717A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A8E409E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E51CB6E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54919EFA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3998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2B539FB1" wp14:editId="42221A26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C2EC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12E2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361D72F2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22CF77B8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0C30A477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41221BCF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718CC14C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3FE070B4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2050790B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5F1CD3CE" w14:textId="77777777" w:rsidTr="001365E4">
        <w:trPr>
          <w:trHeight w:val="335"/>
          <w:jc w:val="center"/>
        </w:trPr>
        <w:tc>
          <w:tcPr>
            <w:tcW w:w="5698" w:type="dxa"/>
          </w:tcPr>
          <w:p w14:paraId="4A4051B2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151FD45" wp14:editId="316E1543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AE412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0B5C482E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6E49C4AE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1F0B3B5A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0CF0B428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093C0873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311AF496" w14:textId="77777777" w:rsidTr="001365E4">
        <w:trPr>
          <w:trHeight w:val="335"/>
          <w:jc w:val="center"/>
        </w:trPr>
        <w:tc>
          <w:tcPr>
            <w:tcW w:w="5698" w:type="dxa"/>
          </w:tcPr>
          <w:p w14:paraId="6FF6703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73272F8" wp14:editId="157186D0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C84F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18C4CE9F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51375EA9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54375C60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6ADFA6B0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210AA9A5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3B1F517D" w14:textId="77777777" w:rsidTr="001365E4">
        <w:trPr>
          <w:trHeight w:val="3677"/>
          <w:jc w:val="center"/>
        </w:trPr>
        <w:tc>
          <w:tcPr>
            <w:tcW w:w="5698" w:type="dxa"/>
          </w:tcPr>
          <w:p w14:paraId="7225E991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F4D908F" wp14:editId="1DAFA43B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7E600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1236CC3B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5B45A52F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19DEED4B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18421B55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0F16B87A" w14:textId="77777777" w:rsidTr="001365E4">
        <w:trPr>
          <w:trHeight w:val="3677"/>
          <w:jc w:val="center"/>
        </w:trPr>
        <w:tc>
          <w:tcPr>
            <w:tcW w:w="5698" w:type="dxa"/>
          </w:tcPr>
          <w:p w14:paraId="3B85F86F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763C1C95" wp14:editId="7B218652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893D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016D6173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5C403C49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2755AF9D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1D3ED8FA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27347458" w14:textId="77777777" w:rsidTr="001365E4">
        <w:trPr>
          <w:trHeight w:val="3672"/>
          <w:jc w:val="center"/>
        </w:trPr>
        <w:tc>
          <w:tcPr>
            <w:tcW w:w="5698" w:type="dxa"/>
          </w:tcPr>
          <w:p w14:paraId="75AFE8FF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502B0447" wp14:editId="1D5007D0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A862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54A832D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469747EA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34AEAB82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2BF6695A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226014DC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5B0CFAEF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1C0399D0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5130851F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4D6FD7D1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56B759CC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52FCBE06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512E0FE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004E50EF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5783A070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47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47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47"/>
      </w:r>
    </w:p>
    <w:p w14:paraId="6FAECAB1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14A3B3F5" w14:textId="77777777" w:rsidTr="000A272E">
        <w:tc>
          <w:tcPr>
            <w:tcW w:w="2347" w:type="dxa"/>
          </w:tcPr>
          <w:p w14:paraId="1FA2E702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4784F132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5225F137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3F684CD5" w14:textId="77777777" w:rsidTr="000A272E">
        <w:tc>
          <w:tcPr>
            <w:tcW w:w="2347" w:type="dxa"/>
          </w:tcPr>
          <w:p w14:paraId="673B83D6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713D8DAB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6170CCA9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1F584E43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19BF33BD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57309381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D979E64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3CA45D10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892F6AC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090DDF62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743F5D3C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22487F3F" wp14:editId="52464EB4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3DE8AE33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226FA77B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078E211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28856B7C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21794E90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362CEADC" w14:textId="77777777" w:rsidTr="007219C0">
        <w:tc>
          <w:tcPr>
            <w:tcW w:w="1985" w:type="dxa"/>
          </w:tcPr>
          <w:p w14:paraId="45C7ADF9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186A041F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2E9DD4E1" w14:textId="77777777" w:rsidTr="007219C0">
        <w:tc>
          <w:tcPr>
            <w:tcW w:w="1985" w:type="dxa"/>
          </w:tcPr>
          <w:p w14:paraId="743ACC57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0EBE1E51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3952635D" w14:textId="77777777" w:rsidTr="007219C0">
        <w:tc>
          <w:tcPr>
            <w:tcW w:w="1985" w:type="dxa"/>
          </w:tcPr>
          <w:p w14:paraId="77FC9234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2F81C642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209FA513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278C8E3D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563986D0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77F5AC6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26E4F41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3875FBFD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2150F1A1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39A91EEA" w14:textId="77777777" w:rsidTr="007219C0">
        <w:tc>
          <w:tcPr>
            <w:tcW w:w="1985" w:type="dxa"/>
          </w:tcPr>
          <w:p w14:paraId="28BAB144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1D2F4650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2725E14C" w14:textId="77777777" w:rsidTr="007219C0">
        <w:trPr>
          <w:trHeight w:val="778"/>
        </w:trPr>
        <w:tc>
          <w:tcPr>
            <w:tcW w:w="1985" w:type="dxa"/>
          </w:tcPr>
          <w:p w14:paraId="2813C529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197F7AA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4A92354F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6613F834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48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48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48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7340E47E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1B8AA558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0F5E647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64900C4E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534F65D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5BDC0215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2248D797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5F838E46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49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49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49"/>
      </w:r>
    </w:p>
    <w:p w14:paraId="54F60C23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7E3C8C74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73E53400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3B08D990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5D8F4300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5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6E463FC8" wp14:editId="1809C72E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596636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52" w:author="NAVASIN HOMHUAL" w:date="2016-09-05T21:24:00Z">
                                    <w:rPr/>
                                  </w:rPrChange>
                                </w:rPr>
                                <w:pPrChange w:id="5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E463FC8" id="Rectangle 23" o:spid="_x0000_s1032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+haQ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C596636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4" w:author="NAVASIN HOMHUAL" w:date="2016-09-05T21:24:00Z">
                              <w:rPr/>
                            </w:rPrChange>
                          </w:rPr>
                          <w:pPrChange w:id="5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5C0A4119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10703DB8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3CFC62F5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396D23CD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B033E4C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3679C6BF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56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4A2AFC5D" wp14:editId="6E204EA7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6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56"/>
      </w:r>
    </w:p>
    <w:p w14:paraId="78CA5EC1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06A21C5C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426ADD9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2AE808B1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57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22A2443F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4620E57A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57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57"/>
      </w:r>
    </w:p>
    <w:p w14:paraId="771042D2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45E079C2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4FABF0E6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2459733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12C64BBC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687658D2" wp14:editId="1F3A6FBF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4145B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209DD594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58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9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1FDDA4BE" wp14:editId="1505C2E6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B82578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0" w:author="NAVASIN HOMHUAL" w:date="2016-09-05T21:24:00Z">
                                    <w:rPr/>
                                  </w:rPrChange>
                                </w:rPr>
                                <w:pPrChange w:id="61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FDDA4BE" id="Rectangle 24" o:spid="_x0000_s1033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263aQIAACoFAAAOAAAAZHJzL2Uyb0RvYy54bWysVNtOGzEQfa/Uf7D8XjY3S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3B82578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2" w:author="NAVASIN HOMHUAL" w:date="2016-09-05T21:24:00Z">
                              <w:rPr/>
                            </w:rPrChange>
                          </w:rPr>
                          <w:pPrChange w:id="63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62176588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369EF949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BCE280F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7EE3864F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79A4941C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39D2E97D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6B5428DD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16B098EE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0FE792A5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1F16F8D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6651431F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688E05D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5C144366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06A8450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6162A5E3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2082D17B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5AB1142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1EC1E5F3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0F9F4E02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6D805513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6F4CBC80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DE86B6A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086DB786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4264673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7B69A182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E66029F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4A7F541E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11CAF23F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4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65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1912BC09" wp14:editId="7EC46DD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0B7F8A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6" w:author="NAVASIN HOMHUAL" w:date="2016-09-05T21:24:00Z">
                                    <w:rPr/>
                                  </w:rPrChange>
                                </w:rPr>
                                <w:pPrChange w:id="6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912BC09" id="Rectangle 25" o:spid="_x0000_s1034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AgtXUm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30B7F8A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8" w:author="NAVASIN HOMHUAL" w:date="2016-09-05T21:24:00Z">
                              <w:rPr/>
                            </w:rPrChange>
                          </w:rPr>
                          <w:pPrChange w:id="6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31BC0B37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16071CE4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9EC1D7D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623402E6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00601E21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2709309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33C578D8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39B9BDA4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5AD0599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79BC859C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505EB95E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CFA2330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0324D2B1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36B37325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D5517AE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647A3265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EEC31C5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063E2DAF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A6B4142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1FB33AAC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9DEAD14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EA2B4E1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3301E2B2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6A62A106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64C865A1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76EFB464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64E8578A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407322AC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1C05FCA6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2CBA2FD1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7DC931A6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2A82AD82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724725F8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2E88A1D1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4AB4992E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0D6553C7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034BB983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0B187D42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4589F5F7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58ADDCE9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2100BF8C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34C11CBA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6F77CE41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623086C7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7AAF612C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352FCFDE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06464D4C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52100153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4B0FA724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328BEFB0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3D770416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19E48EF8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704D84CD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68EC9BF7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5828375C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19E09C17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6"/>
      <w:footerReference w:type="default" r:id="rId2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9" w:author="SuurBuur" w:date="2017-01-06T11:48:00Z" w:initials="S">
    <w:p w14:paraId="4102CEAE" w14:textId="77777777" w:rsidR="003E5EAC" w:rsidRDefault="003E5EAC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ส่งมาเป็นรูปทั้งกราฟเลย</w:t>
      </w:r>
    </w:p>
  </w:comment>
  <w:comment w:id="40" w:author="SuurBuur" w:date="2017-01-06T11:49:00Z" w:initials="S">
    <w:p w14:paraId="23BFD0D7" w14:textId="77777777" w:rsidR="005A3CA5" w:rsidRDefault="005A3CA5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ส่งมาทั้งกราฟเป็นรูป</w:t>
      </w:r>
    </w:p>
  </w:comment>
  <w:comment w:id="47" w:author="SuurBuur" w:date="2017-01-06T11:28:00Z" w:initials="S">
    <w:p w14:paraId="10BB839A" w14:textId="77777777" w:rsidR="003A6373" w:rsidRDefault="003A6373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48" w:author="SuurBuur" w:date="2017-01-06T11:35:00Z" w:initials="S">
    <w:p w14:paraId="04B466F8" w14:textId="77777777" w:rsidR="008A0DD0" w:rsidRDefault="008A0DD0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รบกวนพี่กู่ช่วย</w:t>
      </w:r>
      <w:r w:rsidR="00853B57">
        <w:t xml:space="preserve"> Set up format </w:t>
      </w:r>
      <w:r w:rsidR="00853B57">
        <w:rPr>
          <w:rFonts w:hint="cs"/>
          <w:cs/>
        </w:rPr>
        <w:t>ในการแสดงผลรายงาน</w:t>
      </w:r>
    </w:p>
  </w:comment>
  <w:comment w:id="49" w:author="SuurBuur" w:date="2017-01-06T11:38:00Z" w:initials="S">
    <w:p w14:paraId="17DED82A" w14:textId="77777777" w:rsidR="00786A03" w:rsidRDefault="00786A03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ใส่</w:t>
      </w:r>
      <w:r w:rsidR="00853B57">
        <w:t xml:space="preserve"> Manual </w:t>
      </w:r>
      <w:r w:rsidR="00853B57">
        <w:rPr>
          <w:rFonts w:hint="cs"/>
          <w:cs/>
        </w:rPr>
        <w:t>แค่ช่องเดียว</w:t>
      </w:r>
    </w:p>
  </w:comment>
  <w:comment w:id="56" w:author="SuurBuur" w:date="2017-01-06T11:40:00Z" w:initials="S">
    <w:p w14:paraId="5B179334" w14:textId="77777777" w:rsidR="009634CF" w:rsidRDefault="009634CF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ตัวเลขข้างในเป็นเลขสถานี</w:t>
      </w:r>
    </w:p>
    <w:p w14:paraId="32772AD3" w14:textId="77777777" w:rsidR="009634CF" w:rsidRDefault="00853B57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20B2C0F0" w14:textId="77777777" w:rsidR="009634CF" w:rsidRDefault="00853B57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57" w:author="SuurBuur" w:date="2017-01-06T11:41:00Z" w:initials="S">
    <w:p w14:paraId="04A07A54" w14:textId="77777777" w:rsidR="00481527" w:rsidRDefault="00481527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ดึงจาก</w:t>
      </w:r>
      <w:r w:rsidR="00853B57">
        <w:t xml:space="preserve"> Report </w:t>
      </w:r>
      <w:r w:rsidR="00853B57">
        <w:rPr>
          <w:rFonts w:hint="cs"/>
          <w:cs/>
        </w:rPr>
        <w:t>รูปแบบตารางมาใส่ โดยจะต้องรอ</w:t>
      </w:r>
      <w:r w:rsidR="00853B57">
        <w:t xml:space="preserve"> Report  Piping</w:t>
      </w:r>
      <w:r w:rsidR="00853B57"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02CEAE" w15:done="0"/>
  <w15:commentEx w15:paraId="23BFD0D7" w15:done="0"/>
  <w15:commentEx w15:paraId="10BB839A" w15:done="0"/>
  <w15:commentEx w15:paraId="04B466F8" w15:done="0"/>
  <w15:commentEx w15:paraId="17DED82A" w15:done="0"/>
  <w15:commentEx w15:paraId="20B2C0F0" w15:done="0"/>
  <w15:commentEx w15:paraId="04A07A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02CEAE" w16cid:durableId="1D0FC834"/>
  <w16cid:commentId w16cid:paraId="23BFD0D7" w16cid:durableId="1D0FC835"/>
  <w16cid:commentId w16cid:paraId="10BB839A" w16cid:durableId="1D0FC836"/>
  <w16cid:commentId w16cid:paraId="04B466F8" w16cid:durableId="1D0FC837"/>
  <w16cid:commentId w16cid:paraId="17DED82A" w16cid:durableId="1D0FC838"/>
  <w16cid:commentId w16cid:paraId="20B2C0F0" w16cid:durableId="1D0FC839"/>
  <w16cid:commentId w16cid:paraId="04A07A54" w16cid:durableId="1D0FC8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54EFA" w14:textId="77777777" w:rsidR="005C70FE" w:rsidRDefault="005C70FE">
      <w:r>
        <w:separator/>
      </w:r>
    </w:p>
  </w:endnote>
  <w:endnote w:type="continuationSeparator" w:id="0">
    <w:p w14:paraId="6A2AEA37" w14:textId="77777777" w:rsidR="005C70FE" w:rsidRDefault="005C70FE">
      <w:r>
        <w:continuationSeparator/>
      </w:r>
    </w:p>
  </w:endnote>
  <w:endnote w:type="continuationNotice" w:id="1">
    <w:p w14:paraId="34F2709B" w14:textId="77777777" w:rsidR="005C70FE" w:rsidRDefault="005C70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5CCAE7E0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BDAFB1" wp14:editId="1209CE8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6533DC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6F2E7588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5C70F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5C70F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645FD798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3F7092C6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42B014" wp14:editId="6B69FB3B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460BD5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5CBB9C81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5C70F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5C70F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246FF441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A417F" w14:textId="77777777" w:rsidR="005C70FE" w:rsidRDefault="005C70FE">
      <w:r>
        <w:separator/>
      </w:r>
    </w:p>
  </w:footnote>
  <w:footnote w:type="continuationSeparator" w:id="0">
    <w:p w14:paraId="75C59D9B" w14:textId="77777777" w:rsidR="005C70FE" w:rsidRDefault="005C70FE">
      <w:r>
        <w:continuationSeparator/>
      </w:r>
    </w:p>
  </w:footnote>
  <w:footnote w:type="continuationNotice" w:id="1">
    <w:p w14:paraId="546A7334" w14:textId="77777777" w:rsidR="005C70FE" w:rsidRDefault="005C70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E9335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063BF66A" wp14:editId="4568E838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05B2431B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22C51730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64A19085" wp14:editId="253238E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FD76E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1D43DCFE" wp14:editId="4F81C39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66D87AD7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19ED68D1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4039E827" wp14:editId="088BE7A7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FE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0E3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0FE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1F0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8BFBBE"/>
  <w15:docId w15:val="{B4B8C340-B8E0-4DFC-9202-8B5362BD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image" Target="media/image11.emf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Relationship Id="rId22" Type="http://schemas.openxmlformats.org/officeDocument/2006/relationships/image" Target="media/image10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_1\Desktop\PTT%20project\ptt_report\ptt_report\tmp_rep\60062617296006200537&#3608;&#3614;%20Report%20(1)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8BD83-49D4-4E81-A600-8D13103FB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60062617296006200537ธพ Report (1)</Template>
  <TotalTime>0</TotalTime>
  <Pages>9</Pages>
  <Words>4504</Words>
  <Characters>25677</Characters>
  <Application>Microsoft Office Word</Application>
  <DocSecurity>0</DocSecurity>
  <Lines>213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30121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Nantapol Rattanapolwachirawadee</dc:creator>
  <cp:lastModifiedBy>Nantapol Rattanapolwachirawadee</cp:lastModifiedBy>
  <cp:revision>1</cp:revision>
  <cp:lastPrinted>2016-06-06T07:45:00Z</cp:lastPrinted>
  <dcterms:created xsi:type="dcterms:W3CDTF">2017-07-11T14:57:00Z</dcterms:created>
  <dcterms:modified xsi:type="dcterms:W3CDTF">2017-07-11T14:57:00Z</dcterms:modified>
</cp:coreProperties>
</file>