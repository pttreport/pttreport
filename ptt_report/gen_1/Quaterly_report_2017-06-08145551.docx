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8011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6CEAFAD8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0DA6152D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787179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A1F20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3CF948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D827EB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243699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36105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81E58B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F3F27C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4E68E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BF4E89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8ABB0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E359F6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A323F6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4B69FB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19244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8910BD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F7EEC8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343BE5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8EA199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E5D8EF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7C01015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5E35C580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243B637B" w14:textId="77777777" w:rsidTr="005217C1">
        <w:tc>
          <w:tcPr>
            <w:tcW w:w="2376" w:type="dxa"/>
          </w:tcPr>
          <w:p w14:paraId="4FE6B177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603306A2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20925DFA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2A2C1398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77F8648A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0F35F66D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56C9CA16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15641BC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C8AA70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760D4E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E370D3D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1103B880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0A7EEA57" w14:textId="77777777" w:rsidTr="004477A6">
        <w:trPr>
          <w:trHeight w:val="390"/>
        </w:trPr>
        <w:tc>
          <w:tcPr>
            <w:tcW w:w="2376" w:type="dxa"/>
            <w:vMerge/>
          </w:tcPr>
          <w:p w14:paraId="165A81B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92E12A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760D4E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78E8913" w14:textId="77777777" w:rsidR="00221752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22D9A22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2A2F1A89" w14:textId="77777777" w:rsidTr="00643FB6">
        <w:trPr>
          <w:trHeight w:val="1536"/>
        </w:trPr>
        <w:tc>
          <w:tcPr>
            <w:tcW w:w="2376" w:type="dxa"/>
            <w:vMerge/>
          </w:tcPr>
          <w:p w14:paraId="41F0B2D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A0ACF6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760D4E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BC2A93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15E14DF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7F78A0B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1B9ADB2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B496832" w14:textId="77777777" w:rsidR="00643FB6" w:rsidRPr="0012516C" w:rsidRDefault="00760D4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25D0E5E9" w14:textId="77777777" w:rsidTr="00643FB6">
        <w:trPr>
          <w:trHeight w:val="3450"/>
        </w:trPr>
        <w:tc>
          <w:tcPr>
            <w:tcW w:w="2376" w:type="dxa"/>
            <w:vMerge/>
          </w:tcPr>
          <w:p w14:paraId="6C19C17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32038A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760D4E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7629C4D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B706C9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3023DE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80DECC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942A0E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C22D63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F80ED3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018829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75786A5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3D537F8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5B163184" w14:textId="77777777" w:rsidTr="004477A6">
        <w:trPr>
          <w:trHeight w:val="416"/>
        </w:trPr>
        <w:tc>
          <w:tcPr>
            <w:tcW w:w="2376" w:type="dxa"/>
            <w:vMerge/>
          </w:tcPr>
          <w:p w14:paraId="5A10D3B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5296020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760D4E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5FD94A8B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2E0D9B93" w14:textId="77777777" w:rsidR="00643FB6" w:rsidRPr="0012516C" w:rsidRDefault="00760D4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435F8155" w14:textId="77777777" w:rsidTr="005217C1">
        <w:tc>
          <w:tcPr>
            <w:tcW w:w="2376" w:type="dxa"/>
          </w:tcPr>
          <w:p w14:paraId="7D7669F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2CD3BB2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760D4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677F068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760D4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24EB054" w14:textId="77777777" w:rsidR="00077923" w:rsidRPr="0012516C" w:rsidRDefault="00760D4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2FCF6B98" w14:textId="77777777" w:rsidR="00077923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005E7C6A" w14:textId="77777777" w:rsidTr="005217C1">
        <w:tc>
          <w:tcPr>
            <w:tcW w:w="2376" w:type="dxa"/>
          </w:tcPr>
          <w:p w14:paraId="41F16EE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63933C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760D4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B84C75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760D4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FE03137" w14:textId="77777777" w:rsidR="003277E5" w:rsidRPr="0012516C" w:rsidRDefault="00760D4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6CCF84E" w14:textId="77777777" w:rsidR="00077923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0722D6D4" w14:textId="77777777" w:rsidTr="005D4362">
        <w:tc>
          <w:tcPr>
            <w:tcW w:w="2376" w:type="dxa"/>
          </w:tcPr>
          <w:p w14:paraId="43D7AB3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3CFA250" w14:textId="77777777" w:rsidR="00077923" w:rsidRPr="0012516C" w:rsidRDefault="00760D4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0F92B6AD" w14:textId="77777777" w:rsidR="00077923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A76B5A3" w14:textId="77777777" w:rsidR="00077923" w:rsidRPr="0012516C" w:rsidRDefault="00760D4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6BC6FC6F" w14:textId="77777777" w:rsidTr="005D4362">
        <w:tc>
          <w:tcPr>
            <w:tcW w:w="2376" w:type="dxa"/>
          </w:tcPr>
          <w:p w14:paraId="5E9847B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30473B4" w14:textId="77777777" w:rsidR="00077923" w:rsidRPr="0012516C" w:rsidRDefault="00760D4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2CD77EA8" w14:textId="77777777" w:rsidR="00077923" w:rsidRPr="0012516C" w:rsidRDefault="00760D4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6222CAB2" w14:textId="77777777" w:rsidR="00077923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3A2F759F" w14:textId="77777777" w:rsidTr="00D46B5C">
        <w:tc>
          <w:tcPr>
            <w:tcW w:w="2376" w:type="dxa"/>
          </w:tcPr>
          <w:p w14:paraId="4BCF0C2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1115E13" w14:textId="77777777" w:rsidR="00077923" w:rsidRPr="0012516C" w:rsidRDefault="00760D4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52E40E" w14:textId="77777777" w:rsidR="00077923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103CF2A" w14:textId="77777777" w:rsidR="00077923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2DE4B0A8" w14:textId="77777777" w:rsidTr="00156C0F">
        <w:tc>
          <w:tcPr>
            <w:tcW w:w="2376" w:type="dxa"/>
            <w:vMerge w:val="restart"/>
            <w:shd w:val="clear" w:color="auto" w:fill="auto"/>
          </w:tcPr>
          <w:p w14:paraId="49C015E0" w14:textId="77777777" w:rsidR="00691980" w:rsidRPr="0012516C" w:rsidRDefault="00760D4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6914064B" w14:textId="77777777" w:rsidR="00691980" w:rsidRPr="0012516C" w:rsidRDefault="00760D4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404255DF" w14:textId="77777777" w:rsidR="00691980" w:rsidRPr="0012516C" w:rsidRDefault="00760D4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4BE511B2" w14:textId="77777777" w:rsidR="00691980" w:rsidRPr="0012516C" w:rsidRDefault="00760D4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5168F0FC" w14:textId="77777777" w:rsidTr="00691980">
        <w:tc>
          <w:tcPr>
            <w:tcW w:w="2376" w:type="dxa"/>
            <w:vMerge/>
            <w:shd w:val="clear" w:color="auto" w:fill="auto"/>
          </w:tcPr>
          <w:p w14:paraId="3959F273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B7025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9E09D6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903C9FD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3FD00762" w14:textId="77777777" w:rsidTr="00156C0F">
        <w:tc>
          <w:tcPr>
            <w:tcW w:w="2376" w:type="dxa"/>
            <w:vMerge/>
            <w:shd w:val="clear" w:color="auto" w:fill="auto"/>
          </w:tcPr>
          <w:p w14:paraId="41F1D9F9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6440AE8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2B63643D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1F0938AD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2AB81FD5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74A9F11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691E5F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63088B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EF935E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996014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ABC3EF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2C83D5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6E6ABA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A549044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192F760B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4CD048DB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6D87D09F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E5B6684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63788814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220954F6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B0D3835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532371A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2789EDD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38734387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8F25135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3223CD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1383DA3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4585ED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D3AD0D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246AC28A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2EB5FA55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16514C5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47E9BD88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6D18D8C7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D414A58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7CCDFC24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054ED9C2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D049183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734F249B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3E3C3C3B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27DF68E5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3BB4F0F" wp14:editId="73D4DFEB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D6DD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BB4F0F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D5D6DD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40C7DB47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4E341493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3F0626D1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A0BEA7A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62F4041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3DC0FA12" w14:textId="77777777" w:rsidR="00FC6B34" w:rsidRPr="00EB73F7" w:rsidRDefault="00760D4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89F22BF" wp14:editId="1C04D447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F465311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37ED7470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2B98CE8C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20388CE1" w14:textId="77777777"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14:paraId="34815A2C" w14:textId="77777777"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14:paraId="616D19EE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188B865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6516DAF9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8DB6BF5" w14:textId="77777777"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14:paraId="54C96640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4D6493B2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682E377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065D10DE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B5CD6D0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5E892D6A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73A9ABF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F366091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74238C0A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12C0550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778A5E2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124C01D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08EFB47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6EEB939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08A72A2E" w14:textId="77777777" w:rsidTr="00B224A0">
        <w:tc>
          <w:tcPr>
            <w:tcW w:w="425" w:type="dxa"/>
          </w:tcPr>
          <w:p w14:paraId="4FA03291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FC0D69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33F4561D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F985D6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344A544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B8501EA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2E5ED56C" w14:textId="77777777" w:rsidTr="00B224A0">
        <w:tc>
          <w:tcPr>
            <w:tcW w:w="425" w:type="dxa"/>
          </w:tcPr>
          <w:p w14:paraId="1009D4B8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4325E8C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7B621A8A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DA11FB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94B5606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A2FFF38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05191A57" w14:textId="77777777" w:rsidTr="00B224A0">
        <w:tc>
          <w:tcPr>
            <w:tcW w:w="425" w:type="dxa"/>
          </w:tcPr>
          <w:p w14:paraId="072E4E0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6751CF2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25E429B0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005067F0" wp14:editId="27B001E2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628E6D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05067F0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7628E6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D1FFA23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ECBE935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FBE5D96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1219CB75" w14:textId="77777777" w:rsidTr="00B224A0">
        <w:tc>
          <w:tcPr>
            <w:tcW w:w="425" w:type="dxa"/>
          </w:tcPr>
          <w:p w14:paraId="2F141CBA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19EC9FD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33B7AE27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8A0CD56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BF21470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106EF5E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328C1B8" w14:textId="77777777" w:rsidTr="00B224A0">
        <w:tc>
          <w:tcPr>
            <w:tcW w:w="425" w:type="dxa"/>
          </w:tcPr>
          <w:p w14:paraId="029F06F9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9DB2C2A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583A197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7EF71F3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7F345F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ACF70D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9F2BD7C" w14:textId="77777777" w:rsidTr="00B224A0">
        <w:tc>
          <w:tcPr>
            <w:tcW w:w="425" w:type="dxa"/>
          </w:tcPr>
          <w:p w14:paraId="2D9C92FA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ABF4035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460F24B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E007D29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3CE715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1DE586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378D854" w14:textId="77777777" w:rsidTr="00B224A0">
        <w:tc>
          <w:tcPr>
            <w:tcW w:w="425" w:type="dxa"/>
          </w:tcPr>
          <w:p w14:paraId="205C3C3A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D7F526B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6889821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E4FFD5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DB829F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D2F87C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5F78D745" w14:textId="77777777" w:rsidTr="00B224A0">
        <w:tc>
          <w:tcPr>
            <w:tcW w:w="425" w:type="dxa"/>
          </w:tcPr>
          <w:p w14:paraId="6E0FCBE1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F0D6DDF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713CFD0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BC3902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87DA18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6A97EF8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51373592" w14:textId="77777777" w:rsidTr="00B224A0">
        <w:tc>
          <w:tcPr>
            <w:tcW w:w="425" w:type="dxa"/>
          </w:tcPr>
          <w:p w14:paraId="39E7508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A0A0CE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6E9F134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7B263C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1AAA7E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AF918B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74354AB3" w14:textId="77777777" w:rsidTr="00B224A0">
        <w:tc>
          <w:tcPr>
            <w:tcW w:w="425" w:type="dxa"/>
          </w:tcPr>
          <w:p w14:paraId="4E0F083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1BC0313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14CEAD7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7E2A07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C32484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00B7FD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DF2781B" w14:textId="77777777" w:rsidTr="00B224A0">
        <w:tc>
          <w:tcPr>
            <w:tcW w:w="425" w:type="dxa"/>
          </w:tcPr>
          <w:p w14:paraId="3B7FBA2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E1621A5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221593D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0D5F50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B25D76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5C627D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03DA12C" w14:textId="77777777" w:rsidTr="00B224A0">
        <w:tc>
          <w:tcPr>
            <w:tcW w:w="425" w:type="dxa"/>
          </w:tcPr>
          <w:p w14:paraId="09F6955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3CB722F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3EE8578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272C9C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8B4D60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C839D7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223740A9" w14:textId="77777777" w:rsidTr="00B224A0">
        <w:tc>
          <w:tcPr>
            <w:tcW w:w="425" w:type="dxa"/>
          </w:tcPr>
          <w:p w14:paraId="475CE9E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7" w:type="dxa"/>
          </w:tcPr>
          <w:p w14:paraId="52852EDC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5A638AC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37CF105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DB2A79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9D4C284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54A97039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3CB84CC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566C079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51F28253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F7E95F9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4C59E9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0A21FB11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444927BD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03432BA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2ED68B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28D6712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45BE97C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D1FEF1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022E463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5223E8BC" w14:textId="77777777" w:rsidTr="00B224A0">
        <w:tc>
          <w:tcPr>
            <w:tcW w:w="425" w:type="dxa"/>
            <w:shd w:val="clear" w:color="auto" w:fill="auto"/>
          </w:tcPr>
          <w:p w14:paraId="4586637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4FA39D7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52DD672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12CC0DF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3941077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0EC90DD2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46A45E05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AB7CAF9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67F26E2C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5A798545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02FA8881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60536792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7AB93A68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2F02ADF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4D935F3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6BF774DB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0F4ADDA3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4625753B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260F290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EA6E903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5445D348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5C75E08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1C6F0976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6ACAC25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F8D7E14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722AD1C1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3E890A12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6FBDC92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ED9E61B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685D820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6652602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013F533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756854C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334AFE13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2A542756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975DD10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9AEB250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DFB788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124EEC3F" w14:textId="77777777" w:rsidTr="008E514A">
        <w:trPr>
          <w:trHeight w:val="70"/>
        </w:trPr>
        <w:tc>
          <w:tcPr>
            <w:tcW w:w="798" w:type="dxa"/>
            <w:vMerge/>
          </w:tcPr>
          <w:p w14:paraId="5F01F9A4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9D2E124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A1416BD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FB949BE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670678EA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78C9E7C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4CDB4A7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2985226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894296F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25586E2A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7E5990E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D19F831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85341D8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D11F7B4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14ED19AC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4C86F67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0A9BEFE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B1103F8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6D217F0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66FE99E6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5062F228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7EF0CE0E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4B290D54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71DF40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5326D38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38EDEE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B0A287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7FBF7AA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6FD14AA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06AD2F2B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0F13FB0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4224F331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9277BF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4088A43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3CF73DC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40A5EEC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CE87D31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0E17AB94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3D1DFA06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420D86EE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BFE2EA2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014FABFC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68859FB0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694C052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46F2CF2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81C1016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7A20378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2D6BE684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366A7696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771A37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73575AA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8EFD1C1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4E882B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36CAB629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19BB02E3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0607825C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2D543435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9552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29E2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77454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26A152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7FA499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920C668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6C75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94D4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B5811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E4FDA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A6E754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7E524A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FB5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AB3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C896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BF997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62FA2B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959D2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A6E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B02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B4BE09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F4E63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06E539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C823A2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6ED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F2B9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B68E30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DA57FC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26450E93" wp14:editId="424CEC9A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C887B9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6450E93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30C887B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888DBD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38970B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50FE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0672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EF18F8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1C9B9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FE8C42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567DDD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572A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D88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A0A59F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2A9D7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BAE9AD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BA4D7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59C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0D98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6D5D18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D41EC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78BCF56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4778B1D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0C34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082A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8D1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4C292F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5B0B29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99E016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299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FDAD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B86A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CB8B97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40D97B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6BF73C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E3A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02EC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F545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D39BD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E9A53D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8811C7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8AA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DBE2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3C31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7BF3D2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ADA2E7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903CCB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2D1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369B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AE79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8539DD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56CA552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F359FD0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0CFD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17C4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E3E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69A1A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A859D65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240F0040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95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1A0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E3433A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EF8A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4DCB311F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2F40229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A9E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AF9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17E2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80AF1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6D3EFA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284BA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13E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703F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F26E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53D9B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0B3195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B9D15D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640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2E2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7E24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2FED6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398EA6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E06D7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F51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E19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D828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6182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69372A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C655CA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FD6B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D343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5CD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9DCB7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FFBB09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1A1E96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D68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8F4A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E395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CB229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B8372F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B326C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2FBB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F63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4BE0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2AA83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1E2B0E2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E1750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511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06D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438B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D04B3A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5C005C6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AC8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F25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16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EE7A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8AB2F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E308CA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083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877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B7CA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265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8E250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F385D2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066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FFA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78546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0BAB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8750E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D30B91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7ED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066C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4B3D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52CF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FB712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96A033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6B9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2521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C69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972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F9C3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0CE9A4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B19A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3AAA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6AF1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8112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C79C9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0A181E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7EB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6318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6F11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2A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F978F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CDE701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585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761F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52DF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7D1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ECF0C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31998B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F69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46BA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1D8B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43E3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273E4B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6803AD44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01B0A47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58663A4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4D7AD8E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412A1E04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7CE5BD8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12A61F86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0A14180C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C1DA990" wp14:editId="38FEB6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E70D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C1DA990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F9E70D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FEB38F6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DF4FC79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A869641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83F35D3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4C009D0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E949997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35D5085A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8AE3E02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5F8DC05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C18E634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2444ADB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0F897F6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BEAA17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342328C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1E9C0305" wp14:editId="622CA3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1ADC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E9C0305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F41ADC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3D99DB55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0CC47B63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27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72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2D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2D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8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B0E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366B805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4A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F9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90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ACE7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C2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5EB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15CC46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CB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EA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17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375E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42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4363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2B0346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66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86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0D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C5FD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B0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4769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E73F4F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1F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C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8E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086F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92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8E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9031EB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0C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39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36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675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44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4AAE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F3FF2F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C9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02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EF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670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9E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E89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D6D9ED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E1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D0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81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E2B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C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4C59C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192E132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FF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87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94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756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D7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3FA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C01C99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0D8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8A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5D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F3F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3A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87B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E80BEA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B7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86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21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0F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611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65E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CBC6E0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FF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15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0E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74B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75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F929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5173BA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C2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20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CC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E80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67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90E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71423B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3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D4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99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D92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79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627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82D44C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EE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E4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E43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0B1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185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77C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63ACA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B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DD1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94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389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9F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267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2D6E14B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D1F7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ECA92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31D86DE5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D6381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4074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7819D96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B62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57081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2B55A3F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5253EE0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8DFD696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3E383A5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0E231392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72B2741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31CB56E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3F69086A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B74A0FA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659944B0" wp14:editId="43ECF75E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A366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59944B0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0CA366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045061D4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AC5AEAD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2CCAE037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B569E0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086EC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DB49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50E3CB0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A9A0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43D6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66F1C25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0404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FC0B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65677F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864F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6DCEE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97889C8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43E7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CC32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3CAFF6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AC83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F20D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B443223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476C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3D3C6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22442B0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2C337BDE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4E23C2B2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3483C9D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F118B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D9CC3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068C933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3379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D95B34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317DE4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856B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243527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C91C279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6293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583FBB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93178A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E781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300C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09EE9EE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251A2B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30DAECF7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74DAAC68" wp14:editId="04151B21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8DF4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16FBBC1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682CD7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310BC2C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3AFCAFE9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C67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CAA7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3F00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FBFCDC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564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C03C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A2AF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7B0BED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347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8A08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9A2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FB4306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C4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E14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0283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66B458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36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439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3C7BE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090041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6633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30D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3653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0599AF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AD1D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B79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0D6B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D6FFAD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B054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E8F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4E41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A98944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B67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BB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01C4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11DC67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334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2C1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1685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400AD7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2FD9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A06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EF2A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50C7AC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872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793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0828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C8AA17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79F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BA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0ECD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FDB664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01B7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16B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2A2C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9BEF2A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FEEF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02C0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6441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DDF4FB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07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5BFE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097E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D079A7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28D3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0D12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955C6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67BD8B0A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D8BE73B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B32B227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2E9556A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C7E95C7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8BE7284" wp14:editId="7D3C0E43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44DE10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100805CD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ED331DD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3FC1827" wp14:editId="793754B9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2C9B17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754696D9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3015E657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5332537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CB927D1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639551D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08331B9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417472C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5C1228F7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1111EB41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3FBA7E99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70977883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7DF73DFC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3CF91403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D61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C9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015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405885C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93E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C6F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995D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1C347AB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09C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5D9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5D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8FF5547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55A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665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4D7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4AA24A6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3B1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BBD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63E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E2F2B09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FA0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A76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FCB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6511688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CC5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F7C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574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11A7DE69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542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E94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40D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293026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0A0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BA7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CCB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2029446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F23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8AE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43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1BDA0A2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22E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2A8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17E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306B23A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24A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885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51B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F1C102B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2A9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F22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07E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7053422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270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FBA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ED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5D62DE3E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C2DC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8D7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E8E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34F4D68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FD5CE82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38601B2E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59FF9843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5ABA4520" wp14:editId="36FAC9A6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9F90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ABA4520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399F90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D813967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2183EFF3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5D98F459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4FE2E794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4EDAEC29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FA2C11A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1D6E4F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0C1B1F31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07886283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637E88D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79E11C19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E16A3CB" wp14:editId="55968F51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D1BC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01DED7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072AE138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C04F7D6" wp14:editId="35A4855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DAAB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3BE783E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3BBAF33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E11E385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F522AEC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E45961E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E9CFCCC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2A80860F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0B5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B0AC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1FA3C38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8917A05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002F97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274A26CA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45E7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39B2D3A" wp14:editId="7322B168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EB7A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BB45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4C24F69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41160036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0412F847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66CB7B6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62BEDD56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F3E10CC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1B1732C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3A74DCC9" w14:textId="77777777" w:rsidTr="001365E4">
        <w:trPr>
          <w:trHeight w:val="335"/>
          <w:jc w:val="center"/>
        </w:trPr>
        <w:tc>
          <w:tcPr>
            <w:tcW w:w="5698" w:type="dxa"/>
          </w:tcPr>
          <w:p w14:paraId="6404FAB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4FCCA7C" wp14:editId="40F0B982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38F0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F62069C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2EA4621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7353066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328C02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5D5FACCB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E478CC7" w14:textId="77777777" w:rsidTr="001365E4">
        <w:trPr>
          <w:trHeight w:val="335"/>
          <w:jc w:val="center"/>
        </w:trPr>
        <w:tc>
          <w:tcPr>
            <w:tcW w:w="5698" w:type="dxa"/>
          </w:tcPr>
          <w:p w14:paraId="3046DA3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E098E7C" wp14:editId="7FAC1837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E6FF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589ED22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475B171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C92341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5FE407B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4A085F9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2E274818" w14:textId="77777777" w:rsidTr="001365E4">
        <w:trPr>
          <w:trHeight w:val="3677"/>
          <w:jc w:val="center"/>
        </w:trPr>
        <w:tc>
          <w:tcPr>
            <w:tcW w:w="5698" w:type="dxa"/>
          </w:tcPr>
          <w:p w14:paraId="59F08A3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829E8D9" wp14:editId="4AD691D7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CE6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3421E8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A993A0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53538EA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4794AFC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5CD6C9B9" w14:textId="77777777" w:rsidTr="001365E4">
        <w:trPr>
          <w:trHeight w:val="3677"/>
          <w:jc w:val="center"/>
        </w:trPr>
        <w:tc>
          <w:tcPr>
            <w:tcW w:w="5698" w:type="dxa"/>
          </w:tcPr>
          <w:p w14:paraId="3405976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4A5CA1C" wp14:editId="07476852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E770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57A1AB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860CFE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4513B0F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F78155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62C5647" w14:textId="77777777" w:rsidTr="001365E4">
        <w:trPr>
          <w:trHeight w:val="3672"/>
          <w:jc w:val="center"/>
        </w:trPr>
        <w:tc>
          <w:tcPr>
            <w:tcW w:w="5698" w:type="dxa"/>
          </w:tcPr>
          <w:p w14:paraId="37059D5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979C497" wp14:editId="2F77B48A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2ECD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CF52888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420D23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4A2DFFC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61B9F657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5DF6A022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96A16FC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5600AB32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2B47B59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10ECEB8A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6C14B751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1C98261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A9BA911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20B1C553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EEBB3F4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13637754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710E0FE5" w14:textId="77777777" w:rsidTr="000A272E">
        <w:tc>
          <w:tcPr>
            <w:tcW w:w="2347" w:type="dxa"/>
          </w:tcPr>
          <w:p w14:paraId="69E58344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24E9B8EC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3567FAD2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4C65EF03" w14:textId="77777777" w:rsidTr="000A272E">
        <w:tc>
          <w:tcPr>
            <w:tcW w:w="2347" w:type="dxa"/>
          </w:tcPr>
          <w:p w14:paraId="4384BA94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5F6994E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7064217F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7D8F12E3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74D495A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1A7D5BC5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636480B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7B769FAA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0D83C84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52963BE4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68846C8C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1E55EA40" wp14:editId="6108641A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3B452514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66AC5185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BC052AD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1C309E40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1033CA34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4BE9842C" w14:textId="77777777" w:rsidTr="007219C0">
        <w:tc>
          <w:tcPr>
            <w:tcW w:w="1985" w:type="dxa"/>
          </w:tcPr>
          <w:p w14:paraId="2DE0F546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2A2E43BD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40A79EED" w14:textId="77777777" w:rsidTr="007219C0">
        <w:tc>
          <w:tcPr>
            <w:tcW w:w="1985" w:type="dxa"/>
          </w:tcPr>
          <w:p w14:paraId="5880760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533C056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75B1EA4B" w14:textId="77777777" w:rsidTr="007219C0">
        <w:tc>
          <w:tcPr>
            <w:tcW w:w="1985" w:type="dxa"/>
          </w:tcPr>
          <w:p w14:paraId="7988BC8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DB50CA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75B3A13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73C6B1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33E4F62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1C3CA6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7F38868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68E541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0D3CEF3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6E1D9027" w14:textId="77777777" w:rsidTr="007219C0">
        <w:tc>
          <w:tcPr>
            <w:tcW w:w="1985" w:type="dxa"/>
          </w:tcPr>
          <w:p w14:paraId="45762CD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61A4109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6432B407" w14:textId="77777777" w:rsidTr="007219C0">
        <w:trPr>
          <w:trHeight w:val="778"/>
        </w:trPr>
        <w:tc>
          <w:tcPr>
            <w:tcW w:w="1985" w:type="dxa"/>
          </w:tcPr>
          <w:p w14:paraId="7F30087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70C10D5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392A0CF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1D4110E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08315447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677AD233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DDEE762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B5F9A48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DAE836A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6AF44961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38B00034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5304AF5E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75C8993D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2BABAF2C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46C081E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F805EA2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2ABB50E2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19F524E5" wp14:editId="6C952ACC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58D7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F524E5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3258D7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6F1AB47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6E89DBD8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9C3EAAD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2C0EB668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B78792A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67CD21BD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197CA7F" wp14:editId="274043AE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43943590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27D7B05A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8953AC6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FFC7BBF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0424229C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79507470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1E8FEE9E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2C1D5AE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12F231E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863047F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09B06ABC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7712002" wp14:editId="79E5D699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65AB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7A7833E0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01669EAD" wp14:editId="58E20652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B9CD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1669EAD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EAB9CD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706B01A6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42B1F16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5546A7C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6285C234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407836B5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5ED79438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0F5E19B7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280D2E24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1CAFD87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10F5E30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659D29EE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95E8F23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1BA61F5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F0CF61D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F4AA880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E2F1AE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027F90A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7889EEC3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5E99B1E3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494A45D4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165B33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5999068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F45EBE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877DC27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94598D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E052D52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7A88BFD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80F43A6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2196FD3" wp14:editId="54E3D6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76B7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2196FD3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0A76B7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CA30FDE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76A4AC4F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6734BC9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302F25E1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1BCCE3A2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E458EDA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6D86023B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491084BF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9C18235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2FACF788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19A0F2C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E8F6682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E5C605E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68E9D980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E49FE4E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7ADEB60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62B9139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606F1F4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20F01D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34C761CA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FFF4870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F8AEA85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6F53D77D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7E7EDB2E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63AB6ED1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2C7328D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6EEB10E7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4AF46B46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DC431ED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0ABC0E3E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6B7B1C64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CFD072F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420994C7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049D762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7C98FAE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A99C8D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78BA0C7B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147DD5F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3A86A512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A7787C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36A151EF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5D119D6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21D902AE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D48A22F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68297CE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5B066C3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207149A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35243C5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4A2B2B1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75221E7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38F7FC7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1C9D72D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5F4A92FE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4AF5F6A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90489CF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E27B0EE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4306DA36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78EE3151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64E6D940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07294A97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561F2A44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04A56160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57955E37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184C429E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40A46AAF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06DA36" w15:done="0"/>
  <w15:commentEx w15:paraId="78EE3151" w15:done="0"/>
  <w15:commentEx w15:paraId="64E6D940" w15:done="0"/>
  <w15:commentEx w15:paraId="07294A97" w15:done="0"/>
  <w15:commentEx w15:paraId="561F2A44" w15:done="0"/>
  <w15:commentEx w15:paraId="184C429E" w15:done="0"/>
  <w15:commentEx w15:paraId="40A46A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06DA36" w16cid:durableId="1CE197B6"/>
  <w16cid:commentId w16cid:paraId="78EE3151" w16cid:durableId="1CE197B7"/>
  <w16cid:commentId w16cid:paraId="64E6D940" w16cid:durableId="1CE197B8"/>
  <w16cid:commentId w16cid:paraId="07294A97" w16cid:durableId="1CE197B9"/>
  <w16cid:commentId w16cid:paraId="561F2A44" w16cid:durableId="1CE197BA"/>
  <w16cid:commentId w16cid:paraId="184C429E" w16cid:durableId="1CE197BB"/>
  <w16cid:commentId w16cid:paraId="40A46AAF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72A03" w14:textId="77777777" w:rsidR="00760D4E" w:rsidRDefault="00760D4E">
      <w:r>
        <w:separator/>
      </w:r>
    </w:p>
  </w:endnote>
  <w:endnote w:type="continuationSeparator" w:id="0">
    <w:p w14:paraId="41B64D29" w14:textId="77777777" w:rsidR="00760D4E" w:rsidRDefault="00760D4E">
      <w:r>
        <w:continuationSeparator/>
      </w:r>
    </w:p>
  </w:endnote>
  <w:endnote w:type="continuationNotice" w:id="1">
    <w:p w14:paraId="67457BDE" w14:textId="77777777" w:rsidR="00760D4E" w:rsidRDefault="00760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D13399F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F2611F" wp14:editId="1F84CB6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821A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59651BE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60D4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60D4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2CABCB8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55ECCE57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8A81FE" wp14:editId="1EA9A64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161C3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8B4BEC3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60D4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60D4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90732E7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08DAD" w14:textId="77777777" w:rsidR="00760D4E" w:rsidRDefault="00760D4E">
      <w:r>
        <w:separator/>
      </w:r>
    </w:p>
  </w:footnote>
  <w:footnote w:type="continuationSeparator" w:id="0">
    <w:p w14:paraId="49A42281" w14:textId="77777777" w:rsidR="00760D4E" w:rsidRDefault="00760D4E">
      <w:r>
        <w:continuationSeparator/>
      </w:r>
    </w:p>
  </w:footnote>
  <w:footnote w:type="continuationNotice" w:id="1">
    <w:p w14:paraId="1C76B29B" w14:textId="77777777" w:rsidR="00760D4E" w:rsidRDefault="00760D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56FE4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3E9EB7DC" wp14:editId="6A003A2D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4827D49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6D0D0BF2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5C4C696" wp14:editId="09033419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0FAFD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447B68BC" wp14:editId="4D6DD0FC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EA97A67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6C987A1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8F7217A" wp14:editId="0BCBF534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4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0D4E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F951E"/>
  <w15:docId w15:val="{0B0A4322-6A02-4656-B811-5219D837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2721B-94FF-4D03-9D14-AD7B23E4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7</Pages>
  <Words>4975</Words>
  <Characters>28359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2017-06-08T07:55:00Z</dcterms:created>
  <dcterms:modified xsi:type="dcterms:W3CDTF">2017-06-08T07:55:00Z</dcterms:modified>
</cp:coreProperties>
</file>