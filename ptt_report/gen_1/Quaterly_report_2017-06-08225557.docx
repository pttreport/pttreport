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84B1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1D644FF2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2C5BC1FE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572E074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BD974F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0685F6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F21A79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26771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B46B0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7BB18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577AA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E08A83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2925A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E959CC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CAC71E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E9AB58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03323F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4F74A1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DE2374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A6ED63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1BC8E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F71B1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D7EF2B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71FF10F8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613AFDD1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170E697D" w14:textId="77777777" w:rsidTr="005217C1">
        <w:tc>
          <w:tcPr>
            <w:tcW w:w="2376" w:type="dxa"/>
          </w:tcPr>
          <w:p w14:paraId="2F28215B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31945F26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24130C6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09CF657F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747574B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590B06BD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530002CB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1EF1984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356CD58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831651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B47A8A8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771DF2FE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ACD214D" w14:textId="77777777" w:rsidTr="004477A6">
        <w:trPr>
          <w:trHeight w:val="390"/>
        </w:trPr>
        <w:tc>
          <w:tcPr>
            <w:tcW w:w="2376" w:type="dxa"/>
            <w:vMerge/>
          </w:tcPr>
          <w:p w14:paraId="4277FDC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04FF24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83165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60E0A45" w14:textId="77777777" w:rsidR="00221752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3ACE4AA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17CE0583" w14:textId="77777777" w:rsidTr="00305F26">
        <w:trPr>
          <w:trHeight w:val="224"/>
        </w:trPr>
        <w:tc>
          <w:tcPr>
            <w:tcW w:w="2376" w:type="dxa"/>
            <w:vMerge/>
          </w:tcPr>
          <w:p w14:paraId="0A83751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030DA2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831651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D2F388F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799869D" w14:textId="77777777" w:rsidR="00643FB6" w:rsidRPr="0012516C" w:rsidRDefault="0083165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5C5D8F39" w14:textId="77777777" w:rsidTr="00305F26">
        <w:trPr>
          <w:trHeight w:val="50"/>
        </w:trPr>
        <w:tc>
          <w:tcPr>
            <w:tcW w:w="2376" w:type="dxa"/>
            <w:vMerge/>
          </w:tcPr>
          <w:p w14:paraId="55B6293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857E66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31651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F2F5CA0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7016A74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1A0014C2" w14:textId="77777777" w:rsidTr="004477A6">
        <w:trPr>
          <w:trHeight w:val="416"/>
        </w:trPr>
        <w:tc>
          <w:tcPr>
            <w:tcW w:w="2376" w:type="dxa"/>
            <w:vMerge/>
          </w:tcPr>
          <w:p w14:paraId="0C4C688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6A53EA2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831651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304B8AFA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5D1F6F5C" w14:textId="77777777" w:rsidR="00643FB6" w:rsidRPr="0012516C" w:rsidRDefault="0083165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30B503A7" w14:textId="77777777" w:rsidTr="005217C1">
        <w:tc>
          <w:tcPr>
            <w:tcW w:w="2376" w:type="dxa"/>
          </w:tcPr>
          <w:p w14:paraId="1029256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158BB7FB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83165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2C1DE57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831651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1F7B795" w14:textId="77777777" w:rsidR="00077923" w:rsidRPr="0012516C" w:rsidRDefault="0083165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674A83F4" w14:textId="77777777" w:rsidR="00077923" w:rsidRPr="0012516C" w:rsidRDefault="008316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38F4E1D0" w14:textId="77777777" w:rsidTr="005217C1">
        <w:tc>
          <w:tcPr>
            <w:tcW w:w="2376" w:type="dxa"/>
          </w:tcPr>
          <w:p w14:paraId="2B59F99B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35C98447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83165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0EE470E3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831651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CCB66D0" w14:textId="77777777" w:rsidR="003277E5" w:rsidRPr="0012516C" w:rsidRDefault="0083165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52343C29" w14:textId="77777777" w:rsidR="00077923" w:rsidRPr="0012516C" w:rsidRDefault="008316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7FAE343B" w14:textId="77777777" w:rsidTr="005D4362">
        <w:tc>
          <w:tcPr>
            <w:tcW w:w="2376" w:type="dxa"/>
          </w:tcPr>
          <w:p w14:paraId="2587B82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62AFECCE" w14:textId="77777777" w:rsidR="00077923" w:rsidRPr="0012516C" w:rsidRDefault="0083165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121C8FBA" w14:textId="77777777" w:rsidR="00077923" w:rsidRPr="0012516C" w:rsidRDefault="008316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CC293D5" w14:textId="77777777" w:rsidR="00077923" w:rsidRPr="0012516C" w:rsidRDefault="0083165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136FFAC8" w14:textId="77777777" w:rsidTr="005D4362">
        <w:tc>
          <w:tcPr>
            <w:tcW w:w="2376" w:type="dxa"/>
          </w:tcPr>
          <w:p w14:paraId="5916C45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59769EF5" w14:textId="77777777" w:rsidR="00077923" w:rsidRPr="0012516C" w:rsidRDefault="0083165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6BD120B" w14:textId="77777777" w:rsidR="00077923" w:rsidRPr="0012516C" w:rsidRDefault="0083165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0E69FF33" w14:textId="77777777" w:rsidR="00077923" w:rsidRPr="0012516C" w:rsidRDefault="008316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1AD74837" w14:textId="77777777" w:rsidTr="00D46B5C">
        <w:tc>
          <w:tcPr>
            <w:tcW w:w="2376" w:type="dxa"/>
          </w:tcPr>
          <w:p w14:paraId="49F4876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4FC1FFD" w14:textId="77777777" w:rsidR="00077923" w:rsidRPr="0012516C" w:rsidRDefault="0083165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763FA04" w14:textId="77777777" w:rsidR="00077923" w:rsidRPr="0012516C" w:rsidRDefault="008316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17B1B68" w14:textId="77777777" w:rsidR="00077923" w:rsidRPr="0012516C" w:rsidRDefault="008316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7171FD98" w14:textId="77777777" w:rsidTr="00156C0F">
        <w:tc>
          <w:tcPr>
            <w:tcW w:w="2376" w:type="dxa"/>
            <w:vMerge w:val="restart"/>
            <w:shd w:val="clear" w:color="auto" w:fill="auto"/>
          </w:tcPr>
          <w:p w14:paraId="4FFA1AF4" w14:textId="77777777" w:rsidR="00691980" w:rsidRPr="0012516C" w:rsidRDefault="0083165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48E8EC97" w14:textId="77777777" w:rsidR="00691980" w:rsidRPr="0012516C" w:rsidRDefault="0083165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2AC9308D" w14:textId="77777777" w:rsidR="00691980" w:rsidRPr="0012516C" w:rsidRDefault="0083165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35866F2" w14:textId="77777777" w:rsidR="00691980" w:rsidRPr="0012516C" w:rsidRDefault="0083165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4AE5D4CB" w14:textId="77777777" w:rsidTr="00691980">
        <w:tc>
          <w:tcPr>
            <w:tcW w:w="2376" w:type="dxa"/>
            <w:vMerge/>
            <w:shd w:val="clear" w:color="auto" w:fill="auto"/>
          </w:tcPr>
          <w:p w14:paraId="3D1AAC73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5697E9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0EA134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84B46BF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496FBC9B" w14:textId="77777777" w:rsidTr="00156C0F">
        <w:tc>
          <w:tcPr>
            <w:tcW w:w="2376" w:type="dxa"/>
            <w:vMerge/>
            <w:shd w:val="clear" w:color="auto" w:fill="auto"/>
          </w:tcPr>
          <w:p w14:paraId="6E214D8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0EA92A50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0AC8FDEE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5BC25625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5EA3671D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3DB7B77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C05908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C86EF3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F93550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2322E7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A2E1A5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5B49C5E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CDFC78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FF61F72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402121FE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5221F559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7BCE3CA2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1F902DF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38EFEDC5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6781605A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95A48F7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7AE17A1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CCD448A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69CB6627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B1AE878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12551891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659C2566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253B922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50F22996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75325055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2640BBD9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1C734E20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0E88D062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1AF0044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1AA012E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11FBF856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0A72BEA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F09DEF7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68BBAE0D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03112089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4319EC41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8F943C7" wp14:editId="7DA9EBFA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4D49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F943C7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434D49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54895434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33703086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72025227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5E169B53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2451B46B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D832A9C" w14:textId="77777777" w:rsidR="00FC6B34" w:rsidRPr="00EB73F7" w:rsidRDefault="0083165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7ACEC8FB" wp14:editId="6A014C6D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9649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03C052DA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043730FE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545F31CD" w14:textId="77777777" w:rsidR="004F4505" w:rsidRPr="0012516C" w:rsidRDefault="0083165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630661C8" w14:textId="77777777" w:rsidR="00AC06BE" w:rsidRPr="0012516C" w:rsidRDefault="0083165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06E22D7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DF71914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7B89EEDA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59D122F" w14:textId="77777777" w:rsidR="003576E0" w:rsidRPr="0012516C" w:rsidRDefault="0083165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25CF91FB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27201C3B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15E7D94E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7A883EF4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7E40AA1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31651" w14:paraId="2BBA7A89" w14:textId="77777777" w:rsidTr="008316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278A338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91A884A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19EB5CC5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7552BBE4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01FF213A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33AA6A3D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31651" w14:paraId="36C52D96" w14:textId="77777777" w:rsidTr="008316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BFB921E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D215326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27FD93C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DBD9328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CC366DC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F4DCD2F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831651" w14:paraId="109D6834" w14:textId="77777777" w:rsidTr="008316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5729F18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94E401F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9FECE63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F407FBC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8712BFB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8B1307A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831651" w14:paraId="1B3E8EDD" w14:textId="77777777" w:rsidTr="008316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1B348FE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603F14B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04CACDA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8901989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5B307DCD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E5703ED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831651" w14:paraId="326A4CA5" w14:textId="77777777" w:rsidTr="0083165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9FB8030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0718B5A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2EFBD456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0E0DBC84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005BC31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7116C08" w14:textId="77777777" w:rsidR="00831651" w:rsidRDefault="0083165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330B1256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4ACB3027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700329DF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831651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83165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83165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446A4AD2" w14:textId="77777777" w:rsidR="00167548" w:rsidRPr="0012516C" w:rsidRDefault="0083165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3CC5290A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72C43ACC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D109FF7" w14:textId="77777777" w:rsidR="006F5447" w:rsidRDefault="00D9155A" w:rsidP="00845371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83165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83165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83165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31D5AA50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6CF381F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4CE0F2A" w14:textId="77777777" w:rsidR="005C0D83" w:rsidRPr="0012516C" w:rsidRDefault="0083165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002892B5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F90D211" w14:textId="77777777"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[d1]</w:t>
      </w:r>
    </w:p>
    <w:p w14:paraId="61D7A560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28F03BE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335DEB6" w14:textId="77777777"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lastRenderedPageBreak/>
        <w:t>[d2]</w:t>
      </w:r>
    </w:p>
    <w:p w14:paraId="64ADB9E4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3EEC44E2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77C14E7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4DED42D7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222A10B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42D10C4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68D210E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5DDE944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2596F845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091B760F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D8CDCC3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FFE1157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0EBEAAE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1FDEA446" w14:textId="77777777" w:rsidTr="008E514A">
        <w:trPr>
          <w:trHeight w:val="70"/>
        </w:trPr>
        <w:tc>
          <w:tcPr>
            <w:tcW w:w="798" w:type="dxa"/>
            <w:vMerge/>
          </w:tcPr>
          <w:p w14:paraId="2BBF27A4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F60775F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2D06B94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60BBCE1A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64900ADF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3B50C95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5486253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4F0D694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664D019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29185A02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04FE0B4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1030C04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CF0C6E7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C0B5068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0B4DAC40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2641C95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4D67E9A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3C3ABEA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4A72546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3DD5C11B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4C5E08F1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4E89E11D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4B97E5D7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A8DEE0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51F149E0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0ABED3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EB844D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0E35376F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2A9C5C9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28F85484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1D5947AB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051F2771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900,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lastRenderedPageBreak/>
              <w:t>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38D5FF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lastRenderedPageBreak/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A765719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59CF1E4C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9CA3B59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5E53BB31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4D413C5D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5AB59566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03314D3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56AE9D4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4199371F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2DE46738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2E58A9B5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A7360D8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14:paraId="5756FB02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EE872F0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768E3AA6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6B6FD003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6CEDDC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EDFEFD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F5C2998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B48574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1170C029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2D8892AD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63610B71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B8BE2C6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9E20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DD15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355F4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756999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872E1A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00C771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0847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578C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D61D6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1F2FA0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A45FB6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A474C9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E19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780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4842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DE9D5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A9A786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9CA632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9B21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0D8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96ACBC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18AC6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BE580F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090B5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C3D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35D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6ADBF2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AA4EB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4EDDEC8E" wp14:editId="32C8E033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69BAE6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EDDEC8E" id="Rectangle 14" o:spid="_x0000_s1027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AVZwIAACoFAAAOAAAAZHJzL2Uyb0RvYy54bWysVN9P2zAQfp+0/8Hy+0hTyhg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SHQAV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969BAE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831060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E9098E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6063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7BD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462B79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2B3F8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0BEBA8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BC1B25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334A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7D95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6099CF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9D6CE8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F21EA0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05EB6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5015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183E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11D408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A425E2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D55D5E2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31C3123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5EBB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FFFA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F8A6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5ED580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2C6BE9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0FB2FC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5FC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1837C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F8E2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89D3A0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9E8B32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D8A36E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89DB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7946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5173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D8BD7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F1D2E0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2DB8D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993A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275A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8C83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16789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68E2B3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D7C3922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9EC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0E2F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FAB9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916B0E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2341D2B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71DDDBC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06AF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A3336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FBC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835A8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3AA775D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344FE2B3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ABF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12C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19E188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1EF504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652C4179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DB20D9D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305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D15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34D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7E23B2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107428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DD8A8A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005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6D20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3C24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E24F4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060A9F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E8F639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CAD6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5844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FE69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ED158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572E28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7668B6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D51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0DA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A26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94CC6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17BD0D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698E7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C40C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2C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178B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01FE0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EBF90D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608016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ADD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B569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597A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67AF5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2643F8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624BDA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B44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680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AD8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B65EE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9859DAA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5F5EF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AE2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462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97DB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B9BC9D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2D428AC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594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B0F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02D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9C9A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3A7260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AA6C63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25C6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445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D998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3E7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E13479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746D65F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32E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CDEC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BF1A8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280B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3FC4C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8FF368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D230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624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5B66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817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4B336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DF9C1B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CF0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5030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2FCD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916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4BEE1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0F8AA6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8AB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754A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79F4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546F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E20876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181D0B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2B3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FF75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0589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445B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A27C2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34E948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1C41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AA9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BA08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AD7D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D79A7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1CBAE4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43D0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34C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36AD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BA6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14DD40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1DE9CF0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B76FC9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71482B0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8A6914D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29212797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7F8A5FE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1904EED2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6D4AB757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2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F4DCB7C" wp14:editId="46842E6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E433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3" w:author="NAVASIN HOMHUAL" w:date="2016-09-05T21:24:00Z">
                                    <w:rPr/>
                                  </w:rPrChange>
                                </w:rPr>
                                <w:pPrChange w:id="2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4DCB7C" id="Rectangle 16" o:spid="_x0000_s1028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JbuI/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FEE433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5" w:author="NAVASIN HOMHUAL" w:date="2016-09-05T21:24:00Z">
                              <w:rPr/>
                            </w:rPrChange>
                          </w:rPr>
                          <w:pPrChange w:id="2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66888A1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534E646D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16F7E92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D5759C4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0B1B8CEC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AF9FB1C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23233A4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98064F5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6DADBB5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CF88BCA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6178B0B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03DE37C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114CF89F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0EAA6E1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2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57F54E3B" wp14:editId="78C710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689B4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F54E3B" id="Rectangle 18" o:spid="_x0000_s1029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zb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Z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28v822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14689B4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1" w:author="NAVASIN HOMHUAL" w:date="2016-09-05T21:24:00Z">
                              <w:rPr/>
                            </w:rPrChange>
                          </w:rPr>
                          <w:pPrChange w:id="3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5510EBA4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3C2CF12B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CD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F4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AA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D4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B4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1F6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35A30F8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C5F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F8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748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A43D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B4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354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FE7B4E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D1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5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0F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9F4D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F5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8FCE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2683AC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EB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58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5B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7409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D9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85B4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6AA2EE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0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A5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31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C541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4D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EB87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2E059E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0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63F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72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000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A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C59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7BDB67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DB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A0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4AD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3F4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F4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C79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846CD4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7E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649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C6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48A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25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C63A0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51C6FD4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53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16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E0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77C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59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BCF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2C36FB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A5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DA0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C6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A6E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1D8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E37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CEB9A0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31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8A9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14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B4C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12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325B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B7A6AD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E8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1D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50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10E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6D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A42D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E4CB70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B8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A2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1A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785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B96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BCB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12F856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AC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1C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696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4D7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5E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0FB2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3B1343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90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3EA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99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492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43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870A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75C9AD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D4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23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38E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63B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37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75D4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7AAE22FB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D83D9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7EFFA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7A0F03F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0FD3C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F98A0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0983C99A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423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50A94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1FD9D9E9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038985A2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DD83DFD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7BCEFE3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EFB154A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116C903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CE5BA78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642F4650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4A95829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3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07CAAA75" wp14:editId="04F9FDAF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76CF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7CAAA75" id="Rectangle 21" o:spid="_x0000_s1030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8976CF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7" w:author="NAVASIN HOMHUAL" w:date="2016-09-05T21:24:00Z">
                              <w:rPr/>
                            </w:rPrChange>
                          </w:rPr>
                          <w:pPrChange w:id="3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6FA7E25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6A37F26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19519060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EC6FAE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1C75D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E2619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7DACE7F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4655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0398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2DAAE34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B870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2BE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6D17D3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CF4E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C15E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A40674D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E4EB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EE69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AD8A252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7BCE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6D22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731EB4E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D7E53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80C55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7C0FD5B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0686C3CC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7B121564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3EE6A6E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CB849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A074B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3285A30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CEF6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98872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6A8C64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B544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6CE562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95DA7D8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B7E4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B8B75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94CA5A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FCE84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6D6D5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0C7D119B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519117F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1DC0F2BB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0585D860" wp14:editId="7ACA9E62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AF40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634BF06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351BA0A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15AF4B1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29CC5647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E2D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642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CB9B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6DB9B68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A44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2FE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416B2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0E0399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30D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17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1AAB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1A67CE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B49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5C5D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2CF4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237347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3A1C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6D8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312D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618D88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DD4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6D14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77342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DECA3F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8298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1D5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5EDB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5919BC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1C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FD7C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4AD1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4372C0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144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33C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8CA5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EA7ACA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83E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047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6A721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549BD8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5E4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FC1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7F0B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19F49B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786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BF6E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8B072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758C48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37A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2395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8F73C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389F7F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355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0BFA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40F4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FD2212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D5C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A3B0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78DA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8771F5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94B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BEC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33FE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04E517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A1CB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05E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B209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779831CC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24BB4AB5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02DD54D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95CB2C1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4427067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3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A2B08B1" wp14:editId="6FF94823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DEF489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39"/>
      </w:r>
    </w:p>
    <w:p w14:paraId="4B5812CC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0CD5ECA9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49515EC0" wp14:editId="51ACC54A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5E4CCFD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0"/>
      </w:r>
    </w:p>
    <w:p w14:paraId="3598C53A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40D30834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7AEE8D5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CB0B293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11BF69FA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751549D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627FF1A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477249DC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4F0FA901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0688465B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34FFC4D6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532F0CEC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5BFC8A3E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B1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3F0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8F7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E3E6D0F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75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8DC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D579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66AB452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93B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C75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679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F3A0ADA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648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B9A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527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AD1DC99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177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70D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CEA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DB41208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CF4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57D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E7D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9E420AE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835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708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CA3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13C635CA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BEF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675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402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81D616A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4D4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FD1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884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B7DC38A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F3E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C67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D6B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4C7A931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456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143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E6B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6BBB764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900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5A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F98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B24DD4A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6C7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014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76B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2E949B6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2A0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7AE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010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75F116A2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7382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F207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F266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3CFE2E0D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E398375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7F751E6E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4B1D56C6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4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C19840B" wp14:editId="29EB83DF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21804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3" w:author="NAVASIN HOMHUAL" w:date="2016-09-05T21:24:00Z">
                                    <w:rPr/>
                                  </w:rPrChange>
                                </w:rPr>
                                <w:pPrChange w:id="4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19840B" id="Rectangle 22" o:spid="_x0000_s1031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Pfag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68vT32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6421804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5" w:author="NAVASIN HOMHUAL" w:date="2016-09-05T21:24:00Z">
                              <w:rPr/>
                            </w:rPrChange>
                          </w:rPr>
                          <w:pPrChange w:id="4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F96CAAA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16E9A258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1C05C17E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23DCC91B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681BCB7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D59E9C8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D6A44B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00DA2C7F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4CE9B0B8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C2D5F9B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33B99DAB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B2ECED0" wp14:editId="5DC0E25E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7339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746B443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522420FB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BB92410" wp14:editId="18A95394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2FE6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07C467EB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4D3624A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C6E620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1B3D31B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AB6727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4535B1C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5EE22CBF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445F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CC73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25DB747A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F104508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E35468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0923DCA4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B3C8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32F81F78" wp14:editId="73DC1C1A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3CF3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E087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011F6992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2D21C74E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03E7B6D6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6B5DD0E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3FD4299D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94D420D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3EBDAA5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34D9639A" w14:textId="77777777" w:rsidTr="001365E4">
        <w:trPr>
          <w:trHeight w:val="335"/>
          <w:jc w:val="center"/>
        </w:trPr>
        <w:tc>
          <w:tcPr>
            <w:tcW w:w="5698" w:type="dxa"/>
          </w:tcPr>
          <w:p w14:paraId="7A2FB15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E2F05A8" wp14:editId="4CF8F3BE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29EA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97C92D4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6B19B105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53A8FD2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1503E5F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519AA5D9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5D44A5B0" w14:textId="77777777" w:rsidTr="001365E4">
        <w:trPr>
          <w:trHeight w:val="335"/>
          <w:jc w:val="center"/>
        </w:trPr>
        <w:tc>
          <w:tcPr>
            <w:tcW w:w="5698" w:type="dxa"/>
          </w:tcPr>
          <w:p w14:paraId="12CEE8C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5ABA794" wp14:editId="25488D4B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41DD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CB97FE5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036C5647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6E368C5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3DB3392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1FA3782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342D8935" w14:textId="77777777" w:rsidTr="001365E4">
        <w:trPr>
          <w:trHeight w:val="3677"/>
          <w:jc w:val="center"/>
        </w:trPr>
        <w:tc>
          <w:tcPr>
            <w:tcW w:w="5698" w:type="dxa"/>
          </w:tcPr>
          <w:p w14:paraId="2D953C0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B613662" wp14:editId="0B703A07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C083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14430FA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017981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3433CB0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4200CFB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0C5D0CB9" w14:textId="77777777" w:rsidTr="001365E4">
        <w:trPr>
          <w:trHeight w:val="3677"/>
          <w:jc w:val="center"/>
        </w:trPr>
        <w:tc>
          <w:tcPr>
            <w:tcW w:w="5698" w:type="dxa"/>
          </w:tcPr>
          <w:p w14:paraId="51F5750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B6ECBB9" wp14:editId="148A665B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8091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3A1152F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5B6B2E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4CF8E62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03A281D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42C1BDF9" w14:textId="77777777" w:rsidTr="001365E4">
        <w:trPr>
          <w:trHeight w:val="3672"/>
          <w:jc w:val="center"/>
        </w:trPr>
        <w:tc>
          <w:tcPr>
            <w:tcW w:w="5698" w:type="dxa"/>
          </w:tcPr>
          <w:p w14:paraId="68BDDE5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C856523" wp14:editId="4485AC68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76DD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30EDBAD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C0E699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4FF6B03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45D2CAFA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1DA1DB8A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5700E0E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16D80F86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79D83263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611EE55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28F12226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45B7DB9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9708DF2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2E023F14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73AA4A7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4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4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7"/>
      </w:r>
    </w:p>
    <w:p w14:paraId="0FCB71F6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0132204A" w14:textId="77777777" w:rsidTr="000A272E">
        <w:tc>
          <w:tcPr>
            <w:tcW w:w="2347" w:type="dxa"/>
          </w:tcPr>
          <w:p w14:paraId="0ADFB54D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433AF0A9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472F6B3F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0BE5C104" w14:textId="77777777" w:rsidTr="000A272E">
        <w:tc>
          <w:tcPr>
            <w:tcW w:w="2347" w:type="dxa"/>
          </w:tcPr>
          <w:p w14:paraId="7B0D6689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4C2383B1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097FEE4D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82A5D0C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5C403760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2699498D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1A75A5F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6C42D888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B79DA6E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6CBDA612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4298E0E6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5733F090" wp14:editId="7EA0BBE5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7DF8A1CE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46645C43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3345D12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5AE33023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58BA9C2F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61A4EB7F" w14:textId="77777777" w:rsidTr="007219C0">
        <w:tc>
          <w:tcPr>
            <w:tcW w:w="1985" w:type="dxa"/>
          </w:tcPr>
          <w:p w14:paraId="0A069F61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B1CF9B8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76006694" w14:textId="77777777" w:rsidTr="007219C0">
        <w:tc>
          <w:tcPr>
            <w:tcW w:w="1985" w:type="dxa"/>
          </w:tcPr>
          <w:p w14:paraId="0EEB574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758121F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68E0037C" w14:textId="77777777" w:rsidTr="007219C0">
        <w:tc>
          <w:tcPr>
            <w:tcW w:w="1985" w:type="dxa"/>
          </w:tcPr>
          <w:p w14:paraId="086C2CF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390684B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4A1DE05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733E8C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1D761A9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6E62BA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5726877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C28484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3069E0C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4B307C2B" w14:textId="77777777" w:rsidTr="007219C0">
        <w:tc>
          <w:tcPr>
            <w:tcW w:w="1985" w:type="dxa"/>
          </w:tcPr>
          <w:p w14:paraId="74F28EC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85D37C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4255DAC8" w14:textId="77777777" w:rsidTr="007219C0">
        <w:trPr>
          <w:trHeight w:val="778"/>
        </w:trPr>
        <w:tc>
          <w:tcPr>
            <w:tcW w:w="1985" w:type="dxa"/>
          </w:tcPr>
          <w:p w14:paraId="1E18590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271C78D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0A54063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547FB52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72B71248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74453602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E35F39F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6CFEF35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21892EE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43C983A9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24CCC403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5E8863DB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4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4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49"/>
      </w:r>
    </w:p>
    <w:p w14:paraId="316BAE50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B0B002B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40122193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29EE7D6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530B1A3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7553C7F" wp14:editId="1BFEBB2A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3F7E3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7553C7F" id="Rectangle 23" o:spid="_x0000_s1032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h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Kn&#10;/bA2UBxpqggt3b2T1yVBeyN8uBdI/KZNoJ0Nd/TRBuqcQydxtgP8+d559CfakZWzmvYl5/7HXqDi&#10;zHy1RMjzyXweFywp85OzKSn42rJ5bbH7ag00lQm9Dk4mMfoH04saoXqm1V7FqmQSVlLtnMuAvbIO&#10;7R7T4yDVapXcaKmcCDf20cmeB5E6T82zQNfxKxAzb6HfLbF4Q7PWN07IwmofQJeJgxHpFtduArSQ&#10;icXd4xE3/rWevF6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Agx+h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A3F7E3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681BC38E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0C2A1CD8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46A1406B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33311A52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DCB8045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0304D806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5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65F0ACF" wp14:editId="572E64C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56"/>
      </w:r>
    </w:p>
    <w:p w14:paraId="6BE00284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0BCD85D5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693FAF1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60EE317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142AC6A5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481360E3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5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57"/>
      </w:r>
    </w:p>
    <w:p w14:paraId="2A78C01B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756E84E7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2BED7B7E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0A76810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41501F1B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9DD7F10" wp14:editId="31604EF2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1ADD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000151C7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5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6C1745A" wp14:editId="569983C0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2328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0" w:author="NAVASIN HOMHUAL" w:date="2016-09-05T21:24:00Z">
                                    <w:rPr/>
                                  </w:rPrChange>
                                </w:rPr>
                                <w:pPrChange w:id="6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C1745A" id="Rectangle 24" o:spid="_x0000_s1033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63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OZ/brdpAgAAKg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E62328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2" w:author="NAVASIN HOMHUAL" w:date="2016-09-05T21:24:00Z">
                              <w:rPr/>
                            </w:rPrChange>
                          </w:rPr>
                          <w:pPrChange w:id="6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4DAAE954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0C61189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99B8A30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1F112FFA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716A49CE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159E68B0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7922DD5C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4992FFD1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276CD64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56479F2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4AA6F5D5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231B9B6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48AE199D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A19731A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D619FD6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453DA41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8CCEDE7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18CFB82C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73D9301F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6E1801AE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A056A1F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CC4EF1F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1A16332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0B55687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27C56072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A11C25D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65A5887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03031EB8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6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5A603B88" wp14:editId="38D8C7F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42F3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6" w:author="NAVASIN HOMHUAL" w:date="2016-09-05T21:24:00Z">
                                    <w:rPr/>
                                  </w:rPrChange>
                                </w:rPr>
                                <w:pPrChange w:id="6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A603B88" id="Rectangle 25" o:spid="_x0000_s1034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UmaQ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gtXUm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7142F3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8" w:author="NAVASIN HOMHUAL" w:date="2016-09-05T21:24:00Z">
                              <w:rPr/>
                            </w:rPrChange>
                          </w:rPr>
                          <w:pPrChange w:id="6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29BE2D12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7FD3D62B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CCC1D2A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3D87C3AD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1C6AA19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1C5B3E2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5892CE60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13041A96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F7C9A93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0A42C815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3F027677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C878CD8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7331D99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5F035C55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EFA1C59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7C1E3248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7BFDF3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08CA2E9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F6B26FC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5CC3653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F0FD13E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CDB0992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6A0AFBE8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426ED344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30ABA555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3F26840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459625D5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2C363A44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7660D08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610ECCF0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0FD8F5A6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1154885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72FF63CB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4AA45C0E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E6C61E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EF57699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69D39995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5B7C656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2640CFF3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1F7656C0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9EAC371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E5888A9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057FA798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D4D30CA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65555C32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6BEC77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2FF6661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1AB735A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019140F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3C756D7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7FF62BA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21F48EEA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3E1B6F2A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3D84750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1D8A4E0F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5DE157FC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SuurBuur" w:date="2017-01-06T11:48:00Z" w:initials="S">
    <w:p w14:paraId="449DBEDD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0" w:author="SuurBuur" w:date="2017-01-06T11:49:00Z" w:initials="S">
    <w:p w14:paraId="72AFED7D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47" w:author="SuurBuur" w:date="2017-01-06T11:28:00Z" w:initials="S">
    <w:p w14:paraId="6236C001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8" w:author="SuurBuur" w:date="2017-01-06T11:35:00Z" w:initials="S">
    <w:p w14:paraId="6970E045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49" w:author="SuurBuur" w:date="2017-01-06T11:38:00Z" w:initials="S">
    <w:p w14:paraId="2A58A536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56" w:author="SuurBuur" w:date="2017-01-06T11:40:00Z" w:initials="S">
    <w:p w14:paraId="25C6E2E8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59FBB366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81E3715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57" w:author="SuurBuur" w:date="2017-01-06T11:41:00Z" w:initials="S">
    <w:p w14:paraId="2A33F11B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9DBEDD" w15:done="0"/>
  <w15:commentEx w15:paraId="72AFED7D" w15:done="0"/>
  <w15:commentEx w15:paraId="6236C001" w15:done="0"/>
  <w15:commentEx w15:paraId="6970E045" w15:done="0"/>
  <w15:commentEx w15:paraId="2A58A536" w15:done="0"/>
  <w15:commentEx w15:paraId="281E3715" w15:done="0"/>
  <w15:commentEx w15:paraId="2A33F1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9DBEDD" w16cid:durableId="1CE197B6"/>
  <w16cid:commentId w16cid:paraId="72AFED7D" w16cid:durableId="1CE197B7"/>
  <w16cid:commentId w16cid:paraId="6236C001" w16cid:durableId="1CE197B8"/>
  <w16cid:commentId w16cid:paraId="6970E045" w16cid:durableId="1CE197B9"/>
  <w16cid:commentId w16cid:paraId="2A58A536" w16cid:durableId="1CE197BA"/>
  <w16cid:commentId w16cid:paraId="281E3715" w16cid:durableId="1CE197BB"/>
  <w16cid:commentId w16cid:paraId="2A33F11B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C552B" w14:textId="77777777" w:rsidR="00831651" w:rsidRDefault="00831651">
      <w:r>
        <w:separator/>
      </w:r>
    </w:p>
  </w:endnote>
  <w:endnote w:type="continuationSeparator" w:id="0">
    <w:p w14:paraId="5DE27849" w14:textId="77777777" w:rsidR="00831651" w:rsidRDefault="00831651">
      <w:r>
        <w:continuationSeparator/>
      </w:r>
    </w:p>
  </w:endnote>
  <w:endnote w:type="continuationNotice" w:id="1">
    <w:p w14:paraId="6FAF8C39" w14:textId="77777777" w:rsidR="00831651" w:rsidRDefault="00831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5AFDEE05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862CA4" wp14:editId="016B5E8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A0E51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AA12B4D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16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16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740721FB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54622855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3DB9CE" wp14:editId="210E147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72C18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4B236FE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16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3165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53F4A09D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518C3" w14:textId="77777777" w:rsidR="00831651" w:rsidRDefault="00831651">
      <w:r>
        <w:separator/>
      </w:r>
    </w:p>
  </w:footnote>
  <w:footnote w:type="continuationSeparator" w:id="0">
    <w:p w14:paraId="0D00E98C" w14:textId="77777777" w:rsidR="00831651" w:rsidRDefault="00831651">
      <w:r>
        <w:continuationSeparator/>
      </w:r>
    </w:p>
  </w:footnote>
  <w:footnote w:type="continuationNotice" w:id="1">
    <w:p w14:paraId="2D9E2AA9" w14:textId="77777777" w:rsidR="00831651" w:rsidRDefault="008316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078B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46ABFE79" wp14:editId="4F4E3309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4015847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22A49481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608BA43" wp14:editId="17DE5596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564D9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0F17324C" wp14:editId="07F156BF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01FADDC2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01A17F2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09980CA" wp14:editId="2BEEABB3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5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651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B5346"/>
  <w15:docId w15:val="{9098DB3C-38D5-4F82-A897-1746B542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082241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57D4A-B08D-4376-B1DB-8742148B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1706082241Quaterly_report</Template>
  <TotalTime>0</TotalTime>
  <Pages>9</Pages>
  <Words>4655</Words>
  <Characters>26536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2017-06-08T15:55:00Z</dcterms:created>
  <dcterms:modified xsi:type="dcterms:W3CDTF">2017-06-08T15:55:00Z</dcterms:modified>
</cp:coreProperties>
</file>