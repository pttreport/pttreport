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273E51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273E5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273E5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273E51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73E5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73E5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273E51">
              <w:rPr>
                <w:rFonts w:asciiTheme="minorBidi" w:hAnsiTheme="minorBidi" w:cstheme="minorBidi"/>
                <w:sz w:val="28"/>
                <w:highlight w:val="green"/>
              </w:rPr>
              <w:t>40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73E5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Edit um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73E51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 Edit um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273E51">
              <w:rPr>
                <w:rFonts w:asciiTheme="minorBidi" w:hAnsiTheme="minorBidi" w:cstheme="minorBidi"/>
                <w:sz w:val="28"/>
                <w:highlight w:val="yellow"/>
              </w:rPr>
              <w:t>34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73E5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-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ซ่อมจุดกัดเซาะที่เกิดขึ้นใหม่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2/15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R3  2/2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 ดำเนินการแล้วเสร็จ ระหว่างรอ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Final report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R5  0/13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 ระหว่างสรุปซองประมูล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R8  0/8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 จุด แก้ไข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TOR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แล้วเสร็จระหว่างจัดจ้าง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-ซ่อมจุดโครงสร้างจุดกัดเซาะเดิม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0/80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 ในพื้นที่เขต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8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Edit um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73E5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 Edit um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273E51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273E5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 Edit um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273E5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 Edit um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273E5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273E5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273E51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 Edit um</w:t>
            </w:r>
          </w:p>
        </w:tc>
        <w:tc>
          <w:tcPr>
            <w:tcW w:w="2126" w:type="dxa"/>
          </w:tcPr>
          <w:p w:rsidR="00077923" w:rsidRPr="0012516C" w:rsidRDefault="00273E5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 Edit um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273E5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273E5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273E51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273E5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273E5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273E5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273E51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273E5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273E51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273E5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273E5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273E5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273E5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273E51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lastRenderedPageBreak/>
              <w:t>TEST Other Edit umo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273E51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 Edit um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273E5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 Edit um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273E51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 Edit um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273E51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273E51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lastRenderedPageBreak/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  <w:r>
        <w:rPr>
          <w:rFonts w:ascii="Cordia New" w:hAnsi="Cordia New" w:cs="Cordia New"/>
          <w:sz w:val="28"/>
          <w:highlight w:val="green"/>
        </w:rPr>
        <w:br/>
        <w:t>Edit um</w:t>
      </w:r>
    </w:p>
    <w:p w:rsidR="00AC06BE" w:rsidRPr="0012516C" w:rsidRDefault="00273E51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  <w:r>
        <w:rPr>
          <w:rFonts w:ascii="Cordia New" w:hAnsi="Cordia New" w:cs="Cordia New"/>
          <w:sz w:val="28"/>
          <w:highlight w:val="green"/>
          <w:u w:val="single"/>
        </w:rPr>
        <w:br/>
        <w:t>Edit um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273E51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 Edit um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52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52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52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lastRenderedPageBreak/>
              <w:t>52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52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73E51" w:rsidRDefault="00273E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73E51">
        <w:rPr>
          <w:rFonts w:ascii="Cordia New" w:eastAsia="Tahoma" w:hAnsi="Cordia New"/>
          <w:kern w:val="24"/>
          <w:sz w:val="28"/>
          <w:highlight w:val="green"/>
        </w:rPr>
        <w:t>52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273E51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73E51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273E51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273E51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273E51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273E51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73E51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273E51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 Edit um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273E51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 Edit um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273E51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 Edit um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73E51" w:rsidRDefault="00273E5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273E51" w:rsidRDefault="00273E5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273E51" w:rsidRDefault="00273E5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273E51" w:rsidRDefault="00273E5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73E51" w:rsidRDefault="00273E5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273E51" w:rsidRDefault="00273E5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273E51" w:rsidRDefault="00273E5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273E51" w:rsidRDefault="00273E5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73E51" w:rsidRDefault="00273E5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  <w:tc>
          <w:tcPr>
            <w:tcW w:w="2256" w:type="dxa"/>
            <w:shd w:val="clear" w:color="auto" w:fill="auto"/>
          </w:tcPr>
          <w:p w:rsidR="00273E51" w:rsidRDefault="00273E5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  <w:tc>
          <w:tcPr>
            <w:tcW w:w="2257" w:type="dxa"/>
            <w:shd w:val="clear" w:color="auto" w:fill="auto"/>
          </w:tcPr>
          <w:p w:rsidR="00273E51" w:rsidRDefault="00273E5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273E51" w:rsidRDefault="00273E5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273E51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 Edit um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3E51">
        <w:rPr>
          <w:rFonts w:ascii="Cordia New" w:hAnsi="Cordia New"/>
          <w:sz w:val="28"/>
          <w:highlight w:val="yellow"/>
        </w:rPr>
        <w:t>Soil Erosion : future Edit um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273E51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 Edit um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2</w:t>
            </w:r>
          </w:p>
        </w:tc>
        <w:tc>
          <w:tcPr>
            <w:tcW w:w="1805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273E51" w:rsidRDefault="00273E5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273E5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 Edit um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273E5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 Edit um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273E5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 Edit um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</w:t>
      </w: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>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273E51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 Edit um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273E5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 Edit um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273E5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 Edit um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273E5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 Edit um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273E51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>
        <w:rPr>
          <w:rFonts w:ascii="Cordia New" w:hAnsi="Cordia New" w:cs="Cordia New"/>
          <w:sz w:val="28"/>
          <w:highlight w:val="yellow"/>
        </w:rPr>
        <w:br/>
        <w:t>Edit um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8D0BD9" w:rsidRPr="0012516C" w:rsidRDefault="00273E51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>
        <w:rPr>
          <w:rFonts w:ascii="Cordia New" w:hAnsi="Cordia New"/>
          <w:sz w:val="28"/>
          <w:highlight w:val="yellow"/>
        </w:rPr>
        <w:br/>
        <w:t>Edit um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273E5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>
        <w:rPr>
          <w:rFonts w:ascii="Cordia New" w:hAnsi="Cordia New" w:cs="Cordia New"/>
          <w:sz w:val="28"/>
          <w:highlight w:val="yellow"/>
        </w:rPr>
        <w:br/>
        <w:t xml:space="preserve"> Edit um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273E5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</w:r>
      <w:r>
        <w:rPr>
          <w:rFonts w:ascii="Cordia New" w:hAnsi="Cordia New" w:cs="Cordia New"/>
          <w:sz w:val="28"/>
          <w:highlight w:val="yellow"/>
        </w:rPr>
        <w:lastRenderedPageBreak/>
        <w:t>fhghgh</w:t>
      </w:r>
      <w:r>
        <w:rPr>
          <w:rFonts w:ascii="Cordia New" w:hAnsi="Cordia New" w:cs="Cordia New"/>
          <w:sz w:val="28"/>
          <w:highlight w:val="yellow"/>
        </w:rPr>
        <w:br/>
        <w:t xml:space="preserve">hgh </w:t>
      </w:r>
      <w:r>
        <w:rPr>
          <w:rFonts w:ascii="Cordia New" w:hAnsi="Cordia New" w:cs="Cordia New"/>
          <w:sz w:val="28"/>
          <w:highlight w:val="yellow"/>
        </w:rPr>
        <w:br/>
        <w:t>Edit um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273E51">
        <w:rPr>
          <w:rFonts w:ascii="Cordia New" w:hAnsi="Cordia New"/>
          <w:sz w:val="28"/>
          <w:highlight w:val="lightGray"/>
        </w:rPr>
        <w:t>TESTETS External Corrosion</w:t>
      </w:r>
      <w:r w:rsidR="00273E51">
        <w:rPr>
          <w:rFonts w:ascii="Cordia New" w:hAnsi="Cordia New"/>
          <w:sz w:val="28"/>
          <w:highlight w:val="lightGray"/>
        </w:rPr>
        <w:br/>
        <w:t>Edit um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73E5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73E5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73E5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73E5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73E51" w:rsidRDefault="00273E5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273E51" w:rsidRDefault="00273E5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273E51" w:rsidRDefault="00273E5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73E51" w:rsidRDefault="00273E5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  <w:tc>
          <w:tcPr>
            <w:tcW w:w="3009" w:type="dxa"/>
            <w:shd w:val="clear" w:color="auto" w:fill="auto"/>
          </w:tcPr>
          <w:p w:rsidR="00273E51" w:rsidRDefault="00273E5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  <w:tc>
          <w:tcPr>
            <w:tcW w:w="3009" w:type="dxa"/>
            <w:shd w:val="clear" w:color="auto" w:fill="auto"/>
          </w:tcPr>
          <w:p w:rsidR="00273E51" w:rsidRDefault="00273E5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01</w:t>
            </w: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73E51" w:rsidRDefault="00273E5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  <w:tc>
          <w:tcPr>
            <w:tcW w:w="3009" w:type="dxa"/>
            <w:shd w:val="clear" w:color="auto" w:fill="auto"/>
          </w:tcPr>
          <w:p w:rsidR="00273E51" w:rsidRDefault="00273E5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  <w:tc>
          <w:tcPr>
            <w:tcW w:w="3009" w:type="dxa"/>
            <w:shd w:val="clear" w:color="auto" w:fill="auto"/>
          </w:tcPr>
          <w:p w:rsidR="00273E51" w:rsidRDefault="00273E5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73E51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73E51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73E51" w:rsidRDefault="00273E5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273E51" w:rsidRDefault="00273E5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273E51" w:rsidRDefault="00273E5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73E51" w:rsidRDefault="00273E5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273E51" w:rsidRDefault="00273E5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273E51" w:rsidRDefault="00273E5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273E51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 Edit um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273E51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 Edit um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273E51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 Edit um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273E5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273E51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test1 test</w:t>
            </w:r>
          </w:p>
        </w:tc>
        <w:tc>
          <w:tcPr>
            <w:tcW w:w="4513" w:type="dxa"/>
          </w:tcPr>
          <w:p w:rsidR="00273E51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273E51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273E51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273E51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  <w:r w:rsidR="0011367E"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0000</w:t>
            </w:r>
          </w:p>
        </w:tc>
        <w:tc>
          <w:tcPr>
            <w:tcW w:w="1804" w:type="dxa"/>
          </w:tcPr>
          <w:p w:rsidR="00632BFD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273E51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>Edit um Edit um</w:t>
      </w: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73E51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273E51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273E51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73E51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273E51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Edit um</w:t>
            </w:r>
          </w:p>
        </w:tc>
        <w:tc>
          <w:tcPr>
            <w:tcW w:w="3009" w:type="dxa"/>
            <w:shd w:val="clear" w:color="auto" w:fill="auto"/>
          </w:tcPr>
          <w:p w:rsidR="00273E51" w:rsidRDefault="00273E5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 Edit um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lastRenderedPageBreak/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273E51" w:rsidTr="00D62034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 um</w:t>
            </w:r>
          </w:p>
        </w:tc>
        <w:tc>
          <w:tcPr>
            <w:tcW w:w="501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25</w:t>
            </w:r>
          </w:p>
        </w:tc>
        <w:tc>
          <w:tcPr>
            <w:tcW w:w="501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 Edit um</w:t>
            </w:r>
          </w:p>
        </w:tc>
        <w:tc>
          <w:tcPr>
            <w:tcW w:w="501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73E51" w:rsidRDefault="00273E5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99999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273E51" w:rsidRDefault="00273E5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273E51" w:rsidRDefault="00273E5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273E51" w:rsidRDefault="00273E5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lastRenderedPageBreak/>
              <w:t>RC0290 Edit um BKT-ERP Edit um</w:t>
            </w:r>
          </w:p>
        </w:tc>
        <w:tc>
          <w:tcPr>
            <w:tcW w:w="4513" w:type="dxa"/>
            <w:shd w:val="clear" w:color="auto" w:fill="auto"/>
          </w:tcPr>
          <w:p w:rsidR="00273E51" w:rsidRDefault="00273E5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273E51" w:rsidRDefault="00273E5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  <w:p w:rsidR="00273E51" w:rsidRDefault="00273E5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Edit um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273E5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273E5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273E5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273E5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273E5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73E51">
        <w:rPr>
          <w:rFonts w:ascii="Cordia New" w:hAnsi="Cordia New"/>
          <w:sz w:val="28"/>
        </w:rPr>
        <w:t>aaa Edit um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273E51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 Edit um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73E51" w:rsidRDefault="00273E5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273E51" w:rsidRDefault="00273E5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273E51" w:rsidRDefault="00273E5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273E51" w:rsidRDefault="00273E5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273E51" w:rsidTr="00273E5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73E51" w:rsidRDefault="00273E5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17</w:t>
            </w:r>
          </w:p>
        </w:tc>
        <w:tc>
          <w:tcPr>
            <w:tcW w:w="2256" w:type="dxa"/>
            <w:shd w:val="clear" w:color="auto" w:fill="auto"/>
          </w:tcPr>
          <w:p w:rsidR="00273E51" w:rsidRDefault="00273E5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273E51" w:rsidRDefault="00273E5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273E51" w:rsidRDefault="00273E5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273E5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273E51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Edit um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273E51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273E51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273E51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273E51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273E51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273E51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Edit um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273E51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Edit um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lastRenderedPageBreak/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  <w:t>Edit um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test1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test1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test1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test1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sssssaasa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tests2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tests2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tests2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273E5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73E51" w:rsidRDefault="00273E51" w:rsidP="00273E5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tests2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E51" w:rsidRDefault="00273E51">
      <w:r>
        <w:separator/>
      </w:r>
    </w:p>
  </w:endnote>
  <w:endnote w:type="continuationSeparator" w:id="0">
    <w:p w:rsidR="00273E51" w:rsidRDefault="00273E51">
      <w:r>
        <w:continuationSeparator/>
      </w:r>
    </w:p>
  </w:endnote>
  <w:endnote w:type="continuationNotice" w:id="1">
    <w:p w:rsidR="00273E51" w:rsidRDefault="00273E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EBD219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73E5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73E5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8B5F13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73E5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73E5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E51" w:rsidRDefault="00273E51">
      <w:r>
        <w:separator/>
      </w:r>
    </w:p>
  </w:footnote>
  <w:footnote w:type="continuationSeparator" w:id="0">
    <w:p w:rsidR="00273E51" w:rsidRDefault="00273E51">
      <w:r>
        <w:continuationSeparator/>
      </w:r>
    </w:p>
  </w:footnote>
  <w:footnote w:type="continuationNotice" w:id="1">
    <w:p w:rsidR="00273E51" w:rsidRDefault="00273E5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51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51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218B64-4354-4274-B664-17D236A6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50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476FA-E4CE-44F5-9DDC-96A1096AA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6006190350Quaterly_report_8</Template>
  <TotalTime>0</TotalTime>
  <Pages>22</Pages>
  <Words>2660</Words>
  <Characters>15167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2017-06-19T03:15:00Z</dcterms:created>
  <dcterms:modified xsi:type="dcterms:W3CDTF">2017-06-19T03:15:00Z</dcterms:modified>
</cp:coreProperties>
</file>