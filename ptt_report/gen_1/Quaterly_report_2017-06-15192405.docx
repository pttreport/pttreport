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8D3EA0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8D3EA0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8D3EA0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D3EA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D3EA0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D3EA0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8D3E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8D3EA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8D3EA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8D3EA0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8D3E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8D3EA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8D3EA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8D3EA0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8D3E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8D3EA0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D3E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D3EA0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8D3EA0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D3EA0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D3E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8D3EA0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8D3E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8D3E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8D3EA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D3EA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D3E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D3EA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8D3EA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8D3EA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8D3EA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8D3EA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8D3EA0" w:rsidRDefault="008D3E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8D3EA0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8D3EA0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8D3EA0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8D3EA0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8D3EA0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8D3EA0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8D3EA0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8D3EA0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8D3EA0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8D3EA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8D3EA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8D3EA0" w:rsidRDefault="008D3E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8D3EA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8D3EA0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8D3EA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D3EA0" w:rsidRDefault="008D3E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8D3EA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8D3EA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8D3EA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8D3EA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8D3EA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8D3EA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8D3EA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8D3EA0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8D3EA0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8D3EA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8D3EA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8D3EA0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D3E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D3E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D3E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D3E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8D3EA0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8D3EA0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D3EA0" w:rsidRDefault="008D3E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D3EA0" w:rsidRDefault="008D3E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8D3EA0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8D3EA0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8D3EA0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D3EA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8D3EA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8D3EA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8D3EA0" w:rsidRDefault="008D3E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8D3EA0" w:rsidTr="00B45A1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8D3EA0" w:rsidTr="008D3EA0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D3EA0" w:rsidRDefault="008D3E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lastRenderedPageBreak/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EA0" w:rsidRDefault="008D3EA0">
      <w:r>
        <w:separator/>
      </w:r>
    </w:p>
  </w:endnote>
  <w:endnote w:type="continuationSeparator" w:id="0">
    <w:p w:rsidR="008D3EA0" w:rsidRDefault="008D3EA0">
      <w:r>
        <w:continuationSeparator/>
      </w:r>
    </w:p>
  </w:endnote>
  <w:endnote w:type="continuationNotice" w:id="1">
    <w:p w:rsidR="008D3EA0" w:rsidRDefault="008D3E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14DF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D3EA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D3EA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DE411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D3EA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D3EA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EA0" w:rsidRDefault="008D3EA0">
      <w:r>
        <w:separator/>
      </w:r>
    </w:p>
  </w:footnote>
  <w:footnote w:type="continuationSeparator" w:id="0">
    <w:p w:rsidR="008D3EA0" w:rsidRDefault="008D3EA0">
      <w:r>
        <w:continuationSeparator/>
      </w:r>
    </w:p>
  </w:footnote>
  <w:footnote w:type="continuationNotice" w:id="1">
    <w:p w:rsidR="008D3EA0" w:rsidRDefault="008D3E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A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3EA0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056498-FDFD-40C5-8297-06509740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921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9B17E-E98C-40E2-A2DB-EFF44CED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1706151921Quaterly_report_8</Template>
  <TotalTime>0</TotalTime>
  <Pages>17</Pages>
  <Words>2971</Words>
  <Characters>16938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2017-06-15T12:24:00Z</dcterms:created>
  <dcterms:modified xsi:type="dcterms:W3CDTF">2017-06-15T12:24:00Z</dcterms:modified>
</cp:coreProperties>
</file>