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DB4359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  <w:r>
              <w:rPr>
                <w:rFonts w:ascii="Cordia New" w:hAnsi="Cordia New" w:cs="Cordia New"/>
                <w:sz w:val="28"/>
                <w:cs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DA Area</w:t>
            </w:r>
            <w:r>
              <w:rPr>
                <w:rFonts w:ascii="Cordia New" w:hAnsi="Cordia New" w:cs="Cordia New"/>
                <w:sz w:val="28"/>
                <w:cs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Point</w:t>
            </w:r>
            <w:r>
              <w:rPr>
                <w:rFonts w:ascii="Cordia New" w:hAnsi="Cordia New" w:cs="Cordia New"/>
                <w:sz w:val="28"/>
                <w:cs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Because</w:t>
            </w:r>
          </w:p>
        </w:tc>
        <w:tc>
          <w:tcPr>
            <w:tcW w:w="1504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79</w:t>
            </w:r>
          </w:p>
        </w:tc>
        <w:tc>
          <w:tcPr>
            <w:tcW w:w="1505" w:type="dxa"/>
            <w:shd w:val="clear" w:color="auto" w:fill="auto"/>
          </w:tcPr>
          <w:p w:rsidR="00DB4359" w:rsidRDefault="00DB435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90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DB4359">
        <w:rPr>
          <w:rFonts w:ascii="Cordia New" w:eastAsia="Tahoma" w:hAnsi="Cordia New"/>
          <w:kern w:val="24"/>
          <w:sz w:val="28"/>
          <w:highlight w:val="green"/>
        </w:rPr>
        <w:t>AreaResult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DB4359">
        <w:rPr>
          <w:rFonts w:ascii="Cordia New" w:hAnsi="Cordia New"/>
          <w:sz w:val="28"/>
          <w:highlight w:val="green"/>
        </w:rPr>
        <w:t>RC-Result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B4359">
        <w:rPr>
          <w:rFonts w:ascii="Cordia New" w:eastAsia="Tahoma" w:hAnsi="Cordia New"/>
          <w:kern w:val="24"/>
          <w:sz w:val="28"/>
          <w:highlight w:val="green"/>
        </w:rPr>
        <w:t>amountofpoint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DB4359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xxx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DB4359">
        <w:rPr>
          <w:rFonts w:ascii="Cordia New" w:eastAsia="Tahoma" w:hAnsi="Cordia New"/>
          <w:kern w:val="24"/>
          <w:sz w:val="28"/>
          <w:highlight w:val="green"/>
        </w:rPr>
        <w:t>ResultArea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DB4359">
        <w:rPr>
          <w:rFonts w:ascii="Cordia New" w:hAnsi="Cordia New"/>
          <w:sz w:val="28"/>
          <w:highlight w:val="green"/>
        </w:rPr>
        <w:t>ResultRC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DB4359">
        <w:rPr>
          <w:rFonts w:ascii="Cordia New" w:hAnsi="Cordia New"/>
          <w:sz w:val="28"/>
          <w:highlight w:val="green"/>
        </w:rPr>
        <w:t>ResultMonth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DB4359">
        <w:rPr>
          <w:rFonts w:ascii="Cordia New" w:eastAsia="Tahoma" w:hAnsi="Cordia New"/>
          <w:kern w:val="24"/>
          <w:sz w:val="28"/>
          <w:highlight w:val="green"/>
        </w:rPr>
        <w:t>ResultAmount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DB4359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No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B4359" w:rsidRDefault="00DB435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TEST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:rsidR="00DB4359" w:rsidRDefault="00DB435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DB435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SS Result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DB435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 SS Future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DB435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Test SS Ops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DB4359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แผนงาน:</w:t>
      </w:r>
      <w:r>
        <w:rPr>
          <w:rFonts w:ascii="Cordia New" w:hAnsi="Cordia New" w:cs="Cordia New"/>
          <w:sz w:val="28"/>
          <w:highlight w:val="yellow"/>
          <w:cs/>
        </w:rPr>
        <w:tab/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DB435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ผลการดำเนินงาน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DB435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การดำเนินงานในอนาคต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DB435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eastAsia="Times New Roman" w:hAnsi="Cordia New"/>
          <w:sz w:val="28"/>
          <w:highlight w:val="yellow"/>
          <w:cs/>
        </w:rPr>
        <w:tab/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DB4359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sdfsdf3rd party Interface &gt; Free Span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DB4359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asdfasdf3rd party Interface &gt; Free Span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DB435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awsefasdfsdf3rd party Interface &gt; Free Span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DB435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sadfasdf3rd party Interface &gt; Free Span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DB4359">
        <w:rPr>
          <w:rFonts w:ascii="Cordia New" w:hAnsi="Cordia New"/>
          <w:sz w:val="28"/>
          <w:highlight w:val="lightGray"/>
          <w:cs/>
        </w:rPr>
        <w:t>ผลการดำเนินงาน :</w:t>
      </w:r>
      <w:r w:rsidR="00DB4359">
        <w:rPr>
          <w:rFonts w:ascii="Cordia New" w:hAnsi="Cordia New"/>
          <w:sz w:val="28"/>
          <w:highlight w:val="lightGray"/>
          <w:cs/>
        </w:rPr>
        <w:tab/>
      </w:r>
      <w:r w:rsidR="00DB4359">
        <w:rPr>
          <w:rFonts w:ascii="Cordia New" w:hAnsi="Cordia New"/>
          <w:sz w:val="28"/>
          <w:highlight w:val="lightGray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B435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B435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B435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B435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55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Route Code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45564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564564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654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56465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6546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56465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sdfsd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fdsf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sdfsda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sdfasdf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sdfds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sddsaf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DB435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lastRenderedPageBreak/>
        <w:t>6546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DB4359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asdsad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DB4359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asdsad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sdfsadf sadfsdaf</w:t>
            </w:r>
          </w:p>
        </w:tc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asdfdasfasdf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sdfadsfsad fasdfadsfsadf</w:t>
            </w:r>
          </w:p>
        </w:tc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asdfsadfasdf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dsfasdf sdfdsafdsa</w:t>
            </w:r>
          </w:p>
        </w:tc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fasdfasdfsadf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DB4359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SDFSDAF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sdfadsf</w:t>
            </w:r>
          </w:p>
        </w:tc>
        <w:tc>
          <w:tcPr>
            <w:tcW w:w="1803" w:type="dxa"/>
          </w:tcPr>
          <w:p w:rsidR="00632BFD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sdafdsa</w:t>
            </w:r>
          </w:p>
        </w:tc>
        <w:tc>
          <w:tcPr>
            <w:tcW w:w="1803" w:type="dxa"/>
          </w:tcPr>
          <w:p w:rsidR="00632BFD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fdsaf</w:t>
            </w:r>
          </w:p>
        </w:tc>
        <w:tc>
          <w:tcPr>
            <w:tcW w:w="1803" w:type="dxa"/>
          </w:tcPr>
          <w:p w:rsidR="00632BFD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sda</w:t>
            </w:r>
          </w:p>
        </w:tc>
        <w:tc>
          <w:tcPr>
            <w:tcW w:w="1804" w:type="dxa"/>
          </w:tcPr>
          <w:p w:rsidR="00632BFD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sdfds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DB4359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afdsafdsaf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sadf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dsafdsafdsa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gdfgdfg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fsdaf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dsafdsafasdf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adszfgvdszfg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sdfsdf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sdfsadfsadfsdaf</w:t>
            </w:r>
          </w:p>
        </w:tc>
        <w:tc>
          <w:tcPr>
            <w:tcW w:w="3009" w:type="dxa"/>
            <w:shd w:val="clear" w:color="auto" w:fill="auto"/>
          </w:tcPr>
          <w:p w:rsidR="00DB4359" w:rsidRDefault="00DB435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dfsgdsfgsdfg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B4359" w:rsidTr="002416B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fdsfds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dsf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dsa</w:t>
            </w: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B4359" w:rsidRDefault="00DB435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asf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DB4359" w:rsidRDefault="00DB4359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DB4359" w:rsidRDefault="00DB4359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DB4359" w:rsidTr="00DB4359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DB4359" w:rsidRDefault="00DB4359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sdf sdafdsa</w:t>
            </w:r>
          </w:p>
        </w:tc>
        <w:tc>
          <w:tcPr>
            <w:tcW w:w="4513" w:type="dxa"/>
            <w:shd w:val="clear" w:color="auto" w:fill="auto"/>
          </w:tcPr>
          <w:p w:rsidR="00DB4359" w:rsidRDefault="00DB4359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fasdfdsa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DB435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sadf</w:t>
            </w:r>
          </w:p>
        </w:tc>
        <w:tc>
          <w:tcPr>
            <w:tcW w:w="1803" w:type="dxa"/>
          </w:tcPr>
          <w:p w:rsidR="00376967" w:rsidRDefault="00DB435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sadfsda</w:t>
            </w:r>
          </w:p>
        </w:tc>
        <w:tc>
          <w:tcPr>
            <w:tcW w:w="1803" w:type="dxa"/>
          </w:tcPr>
          <w:p w:rsidR="00376967" w:rsidRDefault="00DB435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fsad</w:t>
            </w:r>
          </w:p>
        </w:tc>
        <w:tc>
          <w:tcPr>
            <w:tcW w:w="1803" w:type="dxa"/>
          </w:tcPr>
          <w:p w:rsidR="00376967" w:rsidRDefault="00DB435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sdafdsfds</w:t>
            </w:r>
          </w:p>
        </w:tc>
        <w:tc>
          <w:tcPr>
            <w:tcW w:w="1804" w:type="dxa"/>
          </w:tcPr>
          <w:p w:rsidR="00376967" w:rsidRDefault="00DB435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fsdf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DB4359">
        <w:rPr>
          <w:rFonts w:ascii="Cordia New" w:hAnsi="Cordia New"/>
          <w:sz w:val="28"/>
        </w:rPr>
        <w:t>sdf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DB4359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sdfsdaf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[table1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/>
          <w:sz w:val="28"/>
          <w:highlight w:val="green"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[l10]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[l021]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[l023]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DB4359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sdfsadf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DB4359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sdfsd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DB4359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fdsaf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ปัญหาอุปสรรค (ถ้ามี) </w:t>
      </w:r>
    </w:p>
    <w:p w:rsidR="006D24D4" w:rsidRPr="0012516C" w:rsidRDefault="00DB4359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dsafdsaf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DB4359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DB4359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aaaaaaaaaaaaa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DB4359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aaaaaaaaaaaa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DB4359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aaaaaaaaaaaa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  <w:cs/>
              </w:rPr>
              <w:t>1.7.2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jgjjytjfghj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uuuuuuuu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>uuuuuuuuuuuu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uuuuuuuuuuu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gdfgsedgsregsergsergserg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dfgdfgdf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gdfgdfg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>1.7.4.2 ผลการดำเนินงาน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dfsadf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sdfsadasdfsadfdsafs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DB4359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B4359" w:rsidRDefault="00DB4359" w:rsidP="00DB4359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>fdsfsdafadsf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59" w:rsidRDefault="00DB4359">
      <w:r>
        <w:separator/>
      </w:r>
    </w:p>
  </w:endnote>
  <w:endnote w:type="continuationSeparator" w:id="0">
    <w:p w:rsidR="00DB4359" w:rsidRDefault="00DB4359">
      <w:r>
        <w:continuationSeparator/>
      </w:r>
    </w:p>
  </w:endnote>
  <w:endnote w:type="continuationNotice" w:id="1">
    <w:p w:rsidR="00DB4359" w:rsidRDefault="00DB4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855C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B435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B435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175B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B435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B435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59" w:rsidRDefault="00DB4359">
      <w:r>
        <w:separator/>
      </w:r>
    </w:p>
  </w:footnote>
  <w:footnote w:type="continuationSeparator" w:id="0">
    <w:p w:rsidR="00DB4359" w:rsidRDefault="00DB4359">
      <w:r>
        <w:continuationSeparator/>
      </w:r>
    </w:p>
  </w:footnote>
  <w:footnote w:type="continuationNotice" w:id="1">
    <w:p w:rsidR="00DB4359" w:rsidRDefault="00DB43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59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359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39B71-5C76-4C88-B657-2E1109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FBF3B-49D2-40F2-9FE8-47210145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20</Pages>
  <Words>2656</Words>
  <Characters>15142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2017-06-19T04:47:00Z</dcterms:created>
  <dcterms:modified xsi:type="dcterms:W3CDTF">2017-06-19T04:47:00Z</dcterms:modified>
</cp:coreProperties>
</file>