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531E63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531E63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31E6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31E63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531E6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531E6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531E6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531E6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31E6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31E6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31E6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531E6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31E6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531E6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531E6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531E6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531E6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31E6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531E6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531E6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531E6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31E63" w:rsidRDefault="00531E6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531E63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531E63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531E63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531E6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531E63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531E63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531E63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531E63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31E6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531E6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531E6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531E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531E63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31E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531E63" w:rsidRDefault="00531E6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531E6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531E6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531E6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531E6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531E6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531E6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531E6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531E6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531E6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531E6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531E6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531E63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31E6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31E6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31E6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531E6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531E63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531E63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531E6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531E63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531E63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531E6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531E63" w:rsidRDefault="00531E6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531E63" w:rsidTr="005862FB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531E63" w:rsidRDefault="00531E6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531E63" w:rsidRDefault="00531E6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531E63" w:rsidRDefault="00531E6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531E63" w:rsidRDefault="00531E6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531E63" w:rsidRDefault="00531E6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531E63" w:rsidRDefault="00531E6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531E6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531E6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531E6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531E6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531E6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531E63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531E63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531E63" w:rsidTr="00531E6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531E63" w:rsidRDefault="00531E6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531E6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531E63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531E6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531E63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531E6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531E63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531E6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531E63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531E6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 Other2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531E6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531E63" w:rsidRDefault="00531E63" w:rsidP="00531E6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E63" w:rsidRDefault="00531E63">
      <w:r>
        <w:separator/>
      </w:r>
    </w:p>
  </w:endnote>
  <w:endnote w:type="continuationSeparator" w:id="0">
    <w:p w:rsidR="00531E63" w:rsidRDefault="00531E63">
      <w:r>
        <w:continuationSeparator/>
      </w:r>
    </w:p>
  </w:endnote>
  <w:endnote w:type="continuationNotice" w:id="1">
    <w:p w:rsidR="00531E63" w:rsidRDefault="00531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DB48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31E6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31E6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4667F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31E6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31E6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E63" w:rsidRDefault="00531E63">
      <w:r>
        <w:separator/>
      </w:r>
    </w:p>
  </w:footnote>
  <w:footnote w:type="continuationSeparator" w:id="0">
    <w:p w:rsidR="00531E63" w:rsidRDefault="00531E63">
      <w:r>
        <w:continuationSeparator/>
      </w:r>
    </w:p>
  </w:footnote>
  <w:footnote w:type="continuationNotice" w:id="1">
    <w:p w:rsidR="00531E63" w:rsidRDefault="00531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6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1E63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205440-BB46-4690-9171-595DEE0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3A914-93A4-4B15-A1A0-BF665634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2680</Words>
  <Characters>15278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2017-06-18T06:57:00Z</dcterms:created>
  <dcterms:modified xsi:type="dcterms:W3CDTF">2017-06-18T06:57:00Z</dcterms:modified>
</cp:coreProperties>
</file>