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2510" w:rsidRPr="0012516C" w:rsidRDefault="00E32510" w:rsidP="00E32510">
      <w:pPr>
        <w:pStyle w:val="Heading1"/>
        <w:spacing w:after="200" w:line="264" w:lineRule="auto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>สารบัญ</w:t>
      </w:r>
    </w:p>
    <w:p w:rsidR="00E32510" w:rsidRPr="0012516C" w:rsidRDefault="00E32510" w:rsidP="00EC2BCD">
      <w:pPr>
        <w:pStyle w:val="Heading1"/>
        <w:spacing w:line="264" w:lineRule="auto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>บทนำ</w:t>
      </w:r>
    </w:p>
    <w:p w:rsidR="000C2BA5" w:rsidRPr="0012516C" w:rsidRDefault="000C2BA5" w:rsidP="007E37B2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  <w:cs/>
        </w:rPr>
        <w:sectPr w:rsidR="000C2BA5" w:rsidRPr="0012516C" w:rsidSect="007D431A">
          <w:headerReference w:type="default" r:id="rId8"/>
          <w:footerReference w:type="default" r:id="rId9"/>
          <w:pgSz w:w="11906" w:h="16838" w:code="9"/>
          <w:pgMar w:top="1440" w:right="1440" w:bottom="1440" w:left="1440" w:header="624" w:footer="624" w:gutter="0"/>
          <w:cols w:space="720"/>
          <w:docGrid w:linePitch="360"/>
        </w:sectPr>
      </w:pPr>
    </w:p>
    <w:p w:rsidR="004D5B51" w:rsidRPr="0012516C" w:rsidRDefault="004D5B51" w:rsidP="004D5B51">
      <w:pPr>
        <w:spacing w:before="240"/>
        <w:rPr>
          <w:rFonts w:asciiTheme="minorBidi" w:hAnsiTheme="minorBidi"/>
          <w:b/>
          <w:bCs/>
          <w:sz w:val="32"/>
          <w:szCs w:val="32"/>
        </w:rPr>
      </w:pPr>
      <w:r w:rsidRPr="0012516C">
        <w:rPr>
          <w:rFonts w:asciiTheme="minorBidi" w:hAnsiTheme="minorBidi"/>
          <w:b/>
          <w:bCs/>
          <w:sz w:val="32"/>
          <w:szCs w:val="32"/>
          <w:highlight w:val="lightGray"/>
        </w:rPr>
        <w:lastRenderedPageBreak/>
        <w:t>Executive summary</w:t>
      </w:r>
    </w:p>
    <w:p w:rsidR="004D5B51" w:rsidRPr="0012516C" w:rsidRDefault="008906E1" w:rsidP="005217C1">
      <w:pPr>
        <w:pStyle w:val="ListParagraph"/>
        <w:spacing w:after="0" w:line="240" w:lineRule="auto"/>
        <w:ind w:left="502"/>
        <w:jc w:val="left"/>
        <w:rPr>
          <w:rFonts w:ascii="Cordia New" w:hAnsi="Cordia New"/>
          <w:sz w:val="28"/>
        </w:rPr>
      </w:pPr>
      <w:r w:rsidRPr="0012516C">
        <w:rPr>
          <w:rFonts w:ascii="Cordia New" w:hAnsi="Cordia New" w:hint="cs"/>
          <w:sz w:val="28"/>
          <w:cs/>
        </w:rPr>
        <w:t>ความคืบหน้า</w:t>
      </w:r>
      <w:r w:rsidR="004D5B51" w:rsidRPr="0012516C">
        <w:rPr>
          <w:rFonts w:ascii="Cordia New" w:hAnsi="Cordia New" w:hint="cs"/>
          <w:sz w:val="28"/>
          <w:cs/>
        </w:rPr>
        <w:t xml:space="preserve">การตรวจสอบและบำรุงรักษาระบบท่อตามแผนงาน </w:t>
      </w:r>
      <w:r w:rsidRPr="0012516C">
        <w:rPr>
          <w:rFonts w:ascii="Cordia New" w:hAnsi="Cordia New"/>
          <w:sz w:val="28"/>
          <w:cs/>
        </w:rPr>
        <w:t>(</w:t>
      </w:r>
      <w:r w:rsidR="006A516B" w:rsidRPr="0012516C">
        <w:rPr>
          <w:rFonts w:ascii="Cordia New" w:hAnsi="Cordia New"/>
          <w:sz w:val="28"/>
        </w:rPr>
        <w:t xml:space="preserve">Preventive </w:t>
      </w:r>
      <w:r w:rsidR="006A516B" w:rsidRPr="0012516C">
        <w:rPr>
          <w:rFonts w:ascii="Cordia New" w:hAnsi="Cordia New"/>
          <w:sz w:val="28"/>
          <w:cs/>
        </w:rPr>
        <w:t xml:space="preserve">และ </w:t>
      </w:r>
      <w:r w:rsidR="006A516B" w:rsidRPr="0012516C">
        <w:rPr>
          <w:rFonts w:ascii="Cordia New" w:hAnsi="Cordia New"/>
          <w:sz w:val="28"/>
        </w:rPr>
        <w:t>Corrective Maintenance</w:t>
      </w:r>
      <w:r w:rsidRPr="0012516C">
        <w:rPr>
          <w:rFonts w:ascii="Cordia New" w:hAnsi="Cordia New"/>
          <w:sz w:val="28"/>
          <w:cs/>
        </w:rPr>
        <w:t>)</w:t>
      </w:r>
      <w:r w:rsidR="005217C1" w:rsidRPr="0012516C">
        <w:rPr>
          <w:rFonts w:ascii="Cordia New" w:hAnsi="Cordia New" w:hint="cs"/>
          <w:sz w:val="28"/>
          <w:cs/>
        </w:rPr>
        <w:t>โดยสรุป</w:t>
      </w:r>
    </w:p>
    <w:tbl>
      <w:tblPr>
        <w:tblStyle w:val="TableGrid"/>
        <w:tblW w:w="10314" w:type="dxa"/>
        <w:tblLook w:val="04A0" w:firstRow="1" w:lastRow="0" w:firstColumn="1" w:lastColumn="0" w:noHBand="0" w:noVBand="1"/>
      </w:tblPr>
      <w:tblGrid>
        <w:gridCol w:w="2376"/>
        <w:gridCol w:w="2552"/>
        <w:gridCol w:w="3260"/>
        <w:gridCol w:w="2126"/>
      </w:tblGrid>
      <w:tr w:rsidR="00077923" w:rsidRPr="0012516C" w:rsidTr="005217C1">
        <w:tc>
          <w:tcPr>
            <w:tcW w:w="2376" w:type="dxa"/>
          </w:tcPr>
          <w:p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  <w:cs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หัวข้องานตรวจสอบและบำรุงรักษา</w:t>
            </w:r>
          </w:p>
        </w:tc>
        <w:tc>
          <w:tcPr>
            <w:tcW w:w="2552" w:type="dxa"/>
          </w:tcPr>
          <w:p w:rsidR="00077923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ความครบถ้วนตามแผนงาน</w:t>
            </w:r>
          </w:p>
        </w:tc>
        <w:tc>
          <w:tcPr>
            <w:tcW w:w="3260" w:type="dxa"/>
          </w:tcPr>
          <w:p w:rsidR="005217C1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 xml:space="preserve">ผลสรุปและวิเคราะห์เบื้องต้น </w:t>
            </w:r>
          </w:p>
          <w:p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>(</w:t>
            </w: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ที่ได้</w:t>
            </w:r>
            <w:r w:rsidR="00077923"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ดำเนินการแล้ว</w:t>
            </w:r>
            <w:r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>)</w:t>
            </w:r>
          </w:p>
        </w:tc>
        <w:tc>
          <w:tcPr>
            <w:tcW w:w="2126" w:type="dxa"/>
          </w:tcPr>
          <w:p w:rsidR="005217C1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ประเด็นปัญหา</w:t>
            </w:r>
            <w:r w:rsidR="005217C1"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 xml:space="preserve"> /</w:t>
            </w: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 xml:space="preserve"> </w:t>
            </w:r>
          </w:p>
          <w:p w:rsidR="00077923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อุปสรรค์</w:t>
            </w:r>
          </w:p>
        </w:tc>
      </w:tr>
      <w:tr w:rsidR="00643FB6" w:rsidRPr="0012516C" w:rsidTr="004477A6">
        <w:trPr>
          <w:trHeight w:val="375"/>
        </w:trPr>
        <w:tc>
          <w:tcPr>
            <w:tcW w:w="2376" w:type="dxa"/>
            <w:vMerge w:val="restart"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3</w:t>
            </w:r>
            <w:r w:rsidRPr="0012516C">
              <w:rPr>
                <w:rFonts w:asciiTheme="minorBidi" w:hAnsiTheme="minorBidi" w:cstheme="minorBidi"/>
                <w:sz w:val="28"/>
                <w:vertAlign w:val="superscript"/>
              </w:rPr>
              <w:t>rd</w:t>
            </w:r>
            <w:r w:rsidRPr="0012516C">
              <w:rPr>
                <w:rFonts w:asciiTheme="minorBidi" w:hAnsiTheme="minorBidi" w:cstheme="minorBidi"/>
                <w:sz w:val="28"/>
              </w:rPr>
              <w:t xml:space="preserve"> party interference</w:t>
            </w:r>
          </w:p>
        </w:tc>
        <w:tc>
          <w:tcPr>
            <w:tcW w:w="2552" w:type="dxa"/>
            <w:tcBorders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Patroling                   </w:t>
            </w:r>
            <w:r w:rsidR="00707256">
              <w:rPr>
                <w:rFonts w:asciiTheme="minorBidi" w:hAnsiTheme="minorBidi" w:cstheme="minorBidi"/>
                <w:sz w:val="28"/>
                <w:highlight w:val="green"/>
              </w:rPr>
              <w:t>89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  <w:tcBorders>
              <w:bottom w:val="dotted" w:sz="4" w:space="0" w:color="auto"/>
            </w:tcBorders>
          </w:tcPr>
          <w:p w:rsidR="00643FB6" w:rsidRPr="0012516C" w:rsidRDefault="00707256" w:rsidP="00643FB6">
            <w:pPr>
              <w:jc w:val="left"/>
              <w:rPr>
                <w:rFonts w:asciiTheme="minorBidi" w:hAnsiTheme="minorBidi" w:cstheme="minorBidi"/>
                <w:sz w:val="28"/>
                <w:cs/>
              </w:rPr>
            </w:pPr>
            <w:r>
              <w:rPr>
                <w:rFonts w:asciiTheme="minorBidi" w:hAnsiTheme="minorBidi" w:cstheme="minorBidi"/>
                <w:sz w:val="28"/>
                <w:cs/>
              </w:rPr>
              <w:t>ผลสรุปวิเคราะห์เบื้องต้น :</w:t>
            </w:r>
            <w:r>
              <w:rPr>
                <w:rFonts w:asciiTheme="minorBidi" w:hAnsiTheme="minorBidi" w:cstheme="minorBidi"/>
                <w:sz w:val="28"/>
                <w:cs/>
              </w:rPr>
              <w:tab/>
            </w:r>
          </w:p>
        </w:tc>
        <w:tc>
          <w:tcPr>
            <w:tcW w:w="2126" w:type="dxa"/>
            <w:tcBorders>
              <w:bottom w:val="dotted" w:sz="4" w:space="0" w:color="auto"/>
            </w:tcBorders>
          </w:tcPr>
          <w:p w:rsidR="00643FB6" w:rsidRPr="0012516C" w:rsidRDefault="0070725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ประเด็นปัญหา / อุปสรรค์ :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ab/>
            </w:r>
          </w:p>
        </w:tc>
      </w:tr>
      <w:tr w:rsidR="00643FB6" w:rsidRPr="0012516C" w:rsidTr="004477A6">
        <w:trPr>
          <w:trHeight w:val="390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</w:rPr>
              <w:t>ROV</w:t>
            </w:r>
            <w:r w:rsidR="00305F26">
              <w:rPr>
                <w:rFonts w:asciiTheme="minorBidi" w:hAnsiTheme="minorBidi" w:cstheme="minorBidi"/>
                <w:sz w:val="28"/>
                <w:highlight w:val="yellow"/>
              </w:rPr>
              <w:t xml:space="preserve">                          </w:t>
            </w:r>
            <w:r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221752" w:rsidRPr="0012516C" w:rsidRDefault="00221752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  <w:tr w:rsidR="00643FB6" w:rsidRPr="0012516C" w:rsidTr="00305F26">
        <w:trPr>
          <w:trHeight w:val="224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  <w:cs/>
              </w:rPr>
              <w:t>งานขุดซ่อม</w:t>
            </w:r>
            <w:r w:rsidR="00305F26">
              <w:rPr>
                <w:rFonts w:asciiTheme="minorBidi" w:hAnsiTheme="minorBidi" w:cstheme="minorBidi"/>
                <w:sz w:val="28"/>
                <w:highlight w:val="green"/>
              </w:rPr>
              <w:t xml:space="preserve">                 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5D6C30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  <w:tr w:rsidR="00643FB6" w:rsidRPr="0012516C" w:rsidTr="00305F26">
        <w:trPr>
          <w:trHeight w:val="50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งานแก้ไขจุดกัดเซาะ</w:t>
            </w:r>
            <w:r w:rsidRPr="0012516C">
              <w:rPr>
                <w:rFonts w:asciiTheme="minorBidi" w:hAnsiTheme="minorBidi" w:cstheme="minorBidi"/>
                <w:sz w:val="28"/>
                <w:highlight w:val="yellow"/>
              </w:rPr>
              <w:t xml:space="preserve">   </w:t>
            </w:r>
            <w:r w:rsidR="00305F26">
              <w:rPr>
                <w:rFonts w:asciiTheme="minorBidi" w:hAnsiTheme="minorBidi" w:cstheme="minorBidi"/>
                <w:sz w:val="28"/>
                <w:highlight w:val="yellow"/>
              </w:rPr>
              <w:t xml:space="preserve"> </w:t>
            </w:r>
            <w:r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</w:tr>
      <w:tr w:rsidR="00643FB6" w:rsidRPr="0012516C" w:rsidTr="004477A6">
        <w:trPr>
          <w:trHeight w:val="416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การทรุดตัวของท่อ</w:t>
            </w:r>
            <w:r w:rsidRPr="0012516C">
              <w:rPr>
                <w:rFonts w:asciiTheme="minorBidi" w:hAnsiTheme="minorBidi" w:cstheme="minorBidi" w:hint="cs"/>
                <w:sz w:val="28"/>
                <w:highlight w:val="yellow"/>
                <w:cs/>
              </w:rPr>
              <w:t xml:space="preserve">    </w:t>
            </w:r>
            <w:r w:rsidR="00305F26">
              <w:rPr>
                <w:rFonts w:asciiTheme="minorBidi" w:hAnsiTheme="minorBidi" w:cstheme="minorBidi"/>
                <w:sz w:val="28"/>
                <w:highlight w:val="yellow"/>
              </w:rPr>
              <w:t xml:space="preserve"> </w:t>
            </w:r>
            <w:r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126" w:type="dxa"/>
            <w:tcBorders>
              <w:top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</w:tr>
      <w:tr w:rsidR="00077923" w:rsidRPr="0012516C" w:rsidTr="005217C1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External corrosion</w:t>
            </w:r>
          </w:p>
        </w:tc>
        <w:tc>
          <w:tcPr>
            <w:tcW w:w="2552" w:type="dxa"/>
          </w:tcPr>
          <w:p w:rsidR="00077923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CP system              </w:t>
            </w:r>
            <w:r w:rsidR="005217C1"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  <w:p w:rsidR="003277E5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>CIPS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/</w:t>
            </w: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DCVG            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</w:tcPr>
          <w:p w:rsidR="00077923" w:rsidRPr="0012516C" w:rsidRDefault="00077923" w:rsidP="00F36DCA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2126" w:type="dxa"/>
          </w:tcPr>
          <w:p w:rsidR="00077923" w:rsidRPr="0012516C" w:rsidRDefault="00077923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  <w:tr w:rsidR="00077923" w:rsidRPr="0012516C" w:rsidTr="005217C1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Internal corrosion</w:t>
            </w:r>
          </w:p>
        </w:tc>
        <w:tc>
          <w:tcPr>
            <w:tcW w:w="2552" w:type="dxa"/>
          </w:tcPr>
          <w:p w:rsidR="00077923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Cleaning Pig </w:t>
            </w:r>
            <w:r w:rsidR="008B6329">
              <w:rPr>
                <w:rFonts w:asciiTheme="minorBidi" w:hAnsiTheme="minorBidi" w:cstheme="minorBidi"/>
                <w:sz w:val="28"/>
                <w:highlight w:val="green"/>
              </w:rPr>
              <w:t xml:space="preserve"> </w:t>
            </w: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         </w:t>
            </w:r>
            <w:r w:rsidR="005217C1"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  <w:p w:rsidR="003277E5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ILI Pig                     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</w:tcPr>
          <w:p w:rsidR="003277E5" w:rsidRPr="0012516C" w:rsidRDefault="003277E5" w:rsidP="003277E5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2126" w:type="dxa"/>
          </w:tcPr>
          <w:p w:rsidR="00077923" w:rsidRPr="0012516C" w:rsidRDefault="00077923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  <w:tr w:rsidR="00077923" w:rsidRPr="0012516C" w:rsidTr="005D4362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cs/>
              </w:rPr>
              <w:t>งานบำรุงรักษาท่อภายในสถานีก๊าซ</w:t>
            </w:r>
            <w:r w:rsidRPr="0012516C">
              <w:rPr>
                <w:rFonts w:asciiTheme="minorBidi" w:hAnsiTheme="minorBidi" w:cs="Cordia New"/>
                <w:sz w:val="28"/>
                <w:cs/>
              </w:rPr>
              <w:t xml:space="preserve"> </w:t>
            </w:r>
          </w:p>
        </w:tc>
        <w:tc>
          <w:tcPr>
            <w:tcW w:w="2552" w:type="dxa"/>
          </w:tcPr>
          <w:p w:rsidR="00077923" w:rsidRPr="0012516C" w:rsidRDefault="005217C1" w:rsidP="00F36DCA">
            <w:pPr>
              <w:jc w:val="center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  <w:shd w:val="clear" w:color="auto" w:fill="auto"/>
          </w:tcPr>
          <w:p w:rsidR="00077923" w:rsidRPr="0012516C" w:rsidRDefault="00077923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2126" w:type="dxa"/>
            <w:shd w:val="clear" w:color="auto" w:fill="auto"/>
          </w:tcPr>
          <w:p w:rsidR="00077923" w:rsidRPr="0012516C" w:rsidRDefault="00077923" w:rsidP="005D4362">
            <w:pPr>
              <w:jc w:val="both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</w:tr>
      <w:tr w:rsidR="00077923" w:rsidRPr="0012516C" w:rsidTr="005D4362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  <w:highlight w:val="yellow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งานบำรุงรักษาท่อบนแท่นพักท่อก๊าซในทะเล</w:t>
            </w:r>
          </w:p>
        </w:tc>
        <w:tc>
          <w:tcPr>
            <w:tcW w:w="2552" w:type="dxa"/>
            <w:shd w:val="clear" w:color="auto" w:fill="auto"/>
          </w:tcPr>
          <w:p w:rsidR="00077923" w:rsidRPr="0012516C" w:rsidRDefault="005217C1" w:rsidP="00F36DCA">
            <w:pPr>
              <w:jc w:val="center"/>
              <w:rPr>
                <w:rFonts w:asciiTheme="minorBidi" w:hAnsiTheme="minorBidi" w:cstheme="minorBidi"/>
                <w:sz w:val="28"/>
                <w:highlight w:val="yellow"/>
              </w:rPr>
            </w:pPr>
            <w:r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shd w:val="clear" w:color="auto" w:fill="auto"/>
          </w:tcPr>
          <w:p w:rsidR="00077923" w:rsidRPr="0012516C" w:rsidRDefault="00077923" w:rsidP="005D4362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2126" w:type="dxa"/>
            <w:shd w:val="clear" w:color="auto" w:fill="auto"/>
          </w:tcPr>
          <w:p w:rsidR="00077923" w:rsidRPr="0012516C" w:rsidRDefault="00077923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</w:tr>
      <w:tr w:rsidR="00077923" w:rsidRPr="0012516C" w:rsidTr="00D46B5C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  <w:highlight w:val="yellow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งานบำรุงรักษาโครงสร้างแท่นพักของท่อในทะเล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sz w:val="28"/>
                <w:highlight w:val="yellow"/>
              </w:rPr>
            </w:pPr>
            <w:r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077923" w:rsidRPr="0012516C" w:rsidRDefault="00077923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077923" w:rsidRPr="0012516C" w:rsidRDefault="00077923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</w:tr>
      <w:tr w:rsidR="00691980" w:rsidRPr="0012516C" w:rsidTr="00156C0F">
        <w:tc>
          <w:tcPr>
            <w:tcW w:w="2376" w:type="dxa"/>
            <w:vMerge w:val="restart"/>
            <w:shd w:val="clear" w:color="auto" w:fill="auto"/>
          </w:tcPr>
          <w:p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[qa32]</w:t>
            </w:r>
          </w:p>
        </w:tc>
        <w:tc>
          <w:tcPr>
            <w:tcW w:w="2552" w:type="dxa"/>
            <w:tcBorders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[qa33]</w:t>
            </w:r>
          </w:p>
        </w:tc>
        <w:tc>
          <w:tcPr>
            <w:tcW w:w="3260" w:type="dxa"/>
            <w:tcBorders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[qa34]</w:t>
            </w:r>
          </w:p>
        </w:tc>
        <w:tc>
          <w:tcPr>
            <w:tcW w:w="2126" w:type="dxa"/>
            <w:tcBorders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[qa35]</w:t>
            </w:r>
          </w:p>
        </w:tc>
      </w:tr>
      <w:tr w:rsidR="00691980" w:rsidRPr="0012516C" w:rsidTr="00691980">
        <w:tc>
          <w:tcPr>
            <w:tcW w:w="2376" w:type="dxa"/>
            <w:vMerge/>
            <w:shd w:val="clear" w:color="auto" w:fill="auto"/>
          </w:tcPr>
          <w:p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[qa36]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[qa37]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[qa38]</w:t>
            </w:r>
          </w:p>
        </w:tc>
      </w:tr>
      <w:tr w:rsidR="00691980" w:rsidRPr="0012516C" w:rsidTr="00156C0F">
        <w:tc>
          <w:tcPr>
            <w:tcW w:w="2376" w:type="dxa"/>
            <w:vMerge/>
            <w:shd w:val="clear" w:color="auto" w:fill="auto"/>
          </w:tcPr>
          <w:p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552" w:type="dxa"/>
            <w:tcBorders>
              <w:top w:val="dotted" w:sz="4" w:space="0" w:color="auto"/>
            </w:tcBorders>
            <w:shd w:val="clear" w:color="auto" w:fill="auto"/>
          </w:tcPr>
          <w:p w:rsidR="00691980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[qa39]</w:t>
            </w:r>
          </w:p>
        </w:tc>
        <w:tc>
          <w:tcPr>
            <w:tcW w:w="3260" w:type="dxa"/>
            <w:tcBorders>
              <w:top w:val="dotted" w:sz="4" w:space="0" w:color="auto"/>
            </w:tcBorders>
            <w:shd w:val="clear" w:color="auto" w:fill="auto"/>
          </w:tcPr>
          <w:p w:rsidR="00691980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[qa40]</w:t>
            </w:r>
          </w:p>
        </w:tc>
        <w:tc>
          <w:tcPr>
            <w:tcW w:w="2126" w:type="dxa"/>
            <w:tcBorders>
              <w:top w:val="dotted" w:sz="4" w:space="0" w:color="auto"/>
            </w:tcBorders>
            <w:shd w:val="clear" w:color="auto" w:fill="auto"/>
          </w:tcPr>
          <w:p w:rsidR="00691980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[qa41]</w:t>
            </w:r>
          </w:p>
        </w:tc>
      </w:tr>
    </w:tbl>
    <w:p w:rsidR="00077923" w:rsidRPr="0012516C" w:rsidRDefault="00077923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73232B" w:rsidRPr="0012516C" w:rsidRDefault="001F4C4D" w:rsidP="000D3C8D">
      <w:pPr>
        <w:pStyle w:val="Heading1"/>
        <w:numPr>
          <w:ilvl w:val="0"/>
          <w:numId w:val="4"/>
        </w:numPr>
        <w:spacing w:before="240" w:line="264" w:lineRule="auto"/>
        <w:ind w:left="426" w:hanging="426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</w:pP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  <w:lastRenderedPageBreak/>
        <w:t xml:space="preserve">Operation and Maintenance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  <w:cs/>
        </w:rPr>
        <w:t xml:space="preserve">(รวม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  <w:t xml:space="preserve">Preventive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  <w:cs/>
        </w:rPr>
        <w:t xml:space="preserve">และ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  <w:t>Corrective Maintenance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  <w:cs/>
        </w:rPr>
        <w:t>)</w:t>
      </w:r>
    </w:p>
    <w:p w:rsidR="007D431A" w:rsidRPr="0012516C" w:rsidRDefault="0063074A" w:rsidP="007E1B55">
      <w:pPr>
        <w:pStyle w:val="ListParagraph"/>
        <w:spacing w:before="120" w:after="0" w:line="264" w:lineRule="auto"/>
        <w:ind w:left="851" w:firstLine="590"/>
        <w:contextualSpacing w:val="0"/>
        <w:outlineLvl w:val="0"/>
        <w:rPr>
          <w:rFonts w:asciiTheme="minorBidi" w:hAnsiTheme="minorBidi" w:cstheme="minorBidi"/>
          <w:sz w:val="28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สายงานระบบท่อส่งก๊าซธรรมชาติ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ได้ดำเนินงานบำรุงรักษาระบบท่อส่งก๊าซฯ ตามแผน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Pipeline Integrity Management System </w:t>
      </w:r>
      <w:r w:rsidR="00764035" w:rsidRPr="0012516C">
        <w:rPr>
          <w:rFonts w:asciiTheme="minorBidi" w:hAnsiTheme="minorBidi"/>
          <w:sz w:val="28"/>
          <w:highlight w:val="lightGray"/>
          <w:cs/>
        </w:rPr>
        <w:t>(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>PIMS</w:t>
      </w:r>
      <w:r w:rsidR="00764035" w:rsidRPr="0012516C">
        <w:rPr>
          <w:rFonts w:asciiTheme="minorBidi" w:hAnsiTheme="minorBidi"/>
          <w:sz w:val="28"/>
          <w:highlight w:val="lightGray"/>
          <w:cs/>
        </w:rPr>
        <w:t xml:space="preserve">)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มาตั้งแต่ปี </w:t>
      </w:r>
      <w:r w:rsidR="006730D8" w:rsidRPr="0012516C">
        <w:rPr>
          <w:rFonts w:asciiTheme="minorBidi" w:hAnsiTheme="minorBidi" w:cstheme="minorBidi"/>
          <w:sz w:val="28"/>
          <w:highlight w:val="lightGray"/>
        </w:rPr>
        <w:t>2548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 ตามมาตรฐานสากล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>ASME B31</w:t>
      </w:r>
      <w:r w:rsidR="00764035" w:rsidRPr="0012516C">
        <w:rPr>
          <w:rFonts w:asciiTheme="minorBidi" w:hAnsiTheme="minorBidi"/>
          <w:sz w:val="28"/>
          <w:highlight w:val="lightGray"/>
          <w:cs/>
        </w:rPr>
        <w:t>.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8S </w:t>
      </w:r>
      <w:r w:rsidR="00764035" w:rsidRPr="0012516C">
        <w:rPr>
          <w:rFonts w:asciiTheme="minorBidi" w:hAnsiTheme="minorBidi"/>
          <w:sz w:val="28"/>
          <w:highlight w:val="lightGray"/>
          <w:cs/>
        </w:rPr>
        <w:t xml:space="preserve">–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2014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โดยมีวัตถุประสงค์เพื่อดูแลความมั่นคงของทุกเส้นท่อ โดยพิจารณาจากโอกาสและผลกระทบของการเกิด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Pipeline Breakdown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>และนำมากำหนดเป็นมาตรการควบคุม แผนการบำรุงรักษาซ่อมแซม  และติดตามความก้าวหน้าอย่างสม่ำเสมอ เพื่อให้มั่นใจว่าระบบท่อส่งก๊าซฯ ได้รับการดูแลและบำรุงรักษาให้มีความ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มั่นคง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>สมบูรณ์อยู่เสมอ  เป็นการลดความเสี่ยงของอุบัติเหตุที่จะเกิดกับท่อส่งก๊าซฯ อันส่งผลกระทบที่รุนแรงแก่ชุมชนและสิ่งแวดล้อม</w:t>
      </w:r>
    </w:p>
    <w:p w:rsidR="0063074A" w:rsidRPr="0012516C" w:rsidRDefault="0063074A" w:rsidP="00A946B4">
      <w:pPr>
        <w:pStyle w:val="ListParagraph"/>
        <w:spacing w:before="120" w:after="0" w:line="264" w:lineRule="auto"/>
        <w:ind w:left="851" w:firstLine="590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หัวข้องาน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ตรวจสอบและ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บำรุงรักษา โดยหลักแล้วสามารถจำแนกได้ดังนี้ </w:t>
      </w:r>
    </w:p>
    <w:p w:rsidR="00081FFE" w:rsidRPr="0012516C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งานป้องกันท่อก๊าซได้รับความเสียหายจากแรงภายนอก เนื่องจากบุคคลที่สาม 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>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3</w:t>
      </w:r>
      <w:r w:rsidR="006B6B86" w:rsidRPr="0012516C">
        <w:rPr>
          <w:rFonts w:asciiTheme="minorBidi" w:hAnsiTheme="minorBidi" w:cstheme="minorBidi"/>
          <w:sz w:val="28"/>
          <w:highlight w:val="lightGray"/>
          <w:vertAlign w:val="superscript"/>
        </w:rPr>
        <w:t>rd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 xml:space="preserve"> party interference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  <w:r w:rsidR="001A7EE0" w:rsidRPr="0012516C">
        <w:rPr>
          <w:rFonts w:asciiTheme="minorBidi" w:hAnsiTheme="minorBidi"/>
          <w:sz w:val="28"/>
          <w:highlight w:val="lightGray"/>
          <w:cs/>
        </w:rPr>
        <w:t xml:space="preserve"> 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และจากการเปลี่ยนแปลงสภาพแวดล้อมรอบท่อ</w:t>
      </w:r>
      <w:r w:rsidR="006B6B86" w:rsidRPr="0012516C">
        <w:rPr>
          <w:rFonts w:asciiTheme="minorBidi" w:hAnsiTheme="minorBidi"/>
          <w:sz w:val="28"/>
          <w:highlight w:val="lightGray"/>
          <w:cs/>
        </w:rPr>
        <w:t xml:space="preserve"> </w:t>
      </w:r>
      <w:r w:rsidR="00081FFE" w:rsidRPr="0012516C">
        <w:rPr>
          <w:rFonts w:asciiTheme="minorBidi" w:hAnsiTheme="minorBidi" w:cstheme="minorBidi"/>
          <w:sz w:val="28"/>
          <w:highlight w:val="lightGray"/>
          <w:cs/>
        </w:rPr>
        <w:t>ประกอบด้วยหัวข้องานย่อย ได้แก่</w:t>
      </w:r>
    </w:p>
    <w:p w:rsidR="0063074A" w:rsidRPr="0012516C" w:rsidRDefault="00081FFE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63074A" w:rsidRPr="0012516C">
        <w:rPr>
          <w:rFonts w:asciiTheme="minorBidi" w:hAnsiTheme="minorBidi" w:cstheme="minorBidi"/>
          <w:sz w:val="28"/>
          <w:highlight w:val="lightGray"/>
          <w:cs/>
        </w:rPr>
        <w:t xml:space="preserve">ลาดตระเวนตามแนวท่อก๊าซ 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Patrolling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  <w:r w:rsidR="001A7EE0" w:rsidRPr="0012516C">
        <w:rPr>
          <w:rFonts w:asciiTheme="minorBidi" w:hAnsiTheme="minorBidi"/>
          <w:sz w:val="28"/>
          <w:highlight w:val="lightGray"/>
          <w:cs/>
        </w:rPr>
        <w:t xml:space="preserve"> 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หรืองานสำรวจก๊าซรั่ว</w:t>
      </w:r>
    </w:p>
    <w:p w:rsidR="001A7EE0" w:rsidRPr="0012516C" w:rsidRDefault="001A7EE0" w:rsidP="001A7EE0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งานสำรวจ และตรวจวัดค่า </w:t>
      </w:r>
      <w:r w:rsidRPr="0012516C">
        <w:rPr>
          <w:rFonts w:asciiTheme="minorBidi" w:hAnsiTheme="minorBidi" w:cstheme="minorBidi"/>
          <w:sz w:val="28"/>
          <w:highlight w:val="lightGray"/>
        </w:rPr>
        <w:t>CP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 ท่อใต้ทะเล ด้วยหุ่นยนต์</w:t>
      </w:r>
      <w:r w:rsidRPr="0012516C">
        <w:rPr>
          <w:rFonts w:asciiTheme="minorBidi" w:hAnsiTheme="minorBidi" w:cstheme="minorBidi"/>
          <w:sz w:val="28"/>
          <w:highlight w:val="lightGray"/>
        </w:rPr>
        <w:t xml:space="preserve"> ROV</w:t>
      </w:r>
    </w:p>
    <w:p w:rsidR="00081FFE" w:rsidRPr="0012516C" w:rsidRDefault="009C4D20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งานขุดเปิดดิน สำหรับซ่อม </w:t>
      </w:r>
      <w:r w:rsidRPr="0012516C">
        <w:rPr>
          <w:rFonts w:asciiTheme="minorBidi" w:hAnsiTheme="minorBidi" w:cstheme="minorBidi"/>
          <w:sz w:val="28"/>
          <w:highlight w:val="lightGray"/>
        </w:rPr>
        <w:t xml:space="preserve">coating 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รวมถึงการ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ตรวจสอบความแข็งแรงและ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ซ่อมเสริมความแข็งแรงของท่อก๊าซ</w:t>
      </w:r>
      <w:r w:rsidRPr="0012516C">
        <w:rPr>
          <w:rFonts w:asciiTheme="minorBidi" w:hAnsiTheme="minorBidi"/>
          <w:sz w:val="28"/>
          <w:highlight w:val="lightGray"/>
          <w:cs/>
        </w:rPr>
        <w:t xml:space="preserve"> (</w:t>
      </w:r>
      <w:r w:rsidRPr="0012516C">
        <w:rPr>
          <w:rFonts w:asciiTheme="minorBidi" w:hAnsiTheme="minorBidi" w:cstheme="minorBidi"/>
          <w:sz w:val="28"/>
          <w:highlight w:val="lightGray"/>
        </w:rPr>
        <w:t>Direct examination</w:t>
      </w:r>
      <w:r w:rsidR="00BB04DF" w:rsidRPr="0012516C">
        <w:rPr>
          <w:rFonts w:asciiTheme="minorBidi" w:hAnsiTheme="minorBidi" w:cstheme="minorBidi"/>
          <w:sz w:val="28"/>
          <w:highlight w:val="lightGray"/>
        </w:rPr>
        <w:t>, Pipeline repair</w:t>
      </w:r>
      <w:r w:rsidRPr="0012516C">
        <w:rPr>
          <w:rFonts w:asciiTheme="minorBidi" w:hAnsiTheme="minorBidi"/>
          <w:sz w:val="28"/>
          <w:highlight w:val="lightGray"/>
          <w:cs/>
        </w:rPr>
        <w:t>)</w:t>
      </w:r>
    </w:p>
    <w:p w:rsidR="009C4D20" w:rsidRPr="0012516C" w:rsidRDefault="009C4D20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งานซ่อมจุดกัดเซาะตามแนวท่อก๊าซ </w:t>
      </w:r>
      <w:r w:rsidRPr="0012516C">
        <w:rPr>
          <w:rFonts w:asciiTheme="minorBidi" w:hAnsiTheme="minorBidi"/>
          <w:sz w:val="28"/>
          <w:highlight w:val="lightGray"/>
          <w:cs/>
        </w:rPr>
        <w:t>(</w:t>
      </w:r>
      <w:r w:rsidRPr="0012516C">
        <w:rPr>
          <w:rFonts w:asciiTheme="minorBidi" w:hAnsiTheme="minorBidi" w:cstheme="minorBidi"/>
          <w:sz w:val="28"/>
          <w:highlight w:val="lightGray"/>
        </w:rPr>
        <w:t>Soil erosion</w:t>
      </w:r>
      <w:r w:rsidRPr="0012516C">
        <w:rPr>
          <w:rFonts w:asciiTheme="minorBidi" w:hAnsiTheme="minorBidi"/>
          <w:sz w:val="28"/>
          <w:highlight w:val="lightGray"/>
          <w:cs/>
        </w:rPr>
        <w:t>)</w:t>
      </w:r>
    </w:p>
    <w:p w:rsidR="00CF208B" w:rsidRPr="0012516C" w:rsidRDefault="00CF208B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8611E4" w:rsidRPr="0012516C">
        <w:rPr>
          <w:rFonts w:asciiTheme="minorBidi" w:hAnsiTheme="minorBidi" w:cstheme="minorBidi"/>
          <w:sz w:val="28"/>
          <w:highlight w:val="lightGray"/>
          <w:cs/>
        </w:rPr>
        <w:t>แก้ไขดินรองรับใต้ท่อที่หายไป ของท่อ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ในทะเล</w:t>
      </w:r>
      <w:r w:rsidR="008611E4" w:rsidRPr="0012516C">
        <w:rPr>
          <w:rFonts w:asciiTheme="minorBidi" w:hAnsiTheme="minorBidi"/>
          <w:sz w:val="28"/>
          <w:highlight w:val="lightGray"/>
          <w:cs/>
        </w:rPr>
        <w:t xml:space="preserve"> (</w:t>
      </w:r>
      <w:r w:rsidR="008611E4" w:rsidRPr="0012516C">
        <w:rPr>
          <w:rFonts w:asciiTheme="minorBidi" w:hAnsiTheme="minorBidi" w:cstheme="minorBidi"/>
          <w:sz w:val="28"/>
          <w:highlight w:val="lightGray"/>
        </w:rPr>
        <w:t>Free span rectification</w:t>
      </w:r>
      <w:r w:rsidR="008611E4" w:rsidRPr="0012516C">
        <w:rPr>
          <w:rFonts w:asciiTheme="minorBidi" w:hAnsiTheme="minorBidi"/>
          <w:sz w:val="28"/>
          <w:highlight w:val="lightGray"/>
          <w:cs/>
        </w:rPr>
        <w:t>)</w:t>
      </w:r>
    </w:p>
    <w:p w:rsidR="00447882" w:rsidRPr="0012516C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งานป้องกันท่อก๊าซได้รับความเสียหายจากการกัดกร่อนภายนอก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 xml:space="preserve"> 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Extern</w:t>
      </w:r>
      <w:r w:rsidR="00B224A0" w:rsidRPr="0012516C">
        <w:rPr>
          <w:rFonts w:asciiTheme="minorBidi" w:hAnsiTheme="minorBidi" w:cstheme="minorBidi"/>
          <w:sz w:val="28"/>
          <w:highlight w:val="lightGray"/>
        </w:rPr>
        <w:t>a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l corrosion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 xml:space="preserve"> </w:t>
      </w:r>
    </w:p>
    <w:p w:rsidR="0063074A" w:rsidRPr="0012516C" w:rsidRDefault="00447882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ตรวจสอบและ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บำรุงรักษา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>ระบบ</w:t>
      </w:r>
      <w:r w:rsidR="008967CB" w:rsidRPr="0012516C">
        <w:rPr>
          <w:rFonts w:asciiTheme="minorBidi" w:hAnsiTheme="minorBidi" w:cstheme="minorBidi"/>
          <w:sz w:val="28"/>
          <w:highlight w:val="lightGray"/>
          <w:cs/>
        </w:rPr>
        <w:t>ป้องกันการผุกร่อนภายนอก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ของท่อใต้ดิน</w:t>
      </w:r>
      <w:r w:rsidR="008967CB" w:rsidRPr="0012516C">
        <w:rPr>
          <w:rFonts w:asciiTheme="minorBidi" w:hAnsiTheme="minorBidi" w:cstheme="minorBidi"/>
          <w:sz w:val="28"/>
          <w:highlight w:val="lightGray"/>
          <w:cs/>
        </w:rPr>
        <w:t xml:space="preserve"> (</w:t>
      </w:r>
      <w:r w:rsidR="00DC4F5F" w:rsidRPr="0012516C">
        <w:rPr>
          <w:rFonts w:asciiTheme="minorBidi" w:hAnsiTheme="minorBidi" w:cstheme="minorBidi"/>
          <w:sz w:val="28"/>
          <w:highlight w:val="lightGray"/>
        </w:rPr>
        <w:t>Cathodic Protection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</w:p>
    <w:p w:rsidR="0063074A" w:rsidRPr="0012516C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ตรวจสอบภายในท่อและงาน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ป้องกันท่อก๊าซได้รับความเสียหายจากการกัดกร่อนภายใน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 xml:space="preserve"> 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Internal corrosion</w:t>
      </w:r>
      <w:r w:rsidR="006B6B86" w:rsidRPr="0012516C">
        <w:rPr>
          <w:rFonts w:asciiTheme="minorBidi" w:hAnsiTheme="minorBidi"/>
          <w:sz w:val="28"/>
          <w:highlight w:val="lightGray"/>
          <w:cs/>
        </w:rPr>
        <w:t xml:space="preserve">) </w:t>
      </w:r>
    </w:p>
    <w:p w:rsidR="00A946B4" w:rsidRPr="0012516C" w:rsidRDefault="00A946B4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งานทำความสะอาดภายในท่อด้วย </w:t>
      </w:r>
      <w:r w:rsidRPr="0012516C">
        <w:rPr>
          <w:rFonts w:asciiTheme="minorBidi" w:hAnsiTheme="minorBidi" w:cstheme="minorBidi"/>
          <w:sz w:val="28"/>
          <w:highlight w:val="lightGray"/>
        </w:rPr>
        <w:t>Cleaning PIG</w:t>
      </w:r>
    </w:p>
    <w:p w:rsidR="00A946B4" w:rsidRPr="0012516C" w:rsidRDefault="00A946B4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งานตรวจสภาพความเสียหายท่อด้วย </w:t>
      </w:r>
      <w:r w:rsidRPr="0012516C">
        <w:rPr>
          <w:rFonts w:asciiTheme="minorBidi" w:hAnsiTheme="minorBidi" w:cstheme="minorBidi"/>
          <w:sz w:val="28"/>
          <w:highlight w:val="lightGray"/>
        </w:rPr>
        <w:t>In</w:t>
      </w:r>
      <w:r w:rsidRPr="0012516C">
        <w:rPr>
          <w:rFonts w:asciiTheme="minorBidi" w:hAnsiTheme="minorBidi"/>
          <w:sz w:val="28"/>
          <w:highlight w:val="lightGray"/>
          <w:cs/>
        </w:rPr>
        <w:t>-</w:t>
      </w:r>
      <w:r w:rsidRPr="0012516C">
        <w:rPr>
          <w:rFonts w:asciiTheme="minorBidi" w:hAnsiTheme="minorBidi" w:cstheme="minorBidi"/>
          <w:sz w:val="28"/>
          <w:highlight w:val="lightGray"/>
        </w:rPr>
        <w:t xml:space="preserve">Line Instrument PIG </w:t>
      </w:r>
      <w:r w:rsidRPr="0012516C">
        <w:rPr>
          <w:rFonts w:asciiTheme="minorBidi" w:hAnsiTheme="minorBidi"/>
          <w:sz w:val="28"/>
          <w:highlight w:val="lightGray"/>
          <w:cs/>
        </w:rPr>
        <w:t>(</w:t>
      </w:r>
      <w:r w:rsidRPr="0012516C">
        <w:rPr>
          <w:rFonts w:asciiTheme="minorBidi" w:hAnsiTheme="minorBidi" w:cstheme="minorBidi"/>
          <w:sz w:val="28"/>
          <w:highlight w:val="lightGray"/>
        </w:rPr>
        <w:t>ILI PIG</w:t>
      </w:r>
      <w:r w:rsidRPr="0012516C">
        <w:rPr>
          <w:rFonts w:asciiTheme="minorBidi" w:hAnsiTheme="minorBidi"/>
          <w:sz w:val="28"/>
          <w:highlight w:val="lightGray"/>
          <w:cs/>
        </w:rPr>
        <w:t>)</w:t>
      </w:r>
    </w:p>
    <w:p w:rsidR="00DC4F5F" w:rsidRPr="0012516C" w:rsidRDefault="00DC4F5F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งานป้องกันการกัดกร่อนภายในด้วย </w:t>
      </w:r>
      <w:r w:rsidRPr="0012516C">
        <w:rPr>
          <w:rFonts w:asciiTheme="minorBidi" w:hAnsiTheme="minorBidi" w:cstheme="minorBidi"/>
          <w:sz w:val="28"/>
          <w:highlight w:val="lightGray"/>
        </w:rPr>
        <w:t>Chemical Threatment</w:t>
      </w:r>
    </w:p>
    <w:p w:rsidR="00DC4F5F" w:rsidRPr="0012516C" w:rsidRDefault="00DC4F5F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งานตรวจสอบ </w:t>
      </w:r>
      <w:r w:rsidRPr="0012516C">
        <w:rPr>
          <w:rFonts w:asciiTheme="minorBidi" w:hAnsiTheme="minorBidi" w:cstheme="minorBidi"/>
          <w:sz w:val="28"/>
          <w:highlight w:val="lightGray"/>
        </w:rPr>
        <w:t>Monitor moisture</w:t>
      </w:r>
    </w:p>
    <w:p w:rsidR="007526C2" w:rsidRPr="0012516C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งานบำรุงรักษาท่อภายในสถานีก๊าซ</w:t>
      </w:r>
    </w:p>
    <w:p w:rsidR="00320120" w:rsidRPr="0012516C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งานบำรุงรักษาท่อบนแท่นพักท่อก๊าซในทะเล</w:t>
      </w:r>
    </w:p>
    <w:p w:rsidR="00320120" w:rsidRPr="0012516C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งานบำรุงรักษาโครงสร้างแท่นพัก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ของท่อ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ในทะเล</w:t>
      </w:r>
    </w:p>
    <w:p w:rsidR="00775211" w:rsidRPr="0012516C" w:rsidRDefault="00775211" w:rsidP="00775211">
      <w:pPr>
        <w:pStyle w:val="ListParagraph"/>
        <w:spacing w:after="0" w:line="264" w:lineRule="auto"/>
        <w:ind w:left="1702"/>
        <w:contextualSpacing w:val="0"/>
        <w:outlineLvl w:val="0"/>
        <w:rPr>
          <w:rFonts w:asciiTheme="minorBidi" w:hAnsiTheme="minorBidi" w:cstheme="minorBidi"/>
          <w:sz w:val="28"/>
        </w:rPr>
      </w:pPr>
    </w:p>
    <w:p w:rsidR="005C0D83" w:rsidRPr="0012516C" w:rsidRDefault="005C0D83" w:rsidP="00690DAF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lastRenderedPageBreak/>
        <w:t>งาน</w:t>
      </w:r>
      <w:r w:rsidR="0063074A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ป้องกันท่อก๊าซ ได้รับความเสียหายจากแรงภายนอก เนื่องจากบุคคลที่สาม ด้วยวิธีลาดตระเวน (</w:t>
      </w:r>
      <w:r w:rsidR="0063074A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Patrolling</w:t>
      </w:r>
      <w:r w:rsidR="0063074A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:rsidR="00081FFE" w:rsidRPr="0012516C" w:rsidRDefault="00081FFE" w:rsidP="00E23958">
      <w:pPr>
        <w:pStyle w:val="ListParagraph"/>
        <w:numPr>
          <w:ilvl w:val="2"/>
          <w:numId w:val="1"/>
        </w:numPr>
        <w:spacing w:before="12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งานลาดตระเวนตามแนวท่อก๊าซ</w:t>
      </w:r>
    </w:p>
    <w:p w:rsidR="00081FFE" w:rsidRPr="0012516C" w:rsidRDefault="00081FFE" w:rsidP="00081FFE">
      <w:pPr>
        <w:pStyle w:val="ListParagraph"/>
        <w:spacing w:line="264" w:lineRule="auto"/>
        <w:ind w:left="1418" w:firstLine="720"/>
        <w:contextualSpacing w:val="0"/>
        <w:outlineLvl w:val="0"/>
        <w:rPr>
          <w:rFonts w:ascii="Cordia New" w:eastAsia="Times New Roman" w:hAnsi="Cordia New"/>
          <w:sz w:val="28"/>
        </w:rPr>
      </w:pPr>
      <w:r w:rsidRPr="0012516C">
        <w:rPr>
          <w:rFonts w:ascii="Cordia New" w:eastAsia="Times New Roman" w:hAnsi="Cordia New"/>
          <w:sz w:val="28"/>
          <w:highlight w:val="lightGray"/>
          <w:cs/>
        </w:rPr>
        <w:t xml:space="preserve">สายงานระบบท่อส่งก๊าซธรรมชาติ บริษัท ปตท. จำกัด (มหาชน) ดำเนินการลาดตระเวนตรวจแนววางท่อส่งก๊าซฯ  เพื่อป้องกันอันตรายที่อาจเกิดขึ้นกับท่อส่งก๊าซฯ บนบก จากกิจกรรมของบุคคลที่สามในบริเวณใกล้แนวท่อ  </w:t>
      </w:r>
      <w:r w:rsidR="009B72C5" w:rsidRPr="0012516C">
        <w:rPr>
          <w:rFonts w:ascii="Cordia New" w:eastAsia="Times New Roman" w:hAnsi="Cordia New"/>
          <w:sz w:val="28"/>
          <w:highlight w:val="lightGray"/>
          <w:cs/>
        </w:rPr>
        <w:t>ป้องกันการบุกรุกก่อสร้างสิ่งปลูก</w:t>
      </w:r>
      <w:r w:rsidRPr="0012516C">
        <w:rPr>
          <w:rFonts w:ascii="Cordia New" w:eastAsia="Times New Roman" w:hAnsi="Cordia New"/>
          <w:sz w:val="28"/>
          <w:highlight w:val="lightGray"/>
          <w:cs/>
        </w:rPr>
        <w:t>สร้างถาวรบนแนววางท่อ ขณะลาดตระเวนจะดำเนินการตรวจสอบการรั่วไหลและการเปลี่ยนแปลงของสภาพพื้นที่ตามแนวท่อด้วย เช่น การชะล้างของดิน การทรุดตัวของดินและท่อส่งก๊าซฯ เพื่อทำการแก้ไขป้องกันต่อไป  สายงานระบบท่อส่งก๊าซฯ ได้ดำเนินการลาดตระเวนตรวจแนววางท่อส่งก๊าซฯ อย่างต่อเนื่อง ทั้งทางรถยนต์ การเดินเท้า และการตรวจทางอากาศโดยเฮลิคอปเตอร์ โดยมีความถี่ที่เหมาะสมตามสภาพพื้นที่ของแนวท่อส่งก๊าซฯ และความหนาแน่นของชุมชนตามแนวท่อส่งก๊าซฯ ซึ่งเป็นไปตามมาตรฐานสากล (</w:t>
      </w:r>
      <w:r w:rsidRPr="0012516C">
        <w:rPr>
          <w:rFonts w:ascii="Cordia New" w:eastAsia="Times New Roman" w:hAnsi="Cordia New"/>
          <w:sz w:val="28"/>
          <w:highlight w:val="lightGray"/>
        </w:rPr>
        <w:t>ASME B31</w:t>
      </w:r>
      <w:r w:rsidRPr="0012516C">
        <w:rPr>
          <w:rFonts w:ascii="Cordia New" w:eastAsia="Times New Roman" w:hAnsi="Cordia New"/>
          <w:sz w:val="28"/>
          <w:highlight w:val="lightGray"/>
          <w:cs/>
        </w:rPr>
        <w:t>.</w:t>
      </w:r>
      <w:r w:rsidRPr="0012516C">
        <w:rPr>
          <w:rFonts w:ascii="Cordia New" w:eastAsia="Times New Roman" w:hAnsi="Cordia New"/>
          <w:sz w:val="28"/>
          <w:highlight w:val="lightGray"/>
        </w:rPr>
        <w:t>8S</w:t>
      </w:r>
      <w:r w:rsidRPr="0012516C">
        <w:rPr>
          <w:rFonts w:ascii="Cordia New" w:eastAsia="Times New Roman" w:hAnsi="Cordia New"/>
          <w:sz w:val="28"/>
          <w:highlight w:val="lightGray"/>
          <w:cs/>
        </w:rPr>
        <w:t>)</w:t>
      </w:r>
    </w:p>
    <w:p w:rsidR="001F4C4D" w:rsidRPr="0012516C" w:rsidRDefault="001F4C4D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แผนงาน </w:t>
      </w:r>
    </w:p>
    <w:p w:rsidR="004E18DC" w:rsidRPr="0012516C" w:rsidRDefault="00C923BD" w:rsidP="00081FFE">
      <w:pPr>
        <w:pStyle w:val="ListParagraph"/>
        <w:spacing w:line="264" w:lineRule="auto"/>
        <w:ind w:left="1421" w:firstLine="717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lightGray"/>
          <w:cs/>
        </w:rPr>
        <w:t xml:space="preserve">งานบำรุงรักษาด้วยการ </w:t>
      </w:r>
      <w:r w:rsidRPr="0012516C">
        <w:rPr>
          <w:rFonts w:ascii="Cordia New" w:hAnsi="Cordia New"/>
          <w:sz w:val="28"/>
          <w:highlight w:val="lightGray"/>
        </w:rPr>
        <w:t xml:space="preserve">Patrolling </w:t>
      </w:r>
      <w:r w:rsidR="00C7717E" w:rsidRPr="0012516C">
        <w:rPr>
          <w:rFonts w:ascii="Cordia New" w:hAnsi="Cordia New"/>
          <w:sz w:val="28"/>
          <w:highlight w:val="lightGray"/>
          <w:cs/>
        </w:rPr>
        <w:t>ประกอบด้วย</w:t>
      </w:r>
      <w:r w:rsidR="00C7717E" w:rsidRPr="0012516C">
        <w:rPr>
          <w:rFonts w:ascii="Cordia New" w:hAnsi="Cordia New"/>
          <w:sz w:val="28"/>
          <w:cs/>
        </w:rPr>
        <w:t xml:space="preserve"> </w:t>
      </w:r>
    </w:p>
    <w:p w:rsidR="008A2665" w:rsidRPr="0012516C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งานลาดตระเวนตรวจสภาพพื้นที่ตามแนวท่อก๊าซโดยรถยนต์ (</w:t>
      </w:r>
      <w:r w:rsidRPr="0012516C">
        <w:rPr>
          <w:rFonts w:ascii="Cordia New" w:hAnsi="Cordia New"/>
          <w:sz w:val="28"/>
        </w:rPr>
        <w:t xml:space="preserve">Vehicle </w:t>
      </w:r>
    </w:p>
    <w:p w:rsidR="00C923BD" w:rsidRPr="0012516C" w:rsidRDefault="00764035" w:rsidP="0002006D">
      <w:pPr>
        <w:pStyle w:val="ListParagraph"/>
        <w:shd w:val="clear" w:color="auto" w:fill="D9D9D9" w:themeFill="background1" w:themeFillShade="D9"/>
        <w:spacing w:line="264" w:lineRule="auto"/>
        <w:ind w:left="241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</w:rPr>
        <w:t>patrolling</w:t>
      </w:r>
      <w:r w:rsidRPr="0012516C">
        <w:rPr>
          <w:rFonts w:ascii="Cordia New" w:hAnsi="Cordia New"/>
          <w:sz w:val="28"/>
          <w:cs/>
        </w:rPr>
        <w:t xml:space="preserve">) </w:t>
      </w:r>
      <w:r w:rsidR="00C7717E" w:rsidRPr="0012516C">
        <w:rPr>
          <w:rFonts w:ascii="Cordia New" w:hAnsi="Cordia New"/>
          <w:sz w:val="28"/>
          <w:cs/>
        </w:rPr>
        <w:t xml:space="preserve">จำนวน </w:t>
      </w:r>
      <w:r w:rsidR="00DC4F5F" w:rsidRPr="0012516C">
        <w:rPr>
          <w:rFonts w:ascii="Cordia New" w:hAnsi="Cordia New"/>
          <w:sz w:val="28"/>
        </w:rPr>
        <w:t xml:space="preserve">1 </w:t>
      </w:r>
      <w:r w:rsidR="00DC4F5F" w:rsidRPr="0012516C">
        <w:rPr>
          <w:rFonts w:ascii="Cordia New" w:hAnsi="Cordia New"/>
          <w:sz w:val="28"/>
          <w:cs/>
        </w:rPr>
        <w:t>ครั้ง/เดือน</w:t>
      </w:r>
      <w:r w:rsidR="004F4505" w:rsidRPr="0012516C">
        <w:rPr>
          <w:rFonts w:ascii="Cordia New" w:hAnsi="Cordia New"/>
          <w:sz w:val="28"/>
          <w:cs/>
        </w:rPr>
        <w:t xml:space="preserve"> (</w:t>
      </w:r>
      <w:r w:rsidR="004F4505" w:rsidRPr="0012516C">
        <w:rPr>
          <w:rFonts w:ascii="Cordia New" w:hAnsi="Cordia New"/>
          <w:sz w:val="28"/>
        </w:rPr>
        <w:t>Class location1,2</w:t>
      </w:r>
      <w:r w:rsidR="004F4505" w:rsidRPr="0012516C">
        <w:rPr>
          <w:rFonts w:ascii="Cordia New" w:hAnsi="Cordia New"/>
          <w:sz w:val="28"/>
          <w:cs/>
        </w:rPr>
        <w:t xml:space="preserve">) และ </w:t>
      </w:r>
      <w:r w:rsidR="00C923BD" w:rsidRPr="0012516C">
        <w:rPr>
          <w:rFonts w:ascii="Cordia New" w:hAnsi="Cordia New"/>
          <w:sz w:val="28"/>
        </w:rPr>
        <w:t>4</w:t>
      </w:r>
      <w:r w:rsidR="00C923BD" w:rsidRPr="0012516C">
        <w:rPr>
          <w:rFonts w:ascii="Cordia New" w:hAnsi="Cordia New"/>
          <w:sz w:val="28"/>
          <w:cs/>
        </w:rPr>
        <w:t xml:space="preserve"> ครั้ง/เดือน</w:t>
      </w:r>
      <w:r w:rsidR="004F4505" w:rsidRPr="0012516C">
        <w:rPr>
          <w:rFonts w:ascii="Cordia New" w:hAnsi="Cordia New"/>
          <w:sz w:val="28"/>
          <w:cs/>
        </w:rPr>
        <w:t xml:space="preserve"> (</w:t>
      </w:r>
      <w:r w:rsidR="004F4505" w:rsidRPr="0012516C">
        <w:rPr>
          <w:rFonts w:ascii="Cordia New" w:hAnsi="Cordia New"/>
          <w:sz w:val="28"/>
        </w:rPr>
        <w:t>Class location 3,4</w:t>
      </w:r>
      <w:r w:rsidR="004F4505" w:rsidRPr="0012516C">
        <w:rPr>
          <w:rFonts w:ascii="Cordia New" w:hAnsi="Cordia New"/>
          <w:sz w:val="28"/>
          <w:cs/>
        </w:rPr>
        <w:t>)</w:t>
      </w:r>
    </w:p>
    <w:p w:rsidR="00B224A0" w:rsidRPr="0012516C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งานลาดตระเวนตรวจสภาพพื้นที่ตามแนวท่อก๊าซโดยเครื่องบิน (</w:t>
      </w:r>
      <w:r w:rsidRPr="0012516C">
        <w:rPr>
          <w:rFonts w:ascii="Cordia New" w:hAnsi="Cordia New"/>
          <w:sz w:val="28"/>
        </w:rPr>
        <w:t>Aerial patrolling</w:t>
      </w:r>
      <w:r w:rsidRPr="0012516C">
        <w:rPr>
          <w:rFonts w:ascii="Cordia New" w:hAnsi="Cordia New"/>
          <w:sz w:val="28"/>
          <w:cs/>
        </w:rPr>
        <w:t xml:space="preserve">) </w:t>
      </w:r>
      <w:r w:rsidR="00B224A0" w:rsidRPr="0012516C">
        <w:rPr>
          <w:rFonts w:ascii="Cordia New" w:hAnsi="Cordia New"/>
          <w:sz w:val="28"/>
          <w:cs/>
        </w:rPr>
        <w:t xml:space="preserve">จำนวน </w:t>
      </w:r>
      <w:r w:rsidR="00B224A0" w:rsidRPr="0012516C">
        <w:rPr>
          <w:rFonts w:ascii="Cordia New" w:hAnsi="Cordia New"/>
          <w:sz w:val="28"/>
        </w:rPr>
        <w:t xml:space="preserve"> 2 </w:t>
      </w:r>
      <w:r w:rsidR="00B224A0" w:rsidRPr="0012516C">
        <w:rPr>
          <w:rFonts w:ascii="Cordia New" w:hAnsi="Cordia New"/>
          <w:sz w:val="28"/>
          <w:cs/>
        </w:rPr>
        <w:t>ครั้ง/ปี</w:t>
      </w:r>
    </w:p>
    <w:p w:rsidR="00466710" w:rsidRPr="0012516C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งานลาดตระเวนตรวจสภาพพื้นที่ตามแนวท่อก๊าซโดยการเดินเท้า (</w:t>
      </w:r>
      <w:r w:rsidRPr="0012516C">
        <w:rPr>
          <w:rFonts w:ascii="Cordia New" w:hAnsi="Cordia New"/>
          <w:sz w:val="28"/>
        </w:rPr>
        <w:t>Ground patrolling</w:t>
      </w:r>
      <w:r w:rsidRPr="0012516C">
        <w:rPr>
          <w:rFonts w:ascii="Cordia New" w:hAnsi="Cordia New"/>
          <w:sz w:val="28"/>
          <w:cs/>
        </w:rPr>
        <w:t xml:space="preserve">) </w:t>
      </w:r>
      <w:r w:rsidR="00C7717E" w:rsidRPr="0012516C">
        <w:rPr>
          <w:rFonts w:ascii="Cordia New" w:hAnsi="Cordia New"/>
          <w:sz w:val="28"/>
          <w:cs/>
        </w:rPr>
        <w:t xml:space="preserve">จำนวน </w:t>
      </w:r>
      <w:r w:rsidR="00C923BD" w:rsidRPr="0012516C">
        <w:rPr>
          <w:rFonts w:ascii="Cordia New" w:hAnsi="Cordia New"/>
          <w:sz w:val="28"/>
        </w:rPr>
        <w:t xml:space="preserve">1 </w:t>
      </w:r>
      <w:r w:rsidR="00C923BD" w:rsidRPr="0012516C">
        <w:rPr>
          <w:rFonts w:ascii="Cordia New" w:hAnsi="Cordia New"/>
          <w:sz w:val="28"/>
          <w:cs/>
        </w:rPr>
        <w:t>ครั้ง/ปี</w:t>
      </w:r>
    </w:p>
    <w:p w:rsidR="001F4C4D" w:rsidRPr="0012516C" w:rsidRDefault="001F4C4D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ผลการดำเนินงาน </w:t>
      </w:r>
    </w:p>
    <w:p w:rsidR="005F5FB5" w:rsidRPr="0012516C" w:rsidRDefault="00C923BD" w:rsidP="000D3C8D">
      <w:pPr>
        <w:pStyle w:val="ListParagraph"/>
        <w:numPr>
          <w:ilvl w:val="0"/>
          <w:numId w:val="6"/>
        </w:numPr>
        <w:spacing w:line="264" w:lineRule="auto"/>
        <w:ind w:left="2410" w:hanging="283"/>
        <w:outlineLvl w:val="0"/>
        <w:rPr>
          <w:rFonts w:ascii="Cordia New" w:hAnsi="Cordia New"/>
          <w:i/>
          <w:iCs/>
          <w:sz w:val="28"/>
          <w:highlight w:val="lightGray"/>
          <w:u w:val="single"/>
        </w:rPr>
      </w:pPr>
      <w:r w:rsidRPr="0012516C">
        <w:rPr>
          <w:rFonts w:ascii="Cordia New" w:hAnsi="Cordia New"/>
          <w:i/>
          <w:iCs/>
          <w:sz w:val="28"/>
          <w:highlight w:val="lightGray"/>
          <w:u w:val="single"/>
          <w:cs/>
        </w:rPr>
        <w:t>งาน</w:t>
      </w:r>
      <w:r w:rsidR="00764035" w:rsidRPr="0012516C">
        <w:rPr>
          <w:rFonts w:ascii="Cordia New" w:hAnsi="Cordia New"/>
          <w:i/>
          <w:iCs/>
          <w:sz w:val="28"/>
          <w:highlight w:val="lightGray"/>
          <w:u w:val="single"/>
          <w:cs/>
        </w:rPr>
        <w:t xml:space="preserve">ลาดตระเวนตรวจสภาพพื้นที่ตามแนวท่อก๊าซ โดยรถยนต์ และการเดินเท้า </w:t>
      </w:r>
    </w:p>
    <w:p w:rsidR="006B6B86" w:rsidRPr="0012516C" w:rsidRDefault="00C923BD" w:rsidP="00167424">
      <w:pPr>
        <w:pStyle w:val="ListParagraph"/>
        <w:spacing w:after="0" w:line="264" w:lineRule="auto"/>
        <w:ind w:left="2410" w:firstLine="720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lightGray"/>
          <w:cs/>
        </w:rPr>
        <w:t>ทาง</w:t>
      </w:r>
      <w:r w:rsidR="00C7717E" w:rsidRPr="0012516C">
        <w:rPr>
          <w:rFonts w:ascii="Cordia New" w:hAnsi="Cordia New"/>
          <w:sz w:val="28"/>
          <w:highlight w:val="lightGray"/>
          <w:cs/>
        </w:rPr>
        <w:t xml:space="preserve">สายงานระบบท่อส่งก๊าซฯ </w:t>
      </w:r>
      <w:r w:rsidRPr="0012516C">
        <w:rPr>
          <w:rFonts w:ascii="Cordia New" w:hAnsi="Cordia New"/>
          <w:sz w:val="28"/>
          <w:highlight w:val="lightGray"/>
          <w:cs/>
        </w:rPr>
        <w:t>ได้</w:t>
      </w:r>
      <w:r w:rsidR="00C7717E" w:rsidRPr="0012516C">
        <w:rPr>
          <w:rFonts w:ascii="Cordia New" w:hAnsi="Cordia New"/>
          <w:sz w:val="28"/>
          <w:highlight w:val="lightGray"/>
          <w:cs/>
        </w:rPr>
        <w:t>ดำเนินงาน</w:t>
      </w:r>
      <w:r w:rsidR="006508FD" w:rsidRPr="0012516C">
        <w:rPr>
          <w:rFonts w:ascii="Cordia New" w:hAnsi="Cordia New"/>
          <w:sz w:val="28"/>
          <w:highlight w:val="lightGray"/>
          <w:cs/>
        </w:rPr>
        <w:t xml:space="preserve">บำรุงรักษาระบบท่อส่งก๊าซธรรมชาติ </w:t>
      </w:r>
      <w:r w:rsidR="00536E73"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Transmission</w:t>
      </w:r>
      <w:r w:rsidR="00536E73" w:rsidRPr="0012516C">
        <w:rPr>
          <w:rFonts w:ascii="Cordia New" w:hAnsi="Cordia New"/>
          <w:sz w:val="28"/>
          <w:highlight w:val="lightGray"/>
        </w:rPr>
        <w:t xml:space="preserve"> pipeline</w:t>
      </w:r>
      <w:r w:rsidR="00536E73" w:rsidRPr="0012516C">
        <w:rPr>
          <w:rFonts w:ascii="Cordia New" w:hAnsi="Cordia New"/>
          <w:sz w:val="28"/>
          <w:highlight w:val="lightGray"/>
          <w:cs/>
        </w:rPr>
        <w:t>)</w:t>
      </w:r>
      <w:r w:rsidR="006508FD" w:rsidRPr="0012516C">
        <w:rPr>
          <w:rFonts w:ascii="Cordia New" w:hAnsi="Cordia New"/>
          <w:sz w:val="28"/>
          <w:highlight w:val="lightGray"/>
          <w:cs/>
        </w:rPr>
        <w:t xml:space="preserve"> ได้</w:t>
      </w:r>
      <w:r w:rsidRPr="0012516C">
        <w:rPr>
          <w:rFonts w:ascii="Cordia New" w:hAnsi="Cordia New"/>
          <w:sz w:val="28"/>
          <w:highlight w:val="lightGray"/>
          <w:cs/>
        </w:rPr>
        <w:t>ครบถ้วนตามแผน</w:t>
      </w:r>
      <w:r w:rsidR="00167424" w:rsidRPr="0012516C">
        <w:rPr>
          <w:rFonts w:ascii="Cordia New" w:hAnsi="Cordia New"/>
          <w:sz w:val="28"/>
          <w:highlight w:val="lightGray"/>
          <w:cs/>
        </w:rPr>
        <w:t xml:space="preserve"> </w:t>
      </w:r>
      <w:r w:rsidR="007D431A" w:rsidRPr="0012516C">
        <w:rPr>
          <w:rFonts w:ascii="Cordia New" w:hAnsi="Cordia New"/>
          <w:sz w:val="28"/>
          <w:highlight w:val="lightGray"/>
          <w:cs/>
        </w:rPr>
        <w:t>ผลการดำเนินงาน</w:t>
      </w:r>
      <w:r w:rsidR="00D0402C" w:rsidRPr="0012516C">
        <w:rPr>
          <w:rFonts w:ascii="Cordia New" w:hAnsi="Cordia New"/>
          <w:sz w:val="28"/>
          <w:highlight w:val="lightGray"/>
          <w:cs/>
        </w:rPr>
        <w:t xml:space="preserve">ตามที่แสดงในรูปที่ </w:t>
      </w:r>
      <w:r w:rsidR="00775211" w:rsidRPr="0012516C">
        <w:rPr>
          <w:rFonts w:ascii="Cordia New" w:hAnsi="Cordia New"/>
          <w:sz w:val="28"/>
          <w:highlight w:val="lightGray"/>
        </w:rPr>
        <w:t>1</w:t>
      </w:r>
      <w:r w:rsidR="00775211" w:rsidRPr="0012516C">
        <w:rPr>
          <w:rFonts w:ascii="Cordia New" w:hAnsi="Cordia New"/>
          <w:sz w:val="28"/>
          <w:highlight w:val="lightGray"/>
          <w:cs/>
        </w:rPr>
        <w:t>.</w:t>
      </w:r>
      <w:r w:rsidR="00775211" w:rsidRPr="0012516C">
        <w:rPr>
          <w:rFonts w:ascii="Cordia New" w:hAnsi="Cordia New"/>
          <w:sz w:val="28"/>
          <w:highlight w:val="lightGray"/>
        </w:rPr>
        <w:t>1</w:t>
      </w:r>
      <w:r w:rsidR="00D0402C" w:rsidRPr="0012516C">
        <w:rPr>
          <w:rFonts w:ascii="Cordia New" w:hAnsi="Cordia New"/>
          <w:sz w:val="28"/>
          <w:highlight w:val="lightGray"/>
          <w:cs/>
        </w:rPr>
        <w:t xml:space="preserve"> </w:t>
      </w:r>
      <w:r w:rsidR="007D431A" w:rsidRPr="0012516C">
        <w:rPr>
          <w:rFonts w:ascii="Cordia New" w:hAnsi="Cordia New"/>
          <w:sz w:val="28"/>
          <w:highlight w:val="lightGray"/>
          <w:cs/>
        </w:rPr>
        <w:t>พบ</w:t>
      </w:r>
      <w:r w:rsidR="00E40828" w:rsidRPr="0012516C">
        <w:rPr>
          <w:rFonts w:ascii="Cordia New" w:hAnsi="Cordia New"/>
          <w:sz w:val="28"/>
          <w:highlight w:val="lightGray"/>
          <w:cs/>
        </w:rPr>
        <w:t xml:space="preserve">สิ่งผิดปกติตามแนวท่อก๊าซ ประกอบด้วย </w:t>
      </w:r>
      <w:r w:rsidR="006B6B86" w:rsidRPr="0012516C">
        <w:rPr>
          <w:rFonts w:ascii="Cordia New" w:hAnsi="Cordia New"/>
          <w:sz w:val="28"/>
          <w:highlight w:val="lightGray"/>
          <w:cs/>
        </w:rPr>
        <w:t>งานก่อสร้างตามแนวท่อก๊าซ เช่น งานก่อสร้างถนน</w:t>
      </w:r>
      <w:r w:rsidR="006B6B86" w:rsidRPr="0012516C">
        <w:rPr>
          <w:rFonts w:ascii="Cordia New" w:hAnsi="Cordia New"/>
          <w:sz w:val="28"/>
          <w:highlight w:val="lightGray"/>
        </w:rPr>
        <w:t>,</w:t>
      </w:r>
      <w:r w:rsidR="006B6B86" w:rsidRPr="0012516C">
        <w:rPr>
          <w:rFonts w:ascii="Cordia New" w:hAnsi="Cordia New"/>
          <w:sz w:val="28"/>
          <w:highlight w:val="lightGray"/>
          <w:cs/>
        </w:rPr>
        <w:t>วางท่อระบายน้ำ เป็นต้น ทั้งนี้ทางเจ้าหน้าที่เขตปฏิบัติการประจำแต่ละพื้นที่แนวท่อก๊าซ ได้เข้าไปชี้แจง ระบุตำแหน่งแนวท่อก๊าซ เพื่อป้องกันท่อก๊าซได้รับความเสียหายจากเครื่องจักร นอกจากนี้เจ้าหน้าที่เขตฯ ยังได้ตรวจพบจุดกัดเซาะตามแนวท่อ</w:t>
      </w:r>
      <w:r w:rsidR="00536E73" w:rsidRPr="0012516C">
        <w:rPr>
          <w:rFonts w:ascii="Cordia New" w:hAnsi="Cordia New"/>
          <w:sz w:val="28"/>
          <w:highlight w:val="lightGray"/>
          <w:cs/>
        </w:rPr>
        <w:t>ก๊าซ</w:t>
      </w:r>
      <w:r w:rsidR="006B6B86" w:rsidRPr="0012516C">
        <w:rPr>
          <w:rFonts w:ascii="Cordia New" w:hAnsi="Cordia New"/>
          <w:sz w:val="28"/>
          <w:highlight w:val="lightGray"/>
          <w:cs/>
        </w:rPr>
        <w:t xml:space="preserve"> ซึ่งมักจะเกิดขึ้นในช่วงฤดูฝน ทั้งนี้จุดกัดเซาะดังกล่าว ประกอบด้วย</w:t>
      </w:r>
      <w:r w:rsidR="00D0402C" w:rsidRPr="0012516C">
        <w:rPr>
          <w:rFonts w:ascii="Cordia New" w:hAnsi="Cordia New"/>
          <w:sz w:val="28"/>
          <w:highlight w:val="lightGray"/>
          <w:cs/>
        </w:rPr>
        <w:t>จุดที่ความ</w:t>
      </w:r>
      <w:r w:rsidR="00D0402C" w:rsidRPr="0012516C">
        <w:rPr>
          <w:rFonts w:ascii="Cordia New" w:hAnsi="Cordia New"/>
          <w:sz w:val="28"/>
          <w:highlight w:val="lightGray"/>
          <w:cs/>
        </w:rPr>
        <w:lastRenderedPageBreak/>
        <w:t>เสี่ยงต่ำ เช่น พบเห็นทางน้ำไหล ตัดผ่านแนวท่อ ซึ่งต้องเฝ้าระวังต่อไป เป็นต้น และจุดที่ความเสี่ยงสูง ซึ่งจะต้องกำหนดแผนแก้ไขต่อไป</w:t>
      </w:r>
      <w:r w:rsidR="008A4484" w:rsidRPr="0012516C">
        <w:rPr>
          <w:rFonts w:ascii="Cordia New" w:hAnsi="Cordia New"/>
          <w:sz w:val="28"/>
          <w:highlight w:val="lightGray"/>
          <w:cs/>
        </w:rPr>
        <w:t xml:space="preserve"> สำหรับป้ายแนวท่อ และ </w:t>
      </w:r>
      <w:r w:rsidR="008A4484" w:rsidRPr="0012516C">
        <w:rPr>
          <w:rFonts w:ascii="Cordia New" w:hAnsi="Cordia New"/>
          <w:sz w:val="28"/>
          <w:highlight w:val="lightGray"/>
        </w:rPr>
        <w:t xml:space="preserve">Testpost </w:t>
      </w:r>
      <w:r w:rsidR="008A4484" w:rsidRPr="0012516C">
        <w:rPr>
          <w:rFonts w:ascii="Cordia New" w:hAnsi="Cordia New"/>
          <w:sz w:val="28"/>
          <w:highlight w:val="lightGray"/>
          <w:cs/>
        </w:rPr>
        <w:t>ชำรุด ได้ดำเนินการแก้ไขหรือเปลี่ยนใหม่จนครบถ้วน</w:t>
      </w:r>
    </w:p>
    <w:p w:rsidR="002C2973" w:rsidRPr="0012516C" w:rsidRDefault="002C2973" w:rsidP="00167424">
      <w:pPr>
        <w:pStyle w:val="ListParagraph"/>
        <w:spacing w:after="0" w:line="264" w:lineRule="auto"/>
        <w:ind w:left="2410" w:firstLine="720"/>
        <w:contextualSpacing w:val="0"/>
        <w:outlineLvl w:val="0"/>
        <w:rPr>
          <w:rFonts w:ascii="Cordia New" w:hAnsi="Cordia New"/>
          <w:sz w:val="28"/>
          <w:cs/>
        </w:rPr>
      </w:pPr>
    </w:p>
    <w:p w:rsidR="00FC6B34" w:rsidRPr="00EB73F7" w:rsidRDefault="00561657" w:rsidP="00EB73F7">
      <w:pPr>
        <w:pStyle w:val="ListParagraph"/>
        <w:spacing w:line="264" w:lineRule="auto"/>
        <w:ind w:left="851" w:firstLine="270"/>
        <w:jc w:val="center"/>
        <w:outlineLvl w:val="0"/>
        <w:rPr>
          <w:rFonts w:ascii="Cordia New" w:hAnsi="Cordia New"/>
          <w:sz w:val="28"/>
          <w:highlight w:val="green"/>
        </w:rPr>
      </w:pPr>
      <w:r>
        <w:rPr>
          <w:rFonts w:ascii="Cordia New" w:hAnsi="Cordia New"/>
          <w:noProof/>
          <w:sz w:val="28"/>
          <w:highlight w:val="green"/>
        </w:rPr>
        <w:t>[</w:t>
      </w:r>
      <w:r w:rsidR="00720C38">
        <w:rPr>
          <w:rFonts w:ascii="Cordia New" w:hAnsi="Cordia New"/>
          <w:noProof/>
          <w:sz w:val="28"/>
          <w:highlight w:val="green"/>
        </w:rPr>
        <w:t>img</w:t>
      </w:r>
      <w:r>
        <w:rPr>
          <w:rFonts w:ascii="Cordia New" w:hAnsi="Cordia New"/>
          <w:noProof/>
          <w:sz w:val="28"/>
          <w:highlight w:val="green"/>
        </w:rPr>
        <w:t>b1]</w:t>
      </w:r>
    </w:p>
    <w:p w:rsidR="006B6B86" w:rsidRPr="0012516C" w:rsidRDefault="006B6B86" w:rsidP="008A7F26">
      <w:pPr>
        <w:pStyle w:val="ListParagraph"/>
        <w:spacing w:line="264" w:lineRule="auto"/>
        <w:ind w:left="1420" w:firstLine="281"/>
        <w:jc w:val="center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รูปที่ </w:t>
      </w:r>
      <w:r w:rsidR="00775211" w:rsidRPr="0012516C">
        <w:rPr>
          <w:rFonts w:ascii="Cordia New" w:hAnsi="Cordia New"/>
          <w:sz w:val="28"/>
          <w:highlight w:val="green"/>
        </w:rPr>
        <w:t>1</w:t>
      </w:r>
      <w:r w:rsidR="00775211" w:rsidRPr="0012516C">
        <w:rPr>
          <w:rFonts w:ascii="Cordia New" w:hAnsi="Cordia New"/>
          <w:sz w:val="28"/>
          <w:highlight w:val="green"/>
          <w:cs/>
        </w:rPr>
        <w:t>.</w:t>
      </w:r>
      <w:r w:rsidR="00775211" w:rsidRPr="0012516C">
        <w:rPr>
          <w:rFonts w:ascii="Cordia New" w:hAnsi="Cordia New"/>
          <w:sz w:val="28"/>
          <w:highlight w:val="green"/>
        </w:rPr>
        <w:t>1</w:t>
      </w:r>
      <w:r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6508FD" w:rsidRPr="0012516C">
        <w:rPr>
          <w:rFonts w:ascii="Cordia New" w:hAnsi="Cordia New"/>
          <w:sz w:val="28"/>
          <w:highlight w:val="green"/>
          <w:cs/>
        </w:rPr>
        <w:t>สิ่งผิดปกติตามแนวระบบส่งก๊าซธรรมชาติ</w:t>
      </w:r>
    </w:p>
    <w:p w:rsidR="00C923BD" w:rsidRPr="0012516C" w:rsidRDefault="00C923BD" w:rsidP="00C923BD">
      <w:pPr>
        <w:pStyle w:val="ListParagraph"/>
        <w:spacing w:line="264" w:lineRule="auto"/>
        <w:ind w:left="450"/>
        <w:outlineLvl w:val="0"/>
        <w:rPr>
          <w:rFonts w:ascii="Cordia New" w:hAnsi="Cordia New"/>
          <w:sz w:val="28"/>
          <w:cs/>
        </w:rPr>
      </w:pPr>
    </w:p>
    <w:p w:rsidR="00C923BD" w:rsidRPr="0012516C" w:rsidRDefault="001440A3" w:rsidP="000D3C8D">
      <w:pPr>
        <w:pStyle w:val="ListParagraph"/>
        <w:numPr>
          <w:ilvl w:val="0"/>
          <w:numId w:val="6"/>
        </w:numPr>
        <w:spacing w:after="0" w:line="264" w:lineRule="auto"/>
        <w:ind w:left="2410" w:hanging="284"/>
        <w:contextualSpacing w:val="0"/>
        <w:outlineLvl w:val="0"/>
        <w:rPr>
          <w:rFonts w:ascii="Cordia New" w:hAnsi="Cordia New"/>
          <w:i/>
          <w:iCs/>
          <w:sz w:val="28"/>
          <w:highlight w:val="green"/>
          <w:u w:val="single"/>
        </w:rPr>
      </w:pPr>
      <w:r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>งานบิน</w:t>
      </w:r>
      <w:r w:rsidR="00081FFE"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>ลาดตระเวน</w:t>
      </w:r>
      <w:r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 xml:space="preserve"> และตรวจจับการรั่วไหลของก๊าซ ตามแนวท่อก๊าซ (</w:t>
      </w:r>
      <w:r w:rsidR="00C923BD" w:rsidRPr="0012516C">
        <w:rPr>
          <w:rFonts w:ascii="Cordia New" w:hAnsi="Cordia New"/>
          <w:i/>
          <w:iCs/>
          <w:sz w:val="28"/>
          <w:highlight w:val="green"/>
          <w:u w:val="single"/>
        </w:rPr>
        <w:t>Aerial Patrolling</w:t>
      </w:r>
      <w:r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>)</w:t>
      </w:r>
    </w:p>
    <w:p w:rsidR="004F4505" w:rsidRPr="0012516C" w:rsidRDefault="004F4505" w:rsidP="004F4505">
      <w:pPr>
        <w:spacing w:line="264" w:lineRule="auto"/>
        <w:ind w:left="2410" w:firstLine="720"/>
        <w:outlineLvl w:val="0"/>
        <w:rPr>
          <w:rFonts w:ascii="Cordia New" w:hAnsi="Cordia New" w:cs="Cordia New"/>
          <w:sz w:val="28"/>
          <w:highlight w:val="green"/>
        </w:rPr>
      </w:pPr>
    </w:p>
    <w:p w:rsidR="00AC06BE" w:rsidRPr="0012516C" w:rsidRDefault="00AC06BE" w:rsidP="00A5045D">
      <w:pPr>
        <w:spacing w:line="264" w:lineRule="auto"/>
        <w:ind w:left="2138" w:firstLine="970"/>
        <w:outlineLvl w:val="0"/>
        <w:rPr>
          <w:rFonts w:ascii="Cordia New" w:hAnsi="Cordia New" w:cs="Cordia New"/>
          <w:sz w:val="28"/>
          <w:cs/>
        </w:rPr>
      </w:pPr>
    </w:p>
    <w:p w:rsidR="005C0D83" w:rsidRPr="0012516C" w:rsidRDefault="005C0D83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การดำเนินงานในอนาคต </w:t>
      </w:r>
    </w:p>
    <w:p w:rsidR="00C607D3" w:rsidRPr="0012516C" w:rsidRDefault="00173B1C" w:rsidP="00081FFE">
      <w:pPr>
        <w:pStyle w:val="ListParagraph"/>
        <w:spacing w:after="0" w:line="264" w:lineRule="auto"/>
        <w:ind w:left="2138" w:firstLine="720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lightGray"/>
          <w:cs/>
        </w:rPr>
        <w:t>การดำเนินงานในอนาคต ทางเขตจะดำเนินการลาดตระเวนตามแผน</w:t>
      </w:r>
      <w:r w:rsidR="001440A3" w:rsidRPr="0012516C">
        <w:rPr>
          <w:rFonts w:ascii="Cordia New" w:hAnsi="Cordia New"/>
          <w:sz w:val="28"/>
          <w:highlight w:val="lightGray"/>
          <w:cs/>
        </w:rPr>
        <w:t xml:space="preserve"> </w:t>
      </w:r>
      <w:r w:rsidR="001440A3" w:rsidRPr="0012516C">
        <w:rPr>
          <w:rFonts w:ascii="Cordia New" w:hAnsi="Cordia New"/>
          <w:sz w:val="28"/>
          <w:highlight w:val="lightGray"/>
        </w:rPr>
        <w:t xml:space="preserve">Action plan </w:t>
      </w:r>
      <w:r w:rsidRPr="0012516C">
        <w:rPr>
          <w:rFonts w:ascii="Cordia New" w:hAnsi="Cordia New"/>
          <w:sz w:val="28"/>
          <w:highlight w:val="lightGray"/>
          <w:cs/>
        </w:rPr>
        <w:t>ที่เตรียมไว้</w:t>
      </w:r>
      <w:r w:rsidR="001440A3" w:rsidRPr="0012516C">
        <w:rPr>
          <w:rFonts w:ascii="Cordia New" w:hAnsi="Cordia New"/>
          <w:sz w:val="28"/>
          <w:highlight w:val="lightGray"/>
          <w:cs/>
        </w:rPr>
        <w:t xml:space="preserve"> โดยจะอ้างอิงความถี่ในการดำเนินงานตามที่ระบุในหัวข้อ 1.1.1</w:t>
      </w:r>
    </w:p>
    <w:p w:rsidR="005C0D83" w:rsidRPr="0012516C" w:rsidRDefault="005C0D83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3576E0" w:rsidRPr="0012516C" w:rsidRDefault="003576E0" w:rsidP="00010D9C">
      <w:pPr>
        <w:pStyle w:val="ListParagraph"/>
        <w:spacing w:line="264" w:lineRule="auto"/>
        <w:ind w:left="2138" w:firstLine="720"/>
        <w:contextualSpacing w:val="0"/>
        <w:outlineLvl w:val="0"/>
        <w:rPr>
          <w:rFonts w:ascii="Cordia New" w:hAnsi="Cordia New"/>
          <w:sz w:val="28"/>
          <w:cs/>
        </w:rPr>
      </w:pPr>
    </w:p>
    <w:p w:rsidR="005C0D83" w:rsidRPr="0012516C" w:rsidRDefault="005C0D83" w:rsidP="00081FFE">
      <w:pPr>
        <w:pStyle w:val="ListParagraph"/>
        <w:numPr>
          <w:ilvl w:val="2"/>
          <w:numId w:val="1"/>
        </w:numPr>
        <w:spacing w:before="12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งานขุด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เปิดดินสำหรับ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ซ่อม</w:t>
      </w:r>
      <w:r w:rsidR="00DF16A7"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หรือ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ตรวจสภาพ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Coating 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ท่อก๊าซ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(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Direct examination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รวมถึงการ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เสริมความแข็งแรง ตัดเปลี่ยน หรือยกเลิก</w:t>
      </w:r>
      <w:r w:rsidR="001440A3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ารใช้งาน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ท่อก๊าซ</w:t>
      </w:r>
    </w:p>
    <w:p w:rsidR="00DF16A7" w:rsidRPr="0012516C" w:rsidRDefault="00DF16A7" w:rsidP="00D276A6">
      <w:pPr>
        <w:spacing w:before="120" w:line="264" w:lineRule="auto"/>
        <w:ind w:left="1440" w:firstLine="698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งานขุดเปิดดินสำหรับซ่อม หรือตรวจสภาพ </w:t>
      </w:r>
      <w:r w:rsidRPr="0012516C">
        <w:rPr>
          <w:rFonts w:ascii="Cordia New" w:hAnsi="Cordia New" w:cs="Cordia New"/>
          <w:sz w:val="28"/>
          <w:highlight w:val="lightGray"/>
        </w:rPr>
        <w:t xml:space="preserve">Coating 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ท่อส่งก๊าซ ดำเนินการจากผลการตรวจสอบท่อ และ </w:t>
      </w:r>
      <w:r w:rsidRPr="0012516C">
        <w:rPr>
          <w:rFonts w:ascii="Cordia New" w:hAnsi="Cordia New" w:cs="Cordia New"/>
          <w:sz w:val="28"/>
          <w:highlight w:val="lightGray"/>
        </w:rPr>
        <w:t xml:space="preserve">Coating 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ทั้งแบบวิธีทางตรง หรือทางอ้อม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Direct and In</w:t>
      </w:r>
      <w:r w:rsidRPr="0012516C">
        <w:rPr>
          <w:rFonts w:ascii="Cordia New" w:hAnsi="Cordia New" w:cs="Cordia New"/>
          <w:sz w:val="28"/>
          <w:highlight w:val="lightGray"/>
          <w:cs/>
        </w:rPr>
        <w:t>-</w:t>
      </w:r>
      <w:r w:rsidRPr="0012516C">
        <w:rPr>
          <w:rFonts w:ascii="Cordia New" w:hAnsi="Cordia New" w:cs="Cordia New"/>
          <w:sz w:val="28"/>
          <w:highlight w:val="lightGray"/>
        </w:rPr>
        <w:t>Direct Inspection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 ที่ตรวจพบสิ่งผิดปกติที่มีนัยสำคัญ รวมถึงความเสี่ยงอื่นๆ ที่อาจส่งผลต่อความมั่นคงแข็งแรงของท่อ โดยมีวิธีดำเนินการตรวจสอบหรือ ซ่อม ตามมาตรฐานสากล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 (</w:t>
      </w:r>
      <w:r w:rsidRPr="0012516C">
        <w:rPr>
          <w:rFonts w:ascii="Cordia New" w:hAnsi="Cordia New" w:cs="Cordia New"/>
          <w:sz w:val="28"/>
          <w:highlight w:val="lightGray"/>
        </w:rPr>
        <w:t>ASME B31</w:t>
      </w:r>
      <w:r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Pr="0012516C">
        <w:rPr>
          <w:rFonts w:ascii="Cordia New" w:hAnsi="Cordia New" w:cs="Cordia New"/>
          <w:sz w:val="28"/>
          <w:highlight w:val="lightGray"/>
        </w:rPr>
        <w:t>8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</w:p>
    <w:p w:rsidR="002C63E7" w:rsidRPr="0012516C" w:rsidRDefault="002C63E7" w:rsidP="00D276A6">
      <w:pPr>
        <w:spacing w:before="120" w:line="264" w:lineRule="auto"/>
        <w:ind w:left="1440" w:firstLine="698"/>
        <w:outlineLvl w:val="0"/>
        <w:rPr>
          <w:rFonts w:ascii="Cordia New" w:hAnsi="Cordia New" w:cs="Cordia New"/>
          <w:sz w:val="28"/>
        </w:rPr>
      </w:pPr>
    </w:p>
    <w:p w:rsidR="005C0D83" w:rsidRPr="0012516C" w:rsidRDefault="005C0D83" w:rsidP="000D3C8D">
      <w:pPr>
        <w:pStyle w:val="ListParagraph"/>
        <w:numPr>
          <w:ilvl w:val="0"/>
          <w:numId w:val="9"/>
        </w:numPr>
        <w:spacing w:line="264" w:lineRule="auto"/>
        <w:ind w:hanging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:rsidR="008759EB" w:rsidRDefault="008759EB" w:rsidP="008759EB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775211" w:rsidRPr="0012516C">
        <w:rPr>
          <w:rFonts w:ascii="Cordia New" w:hAnsi="Cordia New" w:cs="Cordia New"/>
          <w:sz w:val="28"/>
        </w:rPr>
        <w:t>1</w:t>
      </w:r>
      <w:r w:rsidR="00775211" w:rsidRPr="0012516C">
        <w:rPr>
          <w:rFonts w:ascii="Cordia New" w:hAnsi="Cordia New" w:cs="Cordia New"/>
          <w:sz w:val="28"/>
          <w:cs/>
        </w:rPr>
        <w:t>.</w:t>
      </w:r>
      <w:r w:rsidR="00775211" w:rsidRPr="0012516C">
        <w:rPr>
          <w:rFonts w:ascii="Cordia New" w:hAnsi="Cordia New" w:cs="Cordia New"/>
          <w:sz w:val="28"/>
        </w:rPr>
        <w:t>1</w:t>
      </w:r>
      <w:r w:rsidRPr="0012516C">
        <w:rPr>
          <w:rFonts w:ascii="Cordia New" w:hAnsi="Cordia New" w:cs="Cordia New"/>
          <w:sz w:val="28"/>
          <w:cs/>
        </w:rPr>
        <w:t xml:space="preserve">  </w:t>
      </w:r>
      <w:r w:rsidR="00D13F33" w:rsidRPr="0012516C">
        <w:rPr>
          <w:rFonts w:ascii="Cordia New" w:hAnsi="Cordia New" w:cs="Cordia New"/>
          <w:sz w:val="28"/>
          <w:cs/>
        </w:rPr>
        <w:t>รายการเส้นท่อ และตำแหน่งท่อก๊าซที่ขุดเปิด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4"/>
        <w:gridCol w:w="1504"/>
        <w:gridCol w:w="1504"/>
        <w:gridCol w:w="1504"/>
        <w:gridCol w:w="1505"/>
        <w:gridCol w:w="1505"/>
      </w:tblGrid>
      <w:tr w:rsidR="00707256" w:rsidTr="00707256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707256" w:rsidRDefault="00707256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เขต</w:t>
            </w:r>
          </w:p>
        </w:tc>
        <w:tc>
          <w:tcPr>
            <w:tcW w:w="1504" w:type="dxa"/>
            <w:shd w:val="clear" w:color="auto" w:fill="auto"/>
          </w:tcPr>
          <w:p w:rsidR="00707256" w:rsidRDefault="00707256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เส้นท่อ</w:t>
            </w:r>
            <w:r>
              <w:rPr>
                <w:rFonts w:ascii="Cordia New" w:hAnsi="Cordia New" w:cs="Cordia New"/>
                <w:sz w:val="28"/>
              </w:rPr>
              <w:t>,</w:t>
            </w:r>
            <w:r>
              <w:rPr>
                <w:rFonts w:ascii="Cordia New" w:hAnsi="Cordia New" w:cs="Cordia New"/>
                <w:sz w:val="28"/>
                <w:cs/>
              </w:rPr>
              <w:t>ตำแหน่ง</w:t>
            </w:r>
          </w:p>
        </w:tc>
        <w:tc>
          <w:tcPr>
            <w:tcW w:w="1504" w:type="dxa"/>
            <w:shd w:val="clear" w:color="auto" w:fill="auto"/>
          </w:tcPr>
          <w:p w:rsidR="00707256" w:rsidRDefault="00707256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ขุดซ่อมเนื่องจาก</w:t>
            </w:r>
          </w:p>
        </w:tc>
        <w:tc>
          <w:tcPr>
            <w:tcW w:w="1504" w:type="dxa"/>
            <w:shd w:val="clear" w:color="auto" w:fill="auto"/>
          </w:tcPr>
          <w:p w:rsidR="00707256" w:rsidRDefault="00707256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Length(m)</w:t>
            </w:r>
          </w:p>
        </w:tc>
        <w:tc>
          <w:tcPr>
            <w:tcW w:w="1505" w:type="dxa"/>
            <w:shd w:val="clear" w:color="auto" w:fill="auto"/>
          </w:tcPr>
          <w:p w:rsidR="00707256" w:rsidRDefault="00707256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% Actual</w:t>
            </w:r>
          </w:p>
        </w:tc>
        <w:tc>
          <w:tcPr>
            <w:tcW w:w="1505" w:type="dxa"/>
            <w:shd w:val="clear" w:color="auto" w:fill="auto"/>
          </w:tcPr>
          <w:p w:rsidR="00707256" w:rsidRDefault="00707256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Plan/Status</w:t>
            </w:r>
          </w:p>
        </w:tc>
      </w:tr>
      <w:tr w:rsidR="00707256" w:rsidTr="00707256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707256" w:rsidRDefault="00707256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 xml:space="preserve">เขต </w:t>
            </w:r>
            <w:r>
              <w:rPr>
                <w:rFonts w:ascii="Cordia New" w:hAnsi="Cordia New" w:cs="Cordia New"/>
                <w:sz w:val="28"/>
              </w:rPr>
              <w:t>1</w:t>
            </w:r>
          </w:p>
        </w:tc>
        <w:tc>
          <w:tcPr>
            <w:tcW w:w="1504" w:type="dxa"/>
            <w:shd w:val="clear" w:color="auto" w:fill="auto"/>
          </w:tcPr>
          <w:p w:rsidR="00707256" w:rsidRDefault="00707256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เส้นท่อ</w:t>
            </w:r>
            <w:r>
              <w:rPr>
                <w:rFonts w:ascii="Cordia New" w:hAnsi="Cordia New" w:cs="Cordia New"/>
                <w:sz w:val="28"/>
              </w:rPr>
              <w:t xml:space="preserve">, </w:t>
            </w:r>
            <w:r>
              <w:rPr>
                <w:rFonts w:ascii="Cordia New" w:hAnsi="Cordia New" w:cs="Cordia New"/>
                <w:sz w:val="28"/>
                <w:cs/>
              </w:rPr>
              <w:t>ตำแหน่ง</w:t>
            </w:r>
            <w:r>
              <w:rPr>
                <w:rFonts w:ascii="Cordia New" w:hAnsi="Cordia New" w:cs="Cordia New"/>
                <w:sz w:val="28"/>
              </w:rPr>
              <w:t>1</w:t>
            </w:r>
          </w:p>
        </w:tc>
        <w:tc>
          <w:tcPr>
            <w:tcW w:w="1504" w:type="dxa"/>
            <w:shd w:val="clear" w:color="auto" w:fill="auto"/>
          </w:tcPr>
          <w:p w:rsidR="00707256" w:rsidRDefault="00707256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ขุดซ่อมเนื่องจาก</w:t>
            </w:r>
            <w:r>
              <w:rPr>
                <w:rFonts w:ascii="Cordia New" w:hAnsi="Cordia New" w:cs="Cordia New"/>
                <w:sz w:val="28"/>
              </w:rPr>
              <w:t>1</w:t>
            </w:r>
          </w:p>
        </w:tc>
        <w:tc>
          <w:tcPr>
            <w:tcW w:w="1504" w:type="dxa"/>
            <w:shd w:val="clear" w:color="auto" w:fill="auto"/>
          </w:tcPr>
          <w:p w:rsidR="00707256" w:rsidRDefault="00707256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Length (m)</w:t>
            </w:r>
            <w:r>
              <w:rPr>
                <w:rFonts w:ascii="Cordia New" w:hAnsi="Cordia New" w:cs="Cordia New"/>
                <w:sz w:val="28"/>
              </w:rPr>
              <w:tab/>
              <w:t>1</w:t>
            </w:r>
          </w:p>
        </w:tc>
        <w:tc>
          <w:tcPr>
            <w:tcW w:w="1505" w:type="dxa"/>
            <w:shd w:val="clear" w:color="auto" w:fill="auto"/>
          </w:tcPr>
          <w:p w:rsidR="00707256" w:rsidRDefault="00707256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% Actual1</w:t>
            </w:r>
          </w:p>
        </w:tc>
        <w:tc>
          <w:tcPr>
            <w:tcW w:w="1505" w:type="dxa"/>
            <w:shd w:val="clear" w:color="auto" w:fill="auto"/>
          </w:tcPr>
          <w:p w:rsidR="00707256" w:rsidRDefault="00707256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Plan / Status1</w:t>
            </w:r>
          </w:p>
        </w:tc>
      </w:tr>
      <w:tr w:rsidR="00707256" w:rsidTr="00707256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707256" w:rsidRDefault="00707256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 xml:space="preserve">เขต </w:t>
            </w:r>
            <w:r>
              <w:rPr>
                <w:rFonts w:ascii="Cordia New" w:hAnsi="Cordia New" w:cs="Cordia New"/>
                <w:sz w:val="28"/>
              </w:rPr>
              <w:t>1</w:t>
            </w:r>
          </w:p>
        </w:tc>
        <w:tc>
          <w:tcPr>
            <w:tcW w:w="1504" w:type="dxa"/>
            <w:shd w:val="clear" w:color="auto" w:fill="auto"/>
          </w:tcPr>
          <w:p w:rsidR="00707256" w:rsidRDefault="00707256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เส้นท่อ</w:t>
            </w:r>
            <w:r>
              <w:rPr>
                <w:rFonts w:ascii="Cordia New" w:hAnsi="Cordia New" w:cs="Cordia New"/>
                <w:sz w:val="28"/>
              </w:rPr>
              <w:t xml:space="preserve">, </w:t>
            </w:r>
            <w:r>
              <w:rPr>
                <w:rFonts w:ascii="Cordia New" w:hAnsi="Cordia New" w:cs="Cordia New"/>
                <w:sz w:val="28"/>
                <w:cs/>
              </w:rPr>
              <w:t>ตำแหน่ง</w:t>
            </w:r>
            <w:r>
              <w:rPr>
                <w:rFonts w:ascii="Cordia New" w:hAnsi="Cordia New" w:cs="Cordia New"/>
                <w:sz w:val="28"/>
              </w:rPr>
              <w:t>2</w:t>
            </w:r>
          </w:p>
        </w:tc>
        <w:tc>
          <w:tcPr>
            <w:tcW w:w="1504" w:type="dxa"/>
            <w:shd w:val="clear" w:color="auto" w:fill="auto"/>
          </w:tcPr>
          <w:p w:rsidR="00707256" w:rsidRDefault="00707256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ขุดซ่อมเนื่องจาก</w:t>
            </w:r>
            <w:r>
              <w:rPr>
                <w:rFonts w:ascii="Cordia New" w:hAnsi="Cordia New" w:cs="Cordia New"/>
                <w:sz w:val="28"/>
              </w:rPr>
              <w:t>2</w:t>
            </w:r>
          </w:p>
        </w:tc>
        <w:tc>
          <w:tcPr>
            <w:tcW w:w="1504" w:type="dxa"/>
            <w:shd w:val="clear" w:color="auto" w:fill="auto"/>
          </w:tcPr>
          <w:p w:rsidR="00707256" w:rsidRDefault="00707256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Length (m)</w:t>
            </w:r>
            <w:r>
              <w:rPr>
                <w:rFonts w:ascii="Cordia New" w:hAnsi="Cordia New" w:cs="Cordia New"/>
                <w:sz w:val="28"/>
              </w:rPr>
              <w:tab/>
              <w:t>2</w:t>
            </w:r>
          </w:p>
        </w:tc>
        <w:tc>
          <w:tcPr>
            <w:tcW w:w="1505" w:type="dxa"/>
            <w:shd w:val="clear" w:color="auto" w:fill="auto"/>
          </w:tcPr>
          <w:p w:rsidR="00707256" w:rsidRDefault="00707256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% Actual2</w:t>
            </w:r>
          </w:p>
        </w:tc>
        <w:tc>
          <w:tcPr>
            <w:tcW w:w="1505" w:type="dxa"/>
            <w:shd w:val="clear" w:color="auto" w:fill="auto"/>
          </w:tcPr>
          <w:p w:rsidR="00707256" w:rsidRDefault="00707256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Plan / Status2</w:t>
            </w:r>
          </w:p>
        </w:tc>
      </w:tr>
      <w:tr w:rsidR="00707256" w:rsidTr="00707256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707256" w:rsidRDefault="00707256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lastRenderedPageBreak/>
              <w:t xml:space="preserve">เขต </w:t>
            </w:r>
            <w:r>
              <w:rPr>
                <w:rFonts w:ascii="Cordia New" w:hAnsi="Cordia New" w:cs="Cordia New"/>
                <w:sz w:val="28"/>
              </w:rPr>
              <w:t>3</w:t>
            </w:r>
          </w:p>
        </w:tc>
        <w:tc>
          <w:tcPr>
            <w:tcW w:w="1504" w:type="dxa"/>
            <w:shd w:val="clear" w:color="auto" w:fill="auto"/>
          </w:tcPr>
          <w:p w:rsidR="00707256" w:rsidRDefault="00707256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เส้นท่อ</w:t>
            </w:r>
            <w:r>
              <w:rPr>
                <w:rFonts w:ascii="Cordia New" w:hAnsi="Cordia New" w:cs="Cordia New"/>
                <w:sz w:val="28"/>
              </w:rPr>
              <w:t xml:space="preserve">, </w:t>
            </w:r>
            <w:r>
              <w:rPr>
                <w:rFonts w:ascii="Cordia New" w:hAnsi="Cordia New" w:cs="Cordia New"/>
                <w:sz w:val="28"/>
                <w:cs/>
              </w:rPr>
              <w:t>ตำแหน่ง</w:t>
            </w:r>
            <w:r>
              <w:rPr>
                <w:rFonts w:ascii="Cordia New" w:hAnsi="Cordia New" w:cs="Cordia New"/>
                <w:sz w:val="28"/>
              </w:rPr>
              <w:t>1</w:t>
            </w:r>
          </w:p>
        </w:tc>
        <w:tc>
          <w:tcPr>
            <w:tcW w:w="1504" w:type="dxa"/>
            <w:shd w:val="clear" w:color="auto" w:fill="auto"/>
          </w:tcPr>
          <w:p w:rsidR="00707256" w:rsidRDefault="00707256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ขุดซ่อมเนื่องจาก</w:t>
            </w:r>
            <w:r>
              <w:rPr>
                <w:rFonts w:ascii="Cordia New" w:hAnsi="Cordia New" w:cs="Cordia New"/>
                <w:sz w:val="28"/>
              </w:rPr>
              <w:t>1</w:t>
            </w:r>
          </w:p>
        </w:tc>
        <w:tc>
          <w:tcPr>
            <w:tcW w:w="1504" w:type="dxa"/>
            <w:shd w:val="clear" w:color="auto" w:fill="auto"/>
          </w:tcPr>
          <w:p w:rsidR="00707256" w:rsidRDefault="00707256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Length (m)</w:t>
            </w:r>
            <w:r>
              <w:rPr>
                <w:rFonts w:ascii="Cordia New" w:hAnsi="Cordia New" w:cs="Cordia New"/>
                <w:sz w:val="28"/>
              </w:rPr>
              <w:tab/>
              <w:t>1</w:t>
            </w:r>
          </w:p>
        </w:tc>
        <w:tc>
          <w:tcPr>
            <w:tcW w:w="1505" w:type="dxa"/>
            <w:shd w:val="clear" w:color="auto" w:fill="auto"/>
          </w:tcPr>
          <w:p w:rsidR="00707256" w:rsidRDefault="00707256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% Actual1</w:t>
            </w:r>
          </w:p>
        </w:tc>
        <w:tc>
          <w:tcPr>
            <w:tcW w:w="1505" w:type="dxa"/>
            <w:shd w:val="clear" w:color="auto" w:fill="auto"/>
          </w:tcPr>
          <w:p w:rsidR="00707256" w:rsidRDefault="00707256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Plan / Status1</w:t>
            </w:r>
          </w:p>
        </w:tc>
      </w:tr>
      <w:tr w:rsidR="00707256" w:rsidTr="00707256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707256" w:rsidRDefault="00707256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 xml:space="preserve">เขต </w:t>
            </w:r>
            <w:r>
              <w:rPr>
                <w:rFonts w:ascii="Cordia New" w:hAnsi="Cordia New" w:cs="Cordia New"/>
                <w:sz w:val="28"/>
              </w:rPr>
              <w:t>1</w:t>
            </w:r>
          </w:p>
        </w:tc>
        <w:tc>
          <w:tcPr>
            <w:tcW w:w="1504" w:type="dxa"/>
            <w:shd w:val="clear" w:color="auto" w:fill="auto"/>
          </w:tcPr>
          <w:p w:rsidR="00707256" w:rsidRDefault="00707256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เส้นท่อ</w:t>
            </w:r>
            <w:r>
              <w:rPr>
                <w:rFonts w:ascii="Cordia New" w:hAnsi="Cordia New" w:cs="Cordia New"/>
                <w:sz w:val="28"/>
              </w:rPr>
              <w:t xml:space="preserve">, </w:t>
            </w:r>
            <w:r>
              <w:rPr>
                <w:rFonts w:ascii="Cordia New" w:hAnsi="Cordia New" w:cs="Cordia New"/>
                <w:sz w:val="28"/>
                <w:cs/>
              </w:rPr>
              <w:t>ตำแหน่ง</w:t>
            </w:r>
            <w:r>
              <w:rPr>
                <w:rFonts w:ascii="Cordia New" w:hAnsi="Cordia New" w:cs="Cordia New"/>
                <w:sz w:val="28"/>
              </w:rPr>
              <w:t>1</w:t>
            </w:r>
          </w:p>
        </w:tc>
        <w:tc>
          <w:tcPr>
            <w:tcW w:w="1504" w:type="dxa"/>
            <w:shd w:val="clear" w:color="auto" w:fill="auto"/>
          </w:tcPr>
          <w:p w:rsidR="00707256" w:rsidRDefault="00707256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ขุดซ่อมเนื่องจาก</w:t>
            </w:r>
            <w:r>
              <w:rPr>
                <w:rFonts w:ascii="Cordia New" w:hAnsi="Cordia New" w:cs="Cordia New"/>
                <w:sz w:val="28"/>
              </w:rPr>
              <w:t>1</w:t>
            </w:r>
          </w:p>
        </w:tc>
        <w:tc>
          <w:tcPr>
            <w:tcW w:w="1504" w:type="dxa"/>
            <w:shd w:val="clear" w:color="auto" w:fill="auto"/>
          </w:tcPr>
          <w:p w:rsidR="00707256" w:rsidRDefault="00707256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Length (m)</w:t>
            </w:r>
            <w:r>
              <w:rPr>
                <w:rFonts w:ascii="Cordia New" w:hAnsi="Cordia New" w:cs="Cordia New"/>
                <w:sz w:val="28"/>
              </w:rPr>
              <w:tab/>
              <w:t>1</w:t>
            </w:r>
          </w:p>
        </w:tc>
        <w:tc>
          <w:tcPr>
            <w:tcW w:w="1505" w:type="dxa"/>
            <w:shd w:val="clear" w:color="auto" w:fill="auto"/>
          </w:tcPr>
          <w:p w:rsidR="00707256" w:rsidRDefault="00707256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% Actual1</w:t>
            </w:r>
          </w:p>
        </w:tc>
        <w:tc>
          <w:tcPr>
            <w:tcW w:w="1505" w:type="dxa"/>
            <w:shd w:val="clear" w:color="auto" w:fill="auto"/>
          </w:tcPr>
          <w:p w:rsidR="00707256" w:rsidRDefault="00707256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Plan / Status1</w:t>
            </w:r>
          </w:p>
        </w:tc>
      </w:tr>
      <w:tr w:rsidR="00707256" w:rsidTr="00707256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707256" w:rsidRDefault="00707256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 xml:space="preserve">เขต </w:t>
            </w:r>
            <w:r>
              <w:rPr>
                <w:rFonts w:ascii="Cordia New" w:hAnsi="Cordia New" w:cs="Cordia New"/>
                <w:sz w:val="28"/>
              </w:rPr>
              <w:t>1</w:t>
            </w:r>
          </w:p>
        </w:tc>
        <w:tc>
          <w:tcPr>
            <w:tcW w:w="1504" w:type="dxa"/>
            <w:shd w:val="clear" w:color="auto" w:fill="auto"/>
          </w:tcPr>
          <w:p w:rsidR="00707256" w:rsidRDefault="00707256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เส้นท่อ</w:t>
            </w:r>
            <w:r>
              <w:rPr>
                <w:rFonts w:ascii="Cordia New" w:hAnsi="Cordia New" w:cs="Cordia New"/>
                <w:sz w:val="28"/>
              </w:rPr>
              <w:t xml:space="preserve">, </w:t>
            </w:r>
            <w:r>
              <w:rPr>
                <w:rFonts w:ascii="Cordia New" w:hAnsi="Cordia New" w:cs="Cordia New"/>
                <w:sz w:val="28"/>
                <w:cs/>
              </w:rPr>
              <w:t>ตำแหน่ง</w:t>
            </w:r>
            <w:r>
              <w:rPr>
                <w:rFonts w:ascii="Cordia New" w:hAnsi="Cordia New" w:cs="Cordia New"/>
                <w:sz w:val="28"/>
              </w:rPr>
              <w:t>1</w:t>
            </w:r>
          </w:p>
        </w:tc>
        <w:tc>
          <w:tcPr>
            <w:tcW w:w="1504" w:type="dxa"/>
            <w:shd w:val="clear" w:color="auto" w:fill="auto"/>
          </w:tcPr>
          <w:p w:rsidR="00707256" w:rsidRDefault="00707256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ขุดซ่อมเนื่องจาก</w:t>
            </w:r>
            <w:r>
              <w:rPr>
                <w:rFonts w:ascii="Cordia New" w:hAnsi="Cordia New" w:cs="Cordia New"/>
                <w:sz w:val="28"/>
              </w:rPr>
              <w:t>1</w:t>
            </w:r>
          </w:p>
        </w:tc>
        <w:tc>
          <w:tcPr>
            <w:tcW w:w="1504" w:type="dxa"/>
            <w:shd w:val="clear" w:color="auto" w:fill="auto"/>
          </w:tcPr>
          <w:p w:rsidR="00707256" w:rsidRDefault="00707256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Length (m)</w:t>
            </w:r>
            <w:r>
              <w:rPr>
                <w:rFonts w:ascii="Cordia New" w:hAnsi="Cordia New" w:cs="Cordia New"/>
                <w:sz w:val="28"/>
              </w:rPr>
              <w:tab/>
              <w:t>1</w:t>
            </w:r>
          </w:p>
        </w:tc>
        <w:tc>
          <w:tcPr>
            <w:tcW w:w="1505" w:type="dxa"/>
            <w:shd w:val="clear" w:color="auto" w:fill="auto"/>
          </w:tcPr>
          <w:p w:rsidR="00707256" w:rsidRDefault="00707256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% Actual1</w:t>
            </w:r>
          </w:p>
        </w:tc>
        <w:tc>
          <w:tcPr>
            <w:tcW w:w="1505" w:type="dxa"/>
            <w:shd w:val="clear" w:color="auto" w:fill="auto"/>
          </w:tcPr>
          <w:p w:rsidR="00707256" w:rsidRDefault="00707256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Plan / Status1</w:t>
            </w:r>
          </w:p>
        </w:tc>
      </w:tr>
    </w:tbl>
    <w:p w:rsidR="00FD25B0" w:rsidRPr="0012516C" w:rsidRDefault="00FD25B0" w:rsidP="00FD25B0">
      <w:pPr>
        <w:spacing w:line="264" w:lineRule="auto"/>
        <w:ind w:firstLine="720"/>
        <w:jc w:val="center"/>
        <w:outlineLvl w:val="0"/>
        <w:rPr>
          <w:rFonts w:ascii="Cordia New" w:hAnsi="Cordia New" w:cs="Cordia New"/>
          <w:sz w:val="28"/>
          <w:cs/>
        </w:rPr>
      </w:pPr>
    </w:p>
    <w:p w:rsidR="005C0D83" w:rsidRPr="0012516C" w:rsidRDefault="00A5045D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</w:t>
      </w:r>
      <w:r w:rsidR="005C0D83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ลการดำเนินงาน </w:t>
      </w:r>
    </w:p>
    <w:p w:rsidR="00167548" w:rsidRDefault="005C0D83" w:rsidP="00167548">
      <w:pPr>
        <w:pStyle w:val="ListParagraph"/>
        <w:numPr>
          <w:ilvl w:val="0"/>
          <w:numId w:val="10"/>
        </w:numPr>
        <w:spacing w:line="264" w:lineRule="auto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="00707256">
        <w:rPr>
          <w:rFonts w:ascii="Cordia New" w:eastAsia="Tahoma" w:hAnsi="Cordia New"/>
          <w:kern w:val="24"/>
          <w:sz w:val="28"/>
          <w:highlight w:val="green"/>
          <w:cs/>
        </w:rPr>
        <w:t>ผลการดำเนินงาน :</w:t>
      </w:r>
      <w:r w:rsidR="00707256">
        <w:rPr>
          <w:rFonts w:ascii="Cordia New" w:eastAsia="Tahoma" w:hAnsi="Cordia New"/>
          <w:kern w:val="24"/>
          <w:sz w:val="28"/>
          <w:highlight w:val="green"/>
          <w:cs/>
        </w:rPr>
        <w:tab/>
        <w:t xml:space="preserve"> เขต</w:t>
      </w:r>
      <w:r w:rsidRPr="0012516C">
        <w:rPr>
          <w:rFonts w:ascii="Cordia New" w:hAnsi="Cordia New"/>
          <w:sz w:val="28"/>
          <w:highlight w:val="green"/>
        </w:rPr>
        <w:t xml:space="preserve"> </w:t>
      </w:r>
      <w:r w:rsidR="00707256">
        <w:rPr>
          <w:rFonts w:ascii="Cordia New" w:hAnsi="Cordia New"/>
          <w:sz w:val="28"/>
          <w:highlight w:val="green"/>
          <w:cs/>
        </w:rPr>
        <w:t>ผลการดำเนินงาน :</w:t>
      </w:r>
      <w:r w:rsidR="00707256">
        <w:rPr>
          <w:rFonts w:ascii="Cordia New" w:hAnsi="Cordia New"/>
          <w:sz w:val="28"/>
          <w:highlight w:val="green"/>
          <w:cs/>
        </w:rPr>
        <w:tab/>
      </w:r>
      <w:r w:rsidR="00707256">
        <w:rPr>
          <w:rFonts w:ascii="Cordia New" w:hAnsi="Cordia New"/>
          <w:sz w:val="28"/>
          <w:highlight w:val="green"/>
        </w:rPr>
        <w:t>RC</w:t>
      </w:r>
      <w:r w:rsidR="00167548">
        <w:rPr>
          <w:rFonts w:ascii="Cordia New" w:hAnsi="Cordia New"/>
          <w:sz w:val="28"/>
          <w:highlight w:val="green"/>
        </w:rPr>
        <w:t xml:space="preserve"> </w:t>
      </w:r>
      <w:r w:rsidR="002C63E7" w:rsidRPr="0012516C">
        <w:rPr>
          <w:rFonts w:ascii="Cordia New" w:hAnsi="Cordia New"/>
          <w:sz w:val="28"/>
          <w:highlight w:val="green"/>
          <w:cs/>
        </w:rPr>
        <w:t xml:space="preserve">จำนวน </w:t>
      </w:r>
      <w:r w:rsidR="00707256">
        <w:rPr>
          <w:rFonts w:ascii="Cordia New" w:eastAsia="Tahoma" w:hAnsi="Cordia New"/>
          <w:kern w:val="24"/>
          <w:sz w:val="28"/>
          <w:highlight w:val="green"/>
          <w:cs/>
        </w:rPr>
        <w:t>ผลการดำเนินงาน :</w:t>
      </w:r>
      <w:r w:rsidR="00707256">
        <w:rPr>
          <w:rFonts w:ascii="Cordia New" w:eastAsia="Tahoma" w:hAnsi="Cordia New"/>
          <w:kern w:val="24"/>
          <w:sz w:val="28"/>
          <w:highlight w:val="green"/>
          <w:cs/>
        </w:rPr>
        <w:tab/>
        <w:t>จำนวนหลุม</w:t>
      </w:r>
      <w:r w:rsidR="00D9155A" w:rsidRPr="0012516C">
        <w:rPr>
          <w:rFonts w:ascii="Cordia New" w:hAnsi="Cordia New"/>
          <w:sz w:val="28"/>
          <w:highlight w:val="green"/>
          <w:cs/>
        </w:rPr>
        <w:t xml:space="preserve"> หลุม </w:t>
      </w:r>
    </w:p>
    <w:p w:rsidR="00167548" w:rsidRPr="0012516C" w:rsidRDefault="00707256" w:rsidP="00167548">
      <w:pPr>
        <w:pStyle w:val="ListParagraph"/>
        <w:spacing w:line="264" w:lineRule="auto"/>
        <w:ind w:left="2498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cs/>
        </w:rPr>
        <w:t>ผลการดำเนินงาน :</w:t>
      </w:r>
      <w:r>
        <w:rPr>
          <w:rFonts w:ascii="Cordia New" w:hAnsi="Cordia New"/>
          <w:sz w:val="28"/>
          <w:cs/>
        </w:rPr>
        <w:tab/>
        <w:t>หมายเหตุ</w:t>
      </w:r>
    </w:p>
    <w:p w:rsidR="005C0D83" w:rsidRPr="0012516C" w:rsidRDefault="005C0D83" w:rsidP="009C4B05">
      <w:pPr>
        <w:pStyle w:val="ListParagraph"/>
        <w:spacing w:line="264" w:lineRule="auto"/>
        <w:ind w:left="2498"/>
        <w:outlineLvl w:val="0"/>
        <w:rPr>
          <w:rFonts w:ascii="Cordia New" w:hAnsi="Cordia New"/>
          <w:sz w:val="28"/>
          <w:highlight w:val="yellow"/>
          <w:cs/>
        </w:rPr>
      </w:pPr>
    </w:p>
    <w:p w:rsidR="005C0D83" w:rsidRPr="0012516C" w:rsidRDefault="005C0D83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การดำเนินงานในอนาคต </w:t>
      </w:r>
    </w:p>
    <w:p w:rsidR="006F5447" w:rsidRDefault="00D9155A" w:rsidP="00052AB4">
      <w:pPr>
        <w:pStyle w:val="ListParagraph"/>
        <w:numPr>
          <w:ilvl w:val="0"/>
          <w:numId w:val="20"/>
        </w:numPr>
        <w:spacing w:line="264" w:lineRule="auto"/>
        <w:ind w:left="2520" w:hanging="425"/>
        <w:outlineLvl w:val="0"/>
        <w:rPr>
          <w:rFonts w:ascii="Cordia New" w:hAnsi="Cordia New"/>
          <w:sz w:val="28"/>
          <w:highlight w:val="green"/>
        </w:rPr>
      </w:pPr>
      <w:r w:rsidRPr="00167548">
        <w:rPr>
          <w:rFonts w:ascii="Cordia New" w:hAnsi="Cordia New"/>
          <w:sz w:val="28"/>
          <w:highlight w:val="green"/>
          <w:cs/>
        </w:rPr>
        <w:t xml:space="preserve">เขต </w:t>
      </w:r>
      <w:r w:rsidR="00707256">
        <w:rPr>
          <w:rFonts w:ascii="Cordia New" w:eastAsia="Tahoma" w:hAnsi="Cordia New"/>
          <w:kern w:val="24"/>
          <w:sz w:val="28"/>
          <w:highlight w:val="green"/>
          <w:cs/>
        </w:rPr>
        <w:t>การดำเนินงานในอนาคต :</w:t>
      </w:r>
      <w:r w:rsidR="00707256">
        <w:rPr>
          <w:rFonts w:ascii="Cordia New" w:eastAsia="Tahoma" w:hAnsi="Cordia New"/>
          <w:kern w:val="24"/>
          <w:sz w:val="28"/>
          <w:highlight w:val="green"/>
          <w:cs/>
        </w:rPr>
        <w:tab/>
        <w:t>เขต</w:t>
      </w:r>
      <w:r w:rsidRPr="00167548">
        <w:rPr>
          <w:rFonts w:ascii="Cordia New" w:hAnsi="Cordia New"/>
          <w:sz w:val="28"/>
          <w:highlight w:val="green"/>
        </w:rPr>
        <w:t xml:space="preserve"> </w:t>
      </w:r>
      <w:r w:rsidR="00707256">
        <w:rPr>
          <w:rFonts w:ascii="Cordia New" w:hAnsi="Cordia New"/>
          <w:sz w:val="28"/>
          <w:highlight w:val="green"/>
          <w:cs/>
        </w:rPr>
        <w:t>การดำเนินงานในอนาคต :</w:t>
      </w:r>
      <w:r w:rsidR="00707256">
        <w:rPr>
          <w:rFonts w:ascii="Cordia New" w:hAnsi="Cordia New"/>
          <w:sz w:val="28"/>
          <w:highlight w:val="green"/>
          <w:cs/>
        </w:rPr>
        <w:tab/>
      </w:r>
      <w:r w:rsidR="00707256">
        <w:rPr>
          <w:rFonts w:ascii="Cordia New" w:hAnsi="Cordia New"/>
          <w:sz w:val="28"/>
          <w:highlight w:val="green"/>
        </w:rPr>
        <w:t>RC</w:t>
      </w:r>
      <w:r w:rsidR="00167548" w:rsidRPr="00167548">
        <w:rPr>
          <w:rFonts w:ascii="Cordia New" w:hAnsi="Cordia New"/>
          <w:sz w:val="28"/>
          <w:highlight w:val="green"/>
        </w:rPr>
        <w:t xml:space="preserve"> </w:t>
      </w:r>
      <w:r w:rsidRPr="00167548">
        <w:rPr>
          <w:rFonts w:ascii="Cordia New" w:hAnsi="Cordia New"/>
          <w:sz w:val="28"/>
          <w:highlight w:val="green"/>
          <w:cs/>
        </w:rPr>
        <w:t xml:space="preserve">แผนขุดเดือน </w:t>
      </w:r>
      <w:r w:rsidR="00707256">
        <w:rPr>
          <w:rFonts w:ascii="Cordia New" w:hAnsi="Cordia New"/>
          <w:sz w:val="28"/>
          <w:highlight w:val="green"/>
          <w:cs/>
        </w:rPr>
        <w:t>การดำเนินงานในอนาคต :</w:t>
      </w:r>
      <w:r w:rsidR="00707256">
        <w:rPr>
          <w:rFonts w:ascii="Cordia New" w:hAnsi="Cordia New"/>
          <w:sz w:val="28"/>
          <w:highlight w:val="green"/>
          <w:cs/>
        </w:rPr>
        <w:tab/>
        <w:t>เดือน</w:t>
      </w:r>
      <w:r w:rsidRPr="00167548">
        <w:rPr>
          <w:rFonts w:ascii="Cordia New" w:hAnsi="Cordia New"/>
          <w:sz w:val="28"/>
          <w:highlight w:val="green"/>
          <w:cs/>
        </w:rPr>
        <w:t xml:space="preserve"> จำนวน  หลุม</w:t>
      </w:r>
    </w:p>
    <w:p w:rsidR="00167548" w:rsidRPr="00167548" w:rsidRDefault="00167548" w:rsidP="00167548">
      <w:pPr>
        <w:pStyle w:val="ListParagraph"/>
        <w:spacing w:line="264" w:lineRule="auto"/>
        <w:ind w:left="2520"/>
        <w:outlineLvl w:val="0"/>
        <w:rPr>
          <w:rFonts w:ascii="Cordia New" w:hAnsi="Cordia New"/>
          <w:sz w:val="28"/>
          <w:highlight w:val="green"/>
          <w:cs/>
        </w:rPr>
      </w:pPr>
    </w:p>
    <w:p w:rsidR="005C0D83" w:rsidRPr="0012516C" w:rsidRDefault="005C0D83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:rsidR="005C0D83" w:rsidRPr="0012516C" w:rsidRDefault="00707256" w:rsidP="00010D9C">
      <w:pPr>
        <w:pStyle w:val="ListParagraph"/>
        <w:spacing w:after="120" w:line="264" w:lineRule="auto"/>
        <w:ind w:left="216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highlight w:val="yellow"/>
          <w:cs/>
        </w:rPr>
        <w:t>ปัญหาอุปสรรค (ถ้ามี) :</w:t>
      </w:r>
      <w:r>
        <w:rPr>
          <w:rFonts w:ascii="Cordia New" w:hAnsi="Cordia New"/>
          <w:sz w:val="28"/>
          <w:highlight w:val="yellow"/>
          <w:cs/>
        </w:rPr>
        <w:tab/>
      </w:r>
    </w:p>
    <w:p w:rsidR="005C0D83" w:rsidRPr="0012516C" w:rsidRDefault="005C0D83" w:rsidP="00010D9C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งานแก้ไขจุดกัดเซาะ 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Soil erosion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:rsidR="00F01C43" w:rsidRDefault="00F01C43" w:rsidP="00167548">
      <w:pPr>
        <w:spacing w:before="240" w:line="264" w:lineRule="auto"/>
        <w:ind w:left="1418" w:firstLine="708"/>
        <w:outlineLvl w:val="0"/>
        <w:rPr>
          <w:rFonts w:ascii="Cordia New" w:hAnsi="Cordia New" w:cs="Cordia New"/>
          <w:sz w:val="28"/>
        </w:rPr>
      </w:pPr>
    </w:p>
    <w:p w:rsidR="00167548" w:rsidRPr="0012516C" w:rsidRDefault="00167548" w:rsidP="00167548">
      <w:pPr>
        <w:spacing w:before="240" w:line="264" w:lineRule="auto"/>
        <w:outlineLvl w:val="0"/>
        <w:rPr>
          <w:rFonts w:ascii="Cordia New" w:hAnsi="Cordia New" w:cs="Cordia New"/>
          <w:sz w:val="28"/>
        </w:rPr>
      </w:pPr>
    </w:p>
    <w:p w:rsidR="005C0D83" w:rsidRPr="0012516C" w:rsidRDefault="005C0D83" w:rsidP="000D3C8D">
      <w:pPr>
        <w:pStyle w:val="ListParagraph"/>
        <w:numPr>
          <w:ilvl w:val="0"/>
          <w:numId w:val="11"/>
        </w:numPr>
        <w:spacing w:line="264" w:lineRule="auto"/>
        <w:ind w:left="2127" w:hanging="709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7A3C83" w:rsidRPr="0012516C" w:rsidRDefault="007A3C83" w:rsidP="001C6A30">
      <w:pPr>
        <w:spacing w:line="264" w:lineRule="auto"/>
        <w:ind w:left="2127" w:firstLine="720"/>
        <w:outlineLvl w:val="0"/>
        <w:rPr>
          <w:rFonts w:ascii="Cordia New" w:hAnsi="Cordia New" w:cs="Cordia New"/>
          <w:sz w:val="28"/>
        </w:rPr>
      </w:pPr>
    </w:p>
    <w:p w:rsidR="00775211" w:rsidRPr="0012516C" w:rsidRDefault="00775211" w:rsidP="00F23AFC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ตารางที่ </w:t>
      </w:r>
      <w:r w:rsidRPr="0012516C">
        <w:rPr>
          <w:rFonts w:ascii="Cordia New" w:hAnsi="Cordia New" w:cs="Cordia New"/>
          <w:sz w:val="28"/>
          <w:highlight w:val="yellow"/>
        </w:rPr>
        <w:t>1</w:t>
      </w:r>
      <w:r w:rsidRPr="0012516C">
        <w:rPr>
          <w:rFonts w:ascii="Cordia New" w:hAnsi="Cordia New" w:cs="Cordia New"/>
          <w:sz w:val="28"/>
          <w:highlight w:val="yellow"/>
          <w:cs/>
        </w:rPr>
        <w:t>.</w:t>
      </w:r>
      <w:r w:rsidRPr="0012516C">
        <w:rPr>
          <w:rFonts w:ascii="Cordia New" w:hAnsi="Cordia New" w:cs="Cordia New"/>
          <w:sz w:val="28"/>
          <w:highlight w:val="yellow"/>
        </w:rPr>
        <w:t xml:space="preserve">2 </w:t>
      </w:r>
      <w:r w:rsidR="008F5405" w:rsidRPr="0012516C">
        <w:rPr>
          <w:rFonts w:ascii="Cordia New" w:hAnsi="Cordia New" w:cs="Cordia New"/>
          <w:sz w:val="28"/>
          <w:highlight w:val="yellow"/>
          <w:cs/>
        </w:rPr>
        <w:t>สถานะงานซ่อมจุดกัดเซาะ</w:t>
      </w:r>
      <w:r w:rsidR="00987AFB" w:rsidRPr="0012516C">
        <w:rPr>
          <w:rFonts w:ascii="Cordia New" w:hAnsi="Cordia New" w:cs="Cordia New"/>
          <w:sz w:val="28"/>
          <w:highlight w:val="yellow"/>
          <w:cs/>
        </w:rPr>
        <w:t xml:space="preserve"> (ที่เกิดขึ้นใหม่)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6"/>
        <w:gridCol w:w="2256"/>
        <w:gridCol w:w="2257"/>
        <w:gridCol w:w="2257"/>
      </w:tblGrid>
      <w:tr w:rsidR="00707256" w:rsidTr="00707256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707256" w:rsidRDefault="00707256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Region</w:t>
            </w:r>
          </w:p>
        </w:tc>
        <w:tc>
          <w:tcPr>
            <w:tcW w:w="2256" w:type="dxa"/>
            <w:shd w:val="clear" w:color="auto" w:fill="auto"/>
          </w:tcPr>
          <w:p w:rsidR="00707256" w:rsidRDefault="00707256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เส้นท่อ</w:t>
            </w:r>
            <w:r>
              <w:rPr>
                <w:rFonts w:ascii="Cordia New" w:hAnsi="Cordia New" w:cs="Cordia New"/>
                <w:sz w:val="28"/>
                <w:highlight w:val="yellow"/>
              </w:rPr>
              <w:t>,</w:t>
            </w: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ตำแหน่ง</w:t>
            </w:r>
          </w:p>
        </w:tc>
        <w:tc>
          <w:tcPr>
            <w:tcW w:w="2257" w:type="dxa"/>
            <w:shd w:val="clear" w:color="auto" w:fill="auto"/>
          </w:tcPr>
          <w:p w:rsidR="00707256" w:rsidRDefault="00707256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Progress</w:t>
            </w:r>
          </w:p>
        </w:tc>
        <w:tc>
          <w:tcPr>
            <w:tcW w:w="2257" w:type="dxa"/>
            <w:shd w:val="clear" w:color="auto" w:fill="auto"/>
          </w:tcPr>
          <w:p w:rsidR="00707256" w:rsidRDefault="00707256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ผลการดำเนินงาน/สิ่งที่ไม่เป็นไปตามแผน/ปัญหาอุปสรรค/แนวทางแก้ไข</w:t>
            </w:r>
          </w:p>
        </w:tc>
      </w:tr>
      <w:tr w:rsidR="00707256" w:rsidTr="00707256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707256" w:rsidRDefault="00707256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  <w:tc>
          <w:tcPr>
            <w:tcW w:w="2256" w:type="dxa"/>
            <w:shd w:val="clear" w:color="auto" w:fill="auto"/>
          </w:tcPr>
          <w:p w:rsidR="00707256" w:rsidRDefault="00707256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  <w:tc>
          <w:tcPr>
            <w:tcW w:w="2257" w:type="dxa"/>
            <w:shd w:val="clear" w:color="auto" w:fill="auto"/>
          </w:tcPr>
          <w:p w:rsidR="00707256" w:rsidRDefault="00707256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  <w:tc>
          <w:tcPr>
            <w:tcW w:w="2257" w:type="dxa"/>
            <w:shd w:val="clear" w:color="auto" w:fill="auto"/>
          </w:tcPr>
          <w:p w:rsidR="00707256" w:rsidRDefault="00707256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</w:tr>
    </w:tbl>
    <w:p w:rsidR="00987AFB" w:rsidRPr="0012516C" w:rsidRDefault="00987AFB" w:rsidP="00D41563">
      <w:pPr>
        <w:spacing w:line="264" w:lineRule="auto"/>
        <w:ind w:left="1418"/>
        <w:jc w:val="center"/>
        <w:outlineLvl w:val="0"/>
        <w:rPr>
          <w:rFonts w:ascii="Cordia New" w:hAnsi="Cordia New" w:cs="Cordia New"/>
          <w:sz w:val="28"/>
          <w:highlight w:val="yellow"/>
          <w:cs/>
        </w:rPr>
      </w:pPr>
    </w:p>
    <w:p w:rsidR="005C0D83" w:rsidRPr="0012516C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lastRenderedPageBreak/>
        <w:t>ผลการดำเนินงาน</w:t>
      </w:r>
    </w:p>
    <w:p w:rsidR="005C0D83" w:rsidRPr="00D41563" w:rsidRDefault="005C0D83" w:rsidP="00D41563">
      <w:pPr>
        <w:pStyle w:val="ListParagraph"/>
        <w:numPr>
          <w:ilvl w:val="0"/>
          <w:numId w:val="12"/>
        </w:numPr>
        <w:spacing w:line="264" w:lineRule="auto"/>
        <w:ind w:left="2410" w:hanging="283"/>
        <w:outlineLvl w:val="0"/>
        <w:rPr>
          <w:rFonts w:ascii="Cordia New" w:hAnsi="Cordia New"/>
          <w:sz w:val="28"/>
          <w:cs/>
        </w:rPr>
      </w:pPr>
    </w:p>
    <w:p w:rsidR="005C0D83" w:rsidRPr="0012516C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:rsidR="000C3EF0" w:rsidRPr="00D41563" w:rsidRDefault="00586836" w:rsidP="00D41563">
      <w:pPr>
        <w:pStyle w:val="ListParagraph"/>
        <w:spacing w:before="240" w:line="264" w:lineRule="auto"/>
        <w:ind w:left="1440" w:firstLine="687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1) </w:t>
      </w:r>
      <w:r w:rsidR="002D032C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="00D41563" w:rsidRPr="0012516C">
        <w:rPr>
          <w:rFonts w:ascii="Cordia New" w:hAnsi="Cordia New"/>
          <w:sz w:val="28"/>
        </w:rPr>
        <w:t xml:space="preserve"> </w:t>
      </w:r>
    </w:p>
    <w:p w:rsidR="005C0D83" w:rsidRPr="0012516C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:rsidR="005C0D83" w:rsidRPr="0012516C" w:rsidRDefault="005C0D83" w:rsidP="008F5405">
      <w:pPr>
        <w:pStyle w:val="ListParagraph"/>
        <w:spacing w:line="264" w:lineRule="auto"/>
        <w:ind w:left="1440" w:firstLine="720"/>
        <w:contextualSpacing w:val="0"/>
        <w:outlineLvl w:val="0"/>
        <w:rPr>
          <w:rFonts w:ascii="Cordia New" w:hAnsi="Cordia New"/>
          <w:sz w:val="28"/>
        </w:rPr>
      </w:pPr>
    </w:p>
    <w:p w:rsidR="007F417F" w:rsidRPr="0012516C" w:rsidRDefault="007F417F" w:rsidP="00801470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งานตรวจสอบการทรุดตัวของท่อส่งก๊าซฯ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Settlement survey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:rsidR="00FD4E1D" w:rsidRPr="0012516C" w:rsidRDefault="00FF31C1" w:rsidP="00FF31C1">
      <w:pPr>
        <w:pStyle w:val="ListParagraph"/>
        <w:spacing w:before="240" w:after="0" w:line="264" w:lineRule="auto"/>
        <w:ind w:left="1418" w:firstLine="709"/>
        <w:contextualSpacing w:val="0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 w:hint="cs"/>
          <w:sz w:val="28"/>
          <w:highlight w:val="lightGray"/>
          <w:cs/>
        </w:rPr>
        <w:t>งาน</w:t>
      </w:r>
      <w:r w:rsidR="00903160" w:rsidRPr="0012516C">
        <w:rPr>
          <w:rFonts w:ascii="Cordia New" w:hAnsi="Cordia New" w:hint="cs"/>
          <w:sz w:val="28"/>
          <w:highlight w:val="lightGray"/>
          <w:cs/>
        </w:rPr>
        <w:t>ตรวจสอบการทรุดตัวของ</w:t>
      </w:r>
      <w:r w:rsidRPr="0012516C">
        <w:rPr>
          <w:rFonts w:ascii="Cordia New" w:hAnsi="Cordia New" w:hint="cs"/>
          <w:sz w:val="28"/>
          <w:highlight w:val="lightGray"/>
          <w:cs/>
        </w:rPr>
        <w:t>ท่อส่งก๊าซฯ บริเวณสถานีตามความเสี่ยงพื้นที่ดินอ่อน เนื่องจากท่อบริเวณสถานีจะมีฐาน</w:t>
      </w:r>
      <w:r w:rsidR="009B1FEC" w:rsidRPr="0012516C">
        <w:rPr>
          <w:rFonts w:ascii="Cordia New" w:hAnsi="Cordia New" w:hint="cs"/>
          <w:sz w:val="28"/>
          <w:highlight w:val="lightGray"/>
          <w:cs/>
        </w:rPr>
        <w:t>ราก</w:t>
      </w:r>
      <w:r w:rsidRPr="0012516C">
        <w:rPr>
          <w:rFonts w:ascii="Cordia New" w:hAnsi="Cordia New" w:hint="cs"/>
          <w:sz w:val="28"/>
          <w:highlight w:val="lightGray"/>
          <w:cs/>
        </w:rPr>
        <w:t>ป้องกันการทรุดตัว แต่ท่อช่วงต่อออกจากสถานีนั้นไม่มีทำให้เกิดความเสี่ยงท่อท่อจะทรุดตัวไม่เท่ากันและเ</w:t>
      </w:r>
      <w:r w:rsidR="009B1FEC" w:rsidRPr="0012516C">
        <w:rPr>
          <w:rFonts w:ascii="Cordia New" w:hAnsi="Cordia New" w:hint="cs"/>
          <w:sz w:val="28"/>
          <w:highlight w:val="lightGray"/>
          <w:cs/>
        </w:rPr>
        <w:t>กิดการดึงรั้งจนท่อเสียหาย</w:t>
      </w:r>
    </w:p>
    <w:p w:rsidR="007F417F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707256" w:rsidTr="00707256">
        <w:tblPrEx>
          <w:tblCellMar>
            <w:top w:w="0" w:type="dxa"/>
            <w:bottom w:w="0" w:type="dxa"/>
          </w:tblCellMar>
        </w:tblPrEx>
        <w:tc>
          <w:tcPr>
            <w:tcW w:w="1805" w:type="dxa"/>
            <w:shd w:val="clear" w:color="auto" w:fill="auto"/>
          </w:tcPr>
          <w:p w:rsidR="00707256" w:rsidRDefault="00707256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Region</w:t>
            </w:r>
          </w:p>
        </w:tc>
        <w:tc>
          <w:tcPr>
            <w:tcW w:w="1805" w:type="dxa"/>
            <w:shd w:val="clear" w:color="auto" w:fill="auto"/>
          </w:tcPr>
          <w:p w:rsidR="00707256" w:rsidRDefault="00707256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Station</w:t>
            </w:r>
          </w:p>
        </w:tc>
        <w:tc>
          <w:tcPr>
            <w:tcW w:w="1805" w:type="dxa"/>
            <w:shd w:val="clear" w:color="auto" w:fill="auto"/>
          </w:tcPr>
          <w:p w:rsidR="00707256" w:rsidRDefault="00707256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Action</w:t>
            </w:r>
          </w:p>
        </w:tc>
        <w:tc>
          <w:tcPr>
            <w:tcW w:w="1805" w:type="dxa"/>
            <w:shd w:val="clear" w:color="auto" w:fill="auto"/>
          </w:tcPr>
          <w:p w:rsidR="00707256" w:rsidRDefault="00707256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Progress</w:t>
            </w:r>
          </w:p>
        </w:tc>
        <w:tc>
          <w:tcPr>
            <w:tcW w:w="1806" w:type="dxa"/>
            <w:shd w:val="clear" w:color="auto" w:fill="auto"/>
          </w:tcPr>
          <w:p w:rsidR="00707256" w:rsidRDefault="00707256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cs/>
              </w:rPr>
              <w:t>ผลการดำเนินงาน/สิ่งที่ไม่เป็นไปตามแผน/ปัญหาอุปสรรค/แนวทางแก้ไข</w:t>
            </w:r>
          </w:p>
        </w:tc>
      </w:tr>
      <w:tr w:rsidR="00707256" w:rsidTr="00707256">
        <w:tblPrEx>
          <w:tblCellMar>
            <w:top w:w="0" w:type="dxa"/>
            <w:bottom w:w="0" w:type="dxa"/>
          </w:tblCellMar>
        </w:tblPrEx>
        <w:tc>
          <w:tcPr>
            <w:tcW w:w="1805" w:type="dxa"/>
            <w:shd w:val="clear" w:color="auto" w:fill="auto"/>
          </w:tcPr>
          <w:p w:rsidR="00707256" w:rsidRDefault="00707256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5" w:type="dxa"/>
            <w:shd w:val="clear" w:color="auto" w:fill="auto"/>
          </w:tcPr>
          <w:p w:rsidR="00707256" w:rsidRDefault="00707256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 xml:space="preserve"> </w:t>
            </w:r>
          </w:p>
        </w:tc>
        <w:tc>
          <w:tcPr>
            <w:tcW w:w="1805" w:type="dxa"/>
            <w:shd w:val="clear" w:color="auto" w:fill="auto"/>
          </w:tcPr>
          <w:p w:rsidR="00707256" w:rsidRDefault="00707256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5" w:type="dxa"/>
            <w:shd w:val="clear" w:color="auto" w:fill="auto"/>
          </w:tcPr>
          <w:p w:rsidR="00707256" w:rsidRDefault="00707256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6" w:type="dxa"/>
            <w:shd w:val="clear" w:color="auto" w:fill="auto"/>
          </w:tcPr>
          <w:p w:rsidR="00707256" w:rsidRDefault="00707256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</w:tr>
    </w:tbl>
    <w:p w:rsidR="00052AB4" w:rsidRPr="00052AB4" w:rsidRDefault="00052AB4" w:rsidP="00052AB4">
      <w:pPr>
        <w:pStyle w:val="ListParagraph"/>
        <w:spacing w:before="240" w:after="0" w:line="264" w:lineRule="auto"/>
        <w:ind w:left="2127"/>
        <w:contextualSpacing w:val="0"/>
        <w:jc w:val="center"/>
        <w:outlineLvl w:val="0"/>
        <w:rPr>
          <w:rFonts w:ascii="Cordia New" w:hAnsi="Cordia New"/>
          <w:color w:val="E36C0A" w:themeColor="accent6" w:themeShade="BF"/>
          <w:sz w:val="28"/>
        </w:rPr>
      </w:pPr>
    </w:p>
    <w:p w:rsidR="00E11736" w:rsidRPr="0012516C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26481E" w:rsidRPr="0012516C" w:rsidRDefault="0026481E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color w:val="E36C0A" w:themeColor="accent6" w:themeShade="BF"/>
          <w:sz w:val="28"/>
          <w:cs/>
        </w:rPr>
      </w:pPr>
    </w:p>
    <w:p w:rsidR="00E11736" w:rsidRPr="0012516C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9B1FEC" w:rsidRPr="0012516C" w:rsidRDefault="00B31197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color w:val="E36C0A" w:themeColor="accent6" w:themeShade="BF"/>
          <w:sz w:val="28"/>
          <w:cs/>
        </w:rPr>
      </w:pPr>
      <w:r w:rsidRPr="0012516C">
        <w:rPr>
          <w:rFonts w:ascii="Cordia New" w:hAnsi="Cordia New" w:hint="cs"/>
          <w:sz w:val="28"/>
          <w:cs/>
        </w:rPr>
        <w:t xml:space="preserve"> </w:t>
      </w:r>
    </w:p>
    <w:p w:rsidR="00E11736" w:rsidRPr="0012516C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:rsidR="00E11736" w:rsidRPr="0012516C" w:rsidRDefault="00E11736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</w:p>
    <w:p w:rsidR="00801470" w:rsidRPr="0012516C" w:rsidRDefault="00801470" w:rsidP="00801470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งานสำรวจ และตรวจวัดระบบบำรุงรักษา ท่อในทะเล ด้วย</w:t>
      </w:r>
      <w:r w:rsidR="00B1334F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หุ่นยนต์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ROV</w:t>
      </w:r>
    </w:p>
    <w:p w:rsidR="005B200B" w:rsidRPr="0012516C" w:rsidRDefault="00BE2EB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cs="Cordia New"/>
          <w:sz w:val="28"/>
          <w:highlight w:val="lightGray"/>
          <w:cs/>
        </w:rPr>
        <w:t xml:space="preserve">ท่อส่งก๊าซธรรมชาติในทะเล มีการสำรวจสภาพแนวท่อส่งก๊าซโดย </w:t>
      </w:r>
      <w:r w:rsidRPr="0012516C">
        <w:rPr>
          <w:rFonts w:ascii="Cordia New" w:hAnsi="Cordia New" w:cs="Cordia New"/>
          <w:sz w:val="28"/>
          <w:highlight w:val="lightGray"/>
        </w:rPr>
        <w:t xml:space="preserve">Remotely Operated Vehicle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ROV</w:t>
      </w:r>
      <w:r w:rsidRPr="0012516C">
        <w:rPr>
          <w:rFonts w:ascii="Cordia New" w:hAnsi="Cordia New" w:cs="Cordia New"/>
          <w:sz w:val="28"/>
          <w:highlight w:val="lightGray"/>
          <w:cs/>
        </w:rPr>
        <w:t>) เพื่อตรวจสอบสภาพภายนอกของท่อก๊าซฯใต้ทะเล เป็นประจำทุก 5 ปี เพื่อตรวจหาสิ่ง</w:t>
      </w:r>
      <w:r w:rsidRPr="0012516C">
        <w:rPr>
          <w:rFonts w:ascii="Cordia New" w:hAnsi="Cordia New" w:cs="Cordia New"/>
          <w:sz w:val="28"/>
          <w:highlight w:val="lightGray"/>
          <w:cs/>
        </w:rPr>
        <w:lastRenderedPageBreak/>
        <w:t>ผิดปกติบริเวณแนวท่อส่งก๊าซ เช่น ดินรองรับท่อส่งก๊าซในทะเลหายไป มากเกินกว่าที่ออกแบบไว้ ความเสียหายที่อาจเกิดจากสมอเรือหรือ สิ่งของหล่นใส่ท่อส่งก๊าซ เป็นต้น พร้อมทั้งการตรวจสอบระบบป้องกันการกัดกร่อนภายนอกท่อ (</w:t>
      </w:r>
      <w:r w:rsidRPr="0012516C">
        <w:rPr>
          <w:rFonts w:ascii="Cordia New" w:hAnsi="Cordia New" w:cs="Cordia New"/>
          <w:sz w:val="28"/>
          <w:highlight w:val="lightGray"/>
        </w:rPr>
        <w:t xml:space="preserve">Cathodic protection 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: </w:t>
      </w:r>
      <w:r w:rsidRPr="0012516C">
        <w:rPr>
          <w:rFonts w:ascii="Cordia New" w:hAnsi="Cordia New" w:cs="Cordia New"/>
          <w:sz w:val="28"/>
          <w:highlight w:val="lightGray"/>
        </w:rPr>
        <w:t>CP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="00967D2B" w:rsidRPr="0012516C">
        <w:rPr>
          <w:rFonts w:ascii="Browallia New" w:hAnsi="Browallia New" w:cs="Browallia New"/>
          <w:noProof/>
          <w:sz w:val="32"/>
          <w:szCs w:val="32"/>
          <w:cs/>
        </w:rPr>
        <w:t xml:space="preserve"> </w:t>
      </w:r>
    </w:p>
    <w:p w:rsidR="0030565C" w:rsidRPr="0012516C" w:rsidRDefault="0030565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:rsidR="0030565C" w:rsidRPr="0012516C" w:rsidRDefault="0030565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:rsidR="00801470" w:rsidRPr="0012516C" w:rsidRDefault="00801470" w:rsidP="0017316F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801470" w:rsidRPr="0012516C" w:rsidRDefault="0017316F" w:rsidP="0030565C">
      <w:pPr>
        <w:spacing w:line="264" w:lineRule="auto"/>
        <w:ind w:left="2127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cs/>
        </w:rPr>
        <w:t xml:space="preserve"> </w:t>
      </w:r>
    </w:p>
    <w:p w:rsidR="00801470" w:rsidRPr="0012516C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17316F" w:rsidRPr="0012516C" w:rsidRDefault="0017316F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</w:p>
    <w:p w:rsidR="00801470" w:rsidRPr="0012516C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17316F" w:rsidRPr="0012516C" w:rsidRDefault="0017316F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</w:p>
    <w:p w:rsidR="00801470" w:rsidRPr="0012516C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:rsidR="0017316F" w:rsidRPr="0012516C" w:rsidRDefault="0017316F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</w:p>
    <w:p w:rsidR="00CF208B" w:rsidRPr="0012516C" w:rsidRDefault="00CF208B" w:rsidP="00CF208B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งานแก้ไขดินรองรับท่อก๊าซในทะเล</w:t>
      </w:r>
      <w:r w:rsidR="00EA774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ที่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หายไป 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pipeline freespan </w:t>
      </w:r>
      <w:r w:rsidR="0080147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rectification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:rsidR="003D04FF" w:rsidRPr="0012516C" w:rsidRDefault="00BE2EBC" w:rsidP="003D04FF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งานแก้ไขการเกิด </w:t>
      </w:r>
      <w:r w:rsidRPr="0012516C">
        <w:rPr>
          <w:rFonts w:ascii="Cordia New" w:hAnsi="Cordia New" w:cs="Cordia New"/>
          <w:sz w:val="28"/>
          <w:highlight w:val="lightGray"/>
        </w:rPr>
        <w:t xml:space="preserve">Free span 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>หรือดินรองรับใต้ท่อก๊าซในทะเล หายไปมากเกินกว่าที่ออกแบบไว้</w:t>
      </w:r>
      <w:r w:rsidR="00BB208D" w:rsidRPr="0012516C">
        <w:rPr>
          <w:rFonts w:ascii="Cordia New" w:hAnsi="Cordia New" w:cs="Cordia New" w:hint="cs"/>
          <w:sz w:val="28"/>
          <w:highlight w:val="lightGray"/>
          <w:cs/>
        </w:rPr>
        <w:t xml:space="preserve"> ตามผลการตรวจสอบ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โดย </w:t>
      </w:r>
      <w:r w:rsidRPr="0012516C">
        <w:rPr>
          <w:rFonts w:ascii="Cordia New" w:hAnsi="Cordia New" w:cs="Cordia New"/>
          <w:sz w:val="28"/>
          <w:highlight w:val="lightGray"/>
        </w:rPr>
        <w:t xml:space="preserve">Remotely Operated Vehicle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ROV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cs/>
        </w:rPr>
        <w:t xml:space="preserve">   </w:t>
      </w:r>
    </w:p>
    <w:p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9F43BE" w:rsidRPr="0012516C" w:rsidRDefault="009F43BE" w:rsidP="0017316F">
      <w:pPr>
        <w:spacing w:after="120" w:line="264" w:lineRule="auto"/>
        <w:ind w:left="2127" w:firstLine="720"/>
        <w:outlineLvl w:val="0"/>
        <w:rPr>
          <w:rFonts w:ascii="Cordia New" w:hAnsi="Cordia New" w:cs="Cordia New"/>
          <w:sz w:val="28"/>
          <w:highlight w:val="yellow"/>
          <w:cs/>
        </w:rPr>
      </w:pPr>
    </w:p>
    <w:p w:rsidR="009F43BE" w:rsidRPr="0012516C" w:rsidRDefault="00754217" w:rsidP="0017316F">
      <w:pPr>
        <w:spacing w:after="120" w:line="264" w:lineRule="auto"/>
        <w:ind w:left="2127"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โดยรายละเอียด ตำแหน่ง </w:t>
      </w:r>
      <w:r w:rsidRPr="0012516C">
        <w:rPr>
          <w:rFonts w:ascii="Cordia New" w:hAnsi="Cordia New" w:cs="Cordia New"/>
          <w:sz w:val="28"/>
          <w:highlight w:val="yellow"/>
        </w:rPr>
        <w:t xml:space="preserve">Free span </w:t>
      </w:r>
      <w:r w:rsidRPr="0012516C">
        <w:rPr>
          <w:rFonts w:ascii="Cordia New" w:hAnsi="Cordia New" w:cs="Cordia New" w:hint="cs"/>
          <w:sz w:val="28"/>
          <w:highlight w:val="yellow"/>
          <w:cs/>
        </w:rPr>
        <w:t>ที่ยังไม่ได้รับการแก้ไขดังต่อไปนี้</w:t>
      </w:r>
    </w:p>
    <w:tbl>
      <w:tblPr>
        <w:tblW w:w="6882" w:type="dxa"/>
        <w:tblInd w:w="2185" w:type="dxa"/>
        <w:tblLook w:val="04A0" w:firstRow="1" w:lastRow="0" w:firstColumn="1" w:lastColumn="0" w:noHBand="0" w:noVBand="1"/>
      </w:tblPr>
      <w:tblGrid>
        <w:gridCol w:w="640"/>
        <w:gridCol w:w="640"/>
        <w:gridCol w:w="640"/>
        <w:gridCol w:w="2080"/>
        <w:gridCol w:w="898"/>
        <w:gridCol w:w="1984"/>
      </w:tblGrid>
      <w:tr w:rsidR="00B50E18" w:rsidRPr="0012516C" w:rsidTr="00B50E18">
        <w:trPr>
          <w:trHeight w:val="6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No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RC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Dia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Start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End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คงเหลือ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หมายเหตุ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260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261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ECPP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262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ECPP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5200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PRP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270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BKT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KNM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216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586B7F" w:rsidP="00586B7F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โครงการขนอม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lastRenderedPageBreak/>
              <w:t>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SPACP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NPACP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220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PLT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34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7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BECP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230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TWN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5400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ACPP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5100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JDA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5250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IGS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3rdP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/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L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FE7E69" w:rsidRPr="0012516C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12516C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รวมทั้งหมด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12516C" w:rsidRDefault="00FE7E69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525</w:t>
            </w:r>
          </w:p>
        </w:tc>
      </w:tr>
      <w:tr w:rsidR="00FE7E69" w:rsidRPr="0012516C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12516C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จ้างที่ปรึกษาประเมิน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12516C" w:rsidRDefault="00E4490A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381</w:t>
            </w:r>
          </w:p>
        </w:tc>
      </w:tr>
      <w:tr w:rsidR="00FE7E69" w:rsidRPr="0012516C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12516C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 xml:space="preserve">คงเหลือ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(</w:t>
            </w: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ดำเนินการประเมินเอง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)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12516C" w:rsidRDefault="00E4490A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144</w:t>
            </w:r>
          </w:p>
        </w:tc>
      </w:tr>
    </w:tbl>
    <w:p w:rsidR="00B50E18" w:rsidRPr="0012516C" w:rsidRDefault="00586B7F" w:rsidP="00A5045D">
      <w:pPr>
        <w:spacing w:after="120" w:line="264" w:lineRule="auto"/>
        <w:ind w:left="1418" w:firstLine="22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 w:hint="cs"/>
          <w:sz w:val="28"/>
          <w:highlight w:val="yellow"/>
          <w:u w:val="single"/>
          <w:cs/>
        </w:rPr>
        <w:t>หมายเหตุ</w:t>
      </w: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 ท่อ </w:t>
      </w:r>
      <w:r w:rsidRPr="0012516C">
        <w:rPr>
          <w:rFonts w:ascii="Cordia New" w:hAnsi="Cordia New" w:cs="Cordia New"/>
          <w:sz w:val="28"/>
          <w:highlight w:val="yellow"/>
        </w:rPr>
        <w:t>RC210 24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” </w:t>
      </w:r>
      <w:r w:rsidRPr="0012516C">
        <w:rPr>
          <w:rFonts w:ascii="Cordia New" w:hAnsi="Cordia New" w:cs="Cordia New"/>
          <w:sz w:val="28"/>
          <w:highlight w:val="yellow"/>
        </w:rPr>
        <w:t xml:space="preserve">ERP 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– </w:t>
      </w:r>
      <w:r w:rsidRPr="0012516C">
        <w:rPr>
          <w:rFonts w:ascii="Cordia New" w:hAnsi="Cordia New" w:cs="Cordia New"/>
          <w:sz w:val="28"/>
          <w:highlight w:val="yellow"/>
        </w:rPr>
        <w:t xml:space="preserve">KNM </w:t>
      </w: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ดำเนินงานจ้างประเมินโดยรวมอยู่ภายในโครงสร้างปรับปรุงระบบท่อฯ รองรับโรงไฟฟ้าขนอม </w:t>
      </w:r>
      <w:r w:rsidRPr="0012516C">
        <w:rPr>
          <w:rFonts w:ascii="Cordia New" w:hAnsi="Cordia New" w:cs="Cordia New"/>
          <w:sz w:val="28"/>
          <w:highlight w:val="yellow"/>
        </w:rPr>
        <w:t>Phase 2</w:t>
      </w:r>
    </w:p>
    <w:p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8D0BD9" w:rsidRPr="0012516C" w:rsidRDefault="00A774D4" w:rsidP="008D0BD9">
      <w:pPr>
        <w:pStyle w:val="ListParagraph"/>
        <w:spacing w:before="120" w:after="0" w:line="264" w:lineRule="auto"/>
        <w:ind w:left="2127"/>
        <w:contextualSpacing w:val="0"/>
        <w:outlineLvl w:val="0"/>
        <w:rPr>
          <w:rFonts w:ascii="Cordia New" w:hAnsi="Cordia New"/>
          <w:b/>
          <w:bCs/>
          <w:color w:val="E36C0A" w:themeColor="accent6" w:themeShade="BF"/>
          <w:sz w:val="28"/>
          <w:cs/>
        </w:rPr>
      </w:pPr>
      <w:r w:rsidRPr="0012516C">
        <w:rPr>
          <w:rFonts w:ascii="Cordia New" w:hAnsi="Cordia New"/>
          <w:sz w:val="28"/>
          <w:cs/>
        </w:rPr>
        <w:t xml:space="preserve"> </w:t>
      </w:r>
    </w:p>
    <w:p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การดำเนินงานในอนาคต </w:t>
      </w:r>
    </w:p>
    <w:p w:rsidR="00CF208B" w:rsidRPr="0012516C" w:rsidRDefault="00726FB2" w:rsidP="008D0BD9">
      <w:pPr>
        <w:spacing w:line="264" w:lineRule="auto"/>
        <w:ind w:left="216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cs/>
        </w:rPr>
        <w:t xml:space="preserve"> </w:t>
      </w:r>
    </w:p>
    <w:p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CF208B" w:rsidRPr="0012516C" w:rsidRDefault="00CF208B" w:rsidP="008D0BD9">
      <w:pPr>
        <w:spacing w:line="264" w:lineRule="auto"/>
        <w:ind w:left="2160"/>
        <w:outlineLvl w:val="0"/>
        <w:rPr>
          <w:rFonts w:ascii="Cordia New" w:hAnsi="Cordia New" w:cs="Cordia New"/>
          <w:sz w:val="28"/>
          <w:cs/>
        </w:rPr>
      </w:pPr>
    </w:p>
    <w:p w:rsidR="008B2EF9" w:rsidRPr="0012516C" w:rsidRDefault="00BF5E34" w:rsidP="00A51090">
      <w:pPr>
        <w:pStyle w:val="ListParagraph"/>
        <w:numPr>
          <w:ilvl w:val="1"/>
          <w:numId w:val="1"/>
        </w:numPr>
        <w:spacing w:before="240" w:after="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งานป้องกันท่อก๊าซได้รับความเสียหายจากการกัดกร่อนภายนอกท่อก๊าซ 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Extern</w:t>
      </w:r>
      <w:r w:rsidR="002428F5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a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l corrosion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:rsidR="00100764" w:rsidRPr="0012516C" w:rsidRDefault="001A6C7B" w:rsidP="00100764">
      <w:pPr>
        <w:pStyle w:val="ListParagraph"/>
        <w:spacing w:before="240" w:after="0" w:line="264" w:lineRule="auto"/>
        <w:ind w:left="851" w:firstLine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 xml:space="preserve">เป็นการป้องกันการผุกร่อนของท่อส่งก๊าซด้วยวิธี </w:t>
      </w:r>
      <w:r w:rsidRPr="0012516C">
        <w:rPr>
          <w:rFonts w:ascii="Cordia New" w:hAnsi="Cordia New"/>
          <w:sz w:val="28"/>
          <w:highlight w:val="lightGray"/>
        </w:rPr>
        <w:t>Cathodic Protection</w:t>
      </w:r>
      <w:r w:rsidRPr="0012516C">
        <w:rPr>
          <w:rFonts w:ascii="Cordia New" w:hAnsi="Cordia New"/>
          <w:sz w:val="28"/>
          <w:cs/>
        </w:rPr>
        <w:t xml:space="preserve"> </w:t>
      </w:r>
    </w:p>
    <w:p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6C77D6" w:rsidRPr="0012516C" w:rsidRDefault="006C77D6" w:rsidP="006C77D6">
      <w:pPr>
        <w:pStyle w:val="ListParagraph"/>
        <w:spacing w:line="264" w:lineRule="auto"/>
        <w:ind w:left="1440" w:firstLine="720"/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/>
          <w:sz w:val="28"/>
          <w:highlight w:val="lightGray"/>
          <w:cs/>
        </w:rPr>
        <w:t>การบำรุงรักษาระบบป้องกันการผุกร่อนภายนอกมีรายการบำรุงรักษาและความถี่ดังแสดง</w:t>
      </w:r>
    </w:p>
    <w:p w:rsidR="006C77D6" w:rsidRPr="0012516C" w:rsidRDefault="006C77D6" w:rsidP="006433F6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lightGray"/>
          <w:cs/>
        </w:rPr>
      </w:pPr>
      <w:r w:rsidRPr="0012516C">
        <w:rPr>
          <w:rFonts w:ascii="Cordia New" w:hAnsi="Cordia New" w:cs="Cordia New"/>
          <w:sz w:val="28"/>
          <w:highlight w:val="lightGray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lightGray"/>
        </w:rPr>
        <w:t>1</w:t>
      </w:r>
      <w:r w:rsidR="00FD654A"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lightGray"/>
        </w:rPr>
        <w:t>4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 ความถี่งานบำรุงรักษาระบบป้องกันการผุกร่อน</w:t>
      </w:r>
    </w:p>
    <w:tbl>
      <w:tblPr>
        <w:tblW w:w="7235" w:type="dxa"/>
        <w:tblInd w:w="905" w:type="dxa"/>
        <w:tblLook w:val="04A0" w:firstRow="1" w:lastRow="0" w:firstColumn="1" w:lastColumn="0" w:noHBand="0" w:noVBand="1"/>
      </w:tblPr>
      <w:tblGrid>
        <w:gridCol w:w="5043"/>
        <w:gridCol w:w="2192"/>
      </w:tblGrid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highlight w:val="lightGray"/>
                <w:cs/>
              </w:rPr>
              <w:t>กิจกรรม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  <w:highlight w:val="lightGray"/>
                <w:cs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highlight w:val="lightGray"/>
                <w:cs/>
              </w:rPr>
              <w:t>ความถี่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P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/</w:t>
            </w:r>
            <w:r w:rsidRPr="0012516C">
              <w:rPr>
                <w:rFonts w:ascii="Cordia New" w:hAnsi="Cordia New" w:cs="Cordia New"/>
                <w:sz w:val="28"/>
                <w:highlight w:val="lightGray"/>
              </w:rPr>
              <w:t xml:space="preserve">S Potential Survey 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E4490A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2</w:t>
            </w:r>
            <w:r w:rsidR="006C77D6"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ครั้งต่อปี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Bond Box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E4490A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1</w:t>
            </w:r>
            <w:r w:rsidR="006C77D6"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ครั้งต่อเดือน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Rectifier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E4490A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1</w:t>
            </w:r>
            <w:r w:rsidR="006C77D6"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ครั้งต่อเดือน</w:t>
            </w:r>
          </w:p>
        </w:tc>
      </w:tr>
      <w:tr w:rsidR="006C77D6" w:rsidRPr="0012516C" w:rsidTr="006433F6">
        <w:trPr>
          <w:trHeight w:val="33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 xml:space="preserve">Close lnterval Potential Survey 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lightGray"/>
              </w:rPr>
              <w:t>CIPS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)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ทุก </w:t>
            </w:r>
            <w:r w:rsidR="00E4490A"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5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ปี</w:t>
            </w:r>
          </w:p>
        </w:tc>
      </w:tr>
      <w:tr w:rsidR="006C77D6" w:rsidRPr="0012516C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 xml:space="preserve">Coating Defect Survey 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lightGray"/>
              </w:rPr>
              <w:t>DCVG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)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ทุก </w:t>
            </w:r>
            <w:r w:rsidR="00E4490A"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5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ปี</w:t>
            </w:r>
          </w:p>
        </w:tc>
      </w:tr>
      <w:tr w:rsidR="006C77D6" w:rsidRPr="0012516C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lastRenderedPageBreak/>
              <w:t>Insulating Joint or Flange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1 ครั้งต่อปี</w:t>
            </w:r>
          </w:p>
        </w:tc>
      </w:tr>
    </w:tbl>
    <w:p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6C77D6" w:rsidRPr="0012516C" w:rsidRDefault="006C77D6" w:rsidP="00D21AD4">
      <w:pPr>
        <w:pStyle w:val="ListParagraph"/>
        <w:numPr>
          <w:ilvl w:val="1"/>
          <w:numId w:val="7"/>
        </w:numPr>
        <w:spacing w:line="264" w:lineRule="auto"/>
        <w:ind w:left="2410"/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/>
          <w:sz w:val="28"/>
          <w:highlight w:val="lightGray"/>
          <w:cs/>
        </w:rPr>
        <w:t>เขตปฏิบัติการระบบท่อส่งก๊าซมีการดำเนินการบำรุงรักษาระบบป้องกันการผุกร่อนภาย</w:t>
      </w:r>
      <w:r w:rsidR="00D21AD4" w:rsidRPr="0012516C">
        <w:rPr>
          <w:rFonts w:ascii="Cordia New" w:hAnsi="Cordia New" w:hint="cs"/>
          <w:sz w:val="28"/>
          <w:highlight w:val="lightGray"/>
          <w:cs/>
        </w:rPr>
        <w:t>นอก</w:t>
      </w:r>
      <w:r w:rsidRPr="0012516C">
        <w:rPr>
          <w:rFonts w:ascii="Cordia New" w:hAnsi="Cordia New"/>
          <w:sz w:val="28"/>
          <w:highlight w:val="lightGray"/>
          <w:cs/>
        </w:rPr>
        <w:t>ตามแผนที่กำหนดไว้</w:t>
      </w:r>
    </w:p>
    <w:p w:rsidR="006C77D6" w:rsidRPr="0012516C" w:rsidRDefault="006433F6" w:rsidP="006C77D6">
      <w:pPr>
        <w:spacing w:line="264" w:lineRule="auto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highlight w:val="lightGray"/>
        </w:rPr>
        <w:tab/>
      </w:r>
      <w:r w:rsidR="006C77D6" w:rsidRPr="0012516C">
        <w:rPr>
          <w:rFonts w:ascii="Cordia New" w:hAnsi="Cordia New" w:cs="Cordia New"/>
          <w:sz w:val="28"/>
          <w:highlight w:val="lightGray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lightGray"/>
        </w:rPr>
        <w:t>1</w:t>
      </w:r>
      <w:r w:rsidR="00FD654A"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lightGray"/>
        </w:rPr>
        <w:t>5</w:t>
      </w:r>
      <w:r w:rsidR="006C77D6" w:rsidRPr="0012516C">
        <w:rPr>
          <w:rFonts w:ascii="Cordia New" w:hAnsi="Cordia New" w:cs="Cordia New"/>
          <w:sz w:val="28"/>
          <w:highlight w:val="lightGray"/>
          <w:cs/>
        </w:rPr>
        <w:t xml:space="preserve"> ความครบถ้วนในการดำเนินงาน</w:t>
      </w:r>
      <w:r w:rsidR="00D21AD4" w:rsidRPr="0012516C">
        <w:rPr>
          <w:rFonts w:ascii="Cordia New" w:hAnsi="Cordia New" w:cs="Cordia New" w:hint="cs"/>
          <w:sz w:val="28"/>
          <w:highlight w:val="lightGray"/>
          <w:cs/>
        </w:rPr>
        <w:t xml:space="preserve">ตรวจวัดโดยพนักงานทำ </w:t>
      </w:r>
      <w:r w:rsidR="00D21AD4" w:rsidRPr="0012516C">
        <w:rPr>
          <w:rFonts w:ascii="Cordia New" w:hAnsi="Cordia New" w:cs="Cordia New"/>
          <w:sz w:val="28"/>
          <w:highlight w:val="lightGray"/>
        </w:rPr>
        <w:t xml:space="preserve">PM </w:t>
      </w:r>
      <w:r w:rsidR="006C77D6" w:rsidRPr="0012516C">
        <w:rPr>
          <w:rFonts w:ascii="Cordia New" w:hAnsi="Cordia New" w:cs="Cordia New"/>
          <w:sz w:val="28"/>
          <w:highlight w:val="lightGray"/>
          <w:cs/>
        </w:rPr>
        <w:t>ตามแผน</w:t>
      </w:r>
    </w:p>
    <w:tbl>
      <w:tblPr>
        <w:tblW w:w="7235" w:type="dxa"/>
        <w:tblInd w:w="905" w:type="dxa"/>
        <w:tblLook w:val="04A0" w:firstRow="1" w:lastRow="0" w:firstColumn="1" w:lastColumn="0" w:noHBand="0" w:noVBand="1"/>
      </w:tblPr>
      <w:tblGrid>
        <w:gridCol w:w="5043"/>
        <w:gridCol w:w="2192"/>
      </w:tblGrid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cs/>
              </w:rPr>
              <w:t>กิจกรรม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03636C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</w:rPr>
              <w:t>Q1</w:t>
            </w:r>
            <w:r w:rsidR="006C77D6" w:rsidRPr="0012516C">
              <w:rPr>
                <w:rFonts w:ascii="Cordia New" w:hAnsi="Cordia New" w:cs="Cordia New"/>
                <w:b/>
                <w:bCs/>
                <w:sz w:val="28"/>
              </w:rPr>
              <w:t xml:space="preserve"> Completion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P</w:t>
            </w:r>
            <w:r w:rsidRPr="0012516C">
              <w:rPr>
                <w:rFonts w:ascii="Cordia New" w:hAnsi="Cordia New" w:cs="Cordia New"/>
                <w:sz w:val="28"/>
                <w:cs/>
              </w:rPr>
              <w:t>/</w:t>
            </w:r>
            <w:r w:rsidRPr="0012516C">
              <w:rPr>
                <w:rFonts w:ascii="Cordia New" w:hAnsi="Cordia New" w:cs="Cordia New"/>
                <w:sz w:val="28"/>
              </w:rPr>
              <w:t xml:space="preserve">S Potential Survey 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Bond Box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  <w:tr w:rsidR="006C77D6" w:rsidRPr="0012516C" w:rsidTr="003566F2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Rectifier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  <w:tr w:rsidR="006C77D6" w:rsidRPr="0012516C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Insulating Joint or Flange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</w:tbl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C271BD" w:rsidRPr="0012516C" w:rsidRDefault="00C271BD" w:rsidP="00C271BD">
      <w:pPr>
        <w:pStyle w:val="ListParagraph"/>
        <w:spacing w:before="240" w:after="0" w:line="240" w:lineRule="auto"/>
        <w:ind w:left="1181"/>
        <w:contextualSpacing w:val="0"/>
        <w:jc w:val="left"/>
        <w:rPr>
          <w:rFonts w:asciiTheme="minorBidi" w:hAnsiTheme="minorBidi"/>
          <w:sz w:val="28"/>
        </w:rPr>
      </w:pPr>
      <w:r w:rsidRPr="0012516C">
        <w:rPr>
          <w:rFonts w:asciiTheme="minorBidi" w:hAnsiTheme="minorBidi" w:hint="cs"/>
          <w:sz w:val="28"/>
          <w:cs/>
        </w:rPr>
        <w:t>สรุปความครบถ้วนของผลการตรวจสอบ</w:t>
      </w:r>
      <w:r w:rsidRPr="0012516C">
        <w:rPr>
          <w:rFonts w:asciiTheme="minorBidi" w:hAnsiTheme="minorBidi"/>
          <w:sz w:val="28"/>
          <w:cs/>
        </w:rPr>
        <w:t xml:space="preserve">ระบบป้องกันความผุกร่อนแบบ </w:t>
      </w:r>
      <w:r w:rsidRPr="0012516C">
        <w:rPr>
          <w:rFonts w:asciiTheme="minorBidi" w:hAnsiTheme="minorBidi"/>
          <w:sz w:val="28"/>
        </w:rPr>
        <w:t>Cathodic</w:t>
      </w:r>
    </w:p>
    <w:p w:rsidR="00C271BD" w:rsidRPr="0012516C" w:rsidRDefault="00C271BD" w:rsidP="00C271BD">
      <w:pPr>
        <w:pStyle w:val="ListParagraph"/>
        <w:spacing w:before="240" w:after="0" w:line="240" w:lineRule="auto"/>
        <w:ind w:left="1181"/>
        <w:contextualSpacing w:val="0"/>
        <w:rPr>
          <w:rFonts w:asciiTheme="minorBidi" w:hAnsiTheme="minorBidi"/>
          <w:sz w:val="28"/>
        </w:rPr>
      </w:pPr>
      <w:r w:rsidRPr="0012516C">
        <w:rPr>
          <w:noProof/>
        </w:rPr>
        <w:drawing>
          <wp:inline distT="0" distB="0" distL="0" distR="0" wp14:anchorId="459252B6" wp14:editId="197BF593">
            <wp:extent cx="6645910" cy="2926715"/>
            <wp:effectExtent l="0" t="0" r="2540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1BD" w:rsidRPr="0012516C" w:rsidRDefault="00C271BD" w:rsidP="00C271BD">
      <w:pPr>
        <w:pStyle w:val="ListParagraph"/>
        <w:spacing w:after="120" w:line="240" w:lineRule="auto"/>
        <w:ind w:left="1260"/>
        <w:rPr>
          <w:noProof/>
          <w:u w:val="single"/>
        </w:rPr>
      </w:pPr>
      <w:r w:rsidRPr="0012516C">
        <w:rPr>
          <w:rFonts w:asciiTheme="minorBidi" w:hAnsiTheme="minorBidi" w:hint="cs"/>
          <w:sz w:val="28"/>
          <w:cs/>
        </w:rPr>
        <w:t>ปัญหาอุปสรรคและแนวทางแก้ไข</w:t>
      </w:r>
      <w:r w:rsidRPr="0012516C">
        <w:rPr>
          <w:rFonts w:asciiTheme="minorBidi" w:hAnsiTheme="minorBidi"/>
          <w:sz w:val="28"/>
          <w:cs/>
        </w:rPr>
        <w:t xml:space="preserve">:- </w:t>
      </w:r>
    </w:p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6433F6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6</w:t>
      </w:r>
      <w:r w:rsidRPr="0012516C">
        <w:rPr>
          <w:rFonts w:ascii="Cordia New" w:hAnsi="Cordia New" w:cs="Cordia New"/>
          <w:sz w:val="28"/>
          <w:cs/>
        </w:rPr>
        <w:t xml:space="preserve"> สถานะงาน </w:t>
      </w:r>
      <w:r w:rsidRPr="0012516C">
        <w:rPr>
          <w:rFonts w:ascii="Cordia New" w:hAnsi="Cordia New" w:cs="Cordia New"/>
          <w:sz w:val="28"/>
        </w:rPr>
        <w:t>CIPS</w:t>
      </w:r>
      <w:r w:rsidRPr="0012516C">
        <w:rPr>
          <w:rFonts w:ascii="Cordia New" w:hAnsi="Cordia New" w:cs="Cordia New"/>
          <w:sz w:val="28"/>
          <w:cs/>
        </w:rPr>
        <w:t>/</w:t>
      </w:r>
      <w:r w:rsidRPr="0012516C">
        <w:rPr>
          <w:rFonts w:ascii="Cordia New" w:hAnsi="Cordia New" w:cs="Cordia New"/>
          <w:sz w:val="28"/>
        </w:rPr>
        <w:t>DCVG Survey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8"/>
        <w:gridCol w:w="3009"/>
        <w:gridCol w:w="3009"/>
      </w:tblGrid>
      <w:tr w:rsidR="00707256" w:rsidTr="00707256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707256" w:rsidRDefault="00707256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Route Code</w:t>
            </w:r>
          </w:p>
        </w:tc>
        <w:tc>
          <w:tcPr>
            <w:tcW w:w="3009" w:type="dxa"/>
            <w:shd w:val="clear" w:color="auto" w:fill="auto"/>
          </w:tcPr>
          <w:p w:rsidR="00707256" w:rsidRDefault="00707256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Pipeline name</w:t>
            </w:r>
          </w:p>
        </w:tc>
        <w:tc>
          <w:tcPr>
            <w:tcW w:w="3009" w:type="dxa"/>
            <w:shd w:val="clear" w:color="auto" w:fill="auto"/>
          </w:tcPr>
          <w:p w:rsidR="00707256" w:rsidRDefault="00707256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สถานะ</w:t>
            </w:r>
          </w:p>
        </w:tc>
      </w:tr>
      <w:tr w:rsidR="00707256" w:rsidTr="00707256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707256" w:rsidRDefault="00707256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  <w:tc>
          <w:tcPr>
            <w:tcW w:w="3009" w:type="dxa"/>
            <w:shd w:val="clear" w:color="auto" w:fill="auto"/>
          </w:tcPr>
          <w:p w:rsidR="00707256" w:rsidRDefault="00707256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  <w:tc>
          <w:tcPr>
            <w:tcW w:w="3009" w:type="dxa"/>
            <w:shd w:val="clear" w:color="auto" w:fill="auto"/>
          </w:tcPr>
          <w:p w:rsidR="00707256" w:rsidRDefault="00707256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</w:tr>
    </w:tbl>
    <w:p w:rsidR="006C77D6" w:rsidRPr="0012516C" w:rsidRDefault="006C77D6" w:rsidP="002835E1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5A00C4">
      <w:pPr>
        <w:pStyle w:val="ListParagraph"/>
        <w:numPr>
          <w:ilvl w:val="1"/>
          <w:numId w:val="7"/>
        </w:numPr>
        <w:spacing w:line="264" w:lineRule="auto"/>
        <w:ind w:left="2552" w:hanging="425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ความผิดปกติที่ตรวจพบจากการบำรุงรักษาระบบป้องกัน</w:t>
      </w:r>
      <w:r w:rsidR="00BD3B7F" w:rsidRPr="0012516C">
        <w:rPr>
          <w:rFonts w:ascii="Cordia New" w:hAnsi="Cordia New"/>
          <w:sz w:val="28"/>
          <w:cs/>
        </w:rPr>
        <w:t xml:space="preserve">การผุกร่อนภายนอกประจำไตรมาสที่ </w:t>
      </w:r>
      <w:r w:rsidR="00BD3B7F" w:rsidRPr="0012516C">
        <w:rPr>
          <w:rFonts w:ascii="Cordia New" w:hAnsi="Cordia New"/>
          <w:sz w:val="28"/>
        </w:rPr>
        <w:t>1</w:t>
      </w:r>
      <w:r w:rsidRPr="0012516C">
        <w:rPr>
          <w:rFonts w:ascii="Cordia New" w:hAnsi="Cordia New"/>
          <w:sz w:val="28"/>
          <w:cs/>
        </w:rPr>
        <w:t xml:space="preserve"> </w:t>
      </w:r>
    </w:p>
    <w:p w:rsidR="006C77D6" w:rsidRPr="0012516C" w:rsidRDefault="006C77D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19351F" w:rsidRPr="0012516C" w:rsidRDefault="0019351F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19351F" w:rsidRDefault="002A5EB2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noProof/>
          <w:sz w:val="28"/>
          <w:highlight w:val="green"/>
        </w:rPr>
      </w:pPr>
      <w:r>
        <w:rPr>
          <w:rFonts w:ascii="Cordia New" w:hAnsi="Cordia New" w:cs="Cordia New"/>
          <w:noProof/>
          <w:sz w:val="28"/>
          <w:highlight w:val="green"/>
        </w:rPr>
        <w:t>[</w:t>
      </w:r>
      <w:r w:rsidR="002835E1">
        <w:rPr>
          <w:rFonts w:ascii="Cordia New" w:hAnsi="Cordia New" w:cs="Cordia New"/>
          <w:noProof/>
          <w:sz w:val="28"/>
          <w:highlight w:val="green"/>
        </w:rPr>
        <w:t>h13]</w:t>
      </w:r>
    </w:p>
    <w:p w:rsidR="00F30FE8" w:rsidRPr="0012516C" w:rsidRDefault="00F30FE8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รูปที่ </w:t>
      </w:r>
      <w:r w:rsidR="00FD5306" w:rsidRPr="0012516C">
        <w:rPr>
          <w:rFonts w:ascii="Cordia New" w:hAnsi="Cordia New" w:cs="Cordia New"/>
          <w:sz w:val="28"/>
          <w:highlight w:val="green"/>
        </w:rPr>
        <w:t>1</w:t>
      </w:r>
      <w:r w:rsidR="00FD5306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5306" w:rsidRPr="0012516C">
        <w:rPr>
          <w:rFonts w:ascii="Cordia New" w:hAnsi="Cordia New" w:cs="Cordia New"/>
          <w:sz w:val="28"/>
          <w:highlight w:val="green"/>
        </w:rPr>
        <w:t>2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สรุปความผิดปกติที่ตรวจพบจากการบำรุงรักษาระบบป้องกันการผุกร่อนจากภายนอก</w:t>
      </w:r>
    </w:p>
    <w:p w:rsidR="00771DB6" w:rsidRPr="0012516C" w:rsidRDefault="00771DB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  <w:cs/>
        </w:rPr>
      </w:pPr>
    </w:p>
    <w:p w:rsidR="006C77D6" w:rsidRDefault="002A5EB2" w:rsidP="006C77D6">
      <w:pPr>
        <w:spacing w:line="264" w:lineRule="auto"/>
        <w:ind w:left="1058" w:firstLine="382"/>
        <w:jc w:val="center"/>
        <w:outlineLvl w:val="0"/>
        <w:rPr>
          <w:rFonts w:ascii="Cordia New" w:hAnsi="Cordia New" w:cs="Cordia New"/>
          <w:noProof/>
          <w:sz w:val="28"/>
          <w:highlight w:val="yellow"/>
        </w:rPr>
      </w:pPr>
      <w:r>
        <w:rPr>
          <w:rFonts w:ascii="Cordia New" w:hAnsi="Cordia New" w:cs="Cordia New"/>
          <w:noProof/>
          <w:sz w:val="28"/>
          <w:highlight w:val="yellow"/>
        </w:rPr>
        <w:t>[</w:t>
      </w:r>
      <w:r w:rsidR="002835E1">
        <w:rPr>
          <w:rFonts w:ascii="Cordia New" w:hAnsi="Cordia New" w:cs="Cordia New"/>
          <w:noProof/>
          <w:sz w:val="28"/>
          <w:highlight w:val="yellow"/>
        </w:rPr>
        <w:t>h14]</w:t>
      </w:r>
    </w:p>
    <w:p w:rsidR="00F30FE8" w:rsidRPr="0012516C" w:rsidRDefault="00F30FE8" w:rsidP="006C77D6">
      <w:pPr>
        <w:spacing w:line="264" w:lineRule="auto"/>
        <w:ind w:left="1058" w:firstLine="382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6C77D6">
      <w:pPr>
        <w:pStyle w:val="ListParagraph"/>
        <w:spacing w:after="120" w:line="264" w:lineRule="auto"/>
        <w:ind w:left="1418"/>
        <w:contextualSpacing w:val="0"/>
        <w:jc w:val="center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รูปที่ </w:t>
      </w:r>
      <w:r w:rsidR="00FD5306" w:rsidRPr="0012516C">
        <w:rPr>
          <w:rFonts w:ascii="Cordia New" w:hAnsi="Cordia New"/>
          <w:sz w:val="28"/>
          <w:highlight w:val="green"/>
        </w:rPr>
        <w:t>1</w:t>
      </w:r>
      <w:r w:rsidR="00FD5306" w:rsidRPr="0012516C">
        <w:rPr>
          <w:rFonts w:ascii="Cordia New" w:hAnsi="Cordia New"/>
          <w:sz w:val="28"/>
          <w:highlight w:val="green"/>
          <w:cs/>
        </w:rPr>
        <w:t>.</w:t>
      </w:r>
      <w:r w:rsidR="00FD5306" w:rsidRPr="0012516C">
        <w:rPr>
          <w:rFonts w:ascii="Cordia New" w:hAnsi="Cordia New"/>
          <w:sz w:val="28"/>
          <w:highlight w:val="green"/>
        </w:rPr>
        <w:t>3</w:t>
      </w:r>
      <w:r w:rsidRPr="0012516C">
        <w:rPr>
          <w:rFonts w:ascii="Cordia New" w:hAnsi="Cordia New"/>
          <w:sz w:val="28"/>
          <w:highlight w:val="green"/>
          <w:cs/>
        </w:rPr>
        <w:t xml:space="preserve"> สรุปจำนวนสิ่งผิดปกติ ที่ตรวจพบด้วยวิธี </w:t>
      </w:r>
      <w:r w:rsidRPr="0012516C">
        <w:rPr>
          <w:rFonts w:ascii="Cordia New" w:hAnsi="Cordia New"/>
          <w:sz w:val="28"/>
          <w:highlight w:val="green"/>
        </w:rPr>
        <w:t>DCVG</w:t>
      </w:r>
      <w:r w:rsidR="00A4553E" w:rsidRPr="0012516C">
        <w:rPr>
          <w:rFonts w:ascii="Cordia New" w:hAnsi="Cordia New"/>
          <w:sz w:val="28"/>
          <w:highlight w:val="green"/>
          <w:cs/>
        </w:rPr>
        <w:t xml:space="preserve"> ในปี </w:t>
      </w:r>
      <w:r w:rsidR="00BD3B7F" w:rsidRPr="0012516C">
        <w:rPr>
          <w:rFonts w:ascii="Cordia New" w:hAnsi="Cordia New"/>
          <w:sz w:val="28"/>
          <w:highlight w:val="green"/>
        </w:rPr>
        <w:t>2559</w:t>
      </w:r>
    </w:p>
    <w:p w:rsidR="00BD3B7F" w:rsidRPr="0012516C" w:rsidRDefault="00BD3B7F" w:rsidP="00BD3B7F">
      <w:pPr>
        <w:spacing w:line="264" w:lineRule="auto"/>
        <w:ind w:left="1440" w:firstLine="720"/>
        <w:jc w:val="left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noProof/>
          <w:sz w:val="28"/>
          <w:cs/>
        </w:rPr>
        <w:t xml:space="preserve">(อยู่ระหว่างการดำเนินการ </w:t>
      </w:r>
      <w:r w:rsidRPr="0012516C">
        <w:rPr>
          <w:rFonts w:ascii="Cordia New" w:hAnsi="Cordia New" w:cs="Cordia New"/>
          <w:noProof/>
          <w:sz w:val="28"/>
        </w:rPr>
        <w:t>CIPS</w:t>
      </w:r>
      <w:r w:rsidRPr="0012516C">
        <w:rPr>
          <w:rFonts w:ascii="Cordia New" w:hAnsi="Cordia New" w:cs="Cordia New"/>
          <w:noProof/>
          <w:sz w:val="28"/>
          <w:cs/>
        </w:rPr>
        <w:t>/</w:t>
      </w:r>
      <w:r w:rsidRPr="0012516C">
        <w:rPr>
          <w:rFonts w:ascii="Cordia New" w:hAnsi="Cordia New" w:cs="Cordia New"/>
          <w:noProof/>
          <w:sz w:val="28"/>
        </w:rPr>
        <w:t xml:space="preserve">DCVG </w:t>
      </w:r>
      <w:r w:rsidRPr="0012516C">
        <w:rPr>
          <w:rFonts w:ascii="Cordia New" w:hAnsi="Cordia New" w:cs="Cordia New"/>
          <w:noProof/>
          <w:sz w:val="28"/>
          <w:cs/>
        </w:rPr>
        <w:t xml:space="preserve">ประจำปี </w:t>
      </w:r>
      <w:r w:rsidRPr="0012516C">
        <w:rPr>
          <w:rFonts w:ascii="Cordia New" w:hAnsi="Cordia New" w:cs="Cordia New"/>
          <w:noProof/>
          <w:sz w:val="28"/>
        </w:rPr>
        <w:t>2559</w:t>
      </w:r>
      <w:r w:rsidRPr="0012516C">
        <w:rPr>
          <w:rFonts w:ascii="Cordia New" w:hAnsi="Cordia New" w:cs="Cordia New"/>
          <w:noProof/>
          <w:sz w:val="28"/>
          <w:cs/>
        </w:rPr>
        <w:t>)</w:t>
      </w:r>
    </w:p>
    <w:p w:rsidR="00BD3B7F" w:rsidRPr="0012516C" w:rsidRDefault="00BD3B7F" w:rsidP="006C77D6">
      <w:pPr>
        <w:pStyle w:val="ListParagraph"/>
        <w:spacing w:after="120" w:line="264" w:lineRule="auto"/>
        <w:ind w:left="1418"/>
        <w:contextualSpacing w:val="0"/>
        <w:jc w:val="center"/>
        <w:outlineLvl w:val="0"/>
        <w:rPr>
          <w:rFonts w:ascii="Cordia New" w:hAnsi="Cordia New"/>
          <w:sz w:val="28"/>
          <w:highlight w:val="yellow"/>
        </w:rPr>
      </w:pPr>
    </w:p>
    <w:p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0" w:line="264" w:lineRule="auto"/>
        <w:ind w:left="1417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6C77D6" w:rsidRPr="0012516C" w:rsidRDefault="006C77D6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จากผลการตรวจสอบบำรุงรักษาระบบป้องกันการผุกร่อนภายนอก </w:t>
      </w:r>
      <w:r w:rsidR="0063652A" w:rsidRPr="0012516C">
        <w:rPr>
          <w:rFonts w:ascii="Cordia New" w:hAnsi="Cordia New" w:cs="Cordia New" w:hint="cs"/>
          <w:sz w:val="28"/>
          <w:cs/>
        </w:rPr>
        <w:t xml:space="preserve">ของปี </w:t>
      </w:r>
      <w:r w:rsidR="0063652A" w:rsidRPr="0012516C">
        <w:rPr>
          <w:rFonts w:ascii="Cordia New" w:hAnsi="Cordia New" w:cs="Cordia New"/>
          <w:sz w:val="28"/>
        </w:rPr>
        <w:t xml:space="preserve">2558 </w:t>
      </w:r>
      <w:r w:rsidRPr="0012516C">
        <w:rPr>
          <w:rFonts w:ascii="Cordia New" w:hAnsi="Cordia New" w:cs="Cordia New"/>
          <w:sz w:val="28"/>
          <w:cs/>
        </w:rPr>
        <w:t xml:space="preserve">พบรายการความเสี่ยง </w:t>
      </w:r>
    </w:p>
    <w:p w:rsidR="009A0510" w:rsidRPr="0012516C" w:rsidRDefault="009A0510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</w:p>
    <w:p w:rsidR="007C1A20" w:rsidRPr="0012516C" w:rsidRDefault="007C1A20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8"/>
        <w:gridCol w:w="3009"/>
        <w:gridCol w:w="3009"/>
      </w:tblGrid>
      <w:tr w:rsidR="00707256" w:rsidTr="00707256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707256" w:rsidRDefault="00707256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Active</w:t>
            </w:r>
          </w:p>
        </w:tc>
        <w:tc>
          <w:tcPr>
            <w:tcW w:w="3009" w:type="dxa"/>
            <w:shd w:val="clear" w:color="auto" w:fill="auto"/>
          </w:tcPr>
          <w:p w:rsidR="00707256" w:rsidRDefault="00707256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แผนดำเนินการ</w:t>
            </w:r>
          </w:p>
        </w:tc>
        <w:tc>
          <w:tcPr>
            <w:tcW w:w="3009" w:type="dxa"/>
            <w:shd w:val="clear" w:color="auto" w:fill="auto"/>
          </w:tcPr>
          <w:p w:rsidR="00707256" w:rsidRDefault="00707256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คาดการเสร็จสิ้น</w:t>
            </w:r>
          </w:p>
        </w:tc>
      </w:tr>
      <w:tr w:rsidR="00707256" w:rsidTr="00707256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707256" w:rsidRDefault="00707256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3009" w:type="dxa"/>
            <w:shd w:val="clear" w:color="auto" w:fill="auto"/>
          </w:tcPr>
          <w:p w:rsidR="00707256" w:rsidRDefault="00707256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3009" w:type="dxa"/>
            <w:shd w:val="clear" w:color="auto" w:fill="auto"/>
          </w:tcPr>
          <w:p w:rsidR="00707256" w:rsidRDefault="00707256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</w:p>
        </w:tc>
      </w:tr>
    </w:tbl>
    <w:p w:rsidR="00741F60" w:rsidRPr="0012516C" w:rsidRDefault="00741F60" w:rsidP="002835E1">
      <w:pPr>
        <w:spacing w:before="120" w:line="264" w:lineRule="auto"/>
        <w:jc w:val="center"/>
        <w:outlineLvl w:val="0"/>
        <w:rPr>
          <w:rFonts w:ascii="Cordia New" w:hAnsi="Cordia New" w:cs="Cordia New"/>
          <w:sz w:val="28"/>
        </w:rPr>
      </w:pPr>
    </w:p>
    <w:p w:rsidR="00A4553E" w:rsidRPr="0012516C" w:rsidRDefault="00A4553E" w:rsidP="000A272E">
      <w:pPr>
        <w:spacing w:before="120"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7</w:t>
      </w:r>
      <w:r w:rsidRPr="0012516C">
        <w:rPr>
          <w:rFonts w:ascii="Cordia New" w:hAnsi="Cordia New" w:cs="Cordia New"/>
          <w:sz w:val="28"/>
          <w:cs/>
        </w:rPr>
        <w:t xml:space="preserve"> สถานะงานแก้ไข / ปรับปรุงระบบป้องกันการผุกร่อนภายนอก</w:t>
      </w:r>
    </w:p>
    <w:p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:rsidR="00775211" w:rsidRPr="0012516C" w:rsidRDefault="00775211" w:rsidP="00741F60">
      <w:pPr>
        <w:pStyle w:val="ListParagraph"/>
        <w:spacing w:before="120" w:after="120" w:line="264" w:lineRule="auto"/>
        <w:ind w:left="1440" w:firstLine="720"/>
        <w:contextualSpacing w:val="0"/>
        <w:outlineLvl w:val="0"/>
        <w:rPr>
          <w:rFonts w:ascii="Cordia New" w:hAnsi="Cordia New"/>
          <w:sz w:val="28"/>
        </w:rPr>
      </w:pPr>
    </w:p>
    <w:p w:rsidR="002709A1" w:rsidRPr="0012516C" w:rsidRDefault="00003EC7" w:rsidP="002709A1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งานตรวจสอบภายในท่อและ</w:t>
      </w:r>
      <w:r w:rsidR="002709A1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งานป้องกันท่อก๊าซได้รับความเสียหายจากการกัดกร่อนภายในท่อก๊าซ (</w:t>
      </w:r>
      <w:r w:rsidR="002709A1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Internal corrosion</w:t>
      </w:r>
      <w:r w:rsidR="002709A1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) </w:t>
      </w:r>
    </w:p>
    <w:p w:rsidR="00FE5BBE" w:rsidRPr="0012516C" w:rsidRDefault="00DA0296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lastRenderedPageBreak/>
        <w:t>สำหรับการตรวจสอบภายในท่อ</w:t>
      </w:r>
      <w:r w:rsidR="00FE5BBE" w:rsidRPr="0012516C">
        <w:rPr>
          <w:rFonts w:ascii="Cordia New" w:hAnsi="Cordia New"/>
          <w:sz w:val="28"/>
          <w:cs/>
        </w:rPr>
        <w:t>ใช้การตรวจสอบด้วยกระสวย (</w:t>
      </w:r>
      <w:r w:rsidR="00FE5BBE" w:rsidRPr="0012516C">
        <w:rPr>
          <w:rFonts w:ascii="Cordia New" w:hAnsi="Cordia New"/>
          <w:sz w:val="28"/>
        </w:rPr>
        <w:t>PIG</w:t>
      </w:r>
      <w:r w:rsidR="00FE5BBE" w:rsidRPr="0012516C">
        <w:rPr>
          <w:rFonts w:ascii="Cordia New" w:hAnsi="Cordia New"/>
          <w:sz w:val="28"/>
          <w:cs/>
        </w:rPr>
        <w:t xml:space="preserve">) </w:t>
      </w:r>
      <w:r w:rsidRPr="0012516C">
        <w:rPr>
          <w:rFonts w:ascii="Cordia New" w:hAnsi="Cordia New"/>
          <w:sz w:val="28"/>
          <w:cs/>
        </w:rPr>
        <w:t>และ</w:t>
      </w:r>
      <w:r w:rsidR="00FE5BBE" w:rsidRPr="0012516C">
        <w:rPr>
          <w:rFonts w:ascii="Cordia New" w:hAnsi="Cordia New"/>
          <w:sz w:val="28"/>
          <w:cs/>
        </w:rPr>
        <w:t>ป้องกันการกัดกร่อนโดยการใส่</w:t>
      </w:r>
      <w:r w:rsidR="00FE5BBE" w:rsidRPr="0012516C">
        <w:rPr>
          <w:rFonts w:ascii="Cordia New" w:hAnsi="Cordia New"/>
          <w:sz w:val="28"/>
        </w:rPr>
        <w:t xml:space="preserve"> Chemical threatment </w:t>
      </w:r>
      <w:r w:rsidR="00FE5BBE" w:rsidRPr="0012516C">
        <w:rPr>
          <w:rFonts w:ascii="Cordia New" w:hAnsi="Cordia New"/>
          <w:sz w:val="28"/>
          <w:cs/>
        </w:rPr>
        <w:t xml:space="preserve">หรือใช้ </w:t>
      </w:r>
      <w:r w:rsidR="00FE5BBE" w:rsidRPr="0012516C">
        <w:rPr>
          <w:rFonts w:ascii="Cordia New" w:hAnsi="Cordia New"/>
          <w:sz w:val="28"/>
        </w:rPr>
        <w:t xml:space="preserve">Corrosion Inhibitor </w:t>
      </w:r>
      <w:r w:rsidR="00FE5BBE" w:rsidRPr="0012516C">
        <w:rPr>
          <w:rFonts w:ascii="Cordia New" w:hAnsi="Cordia New"/>
          <w:sz w:val="28"/>
          <w:cs/>
        </w:rPr>
        <w:t xml:space="preserve">ฉีดเข้าไปในท่อ ซึ่งจะดำเนินการเฉพาะท่อ </w:t>
      </w:r>
      <w:r w:rsidR="00FE5BBE" w:rsidRPr="0012516C">
        <w:rPr>
          <w:rFonts w:ascii="Cordia New" w:hAnsi="Cordia New"/>
          <w:sz w:val="28"/>
        </w:rPr>
        <w:t>offshore</w:t>
      </w:r>
      <w:r w:rsidR="005032FE" w:rsidRPr="0012516C">
        <w:rPr>
          <w:rFonts w:ascii="Cordia New" w:hAnsi="Cordia New"/>
          <w:sz w:val="28"/>
          <w:cs/>
        </w:rPr>
        <w:t xml:space="preserve"> โดยหน่วยงาน ปลก. </w:t>
      </w:r>
      <w:r w:rsidR="00FE5BBE" w:rsidRPr="0012516C">
        <w:rPr>
          <w:rFonts w:ascii="Cordia New" w:hAnsi="Cordia New"/>
          <w:sz w:val="28"/>
          <w:cs/>
        </w:rPr>
        <w:t xml:space="preserve">เนื่องจากมีความเสี่ยงในการเกิด </w:t>
      </w:r>
      <w:r w:rsidR="00FE5BBE" w:rsidRPr="0012516C">
        <w:rPr>
          <w:rFonts w:ascii="Cordia New" w:hAnsi="Cordia New"/>
          <w:sz w:val="28"/>
        </w:rPr>
        <w:t xml:space="preserve">corrosion </w:t>
      </w:r>
      <w:r w:rsidR="00FE5BBE" w:rsidRPr="0012516C">
        <w:rPr>
          <w:rFonts w:ascii="Cordia New" w:hAnsi="Cordia New"/>
          <w:sz w:val="28"/>
          <w:cs/>
        </w:rPr>
        <w:t xml:space="preserve">มากกว่าท่อ </w:t>
      </w:r>
      <w:r w:rsidR="00FE5BBE" w:rsidRPr="0012516C">
        <w:rPr>
          <w:rFonts w:ascii="Cordia New" w:hAnsi="Cordia New"/>
          <w:sz w:val="28"/>
        </w:rPr>
        <w:t>onshore</w:t>
      </w:r>
      <w:r w:rsidRPr="0012516C">
        <w:rPr>
          <w:rFonts w:ascii="Cordia New" w:hAnsi="Cordia New"/>
          <w:sz w:val="28"/>
          <w:cs/>
        </w:rPr>
        <w:t xml:space="preserve"> นอกจากนี้</w:t>
      </w:r>
      <w:r w:rsidR="00FE5BBE" w:rsidRPr="0012516C">
        <w:rPr>
          <w:rFonts w:ascii="Cordia New" w:hAnsi="Cordia New"/>
          <w:sz w:val="28"/>
          <w:cs/>
        </w:rPr>
        <w:t xml:space="preserve">ยังมีมาตรการเฝ้าระวังโดยการ </w:t>
      </w:r>
      <w:r w:rsidR="00FE5BBE" w:rsidRPr="0012516C">
        <w:rPr>
          <w:rFonts w:ascii="Cordia New" w:hAnsi="Cordia New"/>
          <w:sz w:val="28"/>
        </w:rPr>
        <w:t xml:space="preserve">Monitor </w:t>
      </w:r>
      <w:r w:rsidR="00FE5BBE" w:rsidRPr="0012516C">
        <w:rPr>
          <w:rFonts w:ascii="Cordia New" w:hAnsi="Cordia New"/>
          <w:sz w:val="28"/>
          <w:cs/>
        </w:rPr>
        <w:t xml:space="preserve">ค่า </w:t>
      </w:r>
      <w:r w:rsidR="00FE5BBE" w:rsidRPr="0012516C">
        <w:rPr>
          <w:rFonts w:ascii="Cordia New" w:hAnsi="Cordia New"/>
          <w:sz w:val="28"/>
        </w:rPr>
        <w:t xml:space="preserve">Moisture </w:t>
      </w:r>
      <w:r w:rsidR="00FE5BBE" w:rsidRPr="0012516C">
        <w:rPr>
          <w:rFonts w:ascii="Cordia New" w:hAnsi="Cordia New"/>
          <w:sz w:val="28"/>
          <w:cs/>
        </w:rPr>
        <w:t>ให้อยู่ในค่าควบคุม โดยหน่วยงาน คภ.บคก.</w:t>
      </w:r>
    </w:p>
    <w:p w:rsidR="00020EAB" w:rsidRPr="0012516C" w:rsidRDefault="00020EAB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</w:rPr>
      </w:pPr>
    </w:p>
    <w:p w:rsidR="00020EAB" w:rsidRPr="0012516C" w:rsidRDefault="00020EAB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  <w:cs/>
        </w:rPr>
      </w:pPr>
    </w:p>
    <w:p w:rsidR="00765F92" w:rsidRPr="0012516C" w:rsidRDefault="00765F92" w:rsidP="000D3C8D">
      <w:pPr>
        <w:pStyle w:val="ListParagraph"/>
        <w:numPr>
          <w:ilvl w:val="0"/>
          <w:numId w:val="16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งานทำความสะอาดภายในท่อก๊าซ ด้วย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Cleaning PIG</w:t>
      </w:r>
    </w:p>
    <w:p w:rsidR="00FE5BBE" w:rsidRPr="0012516C" w:rsidRDefault="00FE5BBE" w:rsidP="00020EAB">
      <w:pPr>
        <w:pStyle w:val="ListParagraph"/>
        <w:spacing w:line="264" w:lineRule="auto"/>
        <w:ind w:left="1440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 xml:space="preserve">มีวัตถุประสงค์เพื่อทำความสะอาดภายในท่อ และตรวจสอบความพร้อมที่จะ </w:t>
      </w:r>
      <w:r w:rsidRPr="0012516C">
        <w:rPr>
          <w:rFonts w:ascii="Cordia New" w:hAnsi="Cordia New"/>
          <w:sz w:val="28"/>
        </w:rPr>
        <w:t>Run</w:t>
      </w:r>
      <w:r w:rsidRPr="0012516C">
        <w:rPr>
          <w:rFonts w:ascii="Cordia New" w:hAnsi="Cordia New"/>
          <w:sz w:val="28"/>
          <w:cs/>
        </w:rPr>
        <w:t xml:space="preserve"> </w:t>
      </w:r>
      <w:r w:rsidRPr="0012516C">
        <w:rPr>
          <w:rFonts w:ascii="Cordia New" w:hAnsi="Cordia New"/>
          <w:sz w:val="28"/>
        </w:rPr>
        <w:t xml:space="preserve">ILI PIG </w:t>
      </w:r>
      <w:r w:rsidRPr="0012516C">
        <w:rPr>
          <w:rFonts w:ascii="Cordia New" w:hAnsi="Cordia New"/>
          <w:sz w:val="28"/>
          <w:cs/>
        </w:rPr>
        <w:t>ต่อไป</w:t>
      </w:r>
    </w:p>
    <w:p w:rsidR="00765F92" w:rsidRPr="0012516C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แผนงาน </w:t>
      </w:r>
    </w:p>
    <w:p w:rsidR="00765F92" w:rsidRPr="00484EB4" w:rsidRDefault="00707256" w:rsidP="00484EB4">
      <w:pPr>
        <w:spacing w:line="264" w:lineRule="auto"/>
        <w:ind w:left="2160"/>
        <w:outlineLvl w:val="0"/>
        <w:rPr>
          <w:rFonts w:ascii="Cordia New" w:hAnsi="Cordia New"/>
          <w:sz w:val="28"/>
          <w:highlight w:val="yellow"/>
        </w:rPr>
      </w:pPr>
      <w:r>
        <w:rPr>
          <w:rFonts w:ascii="Cordia New" w:hAnsi="Cordia New"/>
          <w:sz w:val="28"/>
          <w:highlight w:val="yellow"/>
          <w:cs/>
        </w:rPr>
        <w:t>แผนงาน</w:t>
      </w:r>
    </w:p>
    <w:p w:rsidR="00765F92" w:rsidRPr="0012516C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  <w:cs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8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แผนงาน</w:t>
      </w:r>
      <w:r w:rsidR="000559DB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0559DB"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</w:t>
      </w:r>
      <w:r w:rsidR="00765F92" w:rsidRPr="0012516C">
        <w:rPr>
          <w:rFonts w:ascii="Cordia New" w:hAnsi="Cordia New" w:cs="Cordia New"/>
          <w:sz w:val="28"/>
          <w:highlight w:val="green"/>
          <w:cs/>
        </w:rPr>
        <w:t>เดือน</w:t>
      </w:r>
      <w:r w:rsidR="00945872" w:rsidRPr="0012516C">
        <w:rPr>
          <w:rFonts w:ascii="Cordia New" w:hAnsi="Cordia New" w:cs="Cordia New"/>
          <w:sz w:val="28"/>
          <w:highlight w:val="green"/>
          <w:cs/>
        </w:rPr>
        <w:t>มกราคม 2559</w:t>
      </w:r>
    </w:p>
    <w:p w:rsidR="00945872" w:rsidRPr="0012516C" w:rsidRDefault="00945872" w:rsidP="00945872">
      <w:pPr>
        <w:spacing w:line="264" w:lineRule="auto"/>
        <w:ind w:left="720"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ไม่มีการดำเนินงาน </w:t>
      </w:r>
      <w:r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ในเดือนมกราคม 2559</w:t>
      </w:r>
    </w:p>
    <w:p w:rsidR="00146946" w:rsidRPr="0012516C" w:rsidRDefault="00146946" w:rsidP="00945872">
      <w:pPr>
        <w:spacing w:line="264" w:lineRule="auto"/>
        <w:ind w:left="720" w:firstLine="720"/>
        <w:outlineLvl w:val="0"/>
        <w:rPr>
          <w:rFonts w:ascii="Cordia New" w:hAnsi="Cordia New" w:cs="Cordia New"/>
          <w:sz w:val="28"/>
          <w:highlight w:val="green"/>
        </w:rPr>
      </w:pPr>
    </w:p>
    <w:p w:rsidR="00765F92" w:rsidRPr="0012516C" w:rsidRDefault="00C06996" w:rsidP="000A272E">
      <w:pPr>
        <w:spacing w:before="120" w:line="264" w:lineRule="auto"/>
        <w:ind w:firstLine="720"/>
        <w:outlineLvl w:val="0"/>
        <w:rPr>
          <w:rFonts w:ascii="Cordia New" w:hAnsi="Cordia New" w:cs="Cordia New"/>
          <w:sz w:val="28"/>
          <w:highlight w:val="green"/>
          <w:cs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9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แผนงาน</w:t>
      </w:r>
      <w:r w:rsidR="000559DB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0559DB"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</w:t>
      </w:r>
      <w:r w:rsidR="00765F92" w:rsidRPr="0012516C">
        <w:rPr>
          <w:rFonts w:ascii="Cordia New" w:hAnsi="Cordia New" w:cs="Cordia New"/>
          <w:sz w:val="28"/>
          <w:highlight w:val="green"/>
          <w:cs/>
        </w:rPr>
        <w:t>เดือน</w:t>
      </w:r>
      <w:r w:rsidR="00945872" w:rsidRPr="0012516C">
        <w:rPr>
          <w:rFonts w:ascii="Cordia New" w:hAnsi="Cordia New" w:cs="Cordia New"/>
          <w:sz w:val="28"/>
          <w:highlight w:val="green"/>
          <w:cs/>
        </w:rPr>
        <w:t>ในเดือนกุมภาพันธ์ 2559</w:t>
      </w:r>
    </w:p>
    <w:p w:rsidR="00FD5306" w:rsidRPr="0012516C" w:rsidRDefault="00945872" w:rsidP="00767A96">
      <w:pPr>
        <w:pStyle w:val="ListParagraph"/>
        <w:spacing w:line="264" w:lineRule="auto"/>
        <w:ind w:left="448" w:firstLine="272"/>
        <w:contextualSpacing w:val="0"/>
        <w:outlineLvl w:val="0"/>
        <w:rPr>
          <w:rFonts w:ascii="Cordia New" w:hAnsi="Cordia New"/>
          <w:noProof/>
          <w:sz w:val="28"/>
          <w:highlight w:val="green"/>
        </w:rPr>
      </w:pPr>
      <w:r w:rsidRPr="0012516C">
        <w:rPr>
          <w:rFonts w:ascii="Cordia New" w:hAnsi="Cordia New"/>
          <w:noProof/>
          <w:sz w:val="28"/>
          <w:highlight w:val="green"/>
        </w:rPr>
        <w:drawing>
          <wp:inline distT="0" distB="0" distL="0" distR="0" wp14:anchorId="4388B9A1" wp14:editId="6F463C4A">
            <wp:extent cx="5706110" cy="572770"/>
            <wp:effectExtent l="0" t="0" r="8890" b="0"/>
            <wp:docPr id="29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110" cy="57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DB6" w:rsidRPr="0012516C" w:rsidRDefault="00771DB6" w:rsidP="00767A96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</w:p>
    <w:p w:rsidR="00765F92" w:rsidRPr="0012516C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10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แผนงาน</w:t>
      </w:r>
      <w:r w:rsidR="000559DB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0559DB"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</w:t>
      </w:r>
      <w:r w:rsidR="00765F92" w:rsidRPr="0012516C">
        <w:rPr>
          <w:rFonts w:ascii="Cordia New" w:hAnsi="Cordia New" w:cs="Cordia New"/>
          <w:sz w:val="28"/>
          <w:highlight w:val="green"/>
          <w:cs/>
        </w:rPr>
        <w:t>เดือน</w:t>
      </w:r>
      <w:r w:rsidR="00945872" w:rsidRPr="0012516C">
        <w:rPr>
          <w:rFonts w:ascii="Cordia New" w:hAnsi="Cordia New" w:cs="Cordia New"/>
          <w:sz w:val="28"/>
          <w:highlight w:val="green"/>
          <w:cs/>
        </w:rPr>
        <w:t xml:space="preserve">มีนาคม </w:t>
      </w:r>
      <w:r w:rsidR="00945872" w:rsidRPr="0012516C">
        <w:rPr>
          <w:rFonts w:ascii="Cordia New" w:hAnsi="Cordia New" w:cs="Cordia New"/>
          <w:sz w:val="28"/>
          <w:highlight w:val="green"/>
        </w:rPr>
        <w:t>2559</w:t>
      </w:r>
    </w:p>
    <w:p w:rsidR="00765F92" w:rsidRPr="0012516C" w:rsidRDefault="007C1C1F" w:rsidP="007C1C1F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noProof/>
          <w:sz w:val="28"/>
          <w:highlight w:val="green"/>
        </w:rPr>
        <w:drawing>
          <wp:inline distT="0" distB="0" distL="0" distR="0" wp14:anchorId="7483C4D0" wp14:editId="7E2248FC">
            <wp:extent cx="5718175" cy="16897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16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C1F" w:rsidRPr="0012516C" w:rsidRDefault="007C1C1F" w:rsidP="007C1C1F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yellow"/>
        </w:rPr>
      </w:pPr>
    </w:p>
    <w:p w:rsidR="00765F92" w:rsidRPr="0012516C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ผลการดำเนินงาน </w:t>
      </w:r>
    </w:p>
    <w:p w:rsidR="006433F6" w:rsidRDefault="00707256" w:rsidP="00484EB4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cs/>
        </w:rPr>
        <w:t>แผนงาน</w:t>
      </w:r>
    </w:p>
    <w:p w:rsidR="00484EB4" w:rsidRDefault="00484EB4" w:rsidP="00484EB4">
      <w:pPr>
        <w:spacing w:line="264" w:lineRule="auto"/>
        <w:jc w:val="center"/>
        <w:outlineLvl w:val="0"/>
        <w:rPr>
          <w:rFonts w:ascii="Cordia New" w:hAnsi="Cordia New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13"/>
        <w:gridCol w:w="4513"/>
      </w:tblGrid>
      <w:tr w:rsidR="00707256">
        <w:tblPrEx>
          <w:tblCellMar>
            <w:top w:w="0" w:type="dxa"/>
            <w:bottom w:w="0" w:type="dxa"/>
          </w:tblCellMar>
        </w:tblPrEx>
        <w:tc>
          <w:tcPr>
            <w:tcW w:w="4513" w:type="dxa"/>
          </w:tcPr>
          <w:p w:rsidR="00707256" w:rsidRDefault="00707256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Route Code Section - Length</w:t>
            </w:r>
          </w:p>
        </w:tc>
        <w:tc>
          <w:tcPr>
            <w:tcW w:w="4513" w:type="dxa"/>
          </w:tcPr>
          <w:p w:rsidR="00707256" w:rsidRDefault="00707256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Status</w:t>
            </w:r>
          </w:p>
        </w:tc>
      </w:tr>
      <w:tr w:rsidR="00707256">
        <w:tblPrEx>
          <w:tblCellMar>
            <w:top w:w="0" w:type="dxa"/>
            <w:bottom w:w="0" w:type="dxa"/>
          </w:tblCellMar>
        </w:tblPrEx>
        <w:tc>
          <w:tcPr>
            <w:tcW w:w="4513" w:type="dxa"/>
          </w:tcPr>
          <w:p w:rsidR="00707256" w:rsidRDefault="00707256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  <w:tc>
          <w:tcPr>
            <w:tcW w:w="4513" w:type="dxa"/>
          </w:tcPr>
          <w:p w:rsidR="00707256" w:rsidRDefault="00707256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</w:tr>
    </w:tbl>
    <w:p w:rsidR="00970BE4" w:rsidRPr="0012516C" w:rsidRDefault="00484EB4" w:rsidP="00484EB4">
      <w:pPr>
        <w:spacing w:line="264" w:lineRule="auto"/>
        <w:jc w:val="center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</w:rPr>
        <w:t xml:space="preserve"> </w:t>
      </w:r>
    </w:p>
    <w:p w:rsidR="00710B07" w:rsidRPr="0012516C" w:rsidRDefault="00710B07" w:rsidP="0011367E">
      <w:pPr>
        <w:tabs>
          <w:tab w:val="center" w:pos="5103"/>
        </w:tabs>
        <w:contextualSpacing/>
        <w:rPr>
          <w:rFonts w:ascii="Cordia New" w:eastAsia="Calibri" w:hAnsi="Cordia New" w:cs="Cordia New"/>
          <w:sz w:val="28"/>
          <w:u w:val="single"/>
        </w:rPr>
      </w:pPr>
    </w:p>
    <w:p w:rsidR="0011367E" w:rsidRPr="0012516C" w:rsidRDefault="0011367E" w:rsidP="0011367E">
      <w:pPr>
        <w:tabs>
          <w:tab w:val="center" w:pos="5103"/>
        </w:tabs>
        <w:contextualSpacing/>
        <w:rPr>
          <w:rFonts w:ascii="Cordia New" w:eastAsia="Calibri" w:hAnsi="Cordia New" w:cs="Cordia New"/>
          <w:sz w:val="28"/>
        </w:rPr>
      </w:pPr>
      <w:r w:rsidRPr="0012516C">
        <w:rPr>
          <w:rFonts w:ascii="Cordia New" w:eastAsia="Calibri" w:hAnsi="Cordia New" w:cs="Cordia New"/>
          <w:sz w:val="28"/>
          <w:u w:val="single"/>
          <w:cs/>
        </w:rPr>
        <w:t>หมายเหตุ</w:t>
      </w:r>
      <w:r w:rsidRPr="0012516C">
        <w:rPr>
          <w:rFonts w:ascii="Cordia New" w:eastAsia="Calibri" w:hAnsi="Cordia New" w:cs="Cordia New"/>
          <w:sz w:val="28"/>
          <w:cs/>
        </w:rPr>
        <w:t xml:space="preserve"> </w:t>
      </w:r>
    </w:p>
    <w:p w:rsidR="0011367E" w:rsidRPr="0012516C" w:rsidRDefault="00707256" w:rsidP="00484EB4">
      <w:pPr>
        <w:tabs>
          <w:tab w:val="center" w:pos="5103"/>
        </w:tabs>
        <w:ind w:left="720"/>
        <w:rPr>
          <w:rFonts w:ascii="Cordia New" w:hAnsi="Cordia New"/>
          <w:sz w:val="28"/>
          <w:highlight w:val="yellow"/>
        </w:rPr>
      </w:pPr>
      <w:r>
        <w:rPr>
          <w:rFonts w:ascii="Cordia New" w:hAnsi="Cordia New"/>
          <w:sz w:val="28"/>
          <w:highlight w:val="yellow"/>
          <w:cs/>
        </w:rPr>
        <w:t xml:space="preserve">หมายเหตุ : </w:t>
      </w:r>
      <w:r>
        <w:rPr>
          <w:rFonts w:ascii="Cordia New" w:hAnsi="Cordia New"/>
          <w:sz w:val="28"/>
          <w:highlight w:val="yellow"/>
          <w:cs/>
        </w:rPr>
        <w:tab/>
      </w:r>
      <w:r w:rsidR="0011367E" w:rsidRPr="00484EB4">
        <w:rPr>
          <w:rFonts w:ascii="Cordia New" w:hAnsi="Cordia New"/>
          <w:sz w:val="28"/>
          <w:highlight w:val="yellow"/>
          <w:cs/>
        </w:rPr>
        <w:t xml:space="preserve"> </w:t>
      </w:r>
    </w:p>
    <w:p w:rsidR="00765F92" w:rsidRPr="0012516C" w:rsidRDefault="00765F92" w:rsidP="00765F92">
      <w:pPr>
        <w:tabs>
          <w:tab w:val="center" w:pos="5103"/>
        </w:tabs>
        <w:spacing w:before="120"/>
        <w:contextualSpacing/>
        <w:rPr>
          <w:rFonts w:ascii="Cordia New" w:eastAsia="Calibri" w:hAnsi="Cordia New" w:cs="Cordia New"/>
          <w:sz w:val="28"/>
          <w:highlight w:val="yellow"/>
          <w:cs/>
        </w:rPr>
      </w:pPr>
    </w:p>
    <w:p w:rsidR="00765F92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32BFD" w:rsidTr="00632BFD"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Routecode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Dimeter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Pipeline Section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Number of pig</w:t>
            </w:r>
          </w:p>
        </w:tc>
        <w:tc>
          <w:tcPr>
            <w:tcW w:w="1804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Planning</w:t>
            </w:r>
          </w:p>
        </w:tc>
      </w:tr>
      <w:tr w:rsidR="00632BFD" w:rsidTr="00632BFD">
        <w:tc>
          <w:tcPr>
            <w:tcW w:w="1803" w:type="dxa"/>
          </w:tcPr>
          <w:p w:rsidR="00632BFD" w:rsidRDefault="00707256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Routecode</w:t>
            </w:r>
          </w:p>
        </w:tc>
        <w:tc>
          <w:tcPr>
            <w:tcW w:w="1803" w:type="dxa"/>
          </w:tcPr>
          <w:p w:rsidR="00632BFD" w:rsidRDefault="00707256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Dimeter</w:t>
            </w:r>
          </w:p>
        </w:tc>
        <w:tc>
          <w:tcPr>
            <w:tcW w:w="1803" w:type="dxa"/>
          </w:tcPr>
          <w:p w:rsidR="00632BFD" w:rsidRDefault="00707256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Pipeline Section</w:t>
            </w:r>
          </w:p>
        </w:tc>
        <w:tc>
          <w:tcPr>
            <w:tcW w:w="1803" w:type="dxa"/>
          </w:tcPr>
          <w:p w:rsidR="00632BFD" w:rsidRDefault="00707256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Number of pig</w:t>
            </w:r>
          </w:p>
        </w:tc>
        <w:tc>
          <w:tcPr>
            <w:tcW w:w="1804" w:type="dxa"/>
          </w:tcPr>
          <w:p w:rsidR="00632BFD" w:rsidRDefault="00707256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Planning</w:t>
            </w:r>
          </w:p>
        </w:tc>
      </w:tr>
    </w:tbl>
    <w:p w:rsidR="00484EB4" w:rsidRPr="00484EB4" w:rsidRDefault="00484EB4" w:rsidP="00484EB4">
      <w:pPr>
        <w:spacing w:line="264" w:lineRule="auto"/>
        <w:jc w:val="center"/>
        <w:outlineLvl w:val="0"/>
        <w:rPr>
          <w:rFonts w:ascii="Cordia New" w:hAnsi="Cordia New"/>
          <w:color w:val="E36C0A" w:themeColor="accent6" w:themeShade="BF"/>
          <w:sz w:val="28"/>
        </w:rPr>
      </w:pPr>
    </w:p>
    <w:p w:rsidR="006B46C2" w:rsidRPr="0012516C" w:rsidRDefault="00765F92" w:rsidP="006B46C2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:rsidR="00765F92" w:rsidRPr="0012516C" w:rsidRDefault="00707256" w:rsidP="007964F7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  <w:highlight w:val="green"/>
        </w:rPr>
      </w:pPr>
      <w:r>
        <w:rPr>
          <w:rFonts w:ascii="Cordia New" w:hAnsi="Cordia New"/>
          <w:sz w:val="28"/>
          <w:highlight w:val="green"/>
          <w:cs/>
        </w:rPr>
        <w:t xml:space="preserve">ปัญหาอุปสรรค (ถ้ามี) : </w:t>
      </w:r>
      <w:r>
        <w:rPr>
          <w:rFonts w:ascii="Cordia New" w:hAnsi="Cordia New"/>
          <w:sz w:val="28"/>
          <w:highlight w:val="green"/>
          <w:cs/>
        </w:rPr>
        <w:tab/>
      </w:r>
    </w:p>
    <w:p w:rsidR="00775211" w:rsidRDefault="00775211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lightGray"/>
        </w:rPr>
      </w:pPr>
      <w:r w:rsidRPr="0012516C">
        <w:rPr>
          <w:rFonts w:ascii="Cordia New" w:hAnsi="Cordia New" w:cs="Cordia New"/>
          <w:sz w:val="28"/>
          <w:highlight w:val="lightGray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lightGray"/>
        </w:rPr>
        <w:t>1</w:t>
      </w:r>
      <w:r w:rsidR="00FD654A"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lightGray"/>
        </w:rPr>
        <w:t>14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 แผนงานดำเนินงาน </w:t>
      </w:r>
      <w:r w:rsidRPr="0012516C">
        <w:rPr>
          <w:rFonts w:ascii="Cordia New" w:hAnsi="Cordia New" w:cs="Cordia New"/>
          <w:sz w:val="28"/>
          <w:highlight w:val="lightGray"/>
        </w:rPr>
        <w:t>PIG</w:t>
      </w:r>
      <w:r w:rsidR="00C843F6" w:rsidRPr="0012516C">
        <w:rPr>
          <w:rFonts w:ascii="Cordia New" w:hAnsi="Cordia New" w:cs="Cordia New"/>
          <w:sz w:val="28"/>
          <w:highlight w:val="lightGray"/>
          <w:cs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8"/>
        <w:gridCol w:w="3009"/>
        <w:gridCol w:w="3009"/>
      </w:tblGrid>
      <w:tr w:rsidR="00707256" w:rsidTr="00707256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707256" w:rsidRDefault="00707256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เส้นท่อ</w:t>
            </w:r>
          </w:p>
        </w:tc>
        <w:tc>
          <w:tcPr>
            <w:tcW w:w="3009" w:type="dxa"/>
            <w:shd w:val="clear" w:color="auto" w:fill="auto"/>
          </w:tcPr>
          <w:p w:rsidR="00707256" w:rsidRDefault="00707256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ปรับแผน</w:t>
            </w:r>
          </w:p>
        </w:tc>
        <w:tc>
          <w:tcPr>
            <w:tcW w:w="3009" w:type="dxa"/>
            <w:shd w:val="clear" w:color="auto" w:fill="auto"/>
          </w:tcPr>
          <w:p w:rsidR="00707256" w:rsidRDefault="00707256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รายละเอียด</w:t>
            </w:r>
          </w:p>
        </w:tc>
      </w:tr>
      <w:tr w:rsidR="00707256" w:rsidTr="00707256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707256" w:rsidRDefault="00707256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</w:rPr>
              <w:t>Route Code</w:t>
            </w:r>
          </w:p>
        </w:tc>
        <w:tc>
          <w:tcPr>
            <w:tcW w:w="3009" w:type="dxa"/>
            <w:shd w:val="clear" w:color="auto" w:fill="auto"/>
          </w:tcPr>
          <w:p w:rsidR="00707256" w:rsidRDefault="00707256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</w:rPr>
              <w:t>Re-Plan</w:t>
            </w:r>
          </w:p>
        </w:tc>
        <w:tc>
          <w:tcPr>
            <w:tcW w:w="3009" w:type="dxa"/>
            <w:shd w:val="clear" w:color="auto" w:fill="auto"/>
          </w:tcPr>
          <w:p w:rsidR="00707256" w:rsidRDefault="00707256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</w:rPr>
              <w:t>Detail</w:t>
            </w:r>
          </w:p>
        </w:tc>
      </w:tr>
    </w:tbl>
    <w:p w:rsidR="00484EB4" w:rsidRPr="0012516C" w:rsidRDefault="00484EB4" w:rsidP="00484EB4">
      <w:pPr>
        <w:spacing w:line="264" w:lineRule="auto"/>
        <w:jc w:val="center"/>
        <w:outlineLvl w:val="0"/>
        <w:rPr>
          <w:rFonts w:ascii="Cordia New" w:hAnsi="Cordia New" w:cs="Cordia New"/>
          <w:sz w:val="28"/>
          <w:highlight w:val="lightGray"/>
          <w:cs/>
        </w:rPr>
      </w:pPr>
    </w:p>
    <w:p w:rsidR="00765F92" w:rsidRPr="0012516C" w:rsidRDefault="00765F92" w:rsidP="00765F92">
      <w:pPr>
        <w:pStyle w:val="ListParagraph"/>
        <w:spacing w:before="120" w:after="120" w:line="264" w:lineRule="auto"/>
        <w:ind w:left="85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>อย่างไรก็ดีการปรับแผนไม่มีผล</w:t>
      </w:r>
      <w:r w:rsidR="00366F72" w:rsidRPr="0012516C">
        <w:rPr>
          <w:rFonts w:ascii="Cordia New" w:hAnsi="Cordia New"/>
          <w:sz w:val="28"/>
          <w:cs/>
        </w:rPr>
        <w:t>กระทบใดๆ</w:t>
      </w:r>
      <w:r w:rsidRPr="0012516C">
        <w:rPr>
          <w:rFonts w:ascii="Cordia New" w:hAnsi="Cordia New"/>
          <w:sz w:val="28"/>
          <w:cs/>
        </w:rPr>
        <w:t>ต่อท่อ</w:t>
      </w:r>
      <w:r w:rsidR="00366F72" w:rsidRPr="0012516C">
        <w:rPr>
          <w:rFonts w:ascii="Cordia New" w:hAnsi="Cordia New"/>
          <w:sz w:val="28"/>
          <w:cs/>
        </w:rPr>
        <w:t xml:space="preserve"> </w:t>
      </w:r>
      <w:r w:rsidRPr="0012516C">
        <w:rPr>
          <w:rFonts w:ascii="Cordia New" w:hAnsi="Cordia New"/>
          <w:sz w:val="28"/>
          <w:cs/>
        </w:rPr>
        <w:t>ทั้งในด้านความสะอาดและประสิทธิภาพในการส่งก๊าซฯ</w:t>
      </w:r>
    </w:p>
    <w:p w:rsidR="00D26206" w:rsidRPr="0012516C" w:rsidRDefault="00D26206" w:rsidP="00D26206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vanish/>
          <w:color w:val="E36C0A" w:themeColor="accent6" w:themeShade="BF"/>
          <w:sz w:val="28"/>
          <w:u w:val="single"/>
          <w:cs/>
        </w:rPr>
      </w:pPr>
    </w:p>
    <w:p w:rsidR="00D26206" w:rsidRPr="0012516C" w:rsidRDefault="00D26206" w:rsidP="00D26206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การตรวจสภาพท่อส่งก๊าซธรรมชาติด้วย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In Line Inspection PIG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ILI PIG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:rsidR="00334B2C" w:rsidRPr="0012516C" w:rsidRDefault="008D69F6" w:rsidP="00132A73">
      <w:pPr>
        <w:spacing w:before="120" w:after="120" w:line="264" w:lineRule="auto"/>
        <w:ind w:left="1276" w:firstLine="1032"/>
        <w:outlineLvl w:val="0"/>
        <w:rPr>
          <w:rFonts w:ascii="Cordia New" w:hAnsi="Cordia New" w:cs="Cordia New"/>
          <w:b/>
          <w:bCs/>
          <w:i/>
          <w:iCs/>
          <w:sz w:val="28"/>
          <w:u w:val="single"/>
        </w:rPr>
      </w:pPr>
      <w:r w:rsidRPr="0012516C">
        <w:rPr>
          <w:rFonts w:ascii="Cordia New" w:hAnsi="Cordia New" w:cs="Cordia New"/>
          <w:sz w:val="28"/>
          <w:highlight w:val="lightGray"/>
        </w:rPr>
        <w:t xml:space="preserve">ILI PIG 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ที่ใช้สำหรับ ปตท. จะแบ่งออกเป็น </w:t>
      </w:r>
      <w:r w:rsidRPr="0012516C">
        <w:rPr>
          <w:rFonts w:ascii="Cordia New" w:hAnsi="Cordia New" w:cs="Cordia New"/>
          <w:sz w:val="28"/>
          <w:highlight w:val="lightGray"/>
        </w:rPr>
        <w:t xml:space="preserve">2 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ชนิดย่อยคือ </w:t>
      </w:r>
      <w:r w:rsidRPr="0012516C">
        <w:rPr>
          <w:rFonts w:ascii="Cordia New" w:hAnsi="Cordia New" w:cs="Cordia New"/>
          <w:sz w:val="28"/>
          <w:highlight w:val="lightGray"/>
        </w:rPr>
        <w:t>1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) </w:t>
      </w:r>
      <w:r w:rsidRPr="0012516C">
        <w:rPr>
          <w:rFonts w:ascii="Cordia New" w:hAnsi="Cordia New" w:cs="Cordia New"/>
          <w:sz w:val="28"/>
          <w:highlight w:val="lightGray"/>
        </w:rPr>
        <w:t xml:space="preserve">MFL PIG </w:t>
      </w:r>
      <w:r w:rsidRPr="0012516C">
        <w:rPr>
          <w:rFonts w:ascii="Cordia New" w:hAnsi="Cordia New" w:cs="Cordia New"/>
          <w:sz w:val="28"/>
          <w:highlight w:val="lightGray"/>
          <w:cs/>
        </w:rPr>
        <w:t>ทำหน้าที่ตรวจสอบความเสียหายภายในท่อด้วยวิธีการวัด</w:t>
      </w:r>
      <w:r w:rsidR="00DA0296" w:rsidRPr="0012516C">
        <w:rPr>
          <w:rFonts w:ascii="Cordia New" w:hAnsi="Cordia New" w:cs="Cordia New" w:hint="cs"/>
          <w:sz w:val="28"/>
          <w:highlight w:val="lightGray"/>
          <w:cs/>
        </w:rPr>
        <w:t>สนาม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แรงแม่เหล็กที่เปลี่ยนไปจากปกติ เมื่ออุปกรณ์เคลื่อนที่ผ่านจุดบริเวณที่เกิดการผิดปกติของเนื้อโลหะ และ </w:t>
      </w:r>
      <w:r w:rsidRPr="0012516C">
        <w:rPr>
          <w:rFonts w:ascii="Cordia New" w:hAnsi="Cordia New" w:cs="Cordia New"/>
          <w:sz w:val="28"/>
          <w:highlight w:val="lightGray"/>
        </w:rPr>
        <w:t>2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) </w:t>
      </w:r>
      <w:r w:rsidRPr="0012516C">
        <w:rPr>
          <w:rFonts w:ascii="Cordia New" w:hAnsi="Cordia New" w:cs="Cordia New"/>
          <w:sz w:val="28"/>
          <w:highlight w:val="lightGray"/>
        </w:rPr>
        <w:t xml:space="preserve">Geo PIG </w:t>
      </w:r>
      <w:r w:rsidRPr="0012516C">
        <w:rPr>
          <w:rFonts w:ascii="Cordia New" w:hAnsi="Cordia New" w:cs="Cordia New"/>
          <w:sz w:val="28"/>
          <w:highlight w:val="lightGray"/>
          <w:cs/>
        </w:rPr>
        <w:t>จะทำหน้าที่ตรวจสอบแนวของท่อว่ายังเหมือนเดิม หรือมีการเคลื่อนที่ และตำแหน่งเปลี่ยนไปจากเดิมหรือไม่ ซึ่งข้อมูลที่ได้จะถูกนำมาประมวลผลและหามาตรการแก้ไขต่อไป</w:t>
      </w:r>
    </w:p>
    <w:p w:rsidR="00D26206" w:rsidRPr="0012516C" w:rsidRDefault="00D26206" w:rsidP="00132A73">
      <w:pPr>
        <w:pStyle w:val="ListParagraph"/>
        <w:numPr>
          <w:ilvl w:val="3"/>
          <w:numId w:val="1"/>
        </w:numPr>
        <w:spacing w:before="120" w:after="120" w:line="264" w:lineRule="auto"/>
        <w:ind w:left="2127" w:hanging="85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BC70E7" w:rsidRPr="0012516C" w:rsidRDefault="00BC70E7" w:rsidP="00132A73">
      <w:pPr>
        <w:pStyle w:val="ListParagraph"/>
        <w:spacing w:before="120" w:after="120" w:line="264" w:lineRule="auto"/>
        <w:ind w:left="2160" w:firstLine="720"/>
        <w:contextualSpacing w:val="0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 w:hint="cs"/>
          <w:sz w:val="28"/>
          <w:highlight w:val="green"/>
          <w:cs/>
        </w:rPr>
        <w:t xml:space="preserve">สำหรับแผนงาน </w:t>
      </w:r>
      <w:r w:rsidRPr="0012516C">
        <w:rPr>
          <w:rFonts w:ascii="Cordia New" w:hAnsi="Cordia New"/>
          <w:sz w:val="28"/>
          <w:highlight w:val="green"/>
        </w:rPr>
        <w:t xml:space="preserve">ILI PIG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สามารถดูได้จากตารางที่ </w:t>
      </w:r>
      <w:r w:rsidRPr="0012516C">
        <w:rPr>
          <w:rFonts w:ascii="Cordia New" w:hAnsi="Cordia New"/>
          <w:sz w:val="28"/>
          <w:highlight w:val="green"/>
        </w:rPr>
        <w:t>1</w:t>
      </w:r>
      <w:r w:rsidRPr="0012516C">
        <w:rPr>
          <w:rFonts w:ascii="Cordia New" w:hAnsi="Cordia New"/>
          <w:sz w:val="28"/>
          <w:highlight w:val="green"/>
          <w:cs/>
        </w:rPr>
        <w:t>.</w:t>
      </w:r>
      <w:r w:rsidRPr="0012516C">
        <w:rPr>
          <w:rFonts w:ascii="Cordia New" w:hAnsi="Cordia New"/>
          <w:sz w:val="28"/>
          <w:highlight w:val="green"/>
        </w:rPr>
        <w:t xml:space="preserve">15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ซึ่งสำหรับปี </w:t>
      </w:r>
      <w:r w:rsidRPr="0012516C">
        <w:rPr>
          <w:rFonts w:ascii="Cordia New" w:hAnsi="Cordia New"/>
          <w:sz w:val="28"/>
          <w:highlight w:val="green"/>
        </w:rPr>
        <w:t xml:space="preserve">2559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มีแผนงานในช่วงไตรมาส </w:t>
      </w:r>
      <w:r w:rsidRPr="0012516C">
        <w:rPr>
          <w:rFonts w:ascii="Cordia New" w:hAnsi="Cordia New"/>
          <w:sz w:val="28"/>
          <w:highlight w:val="green"/>
        </w:rPr>
        <w:t>3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 ทั้ง </w:t>
      </w:r>
      <w:r w:rsidRPr="0012516C">
        <w:rPr>
          <w:rFonts w:ascii="Cordia New" w:hAnsi="Cordia New"/>
          <w:sz w:val="28"/>
          <w:highlight w:val="green"/>
        </w:rPr>
        <w:t xml:space="preserve">5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เส้นท่อ ทั้งนี้แผนงานอาจจะมีการปรับเปลี่ยนเพื่อความเหมาะสมทั้งในด้านความเสี่ยงและผลกระทบ </w:t>
      </w:r>
    </w:p>
    <w:p w:rsidR="00BC70E7" w:rsidRPr="0012516C" w:rsidRDefault="00BC70E7" w:rsidP="00BC70E7">
      <w:pPr>
        <w:pStyle w:val="ListParagraph"/>
        <w:spacing w:before="120" w:after="120" w:line="264" w:lineRule="auto"/>
        <w:ind w:left="1815"/>
        <w:contextualSpacing w:val="0"/>
        <w:outlineLvl w:val="0"/>
        <w:rPr>
          <w:rFonts w:ascii="Cordia New" w:hAnsi="Cordia New"/>
          <w:sz w:val="28"/>
          <w:highlight w:val="green"/>
          <w:cs/>
        </w:rPr>
      </w:pPr>
    </w:p>
    <w:p w:rsidR="00FA2A12" w:rsidRPr="0012516C" w:rsidRDefault="00BC70E7" w:rsidP="00132A73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lastRenderedPageBreak/>
        <w:t xml:space="preserve">ตารางที่ </w:t>
      </w:r>
      <w:r w:rsidRPr="0012516C">
        <w:rPr>
          <w:rFonts w:ascii="Cordia New" w:hAnsi="Cordia New" w:cs="Cordia New"/>
          <w:sz w:val="28"/>
          <w:highlight w:val="green"/>
        </w:rPr>
        <w:t>1</w:t>
      </w:r>
      <w:r w:rsidRPr="0012516C">
        <w:rPr>
          <w:rFonts w:ascii="Cordia New" w:hAnsi="Cordia New" w:cs="Cordia New"/>
          <w:sz w:val="28"/>
          <w:highlight w:val="green"/>
          <w:cs/>
        </w:rPr>
        <w:t>.</w:t>
      </w:r>
      <w:r w:rsidRPr="0012516C">
        <w:rPr>
          <w:rFonts w:ascii="Cordia New" w:hAnsi="Cordia New" w:cs="Cordia New"/>
          <w:sz w:val="28"/>
          <w:highlight w:val="green"/>
        </w:rPr>
        <w:t xml:space="preserve">15  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แผนการรัน </w:t>
      </w:r>
      <w:r w:rsidRPr="0012516C">
        <w:rPr>
          <w:rFonts w:ascii="Cordia New" w:hAnsi="Cordia New" w:cs="Cordia New"/>
          <w:sz w:val="28"/>
          <w:highlight w:val="green"/>
        </w:rPr>
        <w:t>ILI PIG</w:t>
      </w:r>
    </w:p>
    <w:tbl>
      <w:tblPr>
        <w:tblW w:w="902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2"/>
        <w:gridCol w:w="502"/>
        <w:gridCol w:w="502"/>
        <w:gridCol w:w="502"/>
        <w:gridCol w:w="502"/>
        <w:gridCol w:w="502"/>
        <w:gridCol w:w="502"/>
        <w:gridCol w:w="502"/>
      </w:tblGrid>
      <w:tr w:rsidR="00707256" w:rsidTr="008C249C">
        <w:tblPrEx>
          <w:tblCellMar>
            <w:top w:w="0" w:type="dxa"/>
            <w:bottom w:w="0" w:type="dxa"/>
          </w:tblCellMar>
        </w:tblPrEx>
        <w:tc>
          <w:tcPr>
            <w:tcW w:w="501" w:type="dxa"/>
            <w:vMerge w:val="restart"/>
            <w:shd w:val="clear" w:color="auto" w:fill="auto"/>
          </w:tcPr>
          <w:p w:rsidR="00707256" w:rsidRDefault="00707256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No.</w:t>
            </w:r>
          </w:p>
        </w:tc>
        <w:tc>
          <w:tcPr>
            <w:tcW w:w="501" w:type="dxa"/>
            <w:vMerge w:val="restart"/>
            <w:shd w:val="clear" w:color="auto" w:fill="auto"/>
          </w:tcPr>
          <w:p w:rsidR="00707256" w:rsidRDefault="00707256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Route Code</w:t>
            </w:r>
          </w:p>
        </w:tc>
        <w:tc>
          <w:tcPr>
            <w:tcW w:w="501" w:type="dxa"/>
            <w:vMerge w:val="restart"/>
            <w:shd w:val="clear" w:color="auto" w:fill="auto"/>
          </w:tcPr>
          <w:p w:rsidR="00707256" w:rsidRDefault="00707256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ID</w:t>
            </w:r>
          </w:p>
        </w:tc>
        <w:tc>
          <w:tcPr>
            <w:tcW w:w="501" w:type="dxa"/>
            <w:vMerge w:val="restart"/>
            <w:shd w:val="clear" w:color="auto" w:fill="auto"/>
          </w:tcPr>
          <w:p w:rsidR="00707256" w:rsidRDefault="00707256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Pipeline Section</w:t>
            </w:r>
          </w:p>
        </w:tc>
        <w:tc>
          <w:tcPr>
            <w:tcW w:w="501" w:type="dxa"/>
            <w:vMerge w:val="restart"/>
            <w:shd w:val="clear" w:color="auto" w:fill="auto"/>
          </w:tcPr>
          <w:p w:rsidR="00707256" w:rsidRDefault="00707256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Launch</w:t>
            </w:r>
          </w:p>
        </w:tc>
        <w:tc>
          <w:tcPr>
            <w:tcW w:w="6019" w:type="dxa"/>
            <w:gridSpan w:val="12"/>
            <w:shd w:val="clear" w:color="auto" w:fill="auto"/>
          </w:tcPr>
          <w:p w:rsidR="00707256" w:rsidRDefault="00707256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 xml:space="preserve">ปี </w:t>
            </w:r>
            <w:r>
              <w:rPr>
                <w:rFonts w:ascii="Cordia New" w:hAnsi="Cordia New"/>
                <w:sz w:val="28"/>
              </w:rPr>
              <w:t>2017</w:t>
            </w:r>
          </w:p>
        </w:tc>
        <w:tc>
          <w:tcPr>
            <w:tcW w:w="502" w:type="dxa"/>
            <w:vMerge w:val="restart"/>
            <w:shd w:val="clear" w:color="auto" w:fill="auto"/>
          </w:tcPr>
          <w:p w:rsidR="00707256" w:rsidRDefault="00707256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Actual </w:t>
            </w:r>
            <w:r>
              <w:rPr>
                <w:rFonts w:ascii="Cordia New" w:hAnsi="Cordia New"/>
                <w:sz w:val="28"/>
                <w:cs/>
              </w:rPr>
              <w:t>จำนวนลูก</w:t>
            </w:r>
          </w:p>
        </w:tc>
      </w:tr>
      <w:tr w:rsidR="00707256" w:rsidTr="00707256">
        <w:tblPrEx>
          <w:tblCellMar>
            <w:top w:w="0" w:type="dxa"/>
            <w:bottom w:w="0" w:type="dxa"/>
          </w:tblCellMar>
        </w:tblPrEx>
        <w:tc>
          <w:tcPr>
            <w:tcW w:w="501" w:type="dxa"/>
            <w:vMerge/>
            <w:shd w:val="clear" w:color="auto" w:fill="auto"/>
          </w:tcPr>
          <w:p w:rsidR="00707256" w:rsidRDefault="00707256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vMerge/>
            <w:shd w:val="clear" w:color="auto" w:fill="auto"/>
          </w:tcPr>
          <w:p w:rsidR="00707256" w:rsidRDefault="00707256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vMerge/>
            <w:shd w:val="clear" w:color="auto" w:fill="auto"/>
          </w:tcPr>
          <w:p w:rsidR="00707256" w:rsidRDefault="00707256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vMerge/>
            <w:shd w:val="clear" w:color="auto" w:fill="auto"/>
          </w:tcPr>
          <w:p w:rsidR="00707256" w:rsidRDefault="00707256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vMerge/>
            <w:shd w:val="clear" w:color="auto" w:fill="auto"/>
          </w:tcPr>
          <w:p w:rsidR="00707256" w:rsidRDefault="00707256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707256" w:rsidRDefault="00707256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Jan</w:t>
            </w:r>
          </w:p>
        </w:tc>
        <w:tc>
          <w:tcPr>
            <w:tcW w:w="501" w:type="dxa"/>
            <w:shd w:val="clear" w:color="auto" w:fill="auto"/>
          </w:tcPr>
          <w:p w:rsidR="00707256" w:rsidRDefault="00707256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Feb</w:t>
            </w:r>
          </w:p>
        </w:tc>
        <w:tc>
          <w:tcPr>
            <w:tcW w:w="501" w:type="dxa"/>
            <w:shd w:val="clear" w:color="auto" w:fill="auto"/>
          </w:tcPr>
          <w:p w:rsidR="00707256" w:rsidRDefault="00707256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Mar</w:t>
            </w:r>
          </w:p>
        </w:tc>
        <w:tc>
          <w:tcPr>
            <w:tcW w:w="501" w:type="dxa"/>
            <w:shd w:val="clear" w:color="auto" w:fill="auto"/>
          </w:tcPr>
          <w:p w:rsidR="00707256" w:rsidRDefault="00707256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Apr</w:t>
            </w:r>
          </w:p>
        </w:tc>
        <w:tc>
          <w:tcPr>
            <w:tcW w:w="501" w:type="dxa"/>
            <w:shd w:val="clear" w:color="auto" w:fill="auto"/>
          </w:tcPr>
          <w:p w:rsidR="00707256" w:rsidRDefault="00707256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May</w:t>
            </w:r>
          </w:p>
        </w:tc>
        <w:tc>
          <w:tcPr>
            <w:tcW w:w="502" w:type="dxa"/>
            <w:shd w:val="clear" w:color="auto" w:fill="auto"/>
          </w:tcPr>
          <w:p w:rsidR="00707256" w:rsidRDefault="00707256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Jun</w:t>
            </w:r>
          </w:p>
        </w:tc>
        <w:tc>
          <w:tcPr>
            <w:tcW w:w="502" w:type="dxa"/>
            <w:shd w:val="clear" w:color="auto" w:fill="auto"/>
          </w:tcPr>
          <w:p w:rsidR="00707256" w:rsidRDefault="00707256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Jul</w:t>
            </w:r>
          </w:p>
        </w:tc>
        <w:tc>
          <w:tcPr>
            <w:tcW w:w="502" w:type="dxa"/>
            <w:shd w:val="clear" w:color="auto" w:fill="auto"/>
          </w:tcPr>
          <w:p w:rsidR="00707256" w:rsidRDefault="00707256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Aug</w:t>
            </w:r>
          </w:p>
        </w:tc>
        <w:tc>
          <w:tcPr>
            <w:tcW w:w="502" w:type="dxa"/>
            <w:shd w:val="clear" w:color="auto" w:fill="auto"/>
          </w:tcPr>
          <w:p w:rsidR="00707256" w:rsidRDefault="00707256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Sep</w:t>
            </w:r>
          </w:p>
        </w:tc>
        <w:tc>
          <w:tcPr>
            <w:tcW w:w="502" w:type="dxa"/>
            <w:shd w:val="clear" w:color="auto" w:fill="auto"/>
          </w:tcPr>
          <w:p w:rsidR="00707256" w:rsidRDefault="00707256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Oct</w:t>
            </w:r>
          </w:p>
        </w:tc>
        <w:tc>
          <w:tcPr>
            <w:tcW w:w="502" w:type="dxa"/>
            <w:shd w:val="clear" w:color="auto" w:fill="auto"/>
          </w:tcPr>
          <w:p w:rsidR="00707256" w:rsidRDefault="00707256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Nov</w:t>
            </w:r>
          </w:p>
        </w:tc>
        <w:tc>
          <w:tcPr>
            <w:tcW w:w="502" w:type="dxa"/>
            <w:shd w:val="clear" w:color="auto" w:fill="auto"/>
          </w:tcPr>
          <w:p w:rsidR="00707256" w:rsidRDefault="00707256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Dec</w:t>
            </w:r>
          </w:p>
        </w:tc>
        <w:tc>
          <w:tcPr>
            <w:tcW w:w="502" w:type="dxa"/>
            <w:vMerge/>
            <w:shd w:val="clear" w:color="auto" w:fill="auto"/>
          </w:tcPr>
          <w:p w:rsidR="00707256" w:rsidRDefault="00707256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</w:tr>
      <w:tr w:rsidR="00707256" w:rsidTr="00707256">
        <w:tblPrEx>
          <w:tblCellMar>
            <w:top w:w="0" w:type="dxa"/>
            <w:bottom w:w="0" w:type="dxa"/>
          </w:tblCellMar>
        </w:tblPrEx>
        <w:tc>
          <w:tcPr>
            <w:tcW w:w="501" w:type="dxa"/>
            <w:shd w:val="clear" w:color="auto" w:fill="auto"/>
          </w:tcPr>
          <w:p w:rsidR="00707256" w:rsidRDefault="00707256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1</w:t>
            </w:r>
          </w:p>
        </w:tc>
        <w:tc>
          <w:tcPr>
            <w:tcW w:w="501" w:type="dxa"/>
            <w:shd w:val="clear" w:color="auto" w:fill="auto"/>
          </w:tcPr>
          <w:p w:rsidR="00707256" w:rsidRDefault="00707256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707256" w:rsidRDefault="00707256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707256" w:rsidRDefault="00707256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707256" w:rsidRDefault="00707256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707256" w:rsidRDefault="00707256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707256" w:rsidRDefault="00707256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707256" w:rsidRDefault="00707256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707256" w:rsidRDefault="00707256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707256" w:rsidRDefault="00707256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707256" w:rsidRDefault="00707256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707256" w:rsidRDefault="00707256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707256" w:rsidRDefault="00707256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707256" w:rsidRDefault="00707256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707256" w:rsidRDefault="00707256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707256" w:rsidRDefault="00707256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707256" w:rsidRDefault="00707256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707256" w:rsidRDefault="00707256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</w:tr>
    </w:tbl>
    <w:p w:rsidR="00FA2A12" w:rsidRPr="00771612" w:rsidRDefault="00FA2A12" w:rsidP="00771612">
      <w:pPr>
        <w:spacing w:line="264" w:lineRule="auto"/>
        <w:jc w:val="center"/>
        <w:outlineLvl w:val="0"/>
        <w:rPr>
          <w:rFonts w:ascii="Cordia New" w:hAnsi="Cordia New"/>
          <w:sz w:val="28"/>
        </w:rPr>
      </w:pPr>
    </w:p>
    <w:p w:rsidR="00D26206" w:rsidRPr="0012516C" w:rsidRDefault="00BC70E7" w:rsidP="00BC70E7">
      <w:pPr>
        <w:pStyle w:val="ListParagraph"/>
        <w:spacing w:line="264" w:lineRule="auto"/>
        <w:ind w:firstLine="1037"/>
        <w:jc w:val="left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 xml:space="preserve"> </w:t>
      </w:r>
      <w:r w:rsidR="00D26206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  <w:r w:rsidR="00D26206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:rsidR="008A0DD0" w:rsidRPr="0012516C" w:rsidRDefault="008A0DD0" w:rsidP="008A0DD0">
      <w:pPr>
        <w:pStyle w:val="ListParagraph"/>
        <w:ind w:left="2160" w:firstLine="720"/>
        <w:rPr>
          <w:rFonts w:ascii="Browallia New" w:hAnsi="Browallia New" w:cs="Browallia New"/>
          <w:sz w:val="28"/>
          <w:highlight w:val="yellow"/>
        </w:rPr>
      </w:pPr>
      <w:r w:rsidRPr="0012516C">
        <w:rPr>
          <w:rFonts w:ascii="Browallia New" w:hAnsi="Browallia New" w:cs="Browallia New"/>
          <w:sz w:val="28"/>
          <w:cs/>
        </w:rPr>
        <w:t xml:space="preserve">ผลการดำเนินงานของแต่ละเส้นท่อ สามารถแสดงรายละเอียดได้ดังตารางที่ </w:t>
      </w:r>
      <w:r w:rsidRPr="0012516C">
        <w:rPr>
          <w:rFonts w:ascii="Browallia New" w:hAnsi="Browallia New" w:cs="Browallia New"/>
          <w:sz w:val="28"/>
        </w:rPr>
        <w:t>1</w:t>
      </w:r>
      <w:r w:rsidRPr="0012516C">
        <w:rPr>
          <w:rFonts w:ascii="Browallia New" w:hAnsi="Browallia New" w:cs="Browallia New"/>
          <w:sz w:val="28"/>
          <w:cs/>
        </w:rPr>
        <w:t>.</w:t>
      </w:r>
      <w:r w:rsidRPr="0012516C">
        <w:rPr>
          <w:rFonts w:ascii="Browallia New" w:hAnsi="Browallia New" w:cs="Browallia New"/>
          <w:sz w:val="28"/>
        </w:rPr>
        <w:t>16</w:t>
      </w:r>
    </w:p>
    <w:p w:rsidR="008A0DD0" w:rsidRPr="0012516C" w:rsidRDefault="008A0DD0" w:rsidP="008A0DD0">
      <w:pPr>
        <w:rPr>
          <w:rFonts w:ascii="Browallia New" w:hAnsi="Browallia New" w:cs="Browallia New"/>
          <w:sz w:val="28"/>
          <w:highlight w:val="yellow"/>
        </w:rPr>
      </w:pPr>
    </w:p>
    <w:p w:rsidR="008A0DD0" w:rsidRDefault="008A0DD0" w:rsidP="008A0DD0">
      <w:pPr>
        <w:rPr>
          <w:rFonts w:ascii="Browallia New" w:hAnsi="Browallia New" w:cs="Browallia New"/>
          <w:sz w:val="28"/>
        </w:rPr>
      </w:pPr>
      <w:r w:rsidRPr="0012516C">
        <w:rPr>
          <w:rFonts w:ascii="Browallia New" w:hAnsi="Browallia New" w:cs="Browallia New"/>
          <w:sz w:val="28"/>
          <w:cs/>
        </w:rPr>
        <w:t xml:space="preserve">ตารางที่ </w:t>
      </w:r>
      <w:r w:rsidRPr="0012516C">
        <w:rPr>
          <w:rFonts w:ascii="Browallia New" w:hAnsi="Browallia New" w:cs="Browallia New"/>
          <w:sz w:val="28"/>
        </w:rPr>
        <w:t>1</w:t>
      </w:r>
      <w:r w:rsidRPr="0012516C">
        <w:rPr>
          <w:rFonts w:ascii="Browallia New" w:hAnsi="Browallia New" w:cs="Browallia New"/>
          <w:sz w:val="28"/>
          <w:cs/>
        </w:rPr>
        <w:t>.</w:t>
      </w:r>
      <w:r w:rsidRPr="0012516C">
        <w:rPr>
          <w:rFonts w:ascii="Browallia New" w:hAnsi="Browallia New" w:cs="Browallia New"/>
          <w:sz w:val="28"/>
        </w:rPr>
        <w:t xml:space="preserve">16 </w:t>
      </w:r>
      <w:r w:rsidRPr="0012516C">
        <w:rPr>
          <w:rFonts w:ascii="Browallia New" w:hAnsi="Browallia New" w:cs="Browallia New"/>
          <w:sz w:val="28"/>
          <w:cs/>
        </w:rPr>
        <w:t>ผลการดำเนินงานแยกรายเส้นท่อ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3"/>
        <w:gridCol w:w="4513"/>
      </w:tblGrid>
      <w:tr w:rsidR="00707256" w:rsidTr="00707256">
        <w:tblPrEx>
          <w:tblCellMar>
            <w:top w:w="0" w:type="dxa"/>
            <w:bottom w:w="0" w:type="dxa"/>
          </w:tblCellMar>
        </w:tblPrEx>
        <w:tc>
          <w:tcPr>
            <w:tcW w:w="4513" w:type="dxa"/>
            <w:shd w:val="clear" w:color="auto" w:fill="auto"/>
          </w:tcPr>
          <w:p w:rsidR="00707256" w:rsidRDefault="00707256" w:rsidP="001554E2">
            <w:pPr>
              <w:jc w:val="center"/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  <w:cs/>
              </w:rPr>
              <w:t>เส้นท่อ</w:t>
            </w:r>
          </w:p>
        </w:tc>
        <w:tc>
          <w:tcPr>
            <w:tcW w:w="4513" w:type="dxa"/>
            <w:shd w:val="clear" w:color="auto" w:fill="auto"/>
          </w:tcPr>
          <w:p w:rsidR="00707256" w:rsidRDefault="00707256" w:rsidP="001554E2">
            <w:pPr>
              <w:jc w:val="center"/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  <w:cs/>
              </w:rPr>
              <w:t>ผลการดำเนินงาน</w:t>
            </w:r>
          </w:p>
        </w:tc>
      </w:tr>
      <w:tr w:rsidR="00707256" w:rsidTr="00707256">
        <w:tblPrEx>
          <w:tblCellMar>
            <w:top w:w="0" w:type="dxa"/>
            <w:bottom w:w="0" w:type="dxa"/>
          </w:tblCellMar>
        </w:tblPrEx>
        <w:tc>
          <w:tcPr>
            <w:tcW w:w="4513" w:type="dxa"/>
            <w:shd w:val="clear" w:color="auto" w:fill="auto"/>
          </w:tcPr>
          <w:p w:rsidR="00707256" w:rsidRDefault="00707256" w:rsidP="001554E2">
            <w:pPr>
              <w:jc w:val="center"/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 xml:space="preserve"> </w:t>
            </w:r>
          </w:p>
        </w:tc>
        <w:tc>
          <w:tcPr>
            <w:tcW w:w="4513" w:type="dxa"/>
            <w:shd w:val="clear" w:color="auto" w:fill="auto"/>
          </w:tcPr>
          <w:p w:rsidR="00707256" w:rsidRDefault="00707256" w:rsidP="001554E2">
            <w:pPr>
              <w:jc w:val="center"/>
              <w:rPr>
                <w:rFonts w:ascii="Browallia New" w:hAnsi="Browallia New" w:cs="Browallia New"/>
                <w:sz w:val="28"/>
              </w:rPr>
            </w:pPr>
          </w:p>
        </w:tc>
      </w:tr>
    </w:tbl>
    <w:p w:rsidR="001554E2" w:rsidRPr="0012516C" w:rsidRDefault="001554E2" w:rsidP="001554E2">
      <w:pPr>
        <w:jc w:val="center"/>
        <w:rPr>
          <w:rFonts w:ascii="Browallia New" w:hAnsi="Browallia New" w:cs="Browallia New"/>
          <w:sz w:val="28"/>
          <w:cs/>
        </w:rPr>
      </w:pPr>
    </w:p>
    <w:p w:rsidR="008A0DD0" w:rsidRPr="0012516C" w:rsidRDefault="008A0DD0" w:rsidP="008A0DD0">
      <w:pPr>
        <w:pStyle w:val="ListParagraph"/>
        <w:spacing w:before="120" w:after="120" w:line="264" w:lineRule="auto"/>
        <w:ind w:left="1815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</w:p>
    <w:p w:rsidR="00376967" w:rsidRDefault="00D26206" w:rsidP="00376967">
      <w:pPr>
        <w:pStyle w:val="ListParagraph"/>
        <w:numPr>
          <w:ilvl w:val="3"/>
          <w:numId w:val="1"/>
        </w:numPr>
        <w:spacing w:before="120" w:after="120" w:line="264" w:lineRule="auto"/>
        <w:ind w:left="1815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76967" w:rsidTr="00376967">
        <w:tc>
          <w:tcPr>
            <w:tcW w:w="1803" w:type="dxa"/>
          </w:tcPr>
          <w:p w:rsidR="00376967" w:rsidRDefault="00E85179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Routecode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Dimeter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Pipeline Section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Number of pig</w:t>
            </w:r>
          </w:p>
        </w:tc>
        <w:tc>
          <w:tcPr>
            <w:tcW w:w="1804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Planning</w:t>
            </w:r>
          </w:p>
        </w:tc>
      </w:tr>
      <w:tr w:rsidR="00376967" w:rsidTr="00376967">
        <w:tc>
          <w:tcPr>
            <w:tcW w:w="1803" w:type="dxa"/>
          </w:tcPr>
          <w:p w:rsidR="00376967" w:rsidRDefault="00376967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</w:p>
        </w:tc>
        <w:tc>
          <w:tcPr>
            <w:tcW w:w="1803" w:type="dxa"/>
          </w:tcPr>
          <w:p w:rsidR="00376967" w:rsidRDefault="00376967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</w:p>
        </w:tc>
        <w:tc>
          <w:tcPr>
            <w:tcW w:w="1803" w:type="dxa"/>
          </w:tcPr>
          <w:p w:rsidR="00376967" w:rsidRDefault="00376967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</w:p>
        </w:tc>
        <w:tc>
          <w:tcPr>
            <w:tcW w:w="1803" w:type="dxa"/>
          </w:tcPr>
          <w:p w:rsidR="00376967" w:rsidRDefault="00376967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</w:p>
        </w:tc>
        <w:tc>
          <w:tcPr>
            <w:tcW w:w="1804" w:type="dxa"/>
          </w:tcPr>
          <w:p w:rsidR="00376967" w:rsidRDefault="00376967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</w:p>
        </w:tc>
      </w:tr>
    </w:tbl>
    <w:p w:rsidR="00376967" w:rsidRPr="00376967" w:rsidRDefault="00376967" w:rsidP="00376967">
      <w:pPr>
        <w:spacing w:before="120" w:after="120" w:line="264" w:lineRule="auto"/>
        <w:jc w:val="center"/>
        <w:outlineLvl w:val="0"/>
        <w:rPr>
          <w:rFonts w:ascii="Cordia New" w:hAnsi="Cordia New"/>
          <w:color w:val="E36C0A" w:themeColor="accent6" w:themeShade="BF"/>
          <w:sz w:val="28"/>
          <w:highlight w:val="lightGray"/>
        </w:rPr>
      </w:pPr>
    </w:p>
    <w:p w:rsidR="00D26206" w:rsidRPr="0012516C" w:rsidRDefault="00D26206" w:rsidP="00D26206">
      <w:pPr>
        <w:pStyle w:val="ListParagraph"/>
        <w:numPr>
          <w:ilvl w:val="3"/>
          <w:numId w:val="1"/>
        </w:numPr>
        <w:ind w:left="1815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D26206" w:rsidRPr="0012516C" w:rsidRDefault="00D26206" w:rsidP="00D91498">
      <w:pPr>
        <w:pStyle w:val="ListParagraph"/>
        <w:spacing w:line="264" w:lineRule="auto"/>
        <w:ind w:left="1843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ab/>
      </w:r>
      <w:r w:rsidR="00132A73" w:rsidRPr="0012516C">
        <w:rPr>
          <w:rFonts w:ascii="Cordia New" w:hAnsi="Cordia New" w:hint="cs"/>
          <w:sz w:val="28"/>
          <w:cs/>
        </w:rPr>
        <w:tab/>
      </w:r>
    </w:p>
    <w:p w:rsidR="00132A73" w:rsidRPr="0012516C" w:rsidRDefault="00132A73" w:rsidP="00D91498">
      <w:pPr>
        <w:pStyle w:val="ListParagraph"/>
        <w:spacing w:line="264" w:lineRule="auto"/>
        <w:ind w:left="1843"/>
        <w:contextualSpacing w:val="0"/>
        <w:outlineLvl w:val="0"/>
        <w:rPr>
          <w:rFonts w:ascii="Cordia New" w:hAnsi="Cordia New"/>
          <w:sz w:val="28"/>
          <w:cs/>
        </w:rPr>
      </w:pPr>
    </w:p>
    <w:p w:rsidR="00E07472" w:rsidRPr="0012516C" w:rsidRDefault="00E07472" w:rsidP="00E07472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งานป้องกันการกัดกร่อนภายในด้วย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Chemical Threatment</w:t>
      </w:r>
    </w:p>
    <w:p w:rsidR="000E2ED6" w:rsidRPr="0012516C" w:rsidRDefault="000E2ED6" w:rsidP="00132A73">
      <w:pPr>
        <w:ind w:left="1440" w:firstLine="720"/>
        <w:rPr>
          <w:rFonts w:ascii="Cordia New" w:eastAsia="Calibri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</w:p>
    <w:p w:rsidR="002709A1" w:rsidRPr="0012516C" w:rsidRDefault="002709A1" w:rsidP="002709A1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งานบำรุงรักษาท่อภายในสถานีก๊าซ</w:t>
      </w:r>
    </w:p>
    <w:p w:rsidR="004E4DF6" w:rsidRPr="0012516C" w:rsidRDefault="00F86FC5" w:rsidP="004E4DF6">
      <w:pPr>
        <w:spacing w:before="120" w:after="120" w:line="264" w:lineRule="auto"/>
        <w:ind w:left="720" w:firstLine="448"/>
        <w:outlineLvl w:val="0"/>
        <w:rPr>
          <w:rFonts w:ascii="Cordia New" w:hAnsi="Cordia New" w:cs="Cordia New"/>
          <w:sz w:val="28"/>
          <w:highlight w:val="lightGray"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>งานบำรุงรักษาท่อภายในสถานีก๊าซ เป็นงานตรวจสอบและซ่อม ตามความเสี่ยงต่อการเสียหายข</w:t>
      </w:r>
      <w:r w:rsidR="003626D4" w:rsidRPr="0012516C">
        <w:rPr>
          <w:rFonts w:ascii="Cordia New" w:hAnsi="Cordia New" w:cs="Cordia New" w:hint="cs"/>
          <w:sz w:val="28"/>
          <w:highlight w:val="lightGray"/>
          <w:cs/>
        </w:rPr>
        <w:t xml:space="preserve">องท่อเหนือดิน โดยแบ่งรูปแบบการตรวจสอบออกได้เป็น </w:t>
      </w:r>
      <w:r w:rsidR="003626D4" w:rsidRPr="0012516C">
        <w:rPr>
          <w:rFonts w:ascii="Cordia New" w:hAnsi="Cordia New" w:cs="Cordia New"/>
          <w:sz w:val="28"/>
          <w:highlight w:val="lightGray"/>
        </w:rPr>
        <w:t>5</w:t>
      </w:r>
      <w:r w:rsidR="003626D4" w:rsidRPr="0012516C">
        <w:rPr>
          <w:rFonts w:ascii="Cordia New" w:hAnsi="Cordia New" w:cs="Cordia New" w:hint="cs"/>
          <w:sz w:val="28"/>
          <w:highlight w:val="lightGray"/>
          <w:cs/>
        </w:rPr>
        <w:t xml:space="preserve"> แบบ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>ดังต่อไปนี้</w:t>
      </w:r>
    </w:p>
    <w:p w:rsidR="00F86FC5" w:rsidRPr="0012516C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lastRenderedPageBreak/>
        <w:t xml:space="preserve">งานตรวจวัดความหนาท่อส่งก๊าซ </w:t>
      </w:r>
      <w:r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Wall Thickness Inspection</w:t>
      </w:r>
      <w:r w:rsidRPr="0012516C">
        <w:rPr>
          <w:rFonts w:ascii="Cordia New" w:hAnsi="Cordia New"/>
          <w:sz w:val="28"/>
          <w:highlight w:val="lightGray"/>
          <w:cs/>
        </w:rPr>
        <w:t>)</w:t>
      </w:r>
      <w:r w:rsidR="00967D2B" w:rsidRPr="0012516C">
        <w:rPr>
          <w:rFonts w:ascii="Browallia New" w:hAnsi="Browallia New" w:cs="Browallia New"/>
          <w:noProof/>
          <w:sz w:val="32"/>
          <w:szCs w:val="32"/>
          <w:cs/>
        </w:rPr>
        <w:t xml:space="preserve"> </w:t>
      </w:r>
    </w:p>
    <w:p w:rsidR="00F86FC5" w:rsidRPr="0012516C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>งานตรวจสอบ</w:t>
      </w:r>
      <w:r w:rsidR="003626D4" w:rsidRPr="0012516C">
        <w:rPr>
          <w:rFonts w:ascii="Cordia New" w:hAnsi="Cordia New" w:hint="cs"/>
          <w:sz w:val="28"/>
          <w:highlight w:val="lightGray"/>
          <w:cs/>
        </w:rPr>
        <w:t>สี และการกัดกร่อน</w:t>
      </w:r>
      <w:r w:rsidRPr="0012516C">
        <w:rPr>
          <w:rFonts w:ascii="Cordia New" w:hAnsi="Cordia New" w:hint="cs"/>
          <w:sz w:val="28"/>
          <w:highlight w:val="lightGray"/>
          <w:cs/>
        </w:rPr>
        <w:t xml:space="preserve">พื้นผิวท่อส่งก๊าซ </w:t>
      </w:r>
      <w:r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Coating Inspection</w:t>
      </w:r>
      <w:r w:rsidRPr="0012516C">
        <w:rPr>
          <w:rFonts w:ascii="Cordia New" w:hAnsi="Cordia New"/>
          <w:sz w:val="28"/>
          <w:highlight w:val="lightGray"/>
          <w:cs/>
        </w:rPr>
        <w:t>)</w:t>
      </w:r>
    </w:p>
    <w:p w:rsidR="00F86FC5" w:rsidRPr="0012516C" w:rsidRDefault="00967D2B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ins w:id="0" w:author="NAVASIN HOMHUAL" w:date="2016-09-05T21:25:00Z">
        <w:r w:rsidRPr="0012516C">
          <w:rPr>
            <w:rFonts w:ascii="Browallia New" w:hAnsi="Browallia New" w:cs="Browallia New"/>
            <w:noProof/>
            <w:sz w:val="32"/>
            <w:szCs w:val="32"/>
            <w:rPrChange w:id="1" w:author="Unknown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60800" behindDoc="0" locked="0" layoutInCell="1" allowOverlap="1" wp14:anchorId="711A4957" wp14:editId="187C84FF">
                  <wp:simplePos x="0" y="0"/>
                  <wp:positionH relativeFrom="column">
                    <wp:posOffset>948906</wp:posOffset>
                  </wp:positionH>
                  <wp:positionV relativeFrom="paragraph">
                    <wp:posOffset>134644</wp:posOffset>
                  </wp:positionV>
                  <wp:extent cx="4373593" cy="793631"/>
                  <wp:effectExtent l="57150" t="38100" r="84455" b="102235"/>
                  <wp:wrapNone/>
                  <wp:docPr id="23" name="Rectangle 2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593" cy="7936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F3EF8" w:rsidRPr="009E316F" w:rsidRDefault="00BF3EF8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2" w:author="NAVASIN HOMHUAL" w:date="2016-09-05T21:24:00Z">
                                    <w:rPr/>
                                  </w:rPrChange>
                                </w:rPr>
                                <w:pPrChange w:id="3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>Piping On web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711A4957" id="Rectangle 23" o:spid="_x0000_s1026" style="position:absolute;left:0;text-align:left;margin-left:74.7pt;margin-top:10.6pt;width:344.4pt;height:62.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:rsidR="00BF3EF8" w:rsidRPr="009E316F" w:rsidRDefault="00BF3EF8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4" w:author="NAVASIN HOMHUAL" w:date="2016-09-05T21:24:00Z">
                              <w:rPr/>
                            </w:rPrChange>
                          </w:rPr>
                          <w:pPrChange w:id="5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>Piping On web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F86FC5" w:rsidRPr="0012516C">
        <w:rPr>
          <w:rFonts w:ascii="Cordia New" w:hAnsi="Cordia New" w:hint="cs"/>
          <w:sz w:val="28"/>
          <w:highlight w:val="lightGray"/>
          <w:cs/>
        </w:rPr>
        <w:t>งานตรวจสอบ</w:t>
      </w:r>
      <w:r w:rsidR="003626D4" w:rsidRPr="0012516C">
        <w:rPr>
          <w:rFonts w:ascii="Cordia New" w:hAnsi="Cordia New" w:hint="cs"/>
          <w:sz w:val="28"/>
          <w:highlight w:val="lightGray"/>
          <w:cs/>
        </w:rPr>
        <w:t>สี และการกัดกร่อน</w:t>
      </w:r>
      <w:r w:rsidR="00F86FC5" w:rsidRPr="0012516C">
        <w:rPr>
          <w:rFonts w:ascii="Cordia New" w:hAnsi="Cordia New" w:hint="cs"/>
          <w:sz w:val="28"/>
          <w:highlight w:val="lightGray"/>
          <w:cs/>
        </w:rPr>
        <w:t xml:space="preserve">ใต้ฐานรองท่อ </w:t>
      </w:r>
      <w:r w:rsidR="00F86FC5" w:rsidRPr="0012516C">
        <w:rPr>
          <w:rFonts w:ascii="Cordia New" w:hAnsi="Cordia New"/>
          <w:sz w:val="28"/>
          <w:highlight w:val="lightGray"/>
          <w:cs/>
        </w:rPr>
        <w:t>(</w:t>
      </w:r>
      <w:r w:rsidR="00F86FC5" w:rsidRPr="0012516C">
        <w:rPr>
          <w:rFonts w:ascii="Cordia New" w:hAnsi="Cordia New"/>
          <w:sz w:val="28"/>
          <w:highlight w:val="lightGray"/>
        </w:rPr>
        <w:t>Corrosion Under Pipe Support</w:t>
      </w:r>
      <w:r w:rsidR="00F86FC5" w:rsidRPr="0012516C">
        <w:rPr>
          <w:rFonts w:ascii="Cordia New" w:hAnsi="Cordia New"/>
          <w:sz w:val="28"/>
          <w:highlight w:val="lightGray"/>
          <w:cs/>
        </w:rPr>
        <w:t>)</w:t>
      </w:r>
    </w:p>
    <w:p w:rsidR="00F86FC5" w:rsidRPr="0012516C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>งานตรวจสอบ</w:t>
      </w:r>
      <w:r w:rsidR="003626D4" w:rsidRPr="0012516C">
        <w:rPr>
          <w:rFonts w:ascii="Cordia New" w:hAnsi="Cordia New" w:hint="cs"/>
          <w:sz w:val="28"/>
          <w:highlight w:val="lightGray"/>
          <w:cs/>
        </w:rPr>
        <w:t xml:space="preserve">สี และการกัดกร่อนบริเวณท่อโผล่พ้นดิน </w:t>
      </w:r>
      <w:r w:rsidR="003626D4" w:rsidRPr="0012516C">
        <w:rPr>
          <w:rFonts w:ascii="Cordia New" w:hAnsi="Cordia New"/>
          <w:sz w:val="28"/>
          <w:highlight w:val="lightGray"/>
          <w:cs/>
        </w:rPr>
        <w:t>(</w:t>
      </w:r>
      <w:r w:rsidR="003626D4" w:rsidRPr="0012516C">
        <w:rPr>
          <w:rFonts w:ascii="Cordia New" w:hAnsi="Cordia New"/>
          <w:sz w:val="28"/>
          <w:highlight w:val="lightGray"/>
        </w:rPr>
        <w:t>Soil to Air Inspection</w:t>
      </w:r>
      <w:r w:rsidR="003626D4" w:rsidRPr="0012516C">
        <w:rPr>
          <w:rFonts w:ascii="Cordia New" w:hAnsi="Cordia New"/>
          <w:sz w:val="28"/>
          <w:highlight w:val="lightGray"/>
          <w:cs/>
        </w:rPr>
        <w:t>)</w:t>
      </w:r>
    </w:p>
    <w:p w:rsidR="003626D4" w:rsidRPr="0012516C" w:rsidRDefault="003626D4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 xml:space="preserve">งานตรวจสอบสี และการกัดกร่อนภายใต้ฉนวนหุ้มท่อ </w:t>
      </w:r>
      <w:r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Corrsion Under Insulation</w:t>
      </w:r>
      <w:r w:rsidRPr="0012516C">
        <w:rPr>
          <w:rFonts w:ascii="Cordia New" w:hAnsi="Cordia New"/>
          <w:sz w:val="28"/>
          <w:highlight w:val="lightGray"/>
          <w:cs/>
        </w:rPr>
        <w:t>)</w:t>
      </w:r>
    </w:p>
    <w:p w:rsidR="003626D4" w:rsidRPr="0012516C" w:rsidRDefault="003626D4" w:rsidP="003626D4">
      <w:pPr>
        <w:ind w:left="720" w:firstLine="448"/>
        <w:outlineLvl w:val="0"/>
        <w:rPr>
          <w:rFonts w:ascii="Cordia New" w:hAnsi="Cordia New" w:cs="Cordia New"/>
          <w:sz w:val="28"/>
        </w:rPr>
      </w:pPr>
    </w:p>
    <w:p w:rsidR="0002110A" w:rsidRDefault="002709A1" w:rsidP="002709A1">
      <w:pPr>
        <w:pStyle w:val="ListParagraph"/>
        <w:numPr>
          <w:ilvl w:val="2"/>
          <w:numId w:val="1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2709A1" w:rsidRPr="0002110A" w:rsidRDefault="0002110A" w:rsidP="0002110A">
      <w:pPr>
        <w:spacing w:line="264" w:lineRule="auto"/>
        <w:ind w:left="851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02110A">
        <w:rPr>
          <w:rFonts w:ascii="Cordia New" w:hAnsi="Cordia New"/>
          <w:sz w:val="28"/>
          <w:highlight w:val="green"/>
          <w:cs/>
        </w:rPr>
        <w:t xml:space="preserve">ตารางที่ </w:t>
      </w:r>
      <w:r w:rsidRPr="0002110A">
        <w:rPr>
          <w:rFonts w:ascii="Cordia New" w:hAnsi="Cordia New"/>
          <w:sz w:val="28"/>
          <w:highlight w:val="green"/>
        </w:rPr>
        <w:t>1</w:t>
      </w:r>
      <w:r w:rsidRPr="0002110A">
        <w:rPr>
          <w:rFonts w:ascii="Cordia New" w:hAnsi="Cordia New"/>
          <w:sz w:val="28"/>
          <w:highlight w:val="green"/>
          <w:cs/>
        </w:rPr>
        <w:t>.</w:t>
      </w:r>
      <w:r w:rsidRPr="0002110A">
        <w:rPr>
          <w:rFonts w:ascii="Cordia New" w:hAnsi="Cordia New"/>
          <w:sz w:val="28"/>
          <w:highlight w:val="green"/>
        </w:rPr>
        <w:t>15</w:t>
      </w:r>
      <w:r w:rsidRPr="0002110A">
        <w:rPr>
          <w:rFonts w:ascii="Cordia New" w:hAnsi="Cordia New"/>
          <w:sz w:val="28"/>
          <w:highlight w:val="green"/>
          <w:cs/>
        </w:rPr>
        <w:t xml:space="preserve"> แผนดำเนินงานบำรุงรักษาท่อภายในสถานีก๊าซ </w:t>
      </w:r>
      <w:r w:rsidRPr="0002110A">
        <w:rPr>
          <w:rFonts w:ascii="Cordia New" w:hAnsi="Cordia New"/>
          <w:sz w:val="28"/>
          <w:highlight w:val="green"/>
        </w:rPr>
        <w:t xml:space="preserve">Quarter </w:t>
      </w:r>
      <w:r w:rsidRPr="0002110A">
        <w:rPr>
          <w:rFonts w:ascii="Cordia New" w:hAnsi="Cordia New"/>
          <w:sz w:val="28"/>
          <w:highlight w:val="green"/>
          <w:cs/>
        </w:rPr>
        <w:t xml:space="preserve">ที่ </w:t>
      </w:r>
      <w:r w:rsidRPr="0002110A">
        <w:rPr>
          <w:rFonts w:ascii="Cordia New" w:hAnsi="Cordia New"/>
          <w:sz w:val="28"/>
          <w:highlight w:val="green"/>
        </w:rPr>
        <w:t>1</w:t>
      </w:r>
    </w:p>
    <w:tbl>
      <w:tblPr>
        <w:tblStyle w:val="TableGrid"/>
        <w:tblpPr w:leftFromText="180" w:rightFromText="180" w:vertAnchor="text" w:horzAnchor="margin" w:tblpXSpec="center" w:tblpY="81"/>
        <w:tblW w:w="112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3"/>
        <w:gridCol w:w="683"/>
        <w:gridCol w:w="508"/>
        <w:gridCol w:w="509"/>
        <w:gridCol w:w="508"/>
        <w:gridCol w:w="510"/>
        <w:gridCol w:w="509"/>
        <w:gridCol w:w="510"/>
        <w:gridCol w:w="509"/>
        <w:gridCol w:w="510"/>
        <w:gridCol w:w="510"/>
        <w:gridCol w:w="511"/>
        <w:gridCol w:w="510"/>
        <w:gridCol w:w="515"/>
        <w:gridCol w:w="514"/>
        <w:gridCol w:w="510"/>
        <w:gridCol w:w="513"/>
        <w:gridCol w:w="510"/>
        <w:gridCol w:w="512"/>
        <w:gridCol w:w="510"/>
        <w:gridCol w:w="511"/>
        <w:gridCol w:w="515"/>
      </w:tblGrid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left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 w:rsidRPr="00513A38"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Region</w:t>
            </w:r>
          </w:p>
        </w:tc>
        <w:tc>
          <w:tcPr>
            <w:tcW w:w="1017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1</w:t>
            </w:r>
          </w:p>
        </w:tc>
        <w:tc>
          <w:tcPr>
            <w:tcW w:w="1018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1019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3</w:t>
            </w:r>
          </w:p>
        </w:tc>
        <w:tc>
          <w:tcPr>
            <w:tcW w:w="1019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4</w:t>
            </w:r>
          </w:p>
        </w:tc>
        <w:tc>
          <w:tcPr>
            <w:tcW w:w="1021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5</w:t>
            </w:r>
          </w:p>
        </w:tc>
        <w:tc>
          <w:tcPr>
            <w:tcW w:w="1025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6</w:t>
            </w:r>
          </w:p>
        </w:tc>
        <w:tc>
          <w:tcPr>
            <w:tcW w:w="1024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7</w:t>
            </w:r>
          </w:p>
        </w:tc>
        <w:tc>
          <w:tcPr>
            <w:tcW w:w="1023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8</w:t>
            </w:r>
          </w:p>
        </w:tc>
        <w:tc>
          <w:tcPr>
            <w:tcW w:w="1022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9</w:t>
            </w:r>
          </w:p>
        </w:tc>
        <w:tc>
          <w:tcPr>
            <w:tcW w:w="1026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10</w:t>
            </w:r>
          </w:p>
        </w:tc>
      </w:tr>
      <w:tr w:rsidR="0002110A" w:rsidRPr="00513A38" w:rsidTr="0002110A">
        <w:trPr>
          <w:trHeight w:val="307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 w:rsidRPr="00513A38"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Progress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[l1]</w:t>
            </w: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[l21]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[l311]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[l312]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[l321]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[l322]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[l331]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[l332]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[l341]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[l342]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[l351]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[l352]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[l361]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[l362]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[l371]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[l372]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[l381]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[l382]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[l391]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[l392]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[l301]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[l302]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[l22]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[l411]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[l412]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[l421]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[l422]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[l431]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[l432]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[l441]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[l442]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[l451]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[l452]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[l461]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[l462]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[l471]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[l472]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[l481]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[l482]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[l491]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[l492]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[l401]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[l402]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[l23]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[l511]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[l512]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[l521]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[l522]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[l531]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[l532]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[l541]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[l542]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[l551]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[l552]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[l561]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[l562]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[l571]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[l572]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[l581]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[l582]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[l591]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[l592]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[l501]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[l502]</w:t>
            </w:r>
          </w:p>
        </w:tc>
      </w:tr>
    </w:tbl>
    <w:p w:rsidR="002709A1" w:rsidRDefault="002709A1" w:rsidP="00132A73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</w:p>
    <w:p w:rsidR="006A08FD" w:rsidRPr="0012516C" w:rsidRDefault="006A08FD" w:rsidP="006A08FD">
      <w:pPr>
        <w:jc w:val="center"/>
        <w:rPr>
          <w:rFonts w:ascii="Cordia New" w:hAnsi="Cordia New" w:cs="Cordia New"/>
          <w:b/>
          <w:bCs/>
          <w:sz w:val="28"/>
          <w:u w:val="single"/>
        </w:rPr>
      </w:pPr>
    </w:p>
    <w:p w:rsidR="002709A1" w:rsidRPr="0012516C" w:rsidRDefault="002709A1" w:rsidP="002709A1">
      <w:pPr>
        <w:pStyle w:val="ListParagraph"/>
        <w:numPr>
          <w:ilvl w:val="2"/>
          <w:numId w:val="1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2709A1" w:rsidRPr="0012516C" w:rsidRDefault="002709A1" w:rsidP="002709A1">
      <w:pPr>
        <w:pStyle w:val="ListParagraph"/>
        <w:spacing w:line="264" w:lineRule="auto"/>
        <w:ind w:left="900" w:firstLine="518"/>
        <w:outlineLvl w:val="0"/>
        <w:rPr>
          <w:rFonts w:ascii="Cordia New" w:hAnsi="Cordia New"/>
          <w:b/>
          <w:b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sz w:val="28"/>
          <w:u w:val="single"/>
          <w:cs/>
        </w:rPr>
        <w:t>การตรวจสอบระบบท่อภายในสถานีก๊าซ (</w:t>
      </w:r>
      <w:r w:rsidRPr="0012516C">
        <w:rPr>
          <w:rFonts w:ascii="Cordia New" w:hAnsi="Cordia New"/>
          <w:b/>
          <w:bCs/>
          <w:sz w:val="28"/>
          <w:u w:val="single"/>
        </w:rPr>
        <w:t xml:space="preserve">Preventive maintenance </w:t>
      </w:r>
      <w:r w:rsidRPr="0012516C">
        <w:rPr>
          <w:rFonts w:ascii="Cordia New" w:hAnsi="Cordia New"/>
          <w:b/>
          <w:bCs/>
          <w:sz w:val="28"/>
          <w:u w:val="single"/>
          <w:cs/>
        </w:rPr>
        <w:t>:</w:t>
      </w:r>
      <w:r w:rsidRPr="0012516C">
        <w:rPr>
          <w:rFonts w:ascii="Cordia New" w:hAnsi="Cordia New"/>
          <w:b/>
          <w:bCs/>
          <w:sz w:val="28"/>
          <w:u w:val="single"/>
        </w:rPr>
        <w:t>PM</w:t>
      </w:r>
      <w:r w:rsidRPr="0012516C">
        <w:rPr>
          <w:rFonts w:ascii="Cordia New" w:hAnsi="Cordia New"/>
          <w:b/>
          <w:bCs/>
          <w:sz w:val="28"/>
          <w:u w:val="single"/>
          <w:cs/>
        </w:rPr>
        <w:t>)</w:t>
      </w:r>
    </w:p>
    <w:p w:rsidR="001365E4" w:rsidRPr="0012516C" w:rsidRDefault="001C0174" w:rsidP="000D3C8D">
      <w:pPr>
        <w:pStyle w:val="ListParagraph"/>
        <w:numPr>
          <w:ilvl w:val="0"/>
          <w:numId w:val="13"/>
        </w:numPr>
        <w:spacing w:line="264" w:lineRule="auto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Pr="0012516C">
        <w:rPr>
          <w:rFonts w:ascii="Cordia New" w:hAnsi="Cordia New"/>
          <w:sz w:val="28"/>
          <w:highlight w:val="green"/>
        </w:rPr>
        <w:t>1</w:t>
      </w:r>
      <w:r w:rsidR="001365E4" w:rsidRPr="0012516C">
        <w:rPr>
          <w:rFonts w:ascii="Cordia New" w:hAnsi="Cordia New"/>
          <w:sz w:val="28"/>
          <w:highlight w:val="green"/>
          <w:cs/>
        </w:rPr>
        <w:t xml:space="preserve"> พบ </w:t>
      </w:r>
      <w:r w:rsidR="001365E4" w:rsidRPr="0012516C">
        <w:rPr>
          <w:rFonts w:ascii="Cordia New" w:hAnsi="Cordia New"/>
          <w:sz w:val="28"/>
          <w:highlight w:val="green"/>
        </w:rPr>
        <w:t xml:space="preserve">Coating </w:t>
      </w:r>
      <w:r w:rsidR="001365E4" w:rsidRPr="0012516C">
        <w:rPr>
          <w:rFonts w:ascii="Cordia New" w:hAnsi="Cordia New"/>
          <w:sz w:val="28"/>
          <w:highlight w:val="green"/>
          <w:cs/>
        </w:rPr>
        <w:t>บริเวณท่อโผล่พ้นดิน (</w:t>
      </w:r>
      <w:r w:rsidR="001365E4" w:rsidRPr="0012516C">
        <w:rPr>
          <w:rFonts w:ascii="Cordia New" w:hAnsi="Cordia New"/>
          <w:sz w:val="28"/>
          <w:highlight w:val="green"/>
        </w:rPr>
        <w:t>Soil to air</w:t>
      </w:r>
      <w:r w:rsidR="0036101E" w:rsidRPr="0012516C">
        <w:rPr>
          <w:rFonts w:ascii="Cordia New" w:hAnsi="Cordia New"/>
          <w:sz w:val="28"/>
          <w:highlight w:val="green"/>
          <w:cs/>
        </w:rPr>
        <w:t xml:space="preserve">) </w:t>
      </w:r>
      <w:r w:rsidR="00732322" w:rsidRPr="0012516C">
        <w:rPr>
          <w:rFonts w:ascii="Cordia New" w:hAnsi="Cordia New"/>
          <w:sz w:val="28"/>
          <w:highlight w:val="green"/>
          <w:cs/>
        </w:rPr>
        <w:t>ชำรุดเสียหาย และได้</w:t>
      </w:r>
      <w:r w:rsidR="0036101E" w:rsidRPr="0012516C">
        <w:rPr>
          <w:rFonts w:ascii="Cordia New" w:hAnsi="Cordia New"/>
          <w:sz w:val="28"/>
          <w:highlight w:val="green"/>
          <w:cs/>
        </w:rPr>
        <w:t>ดำเนินการแก้ไขแล้วเสร็จ</w:t>
      </w:r>
    </w:p>
    <w:p w:rsidR="002709A1" w:rsidRPr="0012516C" w:rsidRDefault="0036101E" w:rsidP="000D3C8D">
      <w:pPr>
        <w:pStyle w:val="ListParagraph"/>
        <w:numPr>
          <w:ilvl w:val="0"/>
          <w:numId w:val="13"/>
        </w:numPr>
        <w:spacing w:line="264" w:lineRule="auto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>เขต</w:t>
      </w:r>
      <w:r w:rsidR="00183EF3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Pr="0012516C">
        <w:rPr>
          <w:rFonts w:ascii="Cordia New" w:hAnsi="Cordia New"/>
          <w:sz w:val="28"/>
          <w:highlight w:val="green"/>
        </w:rPr>
        <w:t xml:space="preserve">2, 3 </w:t>
      </w:r>
      <w:r w:rsidRPr="0012516C">
        <w:rPr>
          <w:rFonts w:ascii="Cordia New" w:hAnsi="Cordia New"/>
          <w:sz w:val="28"/>
          <w:highlight w:val="green"/>
          <w:cs/>
        </w:rPr>
        <w:t>และ</w:t>
      </w:r>
      <w:r w:rsidRPr="0012516C">
        <w:rPr>
          <w:rFonts w:ascii="Cordia New" w:hAnsi="Cordia New"/>
          <w:sz w:val="28"/>
          <w:highlight w:val="green"/>
        </w:rPr>
        <w:t>5</w:t>
      </w:r>
      <w:r w:rsidR="00183EF3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ตรวจไม่พบการกัดกร่อนภายใต้</w:t>
      </w:r>
      <w:r w:rsidR="002709A1" w:rsidRPr="0012516C">
        <w:rPr>
          <w:rFonts w:ascii="Cordia New" w:hAnsi="Cordia New"/>
          <w:sz w:val="28"/>
          <w:highlight w:val="green"/>
        </w:rPr>
        <w:t xml:space="preserve"> Support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ไม่พบ </w:t>
      </w:r>
      <w:r w:rsidR="002709A1" w:rsidRPr="0012516C">
        <w:rPr>
          <w:rFonts w:ascii="Cordia New" w:hAnsi="Cordia New"/>
          <w:sz w:val="28"/>
          <w:highlight w:val="green"/>
        </w:rPr>
        <w:t xml:space="preserve">Coating </w:t>
      </w:r>
      <w:r w:rsidR="002709A1" w:rsidRPr="0012516C">
        <w:rPr>
          <w:rFonts w:ascii="Cordia New" w:hAnsi="Cordia New"/>
          <w:sz w:val="28"/>
          <w:highlight w:val="green"/>
          <w:cs/>
        </w:rPr>
        <w:t>เสียหายบริเวณท่อโผล่พ้นดิน (</w:t>
      </w:r>
      <w:r w:rsidR="002709A1" w:rsidRPr="0012516C">
        <w:rPr>
          <w:rFonts w:ascii="Cordia New" w:hAnsi="Cordia New"/>
          <w:sz w:val="28"/>
          <w:highlight w:val="green"/>
        </w:rPr>
        <w:t>Soil to air</w:t>
      </w:r>
      <w:r w:rsidR="002709A1" w:rsidRPr="0012516C">
        <w:rPr>
          <w:rFonts w:ascii="Cordia New" w:hAnsi="Cordia New"/>
          <w:sz w:val="28"/>
          <w:highlight w:val="green"/>
          <w:cs/>
        </w:rPr>
        <w:t>) และไม่พบการสูญเสียเนื้อเหล็กภายในที่มีนัยสำคัญ โดยรวมระบบท่อยังคงอยู่ในสภาพดี</w:t>
      </w:r>
    </w:p>
    <w:p w:rsidR="002709A1" w:rsidRPr="0012516C" w:rsidRDefault="001C0174" w:rsidP="000D3C8D">
      <w:pPr>
        <w:pStyle w:val="ListParagraph"/>
        <w:numPr>
          <w:ilvl w:val="0"/>
          <w:numId w:val="13"/>
        </w:numPr>
        <w:spacing w:after="120" w:line="264" w:lineRule="auto"/>
        <w:ind w:left="1775" w:hanging="357"/>
        <w:contextualSpacing w:val="0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="00183EF3" w:rsidRPr="0012516C">
        <w:rPr>
          <w:rFonts w:ascii="Cordia New" w:hAnsi="Cordia New"/>
          <w:sz w:val="28"/>
          <w:highlight w:val="green"/>
        </w:rPr>
        <w:t>4, 5</w:t>
      </w:r>
      <w:r w:rsidR="00732322" w:rsidRPr="0012516C">
        <w:rPr>
          <w:rFonts w:ascii="Cordia New" w:hAnsi="Cordia New"/>
          <w:sz w:val="28"/>
          <w:highlight w:val="green"/>
        </w:rPr>
        <w:t>,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1365E4" w:rsidRPr="0012516C">
        <w:rPr>
          <w:rFonts w:ascii="Cordia New" w:hAnsi="Cordia New"/>
          <w:sz w:val="28"/>
          <w:highlight w:val="green"/>
        </w:rPr>
        <w:t>6, 7, 8, 9</w:t>
      </w:r>
      <w:r w:rsidR="001365E4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และ </w:t>
      </w:r>
      <w:r w:rsidR="001365E4" w:rsidRPr="0012516C">
        <w:rPr>
          <w:rFonts w:ascii="Cordia New" w:hAnsi="Cordia New"/>
          <w:sz w:val="28"/>
          <w:highlight w:val="green"/>
        </w:rPr>
        <w:t>10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ไ</w:t>
      </w:r>
      <w:r w:rsidRPr="0012516C">
        <w:rPr>
          <w:rFonts w:ascii="Cordia New" w:hAnsi="Cordia New"/>
          <w:sz w:val="28"/>
          <w:highlight w:val="green"/>
          <w:cs/>
        </w:rPr>
        <w:t xml:space="preserve">ม่มีแผนการดำเนินงานในไตรมาศที่ </w:t>
      </w:r>
      <w:r w:rsidR="001365E4" w:rsidRPr="0012516C">
        <w:rPr>
          <w:rFonts w:ascii="Cordia New" w:hAnsi="Cordia New"/>
          <w:sz w:val="28"/>
          <w:highlight w:val="green"/>
        </w:rPr>
        <w:t>1</w:t>
      </w:r>
    </w:p>
    <w:p w:rsidR="006D24D4" w:rsidRDefault="00C06996" w:rsidP="00663426">
      <w:pPr>
        <w:pStyle w:val="ListParagraph"/>
        <w:spacing w:after="0" w:line="264" w:lineRule="auto"/>
        <w:ind w:left="902" w:firstLine="516"/>
        <w:contextualSpacing w:val="0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b/>
          <w:bCs/>
          <w:sz w:val="28"/>
          <w:u w:val="single"/>
          <w:cs/>
        </w:rPr>
        <w:t>การบำรุงรักษาระบบท่อภายในสถ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านีก๊าซ (</w:t>
      </w:r>
      <w:r w:rsidR="002709A1" w:rsidRPr="0012516C">
        <w:rPr>
          <w:rFonts w:ascii="Cordia New" w:hAnsi="Cordia New"/>
          <w:b/>
          <w:bCs/>
          <w:sz w:val="28"/>
          <w:u w:val="single"/>
        </w:rPr>
        <w:t xml:space="preserve">Corrective maintenance 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:</w:t>
      </w:r>
      <w:r w:rsidR="002709A1" w:rsidRPr="0012516C">
        <w:rPr>
          <w:rFonts w:ascii="Cordia New" w:hAnsi="Cordia New"/>
          <w:b/>
          <w:bCs/>
          <w:sz w:val="28"/>
          <w:u w:val="single"/>
        </w:rPr>
        <w:t>CM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)</w:t>
      </w:r>
    </w:p>
    <w:p w:rsidR="00663426" w:rsidRPr="00663426" w:rsidRDefault="00663426" w:rsidP="00663426">
      <w:pPr>
        <w:spacing w:line="264" w:lineRule="auto"/>
        <w:jc w:val="center"/>
        <w:outlineLvl w:val="0"/>
        <w:rPr>
          <w:rFonts w:ascii="Cordia New" w:hAnsi="Cordia New"/>
          <w:sz w:val="28"/>
          <w:highlight w:val="green"/>
        </w:rPr>
      </w:pPr>
      <w:r>
        <w:rPr>
          <w:rFonts w:ascii="Cordia New" w:hAnsi="Cordia New"/>
          <w:sz w:val="28"/>
          <w:highlight w:val="green"/>
        </w:rPr>
        <w:t>[table1</w:t>
      </w:r>
      <w:r w:rsidR="00282890">
        <w:rPr>
          <w:rFonts w:ascii="Cordia New" w:hAnsi="Cordia New"/>
          <w:sz w:val="28"/>
          <w:highlight w:val="green"/>
        </w:rPr>
        <w:t>1</w:t>
      </w:r>
      <w:r>
        <w:rPr>
          <w:rFonts w:ascii="Cordia New" w:hAnsi="Cordia New"/>
          <w:sz w:val="28"/>
          <w:highlight w:val="green"/>
        </w:rPr>
        <w:t>]</w:t>
      </w: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282890" w:rsidRDefault="00282890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282890" w:rsidRDefault="00282890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282890" w:rsidRPr="0002110A" w:rsidRDefault="00282890" w:rsidP="0002110A">
      <w:pPr>
        <w:spacing w:line="264" w:lineRule="auto"/>
        <w:outlineLvl w:val="0"/>
        <w:rPr>
          <w:rFonts w:ascii="Cordia New" w:hAnsi="Cordia New"/>
          <w:sz w:val="28"/>
          <w:highlight w:val="green"/>
          <w:cs/>
        </w:rPr>
      </w:pPr>
    </w:p>
    <w:p w:rsidR="008E114A" w:rsidRPr="0002110A" w:rsidRDefault="00381516" w:rsidP="0002110A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:rsidR="0036101E" w:rsidRPr="0012516C" w:rsidRDefault="0036101E" w:rsidP="00132A73">
      <w:pPr>
        <w:spacing w:before="240" w:line="264" w:lineRule="auto"/>
        <w:ind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yellow"/>
        </w:rPr>
        <w:t>1</w:t>
      </w:r>
      <w:r w:rsidR="00FD654A" w:rsidRPr="0012516C">
        <w:rPr>
          <w:rFonts w:ascii="Cordia New" w:hAnsi="Cordia New" w:cs="Cordia New"/>
          <w:sz w:val="28"/>
          <w:highlight w:val="yellow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yellow"/>
        </w:rPr>
        <w:t>16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แผนดำเนินงานบำรุงรักษาท่อภายในสถานีก๊าซ </w:t>
      </w:r>
      <w:r w:rsidRPr="0012516C">
        <w:rPr>
          <w:rFonts w:ascii="Cordia New" w:hAnsi="Cordia New" w:cs="Cordia New"/>
          <w:sz w:val="28"/>
          <w:highlight w:val="yellow"/>
        </w:rPr>
        <w:t xml:space="preserve">Quarter </w:t>
      </w:r>
      <w:r w:rsidRPr="0012516C">
        <w:rPr>
          <w:rFonts w:ascii="Cordia New" w:hAnsi="Cordia New" w:cs="Cordia New"/>
          <w:sz w:val="28"/>
          <w:highlight w:val="yellow"/>
          <w:cs/>
        </w:rPr>
        <w:t>ที่ 2</w:t>
      </w:r>
    </w:p>
    <w:tbl>
      <w:tblPr>
        <w:tblStyle w:val="TableGrid"/>
        <w:tblpPr w:leftFromText="180" w:rightFromText="180" w:vertAnchor="text" w:horzAnchor="margin" w:tblpXSpec="center" w:tblpY="109"/>
        <w:tblW w:w="112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3"/>
        <w:gridCol w:w="683"/>
        <w:gridCol w:w="508"/>
        <w:gridCol w:w="509"/>
        <w:gridCol w:w="508"/>
        <w:gridCol w:w="510"/>
        <w:gridCol w:w="509"/>
        <w:gridCol w:w="510"/>
        <w:gridCol w:w="509"/>
        <w:gridCol w:w="510"/>
        <w:gridCol w:w="510"/>
        <w:gridCol w:w="511"/>
        <w:gridCol w:w="510"/>
        <w:gridCol w:w="515"/>
        <w:gridCol w:w="514"/>
        <w:gridCol w:w="510"/>
        <w:gridCol w:w="513"/>
        <w:gridCol w:w="510"/>
        <w:gridCol w:w="512"/>
        <w:gridCol w:w="510"/>
        <w:gridCol w:w="511"/>
        <w:gridCol w:w="515"/>
      </w:tblGrid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left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 w:rsidRPr="00513A38"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Region</w:t>
            </w:r>
          </w:p>
        </w:tc>
        <w:tc>
          <w:tcPr>
            <w:tcW w:w="1017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1</w:t>
            </w:r>
          </w:p>
        </w:tc>
        <w:tc>
          <w:tcPr>
            <w:tcW w:w="1018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1019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3</w:t>
            </w:r>
          </w:p>
        </w:tc>
        <w:tc>
          <w:tcPr>
            <w:tcW w:w="1019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4</w:t>
            </w:r>
          </w:p>
        </w:tc>
        <w:tc>
          <w:tcPr>
            <w:tcW w:w="1021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5</w:t>
            </w:r>
          </w:p>
        </w:tc>
        <w:tc>
          <w:tcPr>
            <w:tcW w:w="1025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6</w:t>
            </w:r>
          </w:p>
        </w:tc>
        <w:tc>
          <w:tcPr>
            <w:tcW w:w="1024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7</w:t>
            </w:r>
          </w:p>
        </w:tc>
        <w:tc>
          <w:tcPr>
            <w:tcW w:w="1023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8</w:t>
            </w:r>
          </w:p>
        </w:tc>
        <w:tc>
          <w:tcPr>
            <w:tcW w:w="1022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9</w:t>
            </w:r>
          </w:p>
        </w:tc>
        <w:tc>
          <w:tcPr>
            <w:tcW w:w="1026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10</w:t>
            </w:r>
          </w:p>
        </w:tc>
      </w:tr>
      <w:tr w:rsidR="0002110A" w:rsidRPr="00513A38" w:rsidTr="0002110A">
        <w:trPr>
          <w:trHeight w:val="307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 w:rsidRPr="00513A38"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Progress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[l10]</w:t>
            </w: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[l021]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[l0311]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[l0312]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[l0321]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[l0322]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[l0331]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[l0332]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[l0341]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[l0342]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[l0351]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[l0352]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[l0361]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[l0362]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[l0371]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[l0372]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[l0381]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[l0382]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[l0391]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[l0392]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[l0301]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[l0302]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[l022]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[l0411]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[l0412]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[l0421]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[l0422]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[l0431]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[l0432]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[l0441]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[l0442]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[l0451]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[l0452]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[l0461]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[l0462]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[l0471]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[l0472]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[l0481]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[l0482]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[l0491]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[l0492]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[l0401]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[l0402]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[l023]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[l0511]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[l0512]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[l0521]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[l0522]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[l0531]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[l0532]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[l0541]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[l0542]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[l0551]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[l0552]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[l0561]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[l0562]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[l0571]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[l0572]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[l0581]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[l0582]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[l0591]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[l0592]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[l0501]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[l0502]</w:t>
            </w:r>
          </w:p>
        </w:tc>
      </w:tr>
    </w:tbl>
    <w:p w:rsidR="0036101E" w:rsidRPr="0012516C" w:rsidRDefault="0036101E" w:rsidP="0036101E">
      <w:pPr>
        <w:spacing w:before="240" w:after="240" w:line="264" w:lineRule="auto"/>
        <w:ind w:left="851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:rsidR="002709A1" w:rsidRPr="0012516C" w:rsidRDefault="002709A1" w:rsidP="00381516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งานบำรุงรักษาท่อบนแท่นพักท่อก๊าซในทะเล</w:t>
      </w:r>
    </w:p>
    <w:p w:rsidR="004306B4" w:rsidRPr="0012516C" w:rsidRDefault="00067074" w:rsidP="004306B4">
      <w:pPr>
        <w:spacing w:before="120" w:after="120" w:line="264" w:lineRule="auto"/>
        <w:ind w:left="720" w:firstLine="317"/>
        <w:outlineLvl w:val="0"/>
        <w:rPr>
          <w:rFonts w:ascii="Cordia New" w:hAnsi="Cordia New" w:cs="Cordia New"/>
          <w:sz w:val="28"/>
          <w:highlight w:val="lightGray"/>
          <w:cs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>งานตรวจสอบ บำรุงรักษาท่อ และถังแรงดันบนแท่นพักท่อในทะเล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 xml:space="preserve"> ตามระบบ </w:t>
      </w:r>
      <w:r w:rsidR="004306B4" w:rsidRPr="0012516C">
        <w:rPr>
          <w:rFonts w:ascii="Cordia New" w:hAnsi="Cordia New" w:cs="Cordia New"/>
          <w:sz w:val="28"/>
          <w:highlight w:val="lightGray"/>
        </w:rPr>
        <w:t>Risk based inspection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4306B4"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="004306B4" w:rsidRPr="0012516C">
        <w:rPr>
          <w:rFonts w:ascii="Cordia New" w:hAnsi="Cordia New" w:cs="Cordia New"/>
          <w:sz w:val="28"/>
          <w:highlight w:val="lightGray"/>
        </w:rPr>
        <w:t>API580</w:t>
      </w:r>
      <w:r w:rsidR="004306B4"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บริเวณจุดเสี่ยงที่ก่อห้เกิดความเสียหาย เช่น การเกิด </w:t>
      </w:r>
      <w:r w:rsidR="009A5F84" w:rsidRPr="0012516C">
        <w:rPr>
          <w:rFonts w:ascii="Cordia New" w:hAnsi="Cordia New" w:cs="Cordia New"/>
          <w:sz w:val="28"/>
          <w:highlight w:val="lightGray"/>
        </w:rPr>
        <w:t xml:space="preserve">Crack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บริเวณรอยเชื่อม </w:t>
      </w:r>
      <w:r w:rsidR="009A5F84" w:rsidRPr="0012516C">
        <w:rPr>
          <w:rFonts w:ascii="Cordia New" w:hAnsi="Cordia New" w:cs="Cordia New"/>
          <w:sz w:val="28"/>
          <w:highlight w:val="lightGray"/>
        </w:rPr>
        <w:t>,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การกัดกร่อนบริเวณข้องอ และการกัดกร่อนภายใต้ </w:t>
      </w:r>
      <w:r w:rsidR="009A5F84" w:rsidRPr="0012516C">
        <w:rPr>
          <w:rFonts w:ascii="Cordia New" w:hAnsi="Cordia New" w:cs="Cordia New"/>
          <w:sz w:val="28"/>
          <w:highlight w:val="lightGray"/>
        </w:rPr>
        <w:t xml:space="preserve">Support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เป็นต้น  ด้วย </w:t>
      </w:r>
      <w:r w:rsidR="009A5F84" w:rsidRPr="0012516C">
        <w:rPr>
          <w:rFonts w:ascii="Cordia New" w:hAnsi="Cordia New" w:cs="Cordia New"/>
          <w:sz w:val="28"/>
          <w:highlight w:val="lightGray"/>
        </w:rPr>
        <w:t xml:space="preserve">NDT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เทคนิค 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>ประเมินภาพความสมบูรณ์แข็งแรง และแก้ไขจุดบกพร่องที่มีนัยสำคัญ</w:t>
      </w:r>
      <w:r w:rsidR="004306B4" w:rsidRPr="0012516C">
        <w:rPr>
          <w:rFonts w:ascii="Cordia New" w:hAnsi="Cordia New" w:cs="Cordia New"/>
          <w:sz w:val="28"/>
          <w:highlight w:val="lightGray"/>
          <w:cs/>
        </w:rPr>
        <w:t xml:space="preserve"> 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 xml:space="preserve">สอดคล้องกับมาตรฐาน </w:t>
      </w:r>
      <w:r w:rsidR="004306B4" w:rsidRPr="0012516C">
        <w:rPr>
          <w:rFonts w:ascii="Cordia New" w:hAnsi="Cordia New" w:cs="Cordia New"/>
          <w:sz w:val="28"/>
          <w:highlight w:val="lightGray"/>
        </w:rPr>
        <w:t xml:space="preserve">API570 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>และ</w:t>
      </w:r>
      <w:r w:rsidR="004306B4" w:rsidRPr="0012516C">
        <w:rPr>
          <w:rFonts w:ascii="Cordia New" w:hAnsi="Cordia New" w:cs="Cordia New"/>
          <w:sz w:val="28"/>
          <w:highlight w:val="lightGray"/>
        </w:rPr>
        <w:t xml:space="preserve">API510 </w:t>
      </w:r>
    </w:p>
    <w:p w:rsidR="009E506A" w:rsidRPr="0012516C" w:rsidRDefault="009E506A" w:rsidP="000D3C8D">
      <w:pPr>
        <w:pStyle w:val="ListParagraph"/>
        <w:numPr>
          <w:ilvl w:val="0"/>
          <w:numId w:val="14"/>
        </w:numPr>
        <w:spacing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งานตรวจสภาพท่อ และถังความดันบนแท่นฯ</w:t>
      </w:r>
    </w:p>
    <w:p w:rsidR="00765F92" w:rsidRPr="0012516C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แผนงาน</w:t>
      </w:r>
    </w:p>
    <w:p w:rsidR="00805C9E" w:rsidRPr="0012516C" w:rsidRDefault="00805C9E" w:rsidP="00817C82">
      <w:pPr>
        <w:spacing w:line="264" w:lineRule="auto"/>
        <w:ind w:left="2127" w:firstLine="720"/>
        <w:outlineLvl w:val="0"/>
        <w:rPr>
          <w:rFonts w:ascii="Cordia New" w:hAnsi="Cordia New" w:cs="Cordia New"/>
          <w:sz w:val="28"/>
          <w:cs/>
        </w:rPr>
      </w:pPr>
    </w:p>
    <w:p w:rsidR="00765F92" w:rsidRPr="0012516C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132A73" w:rsidRPr="0012516C" w:rsidRDefault="00132A73" w:rsidP="006470AC">
      <w:pPr>
        <w:spacing w:line="264" w:lineRule="auto"/>
        <w:ind w:left="1407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</w:p>
    <w:p w:rsidR="00765F92" w:rsidRPr="0012516C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765F92" w:rsidRPr="0012516C" w:rsidRDefault="00765F92" w:rsidP="006470AC">
      <w:pPr>
        <w:pStyle w:val="ListParagraph"/>
        <w:spacing w:line="264" w:lineRule="auto"/>
        <w:ind w:left="2160"/>
        <w:outlineLvl w:val="0"/>
        <w:rPr>
          <w:rFonts w:ascii="Cordia New" w:hAnsi="Cordia New"/>
          <w:sz w:val="28"/>
          <w:cs/>
        </w:rPr>
      </w:pPr>
    </w:p>
    <w:p w:rsidR="00FA764B" w:rsidRPr="0012516C" w:rsidRDefault="00FA764B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6D24D4" w:rsidRPr="0012516C" w:rsidRDefault="006D24D4" w:rsidP="006470AC">
      <w:pPr>
        <w:spacing w:before="120" w:line="264" w:lineRule="auto"/>
        <w:ind w:left="1407" w:firstLine="720"/>
        <w:outlineLvl w:val="0"/>
        <w:rPr>
          <w:rFonts w:ascii="Cordia New" w:hAnsi="Cordia New"/>
          <w:sz w:val="28"/>
          <w:highlight w:val="yellow"/>
        </w:rPr>
      </w:pPr>
    </w:p>
    <w:p w:rsidR="009E506A" w:rsidRPr="0012516C" w:rsidRDefault="009E506A" w:rsidP="000D3C8D">
      <w:pPr>
        <w:pStyle w:val="ListParagraph"/>
        <w:numPr>
          <w:ilvl w:val="0"/>
          <w:numId w:val="14"/>
        </w:numPr>
        <w:spacing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</w:t>
      </w:r>
      <w:r w:rsidR="000D3C8D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ซ่อมคืนสภาพ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ท่อบนแท่นพัก</w:t>
      </w:r>
    </w:p>
    <w:p w:rsidR="009E506A" w:rsidRPr="0012516C" w:rsidRDefault="009E506A" w:rsidP="000D3C8D">
      <w:pPr>
        <w:pStyle w:val="ListParagraph"/>
        <w:numPr>
          <w:ilvl w:val="3"/>
          <w:numId w:val="24"/>
        </w:numPr>
        <w:spacing w:after="0" w:line="264" w:lineRule="auto"/>
        <w:ind w:left="2126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0D3C8D" w:rsidRPr="00817C82" w:rsidRDefault="000D3C8D" w:rsidP="00817C82">
      <w:pPr>
        <w:spacing w:line="264" w:lineRule="auto"/>
        <w:ind w:left="2126"/>
        <w:outlineLvl w:val="0"/>
        <w:rPr>
          <w:rFonts w:ascii="Cordia New" w:hAnsi="Cordia New"/>
          <w:sz w:val="28"/>
          <w:highlight w:val="yellow"/>
        </w:rPr>
      </w:pPr>
    </w:p>
    <w:p w:rsidR="009E506A" w:rsidRPr="0012516C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9E506A" w:rsidRPr="0012516C" w:rsidRDefault="009E506A" w:rsidP="006470AC">
      <w:pPr>
        <w:spacing w:line="264" w:lineRule="auto"/>
        <w:ind w:left="1407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</w:p>
    <w:p w:rsidR="009E506A" w:rsidRPr="0012516C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9E506A" w:rsidRPr="0012516C" w:rsidRDefault="009E506A" w:rsidP="006470AC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</w:p>
    <w:p w:rsidR="009E506A" w:rsidRPr="0012516C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9E506A" w:rsidRPr="0012516C" w:rsidRDefault="009E506A" w:rsidP="006470AC">
      <w:pPr>
        <w:spacing w:before="120" w:line="264" w:lineRule="auto"/>
        <w:ind w:left="1407" w:firstLine="720"/>
        <w:outlineLvl w:val="0"/>
        <w:rPr>
          <w:rFonts w:ascii="Cordia New" w:hAnsi="Cordia New"/>
          <w:sz w:val="28"/>
        </w:rPr>
      </w:pPr>
    </w:p>
    <w:p w:rsidR="002709A1" w:rsidRPr="0012516C" w:rsidRDefault="002709A1" w:rsidP="000D3C8D">
      <w:pPr>
        <w:pStyle w:val="ListParagraph"/>
        <w:numPr>
          <w:ilvl w:val="1"/>
          <w:numId w:val="24"/>
        </w:numPr>
        <w:spacing w:before="24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งานบำรุงรักษาโครงสร้างแท่นพักในทะเล</w:t>
      </w:r>
    </w:p>
    <w:p w:rsidR="00F1143F" w:rsidRPr="0012516C" w:rsidRDefault="004306B4" w:rsidP="00F1143F">
      <w:pPr>
        <w:spacing w:before="240" w:after="120" w:line="264" w:lineRule="auto"/>
        <w:ind w:left="1123" w:firstLine="317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งานตรวจสอบ และบำรุงรักษาโครงสร้างแท่นพักท่อในทะเล บริเวณส่วนเหนือน้ำ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Top Side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>ตาม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ระบบ </w:t>
      </w:r>
      <w:r w:rsidRPr="0012516C">
        <w:rPr>
          <w:rFonts w:ascii="Cordia New" w:hAnsi="Cordia New" w:cs="Cordia New"/>
          <w:sz w:val="28"/>
          <w:highlight w:val="lightGray"/>
        </w:rPr>
        <w:t xml:space="preserve">Structure integrity Management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SIM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 xml:space="preserve">โดยใช้ </w:t>
      </w:r>
      <w:r w:rsidR="001C2B26" w:rsidRPr="0012516C">
        <w:rPr>
          <w:rFonts w:ascii="Cordia New" w:hAnsi="Cordia New" w:cs="Cordia New"/>
          <w:sz w:val="28"/>
          <w:highlight w:val="lightGray"/>
        </w:rPr>
        <w:t xml:space="preserve">NDT 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>เ</w:t>
      </w:r>
      <w:ins w:id="6" w:author="NAVASIN HOMHUAL" w:date="2016-09-05T21:25:00Z">
        <w:r w:rsidR="00967D2B" w:rsidRPr="0012516C">
          <w:rPr>
            <w:rFonts w:ascii="Browallia New" w:hAnsi="Browallia New" w:cs="Browallia New"/>
            <w:noProof/>
            <w:sz w:val="32"/>
            <w:szCs w:val="32"/>
            <w:rPrChange w:id="7" w:author="Unknown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62848" behindDoc="0" locked="0" layoutInCell="1" allowOverlap="1" wp14:anchorId="7EF602BC" wp14:editId="3ED3D71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384810</wp:posOffset>
                  </wp:positionV>
                  <wp:extent cx="4373593" cy="793631"/>
                  <wp:effectExtent l="57150" t="38100" r="84455" b="102235"/>
                  <wp:wrapNone/>
                  <wp:docPr id="25" name="Rectangle 2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593" cy="7936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F3EF8" w:rsidRPr="009E316F" w:rsidRDefault="00BF3EF8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8" w:author="NAVASIN HOMHUAL" w:date="2016-09-05T21:24:00Z">
                                    <w:rPr/>
                                  </w:rPrChange>
                                </w:rPr>
                                <w:pPrChange w:id="9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 xml:space="preserve">Report 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72"/>
                                  <w:szCs w:val="72"/>
                                  <w:cs/>
                                </w:rPr>
                                <w:t>ผู้รับเหมา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7EF602BC" id="Rectangle 25" o:spid="_x0000_s1027" style="position:absolute;left:0;text-align:left;margin-left:0;margin-top:30.3pt;width:344.4pt;height:62.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:rsidR="00BF3EF8" w:rsidRPr="009E316F" w:rsidRDefault="00BF3EF8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10" w:author="NAVASIN HOMHUAL" w:date="2016-09-05T21:24:00Z">
                              <w:rPr/>
                            </w:rPrChange>
                          </w:rPr>
                          <w:pPrChange w:id="11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 xml:space="preserve">Report </w:t>
                        </w:r>
                        <w:r>
                          <w:rPr>
                            <w:rFonts w:hint="cs"/>
                            <w:b/>
                            <w:bCs/>
                            <w:sz w:val="72"/>
                            <w:szCs w:val="72"/>
                            <w:cs/>
                          </w:rPr>
                          <w:t>ผู้รับเหมา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 xml:space="preserve">ทคนิค ตรวจสอบบริเวณโครงสร้างสำคัญตามแผนงาน </w:t>
      </w:r>
      <w:r w:rsidR="001C2B26" w:rsidRPr="0012516C">
        <w:rPr>
          <w:rFonts w:ascii="Cordia New" w:hAnsi="Cordia New" w:cs="Cordia New"/>
          <w:sz w:val="28"/>
          <w:highlight w:val="lightGray"/>
        </w:rPr>
        <w:t>SIM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 xml:space="preserve"> และบำรุงรักษาจุดบกพร่องที่มีนัยสำคัญ เพื่อให้แท่นยังคงมีความสมบูรณ์แข็งแรง</w:t>
      </w:r>
      <w:r w:rsidRPr="0012516C">
        <w:rPr>
          <w:rFonts w:ascii="Cordia New" w:hAnsi="Cordia New" w:cs="Cordia New" w:hint="cs"/>
          <w:sz w:val="28"/>
          <w:cs/>
        </w:rPr>
        <w:t xml:space="preserve"> </w:t>
      </w:r>
    </w:p>
    <w:p w:rsidR="000D3C8D" w:rsidRPr="0012516C" w:rsidRDefault="000D3C8D" w:rsidP="000D3C8D">
      <w:pPr>
        <w:pStyle w:val="ListParagraph"/>
        <w:numPr>
          <w:ilvl w:val="0"/>
          <w:numId w:val="15"/>
        </w:numPr>
        <w:spacing w:line="264" w:lineRule="auto"/>
        <w:ind w:hanging="589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งานประเมินความเสี่ยง และตรวจสภาพโครงสร้างแท่น</w:t>
      </w:r>
      <w:r w:rsidR="00D35C9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พัก</w:t>
      </w:r>
    </w:p>
    <w:p w:rsidR="00765F92" w:rsidRPr="0012516C" w:rsidRDefault="00765F92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8D0BD9" w:rsidRPr="0012516C" w:rsidRDefault="00381581" w:rsidP="006470AC">
      <w:pPr>
        <w:ind w:left="2127" w:firstLine="720"/>
        <w:rPr>
          <w:rFonts w:asciiTheme="minorBidi" w:hAnsiTheme="minorBidi" w:cstheme="minorBidi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จ้างที่ปรึกษาประเมินความเสี่ยง และจัดทำแผนบำรุงรักษาโครงสร้างแท่น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ERP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และ </w:t>
      </w:r>
      <w:r w:rsidRPr="0012516C">
        <w:rPr>
          <w:rFonts w:asciiTheme="minorBidi" w:hAnsiTheme="minorBidi" w:cstheme="minorBidi"/>
          <w:sz w:val="28"/>
          <w:highlight w:val="yellow"/>
        </w:rPr>
        <w:t>PRP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 ในส่วนเหนือผิวน้ำใหม่ ตามระบบ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 Structure integrity management </w:t>
      </w:r>
      <w:r w:rsidRPr="0012516C">
        <w:rPr>
          <w:rFonts w:asciiTheme="minorBidi" w:hAnsiTheme="minorBidi" w:cs="Cordia New"/>
          <w:sz w:val="28"/>
          <w:highlight w:val="yellow"/>
          <w:cs/>
        </w:rPr>
        <w:t>(</w:t>
      </w:r>
      <w:r w:rsidRPr="0012516C">
        <w:rPr>
          <w:rFonts w:asciiTheme="minorBidi" w:hAnsiTheme="minorBidi" w:cstheme="minorBidi"/>
          <w:sz w:val="28"/>
          <w:highlight w:val="yellow"/>
        </w:rPr>
        <w:t>SIM</w:t>
      </w:r>
      <w:r w:rsidRPr="0012516C">
        <w:rPr>
          <w:rFonts w:asciiTheme="minorBidi" w:hAnsiTheme="minorBidi" w:cs="Cordia New"/>
          <w:sz w:val="28"/>
          <w:highlight w:val="yellow"/>
          <w:cs/>
        </w:rPr>
        <w:t xml:space="preserve">)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เพื่อให้สอดคล้องกับมาตรฐาน </w:t>
      </w:r>
      <w:r w:rsidRPr="0012516C">
        <w:rPr>
          <w:rFonts w:asciiTheme="minorBidi" w:hAnsiTheme="minorBidi" w:cstheme="minorBidi"/>
          <w:sz w:val="28"/>
          <w:highlight w:val="yellow"/>
        </w:rPr>
        <w:t>API EP2A</w:t>
      </w:r>
      <w:r w:rsidRPr="0012516C">
        <w:rPr>
          <w:rFonts w:asciiTheme="minorBidi" w:hAnsiTheme="minorBidi" w:cs="Cordia New"/>
          <w:sz w:val="28"/>
          <w:highlight w:val="yellow"/>
          <w:cs/>
        </w:rPr>
        <w:t>-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WSD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>แล</w:t>
      </w:r>
      <w:r w:rsidR="00B725C7" w:rsidRPr="0012516C">
        <w:rPr>
          <w:rFonts w:asciiTheme="minorBidi" w:hAnsiTheme="minorBidi" w:cstheme="minorBidi"/>
          <w:sz w:val="28"/>
          <w:highlight w:val="yellow"/>
          <w:cs/>
        </w:rPr>
        <w:t xml:space="preserve">ะ </w:t>
      </w:r>
      <w:r w:rsidR="00B725C7" w:rsidRPr="0012516C">
        <w:rPr>
          <w:rFonts w:asciiTheme="minorBidi" w:hAnsiTheme="minorBidi" w:cstheme="minorBidi"/>
          <w:sz w:val="28"/>
          <w:highlight w:val="yellow"/>
        </w:rPr>
        <w:t xml:space="preserve">API RP2SIM </w:t>
      </w:r>
      <w:r w:rsidR="00B725C7" w:rsidRPr="0012516C">
        <w:rPr>
          <w:rFonts w:asciiTheme="minorBidi" w:hAnsiTheme="minorBidi" w:cstheme="minorBidi"/>
          <w:sz w:val="28"/>
          <w:highlight w:val="yellow"/>
          <w:cs/>
        </w:rPr>
        <w:t>ฉบับล่าสุด และ</w:t>
      </w:r>
      <w:r w:rsidR="0036101E" w:rsidRPr="0012516C">
        <w:rPr>
          <w:rFonts w:asciiTheme="minorBidi" w:hAnsiTheme="minorBidi" w:cstheme="minorBidi"/>
          <w:sz w:val="28"/>
          <w:highlight w:val="yellow"/>
          <w:cs/>
        </w:rPr>
        <w:t>ปรับปรุงแผน ตาม</w:t>
      </w:r>
      <w:r w:rsidR="00B725C7" w:rsidRPr="0012516C">
        <w:rPr>
          <w:rFonts w:asciiTheme="minorBidi" w:hAnsiTheme="minorBidi" w:cstheme="minorBidi"/>
          <w:sz w:val="28"/>
          <w:highlight w:val="yellow"/>
          <w:cs/>
        </w:rPr>
        <w:t xml:space="preserve">ผลการตรวจสอบบำรุงรักษาในปี 2557 - 2558 </w:t>
      </w:r>
    </w:p>
    <w:p w:rsidR="00B725C7" w:rsidRPr="0012516C" w:rsidRDefault="00715838" w:rsidP="000D3C8D">
      <w:pPr>
        <w:pStyle w:val="ListParagraph"/>
        <w:numPr>
          <w:ilvl w:val="0"/>
          <w:numId w:val="26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จ้าง </w:t>
      </w:r>
      <w:r w:rsidRPr="0012516C">
        <w:rPr>
          <w:rFonts w:ascii="Cordia New" w:hAnsi="Cordia New"/>
          <w:sz w:val="28"/>
          <w:highlight w:val="yellow"/>
        </w:rPr>
        <w:t xml:space="preserve">Inspector </w:t>
      </w:r>
      <w:r w:rsidRPr="0012516C">
        <w:rPr>
          <w:rFonts w:ascii="Cordia New" w:hAnsi="Cordia New"/>
          <w:sz w:val="28"/>
          <w:highlight w:val="yellow"/>
          <w:cs/>
        </w:rPr>
        <w:t>ดำเนินงาน</w:t>
      </w:r>
      <w:r w:rsidR="00B725C7" w:rsidRPr="0012516C">
        <w:rPr>
          <w:rFonts w:ascii="Cordia New" w:hAnsi="Cordia New"/>
          <w:sz w:val="28"/>
          <w:highlight w:val="yellow"/>
          <w:cs/>
        </w:rPr>
        <w:t xml:space="preserve">ตรวจสอบโครงสร้างแท่น </w:t>
      </w:r>
      <w:r w:rsidR="00B725C7" w:rsidRPr="0012516C">
        <w:rPr>
          <w:rFonts w:ascii="Cordia New" w:hAnsi="Cordia New"/>
          <w:sz w:val="28"/>
          <w:highlight w:val="yellow"/>
        </w:rPr>
        <w:t xml:space="preserve">ERP </w:t>
      </w:r>
      <w:r w:rsidR="00B725C7" w:rsidRPr="0012516C">
        <w:rPr>
          <w:rFonts w:ascii="Cordia New" w:hAnsi="Cordia New"/>
          <w:sz w:val="28"/>
          <w:highlight w:val="yellow"/>
          <w:cs/>
        </w:rPr>
        <w:t xml:space="preserve">และ </w:t>
      </w:r>
      <w:r w:rsidR="00B725C7" w:rsidRPr="0012516C">
        <w:rPr>
          <w:rFonts w:ascii="Cordia New" w:hAnsi="Cordia New"/>
          <w:sz w:val="28"/>
          <w:highlight w:val="yellow"/>
        </w:rPr>
        <w:t>PRP</w:t>
      </w:r>
      <w:r w:rsidRPr="0012516C">
        <w:rPr>
          <w:rFonts w:ascii="Cordia New" w:hAnsi="Cordia New"/>
          <w:sz w:val="28"/>
          <w:highlight w:val="yellow"/>
          <w:cs/>
        </w:rPr>
        <w:t xml:space="preserve"> (ด้วยวิธี </w:t>
      </w:r>
      <w:r w:rsidRPr="0012516C">
        <w:rPr>
          <w:rFonts w:ascii="Cordia New" w:hAnsi="Cordia New"/>
          <w:sz w:val="28"/>
          <w:highlight w:val="yellow"/>
        </w:rPr>
        <w:t>rope access</w:t>
      </w:r>
      <w:r w:rsidRPr="0012516C">
        <w:rPr>
          <w:rFonts w:ascii="Cordia New" w:hAnsi="Cordia New"/>
          <w:sz w:val="28"/>
          <w:highlight w:val="yellow"/>
          <w:cs/>
        </w:rPr>
        <w:t>) ตามผล</w:t>
      </w:r>
      <w:r w:rsidR="00B725C7" w:rsidRPr="0012516C">
        <w:rPr>
          <w:rFonts w:ascii="Cordia New" w:hAnsi="Cordia New"/>
          <w:sz w:val="28"/>
          <w:highlight w:val="yellow"/>
          <w:cs/>
        </w:rPr>
        <w:t>ปร</w:t>
      </w:r>
      <w:r w:rsidR="0036101E" w:rsidRPr="0012516C">
        <w:rPr>
          <w:rFonts w:ascii="Cordia New" w:hAnsi="Cordia New"/>
          <w:sz w:val="28"/>
          <w:highlight w:val="yellow"/>
          <w:cs/>
        </w:rPr>
        <w:t>ะเมินความเสี่ยง</w:t>
      </w:r>
      <w:r w:rsidRPr="0012516C">
        <w:rPr>
          <w:rFonts w:ascii="Cordia New" w:hAnsi="Cordia New"/>
          <w:sz w:val="28"/>
          <w:highlight w:val="yellow"/>
          <w:cs/>
        </w:rPr>
        <w:t xml:space="preserve"> จากที่ปรึกษา ตามด้านบน </w:t>
      </w:r>
      <w:r w:rsidR="0036101E" w:rsidRPr="0012516C">
        <w:rPr>
          <w:rFonts w:ascii="Cordia New" w:hAnsi="Cordia New"/>
          <w:sz w:val="28"/>
          <w:highlight w:val="yellow"/>
          <w:cs/>
        </w:rPr>
        <w:t>โดยแผน</w:t>
      </w:r>
      <w:r w:rsidR="00A169E9" w:rsidRPr="0012516C">
        <w:rPr>
          <w:rFonts w:ascii="Cordia New" w:hAnsi="Cordia New"/>
          <w:sz w:val="28"/>
          <w:highlight w:val="yellow"/>
          <w:cs/>
        </w:rPr>
        <w:t>เริ่ม</w:t>
      </w:r>
      <w:r w:rsidR="00B725C7" w:rsidRPr="0012516C">
        <w:rPr>
          <w:rFonts w:ascii="Cordia New" w:hAnsi="Cordia New"/>
          <w:sz w:val="28"/>
          <w:highlight w:val="yellow"/>
          <w:cs/>
        </w:rPr>
        <w:t xml:space="preserve">ตรวจสอบช่วงเดือน </w:t>
      </w:r>
      <w:r w:rsidR="00A169E9" w:rsidRPr="0012516C">
        <w:rPr>
          <w:rFonts w:ascii="Cordia New" w:hAnsi="Cordia New"/>
          <w:sz w:val="28"/>
          <w:highlight w:val="yellow"/>
          <w:cs/>
        </w:rPr>
        <w:t xml:space="preserve">ก.ย. </w:t>
      </w:r>
    </w:p>
    <w:p w:rsidR="005C0D83" w:rsidRPr="0012516C" w:rsidRDefault="005C0D83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B725C7" w:rsidRPr="0012516C" w:rsidRDefault="00B725C7" w:rsidP="000D3C8D">
      <w:pPr>
        <w:pStyle w:val="ListParagraph"/>
        <w:spacing w:line="264" w:lineRule="auto"/>
        <w:ind w:left="2410" w:hanging="25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1) อยู่ระหว่างการจัดจ้างที่ปรึกษาประเมินความเสี่ยงและจัดทำแผนบำรุงรักษาโครงสร้างแท่น</w:t>
      </w:r>
    </w:p>
    <w:p w:rsidR="008D0BD9" w:rsidRPr="0012516C" w:rsidRDefault="00B725C7" w:rsidP="000D3C8D">
      <w:pPr>
        <w:pStyle w:val="ListParagraph"/>
        <w:spacing w:line="264" w:lineRule="auto"/>
        <w:ind w:left="2410" w:hanging="25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highlight w:val="yellow"/>
          <w:cs/>
        </w:rPr>
        <w:t>2) อยู่ระหว่างการจัดจ้าง</w:t>
      </w:r>
      <w:r w:rsidR="00715838" w:rsidRPr="0012516C">
        <w:rPr>
          <w:rFonts w:ascii="Cordia New" w:hAnsi="Cordia New"/>
          <w:sz w:val="28"/>
          <w:highlight w:val="yellow"/>
          <w:cs/>
        </w:rPr>
        <w:t xml:space="preserve"> </w:t>
      </w:r>
      <w:r w:rsidR="00715838" w:rsidRPr="0012516C">
        <w:rPr>
          <w:rFonts w:ascii="Cordia New" w:hAnsi="Cordia New"/>
          <w:sz w:val="28"/>
          <w:highlight w:val="yellow"/>
        </w:rPr>
        <w:t xml:space="preserve">Inspector </w:t>
      </w:r>
      <w:r w:rsidR="00715838" w:rsidRPr="0012516C">
        <w:rPr>
          <w:rFonts w:ascii="Cordia New" w:hAnsi="Cordia New"/>
          <w:sz w:val="28"/>
          <w:highlight w:val="yellow"/>
          <w:cs/>
        </w:rPr>
        <w:t>ดำเนินงาน</w:t>
      </w:r>
      <w:r w:rsidR="00A169E9" w:rsidRPr="0012516C">
        <w:rPr>
          <w:rFonts w:ascii="Cordia New" w:hAnsi="Cordia New"/>
          <w:sz w:val="28"/>
          <w:highlight w:val="yellow"/>
          <w:cs/>
        </w:rPr>
        <w:t>ตรวจสอบ</w:t>
      </w:r>
      <w:r w:rsidR="00715838" w:rsidRPr="0012516C">
        <w:rPr>
          <w:rFonts w:ascii="Cordia New" w:hAnsi="Cordia New"/>
          <w:sz w:val="28"/>
          <w:highlight w:val="yellow"/>
          <w:cs/>
        </w:rPr>
        <w:t xml:space="preserve"> (ด้วยวิธี </w:t>
      </w:r>
      <w:r w:rsidR="00715838" w:rsidRPr="0012516C">
        <w:rPr>
          <w:rFonts w:ascii="Cordia New" w:hAnsi="Cordia New"/>
          <w:sz w:val="28"/>
          <w:highlight w:val="yellow"/>
        </w:rPr>
        <w:t>Rope Access</w:t>
      </w:r>
      <w:r w:rsidR="00715838" w:rsidRPr="0012516C">
        <w:rPr>
          <w:rFonts w:ascii="Cordia New" w:hAnsi="Cordia New"/>
          <w:sz w:val="28"/>
          <w:highlight w:val="yellow"/>
          <w:cs/>
        </w:rPr>
        <w:t xml:space="preserve">) </w:t>
      </w:r>
      <w:r w:rsidR="00A169E9" w:rsidRPr="0012516C">
        <w:rPr>
          <w:rFonts w:ascii="Cordia New" w:hAnsi="Cordia New"/>
          <w:sz w:val="28"/>
          <w:highlight w:val="yellow"/>
          <w:cs/>
        </w:rPr>
        <w:t xml:space="preserve">โครงสร้างแท่น </w:t>
      </w:r>
      <w:r w:rsidR="00A169E9" w:rsidRPr="0012516C">
        <w:rPr>
          <w:rFonts w:ascii="Cordia New" w:hAnsi="Cordia New"/>
          <w:sz w:val="28"/>
          <w:highlight w:val="yellow"/>
        </w:rPr>
        <w:t>ERP</w:t>
      </w:r>
      <w:r w:rsidR="00A169E9" w:rsidRPr="0012516C">
        <w:rPr>
          <w:rFonts w:ascii="Cordia New" w:hAnsi="Cordia New"/>
          <w:sz w:val="28"/>
          <w:highlight w:val="yellow"/>
          <w:cs/>
        </w:rPr>
        <w:t xml:space="preserve"> และ </w:t>
      </w:r>
      <w:r w:rsidR="00A169E9" w:rsidRPr="0012516C">
        <w:rPr>
          <w:rFonts w:ascii="Cordia New" w:hAnsi="Cordia New"/>
          <w:sz w:val="28"/>
          <w:highlight w:val="yellow"/>
        </w:rPr>
        <w:t>PRP</w:t>
      </w:r>
    </w:p>
    <w:p w:rsidR="00FA764B" w:rsidRPr="0012516C" w:rsidRDefault="00FA764B" w:rsidP="000D3C8D">
      <w:pPr>
        <w:pStyle w:val="ListParagraph"/>
        <w:numPr>
          <w:ilvl w:val="3"/>
          <w:numId w:val="27"/>
        </w:numPr>
        <w:spacing w:after="0"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FA764B" w:rsidRPr="0012516C" w:rsidRDefault="00A169E9" w:rsidP="0012512E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1) </w:t>
      </w:r>
      <w:r w:rsidR="0086556A" w:rsidRPr="0012516C">
        <w:rPr>
          <w:rFonts w:ascii="Cordia New" w:hAnsi="Cordia New" w:cs="Cordia New"/>
          <w:sz w:val="28"/>
          <w:highlight w:val="yellow"/>
          <w:cs/>
        </w:rPr>
        <w:t>สรุปแผนการบำรุงรักษา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โครงสร้างแท่น </w:t>
      </w:r>
      <w:r w:rsidRPr="0012516C">
        <w:rPr>
          <w:rFonts w:ascii="Cordia New" w:hAnsi="Cordia New" w:cs="Cordia New"/>
          <w:sz w:val="28"/>
          <w:highlight w:val="yellow"/>
        </w:rPr>
        <w:t xml:space="preserve">ERP 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และ </w:t>
      </w:r>
      <w:r w:rsidRPr="0012516C">
        <w:rPr>
          <w:rFonts w:ascii="Cordia New" w:hAnsi="Cordia New" w:cs="Cordia New"/>
          <w:sz w:val="28"/>
          <w:highlight w:val="yellow"/>
        </w:rPr>
        <w:t>PRP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ใหม่</w:t>
      </w:r>
    </w:p>
    <w:p w:rsidR="00A169E9" w:rsidRPr="0012516C" w:rsidRDefault="00A169E9" w:rsidP="0012512E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2) ตรวจสอบโครงสร้างแท่น </w:t>
      </w:r>
      <w:r w:rsidRPr="0012516C">
        <w:rPr>
          <w:rFonts w:ascii="Cordia New" w:hAnsi="Cordia New" w:cs="Cordia New"/>
          <w:sz w:val="28"/>
          <w:highlight w:val="yellow"/>
        </w:rPr>
        <w:t>ERP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และ </w:t>
      </w:r>
      <w:r w:rsidRPr="0012516C">
        <w:rPr>
          <w:rFonts w:ascii="Cordia New" w:hAnsi="Cordia New" w:cs="Cordia New"/>
          <w:sz w:val="28"/>
          <w:highlight w:val="yellow"/>
        </w:rPr>
        <w:t>PRP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ช่วงเดือน ก.ย.</w:t>
      </w:r>
    </w:p>
    <w:p w:rsidR="005C0D83" w:rsidRPr="0012516C" w:rsidRDefault="005C0D83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5C0D83" w:rsidRPr="0012516C" w:rsidRDefault="00B35C7C" w:rsidP="004D29CE">
      <w:pPr>
        <w:pStyle w:val="ListParagraph"/>
        <w:numPr>
          <w:ilvl w:val="0"/>
          <w:numId w:val="28"/>
        </w:numPr>
        <w:spacing w:line="264" w:lineRule="auto"/>
        <w:ind w:left="2517" w:hanging="35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ไม่มี</w:t>
      </w:r>
    </w:p>
    <w:p w:rsidR="00335250" w:rsidRPr="0012516C" w:rsidRDefault="00335250" w:rsidP="004D29CE">
      <w:pPr>
        <w:pStyle w:val="ListParagraph"/>
        <w:numPr>
          <w:ilvl w:val="0"/>
          <w:numId w:val="15"/>
        </w:numPr>
        <w:spacing w:before="240"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งานซ่อมคืนสภาพโครงสร้างแท่น</w:t>
      </w:r>
    </w:p>
    <w:p w:rsidR="00335250" w:rsidRPr="0012516C" w:rsidRDefault="00335250" w:rsidP="00335250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335250" w:rsidRPr="0012516C" w:rsidRDefault="00335250" w:rsidP="006470AC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ซ่อมเสริมความแข็งแรงของ</w:t>
      </w:r>
      <w:r w:rsidR="004D29CE" w:rsidRPr="0012516C">
        <w:rPr>
          <w:rFonts w:ascii="Cordia New" w:hAnsi="Cordia New"/>
          <w:sz w:val="28"/>
          <w:highlight w:val="yellow"/>
          <w:cs/>
        </w:rPr>
        <w:t xml:space="preserve">โครงสร้าง </w:t>
      </w:r>
      <w:r w:rsidR="004D29CE" w:rsidRPr="0012516C">
        <w:rPr>
          <w:rFonts w:ascii="Cordia New" w:hAnsi="Cordia New"/>
          <w:sz w:val="28"/>
          <w:highlight w:val="yellow"/>
        </w:rPr>
        <w:t>I</w:t>
      </w:r>
      <w:r w:rsidRPr="0012516C">
        <w:rPr>
          <w:rFonts w:ascii="Cordia New" w:hAnsi="Cordia New" w:cs="Cordia New"/>
          <w:sz w:val="28"/>
          <w:highlight w:val="yellow"/>
          <w:cs/>
        </w:rPr>
        <w:t>-</w:t>
      </w:r>
      <w:r w:rsidRPr="0012516C">
        <w:rPr>
          <w:rFonts w:ascii="Cordia New" w:hAnsi="Cordia New"/>
          <w:sz w:val="28"/>
          <w:highlight w:val="yellow"/>
        </w:rPr>
        <w:t>Beam</w:t>
      </w:r>
      <w:r w:rsidR="004D29CE" w:rsidRPr="0012516C">
        <w:rPr>
          <w:rFonts w:ascii="Cordia New" w:hAnsi="Cordia New" w:cs="Cordia New"/>
          <w:sz w:val="28"/>
          <w:highlight w:val="yellow"/>
          <w:cs/>
        </w:rPr>
        <w:t xml:space="preserve"> </w:t>
      </w:r>
      <w:r w:rsidR="004D29CE" w:rsidRPr="0012516C">
        <w:rPr>
          <w:rFonts w:ascii="Cordia New" w:hAnsi="Cordia New"/>
          <w:sz w:val="28"/>
          <w:highlight w:val="yellow"/>
          <w:cs/>
        </w:rPr>
        <w:t xml:space="preserve">ชั้น </w:t>
      </w:r>
      <w:r w:rsidR="004D29CE" w:rsidRPr="0012516C">
        <w:rPr>
          <w:rFonts w:ascii="Cordia New" w:hAnsi="Cordia New"/>
          <w:sz w:val="28"/>
          <w:highlight w:val="yellow"/>
        </w:rPr>
        <w:t xml:space="preserve">Cellar deck </w:t>
      </w:r>
      <w:r w:rsidR="004D29CE" w:rsidRPr="0012516C">
        <w:rPr>
          <w:rFonts w:ascii="Cordia New" w:hAnsi="Cordia New"/>
          <w:sz w:val="28"/>
          <w:highlight w:val="yellow"/>
          <w:cs/>
        </w:rPr>
        <w:t xml:space="preserve">ของแท่น </w:t>
      </w:r>
      <w:r w:rsidR="004D29CE" w:rsidRPr="0012516C">
        <w:rPr>
          <w:rFonts w:ascii="Cordia New" w:hAnsi="Cordia New"/>
          <w:sz w:val="28"/>
          <w:highlight w:val="yellow"/>
        </w:rPr>
        <w:t>ERP</w:t>
      </w:r>
      <w:r w:rsidR="004D29CE" w:rsidRPr="0012516C">
        <w:rPr>
          <w:rFonts w:ascii="Cordia New" w:hAnsi="Cordia New"/>
          <w:sz w:val="28"/>
          <w:cs/>
        </w:rPr>
        <w:t xml:space="preserve"> </w:t>
      </w:r>
      <w:r w:rsidRPr="0012516C">
        <w:rPr>
          <w:rFonts w:ascii="Cordia New" w:hAnsi="Cordia New" w:cs="Cordia New"/>
          <w:sz w:val="28"/>
          <w:cs/>
        </w:rPr>
        <w:t xml:space="preserve">  </w:t>
      </w:r>
    </w:p>
    <w:p w:rsidR="004D29CE" w:rsidRPr="0012516C" w:rsidRDefault="004D29CE" w:rsidP="004D29CE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lastRenderedPageBreak/>
        <w:t>ผลการดำเนินงาน</w:t>
      </w:r>
    </w:p>
    <w:p w:rsidR="004D29CE" w:rsidRPr="0012516C" w:rsidRDefault="004D29CE" w:rsidP="006470AC">
      <w:pPr>
        <w:spacing w:line="264" w:lineRule="auto"/>
        <w:ind w:left="1406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อยู่ระหว่างดำเนินงานจัดจ้าง</w:t>
      </w:r>
    </w:p>
    <w:p w:rsidR="004D29CE" w:rsidRPr="0012516C" w:rsidRDefault="004D29CE" w:rsidP="004D29CE">
      <w:pPr>
        <w:pStyle w:val="ListParagraph"/>
        <w:numPr>
          <w:ilvl w:val="3"/>
          <w:numId w:val="24"/>
        </w:numPr>
        <w:spacing w:after="0" w:line="264" w:lineRule="auto"/>
        <w:ind w:left="2126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4D29CE" w:rsidRPr="0012516C" w:rsidRDefault="004D29CE" w:rsidP="006470AC">
      <w:pPr>
        <w:spacing w:line="264" w:lineRule="auto"/>
        <w:ind w:left="1406" w:firstLine="720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คาดว่าจะดำเนินการภาคสนามแล้วเสร็จ ใน </w:t>
      </w:r>
      <w:r w:rsidRPr="0012516C">
        <w:rPr>
          <w:rFonts w:ascii="Cordia New" w:hAnsi="Cordia New"/>
          <w:sz w:val="28"/>
          <w:highlight w:val="yellow"/>
        </w:rPr>
        <w:t>Q4</w:t>
      </w:r>
    </w:p>
    <w:p w:rsidR="004D29CE" w:rsidRPr="0012516C" w:rsidRDefault="004D29CE" w:rsidP="004D29CE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15769D" w:rsidRPr="0012516C" w:rsidRDefault="004D29CE" w:rsidP="0015769D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ไม่มี</w:t>
      </w:r>
    </w:p>
    <w:p w:rsidR="0015769D" w:rsidRPr="0012516C" w:rsidRDefault="0015769D" w:rsidP="0015769D">
      <w:pPr>
        <w:pStyle w:val="ListParagraph"/>
        <w:numPr>
          <w:ilvl w:val="1"/>
          <w:numId w:val="24"/>
        </w:numPr>
        <w:spacing w:before="24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</w:t>
      </w: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Project </w:t>
      </w:r>
      <w:r w:rsidR="00D46B5C"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ที่สำคัญ</w:t>
      </w: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อื่นๆ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026"/>
      </w:tblGrid>
      <w:tr w:rsidR="00707256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707256" w:rsidRDefault="00707256" w:rsidP="00707256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bookmarkStart w:id="12" w:name="_GoBack"/>
            <w:bookmarkEnd w:id="12"/>
            <w:r>
              <w:rPr>
                <w:rFonts w:ascii="Cordia New" w:hAnsi="Cordia New"/>
                <w:sz w:val="28"/>
              </w:rPr>
              <w:t>1.7.2</w:t>
            </w:r>
          </w:p>
        </w:tc>
      </w:tr>
      <w:tr w:rsidR="00707256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707256" w:rsidRDefault="00707256" w:rsidP="00707256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ab/>
              <w:t>1</w:t>
            </w:r>
          </w:p>
        </w:tc>
      </w:tr>
      <w:tr w:rsidR="00707256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707256" w:rsidRDefault="00707256" w:rsidP="00707256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1.7.2.1 </w:t>
            </w:r>
            <w:r>
              <w:rPr>
                <w:rFonts w:ascii="Cordia New" w:hAnsi="Cordia New"/>
                <w:sz w:val="28"/>
                <w:cs/>
              </w:rPr>
              <w:t>แผนงาน</w:t>
            </w:r>
          </w:p>
        </w:tc>
      </w:tr>
      <w:tr w:rsidR="00707256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707256" w:rsidRDefault="00707256" w:rsidP="00707256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ab/>
              <w:t>1</w:t>
            </w:r>
          </w:p>
        </w:tc>
      </w:tr>
      <w:tr w:rsidR="00707256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707256" w:rsidRDefault="00707256" w:rsidP="00707256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1.7.2.2 </w:t>
            </w:r>
            <w:r>
              <w:rPr>
                <w:rFonts w:ascii="Cordia New" w:hAnsi="Cordia New"/>
                <w:sz w:val="28"/>
                <w:cs/>
              </w:rPr>
              <w:t>ผลการดำเนินงาน</w:t>
            </w:r>
          </w:p>
        </w:tc>
      </w:tr>
      <w:tr w:rsidR="00707256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707256" w:rsidRDefault="00707256" w:rsidP="00707256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ab/>
              <w:t>1</w:t>
            </w:r>
          </w:p>
        </w:tc>
      </w:tr>
      <w:tr w:rsidR="00707256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707256" w:rsidRDefault="00707256" w:rsidP="00707256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1.7.2.3 </w:t>
            </w:r>
            <w:r>
              <w:rPr>
                <w:rFonts w:ascii="Cordia New" w:hAnsi="Cordia New"/>
                <w:sz w:val="28"/>
                <w:cs/>
              </w:rPr>
              <w:t>การดำเนินงานในอนาคต</w:t>
            </w:r>
          </w:p>
        </w:tc>
      </w:tr>
      <w:tr w:rsidR="00707256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707256" w:rsidRDefault="00707256" w:rsidP="00707256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ab/>
              <w:t>1</w:t>
            </w:r>
          </w:p>
        </w:tc>
      </w:tr>
      <w:tr w:rsidR="00707256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707256" w:rsidRDefault="00707256" w:rsidP="00707256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1.7.2.4 </w:t>
            </w:r>
            <w:r>
              <w:rPr>
                <w:rFonts w:ascii="Cordia New" w:hAnsi="Cordia New"/>
                <w:sz w:val="28"/>
                <w:cs/>
              </w:rPr>
              <w:t>ปัญหาอุปสรรค์ (ถ้ามี)</w:t>
            </w:r>
          </w:p>
        </w:tc>
      </w:tr>
      <w:tr w:rsidR="00707256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707256" w:rsidRDefault="00707256" w:rsidP="00707256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ab/>
              <w:t>1</w:t>
            </w:r>
          </w:p>
        </w:tc>
      </w:tr>
      <w:tr w:rsidR="00707256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707256" w:rsidRDefault="00707256" w:rsidP="00707256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1.7.3</w:t>
            </w:r>
          </w:p>
        </w:tc>
      </w:tr>
      <w:tr w:rsidR="00707256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707256" w:rsidRDefault="00707256" w:rsidP="00707256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ab/>
              <w:t>2</w:t>
            </w:r>
          </w:p>
        </w:tc>
      </w:tr>
      <w:tr w:rsidR="00707256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707256" w:rsidRDefault="00707256" w:rsidP="00707256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lastRenderedPageBreak/>
              <w:t xml:space="preserve">1.7.3.1 </w:t>
            </w:r>
            <w:r>
              <w:rPr>
                <w:rFonts w:ascii="Cordia New" w:hAnsi="Cordia New"/>
                <w:sz w:val="28"/>
                <w:cs/>
              </w:rPr>
              <w:t>แผนงาน</w:t>
            </w:r>
          </w:p>
        </w:tc>
      </w:tr>
      <w:tr w:rsidR="00707256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707256" w:rsidRDefault="00707256" w:rsidP="00707256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ab/>
              <w:t>2</w:t>
            </w:r>
          </w:p>
        </w:tc>
      </w:tr>
      <w:tr w:rsidR="00707256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707256" w:rsidRDefault="00707256" w:rsidP="00707256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1.7.3.2 </w:t>
            </w:r>
            <w:r>
              <w:rPr>
                <w:rFonts w:ascii="Cordia New" w:hAnsi="Cordia New"/>
                <w:sz w:val="28"/>
                <w:cs/>
              </w:rPr>
              <w:t>ผลการดำเนินงาน</w:t>
            </w:r>
          </w:p>
        </w:tc>
      </w:tr>
      <w:tr w:rsidR="00707256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707256" w:rsidRDefault="00707256" w:rsidP="00707256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ab/>
              <w:t>2</w:t>
            </w:r>
          </w:p>
        </w:tc>
      </w:tr>
      <w:tr w:rsidR="00707256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707256" w:rsidRDefault="00707256" w:rsidP="00707256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1.7.3.3 </w:t>
            </w:r>
            <w:r>
              <w:rPr>
                <w:rFonts w:ascii="Cordia New" w:hAnsi="Cordia New"/>
                <w:sz w:val="28"/>
                <w:cs/>
              </w:rPr>
              <w:t>การดำเนินงานในอนาคต</w:t>
            </w:r>
          </w:p>
        </w:tc>
      </w:tr>
      <w:tr w:rsidR="00707256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707256" w:rsidRDefault="00707256" w:rsidP="00707256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ab/>
              <w:t>2</w:t>
            </w:r>
          </w:p>
        </w:tc>
      </w:tr>
      <w:tr w:rsidR="00707256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707256" w:rsidRDefault="00707256" w:rsidP="00707256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1.7.3.4 </w:t>
            </w:r>
            <w:r>
              <w:rPr>
                <w:rFonts w:ascii="Cordia New" w:hAnsi="Cordia New"/>
                <w:sz w:val="28"/>
                <w:cs/>
              </w:rPr>
              <w:t>ปัญหาอุปสรรค์ (ถ้ามี)</w:t>
            </w:r>
          </w:p>
        </w:tc>
      </w:tr>
      <w:tr w:rsidR="00707256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707256" w:rsidRDefault="00707256" w:rsidP="00707256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ab/>
              <w:t>2</w:t>
            </w:r>
          </w:p>
        </w:tc>
      </w:tr>
      <w:tr w:rsidR="00707256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707256" w:rsidRDefault="00707256" w:rsidP="00707256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1.7.4</w:t>
            </w:r>
          </w:p>
        </w:tc>
      </w:tr>
      <w:tr w:rsidR="00707256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707256" w:rsidRDefault="00707256" w:rsidP="00707256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ab/>
              <w:t>4</w:t>
            </w:r>
          </w:p>
        </w:tc>
      </w:tr>
      <w:tr w:rsidR="00707256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707256" w:rsidRDefault="00707256" w:rsidP="00707256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1.7.4.1 </w:t>
            </w:r>
            <w:r>
              <w:rPr>
                <w:rFonts w:ascii="Cordia New" w:hAnsi="Cordia New"/>
                <w:sz w:val="28"/>
                <w:cs/>
              </w:rPr>
              <w:t>แผนงาน</w:t>
            </w:r>
          </w:p>
        </w:tc>
      </w:tr>
      <w:tr w:rsidR="00707256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707256" w:rsidRDefault="00707256" w:rsidP="00707256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ab/>
              <w:t>4</w:t>
            </w:r>
          </w:p>
        </w:tc>
      </w:tr>
      <w:tr w:rsidR="00707256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707256" w:rsidRDefault="00707256" w:rsidP="00707256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1.7.4.2 </w:t>
            </w:r>
            <w:r>
              <w:rPr>
                <w:rFonts w:ascii="Cordia New" w:hAnsi="Cordia New"/>
                <w:sz w:val="28"/>
                <w:cs/>
              </w:rPr>
              <w:t>ผลการดำเนินงาน</w:t>
            </w:r>
          </w:p>
        </w:tc>
      </w:tr>
      <w:tr w:rsidR="00707256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707256" w:rsidRDefault="00707256" w:rsidP="00707256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ab/>
              <w:t>4</w:t>
            </w:r>
          </w:p>
        </w:tc>
      </w:tr>
      <w:tr w:rsidR="00707256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707256" w:rsidRDefault="00707256" w:rsidP="00707256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1.7.4.3 </w:t>
            </w:r>
            <w:r>
              <w:rPr>
                <w:rFonts w:ascii="Cordia New" w:hAnsi="Cordia New"/>
                <w:sz w:val="28"/>
                <w:cs/>
              </w:rPr>
              <w:t>การดำเนินงานในอนาคต</w:t>
            </w:r>
          </w:p>
        </w:tc>
      </w:tr>
      <w:tr w:rsidR="00707256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707256" w:rsidRDefault="00707256" w:rsidP="00707256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ab/>
              <w:t>4</w:t>
            </w:r>
          </w:p>
        </w:tc>
      </w:tr>
      <w:tr w:rsidR="00707256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707256" w:rsidRDefault="00707256" w:rsidP="00707256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1.7.4.4 </w:t>
            </w:r>
            <w:r>
              <w:rPr>
                <w:rFonts w:ascii="Cordia New" w:hAnsi="Cordia New"/>
                <w:sz w:val="28"/>
                <w:cs/>
              </w:rPr>
              <w:t>ปัญหาอุปสรรค์ (ถ้ามี)</w:t>
            </w:r>
          </w:p>
        </w:tc>
      </w:tr>
      <w:tr w:rsidR="00707256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707256" w:rsidRDefault="00707256" w:rsidP="00707256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lastRenderedPageBreak/>
              <w:tab/>
              <w:t>4</w:t>
            </w:r>
          </w:p>
        </w:tc>
      </w:tr>
      <w:tr w:rsidR="00707256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707256" w:rsidRDefault="00707256" w:rsidP="00707256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1.7.5</w:t>
            </w:r>
          </w:p>
        </w:tc>
      </w:tr>
      <w:tr w:rsidR="00707256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707256" w:rsidRDefault="00707256" w:rsidP="00707256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ab/>
              <w:t>5</w:t>
            </w:r>
          </w:p>
        </w:tc>
      </w:tr>
      <w:tr w:rsidR="00707256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707256" w:rsidRDefault="00707256" w:rsidP="00707256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1.7.5.1 </w:t>
            </w:r>
            <w:r>
              <w:rPr>
                <w:rFonts w:ascii="Cordia New" w:hAnsi="Cordia New"/>
                <w:sz w:val="28"/>
                <w:cs/>
              </w:rPr>
              <w:t>แผนงาน</w:t>
            </w:r>
          </w:p>
        </w:tc>
      </w:tr>
      <w:tr w:rsidR="00707256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707256" w:rsidRDefault="00707256" w:rsidP="00707256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ab/>
              <w:t>5</w:t>
            </w:r>
          </w:p>
        </w:tc>
      </w:tr>
      <w:tr w:rsidR="00707256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707256" w:rsidRDefault="00707256" w:rsidP="00707256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1.7.5.2 </w:t>
            </w:r>
            <w:r>
              <w:rPr>
                <w:rFonts w:ascii="Cordia New" w:hAnsi="Cordia New"/>
                <w:sz w:val="28"/>
                <w:cs/>
              </w:rPr>
              <w:t>ผลการดำเนินงาน</w:t>
            </w:r>
          </w:p>
        </w:tc>
      </w:tr>
      <w:tr w:rsidR="00707256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707256" w:rsidRDefault="00707256" w:rsidP="00707256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ab/>
              <w:t>5</w:t>
            </w:r>
          </w:p>
        </w:tc>
      </w:tr>
      <w:tr w:rsidR="00707256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707256" w:rsidRDefault="00707256" w:rsidP="00707256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1.7.5.3 </w:t>
            </w:r>
            <w:r>
              <w:rPr>
                <w:rFonts w:ascii="Cordia New" w:hAnsi="Cordia New"/>
                <w:sz w:val="28"/>
                <w:cs/>
              </w:rPr>
              <w:t>การดำเนินงานในอนาคต</w:t>
            </w:r>
          </w:p>
        </w:tc>
      </w:tr>
      <w:tr w:rsidR="00707256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707256" w:rsidRDefault="00707256" w:rsidP="00707256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ab/>
              <w:t>5</w:t>
            </w:r>
          </w:p>
        </w:tc>
      </w:tr>
      <w:tr w:rsidR="00707256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707256" w:rsidRDefault="00707256" w:rsidP="00707256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1.7.5.4 </w:t>
            </w:r>
            <w:r>
              <w:rPr>
                <w:rFonts w:ascii="Cordia New" w:hAnsi="Cordia New"/>
                <w:sz w:val="28"/>
                <w:cs/>
              </w:rPr>
              <w:t>ปัญหาอุปสรรค์ (ถ้ามี)</w:t>
            </w:r>
          </w:p>
        </w:tc>
      </w:tr>
      <w:tr w:rsidR="00707256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707256" w:rsidRDefault="00707256" w:rsidP="00707256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ab/>
              <w:t>5</w:t>
            </w:r>
          </w:p>
        </w:tc>
      </w:tr>
      <w:tr w:rsidR="00707256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707256" w:rsidRDefault="00707256" w:rsidP="00707256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1.7.6</w:t>
            </w:r>
          </w:p>
        </w:tc>
      </w:tr>
      <w:tr w:rsidR="00707256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707256" w:rsidRDefault="00707256" w:rsidP="00707256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ab/>
              <w:t>7</w:t>
            </w:r>
          </w:p>
        </w:tc>
      </w:tr>
      <w:tr w:rsidR="00707256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707256" w:rsidRDefault="00707256" w:rsidP="00707256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1.7.6.1 </w:t>
            </w:r>
            <w:r>
              <w:rPr>
                <w:rFonts w:ascii="Cordia New" w:hAnsi="Cordia New"/>
                <w:sz w:val="28"/>
                <w:cs/>
              </w:rPr>
              <w:t>แผนงาน</w:t>
            </w:r>
          </w:p>
        </w:tc>
      </w:tr>
      <w:tr w:rsidR="00707256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707256" w:rsidRDefault="00707256" w:rsidP="00707256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ab/>
              <w:t>7</w:t>
            </w:r>
          </w:p>
        </w:tc>
      </w:tr>
      <w:tr w:rsidR="00707256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707256" w:rsidRDefault="00707256" w:rsidP="00707256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1.7.6.2 </w:t>
            </w:r>
            <w:r>
              <w:rPr>
                <w:rFonts w:ascii="Cordia New" w:hAnsi="Cordia New"/>
                <w:sz w:val="28"/>
                <w:cs/>
              </w:rPr>
              <w:t>ผลการดำเนินงาน</w:t>
            </w:r>
          </w:p>
        </w:tc>
      </w:tr>
      <w:tr w:rsidR="00707256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707256" w:rsidRDefault="00707256" w:rsidP="00707256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ab/>
              <w:t>7</w:t>
            </w:r>
          </w:p>
        </w:tc>
      </w:tr>
      <w:tr w:rsidR="00707256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707256" w:rsidRDefault="00707256" w:rsidP="00707256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lastRenderedPageBreak/>
              <w:t xml:space="preserve">1.7.6.3 </w:t>
            </w:r>
            <w:r>
              <w:rPr>
                <w:rFonts w:ascii="Cordia New" w:hAnsi="Cordia New"/>
                <w:sz w:val="28"/>
                <w:cs/>
              </w:rPr>
              <w:t>การดำเนินงานในอนาคต</w:t>
            </w:r>
          </w:p>
        </w:tc>
      </w:tr>
      <w:tr w:rsidR="00707256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707256" w:rsidRDefault="00707256" w:rsidP="00707256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ab/>
              <w:t>7</w:t>
            </w:r>
          </w:p>
        </w:tc>
      </w:tr>
      <w:tr w:rsidR="00707256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707256" w:rsidRDefault="00707256" w:rsidP="00707256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1.7.6.4 </w:t>
            </w:r>
            <w:r>
              <w:rPr>
                <w:rFonts w:ascii="Cordia New" w:hAnsi="Cordia New"/>
                <w:sz w:val="28"/>
                <w:cs/>
              </w:rPr>
              <w:t>ปัญหาอุปสรรค์ (ถ้ามี)</w:t>
            </w:r>
          </w:p>
        </w:tc>
      </w:tr>
      <w:tr w:rsidR="00707256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707256" w:rsidRDefault="00707256" w:rsidP="00707256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ab/>
              <w:t>7</w:t>
            </w:r>
          </w:p>
        </w:tc>
      </w:tr>
      <w:tr w:rsidR="00707256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707256" w:rsidRDefault="00707256" w:rsidP="00707256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1.7.7</w:t>
            </w:r>
          </w:p>
        </w:tc>
      </w:tr>
      <w:tr w:rsidR="00707256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707256" w:rsidRDefault="00707256" w:rsidP="00707256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ab/>
            </w:r>
            <w:r>
              <w:rPr>
                <w:rFonts w:ascii="Cordia New" w:hAnsi="Cordia New"/>
                <w:sz w:val="28"/>
                <w:cs/>
              </w:rPr>
              <w:t>ชื่อโครงการ :</w:t>
            </w:r>
            <w:r>
              <w:rPr>
                <w:rFonts w:ascii="Cordia New" w:hAnsi="Cordia New"/>
                <w:sz w:val="28"/>
                <w:cs/>
              </w:rPr>
              <w:tab/>
            </w:r>
          </w:p>
        </w:tc>
      </w:tr>
      <w:tr w:rsidR="00707256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707256" w:rsidRDefault="00707256" w:rsidP="00707256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1.7.7.1 </w:t>
            </w:r>
            <w:r>
              <w:rPr>
                <w:rFonts w:ascii="Cordia New" w:hAnsi="Cordia New"/>
                <w:sz w:val="28"/>
                <w:cs/>
              </w:rPr>
              <w:t>แผนงาน</w:t>
            </w:r>
          </w:p>
        </w:tc>
      </w:tr>
      <w:tr w:rsidR="00707256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707256" w:rsidRDefault="00707256" w:rsidP="00707256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ab/>
            </w:r>
            <w:r>
              <w:rPr>
                <w:rFonts w:ascii="Cordia New" w:hAnsi="Cordia New"/>
                <w:sz w:val="28"/>
                <w:cs/>
              </w:rPr>
              <w:t>แผนงาน :</w:t>
            </w:r>
            <w:r>
              <w:rPr>
                <w:rFonts w:ascii="Cordia New" w:hAnsi="Cordia New"/>
                <w:sz w:val="28"/>
                <w:cs/>
              </w:rPr>
              <w:tab/>
            </w:r>
          </w:p>
        </w:tc>
      </w:tr>
      <w:tr w:rsidR="00707256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707256" w:rsidRDefault="00707256" w:rsidP="00707256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1.7.7.2 </w:t>
            </w:r>
            <w:r>
              <w:rPr>
                <w:rFonts w:ascii="Cordia New" w:hAnsi="Cordia New"/>
                <w:sz w:val="28"/>
                <w:cs/>
              </w:rPr>
              <w:t>ผลการดำเนินงาน</w:t>
            </w:r>
          </w:p>
        </w:tc>
      </w:tr>
      <w:tr w:rsidR="00707256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707256" w:rsidRDefault="00707256" w:rsidP="00707256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ab/>
            </w:r>
            <w:r>
              <w:rPr>
                <w:rFonts w:ascii="Cordia New" w:hAnsi="Cordia New"/>
                <w:sz w:val="28"/>
                <w:cs/>
              </w:rPr>
              <w:t>ผลการดำเนินงาน :</w:t>
            </w:r>
            <w:r>
              <w:rPr>
                <w:rFonts w:ascii="Cordia New" w:hAnsi="Cordia New"/>
                <w:sz w:val="28"/>
                <w:cs/>
              </w:rPr>
              <w:tab/>
            </w:r>
          </w:p>
        </w:tc>
      </w:tr>
      <w:tr w:rsidR="00707256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707256" w:rsidRDefault="00707256" w:rsidP="00707256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1.7.7.3 </w:t>
            </w:r>
            <w:r>
              <w:rPr>
                <w:rFonts w:ascii="Cordia New" w:hAnsi="Cordia New"/>
                <w:sz w:val="28"/>
                <w:cs/>
              </w:rPr>
              <w:t>การดำเนินงานในอนาคต</w:t>
            </w:r>
          </w:p>
        </w:tc>
      </w:tr>
      <w:tr w:rsidR="00707256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707256" w:rsidRDefault="00707256" w:rsidP="00707256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ab/>
            </w:r>
            <w:r>
              <w:rPr>
                <w:rFonts w:ascii="Cordia New" w:hAnsi="Cordia New"/>
                <w:sz w:val="28"/>
                <w:cs/>
              </w:rPr>
              <w:t>การดำเนินงานในอนาคต :</w:t>
            </w:r>
            <w:r>
              <w:rPr>
                <w:rFonts w:ascii="Cordia New" w:hAnsi="Cordia New"/>
                <w:sz w:val="28"/>
                <w:cs/>
              </w:rPr>
              <w:tab/>
            </w:r>
          </w:p>
        </w:tc>
      </w:tr>
      <w:tr w:rsidR="00707256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707256" w:rsidRDefault="00707256" w:rsidP="00707256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1.7.7.4 </w:t>
            </w:r>
            <w:r>
              <w:rPr>
                <w:rFonts w:ascii="Cordia New" w:hAnsi="Cordia New"/>
                <w:sz w:val="28"/>
                <w:cs/>
              </w:rPr>
              <w:t>ปัญหาอุปสรรค์ (ถ้ามี)</w:t>
            </w:r>
          </w:p>
        </w:tc>
      </w:tr>
      <w:tr w:rsidR="00707256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707256" w:rsidRDefault="00707256" w:rsidP="00707256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ab/>
            </w:r>
            <w:r>
              <w:rPr>
                <w:rFonts w:ascii="Cordia New" w:hAnsi="Cordia New"/>
                <w:sz w:val="28"/>
                <w:cs/>
              </w:rPr>
              <w:t>ปัญหาอุปสรรค (ถ้ามี) :</w:t>
            </w:r>
            <w:r>
              <w:rPr>
                <w:rFonts w:ascii="Cordia New" w:hAnsi="Cordia New"/>
                <w:sz w:val="28"/>
                <w:cs/>
              </w:rPr>
              <w:tab/>
            </w:r>
          </w:p>
        </w:tc>
      </w:tr>
    </w:tbl>
    <w:p w:rsidR="00DF2622" w:rsidRPr="00413E19" w:rsidRDefault="00DF2622" w:rsidP="00413E19">
      <w:pPr>
        <w:shd w:val="clear" w:color="auto" w:fill="FFFFFF" w:themeFill="background1"/>
        <w:spacing w:before="240" w:after="120" w:line="264" w:lineRule="auto"/>
        <w:jc w:val="center"/>
        <w:outlineLvl w:val="0"/>
        <w:rPr>
          <w:rFonts w:ascii="Cordia New" w:hAnsi="Cordia New"/>
          <w:sz w:val="28"/>
          <w:cs/>
        </w:rPr>
      </w:pPr>
    </w:p>
    <w:sectPr w:rsidR="00DF2622" w:rsidRPr="00413E19" w:rsidSect="0058437D">
      <w:headerReference w:type="default" r:id="rId13"/>
      <w:footerReference w:type="default" r:id="rId14"/>
      <w:pgSz w:w="11906" w:h="16838" w:code="9"/>
      <w:pgMar w:top="1440" w:right="1440" w:bottom="1440" w:left="1440" w:header="624" w:footer="62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7256" w:rsidRDefault="00707256">
      <w:r>
        <w:separator/>
      </w:r>
    </w:p>
  </w:endnote>
  <w:endnote w:type="continuationSeparator" w:id="0">
    <w:p w:rsidR="00707256" w:rsidRDefault="00707256">
      <w:r>
        <w:continuationSeparator/>
      </w:r>
    </w:p>
  </w:endnote>
  <w:endnote w:type="continuationNotice" w:id="1">
    <w:p w:rsidR="00707256" w:rsidRDefault="0070725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llen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Browallia New" w:hAnsi="Browallia New" w:cs="Browallia New"/>
        <w:sz w:val="26"/>
        <w:szCs w:val="26"/>
      </w:rPr>
      <w:id w:val="4635075"/>
      <w:docPartObj>
        <w:docPartGallery w:val="Page Numbers (Bottom of Page)"/>
        <w:docPartUnique/>
      </w:docPartObj>
    </w:sdtPr>
    <w:sdtEndPr/>
    <w:sdtContent>
      <w:sdt>
        <w:sdtPr>
          <w:rPr>
            <w:rFonts w:ascii="Browallia New" w:hAnsi="Browallia New" w:cs="Browallia New"/>
            <w:sz w:val="26"/>
            <w:szCs w:val="26"/>
          </w:rPr>
          <w:id w:val="-667864451"/>
          <w:docPartObj>
            <w:docPartGallery w:val="Page Numbers (Top of Page)"/>
            <w:docPartUnique/>
          </w:docPartObj>
        </w:sdtPr>
        <w:sdtEndPr/>
        <w:sdtContent>
          <w:p w:rsidR="00BF3EF8" w:rsidRDefault="00BF3EF8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>
              <w:rPr>
                <w:rFonts w:ascii="Browallia New" w:hAnsi="Browallia New" w:cs="Browallia New" w:hint="cs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0DC0E92" wp14:editId="3527CD6F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110007</wp:posOffset>
                      </wp:positionV>
                      <wp:extent cx="5868000" cy="0"/>
                      <wp:effectExtent l="0" t="0" r="19050" b="1905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680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D832436" id="Straight Connector 9" o:spid="_x0000_s1026" style="position:absolute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8.65pt" to="462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" strokecolor="#002060" strokeweight="1pt">
                      <w10:wrap anchorx="margin"/>
                    </v:line>
                  </w:pict>
                </mc:Fallback>
              </mc:AlternateContent>
            </w:r>
          </w:p>
          <w:p w:rsidR="00BF3EF8" w:rsidRPr="00E32510" w:rsidRDefault="00BF3EF8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สายงานระบบท่อส่งก๊าซธรรมชาติ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                                     </w:t>
            </w: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</w:t>
            </w:r>
            <w:r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หน้า 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PAGE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707256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1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/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NUMPAGES 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707256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18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</w:p>
        </w:sdtContent>
      </w:sdt>
    </w:sdtContent>
  </w:sdt>
  <w:p w:rsidR="00BF3EF8" w:rsidRPr="00456DA4" w:rsidRDefault="00BF3EF8" w:rsidP="00456DA4">
    <w:pPr>
      <w:pStyle w:val="Header"/>
      <w:rPr>
        <w:rFonts w:ascii="Browallia New" w:hAnsi="Browallia New" w:cs="Browallia New"/>
        <w:color w:val="0000FF"/>
        <w:sz w:val="26"/>
        <w:szCs w:val="2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Browallia New" w:hAnsi="Browallia New" w:cs="Browallia New"/>
        <w:sz w:val="26"/>
        <w:szCs w:val="26"/>
      </w:rPr>
      <w:id w:val="918210061"/>
      <w:docPartObj>
        <w:docPartGallery w:val="Page Numbers (Bottom of Page)"/>
        <w:docPartUnique/>
      </w:docPartObj>
    </w:sdtPr>
    <w:sdtEndPr/>
    <w:sdtContent>
      <w:sdt>
        <w:sdtPr>
          <w:rPr>
            <w:rFonts w:ascii="Browallia New" w:hAnsi="Browallia New" w:cs="Browallia New"/>
            <w:sz w:val="26"/>
            <w:szCs w:val="26"/>
          </w:rPr>
          <w:id w:val="1055583808"/>
          <w:docPartObj>
            <w:docPartGallery w:val="Page Numbers (Top of Page)"/>
            <w:docPartUnique/>
          </w:docPartObj>
        </w:sdtPr>
        <w:sdtEndPr/>
        <w:sdtContent>
          <w:p w:rsidR="00BF3EF8" w:rsidRDefault="00BF3EF8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>
              <w:rPr>
                <w:rFonts w:ascii="Browallia New" w:hAnsi="Browallia New" w:cs="Browallia New" w:hint="cs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82B8B9B" wp14:editId="6997B71C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110007</wp:posOffset>
                      </wp:positionV>
                      <wp:extent cx="5868000" cy="0"/>
                      <wp:effectExtent l="0" t="0" r="19050" b="1905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680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811861" id="Straight Connector 2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8.65pt" to="462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" strokecolor="#002060" strokeweight="1pt">
                      <w10:wrap anchorx="margin"/>
                    </v:line>
                  </w:pict>
                </mc:Fallback>
              </mc:AlternateContent>
            </w:r>
          </w:p>
          <w:p w:rsidR="00BF3EF8" w:rsidRPr="00E32510" w:rsidRDefault="00BF3EF8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สายงานระบบท่อส่งก๊าซธรรมชาติ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                                     </w:t>
            </w: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</w:t>
            </w:r>
            <w:r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หน้า 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PAGE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707256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21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/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NUMPAGES 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707256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21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</w:p>
        </w:sdtContent>
      </w:sdt>
    </w:sdtContent>
  </w:sdt>
  <w:p w:rsidR="00BF3EF8" w:rsidRPr="00456DA4" w:rsidRDefault="00BF3EF8" w:rsidP="00456DA4">
    <w:pPr>
      <w:pStyle w:val="Header"/>
      <w:rPr>
        <w:rFonts w:ascii="Browallia New" w:hAnsi="Browallia New" w:cs="Browallia New"/>
        <w:color w:val="0000FF"/>
        <w:sz w:val="26"/>
        <w:szCs w:val="2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7256" w:rsidRDefault="00707256">
      <w:r>
        <w:separator/>
      </w:r>
    </w:p>
  </w:footnote>
  <w:footnote w:type="continuationSeparator" w:id="0">
    <w:p w:rsidR="00707256" w:rsidRDefault="00707256">
      <w:r>
        <w:continuationSeparator/>
      </w:r>
    </w:p>
  </w:footnote>
  <w:footnote w:type="continuationNotice" w:id="1">
    <w:p w:rsidR="00707256" w:rsidRDefault="0070725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3EF8" w:rsidRDefault="00BF3EF8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noProof/>
        <w:kern w:val="24"/>
        <w:sz w:val="32"/>
        <w:szCs w:val="32"/>
      </w:rPr>
      <w:drawing>
        <wp:anchor distT="0" distB="0" distL="114300" distR="114300" simplePos="0" relativeHeight="251661824" behindDoc="0" locked="0" layoutInCell="1" allowOverlap="1" wp14:anchorId="29942D91" wp14:editId="34A4ED4B">
          <wp:simplePos x="0" y="0"/>
          <wp:positionH relativeFrom="margin">
            <wp:align>right</wp:align>
          </wp:positionH>
          <wp:positionV relativeFrom="paragraph">
            <wp:posOffset>3480</wp:posOffset>
          </wp:positionV>
          <wp:extent cx="776378" cy="344633"/>
          <wp:effectExtent l="0" t="0" r="508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LOGOCOP_lo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78" cy="3446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รายงาน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การให้บริการ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ตาม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บันทึกข้อตกลง 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 xml:space="preserve">Gas Business Share Service 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 </w:t>
    </w:r>
  </w:p>
  <w:p w:rsidR="00BF3EF8" w:rsidRPr="00A12DEF" w:rsidRDefault="00BF3EF8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color w:val="FF0000"/>
        <w:spacing w:val="10"/>
        <w:kern w:val="24"/>
        <w:sz w:val="32"/>
        <w:szCs w:val="32"/>
      </w:rPr>
    </w:pP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ประจำไตรมาสที่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[qx]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ปี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[yx]</w:t>
    </w:r>
    <w:r w:rsidRPr="00A12DEF"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 xml:space="preserve"> </w:t>
    </w:r>
  </w:p>
  <w:p w:rsidR="00BF3EF8" w:rsidRPr="00E32510" w:rsidRDefault="00BF3EF8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Cordia New" w:hAnsi="Cordia New" w:cs="Cordia New"/>
        <w:cs/>
      </w:rPr>
    </w:pPr>
    <w:r w:rsidRPr="00E32510">
      <w:rPr>
        <w:rFonts w:ascii="Cordia New" w:hAnsi="Cordia New" w:cs="Cordia New"/>
        <w:noProof/>
      </w:rPr>
      <w:drawing>
        <wp:inline distT="0" distB="0" distL="0" distR="0" wp14:anchorId="36301304" wp14:editId="6D563FD7">
          <wp:extent cx="5800954" cy="208280"/>
          <wp:effectExtent l="0" t="0" r="9525" b="1270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609" cy="21070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3EF8" w:rsidRDefault="00BF3EF8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noProof/>
        <w:kern w:val="24"/>
        <w:sz w:val="32"/>
        <w:szCs w:val="32"/>
      </w:rPr>
      <w:drawing>
        <wp:anchor distT="0" distB="0" distL="114300" distR="114300" simplePos="0" relativeHeight="251666432" behindDoc="0" locked="0" layoutInCell="1" allowOverlap="1" wp14:anchorId="5300DF5C" wp14:editId="6385A390">
          <wp:simplePos x="0" y="0"/>
          <wp:positionH relativeFrom="margin">
            <wp:align>right</wp:align>
          </wp:positionH>
          <wp:positionV relativeFrom="paragraph">
            <wp:posOffset>3480</wp:posOffset>
          </wp:positionV>
          <wp:extent cx="776378" cy="344633"/>
          <wp:effectExtent l="0" t="0" r="5080" b="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LOGOCOP_lo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78" cy="3446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รายงาน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การให้บริการ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ตาม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บันทึกข้อตกลง 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 xml:space="preserve">Gas Business Share Service 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 </w:t>
    </w:r>
  </w:p>
  <w:p w:rsidR="00BF3EF8" w:rsidRPr="00A12DEF" w:rsidRDefault="00BF3EF8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color w:val="FF0000"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ประจำไตรมาสที่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[qx]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ปี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[yx]</w:t>
    </w:r>
    <w:r w:rsidRPr="00A12DEF"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 xml:space="preserve"> </w:t>
    </w:r>
  </w:p>
  <w:p w:rsidR="00BF3EF8" w:rsidRPr="00E32510" w:rsidRDefault="00BF3EF8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Cordia New" w:hAnsi="Cordia New" w:cs="Cordia New"/>
        <w:cs/>
      </w:rPr>
    </w:pPr>
    <w:r w:rsidRPr="00E32510">
      <w:rPr>
        <w:rFonts w:ascii="Cordia New" w:hAnsi="Cordia New" w:cs="Cordia New"/>
        <w:noProof/>
      </w:rPr>
      <w:drawing>
        <wp:inline distT="0" distB="0" distL="0" distR="0" wp14:anchorId="18E0AEAC" wp14:editId="7E99AA69">
          <wp:extent cx="5800954" cy="208280"/>
          <wp:effectExtent l="0" t="0" r="9525" b="1270"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609" cy="21070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0024F"/>
    <w:multiLevelType w:val="hybridMultilevel"/>
    <w:tmpl w:val="869CA0C2"/>
    <w:lvl w:ilvl="0" w:tplc="CA362AE6">
      <w:start w:val="1"/>
      <w:numFmt w:val="decimal"/>
      <w:lvlText w:val="1.6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46A86"/>
    <w:multiLevelType w:val="hybridMultilevel"/>
    <w:tmpl w:val="DAE4E5DC"/>
    <w:lvl w:ilvl="0" w:tplc="04090011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19534B65"/>
    <w:multiLevelType w:val="hybridMultilevel"/>
    <w:tmpl w:val="4EF6BE9A"/>
    <w:lvl w:ilvl="0" w:tplc="04090011">
      <w:start w:val="1"/>
      <w:numFmt w:val="decimal"/>
      <w:lvlText w:val="%1)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100FBE"/>
    <w:multiLevelType w:val="hybridMultilevel"/>
    <w:tmpl w:val="4EB61F1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6C33660"/>
    <w:multiLevelType w:val="hybridMultilevel"/>
    <w:tmpl w:val="5E5EBF1C"/>
    <w:lvl w:ilvl="0" w:tplc="A94092DA">
      <w:start w:val="1"/>
      <w:numFmt w:val="decimal"/>
      <w:lvlText w:val="1.3.%1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030491"/>
    <w:multiLevelType w:val="hybridMultilevel"/>
    <w:tmpl w:val="571EB478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7">
      <w:start w:val="1"/>
      <w:numFmt w:val="lowerLetter"/>
      <w:lvlText w:val="%2)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2A567187"/>
    <w:multiLevelType w:val="multilevel"/>
    <w:tmpl w:val="3180750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B3C58BD"/>
    <w:multiLevelType w:val="hybridMultilevel"/>
    <w:tmpl w:val="C1FC72F2"/>
    <w:lvl w:ilvl="0" w:tplc="AAB42A5E">
      <w:start w:val="1"/>
      <w:numFmt w:val="decimal"/>
      <w:lvlText w:val="1.1.6.%1"/>
      <w:lvlJc w:val="left"/>
      <w:pPr>
        <w:ind w:left="5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39072A"/>
    <w:multiLevelType w:val="hybridMultilevel"/>
    <w:tmpl w:val="056201FA"/>
    <w:lvl w:ilvl="0" w:tplc="A150FBD2">
      <w:start w:val="1"/>
      <w:numFmt w:val="decimal"/>
      <w:lvlText w:val="1.1.1.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9" w15:restartNumberingAfterBreak="0">
    <w:nsid w:val="354B29BC"/>
    <w:multiLevelType w:val="hybridMultilevel"/>
    <w:tmpl w:val="F77622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B23324"/>
    <w:multiLevelType w:val="hybridMultilevel"/>
    <w:tmpl w:val="5AA040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C07A73"/>
    <w:multiLevelType w:val="hybridMultilevel"/>
    <w:tmpl w:val="4B8E1EE0"/>
    <w:lvl w:ilvl="0" w:tplc="D632B65C">
      <w:start w:val="1"/>
      <w:numFmt w:val="decimal"/>
      <w:lvlText w:val="%1)"/>
      <w:lvlJc w:val="left"/>
      <w:pPr>
        <w:ind w:left="2880" w:hanging="360"/>
      </w:pPr>
      <w:rPr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 w15:restartNumberingAfterBreak="0">
    <w:nsid w:val="3FE6191E"/>
    <w:multiLevelType w:val="hybridMultilevel"/>
    <w:tmpl w:val="ABC42484"/>
    <w:lvl w:ilvl="0" w:tplc="3632A0A6">
      <w:start w:val="1"/>
      <w:numFmt w:val="decimal"/>
      <w:lvlText w:val="1.1.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F31046"/>
    <w:multiLevelType w:val="hybridMultilevel"/>
    <w:tmpl w:val="FC9227C2"/>
    <w:lvl w:ilvl="0" w:tplc="04090005">
      <w:start w:val="1"/>
      <w:numFmt w:val="bullet"/>
      <w:lvlText w:val=""/>
      <w:lvlJc w:val="left"/>
      <w:pPr>
        <w:ind w:left="18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4" w15:restartNumberingAfterBreak="0">
    <w:nsid w:val="40AD7D6A"/>
    <w:multiLevelType w:val="multilevel"/>
    <w:tmpl w:val="0409001F"/>
    <w:lvl w:ilvl="0">
      <w:start w:val="1"/>
      <w:numFmt w:val="decimal"/>
      <w:lvlText w:val="%1."/>
      <w:lvlJc w:val="left"/>
      <w:pPr>
        <w:ind w:left="1767" w:hanging="360"/>
      </w:pPr>
    </w:lvl>
    <w:lvl w:ilvl="1">
      <w:start w:val="1"/>
      <w:numFmt w:val="decimal"/>
      <w:lvlText w:val="%1.%2."/>
      <w:lvlJc w:val="left"/>
      <w:pPr>
        <w:ind w:left="2199" w:hanging="432"/>
      </w:pPr>
    </w:lvl>
    <w:lvl w:ilvl="2">
      <w:start w:val="1"/>
      <w:numFmt w:val="decimal"/>
      <w:lvlText w:val="%1.%2.%3."/>
      <w:lvlJc w:val="left"/>
      <w:pPr>
        <w:ind w:left="2631" w:hanging="504"/>
      </w:pPr>
    </w:lvl>
    <w:lvl w:ilvl="3">
      <w:start w:val="1"/>
      <w:numFmt w:val="decimal"/>
      <w:lvlText w:val="%1.%2.%3.%4."/>
      <w:lvlJc w:val="left"/>
      <w:pPr>
        <w:ind w:left="3135" w:hanging="648"/>
      </w:pPr>
    </w:lvl>
    <w:lvl w:ilvl="4">
      <w:start w:val="1"/>
      <w:numFmt w:val="decimal"/>
      <w:lvlText w:val="%1.%2.%3.%4.%5."/>
      <w:lvlJc w:val="left"/>
      <w:pPr>
        <w:ind w:left="3639" w:hanging="792"/>
      </w:pPr>
    </w:lvl>
    <w:lvl w:ilvl="5">
      <w:start w:val="1"/>
      <w:numFmt w:val="decimal"/>
      <w:lvlText w:val="%1.%2.%3.%4.%5.%6."/>
      <w:lvlJc w:val="left"/>
      <w:pPr>
        <w:ind w:left="4143" w:hanging="936"/>
      </w:pPr>
    </w:lvl>
    <w:lvl w:ilvl="6">
      <w:start w:val="1"/>
      <w:numFmt w:val="decimal"/>
      <w:lvlText w:val="%1.%2.%3.%4.%5.%6.%7."/>
      <w:lvlJc w:val="left"/>
      <w:pPr>
        <w:ind w:left="4647" w:hanging="1080"/>
      </w:pPr>
    </w:lvl>
    <w:lvl w:ilvl="7">
      <w:start w:val="1"/>
      <w:numFmt w:val="decimal"/>
      <w:lvlText w:val="%1.%2.%3.%4.%5.%6.%7.%8."/>
      <w:lvlJc w:val="left"/>
      <w:pPr>
        <w:ind w:left="5151" w:hanging="1224"/>
      </w:pPr>
    </w:lvl>
    <w:lvl w:ilvl="8">
      <w:start w:val="1"/>
      <w:numFmt w:val="decimal"/>
      <w:lvlText w:val="%1.%2.%3.%4.%5.%6.%7.%8.%9."/>
      <w:lvlJc w:val="left"/>
      <w:pPr>
        <w:ind w:left="5727" w:hanging="1440"/>
      </w:pPr>
    </w:lvl>
  </w:abstractNum>
  <w:abstractNum w:abstractNumId="15" w15:restartNumberingAfterBreak="0">
    <w:nsid w:val="4155141B"/>
    <w:multiLevelType w:val="multilevel"/>
    <w:tmpl w:val="E6F60F46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1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16" w15:restartNumberingAfterBreak="0">
    <w:nsid w:val="45174948"/>
    <w:multiLevelType w:val="hybridMultilevel"/>
    <w:tmpl w:val="49B4CDAC"/>
    <w:lvl w:ilvl="0" w:tplc="04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6667A7"/>
    <w:multiLevelType w:val="hybridMultilevel"/>
    <w:tmpl w:val="9B6E54BE"/>
    <w:lvl w:ilvl="0" w:tplc="04090001">
      <w:start w:val="1"/>
      <w:numFmt w:val="bullet"/>
      <w:lvlText w:val=""/>
      <w:lvlJc w:val="left"/>
      <w:pPr>
        <w:ind w:left="18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8" w15:restartNumberingAfterBreak="0">
    <w:nsid w:val="4C134726"/>
    <w:multiLevelType w:val="hybridMultilevel"/>
    <w:tmpl w:val="77D49062"/>
    <w:lvl w:ilvl="0" w:tplc="0242E23C">
      <w:start w:val="1"/>
      <w:numFmt w:val="decimal"/>
      <w:lvlText w:val="1.3.1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9F2D45"/>
    <w:multiLevelType w:val="hybridMultilevel"/>
    <w:tmpl w:val="F93C2976"/>
    <w:lvl w:ilvl="0" w:tplc="A85A01D4">
      <w:start w:val="1"/>
      <w:numFmt w:val="decimal"/>
      <w:lvlText w:val="1.1.2.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B61CA7"/>
    <w:multiLevelType w:val="multilevel"/>
    <w:tmpl w:val="F524F8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A7179E3"/>
    <w:multiLevelType w:val="hybridMultilevel"/>
    <w:tmpl w:val="AE70980C"/>
    <w:lvl w:ilvl="0" w:tplc="04090011">
      <w:start w:val="1"/>
      <w:numFmt w:val="decimal"/>
      <w:lvlText w:val="%1)"/>
      <w:lvlJc w:val="left"/>
      <w:pPr>
        <w:ind w:left="1380" w:hanging="360"/>
      </w:p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22" w15:restartNumberingAfterBreak="0">
    <w:nsid w:val="5F0A50E5"/>
    <w:multiLevelType w:val="hybridMultilevel"/>
    <w:tmpl w:val="B5145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2C466D"/>
    <w:multiLevelType w:val="hybridMultilevel"/>
    <w:tmpl w:val="09741CF0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62CF72CA"/>
    <w:multiLevelType w:val="hybridMultilevel"/>
    <w:tmpl w:val="0664A1E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 w15:restartNumberingAfterBreak="0">
    <w:nsid w:val="66A10A81"/>
    <w:multiLevelType w:val="hybridMultilevel"/>
    <w:tmpl w:val="6698419E"/>
    <w:lvl w:ilvl="0" w:tplc="04090011">
      <w:start w:val="1"/>
      <w:numFmt w:val="decimal"/>
      <w:lvlText w:val="%1)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6" w15:restartNumberingAfterBreak="0">
    <w:nsid w:val="68DE68E6"/>
    <w:multiLevelType w:val="hybridMultilevel"/>
    <w:tmpl w:val="32CAEE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921A70"/>
    <w:multiLevelType w:val="hybridMultilevel"/>
    <w:tmpl w:val="D70EB082"/>
    <w:lvl w:ilvl="0" w:tplc="62FCEBBA">
      <w:start w:val="1"/>
      <w:numFmt w:val="decimal"/>
      <w:lvlText w:val="1.5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2D4D40"/>
    <w:multiLevelType w:val="hybridMultilevel"/>
    <w:tmpl w:val="BDF609B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16875D0"/>
    <w:multiLevelType w:val="hybridMultilevel"/>
    <w:tmpl w:val="49B4CDAC"/>
    <w:lvl w:ilvl="0" w:tplc="04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DA431B"/>
    <w:multiLevelType w:val="hybridMultilevel"/>
    <w:tmpl w:val="3934E294"/>
    <w:lvl w:ilvl="0" w:tplc="2728AF06">
      <w:start w:val="1"/>
      <w:numFmt w:val="decimal"/>
      <w:lvlText w:val="1.2.%1"/>
      <w:lvlJc w:val="left"/>
      <w:pPr>
        <w:ind w:left="30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4516C2"/>
    <w:multiLevelType w:val="hybridMultilevel"/>
    <w:tmpl w:val="9294CDB8"/>
    <w:lvl w:ilvl="0" w:tplc="04090011">
      <w:start w:val="1"/>
      <w:numFmt w:val="decimal"/>
      <w:lvlText w:val="%1)"/>
      <w:lvlJc w:val="left"/>
      <w:pPr>
        <w:ind w:left="2498" w:hanging="360"/>
      </w:pPr>
    </w:lvl>
    <w:lvl w:ilvl="1" w:tplc="04090019" w:tentative="1">
      <w:start w:val="1"/>
      <w:numFmt w:val="lowerLetter"/>
      <w:lvlText w:val="%2."/>
      <w:lvlJc w:val="left"/>
      <w:pPr>
        <w:ind w:left="3218" w:hanging="360"/>
      </w:pPr>
    </w:lvl>
    <w:lvl w:ilvl="2" w:tplc="0409001B" w:tentative="1">
      <w:start w:val="1"/>
      <w:numFmt w:val="lowerRoman"/>
      <w:lvlText w:val="%3."/>
      <w:lvlJc w:val="right"/>
      <w:pPr>
        <w:ind w:left="3938" w:hanging="180"/>
      </w:pPr>
    </w:lvl>
    <w:lvl w:ilvl="3" w:tplc="0409000F" w:tentative="1">
      <w:start w:val="1"/>
      <w:numFmt w:val="decimal"/>
      <w:lvlText w:val="%4."/>
      <w:lvlJc w:val="left"/>
      <w:pPr>
        <w:ind w:left="4658" w:hanging="360"/>
      </w:pPr>
    </w:lvl>
    <w:lvl w:ilvl="4" w:tplc="04090019" w:tentative="1">
      <w:start w:val="1"/>
      <w:numFmt w:val="lowerLetter"/>
      <w:lvlText w:val="%5."/>
      <w:lvlJc w:val="left"/>
      <w:pPr>
        <w:ind w:left="5378" w:hanging="360"/>
      </w:pPr>
    </w:lvl>
    <w:lvl w:ilvl="5" w:tplc="0409001B" w:tentative="1">
      <w:start w:val="1"/>
      <w:numFmt w:val="lowerRoman"/>
      <w:lvlText w:val="%6."/>
      <w:lvlJc w:val="right"/>
      <w:pPr>
        <w:ind w:left="6098" w:hanging="180"/>
      </w:pPr>
    </w:lvl>
    <w:lvl w:ilvl="6" w:tplc="0409000F" w:tentative="1">
      <w:start w:val="1"/>
      <w:numFmt w:val="decimal"/>
      <w:lvlText w:val="%7."/>
      <w:lvlJc w:val="left"/>
      <w:pPr>
        <w:ind w:left="6818" w:hanging="360"/>
      </w:pPr>
    </w:lvl>
    <w:lvl w:ilvl="7" w:tplc="04090019" w:tentative="1">
      <w:start w:val="1"/>
      <w:numFmt w:val="lowerLetter"/>
      <w:lvlText w:val="%8."/>
      <w:lvlJc w:val="left"/>
      <w:pPr>
        <w:ind w:left="7538" w:hanging="360"/>
      </w:pPr>
    </w:lvl>
    <w:lvl w:ilvl="8" w:tplc="0409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32" w15:restartNumberingAfterBreak="0">
    <w:nsid w:val="7866302E"/>
    <w:multiLevelType w:val="hybridMultilevel"/>
    <w:tmpl w:val="6698419E"/>
    <w:lvl w:ilvl="0" w:tplc="04090011">
      <w:start w:val="1"/>
      <w:numFmt w:val="decimal"/>
      <w:lvlText w:val="%1)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3" w15:restartNumberingAfterBreak="0">
    <w:nsid w:val="78B03CD0"/>
    <w:multiLevelType w:val="hybridMultilevel"/>
    <w:tmpl w:val="56EAAC80"/>
    <w:lvl w:ilvl="0" w:tplc="04090011">
      <w:start w:val="1"/>
      <w:numFmt w:val="decimal"/>
      <w:lvlText w:val="%1)"/>
      <w:lvlJc w:val="left"/>
      <w:pPr>
        <w:ind w:left="3633" w:hanging="360"/>
      </w:pPr>
    </w:lvl>
    <w:lvl w:ilvl="1" w:tplc="04090019" w:tentative="1">
      <w:start w:val="1"/>
      <w:numFmt w:val="lowerLetter"/>
      <w:lvlText w:val="%2."/>
      <w:lvlJc w:val="left"/>
      <w:pPr>
        <w:ind w:left="4353" w:hanging="360"/>
      </w:pPr>
    </w:lvl>
    <w:lvl w:ilvl="2" w:tplc="0409001B" w:tentative="1">
      <w:start w:val="1"/>
      <w:numFmt w:val="lowerRoman"/>
      <w:lvlText w:val="%3."/>
      <w:lvlJc w:val="right"/>
      <w:pPr>
        <w:ind w:left="5073" w:hanging="180"/>
      </w:pPr>
    </w:lvl>
    <w:lvl w:ilvl="3" w:tplc="0409000F" w:tentative="1">
      <w:start w:val="1"/>
      <w:numFmt w:val="decimal"/>
      <w:lvlText w:val="%4."/>
      <w:lvlJc w:val="left"/>
      <w:pPr>
        <w:ind w:left="5793" w:hanging="360"/>
      </w:pPr>
    </w:lvl>
    <w:lvl w:ilvl="4" w:tplc="04090019" w:tentative="1">
      <w:start w:val="1"/>
      <w:numFmt w:val="lowerLetter"/>
      <w:lvlText w:val="%5."/>
      <w:lvlJc w:val="left"/>
      <w:pPr>
        <w:ind w:left="6513" w:hanging="360"/>
      </w:pPr>
    </w:lvl>
    <w:lvl w:ilvl="5" w:tplc="0409001B" w:tentative="1">
      <w:start w:val="1"/>
      <w:numFmt w:val="lowerRoman"/>
      <w:lvlText w:val="%6."/>
      <w:lvlJc w:val="right"/>
      <w:pPr>
        <w:ind w:left="7233" w:hanging="180"/>
      </w:pPr>
    </w:lvl>
    <w:lvl w:ilvl="6" w:tplc="0409000F" w:tentative="1">
      <w:start w:val="1"/>
      <w:numFmt w:val="decimal"/>
      <w:lvlText w:val="%7."/>
      <w:lvlJc w:val="left"/>
      <w:pPr>
        <w:ind w:left="7953" w:hanging="360"/>
      </w:pPr>
    </w:lvl>
    <w:lvl w:ilvl="7" w:tplc="04090019" w:tentative="1">
      <w:start w:val="1"/>
      <w:numFmt w:val="lowerLetter"/>
      <w:lvlText w:val="%8."/>
      <w:lvlJc w:val="left"/>
      <w:pPr>
        <w:ind w:left="8673" w:hanging="360"/>
      </w:pPr>
    </w:lvl>
    <w:lvl w:ilvl="8" w:tplc="0409001B" w:tentative="1">
      <w:start w:val="1"/>
      <w:numFmt w:val="lowerRoman"/>
      <w:lvlText w:val="%9."/>
      <w:lvlJc w:val="right"/>
      <w:pPr>
        <w:ind w:left="9393" w:hanging="180"/>
      </w:pPr>
    </w:lvl>
  </w:abstractNum>
  <w:abstractNum w:abstractNumId="34" w15:restartNumberingAfterBreak="0">
    <w:nsid w:val="7B757967"/>
    <w:multiLevelType w:val="multilevel"/>
    <w:tmpl w:val="43E40B20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lang w:bidi="th-TH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10"/>
  </w:num>
  <w:num w:numId="3">
    <w:abstractNumId w:val="26"/>
  </w:num>
  <w:num w:numId="4">
    <w:abstractNumId w:val="22"/>
  </w:num>
  <w:num w:numId="5">
    <w:abstractNumId w:val="1"/>
  </w:num>
  <w:num w:numId="6">
    <w:abstractNumId w:val="23"/>
  </w:num>
  <w:num w:numId="7">
    <w:abstractNumId w:val="5"/>
  </w:num>
  <w:num w:numId="8">
    <w:abstractNumId w:val="8"/>
  </w:num>
  <w:num w:numId="9">
    <w:abstractNumId w:val="19"/>
  </w:num>
  <w:num w:numId="10">
    <w:abstractNumId w:val="31"/>
  </w:num>
  <w:num w:numId="11">
    <w:abstractNumId w:val="12"/>
  </w:num>
  <w:num w:numId="12">
    <w:abstractNumId w:val="3"/>
  </w:num>
  <w:num w:numId="13">
    <w:abstractNumId w:val="25"/>
  </w:num>
  <w:num w:numId="14">
    <w:abstractNumId w:val="27"/>
  </w:num>
  <w:num w:numId="15">
    <w:abstractNumId w:val="0"/>
  </w:num>
  <w:num w:numId="16">
    <w:abstractNumId w:val="4"/>
  </w:num>
  <w:num w:numId="17">
    <w:abstractNumId w:val="18"/>
  </w:num>
  <w:num w:numId="18">
    <w:abstractNumId w:val="30"/>
  </w:num>
  <w:num w:numId="19">
    <w:abstractNumId w:val="7"/>
  </w:num>
  <w:num w:numId="20">
    <w:abstractNumId w:val="2"/>
  </w:num>
  <w:num w:numId="21">
    <w:abstractNumId w:val="9"/>
  </w:num>
  <w:num w:numId="22">
    <w:abstractNumId w:val="32"/>
  </w:num>
  <w:num w:numId="23">
    <w:abstractNumId w:val="28"/>
  </w:num>
  <w:num w:numId="24">
    <w:abstractNumId w:val="34"/>
  </w:num>
  <w:num w:numId="25">
    <w:abstractNumId w:val="33"/>
  </w:num>
  <w:num w:numId="26">
    <w:abstractNumId w:val="11"/>
  </w:num>
  <w:num w:numId="27">
    <w:abstractNumId w:val="15"/>
  </w:num>
  <w:num w:numId="28">
    <w:abstractNumId w:val="24"/>
  </w:num>
  <w:num w:numId="29">
    <w:abstractNumId w:val="21"/>
  </w:num>
  <w:num w:numId="30">
    <w:abstractNumId w:val="16"/>
  </w:num>
  <w:num w:numId="31">
    <w:abstractNumId w:val="29"/>
  </w:num>
  <w:num w:numId="32">
    <w:abstractNumId w:val="17"/>
  </w:num>
  <w:num w:numId="33">
    <w:abstractNumId w:val="13"/>
  </w:num>
  <w:num w:numId="34">
    <w:abstractNumId w:val="14"/>
  </w:num>
  <w:num w:numId="35">
    <w:abstractNumId w:val="20"/>
  </w:num>
  <w:numIdMacAtCleanup w:val="28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NAVASIN HOMHUAL">
    <w15:presenceInfo w15:providerId="AD" w15:userId="S-1-5-21-1220945662-606747145-842925246-7185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256"/>
    <w:rsid w:val="00000491"/>
    <w:rsid w:val="000004EB"/>
    <w:rsid w:val="000005E4"/>
    <w:rsid w:val="00000933"/>
    <w:rsid w:val="000009C9"/>
    <w:rsid w:val="00000A8F"/>
    <w:rsid w:val="00000B01"/>
    <w:rsid w:val="00000C21"/>
    <w:rsid w:val="00000D68"/>
    <w:rsid w:val="00001312"/>
    <w:rsid w:val="00001736"/>
    <w:rsid w:val="00001752"/>
    <w:rsid w:val="00001C27"/>
    <w:rsid w:val="0000293C"/>
    <w:rsid w:val="00002FA0"/>
    <w:rsid w:val="00003255"/>
    <w:rsid w:val="00003304"/>
    <w:rsid w:val="0000354A"/>
    <w:rsid w:val="00003591"/>
    <w:rsid w:val="000039E3"/>
    <w:rsid w:val="00003EC7"/>
    <w:rsid w:val="000044E9"/>
    <w:rsid w:val="0000525F"/>
    <w:rsid w:val="0000577D"/>
    <w:rsid w:val="00005DB4"/>
    <w:rsid w:val="0000603B"/>
    <w:rsid w:val="0000635A"/>
    <w:rsid w:val="00006825"/>
    <w:rsid w:val="000070A5"/>
    <w:rsid w:val="00007130"/>
    <w:rsid w:val="0000726B"/>
    <w:rsid w:val="00007362"/>
    <w:rsid w:val="000075DD"/>
    <w:rsid w:val="00007627"/>
    <w:rsid w:val="00007B31"/>
    <w:rsid w:val="00007B5D"/>
    <w:rsid w:val="00007B86"/>
    <w:rsid w:val="000101D2"/>
    <w:rsid w:val="000106E5"/>
    <w:rsid w:val="000107D4"/>
    <w:rsid w:val="00010861"/>
    <w:rsid w:val="00010A8C"/>
    <w:rsid w:val="00010B0D"/>
    <w:rsid w:val="00010D9C"/>
    <w:rsid w:val="00010E43"/>
    <w:rsid w:val="00010FD3"/>
    <w:rsid w:val="00011190"/>
    <w:rsid w:val="0001196B"/>
    <w:rsid w:val="00011CC7"/>
    <w:rsid w:val="00011F46"/>
    <w:rsid w:val="00012009"/>
    <w:rsid w:val="0001211A"/>
    <w:rsid w:val="0001291C"/>
    <w:rsid w:val="000129A1"/>
    <w:rsid w:val="00012A58"/>
    <w:rsid w:val="00012BE9"/>
    <w:rsid w:val="00012E7D"/>
    <w:rsid w:val="00012EA1"/>
    <w:rsid w:val="00012F08"/>
    <w:rsid w:val="00012F53"/>
    <w:rsid w:val="00012FA3"/>
    <w:rsid w:val="00013456"/>
    <w:rsid w:val="0001383E"/>
    <w:rsid w:val="00013878"/>
    <w:rsid w:val="000139FD"/>
    <w:rsid w:val="00013CCD"/>
    <w:rsid w:val="00013EE2"/>
    <w:rsid w:val="0001433F"/>
    <w:rsid w:val="00014B19"/>
    <w:rsid w:val="00014CE6"/>
    <w:rsid w:val="00014EBA"/>
    <w:rsid w:val="00014F50"/>
    <w:rsid w:val="00014FDE"/>
    <w:rsid w:val="0001500B"/>
    <w:rsid w:val="0001514B"/>
    <w:rsid w:val="00015AB2"/>
    <w:rsid w:val="00015B6A"/>
    <w:rsid w:val="00015E32"/>
    <w:rsid w:val="00015F6D"/>
    <w:rsid w:val="00016049"/>
    <w:rsid w:val="000165F5"/>
    <w:rsid w:val="00016732"/>
    <w:rsid w:val="00016799"/>
    <w:rsid w:val="00016853"/>
    <w:rsid w:val="00016B90"/>
    <w:rsid w:val="00017582"/>
    <w:rsid w:val="000175CA"/>
    <w:rsid w:val="0001784E"/>
    <w:rsid w:val="00017A5D"/>
    <w:rsid w:val="0002006D"/>
    <w:rsid w:val="0002086F"/>
    <w:rsid w:val="00020E96"/>
    <w:rsid w:val="00020EAB"/>
    <w:rsid w:val="0002110A"/>
    <w:rsid w:val="00021815"/>
    <w:rsid w:val="00021B41"/>
    <w:rsid w:val="00021C49"/>
    <w:rsid w:val="00021E56"/>
    <w:rsid w:val="000223DA"/>
    <w:rsid w:val="000224C6"/>
    <w:rsid w:val="00022583"/>
    <w:rsid w:val="00022851"/>
    <w:rsid w:val="00022B34"/>
    <w:rsid w:val="00022BE0"/>
    <w:rsid w:val="00022F7C"/>
    <w:rsid w:val="000230A5"/>
    <w:rsid w:val="000232BE"/>
    <w:rsid w:val="000232D8"/>
    <w:rsid w:val="0002369C"/>
    <w:rsid w:val="00023783"/>
    <w:rsid w:val="00023D45"/>
    <w:rsid w:val="00023DD0"/>
    <w:rsid w:val="00024704"/>
    <w:rsid w:val="0002487B"/>
    <w:rsid w:val="000249E2"/>
    <w:rsid w:val="000249F0"/>
    <w:rsid w:val="00024A43"/>
    <w:rsid w:val="00024B88"/>
    <w:rsid w:val="00024BED"/>
    <w:rsid w:val="00024C69"/>
    <w:rsid w:val="00024E73"/>
    <w:rsid w:val="00025284"/>
    <w:rsid w:val="0002545A"/>
    <w:rsid w:val="000255FC"/>
    <w:rsid w:val="0002576A"/>
    <w:rsid w:val="00025868"/>
    <w:rsid w:val="00026C92"/>
    <w:rsid w:val="00026DC3"/>
    <w:rsid w:val="00027188"/>
    <w:rsid w:val="000271C5"/>
    <w:rsid w:val="0002729F"/>
    <w:rsid w:val="00027962"/>
    <w:rsid w:val="00027B68"/>
    <w:rsid w:val="00027BE5"/>
    <w:rsid w:val="00027D23"/>
    <w:rsid w:val="00027D82"/>
    <w:rsid w:val="0003060D"/>
    <w:rsid w:val="0003073C"/>
    <w:rsid w:val="0003099C"/>
    <w:rsid w:val="00030DFD"/>
    <w:rsid w:val="00030EE3"/>
    <w:rsid w:val="00030F3F"/>
    <w:rsid w:val="00030F63"/>
    <w:rsid w:val="00031151"/>
    <w:rsid w:val="000311E9"/>
    <w:rsid w:val="000313DF"/>
    <w:rsid w:val="000317D1"/>
    <w:rsid w:val="00031E12"/>
    <w:rsid w:val="000321BB"/>
    <w:rsid w:val="000324B4"/>
    <w:rsid w:val="00032A75"/>
    <w:rsid w:val="00032EC5"/>
    <w:rsid w:val="000338EE"/>
    <w:rsid w:val="00033B66"/>
    <w:rsid w:val="00033BFC"/>
    <w:rsid w:val="00033C62"/>
    <w:rsid w:val="00034093"/>
    <w:rsid w:val="00034783"/>
    <w:rsid w:val="00034945"/>
    <w:rsid w:val="00034B30"/>
    <w:rsid w:val="00034BE1"/>
    <w:rsid w:val="00034C92"/>
    <w:rsid w:val="00034DCF"/>
    <w:rsid w:val="00035020"/>
    <w:rsid w:val="0003519D"/>
    <w:rsid w:val="0003525E"/>
    <w:rsid w:val="000358C2"/>
    <w:rsid w:val="00036272"/>
    <w:rsid w:val="0003636C"/>
    <w:rsid w:val="0003644F"/>
    <w:rsid w:val="00037091"/>
    <w:rsid w:val="00037229"/>
    <w:rsid w:val="000403C2"/>
    <w:rsid w:val="00040498"/>
    <w:rsid w:val="0004066F"/>
    <w:rsid w:val="00040963"/>
    <w:rsid w:val="00040BCC"/>
    <w:rsid w:val="000419AE"/>
    <w:rsid w:val="00041A72"/>
    <w:rsid w:val="0004230B"/>
    <w:rsid w:val="000427CC"/>
    <w:rsid w:val="00042841"/>
    <w:rsid w:val="00042BF2"/>
    <w:rsid w:val="00042E57"/>
    <w:rsid w:val="00043315"/>
    <w:rsid w:val="00043326"/>
    <w:rsid w:val="00043389"/>
    <w:rsid w:val="00044A80"/>
    <w:rsid w:val="00044EB5"/>
    <w:rsid w:val="000450F3"/>
    <w:rsid w:val="000457DF"/>
    <w:rsid w:val="00045A2D"/>
    <w:rsid w:val="00045BF5"/>
    <w:rsid w:val="00045C36"/>
    <w:rsid w:val="00045E15"/>
    <w:rsid w:val="00046692"/>
    <w:rsid w:val="0004797D"/>
    <w:rsid w:val="00047E20"/>
    <w:rsid w:val="00047ED3"/>
    <w:rsid w:val="000502DD"/>
    <w:rsid w:val="000503C5"/>
    <w:rsid w:val="000505D3"/>
    <w:rsid w:val="00050A1F"/>
    <w:rsid w:val="00050BD9"/>
    <w:rsid w:val="00050CBE"/>
    <w:rsid w:val="00051245"/>
    <w:rsid w:val="0005180D"/>
    <w:rsid w:val="00051AF1"/>
    <w:rsid w:val="00052297"/>
    <w:rsid w:val="00052993"/>
    <w:rsid w:val="00052AB4"/>
    <w:rsid w:val="00052CBC"/>
    <w:rsid w:val="00052FAF"/>
    <w:rsid w:val="000531EA"/>
    <w:rsid w:val="000535EC"/>
    <w:rsid w:val="0005382F"/>
    <w:rsid w:val="000539DB"/>
    <w:rsid w:val="00053A70"/>
    <w:rsid w:val="000542CA"/>
    <w:rsid w:val="00054695"/>
    <w:rsid w:val="00054916"/>
    <w:rsid w:val="000550AF"/>
    <w:rsid w:val="000551B4"/>
    <w:rsid w:val="00055611"/>
    <w:rsid w:val="0005595F"/>
    <w:rsid w:val="000559DB"/>
    <w:rsid w:val="00055A86"/>
    <w:rsid w:val="00056669"/>
    <w:rsid w:val="000567EE"/>
    <w:rsid w:val="00056865"/>
    <w:rsid w:val="00056F9B"/>
    <w:rsid w:val="0005736F"/>
    <w:rsid w:val="0005769E"/>
    <w:rsid w:val="000577B6"/>
    <w:rsid w:val="00057949"/>
    <w:rsid w:val="00057E4F"/>
    <w:rsid w:val="000603C4"/>
    <w:rsid w:val="000603E3"/>
    <w:rsid w:val="0006048A"/>
    <w:rsid w:val="0006069B"/>
    <w:rsid w:val="00061374"/>
    <w:rsid w:val="00061406"/>
    <w:rsid w:val="00061488"/>
    <w:rsid w:val="00061489"/>
    <w:rsid w:val="000616CA"/>
    <w:rsid w:val="000617F3"/>
    <w:rsid w:val="000618D0"/>
    <w:rsid w:val="00061975"/>
    <w:rsid w:val="000619F3"/>
    <w:rsid w:val="00061A0A"/>
    <w:rsid w:val="00062121"/>
    <w:rsid w:val="00062307"/>
    <w:rsid w:val="000626AE"/>
    <w:rsid w:val="000630A5"/>
    <w:rsid w:val="000638DC"/>
    <w:rsid w:val="0006390A"/>
    <w:rsid w:val="000645C0"/>
    <w:rsid w:val="00064644"/>
    <w:rsid w:val="00064ED2"/>
    <w:rsid w:val="000651C6"/>
    <w:rsid w:val="00065256"/>
    <w:rsid w:val="00065265"/>
    <w:rsid w:val="0006548E"/>
    <w:rsid w:val="00065644"/>
    <w:rsid w:val="00065CC3"/>
    <w:rsid w:val="00065F4E"/>
    <w:rsid w:val="000661ED"/>
    <w:rsid w:val="000665B0"/>
    <w:rsid w:val="000667C9"/>
    <w:rsid w:val="00066AEB"/>
    <w:rsid w:val="00066B11"/>
    <w:rsid w:val="00066B2E"/>
    <w:rsid w:val="00067074"/>
    <w:rsid w:val="00067109"/>
    <w:rsid w:val="000674EE"/>
    <w:rsid w:val="0006765A"/>
    <w:rsid w:val="0006777A"/>
    <w:rsid w:val="00067A8B"/>
    <w:rsid w:val="00067BBC"/>
    <w:rsid w:val="00067C53"/>
    <w:rsid w:val="000703F7"/>
    <w:rsid w:val="0007081D"/>
    <w:rsid w:val="00070EC4"/>
    <w:rsid w:val="00071197"/>
    <w:rsid w:val="000715E3"/>
    <w:rsid w:val="00071D9D"/>
    <w:rsid w:val="00071E46"/>
    <w:rsid w:val="00072125"/>
    <w:rsid w:val="00072139"/>
    <w:rsid w:val="00072142"/>
    <w:rsid w:val="000725C2"/>
    <w:rsid w:val="00072815"/>
    <w:rsid w:val="0007295B"/>
    <w:rsid w:val="00072A75"/>
    <w:rsid w:val="00072BC6"/>
    <w:rsid w:val="00072CE3"/>
    <w:rsid w:val="00073036"/>
    <w:rsid w:val="0007362C"/>
    <w:rsid w:val="00073797"/>
    <w:rsid w:val="0007382C"/>
    <w:rsid w:val="0007388E"/>
    <w:rsid w:val="00074249"/>
    <w:rsid w:val="00074579"/>
    <w:rsid w:val="0007483F"/>
    <w:rsid w:val="00074ADA"/>
    <w:rsid w:val="00074C17"/>
    <w:rsid w:val="00074F43"/>
    <w:rsid w:val="000750B3"/>
    <w:rsid w:val="000751E5"/>
    <w:rsid w:val="000755A1"/>
    <w:rsid w:val="00075999"/>
    <w:rsid w:val="000759E3"/>
    <w:rsid w:val="00075B0A"/>
    <w:rsid w:val="00075E8C"/>
    <w:rsid w:val="00075F2D"/>
    <w:rsid w:val="00076333"/>
    <w:rsid w:val="000764F6"/>
    <w:rsid w:val="00076732"/>
    <w:rsid w:val="00076CC6"/>
    <w:rsid w:val="000770B7"/>
    <w:rsid w:val="000774AF"/>
    <w:rsid w:val="00077923"/>
    <w:rsid w:val="00080081"/>
    <w:rsid w:val="000800B8"/>
    <w:rsid w:val="00080A5B"/>
    <w:rsid w:val="00080F2C"/>
    <w:rsid w:val="00081614"/>
    <w:rsid w:val="000818CB"/>
    <w:rsid w:val="0008192D"/>
    <w:rsid w:val="00081E14"/>
    <w:rsid w:val="00081E4C"/>
    <w:rsid w:val="00081FFE"/>
    <w:rsid w:val="00082158"/>
    <w:rsid w:val="0008223E"/>
    <w:rsid w:val="00082469"/>
    <w:rsid w:val="00082918"/>
    <w:rsid w:val="00083210"/>
    <w:rsid w:val="00083485"/>
    <w:rsid w:val="00083656"/>
    <w:rsid w:val="00083748"/>
    <w:rsid w:val="00084238"/>
    <w:rsid w:val="0008443F"/>
    <w:rsid w:val="00084DF7"/>
    <w:rsid w:val="00084EA3"/>
    <w:rsid w:val="0008514F"/>
    <w:rsid w:val="00085239"/>
    <w:rsid w:val="0008556B"/>
    <w:rsid w:val="0008563D"/>
    <w:rsid w:val="0008580B"/>
    <w:rsid w:val="00085820"/>
    <w:rsid w:val="00085881"/>
    <w:rsid w:val="00085A0B"/>
    <w:rsid w:val="00085A88"/>
    <w:rsid w:val="00085D3F"/>
    <w:rsid w:val="0008608E"/>
    <w:rsid w:val="000862D1"/>
    <w:rsid w:val="00086980"/>
    <w:rsid w:val="00086B86"/>
    <w:rsid w:val="0008727A"/>
    <w:rsid w:val="00087281"/>
    <w:rsid w:val="00087407"/>
    <w:rsid w:val="0008746E"/>
    <w:rsid w:val="0008762B"/>
    <w:rsid w:val="00087C53"/>
    <w:rsid w:val="00087D18"/>
    <w:rsid w:val="00087FA1"/>
    <w:rsid w:val="0009006D"/>
    <w:rsid w:val="000901FC"/>
    <w:rsid w:val="00090206"/>
    <w:rsid w:val="000902E6"/>
    <w:rsid w:val="00090422"/>
    <w:rsid w:val="000909E8"/>
    <w:rsid w:val="00091611"/>
    <w:rsid w:val="0009170D"/>
    <w:rsid w:val="00091DBA"/>
    <w:rsid w:val="00091F40"/>
    <w:rsid w:val="00091FD8"/>
    <w:rsid w:val="000920A5"/>
    <w:rsid w:val="0009210F"/>
    <w:rsid w:val="00092302"/>
    <w:rsid w:val="0009247C"/>
    <w:rsid w:val="000924C2"/>
    <w:rsid w:val="000924D3"/>
    <w:rsid w:val="00092F76"/>
    <w:rsid w:val="00092F7F"/>
    <w:rsid w:val="0009353B"/>
    <w:rsid w:val="00093EDC"/>
    <w:rsid w:val="00094079"/>
    <w:rsid w:val="00094371"/>
    <w:rsid w:val="000943A5"/>
    <w:rsid w:val="00094BF0"/>
    <w:rsid w:val="00094E3B"/>
    <w:rsid w:val="0009517C"/>
    <w:rsid w:val="000953E9"/>
    <w:rsid w:val="000954FE"/>
    <w:rsid w:val="0009553B"/>
    <w:rsid w:val="00095682"/>
    <w:rsid w:val="000961C4"/>
    <w:rsid w:val="00096259"/>
    <w:rsid w:val="000963E0"/>
    <w:rsid w:val="00096512"/>
    <w:rsid w:val="000968AE"/>
    <w:rsid w:val="00096B8F"/>
    <w:rsid w:val="0009784B"/>
    <w:rsid w:val="00097DE1"/>
    <w:rsid w:val="000A02B8"/>
    <w:rsid w:val="000A0D80"/>
    <w:rsid w:val="000A0E50"/>
    <w:rsid w:val="000A0F0C"/>
    <w:rsid w:val="000A118B"/>
    <w:rsid w:val="000A1404"/>
    <w:rsid w:val="000A142C"/>
    <w:rsid w:val="000A149A"/>
    <w:rsid w:val="000A1949"/>
    <w:rsid w:val="000A1DC4"/>
    <w:rsid w:val="000A1F45"/>
    <w:rsid w:val="000A272E"/>
    <w:rsid w:val="000A2B51"/>
    <w:rsid w:val="000A2D42"/>
    <w:rsid w:val="000A350D"/>
    <w:rsid w:val="000A38E8"/>
    <w:rsid w:val="000A3D75"/>
    <w:rsid w:val="000A3FAB"/>
    <w:rsid w:val="000A479C"/>
    <w:rsid w:val="000A4EA6"/>
    <w:rsid w:val="000A5109"/>
    <w:rsid w:val="000A51F8"/>
    <w:rsid w:val="000A5511"/>
    <w:rsid w:val="000A5864"/>
    <w:rsid w:val="000A5871"/>
    <w:rsid w:val="000A5C82"/>
    <w:rsid w:val="000A5CFA"/>
    <w:rsid w:val="000A5EAE"/>
    <w:rsid w:val="000A638D"/>
    <w:rsid w:val="000A64AC"/>
    <w:rsid w:val="000A690B"/>
    <w:rsid w:val="000A6ABA"/>
    <w:rsid w:val="000A6D3E"/>
    <w:rsid w:val="000A73B0"/>
    <w:rsid w:val="000A7880"/>
    <w:rsid w:val="000A7EC1"/>
    <w:rsid w:val="000A7FFA"/>
    <w:rsid w:val="000B046E"/>
    <w:rsid w:val="000B0ACE"/>
    <w:rsid w:val="000B0C2B"/>
    <w:rsid w:val="000B0DBF"/>
    <w:rsid w:val="000B10D7"/>
    <w:rsid w:val="000B1135"/>
    <w:rsid w:val="000B11FD"/>
    <w:rsid w:val="000B1500"/>
    <w:rsid w:val="000B172A"/>
    <w:rsid w:val="000B199E"/>
    <w:rsid w:val="000B1CD2"/>
    <w:rsid w:val="000B1D8E"/>
    <w:rsid w:val="000B215B"/>
    <w:rsid w:val="000B2A32"/>
    <w:rsid w:val="000B2AC7"/>
    <w:rsid w:val="000B2CA1"/>
    <w:rsid w:val="000B2E2E"/>
    <w:rsid w:val="000B3015"/>
    <w:rsid w:val="000B3AD2"/>
    <w:rsid w:val="000B3B53"/>
    <w:rsid w:val="000B3BBF"/>
    <w:rsid w:val="000B3BDF"/>
    <w:rsid w:val="000B4237"/>
    <w:rsid w:val="000B497C"/>
    <w:rsid w:val="000B4B27"/>
    <w:rsid w:val="000B5479"/>
    <w:rsid w:val="000B55DE"/>
    <w:rsid w:val="000B5976"/>
    <w:rsid w:val="000B5F64"/>
    <w:rsid w:val="000B6282"/>
    <w:rsid w:val="000B6864"/>
    <w:rsid w:val="000B6970"/>
    <w:rsid w:val="000B6CCE"/>
    <w:rsid w:val="000B6E15"/>
    <w:rsid w:val="000B6F61"/>
    <w:rsid w:val="000B78D8"/>
    <w:rsid w:val="000B7B07"/>
    <w:rsid w:val="000B7B27"/>
    <w:rsid w:val="000B7CDF"/>
    <w:rsid w:val="000B7E18"/>
    <w:rsid w:val="000B7FF1"/>
    <w:rsid w:val="000C0423"/>
    <w:rsid w:val="000C04AA"/>
    <w:rsid w:val="000C059D"/>
    <w:rsid w:val="000C1475"/>
    <w:rsid w:val="000C15DF"/>
    <w:rsid w:val="000C17D0"/>
    <w:rsid w:val="000C197B"/>
    <w:rsid w:val="000C1F65"/>
    <w:rsid w:val="000C2252"/>
    <w:rsid w:val="000C249D"/>
    <w:rsid w:val="000C2738"/>
    <w:rsid w:val="000C2BA5"/>
    <w:rsid w:val="000C3295"/>
    <w:rsid w:val="000C3436"/>
    <w:rsid w:val="000C347C"/>
    <w:rsid w:val="000C36D3"/>
    <w:rsid w:val="000C373E"/>
    <w:rsid w:val="000C3A6E"/>
    <w:rsid w:val="000C3B19"/>
    <w:rsid w:val="000C3EF0"/>
    <w:rsid w:val="000C40B2"/>
    <w:rsid w:val="000C424E"/>
    <w:rsid w:val="000C530E"/>
    <w:rsid w:val="000C5A3B"/>
    <w:rsid w:val="000C5AAB"/>
    <w:rsid w:val="000C5B3E"/>
    <w:rsid w:val="000C5BF6"/>
    <w:rsid w:val="000C5C46"/>
    <w:rsid w:val="000C5E16"/>
    <w:rsid w:val="000C6335"/>
    <w:rsid w:val="000C6560"/>
    <w:rsid w:val="000C690E"/>
    <w:rsid w:val="000C69E1"/>
    <w:rsid w:val="000C6B00"/>
    <w:rsid w:val="000C7374"/>
    <w:rsid w:val="000C748F"/>
    <w:rsid w:val="000C751F"/>
    <w:rsid w:val="000C75B8"/>
    <w:rsid w:val="000C78DF"/>
    <w:rsid w:val="000C7931"/>
    <w:rsid w:val="000C7A63"/>
    <w:rsid w:val="000C7FB2"/>
    <w:rsid w:val="000D039F"/>
    <w:rsid w:val="000D044E"/>
    <w:rsid w:val="000D04B0"/>
    <w:rsid w:val="000D07FC"/>
    <w:rsid w:val="000D1019"/>
    <w:rsid w:val="000D1178"/>
    <w:rsid w:val="000D1402"/>
    <w:rsid w:val="000D1492"/>
    <w:rsid w:val="000D1571"/>
    <w:rsid w:val="000D1DEB"/>
    <w:rsid w:val="000D20ED"/>
    <w:rsid w:val="000D25D1"/>
    <w:rsid w:val="000D25E3"/>
    <w:rsid w:val="000D2C73"/>
    <w:rsid w:val="000D310E"/>
    <w:rsid w:val="000D3149"/>
    <w:rsid w:val="000D3C8D"/>
    <w:rsid w:val="000D3D83"/>
    <w:rsid w:val="000D411E"/>
    <w:rsid w:val="000D425B"/>
    <w:rsid w:val="000D4396"/>
    <w:rsid w:val="000D4610"/>
    <w:rsid w:val="000D46E2"/>
    <w:rsid w:val="000D4939"/>
    <w:rsid w:val="000D4B0E"/>
    <w:rsid w:val="000D4D74"/>
    <w:rsid w:val="000D5125"/>
    <w:rsid w:val="000D5445"/>
    <w:rsid w:val="000D5539"/>
    <w:rsid w:val="000D5930"/>
    <w:rsid w:val="000D5983"/>
    <w:rsid w:val="000D5A03"/>
    <w:rsid w:val="000D5D5B"/>
    <w:rsid w:val="000D6279"/>
    <w:rsid w:val="000D70E3"/>
    <w:rsid w:val="000D742A"/>
    <w:rsid w:val="000D7569"/>
    <w:rsid w:val="000D7592"/>
    <w:rsid w:val="000D75CC"/>
    <w:rsid w:val="000D770F"/>
    <w:rsid w:val="000D7C2B"/>
    <w:rsid w:val="000E001E"/>
    <w:rsid w:val="000E0058"/>
    <w:rsid w:val="000E00A1"/>
    <w:rsid w:val="000E037E"/>
    <w:rsid w:val="000E061D"/>
    <w:rsid w:val="000E087D"/>
    <w:rsid w:val="000E092E"/>
    <w:rsid w:val="000E0AC8"/>
    <w:rsid w:val="000E0B73"/>
    <w:rsid w:val="000E0E68"/>
    <w:rsid w:val="000E0EF9"/>
    <w:rsid w:val="000E1005"/>
    <w:rsid w:val="000E1133"/>
    <w:rsid w:val="000E1159"/>
    <w:rsid w:val="000E1387"/>
    <w:rsid w:val="000E1559"/>
    <w:rsid w:val="000E1A68"/>
    <w:rsid w:val="000E2163"/>
    <w:rsid w:val="000E24A3"/>
    <w:rsid w:val="000E2809"/>
    <w:rsid w:val="000E2C3D"/>
    <w:rsid w:val="000E2E6B"/>
    <w:rsid w:val="000E2ED6"/>
    <w:rsid w:val="000E395B"/>
    <w:rsid w:val="000E3CC2"/>
    <w:rsid w:val="000E43B2"/>
    <w:rsid w:val="000E4503"/>
    <w:rsid w:val="000E4821"/>
    <w:rsid w:val="000E4848"/>
    <w:rsid w:val="000E4B52"/>
    <w:rsid w:val="000E5231"/>
    <w:rsid w:val="000E58F4"/>
    <w:rsid w:val="000E5915"/>
    <w:rsid w:val="000E5A0D"/>
    <w:rsid w:val="000E5AE2"/>
    <w:rsid w:val="000E5E78"/>
    <w:rsid w:val="000E62A6"/>
    <w:rsid w:val="000E6A9B"/>
    <w:rsid w:val="000E6FA1"/>
    <w:rsid w:val="000E7046"/>
    <w:rsid w:val="000F0035"/>
    <w:rsid w:val="000F03F1"/>
    <w:rsid w:val="000F0AC7"/>
    <w:rsid w:val="000F0CA6"/>
    <w:rsid w:val="000F0D7C"/>
    <w:rsid w:val="000F16C2"/>
    <w:rsid w:val="000F1726"/>
    <w:rsid w:val="000F1902"/>
    <w:rsid w:val="000F1BD5"/>
    <w:rsid w:val="000F1F57"/>
    <w:rsid w:val="000F2704"/>
    <w:rsid w:val="000F27EB"/>
    <w:rsid w:val="000F2CE6"/>
    <w:rsid w:val="000F2E80"/>
    <w:rsid w:val="000F2FC9"/>
    <w:rsid w:val="000F31AA"/>
    <w:rsid w:val="000F3D9E"/>
    <w:rsid w:val="000F4063"/>
    <w:rsid w:val="000F42B3"/>
    <w:rsid w:val="000F4600"/>
    <w:rsid w:val="000F4833"/>
    <w:rsid w:val="000F4968"/>
    <w:rsid w:val="000F4AC0"/>
    <w:rsid w:val="000F4B00"/>
    <w:rsid w:val="000F4B14"/>
    <w:rsid w:val="000F4B2C"/>
    <w:rsid w:val="000F4C75"/>
    <w:rsid w:val="000F4E7B"/>
    <w:rsid w:val="000F4EF6"/>
    <w:rsid w:val="000F5682"/>
    <w:rsid w:val="000F5742"/>
    <w:rsid w:val="000F5834"/>
    <w:rsid w:val="000F5910"/>
    <w:rsid w:val="000F7612"/>
    <w:rsid w:val="000F7BE4"/>
    <w:rsid w:val="000F7D8F"/>
    <w:rsid w:val="000F7FEE"/>
    <w:rsid w:val="001004D2"/>
    <w:rsid w:val="00100602"/>
    <w:rsid w:val="00100764"/>
    <w:rsid w:val="001008A9"/>
    <w:rsid w:val="00100B30"/>
    <w:rsid w:val="00101118"/>
    <w:rsid w:val="00102003"/>
    <w:rsid w:val="00102271"/>
    <w:rsid w:val="0010266D"/>
    <w:rsid w:val="001031BA"/>
    <w:rsid w:val="001036C3"/>
    <w:rsid w:val="001036CD"/>
    <w:rsid w:val="001037B6"/>
    <w:rsid w:val="00103AA2"/>
    <w:rsid w:val="00103D30"/>
    <w:rsid w:val="00103D5C"/>
    <w:rsid w:val="00103EE8"/>
    <w:rsid w:val="00104207"/>
    <w:rsid w:val="0010440C"/>
    <w:rsid w:val="00104915"/>
    <w:rsid w:val="001053D7"/>
    <w:rsid w:val="00105463"/>
    <w:rsid w:val="001056F8"/>
    <w:rsid w:val="00105808"/>
    <w:rsid w:val="00105ED8"/>
    <w:rsid w:val="001064A8"/>
    <w:rsid w:val="00106D7E"/>
    <w:rsid w:val="001073C3"/>
    <w:rsid w:val="00107757"/>
    <w:rsid w:val="001077AA"/>
    <w:rsid w:val="00107A2B"/>
    <w:rsid w:val="00110607"/>
    <w:rsid w:val="001108E0"/>
    <w:rsid w:val="00110BE6"/>
    <w:rsid w:val="00110C0B"/>
    <w:rsid w:val="00111546"/>
    <w:rsid w:val="00111799"/>
    <w:rsid w:val="001118AE"/>
    <w:rsid w:val="00111B9C"/>
    <w:rsid w:val="00111BF4"/>
    <w:rsid w:val="00111C6A"/>
    <w:rsid w:val="00111E3A"/>
    <w:rsid w:val="001121CE"/>
    <w:rsid w:val="00112256"/>
    <w:rsid w:val="00112396"/>
    <w:rsid w:val="00112A92"/>
    <w:rsid w:val="001131CA"/>
    <w:rsid w:val="00113214"/>
    <w:rsid w:val="0011367E"/>
    <w:rsid w:val="00113719"/>
    <w:rsid w:val="00113926"/>
    <w:rsid w:val="001144C1"/>
    <w:rsid w:val="00114562"/>
    <w:rsid w:val="001145F5"/>
    <w:rsid w:val="00114E03"/>
    <w:rsid w:val="00114F59"/>
    <w:rsid w:val="001151E3"/>
    <w:rsid w:val="0011572A"/>
    <w:rsid w:val="001158E4"/>
    <w:rsid w:val="00115B1F"/>
    <w:rsid w:val="00115B51"/>
    <w:rsid w:val="00115E44"/>
    <w:rsid w:val="00115F78"/>
    <w:rsid w:val="001160A6"/>
    <w:rsid w:val="00116650"/>
    <w:rsid w:val="00116800"/>
    <w:rsid w:val="00116B3F"/>
    <w:rsid w:val="001176BB"/>
    <w:rsid w:val="00120024"/>
    <w:rsid w:val="0012053E"/>
    <w:rsid w:val="00120727"/>
    <w:rsid w:val="001207C5"/>
    <w:rsid w:val="00120B2E"/>
    <w:rsid w:val="00121602"/>
    <w:rsid w:val="00121A96"/>
    <w:rsid w:val="0012216A"/>
    <w:rsid w:val="00122F4B"/>
    <w:rsid w:val="00122FE5"/>
    <w:rsid w:val="00123D71"/>
    <w:rsid w:val="00123E44"/>
    <w:rsid w:val="0012403A"/>
    <w:rsid w:val="001246C4"/>
    <w:rsid w:val="00124780"/>
    <w:rsid w:val="0012499F"/>
    <w:rsid w:val="00124C60"/>
    <w:rsid w:val="00124D1F"/>
    <w:rsid w:val="0012512E"/>
    <w:rsid w:val="0012516C"/>
    <w:rsid w:val="0012543B"/>
    <w:rsid w:val="00125746"/>
    <w:rsid w:val="00125935"/>
    <w:rsid w:val="00125A47"/>
    <w:rsid w:val="00125ECE"/>
    <w:rsid w:val="00126949"/>
    <w:rsid w:val="00126B53"/>
    <w:rsid w:val="00126E55"/>
    <w:rsid w:val="0012706C"/>
    <w:rsid w:val="00127146"/>
    <w:rsid w:val="001272BC"/>
    <w:rsid w:val="0013005B"/>
    <w:rsid w:val="001304F0"/>
    <w:rsid w:val="00130653"/>
    <w:rsid w:val="001307BB"/>
    <w:rsid w:val="0013085A"/>
    <w:rsid w:val="001308E1"/>
    <w:rsid w:val="00130A77"/>
    <w:rsid w:val="00130AD7"/>
    <w:rsid w:val="00130B01"/>
    <w:rsid w:val="00131151"/>
    <w:rsid w:val="00131629"/>
    <w:rsid w:val="00131B0D"/>
    <w:rsid w:val="00131E98"/>
    <w:rsid w:val="00132009"/>
    <w:rsid w:val="00132A08"/>
    <w:rsid w:val="00132A73"/>
    <w:rsid w:val="00132B9B"/>
    <w:rsid w:val="00132EA8"/>
    <w:rsid w:val="00132EC7"/>
    <w:rsid w:val="00133060"/>
    <w:rsid w:val="0013309F"/>
    <w:rsid w:val="0013380A"/>
    <w:rsid w:val="00133A26"/>
    <w:rsid w:val="00133B1C"/>
    <w:rsid w:val="0013456F"/>
    <w:rsid w:val="00134C14"/>
    <w:rsid w:val="00134C2D"/>
    <w:rsid w:val="00134C67"/>
    <w:rsid w:val="00134EF6"/>
    <w:rsid w:val="0013517E"/>
    <w:rsid w:val="0013538E"/>
    <w:rsid w:val="0013569F"/>
    <w:rsid w:val="00135E17"/>
    <w:rsid w:val="00135EB5"/>
    <w:rsid w:val="00135EC2"/>
    <w:rsid w:val="00136332"/>
    <w:rsid w:val="001364D1"/>
    <w:rsid w:val="001365E4"/>
    <w:rsid w:val="0013667A"/>
    <w:rsid w:val="001367B7"/>
    <w:rsid w:val="00136FFF"/>
    <w:rsid w:val="00137198"/>
    <w:rsid w:val="001371DF"/>
    <w:rsid w:val="00137718"/>
    <w:rsid w:val="00137898"/>
    <w:rsid w:val="00137B5B"/>
    <w:rsid w:val="00140148"/>
    <w:rsid w:val="0014065B"/>
    <w:rsid w:val="001408AA"/>
    <w:rsid w:val="0014090B"/>
    <w:rsid w:val="00140CA5"/>
    <w:rsid w:val="00140EC5"/>
    <w:rsid w:val="00140F9E"/>
    <w:rsid w:val="0014114D"/>
    <w:rsid w:val="001413A9"/>
    <w:rsid w:val="001413B1"/>
    <w:rsid w:val="00141648"/>
    <w:rsid w:val="0014193D"/>
    <w:rsid w:val="00141A1F"/>
    <w:rsid w:val="00141D9F"/>
    <w:rsid w:val="00141EB4"/>
    <w:rsid w:val="001420F5"/>
    <w:rsid w:val="001426F7"/>
    <w:rsid w:val="00142862"/>
    <w:rsid w:val="0014297A"/>
    <w:rsid w:val="00142BE7"/>
    <w:rsid w:val="00143585"/>
    <w:rsid w:val="00144022"/>
    <w:rsid w:val="001440A3"/>
    <w:rsid w:val="001441CA"/>
    <w:rsid w:val="00144425"/>
    <w:rsid w:val="001449CF"/>
    <w:rsid w:val="00145190"/>
    <w:rsid w:val="001453CC"/>
    <w:rsid w:val="001453F6"/>
    <w:rsid w:val="001456A2"/>
    <w:rsid w:val="00145C63"/>
    <w:rsid w:val="00146406"/>
    <w:rsid w:val="00146427"/>
    <w:rsid w:val="001467BB"/>
    <w:rsid w:val="00146946"/>
    <w:rsid w:val="00146A9D"/>
    <w:rsid w:val="00146D23"/>
    <w:rsid w:val="00147224"/>
    <w:rsid w:val="001475F8"/>
    <w:rsid w:val="00147724"/>
    <w:rsid w:val="00147E91"/>
    <w:rsid w:val="0015003A"/>
    <w:rsid w:val="00150099"/>
    <w:rsid w:val="001502FC"/>
    <w:rsid w:val="0015056D"/>
    <w:rsid w:val="00150586"/>
    <w:rsid w:val="00150B88"/>
    <w:rsid w:val="00150DA4"/>
    <w:rsid w:val="00150F8C"/>
    <w:rsid w:val="00150FB9"/>
    <w:rsid w:val="001514FD"/>
    <w:rsid w:val="00151881"/>
    <w:rsid w:val="00151C74"/>
    <w:rsid w:val="00151CA5"/>
    <w:rsid w:val="00151F96"/>
    <w:rsid w:val="0015228D"/>
    <w:rsid w:val="0015248F"/>
    <w:rsid w:val="00152AA8"/>
    <w:rsid w:val="00152F4F"/>
    <w:rsid w:val="0015387B"/>
    <w:rsid w:val="001539EE"/>
    <w:rsid w:val="00154618"/>
    <w:rsid w:val="00154B80"/>
    <w:rsid w:val="001554E2"/>
    <w:rsid w:val="001555B4"/>
    <w:rsid w:val="001556D2"/>
    <w:rsid w:val="00155AFC"/>
    <w:rsid w:val="00155B5F"/>
    <w:rsid w:val="00155D85"/>
    <w:rsid w:val="00156102"/>
    <w:rsid w:val="0015611D"/>
    <w:rsid w:val="001561A6"/>
    <w:rsid w:val="0015635A"/>
    <w:rsid w:val="00156C0F"/>
    <w:rsid w:val="001572F3"/>
    <w:rsid w:val="00157365"/>
    <w:rsid w:val="0015758C"/>
    <w:rsid w:val="0015769D"/>
    <w:rsid w:val="00157859"/>
    <w:rsid w:val="001578C4"/>
    <w:rsid w:val="00157A11"/>
    <w:rsid w:val="00157AA1"/>
    <w:rsid w:val="00157EDF"/>
    <w:rsid w:val="00157EE6"/>
    <w:rsid w:val="00160D0E"/>
    <w:rsid w:val="00160F64"/>
    <w:rsid w:val="00161122"/>
    <w:rsid w:val="0016137D"/>
    <w:rsid w:val="0016161F"/>
    <w:rsid w:val="00161B0B"/>
    <w:rsid w:val="00161D6D"/>
    <w:rsid w:val="00161F51"/>
    <w:rsid w:val="001622DA"/>
    <w:rsid w:val="001624ED"/>
    <w:rsid w:val="00162795"/>
    <w:rsid w:val="00162852"/>
    <w:rsid w:val="00162A7E"/>
    <w:rsid w:val="00162C51"/>
    <w:rsid w:val="001630B2"/>
    <w:rsid w:val="0016364E"/>
    <w:rsid w:val="00163A17"/>
    <w:rsid w:val="00163A9E"/>
    <w:rsid w:val="00163EC5"/>
    <w:rsid w:val="00163F0F"/>
    <w:rsid w:val="0016414D"/>
    <w:rsid w:val="00164295"/>
    <w:rsid w:val="001644DF"/>
    <w:rsid w:val="00164AD2"/>
    <w:rsid w:val="00164E21"/>
    <w:rsid w:val="00164E4D"/>
    <w:rsid w:val="00164FB8"/>
    <w:rsid w:val="00165401"/>
    <w:rsid w:val="00165536"/>
    <w:rsid w:val="001657D5"/>
    <w:rsid w:val="00165B58"/>
    <w:rsid w:val="00165D0E"/>
    <w:rsid w:val="00165EDC"/>
    <w:rsid w:val="0016622D"/>
    <w:rsid w:val="00166965"/>
    <w:rsid w:val="001669E8"/>
    <w:rsid w:val="00167424"/>
    <w:rsid w:val="00167548"/>
    <w:rsid w:val="0017027C"/>
    <w:rsid w:val="00170310"/>
    <w:rsid w:val="0017046D"/>
    <w:rsid w:val="00170584"/>
    <w:rsid w:val="001707CA"/>
    <w:rsid w:val="00170803"/>
    <w:rsid w:val="0017081F"/>
    <w:rsid w:val="00170A17"/>
    <w:rsid w:val="00170CBD"/>
    <w:rsid w:val="00170DDF"/>
    <w:rsid w:val="00171083"/>
    <w:rsid w:val="001710D8"/>
    <w:rsid w:val="001712BA"/>
    <w:rsid w:val="0017179B"/>
    <w:rsid w:val="00171C87"/>
    <w:rsid w:val="00171E1E"/>
    <w:rsid w:val="00171F15"/>
    <w:rsid w:val="00172214"/>
    <w:rsid w:val="0017239D"/>
    <w:rsid w:val="0017246D"/>
    <w:rsid w:val="00172D76"/>
    <w:rsid w:val="0017316F"/>
    <w:rsid w:val="0017343C"/>
    <w:rsid w:val="001739E6"/>
    <w:rsid w:val="00173B1C"/>
    <w:rsid w:val="00173C62"/>
    <w:rsid w:val="00173EA9"/>
    <w:rsid w:val="00174016"/>
    <w:rsid w:val="00174035"/>
    <w:rsid w:val="00174173"/>
    <w:rsid w:val="001741B3"/>
    <w:rsid w:val="00174479"/>
    <w:rsid w:val="001744E7"/>
    <w:rsid w:val="001746EB"/>
    <w:rsid w:val="001747EB"/>
    <w:rsid w:val="0017482D"/>
    <w:rsid w:val="00174FCD"/>
    <w:rsid w:val="001753EE"/>
    <w:rsid w:val="0017591B"/>
    <w:rsid w:val="00175D51"/>
    <w:rsid w:val="00175D7A"/>
    <w:rsid w:val="00175F1A"/>
    <w:rsid w:val="00175F6C"/>
    <w:rsid w:val="00175F95"/>
    <w:rsid w:val="00176121"/>
    <w:rsid w:val="00176250"/>
    <w:rsid w:val="00176388"/>
    <w:rsid w:val="00176837"/>
    <w:rsid w:val="0017692A"/>
    <w:rsid w:val="001769E9"/>
    <w:rsid w:val="00176A50"/>
    <w:rsid w:val="00176AE6"/>
    <w:rsid w:val="00176C71"/>
    <w:rsid w:val="00176CE2"/>
    <w:rsid w:val="001779D7"/>
    <w:rsid w:val="00177A27"/>
    <w:rsid w:val="00177C50"/>
    <w:rsid w:val="001805BE"/>
    <w:rsid w:val="00180862"/>
    <w:rsid w:val="00180A1A"/>
    <w:rsid w:val="00180FA3"/>
    <w:rsid w:val="001810EA"/>
    <w:rsid w:val="0018132D"/>
    <w:rsid w:val="00181B91"/>
    <w:rsid w:val="00181F56"/>
    <w:rsid w:val="0018200B"/>
    <w:rsid w:val="0018223F"/>
    <w:rsid w:val="00182574"/>
    <w:rsid w:val="001826A8"/>
    <w:rsid w:val="001826B7"/>
    <w:rsid w:val="00182898"/>
    <w:rsid w:val="0018297C"/>
    <w:rsid w:val="001829B4"/>
    <w:rsid w:val="00182DC2"/>
    <w:rsid w:val="00182EFF"/>
    <w:rsid w:val="00182FD6"/>
    <w:rsid w:val="0018324C"/>
    <w:rsid w:val="0018360E"/>
    <w:rsid w:val="0018362D"/>
    <w:rsid w:val="00183838"/>
    <w:rsid w:val="00183EF3"/>
    <w:rsid w:val="001845BA"/>
    <w:rsid w:val="0018463B"/>
    <w:rsid w:val="00184704"/>
    <w:rsid w:val="00184875"/>
    <w:rsid w:val="00184EF5"/>
    <w:rsid w:val="00185003"/>
    <w:rsid w:val="00185350"/>
    <w:rsid w:val="00185396"/>
    <w:rsid w:val="001858A6"/>
    <w:rsid w:val="0018599A"/>
    <w:rsid w:val="00185A05"/>
    <w:rsid w:val="00185E3E"/>
    <w:rsid w:val="00186A06"/>
    <w:rsid w:val="00186BCA"/>
    <w:rsid w:val="00187362"/>
    <w:rsid w:val="0018738E"/>
    <w:rsid w:val="001875BA"/>
    <w:rsid w:val="001876BF"/>
    <w:rsid w:val="00187977"/>
    <w:rsid w:val="00187C3B"/>
    <w:rsid w:val="00187D3B"/>
    <w:rsid w:val="00190012"/>
    <w:rsid w:val="00190E6C"/>
    <w:rsid w:val="00191105"/>
    <w:rsid w:val="001916E3"/>
    <w:rsid w:val="001916EA"/>
    <w:rsid w:val="001917C3"/>
    <w:rsid w:val="00191877"/>
    <w:rsid w:val="001919DF"/>
    <w:rsid w:val="00191AF4"/>
    <w:rsid w:val="00191F77"/>
    <w:rsid w:val="0019227C"/>
    <w:rsid w:val="00192297"/>
    <w:rsid w:val="001922C8"/>
    <w:rsid w:val="00192AA4"/>
    <w:rsid w:val="00193414"/>
    <w:rsid w:val="0019351F"/>
    <w:rsid w:val="00193672"/>
    <w:rsid w:val="00193753"/>
    <w:rsid w:val="00193799"/>
    <w:rsid w:val="001938EE"/>
    <w:rsid w:val="00193A39"/>
    <w:rsid w:val="00193BC6"/>
    <w:rsid w:val="00193C0B"/>
    <w:rsid w:val="00193C19"/>
    <w:rsid w:val="00193DE9"/>
    <w:rsid w:val="00193FFF"/>
    <w:rsid w:val="0019422D"/>
    <w:rsid w:val="0019426C"/>
    <w:rsid w:val="00194776"/>
    <w:rsid w:val="00194A9B"/>
    <w:rsid w:val="00195005"/>
    <w:rsid w:val="001957E8"/>
    <w:rsid w:val="001959CD"/>
    <w:rsid w:val="00195FAA"/>
    <w:rsid w:val="00196372"/>
    <w:rsid w:val="001966BC"/>
    <w:rsid w:val="001967CD"/>
    <w:rsid w:val="00196D52"/>
    <w:rsid w:val="00197153"/>
    <w:rsid w:val="0019724F"/>
    <w:rsid w:val="001972A5"/>
    <w:rsid w:val="001976F7"/>
    <w:rsid w:val="00197933"/>
    <w:rsid w:val="00197EA2"/>
    <w:rsid w:val="001A0227"/>
    <w:rsid w:val="001A0824"/>
    <w:rsid w:val="001A0BD6"/>
    <w:rsid w:val="001A0FC5"/>
    <w:rsid w:val="001A19E0"/>
    <w:rsid w:val="001A2343"/>
    <w:rsid w:val="001A2390"/>
    <w:rsid w:val="001A2547"/>
    <w:rsid w:val="001A255E"/>
    <w:rsid w:val="001A2584"/>
    <w:rsid w:val="001A279E"/>
    <w:rsid w:val="001A2C72"/>
    <w:rsid w:val="001A2DD0"/>
    <w:rsid w:val="001A2E12"/>
    <w:rsid w:val="001A3031"/>
    <w:rsid w:val="001A3308"/>
    <w:rsid w:val="001A3A0B"/>
    <w:rsid w:val="001A3FA0"/>
    <w:rsid w:val="001A42F7"/>
    <w:rsid w:val="001A48F4"/>
    <w:rsid w:val="001A4998"/>
    <w:rsid w:val="001A4B67"/>
    <w:rsid w:val="001A4CB4"/>
    <w:rsid w:val="001A4DC9"/>
    <w:rsid w:val="001A53AF"/>
    <w:rsid w:val="001A5838"/>
    <w:rsid w:val="001A5B1B"/>
    <w:rsid w:val="001A5D98"/>
    <w:rsid w:val="001A5FC0"/>
    <w:rsid w:val="001A6117"/>
    <w:rsid w:val="001A6446"/>
    <w:rsid w:val="001A65B9"/>
    <w:rsid w:val="001A6BB9"/>
    <w:rsid w:val="001A6C7B"/>
    <w:rsid w:val="001A6DEE"/>
    <w:rsid w:val="001A7062"/>
    <w:rsid w:val="001A7622"/>
    <w:rsid w:val="001A788A"/>
    <w:rsid w:val="001A7AF8"/>
    <w:rsid w:val="001A7EE0"/>
    <w:rsid w:val="001B05CB"/>
    <w:rsid w:val="001B0B52"/>
    <w:rsid w:val="001B0DE8"/>
    <w:rsid w:val="001B0F77"/>
    <w:rsid w:val="001B11B0"/>
    <w:rsid w:val="001B11F1"/>
    <w:rsid w:val="001B13B0"/>
    <w:rsid w:val="001B17D3"/>
    <w:rsid w:val="001B1ECA"/>
    <w:rsid w:val="001B2815"/>
    <w:rsid w:val="001B33FD"/>
    <w:rsid w:val="001B354B"/>
    <w:rsid w:val="001B35E7"/>
    <w:rsid w:val="001B36FD"/>
    <w:rsid w:val="001B3C07"/>
    <w:rsid w:val="001B3CF2"/>
    <w:rsid w:val="001B3E6D"/>
    <w:rsid w:val="001B3F33"/>
    <w:rsid w:val="001B45B4"/>
    <w:rsid w:val="001B4B1F"/>
    <w:rsid w:val="001B5243"/>
    <w:rsid w:val="001B54CA"/>
    <w:rsid w:val="001B5B95"/>
    <w:rsid w:val="001B5FFA"/>
    <w:rsid w:val="001B6311"/>
    <w:rsid w:val="001B641D"/>
    <w:rsid w:val="001B662D"/>
    <w:rsid w:val="001B66FB"/>
    <w:rsid w:val="001B6AA4"/>
    <w:rsid w:val="001B6EE8"/>
    <w:rsid w:val="001B7280"/>
    <w:rsid w:val="001B75EF"/>
    <w:rsid w:val="001B76A5"/>
    <w:rsid w:val="001B7781"/>
    <w:rsid w:val="001B792C"/>
    <w:rsid w:val="001B7A7B"/>
    <w:rsid w:val="001B7BD2"/>
    <w:rsid w:val="001B7EDF"/>
    <w:rsid w:val="001C0174"/>
    <w:rsid w:val="001C0279"/>
    <w:rsid w:val="001C02C6"/>
    <w:rsid w:val="001C052D"/>
    <w:rsid w:val="001C0801"/>
    <w:rsid w:val="001C097B"/>
    <w:rsid w:val="001C195F"/>
    <w:rsid w:val="001C1F6B"/>
    <w:rsid w:val="001C2040"/>
    <w:rsid w:val="001C211B"/>
    <w:rsid w:val="001C2630"/>
    <w:rsid w:val="001C29C9"/>
    <w:rsid w:val="001C2A76"/>
    <w:rsid w:val="001C2B26"/>
    <w:rsid w:val="001C2E71"/>
    <w:rsid w:val="001C35F5"/>
    <w:rsid w:val="001C38BC"/>
    <w:rsid w:val="001C44FC"/>
    <w:rsid w:val="001C479D"/>
    <w:rsid w:val="001C4BD9"/>
    <w:rsid w:val="001C53B9"/>
    <w:rsid w:val="001C560B"/>
    <w:rsid w:val="001C5848"/>
    <w:rsid w:val="001C5B07"/>
    <w:rsid w:val="001C5C13"/>
    <w:rsid w:val="001C5C6C"/>
    <w:rsid w:val="001C616B"/>
    <w:rsid w:val="001C617F"/>
    <w:rsid w:val="001C6447"/>
    <w:rsid w:val="001C6A30"/>
    <w:rsid w:val="001C6EAC"/>
    <w:rsid w:val="001C6FF9"/>
    <w:rsid w:val="001C737D"/>
    <w:rsid w:val="001C758E"/>
    <w:rsid w:val="001C77C6"/>
    <w:rsid w:val="001C781E"/>
    <w:rsid w:val="001C7944"/>
    <w:rsid w:val="001C798B"/>
    <w:rsid w:val="001C7C9B"/>
    <w:rsid w:val="001D0053"/>
    <w:rsid w:val="001D01F6"/>
    <w:rsid w:val="001D05D7"/>
    <w:rsid w:val="001D061C"/>
    <w:rsid w:val="001D0E7D"/>
    <w:rsid w:val="001D136E"/>
    <w:rsid w:val="001D1458"/>
    <w:rsid w:val="001D1A97"/>
    <w:rsid w:val="001D1F36"/>
    <w:rsid w:val="001D24B3"/>
    <w:rsid w:val="001D276B"/>
    <w:rsid w:val="001D32D9"/>
    <w:rsid w:val="001D346F"/>
    <w:rsid w:val="001D375C"/>
    <w:rsid w:val="001D3BAE"/>
    <w:rsid w:val="001D3CDA"/>
    <w:rsid w:val="001D4A7B"/>
    <w:rsid w:val="001D4DAB"/>
    <w:rsid w:val="001D505E"/>
    <w:rsid w:val="001D5742"/>
    <w:rsid w:val="001D58BC"/>
    <w:rsid w:val="001D596A"/>
    <w:rsid w:val="001D5B30"/>
    <w:rsid w:val="001D5FFC"/>
    <w:rsid w:val="001D63EC"/>
    <w:rsid w:val="001D66C0"/>
    <w:rsid w:val="001D6861"/>
    <w:rsid w:val="001D6B93"/>
    <w:rsid w:val="001D6CAB"/>
    <w:rsid w:val="001D6F13"/>
    <w:rsid w:val="001D6FD2"/>
    <w:rsid w:val="001D716E"/>
    <w:rsid w:val="001D727F"/>
    <w:rsid w:val="001D7530"/>
    <w:rsid w:val="001D7C25"/>
    <w:rsid w:val="001E017F"/>
    <w:rsid w:val="001E037A"/>
    <w:rsid w:val="001E0494"/>
    <w:rsid w:val="001E04D5"/>
    <w:rsid w:val="001E0508"/>
    <w:rsid w:val="001E087A"/>
    <w:rsid w:val="001E09C7"/>
    <w:rsid w:val="001E1520"/>
    <w:rsid w:val="001E1EDC"/>
    <w:rsid w:val="001E2475"/>
    <w:rsid w:val="001E2655"/>
    <w:rsid w:val="001E2946"/>
    <w:rsid w:val="001E309C"/>
    <w:rsid w:val="001E31B8"/>
    <w:rsid w:val="001E343C"/>
    <w:rsid w:val="001E3B92"/>
    <w:rsid w:val="001E3D3A"/>
    <w:rsid w:val="001E3DBD"/>
    <w:rsid w:val="001E3EB8"/>
    <w:rsid w:val="001E3F21"/>
    <w:rsid w:val="001E4574"/>
    <w:rsid w:val="001E5308"/>
    <w:rsid w:val="001E5382"/>
    <w:rsid w:val="001E56B6"/>
    <w:rsid w:val="001E5CD3"/>
    <w:rsid w:val="001E60B6"/>
    <w:rsid w:val="001E61D6"/>
    <w:rsid w:val="001E652B"/>
    <w:rsid w:val="001E71D5"/>
    <w:rsid w:val="001E7459"/>
    <w:rsid w:val="001F0494"/>
    <w:rsid w:val="001F0538"/>
    <w:rsid w:val="001F0779"/>
    <w:rsid w:val="001F0815"/>
    <w:rsid w:val="001F0B3A"/>
    <w:rsid w:val="001F0D59"/>
    <w:rsid w:val="001F0FCF"/>
    <w:rsid w:val="001F10A4"/>
    <w:rsid w:val="001F1795"/>
    <w:rsid w:val="001F18B2"/>
    <w:rsid w:val="001F1E78"/>
    <w:rsid w:val="001F1EBA"/>
    <w:rsid w:val="001F2085"/>
    <w:rsid w:val="001F22B9"/>
    <w:rsid w:val="001F2791"/>
    <w:rsid w:val="001F2BD3"/>
    <w:rsid w:val="001F2C39"/>
    <w:rsid w:val="001F2E49"/>
    <w:rsid w:val="001F30B1"/>
    <w:rsid w:val="001F3278"/>
    <w:rsid w:val="001F3522"/>
    <w:rsid w:val="001F3648"/>
    <w:rsid w:val="001F395B"/>
    <w:rsid w:val="001F3AE9"/>
    <w:rsid w:val="001F3E03"/>
    <w:rsid w:val="001F45EC"/>
    <w:rsid w:val="001F4603"/>
    <w:rsid w:val="001F47A3"/>
    <w:rsid w:val="001F4B9B"/>
    <w:rsid w:val="001F4C4D"/>
    <w:rsid w:val="001F5502"/>
    <w:rsid w:val="001F5C18"/>
    <w:rsid w:val="001F5C48"/>
    <w:rsid w:val="001F5EA6"/>
    <w:rsid w:val="001F5ED9"/>
    <w:rsid w:val="001F5FB3"/>
    <w:rsid w:val="001F602F"/>
    <w:rsid w:val="001F6123"/>
    <w:rsid w:val="001F6271"/>
    <w:rsid w:val="001F65FF"/>
    <w:rsid w:val="001F6655"/>
    <w:rsid w:val="001F7029"/>
    <w:rsid w:val="001F73E6"/>
    <w:rsid w:val="001F79E9"/>
    <w:rsid w:val="001F7A96"/>
    <w:rsid w:val="002001BF"/>
    <w:rsid w:val="0020022A"/>
    <w:rsid w:val="00200C5B"/>
    <w:rsid w:val="00200C9B"/>
    <w:rsid w:val="00201273"/>
    <w:rsid w:val="002014B0"/>
    <w:rsid w:val="0020189E"/>
    <w:rsid w:val="002018DC"/>
    <w:rsid w:val="00201E93"/>
    <w:rsid w:val="00201F4D"/>
    <w:rsid w:val="00202254"/>
    <w:rsid w:val="00202EF2"/>
    <w:rsid w:val="002032D0"/>
    <w:rsid w:val="00203CEB"/>
    <w:rsid w:val="002042DE"/>
    <w:rsid w:val="002044E7"/>
    <w:rsid w:val="002046F7"/>
    <w:rsid w:val="00204BFD"/>
    <w:rsid w:val="00204CD2"/>
    <w:rsid w:val="00205637"/>
    <w:rsid w:val="002059A8"/>
    <w:rsid w:val="002065A9"/>
    <w:rsid w:val="00207047"/>
    <w:rsid w:val="002071F5"/>
    <w:rsid w:val="002074D9"/>
    <w:rsid w:val="0020751E"/>
    <w:rsid w:val="00207BA1"/>
    <w:rsid w:val="00207E31"/>
    <w:rsid w:val="00207EC2"/>
    <w:rsid w:val="00207F5A"/>
    <w:rsid w:val="002100D8"/>
    <w:rsid w:val="002100DC"/>
    <w:rsid w:val="00211322"/>
    <w:rsid w:val="00211393"/>
    <w:rsid w:val="00211759"/>
    <w:rsid w:val="00211850"/>
    <w:rsid w:val="00211B2A"/>
    <w:rsid w:val="00211E2C"/>
    <w:rsid w:val="00211F70"/>
    <w:rsid w:val="00212058"/>
    <w:rsid w:val="002121D3"/>
    <w:rsid w:val="002122CF"/>
    <w:rsid w:val="002122EA"/>
    <w:rsid w:val="002122F6"/>
    <w:rsid w:val="0021230A"/>
    <w:rsid w:val="002128F3"/>
    <w:rsid w:val="00212938"/>
    <w:rsid w:val="00212C5E"/>
    <w:rsid w:val="00212D0B"/>
    <w:rsid w:val="00212D79"/>
    <w:rsid w:val="002130DC"/>
    <w:rsid w:val="002134DA"/>
    <w:rsid w:val="002137C2"/>
    <w:rsid w:val="00213C38"/>
    <w:rsid w:val="00213F95"/>
    <w:rsid w:val="002143E4"/>
    <w:rsid w:val="00214D58"/>
    <w:rsid w:val="00215228"/>
    <w:rsid w:val="0021574B"/>
    <w:rsid w:val="00215920"/>
    <w:rsid w:val="00216049"/>
    <w:rsid w:val="00216869"/>
    <w:rsid w:val="00216CF4"/>
    <w:rsid w:val="00216CFD"/>
    <w:rsid w:val="00217121"/>
    <w:rsid w:val="002171C5"/>
    <w:rsid w:val="002171CC"/>
    <w:rsid w:val="0021723C"/>
    <w:rsid w:val="00217359"/>
    <w:rsid w:val="002177F0"/>
    <w:rsid w:val="00217822"/>
    <w:rsid w:val="002178A9"/>
    <w:rsid w:val="00217B9B"/>
    <w:rsid w:val="00220233"/>
    <w:rsid w:val="002204F3"/>
    <w:rsid w:val="0022062C"/>
    <w:rsid w:val="002207DD"/>
    <w:rsid w:val="002207FA"/>
    <w:rsid w:val="002209A9"/>
    <w:rsid w:val="00220F52"/>
    <w:rsid w:val="002211FE"/>
    <w:rsid w:val="002214AC"/>
    <w:rsid w:val="002216FE"/>
    <w:rsid w:val="00221752"/>
    <w:rsid w:val="00221BBC"/>
    <w:rsid w:val="00221F30"/>
    <w:rsid w:val="002227A3"/>
    <w:rsid w:val="002227C8"/>
    <w:rsid w:val="00222B86"/>
    <w:rsid w:val="002230D2"/>
    <w:rsid w:val="002235AE"/>
    <w:rsid w:val="0022398C"/>
    <w:rsid w:val="00223B68"/>
    <w:rsid w:val="00223B7A"/>
    <w:rsid w:val="00224003"/>
    <w:rsid w:val="0022442F"/>
    <w:rsid w:val="0022446F"/>
    <w:rsid w:val="00224DB3"/>
    <w:rsid w:val="00225018"/>
    <w:rsid w:val="002254AA"/>
    <w:rsid w:val="00225A5C"/>
    <w:rsid w:val="00225ADE"/>
    <w:rsid w:val="00225B8F"/>
    <w:rsid w:val="00226A51"/>
    <w:rsid w:val="00226E4D"/>
    <w:rsid w:val="0022717B"/>
    <w:rsid w:val="00227588"/>
    <w:rsid w:val="00227CC3"/>
    <w:rsid w:val="0023028D"/>
    <w:rsid w:val="00230331"/>
    <w:rsid w:val="00230907"/>
    <w:rsid w:val="00230B02"/>
    <w:rsid w:val="00230BB3"/>
    <w:rsid w:val="00230C77"/>
    <w:rsid w:val="00230D8D"/>
    <w:rsid w:val="0023114E"/>
    <w:rsid w:val="00231619"/>
    <w:rsid w:val="00231C4F"/>
    <w:rsid w:val="00233013"/>
    <w:rsid w:val="00233112"/>
    <w:rsid w:val="002331C9"/>
    <w:rsid w:val="002338C0"/>
    <w:rsid w:val="002338EC"/>
    <w:rsid w:val="00233B3A"/>
    <w:rsid w:val="002345A1"/>
    <w:rsid w:val="0023473F"/>
    <w:rsid w:val="002348AE"/>
    <w:rsid w:val="00234A6B"/>
    <w:rsid w:val="00234BF5"/>
    <w:rsid w:val="00235358"/>
    <w:rsid w:val="00235442"/>
    <w:rsid w:val="002354E4"/>
    <w:rsid w:val="00235738"/>
    <w:rsid w:val="0023592D"/>
    <w:rsid w:val="00235CCA"/>
    <w:rsid w:val="00235FAE"/>
    <w:rsid w:val="0023611B"/>
    <w:rsid w:val="0023611D"/>
    <w:rsid w:val="002361A7"/>
    <w:rsid w:val="002362CB"/>
    <w:rsid w:val="002364E5"/>
    <w:rsid w:val="002368EB"/>
    <w:rsid w:val="002369DE"/>
    <w:rsid w:val="00236A04"/>
    <w:rsid w:val="00236A86"/>
    <w:rsid w:val="00236AD0"/>
    <w:rsid w:val="00236CE2"/>
    <w:rsid w:val="0023705C"/>
    <w:rsid w:val="002371DE"/>
    <w:rsid w:val="00237213"/>
    <w:rsid w:val="00237221"/>
    <w:rsid w:val="00237436"/>
    <w:rsid w:val="00237874"/>
    <w:rsid w:val="00237CB4"/>
    <w:rsid w:val="00237D78"/>
    <w:rsid w:val="00237E2B"/>
    <w:rsid w:val="00241E4F"/>
    <w:rsid w:val="0024250B"/>
    <w:rsid w:val="0024257E"/>
    <w:rsid w:val="002428F5"/>
    <w:rsid w:val="00242F79"/>
    <w:rsid w:val="0024324F"/>
    <w:rsid w:val="002433E3"/>
    <w:rsid w:val="002437DE"/>
    <w:rsid w:val="002438C0"/>
    <w:rsid w:val="00243AF8"/>
    <w:rsid w:val="00243C2E"/>
    <w:rsid w:val="0024470F"/>
    <w:rsid w:val="002456B3"/>
    <w:rsid w:val="002456B6"/>
    <w:rsid w:val="00245B2F"/>
    <w:rsid w:val="00245CA3"/>
    <w:rsid w:val="00245F39"/>
    <w:rsid w:val="00245FD0"/>
    <w:rsid w:val="002466C6"/>
    <w:rsid w:val="00246803"/>
    <w:rsid w:val="00246966"/>
    <w:rsid w:val="00246BB7"/>
    <w:rsid w:val="002470C0"/>
    <w:rsid w:val="0024728E"/>
    <w:rsid w:val="002474E2"/>
    <w:rsid w:val="00247838"/>
    <w:rsid w:val="00247FC5"/>
    <w:rsid w:val="0025039F"/>
    <w:rsid w:val="00250BBB"/>
    <w:rsid w:val="00250BFE"/>
    <w:rsid w:val="00250CDC"/>
    <w:rsid w:val="00251507"/>
    <w:rsid w:val="0025194E"/>
    <w:rsid w:val="00251E41"/>
    <w:rsid w:val="0025206A"/>
    <w:rsid w:val="002525A6"/>
    <w:rsid w:val="00252D6A"/>
    <w:rsid w:val="0025302F"/>
    <w:rsid w:val="002535CC"/>
    <w:rsid w:val="00253671"/>
    <w:rsid w:val="0025372B"/>
    <w:rsid w:val="00254269"/>
    <w:rsid w:val="0025466B"/>
    <w:rsid w:val="00254725"/>
    <w:rsid w:val="00254BDA"/>
    <w:rsid w:val="0025514F"/>
    <w:rsid w:val="0025573C"/>
    <w:rsid w:val="0025575A"/>
    <w:rsid w:val="002559AB"/>
    <w:rsid w:val="0025606A"/>
    <w:rsid w:val="002564E8"/>
    <w:rsid w:val="002565BE"/>
    <w:rsid w:val="002567E9"/>
    <w:rsid w:val="002571EE"/>
    <w:rsid w:val="0025740C"/>
    <w:rsid w:val="00257664"/>
    <w:rsid w:val="002603E1"/>
    <w:rsid w:val="00260AF9"/>
    <w:rsid w:val="00260F82"/>
    <w:rsid w:val="00261066"/>
    <w:rsid w:val="00261069"/>
    <w:rsid w:val="00261771"/>
    <w:rsid w:val="0026183E"/>
    <w:rsid w:val="002619D8"/>
    <w:rsid w:val="00261A4D"/>
    <w:rsid w:val="00261BAF"/>
    <w:rsid w:val="00261C8C"/>
    <w:rsid w:val="00261EA0"/>
    <w:rsid w:val="00262386"/>
    <w:rsid w:val="00262466"/>
    <w:rsid w:val="002625CC"/>
    <w:rsid w:val="00262639"/>
    <w:rsid w:val="00263482"/>
    <w:rsid w:val="00263BC0"/>
    <w:rsid w:val="00263CEE"/>
    <w:rsid w:val="00263D32"/>
    <w:rsid w:val="00263D96"/>
    <w:rsid w:val="00263F3A"/>
    <w:rsid w:val="00263F5B"/>
    <w:rsid w:val="00263FB0"/>
    <w:rsid w:val="00264783"/>
    <w:rsid w:val="0026481E"/>
    <w:rsid w:val="00264D45"/>
    <w:rsid w:val="00264DD5"/>
    <w:rsid w:val="0026510F"/>
    <w:rsid w:val="002652EA"/>
    <w:rsid w:val="00265307"/>
    <w:rsid w:val="0026538C"/>
    <w:rsid w:val="002654E5"/>
    <w:rsid w:val="002659FF"/>
    <w:rsid w:val="00265FC1"/>
    <w:rsid w:val="002661E5"/>
    <w:rsid w:val="002662EB"/>
    <w:rsid w:val="00266424"/>
    <w:rsid w:val="0026660A"/>
    <w:rsid w:val="00266776"/>
    <w:rsid w:val="00266874"/>
    <w:rsid w:val="00266891"/>
    <w:rsid w:val="00266C69"/>
    <w:rsid w:val="00266D5D"/>
    <w:rsid w:val="00267195"/>
    <w:rsid w:val="00267C10"/>
    <w:rsid w:val="00267D44"/>
    <w:rsid w:val="002704EC"/>
    <w:rsid w:val="00270559"/>
    <w:rsid w:val="0027073F"/>
    <w:rsid w:val="00270905"/>
    <w:rsid w:val="002709A1"/>
    <w:rsid w:val="00270FDC"/>
    <w:rsid w:val="00271000"/>
    <w:rsid w:val="002713D0"/>
    <w:rsid w:val="00271468"/>
    <w:rsid w:val="0027168F"/>
    <w:rsid w:val="0027197D"/>
    <w:rsid w:val="00271F00"/>
    <w:rsid w:val="00272142"/>
    <w:rsid w:val="00272974"/>
    <w:rsid w:val="002731A9"/>
    <w:rsid w:val="00273DEE"/>
    <w:rsid w:val="00273E9A"/>
    <w:rsid w:val="00273FEA"/>
    <w:rsid w:val="00274A9A"/>
    <w:rsid w:val="002750A9"/>
    <w:rsid w:val="00275136"/>
    <w:rsid w:val="002753F6"/>
    <w:rsid w:val="00275FCA"/>
    <w:rsid w:val="00276158"/>
    <w:rsid w:val="0027762E"/>
    <w:rsid w:val="00277675"/>
    <w:rsid w:val="00277B11"/>
    <w:rsid w:val="00277ECD"/>
    <w:rsid w:val="002800C3"/>
    <w:rsid w:val="002804B7"/>
    <w:rsid w:val="00280579"/>
    <w:rsid w:val="0028057F"/>
    <w:rsid w:val="00280B62"/>
    <w:rsid w:val="00280E38"/>
    <w:rsid w:val="00280FCF"/>
    <w:rsid w:val="0028103F"/>
    <w:rsid w:val="002811A6"/>
    <w:rsid w:val="0028132F"/>
    <w:rsid w:val="002817DD"/>
    <w:rsid w:val="0028182D"/>
    <w:rsid w:val="00281DEC"/>
    <w:rsid w:val="00282133"/>
    <w:rsid w:val="002823D6"/>
    <w:rsid w:val="00282890"/>
    <w:rsid w:val="0028294D"/>
    <w:rsid w:val="00282BB2"/>
    <w:rsid w:val="00282D48"/>
    <w:rsid w:val="00282E8F"/>
    <w:rsid w:val="00283267"/>
    <w:rsid w:val="00283354"/>
    <w:rsid w:val="00283385"/>
    <w:rsid w:val="0028350B"/>
    <w:rsid w:val="002835E1"/>
    <w:rsid w:val="002835FC"/>
    <w:rsid w:val="0028368B"/>
    <w:rsid w:val="002836FA"/>
    <w:rsid w:val="00283894"/>
    <w:rsid w:val="002842FF"/>
    <w:rsid w:val="00284586"/>
    <w:rsid w:val="0028481C"/>
    <w:rsid w:val="00284A66"/>
    <w:rsid w:val="00284B19"/>
    <w:rsid w:val="00284CE6"/>
    <w:rsid w:val="00284CFF"/>
    <w:rsid w:val="0028504B"/>
    <w:rsid w:val="002851C8"/>
    <w:rsid w:val="002852A3"/>
    <w:rsid w:val="002855F8"/>
    <w:rsid w:val="00285A41"/>
    <w:rsid w:val="00286066"/>
    <w:rsid w:val="00286853"/>
    <w:rsid w:val="00286C86"/>
    <w:rsid w:val="00286D1E"/>
    <w:rsid w:val="00286FB2"/>
    <w:rsid w:val="00287334"/>
    <w:rsid w:val="00287427"/>
    <w:rsid w:val="00287433"/>
    <w:rsid w:val="0028751C"/>
    <w:rsid w:val="002876FC"/>
    <w:rsid w:val="00287793"/>
    <w:rsid w:val="00287978"/>
    <w:rsid w:val="00287F0F"/>
    <w:rsid w:val="002905A8"/>
    <w:rsid w:val="00290645"/>
    <w:rsid w:val="00290760"/>
    <w:rsid w:val="002909D2"/>
    <w:rsid w:val="00290E76"/>
    <w:rsid w:val="002910D7"/>
    <w:rsid w:val="002914BF"/>
    <w:rsid w:val="00291755"/>
    <w:rsid w:val="00292166"/>
    <w:rsid w:val="00292194"/>
    <w:rsid w:val="00292C58"/>
    <w:rsid w:val="00292DD9"/>
    <w:rsid w:val="0029309C"/>
    <w:rsid w:val="002936A3"/>
    <w:rsid w:val="002938DF"/>
    <w:rsid w:val="00293A45"/>
    <w:rsid w:val="0029437E"/>
    <w:rsid w:val="002943F2"/>
    <w:rsid w:val="002944C6"/>
    <w:rsid w:val="0029462A"/>
    <w:rsid w:val="002946AF"/>
    <w:rsid w:val="00294732"/>
    <w:rsid w:val="00294961"/>
    <w:rsid w:val="002956B8"/>
    <w:rsid w:val="00295B68"/>
    <w:rsid w:val="00295C70"/>
    <w:rsid w:val="00295E29"/>
    <w:rsid w:val="00295F4A"/>
    <w:rsid w:val="002960B7"/>
    <w:rsid w:val="0029635D"/>
    <w:rsid w:val="00296586"/>
    <w:rsid w:val="00296656"/>
    <w:rsid w:val="00296824"/>
    <w:rsid w:val="0029689E"/>
    <w:rsid w:val="00296D6F"/>
    <w:rsid w:val="00296D88"/>
    <w:rsid w:val="00296EF2"/>
    <w:rsid w:val="00297438"/>
    <w:rsid w:val="0029744B"/>
    <w:rsid w:val="00297631"/>
    <w:rsid w:val="002976A1"/>
    <w:rsid w:val="00297722"/>
    <w:rsid w:val="00297856"/>
    <w:rsid w:val="00297DAD"/>
    <w:rsid w:val="00297F2E"/>
    <w:rsid w:val="00297F34"/>
    <w:rsid w:val="00297FF5"/>
    <w:rsid w:val="002A0012"/>
    <w:rsid w:val="002A079F"/>
    <w:rsid w:val="002A07CF"/>
    <w:rsid w:val="002A080D"/>
    <w:rsid w:val="002A0A00"/>
    <w:rsid w:val="002A0E0C"/>
    <w:rsid w:val="002A0E8C"/>
    <w:rsid w:val="002A14C1"/>
    <w:rsid w:val="002A1D41"/>
    <w:rsid w:val="002A1E50"/>
    <w:rsid w:val="002A206C"/>
    <w:rsid w:val="002A3091"/>
    <w:rsid w:val="002A3123"/>
    <w:rsid w:val="002A3240"/>
    <w:rsid w:val="002A3405"/>
    <w:rsid w:val="002A3704"/>
    <w:rsid w:val="002A38F1"/>
    <w:rsid w:val="002A3EA3"/>
    <w:rsid w:val="002A3EF3"/>
    <w:rsid w:val="002A40C1"/>
    <w:rsid w:val="002A4277"/>
    <w:rsid w:val="002A4423"/>
    <w:rsid w:val="002A481A"/>
    <w:rsid w:val="002A494C"/>
    <w:rsid w:val="002A4B3E"/>
    <w:rsid w:val="002A4C9B"/>
    <w:rsid w:val="002A4EEC"/>
    <w:rsid w:val="002A51A8"/>
    <w:rsid w:val="002A56A2"/>
    <w:rsid w:val="002A594C"/>
    <w:rsid w:val="002A59C0"/>
    <w:rsid w:val="002A5A5E"/>
    <w:rsid w:val="002A5EB2"/>
    <w:rsid w:val="002A6037"/>
    <w:rsid w:val="002A6072"/>
    <w:rsid w:val="002A6167"/>
    <w:rsid w:val="002A62AC"/>
    <w:rsid w:val="002A6FB5"/>
    <w:rsid w:val="002A750D"/>
    <w:rsid w:val="002A76BE"/>
    <w:rsid w:val="002B0119"/>
    <w:rsid w:val="002B013C"/>
    <w:rsid w:val="002B0958"/>
    <w:rsid w:val="002B0F9A"/>
    <w:rsid w:val="002B147E"/>
    <w:rsid w:val="002B1B47"/>
    <w:rsid w:val="002B1DC3"/>
    <w:rsid w:val="002B21C6"/>
    <w:rsid w:val="002B249C"/>
    <w:rsid w:val="002B254D"/>
    <w:rsid w:val="002B2A28"/>
    <w:rsid w:val="002B2B11"/>
    <w:rsid w:val="002B2EF3"/>
    <w:rsid w:val="002B331E"/>
    <w:rsid w:val="002B3445"/>
    <w:rsid w:val="002B3A65"/>
    <w:rsid w:val="002B3A93"/>
    <w:rsid w:val="002B3DE5"/>
    <w:rsid w:val="002B4143"/>
    <w:rsid w:val="002B41AC"/>
    <w:rsid w:val="002B434E"/>
    <w:rsid w:val="002B4561"/>
    <w:rsid w:val="002B46DE"/>
    <w:rsid w:val="002B47EF"/>
    <w:rsid w:val="002B4966"/>
    <w:rsid w:val="002B49D5"/>
    <w:rsid w:val="002B4D6E"/>
    <w:rsid w:val="002B4D95"/>
    <w:rsid w:val="002B535E"/>
    <w:rsid w:val="002B6836"/>
    <w:rsid w:val="002B6A14"/>
    <w:rsid w:val="002B6A90"/>
    <w:rsid w:val="002B6B28"/>
    <w:rsid w:val="002B6BD4"/>
    <w:rsid w:val="002B6D84"/>
    <w:rsid w:val="002B7048"/>
    <w:rsid w:val="002B7349"/>
    <w:rsid w:val="002B7ACC"/>
    <w:rsid w:val="002C08C4"/>
    <w:rsid w:val="002C09FB"/>
    <w:rsid w:val="002C0DC8"/>
    <w:rsid w:val="002C1349"/>
    <w:rsid w:val="002C1568"/>
    <w:rsid w:val="002C15B2"/>
    <w:rsid w:val="002C1673"/>
    <w:rsid w:val="002C18F9"/>
    <w:rsid w:val="002C1AF2"/>
    <w:rsid w:val="002C1C01"/>
    <w:rsid w:val="002C21CD"/>
    <w:rsid w:val="002C2973"/>
    <w:rsid w:val="002C29E8"/>
    <w:rsid w:val="002C2ACB"/>
    <w:rsid w:val="002C2DB5"/>
    <w:rsid w:val="002C2F21"/>
    <w:rsid w:val="002C3070"/>
    <w:rsid w:val="002C3874"/>
    <w:rsid w:val="002C3ADA"/>
    <w:rsid w:val="002C3E55"/>
    <w:rsid w:val="002C3ED6"/>
    <w:rsid w:val="002C400F"/>
    <w:rsid w:val="002C4267"/>
    <w:rsid w:val="002C43C2"/>
    <w:rsid w:val="002C4DBF"/>
    <w:rsid w:val="002C51E3"/>
    <w:rsid w:val="002C5267"/>
    <w:rsid w:val="002C5275"/>
    <w:rsid w:val="002C5328"/>
    <w:rsid w:val="002C5E09"/>
    <w:rsid w:val="002C62A6"/>
    <w:rsid w:val="002C63E7"/>
    <w:rsid w:val="002C6AEC"/>
    <w:rsid w:val="002C6EDD"/>
    <w:rsid w:val="002C7004"/>
    <w:rsid w:val="002C74E8"/>
    <w:rsid w:val="002C7C84"/>
    <w:rsid w:val="002C7DB3"/>
    <w:rsid w:val="002D032C"/>
    <w:rsid w:val="002D04C4"/>
    <w:rsid w:val="002D07F9"/>
    <w:rsid w:val="002D0F4F"/>
    <w:rsid w:val="002D11F9"/>
    <w:rsid w:val="002D1FC7"/>
    <w:rsid w:val="002D2128"/>
    <w:rsid w:val="002D25F2"/>
    <w:rsid w:val="002D2893"/>
    <w:rsid w:val="002D2B09"/>
    <w:rsid w:val="002D2B72"/>
    <w:rsid w:val="002D2D75"/>
    <w:rsid w:val="002D2E42"/>
    <w:rsid w:val="002D3365"/>
    <w:rsid w:val="002D39F7"/>
    <w:rsid w:val="002D4035"/>
    <w:rsid w:val="002D404A"/>
    <w:rsid w:val="002D40DE"/>
    <w:rsid w:val="002D415A"/>
    <w:rsid w:val="002D41EA"/>
    <w:rsid w:val="002D4212"/>
    <w:rsid w:val="002D4B5E"/>
    <w:rsid w:val="002D51A9"/>
    <w:rsid w:val="002D55CE"/>
    <w:rsid w:val="002D5698"/>
    <w:rsid w:val="002D5FE6"/>
    <w:rsid w:val="002D673D"/>
    <w:rsid w:val="002D68DD"/>
    <w:rsid w:val="002D7DBF"/>
    <w:rsid w:val="002D7EAE"/>
    <w:rsid w:val="002D7F93"/>
    <w:rsid w:val="002E01DE"/>
    <w:rsid w:val="002E023A"/>
    <w:rsid w:val="002E0BDE"/>
    <w:rsid w:val="002E0D03"/>
    <w:rsid w:val="002E0D30"/>
    <w:rsid w:val="002E1270"/>
    <w:rsid w:val="002E1371"/>
    <w:rsid w:val="002E15BB"/>
    <w:rsid w:val="002E2094"/>
    <w:rsid w:val="002E2178"/>
    <w:rsid w:val="002E2531"/>
    <w:rsid w:val="002E2F93"/>
    <w:rsid w:val="002E31F2"/>
    <w:rsid w:val="002E381A"/>
    <w:rsid w:val="002E3DC5"/>
    <w:rsid w:val="002E3E60"/>
    <w:rsid w:val="002E4412"/>
    <w:rsid w:val="002E44BC"/>
    <w:rsid w:val="002E460C"/>
    <w:rsid w:val="002E510B"/>
    <w:rsid w:val="002E593D"/>
    <w:rsid w:val="002E5D4B"/>
    <w:rsid w:val="002E5F0B"/>
    <w:rsid w:val="002E6545"/>
    <w:rsid w:val="002E675F"/>
    <w:rsid w:val="002E6828"/>
    <w:rsid w:val="002E70EB"/>
    <w:rsid w:val="002E78EE"/>
    <w:rsid w:val="002E7BA3"/>
    <w:rsid w:val="002E7E60"/>
    <w:rsid w:val="002F00FE"/>
    <w:rsid w:val="002F0689"/>
    <w:rsid w:val="002F099E"/>
    <w:rsid w:val="002F0A1B"/>
    <w:rsid w:val="002F0B5A"/>
    <w:rsid w:val="002F0C6E"/>
    <w:rsid w:val="002F0E46"/>
    <w:rsid w:val="002F0E8F"/>
    <w:rsid w:val="002F11DC"/>
    <w:rsid w:val="002F1394"/>
    <w:rsid w:val="002F1B20"/>
    <w:rsid w:val="002F1D0A"/>
    <w:rsid w:val="002F1F76"/>
    <w:rsid w:val="002F24D6"/>
    <w:rsid w:val="002F2528"/>
    <w:rsid w:val="002F25D5"/>
    <w:rsid w:val="002F26AF"/>
    <w:rsid w:val="002F26E2"/>
    <w:rsid w:val="002F2D98"/>
    <w:rsid w:val="002F2FE7"/>
    <w:rsid w:val="002F32E6"/>
    <w:rsid w:val="002F33F7"/>
    <w:rsid w:val="002F344C"/>
    <w:rsid w:val="002F36E4"/>
    <w:rsid w:val="002F3838"/>
    <w:rsid w:val="002F40E0"/>
    <w:rsid w:val="002F40EB"/>
    <w:rsid w:val="002F466D"/>
    <w:rsid w:val="002F4BD8"/>
    <w:rsid w:val="002F60FD"/>
    <w:rsid w:val="002F69B8"/>
    <w:rsid w:val="002F6AB4"/>
    <w:rsid w:val="002F75F4"/>
    <w:rsid w:val="002F78DE"/>
    <w:rsid w:val="002F792B"/>
    <w:rsid w:val="002F7C73"/>
    <w:rsid w:val="002F7CA9"/>
    <w:rsid w:val="003002A1"/>
    <w:rsid w:val="003006A7"/>
    <w:rsid w:val="003009F5"/>
    <w:rsid w:val="00300F11"/>
    <w:rsid w:val="00301C3D"/>
    <w:rsid w:val="00301D73"/>
    <w:rsid w:val="00302532"/>
    <w:rsid w:val="00302EE1"/>
    <w:rsid w:val="00303463"/>
    <w:rsid w:val="003036FC"/>
    <w:rsid w:val="00303708"/>
    <w:rsid w:val="003038D3"/>
    <w:rsid w:val="00303A4F"/>
    <w:rsid w:val="00303A8B"/>
    <w:rsid w:val="00303EDC"/>
    <w:rsid w:val="00304168"/>
    <w:rsid w:val="0030465A"/>
    <w:rsid w:val="00304730"/>
    <w:rsid w:val="00304CC8"/>
    <w:rsid w:val="00304F06"/>
    <w:rsid w:val="0030565C"/>
    <w:rsid w:val="00305E42"/>
    <w:rsid w:val="00305F26"/>
    <w:rsid w:val="00306260"/>
    <w:rsid w:val="0030668D"/>
    <w:rsid w:val="003066AB"/>
    <w:rsid w:val="00306C93"/>
    <w:rsid w:val="00306FDF"/>
    <w:rsid w:val="003070C5"/>
    <w:rsid w:val="003076D1"/>
    <w:rsid w:val="00307AA8"/>
    <w:rsid w:val="00307E1C"/>
    <w:rsid w:val="00307E5D"/>
    <w:rsid w:val="00310688"/>
    <w:rsid w:val="00310794"/>
    <w:rsid w:val="00310B89"/>
    <w:rsid w:val="00310E48"/>
    <w:rsid w:val="003115CB"/>
    <w:rsid w:val="00311A6D"/>
    <w:rsid w:val="00311AE6"/>
    <w:rsid w:val="00311C5C"/>
    <w:rsid w:val="00311DF8"/>
    <w:rsid w:val="00311F52"/>
    <w:rsid w:val="00311F63"/>
    <w:rsid w:val="003120DA"/>
    <w:rsid w:val="003125D0"/>
    <w:rsid w:val="00312E79"/>
    <w:rsid w:val="003136DC"/>
    <w:rsid w:val="00313B61"/>
    <w:rsid w:val="00313C76"/>
    <w:rsid w:val="00313DD7"/>
    <w:rsid w:val="00314C52"/>
    <w:rsid w:val="00314DB6"/>
    <w:rsid w:val="00314E3A"/>
    <w:rsid w:val="00315363"/>
    <w:rsid w:val="00315448"/>
    <w:rsid w:val="00315B35"/>
    <w:rsid w:val="00315D8D"/>
    <w:rsid w:val="00315FD6"/>
    <w:rsid w:val="003161DC"/>
    <w:rsid w:val="003164B2"/>
    <w:rsid w:val="003166BC"/>
    <w:rsid w:val="003168B8"/>
    <w:rsid w:val="003174EA"/>
    <w:rsid w:val="003175DE"/>
    <w:rsid w:val="0031778F"/>
    <w:rsid w:val="003177C7"/>
    <w:rsid w:val="00317A57"/>
    <w:rsid w:val="00317E07"/>
    <w:rsid w:val="00320120"/>
    <w:rsid w:val="00320167"/>
    <w:rsid w:val="003204E9"/>
    <w:rsid w:val="003206AA"/>
    <w:rsid w:val="003208FC"/>
    <w:rsid w:val="00320CD7"/>
    <w:rsid w:val="00320E55"/>
    <w:rsid w:val="0032108B"/>
    <w:rsid w:val="00321214"/>
    <w:rsid w:val="00321220"/>
    <w:rsid w:val="0032179B"/>
    <w:rsid w:val="00321905"/>
    <w:rsid w:val="00321B57"/>
    <w:rsid w:val="00321CC3"/>
    <w:rsid w:val="00322189"/>
    <w:rsid w:val="0032261A"/>
    <w:rsid w:val="00322624"/>
    <w:rsid w:val="00322B17"/>
    <w:rsid w:val="00322EE6"/>
    <w:rsid w:val="00323541"/>
    <w:rsid w:val="00323760"/>
    <w:rsid w:val="00324333"/>
    <w:rsid w:val="00324639"/>
    <w:rsid w:val="00324B06"/>
    <w:rsid w:val="00324B46"/>
    <w:rsid w:val="00325588"/>
    <w:rsid w:val="00325718"/>
    <w:rsid w:val="00325A60"/>
    <w:rsid w:val="00325DE4"/>
    <w:rsid w:val="0032638B"/>
    <w:rsid w:val="0032645D"/>
    <w:rsid w:val="00326AB3"/>
    <w:rsid w:val="00326BC6"/>
    <w:rsid w:val="00326ED4"/>
    <w:rsid w:val="00327175"/>
    <w:rsid w:val="00327338"/>
    <w:rsid w:val="00327370"/>
    <w:rsid w:val="0032752F"/>
    <w:rsid w:val="003275CC"/>
    <w:rsid w:val="003277E5"/>
    <w:rsid w:val="00327933"/>
    <w:rsid w:val="00327CBC"/>
    <w:rsid w:val="0033039B"/>
    <w:rsid w:val="0033046C"/>
    <w:rsid w:val="003309DC"/>
    <w:rsid w:val="00330C5B"/>
    <w:rsid w:val="00330DBB"/>
    <w:rsid w:val="00331AEF"/>
    <w:rsid w:val="003322F7"/>
    <w:rsid w:val="00332452"/>
    <w:rsid w:val="00332793"/>
    <w:rsid w:val="00332861"/>
    <w:rsid w:val="003328DF"/>
    <w:rsid w:val="0033296B"/>
    <w:rsid w:val="00332A1B"/>
    <w:rsid w:val="003331EA"/>
    <w:rsid w:val="00333242"/>
    <w:rsid w:val="0033340E"/>
    <w:rsid w:val="003334C9"/>
    <w:rsid w:val="00333A13"/>
    <w:rsid w:val="00333DAE"/>
    <w:rsid w:val="00333F91"/>
    <w:rsid w:val="00333FCA"/>
    <w:rsid w:val="003341BD"/>
    <w:rsid w:val="00334740"/>
    <w:rsid w:val="003349FC"/>
    <w:rsid w:val="00334B2C"/>
    <w:rsid w:val="00334E50"/>
    <w:rsid w:val="00334EE3"/>
    <w:rsid w:val="00334FFC"/>
    <w:rsid w:val="00335250"/>
    <w:rsid w:val="003356AA"/>
    <w:rsid w:val="0033577B"/>
    <w:rsid w:val="00336250"/>
    <w:rsid w:val="00336AA6"/>
    <w:rsid w:val="00336AC4"/>
    <w:rsid w:val="00336F5A"/>
    <w:rsid w:val="0033712D"/>
    <w:rsid w:val="0033713D"/>
    <w:rsid w:val="003372FF"/>
    <w:rsid w:val="00337416"/>
    <w:rsid w:val="003376A7"/>
    <w:rsid w:val="00337A14"/>
    <w:rsid w:val="00337CBB"/>
    <w:rsid w:val="00337E22"/>
    <w:rsid w:val="00337E54"/>
    <w:rsid w:val="00337FC5"/>
    <w:rsid w:val="00340516"/>
    <w:rsid w:val="00340974"/>
    <w:rsid w:val="00340A63"/>
    <w:rsid w:val="00340B7C"/>
    <w:rsid w:val="00340BDC"/>
    <w:rsid w:val="00340D9E"/>
    <w:rsid w:val="0034115D"/>
    <w:rsid w:val="00341477"/>
    <w:rsid w:val="003417D2"/>
    <w:rsid w:val="003418A9"/>
    <w:rsid w:val="00341AB2"/>
    <w:rsid w:val="00341EF0"/>
    <w:rsid w:val="00341F61"/>
    <w:rsid w:val="00342173"/>
    <w:rsid w:val="00342282"/>
    <w:rsid w:val="003423E4"/>
    <w:rsid w:val="00342715"/>
    <w:rsid w:val="00342B01"/>
    <w:rsid w:val="00342D3A"/>
    <w:rsid w:val="0034302B"/>
    <w:rsid w:val="00343049"/>
    <w:rsid w:val="003437F3"/>
    <w:rsid w:val="003445B4"/>
    <w:rsid w:val="003448BE"/>
    <w:rsid w:val="00344EE4"/>
    <w:rsid w:val="0034553A"/>
    <w:rsid w:val="00345856"/>
    <w:rsid w:val="003459A2"/>
    <w:rsid w:val="00345A5C"/>
    <w:rsid w:val="00345D2D"/>
    <w:rsid w:val="00345D60"/>
    <w:rsid w:val="003463CA"/>
    <w:rsid w:val="00347AB1"/>
    <w:rsid w:val="00347C91"/>
    <w:rsid w:val="00347FC5"/>
    <w:rsid w:val="00350482"/>
    <w:rsid w:val="0035057B"/>
    <w:rsid w:val="00350AB8"/>
    <w:rsid w:val="00350E5B"/>
    <w:rsid w:val="00351758"/>
    <w:rsid w:val="003518BC"/>
    <w:rsid w:val="00351972"/>
    <w:rsid w:val="003519C9"/>
    <w:rsid w:val="00351A86"/>
    <w:rsid w:val="00351D5F"/>
    <w:rsid w:val="0035216F"/>
    <w:rsid w:val="003522B1"/>
    <w:rsid w:val="00352561"/>
    <w:rsid w:val="0035266F"/>
    <w:rsid w:val="00352731"/>
    <w:rsid w:val="00352EFD"/>
    <w:rsid w:val="0035335D"/>
    <w:rsid w:val="00353AF7"/>
    <w:rsid w:val="00353C9E"/>
    <w:rsid w:val="00353DD1"/>
    <w:rsid w:val="003540CA"/>
    <w:rsid w:val="00354213"/>
    <w:rsid w:val="00354AEE"/>
    <w:rsid w:val="0035552F"/>
    <w:rsid w:val="00355874"/>
    <w:rsid w:val="0035592F"/>
    <w:rsid w:val="00355CE9"/>
    <w:rsid w:val="00355E11"/>
    <w:rsid w:val="00356053"/>
    <w:rsid w:val="00356086"/>
    <w:rsid w:val="003561AD"/>
    <w:rsid w:val="00356313"/>
    <w:rsid w:val="003563B8"/>
    <w:rsid w:val="00356418"/>
    <w:rsid w:val="00356635"/>
    <w:rsid w:val="003566F2"/>
    <w:rsid w:val="00356A85"/>
    <w:rsid w:val="00356B35"/>
    <w:rsid w:val="00356EDD"/>
    <w:rsid w:val="00357507"/>
    <w:rsid w:val="003576E0"/>
    <w:rsid w:val="00357789"/>
    <w:rsid w:val="0035780B"/>
    <w:rsid w:val="0035799E"/>
    <w:rsid w:val="00357AEC"/>
    <w:rsid w:val="00357F65"/>
    <w:rsid w:val="00360274"/>
    <w:rsid w:val="003608BB"/>
    <w:rsid w:val="00360BA4"/>
    <w:rsid w:val="00360BF7"/>
    <w:rsid w:val="00360C31"/>
    <w:rsid w:val="0036101E"/>
    <w:rsid w:val="00361275"/>
    <w:rsid w:val="00361876"/>
    <w:rsid w:val="00361AB7"/>
    <w:rsid w:val="0036206A"/>
    <w:rsid w:val="00362255"/>
    <w:rsid w:val="003626D4"/>
    <w:rsid w:val="00362E44"/>
    <w:rsid w:val="0036342A"/>
    <w:rsid w:val="00363444"/>
    <w:rsid w:val="00363791"/>
    <w:rsid w:val="00363F6E"/>
    <w:rsid w:val="0036407B"/>
    <w:rsid w:val="0036418F"/>
    <w:rsid w:val="00364352"/>
    <w:rsid w:val="00364981"/>
    <w:rsid w:val="00364BAD"/>
    <w:rsid w:val="00364BB4"/>
    <w:rsid w:val="00364BFC"/>
    <w:rsid w:val="00364C12"/>
    <w:rsid w:val="003651AF"/>
    <w:rsid w:val="003653DA"/>
    <w:rsid w:val="00365B25"/>
    <w:rsid w:val="00365CDC"/>
    <w:rsid w:val="00366075"/>
    <w:rsid w:val="003662C6"/>
    <w:rsid w:val="00366D10"/>
    <w:rsid w:val="00366EA1"/>
    <w:rsid w:val="00366F72"/>
    <w:rsid w:val="0036716D"/>
    <w:rsid w:val="003671C3"/>
    <w:rsid w:val="00367616"/>
    <w:rsid w:val="003676CD"/>
    <w:rsid w:val="00367F7C"/>
    <w:rsid w:val="0037045F"/>
    <w:rsid w:val="00370990"/>
    <w:rsid w:val="00370D30"/>
    <w:rsid w:val="00371232"/>
    <w:rsid w:val="00371633"/>
    <w:rsid w:val="00371C3A"/>
    <w:rsid w:val="00371C6E"/>
    <w:rsid w:val="0037204D"/>
    <w:rsid w:val="0037263D"/>
    <w:rsid w:val="00372740"/>
    <w:rsid w:val="00372976"/>
    <w:rsid w:val="00372AD1"/>
    <w:rsid w:val="00372EFB"/>
    <w:rsid w:val="00373110"/>
    <w:rsid w:val="00373521"/>
    <w:rsid w:val="003739FB"/>
    <w:rsid w:val="00373CCA"/>
    <w:rsid w:val="00373E80"/>
    <w:rsid w:val="00373F5E"/>
    <w:rsid w:val="0037470E"/>
    <w:rsid w:val="00374728"/>
    <w:rsid w:val="00374D09"/>
    <w:rsid w:val="00374D3D"/>
    <w:rsid w:val="00374EF8"/>
    <w:rsid w:val="00375225"/>
    <w:rsid w:val="00375458"/>
    <w:rsid w:val="00375899"/>
    <w:rsid w:val="0037613B"/>
    <w:rsid w:val="00376752"/>
    <w:rsid w:val="00376967"/>
    <w:rsid w:val="00376D40"/>
    <w:rsid w:val="00376E5F"/>
    <w:rsid w:val="00376EE3"/>
    <w:rsid w:val="003773CB"/>
    <w:rsid w:val="00377855"/>
    <w:rsid w:val="00377B6D"/>
    <w:rsid w:val="003800A8"/>
    <w:rsid w:val="00380135"/>
    <w:rsid w:val="003801B1"/>
    <w:rsid w:val="003802A7"/>
    <w:rsid w:val="00380976"/>
    <w:rsid w:val="0038127C"/>
    <w:rsid w:val="00381516"/>
    <w:rsid w:val="00381581"/>
    <w:rsid w:val="003818E0"/>
    <w:rsid w:val="00381D81"/>
    <w:rsid w:val="00381DED"/>
    <w:rsid w:val="00381F63"/>
    <w:rsid w:val="0038255F"/>
    <w:rsid w:val="003825EE"/>
    <w:rsid w:val="00383262"/>
    <w:rsid w:val="0038356D"/>
    <w:rsid w:val="00383736"/>
    <w:rsid w:val="00383B8F"/>
    <w:rsid w:val="00383DCD"/>
    <w:rsid w:val="00383FAB"/>
    <w:rsid w:val="00384018"/>
    <w:rsid w:val="0038427B"/>
    <w:rsid w:val="003843CF"/>
    <w:rsid w:val="003846B2"/>
    <w:rsid w:val="00384725"/>
    <w:rsid w:val="0038474E"/>
    <w:rsid w:val="00384965"/>
    <w:rsid w:val="003849FD"/>
    <w:rsid w:val="00384FB6"/>
    <w:rsid w:val="00385633"/>
    <w:rsid w:val="00385D8F"/>
    <w:rsid w:val="00385E52"/>
    <w:rsid w:val="00385E5D"/>
    <w:rsid w:val="00385ED2"/>
    <w:rsid w:val="00385F77"/>
    <w:rsid w:val="00386657"/>
    <w:rsid w:val="00386AC3"/>
    <w:rsid w:val="00386E27"/>
    <w:rsid w:val="003875CD"/>
    <w:rsid w:val="00387958"/>
    <w:rsid w:val="00387A5B"/>
    <w:rsid w:val="00390355"/>
    <w:rsid w:val="003904EB"/>
    <w:rsid w:val="00390CFA"/>
    <w:rsid w:val="00390FCC"/>
    <w:rsid w:val="003910DC"/>
    <w:rsid w:val="003914BC"/>
    <w:rsid w:val="00391532"/>
    <w:rsid w:val="00391629"/>
    <w:rsid w:val="00391AB8"/>
    <w:rsid w:val="00391C2A"/>
    <w:rsid w:val="00391DAA"/>
    <w:rsid w:val="003924B5"/>
    <w:rsid w:val="00392547"/>
    <w:rsid w:val="0039255F"/>
    <w:rsid w:val="00393073"/>
    <w:rsid w:val="00393156"/>
    <w:rsid w:val="00393547"/>
    <w:rsid w:val="003935C3"/>
    <w:rsid w:val="00393DD5"/>
    <w:rsid w:val="00394020"/>
    <w:rsid w:val="003943EF"/>
    <w:rsid w:val="0039489F"/>
    <w:rsid w:val="003949EB"/>
    <w:rsid w:val="003950F9"/>
    <w:rsid w:val="003954EE"/>
    <w:rsid w:val="003955B8"/>
    <w:rsid w:val="0039584A"/>
    <w:rsid w:val="00395927"/>
    <w:rsid w:val="00395B3D"/>
    <w:rsid w:val="00395DAA"/>
    <w:rsid w:val="00395DE6"/>
    <w:rsid w:val="00395F63"/>
    <w:rsid w:val="00396636"/>
    <w:rsid w:val="003967F7"/>
    <w:rsid w:val="0039699F"/>
    <w:rsid w:val="00396BEC"/>
    <w:rsid w:val="00396DF4"/>
    <w:rsid w:val="0039725E"/>
    <w:rsid w:val="0039791A"/>
    <w:rsid w:val="00397D31"/>
    <w:rsid w:val="00397E38"/>
    <w:rsid w:val="003A0193"/>
    <w:rsid w:val="003A0791"/>
    <w:rsid w:val="003A08CA"/>
    <w:rsid w:val="003A09A4"/>
    <w:rsid w:val="003A0BA0"/>
    <w:rsid w:val="003A0C08"/>
    <w:rsid w:val="003A0DE1"/>
    <w:rsid w:val="003A0E5D"/>
    <w:rsid w:val="003A0EE9"/>
    <w:rsid w:val="003A0FCB"/>
    <w:rsid w:val="003A166B"/>
    <w:rsid w:val="003A1DA9"/>
    <w:rsid w:val="003A1E9B"/>
    <w:rsid w:val="003A2A3F"/>
    <w:rsid w:val="003A2A41"/>
    <w:rsid w:val="003A2B6C"/>
    <w:rsid w:val="003A30E2"/>
    <w:rsid w:val="003A33D9"/>
    <w:rsid w:val="003A34AA"/>
    <w:rsid w:val="003A389B"/>
    <w:rsid w:val="003A3B82"/>
    <w:rsid w:val="003A3FE6"/>
    <w:rsid w:val="003A470F"/>
    <w:rsid w:val="003A4CF6"/>
    <w:rsid w:val="003A52BF"/>
    <w:rsid w:val="003A5530"/>
    <w:rsid w:val="003A5597"/>
    <w:rsid w:val="003A632E"/>
    <w:rsid w:val="003A6373"/>
    <w:rsid w:val="003A638B"/>
    <w:rsid w:val="003A675A"/>
    <w:rsid w:val="003A6E2A"/>
    <w:rsid w:val="003A79EC"/>
    <w:rsid w:val="003A7CB5"/>
    <w:rsid w:val="003B00AB"/>
    <w:rsid w:val="003B01FE"/>
    <w:rsid w:val="003B0B82"/>
    <w:rsid w:val="003B1067"/>
    <w:rsid w:val="003B1460"/>
    <w:rsid w:val="003B156E"/>
    <w:rsid w:val="003B1708"/>
    <w:rsid w:val="003B1E10"/>
    <w:rsid w:val="003B1E1B"/>
    <w:rsid w:val="003B1F9C"/>
    <w:rsid w:val="003B2453"/>
    <w:rsid w:val="003B29DD"/>
    <w:rsid w:val="003B2D8D"/>
    <w:rsid w:val="003B34F4"/>
    <w:rsid w:val="003B394D"/>
    <w:rsid w:val="003B3BB5"/>
    <w:rsid w:val="003B3D30"/>
    <w:rsid w:val="003B41B7"/>
    <w:rsid w:val="003B47FD"/>
    <w:rsid w:val="003B4836"/>
    <w:rsid w:val="003B4BBF"/>
    <w:rsid w:val="003B4D0E"/>
    <w:rsid w:val="003B5225"/>
    <w:rsid w:val="003B5236"/>
    <w:rsid w:val="003B5F31"/>
    <w:rsid w:val="003B63CE"/>
    <w:rsid w:val="003B67C7"/>
    <w:rsid w:val="003B6803"/>
    <w:rsid w:val="003B6A7B"/>
    <w:rsid w:val="003B6D16"/>
    <w:rsid w:val="003B72F7"/>
    <w:rsid w:val="003B745D"/>
    <w:rsid w:val="003B750A"/>
    <w:rsid w:val="003B769A"/>
    <w:rsid w:val="003B7835"/>
    <w:rsid w:val="003B7BCE"/>
    <w:rsid w:val="003C0145"/>
    <w:rsid w:val="003C04E4"/>
    <w:rsid w:val="003C067E"/>
    <w:rsid w:val="003C0B6A"/>
    <w:rsid w:val="003C0E46"/>
    <w:rsid w:val="003C0E96"/>
    <w:rsid w:val="003C143B"/>
    <w:rsid w:val="003C163A"/>
    <w:rsid w:val="003C1901"/>
    <w:rsid w:val="003C1E82"/>
    <w:rsid w:val="003C25F9"/>
    <w:rsid w:val="003C26F5"/>
    <w:rsid w:val="003C2816"/>
    <w:rsid w:val="003C2BE2"/>
    <w:rsid w:val="003C2D3A"/>
    <w:rsid w:val="003C2E29"/>
    <w:rsid w:val="003C308B"/>
    <w:rsid w:val="003C30CA"/>
    <w:rsid w:val="003C323A"/>
    <w:rsid w:val="003C3849"/>
    <w:rsid w:val="003C4298"/>
    <w:rsid w:val="003C4410"/>
    <w:rsid w:val="003C45EF"/>
    <w:rsid w:val="003C46BB"/>
    <w:rsid w:val="003C4A53"/>
    <w:rsid w:val="003C4B24"/>
    <w:rsid w:val="003C5125"/>
    <w:rsid w:val="003C52D9"/>
    <w:rsid w:val="003C5507"/>
    <w:rsid w:val="003C5DD1"/>
    <w:rsid w:val="003C5E5E"/>
    <w:rsid w:val="003C6031"/>
    <w:rsid w:val="003C62B1"/>
    <w:rsid w:val="003C66B8"/>
    <w:rsid w:val="003C66D8"/>
    <w:rsid w:val="003C67B9"/>
    <w:rsid w:val="003C681E"/>
    <w:rsid w:val="003C688E"/>
    <w:rsid w:val="003C6EBF"/>
    <w:rsid w:val="003C756A"/>
    <w:rsid w:val="003C7A6D"/>
    <w:rsid w:val="003C7B62"/>
    <w:rsid w:val="003D0125"/>
    <w:rsid w:val="003D0379"/>
    <w:rsid w:val="003D04FF"/>
    <w:rsid w:val="003D05CA"/>
    <w:rsid w:val="003D0841"/>
    <w:rsid w:val="003D0952"/>
    <w:rsid w:val="003D0DF9"/>
    <w:rsid w:val="003D0E71"/>
    <w:rsid w:val="003D10A8"/>
    <w:rsid w:val="003D14FF"/>
    <w:rsid w:val="003D15E4"/>
    <w:rsid w:val="003D1A45"/>
    <w:rsid w:val="003D22CA"/>
    <w:rsid w:val="003D2454"/>
    <w:rsid w:val="003D27EE"/>
    <w:rsid w:val="003D28AF"/>
    <w:rsid w:val="003D2A45"/>
    <w:rsid w:val="003D2C30"/>
    <w:rsid w:val="003D2FDC"/>
    <w:rsid w:val="003D300F"/>
    <w:rsid w:val="003D30F7"/>
    <w:rsid w:val="003D3206"/>
    <w:rsid w:val="003D3210"/>
    <w:rsid w:val="003D32ED"/>
    <w:rsid w:val="003D3566"/>
    <w:rsid w:val="003D373F"/>
    <w:rsid w:val="003D3876"/>
    <w:rsid w:val="003D3935"/>
    <w:rsid w:val="003D3CA4"/>
    <w:rsid w:val="003D3E97"/>
    <w:rsid w:val="003D423C"/>
    <w:rsid w:val="003D440B"/>
    <w:rsid w:val="003D4A49"/>
    <w:rsid w:val="003D4DB4"/>
    <w:rsid w:val="003D4E39"/>
    <w:rsid w:val="003D5BB2"/>
    <w:rsid w:val="003D6201"/>
    <w:rsid w:val="003D680B"/>
    <w:rsid w:val="003D6ACD"/>
    <w:rsid w:val="003D6C03"/>
    <w:rsid w:val="003D70FF"/>
    <w:rsid w:val="003D750F"/>
    <w:rsid w:val="003D79B8"/>
    <w:rsid w:val="003D7BA6"/>
    <w:rsid w:val="003D7E2D"/>
    <w:rsid w:val="003D7F88"/>
    <w:rsid w:val="003E025C"/>
    <w:rsid w:val="003E0886"/>
    <w:rsid w:val="003E0FD9"/>
    <w:rsid w:val="003E1050"/>
    <w:rsid w:val="003E152E"/>
    <w:rsid w:val="003E16D1"/>
    <w:rsid w:val="003E17FF"/>
    <w:rsid w:val="003E185F"/>
    <w:rsid w:val="003E1D66"/>
    <w:rsid w:val="003E1DDA"/>
    <w:rsid w:val="003E1EA9"/>
    <w:rsid w:val="003E2305"/>
    <w:rsid w:val="003E2535"/>
    <w:rsid w:val="003E26A8"/>
    <w:rsid w:val="003E2C04"/>
    <w:rsid w:val="003E2D30"/>
    <w:rsid w:val="003E3909"/>
    <w:rsid w:val="003E428E"/>
    <w:rsid w:val="003E47C7"/>
    <w:rsid w:val="003E48EE"/>
    <w:rsid w:val="003E4900"/>
    <w:rsid w:val="003E4ADC"/>
    <w:rsid w:val="003E4D5F"/>
    <w:rsid w:val="003E4EE4"/>
    <w:rsid w:val="003E4FA1"/>
    <w:rsid w:val="003E4FD4"/>
    <w:rsid w:val="003E5280"/>
    <w:rsid w:val="003E5A61"/>
    <w:rsid w:val="003E5AFB"/>
    <w:rsid w:val="003E5EAC"/>
    <w:rsid w:val="003E60CB"/>
    <w:rsid w:val="003E60E2"/>
    <w:rsid w:val="003E61FF"/>
    <w:rsid w:val="003E63B4"/>
    <w:rsid w:val="003E685B"/>
    <w:rsid w:val="003E6896"/>
    <w:rsid w:val="003E6B3F"/>
    <w:rsid w:val="003E6EF5"/>
    <w:rsid w:val="003E7003"/>
    <w:rsid w:val="003E7253"/>
    <w:rsid w:val="003F0429"/>
    <w:rsid w:val="003F0827"/>
    <w:rsid w:val="003F0D83"/>
    <w:rsid w:val="003F10AD"/>
    <w:rsid w:val="003F116A"/>
    <w:rsid w:val="003F136E"/>
    <w:rsid w:val="003F13FB"/>
    <w:rsid w:val="003F14F3"/>
    <w:rsid w:val="003F17F5"/>
    <w:rsid w:val="003F1B94"/>
    <w:rsid w:val="003F2354"/>
    <w:rsid w:val="003F2399"/>
    <w:rsid w:val="003F2584"/>
    <w:rsid w:val="003F2A24"/>
    <w:rsid w:val="003F2A61"/>
    <w:rsid w:val="003F2CA2"/>
    <w:rsid w:val="003F2F71"/>
    <w:rsid w:val="003F32C9"/>
    <w:rsid w:val="003F3340"/>
    <w:rsid w:val="003F3C10"/>
    <w:rsid w:val="003F3C30"/>
    <w:rsid w:val="003F463F"/>
    <w:rsid w:val="003F46C0"/>
    <w:rsid w:val="003F5223"/>
    <w:rsid w:val="003F5EDF"/>
    <w:rsid w:val="003F62C8"/>
    <w:rsid w:val="003F63E4"/>
    <w:rsid w:val="003F654A"/>
    <w:rsid w:val="003F6A1B"/>
    <w:rsid w:val="003F726A"/>
    <w:rsid w:val="003F76AD"/>
    <w:rsid w:val="003F7972"/>
    <w:rsid w:val="003F7B47"/>
    <w:rsid w:val="003F7EA6"/>
    <w:rsid w:val="003F7F4F"/>
    <w:rsid w:val="004005A3"/>
    <w:rsid w:val="00400B49"/>
    <w:rsid w:val="00400F5C"/>
    <w:rsid w:val="0040117C"/>
    <w:rsid w:val="004011E6"/>
    <w:rsid w:val="004013BC"/>
    <w:rsid w:val="00401691"/>
    <w:rsid w:val="0040250B"/>
    <w:rsid w:val="00402864"/>
    <w:rsid w:val="00402F7A"/>
    <w:rsid w:val="0040305D"/>
    <w:rsid w:val="0040316F"/>
    <w:rsid w:val="004031CE"/>
    <w:rsid w:val="0040359F"/>
    <w:rsid w:val="004035AC"/>
    <w:rsid w:val="00403686"/>
    <w:rsid w:val="00403751"/>
    <w:rsid w:val="004038C3"/>
    <w:rsid w:val="004042BE"/>
    <w:rsid w:val="004046F6"/>
    <w:rsid w:val="00404C3C"/>
    <w:rsid w:val="00404E52"/>
    <w:rsid w:val="0040559E"/>
    <w:rsid w:val="00405949"/>
    <w:rsid w:val="004064C0"/>
    <w:rsid w:val="0040651B"/>
    <w:rsid w:val="00406543"/>
    <w:rsid w:val="00406613"/>
    <w:rsid w:val="00406BB2"/>
    <w:rsid w:val="00406BFD"/>
    <w:rsid w:val="00407023"/>
    <w:rsid w:val="00407428"/>
    <w:rsid w:val="0040770E"/>
    <w:rsid w:val="00407734"/>
    <w:rsid w:val="00407AD2"/>
    <w:rsid w:val="004103C5"/>
    <w:rsid w:val="004106A4"/>
    <w:rsid w:val="00410B0D"/>
    <w:rsid w:val="00410F8C"/>
    <w:rsid w:val="004117BC"/>
    <w:rsid w:val="00411871"/>
    <w:rsid w:val="00411B29"/>
    <w:rsid w:val="00412077"/>
    <w:rsid w:val="0041256F"/>
    <w:rsid w:val="00413281"/>
    <w:rsid w:val="0041374C"/>
    <w:rsid w:val="0041376C"/>
    <w:rsid w:val="00413AB6"/>
    <w:rsid w:val="00413ADB"/>
    <w:rsid w:val="00413B5B"/>
    <w:rsid w:val="00413E19"/>
    <w:rsid w:val="00413EB9"/>
    <w:rsid w:val="00413ECC"/>
    <w:rsid w:val="0041436F"/>
    <w:rsid w:val="004143E2"/>
    <w:rsid w:val="00414787"/>
    <w:rsid w:val="00414EBD"/>
    <w:rsid w:val="00415304"/>
    <w:rsid w:val="0041530D"/>
    <w:rsid w:val="00415B44"/>
    <w:rsid w:val="00415BE3"/>
    <w:rsid w:val="00416209"/>
    <w:rsid w:val="0041625E"/>
    <w:rsid w:val="00416309"/>
    <w:rsid w:val="004165E2"/>
    <w:rsid w:val="00416622"/>
    <w:rsid w:val="00416702"/>
    <w:rsid w:val="004169CD"/>
    <w:rsid w:val="004172A2"/>
    <w:rsid w:val="00417BA3"/>
    <w:rsid w:val="00417E8F"/>
    <w:rsid w:val="00417F51"/>
    <w:rsid w:val="0042042A"/>
    <w:rsid w:val="00420645"/>
    <w:rsid w:val="00421103"/>
    <w:rsid w:val="0042129F"/>
    <w:rsid w:val="00421392"/>
    <w:rsid w:val="00421530"/>
    <w:rsid w:val="00421795"/>
    <w:rsid w:val="00421A4A"/>
    <w:rsid w:val="00421D0C"/>
    <w:rsid w:val="00421D65"/>
    <w:rsid w:val="0042212A"/>
    <w:rsid w:val="0042214F"/>
    <w:rsid w:val="00422A60"/>
    <w:rsid w:val="00422B20"/>
    <w:rsid w:val="00423389"/>
    <w:rsid w:val="004236EA"/>
    <w:rsid w:val="00423982"/>
    <w:rsid w:val="0042438A"/>
    <w:rsid w:val="004244CA"/>
    <w:rsid w:val="0042460C"/>
    <w:rsid w:val="0042471D"/>
    <w:rsid w:val="00424BFD"/>
    <w:rsid w:val="00424CDF"/>
    <w:rsid w:val="00424D29"/>
    <w:rsid w:val="00424DF9"/>
    <w:rsid w:val="0042518F"/>
    <w:rsid w:val="00425193"/>
    <w:rsid w:val="004252D6"/>
    <w:rsid w:val="0042569A"/>
    <w:rsid w:val="00425BCA"/>
    <w:rsid w:val="00425EA2"/>
    <w:rsid w:val="00425FDF"/>
    <w:rsid w:val="00426055"/>
    <w:rsid w:val="0042650C"/>
    <w:rsid w:val="0042668B"/>
    <w:rsid w:val="00426818"/>
    <w:rsid w:val="00426861"/>
    <w:rsid w:val="004268C6"/>
    <w:rsid w:val="00426A15"/>
    <w:rsid w:val="00426B5B"/>
    <w:rsid w:val="004273FD"/>
    <w:rsid w:val="0042742D"/>
    <w:rsid w:val="004276A3"/>
    <w:rsid w:val="0042771A"/>
    <w:rsid w:val="0042798D"/>
    <w:rsid w:val="00430269"/>
    <w:rsid w:val="004304FE"/>
    <w:rsid w:val="00430540"/>
    <w:rsid w:val="004306B4"/>
    <w:rsid w:val="00431295"/>
    <w:rsid w:val="004316EB"/>
    <w:rsid w:val="00431888"/>
    <w:rsid w:val="00431BB6"/>
    <w:rsid w:val="00431DD7"/>
    <w:rsid w:val="0043205E"/>
    <w:rsid w:val="0043235E"/>
    <w:rsid w:val="004323FB"/>
    <w:rsid w:val="0043241B"/>
    <w:rsid w:val="004327EE"/>
    <w:rsid w:val="00432836"/>
    <w:rsid w:val="004328C2"/>
    <w:rsid w:val="004328F5"/>
    <w:rsid w:val="0043303F"/>
    <w:rsid w:val="00433346"/>
    <w:rsid w:val="0043370F"/>
    <w:rsid w:val="00433903"/>
    <w:rsid w:val="00433C25"/>
    <w:rsid w:val="00433DCA"/>
    <w:rsid w:val="004341FB"/>
    <w:rsid w:val="0043449F"/>
    <w:rsid w:val="00434A32"/>
    <w:rsid w:val="00434B6B"/>
    <w:rsid w:val="004365C5"/>
    <w:rsid w:val="00436D19"/>
    <w:rsid w:val="00436E7B"/>
    <w:rsid w:val="0043726C"/>
    <w:rsid w:val="00437967"/>
    <w:rsid w:val="00437A3E"/>
    <w:rsid w:val="00437BAC"/>
    <w:rsid w:val="00437BCD"/>
    <w:rsid w:val="0044016A"/>
    <w:rsid w:val="0044063D"/>
    <w:rsid w:val="00440E84"/>
    <w:rsid w:val="00440ECC"/>
    <w:rsid w:val="00440F9A"/>
    <w:rsid w:val="00441143"/>
    <w:rsid w:val="004413C8"/>
    <w:rsid w:val="00441491"/>
    <w:rsid w:val="00441DC9"/>
    <w:rsid w:val="00441EA1"/>
    <w:rsid w:val="00441F46"/>
    <w:rsid w:val="0044204A"/>
    <w:rsid w:val="00442262"/>
    <w:rsid w:val="00442572"/>
    <w:rsid w:val="00442AD7"/>
    <w:rsid w:val="00442C20"/>
    <w:rsid w:val="00443004"/>
    <w:rsid w:val="00443591"/>
    <w:rsid w:val="004436FA"/>
    <w:rsid w:val="004437EC"/>
    <w:rsid w:val="004439CB"/>
    <w:rsid w:val="00443A68"/>
    <w:rsid w:val="00443B03"/>
    <w:rsid w:val="00443E24"/>
    <w:rsid w:val="004441D5"/>
    <w:rsid w:val="004445BD"/>
    <w:rsid w:val="00444CFD"/>
    <w:rsid w:val="00444F1D"/>
    <w:rsid w:val="00444F4D"/>
    <w:rsid w:val="004453B8"/>
    <w:rsid w:val="00445CD3"/>
    <w:rsid w:val="0044607A"/>
    <w:rsid w:val="0044659E"/>
    <w:rsid w:val="00446727"/>
    <w:rsid w:val="0044705C"/>
    <w:rsid w:val="00447498"/>
    <w:rsid w:val="00447517"/>
    <w:rsid w:val="004475FA"/>
    <w:rsid w:val="00447693"/>
    <w:rsid w:val="004477A6"/>
    <w:rsid w:val="00447882"/>
    <w:rsid w:val="00447965"/>
    <w:rsid w:val="00447972"/>
    <w:rsid w:val="00447C01"/>
    <w:rsid w:val="00447DCB"/>
    <w:rsid w:val="00447E20"/>
    <w:rsid w:val="0045005C"/>
    <w:rsid w:val="00450289"/>
    <w:rsid w:val="004508C6"/>
    <w:rsid w:val="00450B75"/>
    <w:rsid w:val="00450B7A"/>
    <w:rsid w:val="00450EA2"/>
    <w:rsid w:val="00451030"/>
    <w:rsid w:val="0045121A"/>
    <w:rsid w:val="0045163F"/>
    <w:rsid w:val="0045164A"/>
    <w:rsid w:val="00451A69"/>
    <w:rsid w:val="00452119"/>
    <w:rsid w:val="0045240E"/>
    <w:rsid w:val="00452978"/>
    <w:rsid w:val="00452AAA"/>
    <w:rsid w:val="00452B80"/>
    <w:rsid w:val="00452C8D"/>
    <w:rsid w:val="00453785"/>
    <w:rsid w:val="004537A5"/>
    <w:rsid w:val="00453883"/>
    <w:rsid w:val="004539CE"/>
    <w:rsid w:val="00453DEE"/>
    <w:rsid w:val="00453E6D"/>
    <w:rsid w:val="00453E81"/>
    <w:rsid w:val="00453ED7"/>
    <w:rsid w:val="0045403A"/>
    <w:rsid w:val="00454380"/>
    <w:rsid w:val="004546FA"/>
    <w:rsid w:val="00454C07"/>
    <w:rsid w:val="00454D44"/>
    <w:rsid w:val="00455433"/>
    <w:rsid w:val="004559D6"/>
    <w:rsid w:val="00455A0C"/>
    <w:rsid w:val="00455D5B"/>
    <w:rsid w:val="0045615D"/>
    <w:rsid w:val="0045661C"/>
    <w:rsid w:val="00456716"/>
    <w:rsid w:val="00456823"/>
    <w:rsid w:val="00456DA4"/>
    <w:rsid w:val="004574B0"/>
    <w:rsid w:val="004574F3"/>
    <w:rsid w:val="0045771E"/>
    <w:rsid w:val="00457936"/>
    <w:rsid w:val="00457AA2"/>
    <w:rsid w:val="00457C3F"/>
    <w:rsid w:val="00460113"/>
    <w:rsid w:val="0046153A"/>
    <w:rsid w:val="0046175D"/>
    <w:rsid w:val="004619FA"/>
    <w:rsid w:val="00461C92"/>
    <w:rsid w:val="00461E5E"/>
    <w:rsid w:val="00461F24"/>
    <w:rsid w:val="0046226B"/>
    <w:rsid w:val="004622F3"/>
    <w:rsid w:val="00462949"/>
    <w:rsid w:val="00462AC0"/>
    <w:rsid w:val="00462DAA"/>
    <w:rsid w:val="00462ED5"/>
    <w:rsid w:val="0046320A"/>
    <w:rsid w:val="00463361"/>
    <w:rsid w:val="00463C17"/>
    <w:rsid w:val="00464589"/>
    <w:rsid w:val="004646EE"/>
    <w:rsid w:val="0046498C"/>
    <w:rsid w:val="00464C1E"/>
    <w:rsid w:val="00464D93"/>
    <w:rsid w:val="00465288"/>
    <w:rsid w:val="00465A60"/>
    <w:rsid w:val="00466046"/>
    <w:rsid w:val="0046619C"/>
    <w:rsid w:val="0046643B"/>
    <w:rsid w:val="00466710"/>
    <w:rsid w:val="004667FB"/>
    <w:rsid w:val="00466A67"/>
    <w:rsid w:val="00466DF3"/>
    <w:rsid w:val="00466E4B"/>
    <w:rsid w:val="0046707E"/>
    <w:rsid w:val="00467767"/>
    <w:rsid w:val="004678B9"/>
    <w:rsid w:val="00467E6F"/>
    <w:rsid w:val="004700DA"/>
    <w:rsid w:val="00470257"/>
    <w:rsid w:val="004705D3"/>
    <w:rsid w:val="0047065E"/>
    <w:rsid w:val="00470D0E"/>
    <w:rsid w:val="0047103F"/>
    <w:rsid w:val="0047108A"/>
    <w:rsid w:val="004710B8"/>
    <w:rsid w:val="00471255"/>
    <w:rsid w:val="00471419"/>
    <w:rsid w:val="00471A06"/>
    <w:rsid w:val="00471B6E"/>
    <w:rsid w:val="00471B90"/>
    <w:rsid w:val="00471C47"/>
    <w:rsid w:val="00472221"/>
    <w:rsid w:val="00472612"/>
    <w:rsid w:val="004728F3"/>
    <w:rsid w:val="00472A87"/>
    <w:rsid w:val="00472DEA"/>
    <w:rsid w:val="00473035"/>
    <w:rsid w:val="0047306B"/>
    <w:rsid w:val="0047317F"/>
    <w:rsid w:val="00473256"/>
    <w:rsid w:val="0047382F"/>
    <w:rsid w:val="00473A9E"/>
    <w:rsid w:val="00473CC0"/>
    <w:rsid w:val="00473D10"/>
    <w:rsid w:val="00473E23"/>
    <w:rsid w:val="00474389"/>
    <w:rsid w:val="00474622"/>
    <w:rsid w:val="00474A5C"/>
    <w:rsid w:val="00474DE4"/>
    <w:rsid w:val="00475561"/>
    <w:rsid w:val="004755E3"/>
    <w:rsid w:val="00475802"/>
    <w:rsid w:val="0047593E"/>
    <w:rsid w:val="00475D45"/>
    <w:rsid w:val="00475E3D"/>
    <w:rsid w:val="00475F57"/>
    <w:rsid w:val="0047608F"/>
    <w:rsid w:val="00476246"/>
    <w:rsid w:val="004764EA"/>
    <w:rsid w:val="004765A7"/>
    <w:rsid w:val="00476816"/>
    <w:rsid w:val="00477357"/>
    <w:rsid w:val="0047775E"/>
    <w:rsid w:val="00477A35"/>
    <w:rsid w:val="00477AE8"/>
    <w:rsid w:val="00480679"/>
    <w:rsid w:val="00480713"/>
    <w:rsid w:val="00480787"/>
    <w:rsid w:val="004807E2"/>
    <w:rsid w:val="004809AD"/>
    <w:rsid w:val="00480A63"/>
    <w:rsid w:val="00480C54"/>
    <w:rsid w:val="00480D53"/>
    <w:rsid w:val="00481078"/>
    <w:rsid w:val="00481527"/>
    <w:rsid w:val="004815A3"/>
    <w:rsid w:val="0048182B"/>
    <w:rsid w:val="00481871"/>
    <w:rsid w:val="00481BB4"/>
    <w:rsid w:val="004821A8"/>
    <w:rsid w:val="00482340"/>
    <w:rsid w:val="00482379"/>
    <w:rsid w:val="0048248C"/>
    <w:rsid w:val="0048274F"/>
    <w:rsid w:val="00482A56"/>
    <w:rsid w:val="00482BD6"/>
    <w:rsid w:val="00482BDD"/>
    <w:rsid w:val="00483133"/>
    <w:rsid w:val="0048321B"/>
    <w:rsid w:val="004832D3"/>
    <w:rsid w:val="00483395"/>
    <w:rsid w:val="004834BE"/>
    <w:rsid w:val="00483709"/>
    <w:rsid w:val="00483ADC"/>
    <w:rsid w:val="00483CA5"/>
    <w:rsid w:val="004842EB"/>
    <w:rsid w:val="00484581"/>
    <w:rsid w:val="00484650"/>
    <w:rsid w:val="00484EB4"/>
    <w:rsid w:val="00484F29"/>
    <w:rsid w:val="00485414"/>
    <w:rsid w:val="00485B2A"/>
    <w:rsid w:val="00485CFB"/>
    <w:rsid w:val="00485EC0"/>
    <w:rsid w:val="00486036"/>
    <w:rsid w:val="0048695E"/>
    <w:rsid w:val="0048696B"/>
    <w:rsid w:val="00486A3A"/>
    <w:rsid w:val="00486A76"/>
    <w:rsid w:val="00486EAA"/>
    <w:rsid w:val="004871AA"/>
    <w:rsid w:val="00487502"/>
    <w:rsid w:val="004877C7"/>
    <w:rsid w:val="004877FE"/>
    <w:rsid w:val="0049045A"/>
    <w:rsid w:val="00490859"/>
    <w:rsid w:val="00490DEC"/>
    <w:rsid w:val="004911F7"/>
    <w:rsid w:val="004912D2"/>
    <w:rsid w:val="00491CA2"/>
    <w:rsid w:val="004920FF"/>
    <w:rsid w:val="00492261"/>
    <w:rsid w:val="00492551"/>
    <w:rsid w:val="00492E87"/>
    <w:rsid w:val="004944E8"/>
    <w:rsid w:val="004948AF"/>
    <w:rsid w:val="004949ED"/>
    <w:rsid w:val="00494A23"/>
    <w:rsid w:val="00494CC5"/>
    <w:rsid w:val="004952A1"/>
    <w:rsid w:val="00495563"/>
    <w:rsid w:val="00495812"/>
    <w:rsid w:val="004958FD"/>
    <w:rsid w:val="0049601A"/>
    <w:rsid w:val="00496508"/>
    <w:rsid w:val="004965EB"/>
    <w:rsid w:val="004968D2"/>
    <w:rsid w:val="0049705D"/>
    <w:rsid w:val="0049711F"/>
    <w:rsid w:val="004974F7"/>
    <w:rsid w:val="0049757F"/>
    <w:rsid w:val="00497760"/>
    <w:rsid w:val="004978EE"/>
    <w:rsid w:val="00497B4B"/>
    <w:rsid w:val="00497C14"/>
    <w:rsid w:val="00497D1A"/>
    <w:rsid w:val="00497E37"/>
    <w:rsid w:val="004A0475"/>
    <w:rsid w:val="004A0DE1"/>
    <w:rsid w:val="004A0E2E"/>
    <w:rsid w:val="004A1051"/>
    <w:rsid w:val="004A1A56"/>
    <w:rsid w:val="004A1BF0"/>
    <w:rsid w:val="004A1E17"/>
    <w:rsid w:val="004A2D04"/>
    <w:rsid w:val="004A327E"/>
    <w:rsid w:val="004A3850"/>
    <w:rsid w:val="004A3BD1"/>
    <w:rsid w:val="004A3EF0"/>
    <w:rsid w:val="004A42F1"/>
    <w:rsid w:val="004A430A"/>
    <w:rsid w:val="004A4CA9"/>
    <w:rsid w:val="004A4F9B"/>
    <w:rsid w:val="004A5271"/>
    <w:rsid w:val="004A5482"/>
    <w:rsid w:val="004A54B7"/>
    <w:rsid w:val="004A560D"/>
    <w:rsid w:val="004A57AA"/>
    <w:rsid w:val="004A582D"/>
    <w:rsid w:val="004A58E1"/>
    <w:rsid w:val="004A5D0B"/>
    <w:rsid w:val="004A603A"/>
    <w:rsid w:val="004A6343"/>
    <w:rsid w:val="004A65C4"/>
    <w:rsid w:val="004A75D2"/>
    <w:rsid w:val="004A7953"/>
    <w:rsid w:val="004A7A00"/>
    <w:rsid w:val="004A7C0D"/>
    <w:rsid w:val="004A7DCD"/>
    <w:rsid w:val="004A7E9A"/>
    <w:rsid w:val="004A7FF2"/>
    <w:rsid w:val="004B0725"/>
    <w:rsid w:val="004B075C"/>
    <w:rsid w:val="004B0908"/>
    <w:rsid w:val="004B0FA8"/>
    <w:rsid w:val="004B10A0"/>
    <w:rsid w:val="004B16C4"/>
    <w:rsid w:val="004B1C64"/>
    <w:rsid w:val="004B1D79"/>
    <w:rsid w:val="004B2465"/>
    <w:rsid w:val="004B344C"/>
    <w:rsid w:val="004B3527"/>
    <w:rsid w:val="004B3BAE"/>
    <w:rsid w:val="004B4334"/>
    <w:rsid w:val="004B444F"/>
    <w:rsid w:val="004B49FB"/>
    <w:rsid w:val="004B4A4A"/>
    <w:rsid w:val="004B4A61"/>
    <w:rsid w:val="004B4B1B"/>
    <w:rsid w:val="004B4ECB"/>
    <w:rsid w:val="004B508B"/>
    <w:rsid w:val="004B5343"/>
    <w:rsid w:val="004B53E7"/>
    <w:rsid w:val="004B5523"/>
    <w:rsid w:val="004B5C24"/>
    <w:rsid w:val="004B5E1B"/>
    <w:rsid w:val="004B622B"/>
    <w:rsid w:val="004B642D"/>
    <w:rsid w:val="004B6807"/>
    <w:rsid w:val="004B6E42"/>
    <w:rsid w:val="004B6EC2"/>
    <w:rsid w:val="004B708F"/>
    <w:rsid w:val="004B7259"/>
    <w:rsid w:val="004B7966"/>
    <w:rsid w:val="004B79BA"/>
    <w:rsid w:val="004B7FD2"/>
    <w:rsid w:val="004C0510"/>
    <w:rsid w:val="004C0E81"/>
    <w:rsid w:val="004C11F0"/>
    <w:rsid w:val="004C12CF"/>
    <w:rsid w:val="004C13B4"/>
    <w:rsid w:val="004C1648"/>
    <w:rsid w:val="004C188D"/>
    <w:rsid w:val="004C1891"/>
    <w:rsid w:val="004C19CD"/>
    <w:rsid w:val="004C1CCA"/>
    <w:rsid w:val="004C227A"/>
    <w:rsid w:val="004C2B46"/>
    <w:rsid w:val="004C3364"/>
    <w:rsid w:val="004C346D"/>
    <w:rsid w:val="004C34A0"/>
    <w:rsid w:val="004C34A9"/>
    <w:rsid w:val="004C3774"/>
    <w:rsid w:val="004C3D4A"/>
    <w:rsid w:val="004C3E05"/>
    <w:rsid w:val="004C4053"/>
    <w:rsid w:val="004C40CC"/>
    <w:rsid w:val="004C428D"/>
    <w:rsid w:val="004C4B42"/>
    <w:rsid w:val="004C4E5D"/>
    <w:rsid w:val="004C5F88"/>
    <w:rsid w:val="004C61B4"/>
    <w:rsid w:val="004C646D"/>
    <w:rsid w:val="004C6474"/>
    <w:rsid w:val="004C64B6"/>
    <w:rsid w:val="004C6A20"/>
    <w:rsid w:val="004C6A6C"/>
    <w:rsid w:val="004C7123"/>
    <w:rsid w:val="004C7201"/>
    <w:rsid w:val="004C7755"/>
    <w:rsid w:val="004C7814"/>
    <w:rsid w:val="004C7818"/>
    <w:rsid w:val="004C7CED"/>
    <w:rsid w:val="004C7E69"/>
    <w:rsid w:val="004D0766"/>
    <w:rsid w:val="004D07F4"/>
    <w:rsid w:val="004D0A7B"/>
    <w:rsid w:val="004D0B0C"/>
    <w:rsid w:val="004D0D3B"/>
    <w:rsid w:val="004D0E74"/>
    <w:rsid w:val="004D11D2"/>
    <w:rsid w:val="004D17BB"/>
    <w:rsid w:val="004D19A9"/>
    <w:rsid w:val="004D1B57"/>
    <w:rsid w:val="004D20FE"/>
    <w:rsid w:val="004D2938"/>
    <w:rsid w:val="004D29CE"/>
    <w:rsid w:val="004D2AB1"/>
    <w:rsid w:val="004D2B49"/>
    <w:rsid w:val="004D2C4C"/>
    <w:rsid w:val="004D334D"/>
    <w:rsid w:val="004D41FA"/>
    <w:rsid w:val="004D4298"/>
    <w:rsid w:val="004D4453"/>
    <w:rsid w:val="004D4528"/>
    <w:rsid w:val="004D4561"/>
    <w:rsid w:val="004D50E7"/>
    <w:rsid w:val="004D568E"/>
    <w:rsid w:val="004D5B51"/>
    <w:rsid w:val="004D5EB4"/>
    <w:rsid w:val="004D6098"/>
    <w:rsid w:val="004D60BD"/>
    <w:rsid w:val="004D70D7"/>
    <w:rsid w:val="004D71D6"/>
    <w:rsid w:val="004D7A8A"/>
    <w:rsid w:val="004D7C63"/>
    <w:rsid w:val="004D7F2A"/>
    <w:rsid w:val="004E01B2"/>
    <w:rsid w:val="004E052A"/>
    <w:rsid w:val="004E053A"/>
    <w:rsid w:val="004E0821"/>
    <w:rsid w:val="004E0889"/>
    <w:rsid w:val="004E11BF"/>
    <w:rsid w:val="004E1485"/>
    <w:rsid w:val="004E18DC"/>
    <w:rsid w:val="004E1C4A"/>
    <w:rsid w:val="004E1D22"/>
    <w:rsid w:val="004E2030"/>
    <w:rsid w:val="004E20FF"/>
    <w:rsid w:val="004E2121"/>
    <w:rsid w:val="004E2460"/>
    <w:rsid w:val="004E283E"/>
    <w:rsid w:val="004E2B69"/>
    <w:rsid w:val="004E2C27"/>
    <w:rsid w:val="004E3133"/>
    <w:rsid w:val="004E31EC"/>
    <w:rsid w:val="004E328E"/>
    <w:rsid w:val="004E32B7"/>
    <w:rsid w:val="004E383D"/>
    <w:rsid w:val="004E40E0"/>
    <w:rsid w:val="004E41E6"/>
    <w:rsid w:val="004E4703"/>
    <w:rsid w:val="004E4854"/>
    <w:rsid w:val="004E4865"/>
    <w:rsid w:val="004E4A80"/>
    <w:rsid w:val="004E4CD9"/>
    <w:rsid w:val="004E4DF6"/>
    <w:rsid w:val="004E4FC8"/>
    <w:rsid w:val="004E509C"/>
    <w:rsid w:val="004E558F"/>
    <w:rsid w:val="004E584D"/>
    <w:rsid w:val="004E6009"/>
    <w:rsid w:val="004E642A"/>
    <w:rsid w:val="004E65A5"/>
    <w:rsid w:val="004E6697"/>
    <w:rsid w:val="004E6747"/>
    <w:rsid w:val="004E692A"/>
    <w:rsid w:val="004E7EF8"/>
    <w:rsid w:val="004F0747"/>
    <w:rsid w:val="004F0CB9"/>
    <w:rsid w:val="004F13CE"/>
    <w:rsid w:val="004F1E37"/>
    <w:rsid w:val="004F26CC"/>
    <w:rsid w:val="004F277D"/>
    <w:rsid w:val="004F2813"/>
    <w:rsid w:val="004F3842"/>
    <w:rsid w:val="004F38E9"/>
    <w:rsid w:val="004F3D46"/>
    <w:rsid w:val="004F42EE"/>
    <w:rsid w:val="004F433B"/>
    <w:rsid w:val="004F437E"/>
    <w:rsid w:val="004F4400"/>
    <w:rsid w:val="004F44FE"/>
    <w:rsid w:val="004F4505"/>
    <w:rsid w:val="004F4A98"/>
    <w:rsid w:val="004F4C68"/>
    <w:rsid w:val="004F4CA0"/>
    <w:rsid w:val="004F50C5"/>
    <w:rsid w:val="004F56E1"/>
    <w:rsid w:val="004F5AC4"/>
    <w:rsid w:val="004F5CA9"/>
    <w:rsid w:val="004F5E75"/>
    <w:rsid w:val="004F635E"/>
    <w:rsid w:val="004F7163"/>
    <w:rsid w:val="004F74ED"/>
    <w:rsid w:val="004F7631"/>
    <w:rsid w:val="004F7AA3"/>
    <w:rsid w:val="004F7D09"/>
    <w:rsid w:val="004F7D22"/>
    <w:rsid w:val="004F7D68"/>
    <w:rsid w:val="004F7E76"/>
    <w:rsid w:val="005004FA"/>
    <w:rsid w:val="00500907"/>
    <w:rsid w:val="00500B0A"/>
    <w:rsid w:val="00500C9A"/>
    <w:rsid w:val="00500CB3"/>
    <w:rsid w:val="0050108D"/>
    <w:rsid w:val="00501220"/>
    <w:rsid w:val="00501384"/>
    <w:rsid w:val="00501690"/>
    <w:rsid w:val="00501995"/>
    <w:rsid w:val="00501D64"/>
    <w:rsid w:val="00501D90"/>
    <w:rsid w:val="00501E0B"/>
    <w:rsid w:val="00501FEA"/>
    <w:rsid w:val="00502179"/>
    <w:rsid w:val="00502214"/>
    <w:rsid w:val="0050236A"/>
    <w:rsid w:val="00502E14"/>
    <w:rsid w:val="00502E4D"/>
    <w:rsid w:val="00502F43"/>
    <w:rsid w:val="005032FE"/>
    <w:rsid w:val="005038B7"/>
    <w:rsid w:val="00504483"/>
    <w:rsid w:val="00504A14"/>
    <w:rsid w:val="00505407"/>
    <w:rsid w:val="00505414"/>
    <w:rsid w:val="0050551C"/>
    <w:rsid w:val="00505574"/>
    <w:rsid w:val="00505817"/>
    <w:rsid w:val="00505824"/>
    <w:rsid w:val="00505B9F"/>
    <w:rsid w:val="00505C74"/>
    <w:rsid w:val="00505D77"/>
    <w:rsid w:val="00505E85"/>
    <w:rsid w:val="005063CB"/>
    <w:rsid w:val="005065AB"/>
    <w:rsid w:val="005068BE"/>
    <w:rsid w:val="005069D8"/>
    <w:rsid w:val="00506A76"/>
    <w:rsid w:val="00506B43"/>
    <w:rsid w:val="00506EE2"/>
    <w:rsid w:val="00506F3C"/>
    <w:rsid w:val="00507A73"/>
    <w:rsid w:val="00507B42"/>
    <w:rsid w:val="00507D35"/>
    <w:rsid w:val="00507ECF"/>
    <w:rsid w:val="00510067"/>
    <w:rsid w:val="005103AE"/>
    <w:rsid w:val="0051079A"/>
    <w:rsid w:val="005107DB"/>
    <w:rsid w:val="00510BBE"/>
    <w:rsid w:val="00510FD6"/>
    <w:rsid w:val="00511C64"/>
    <w:rsid w:val="00511E5E"/>
    <w:rsid w:val="005120A1"/>
    <w:rsid w:val="00512888"/>
    <w:rsid w:val="00512DF9"/>
    <w:rsid w:val="005135F7"/>
    <w:rsid w:val="00513A38"/>
    <w:rsid w:val="00513FC9"/>
    <w:rsid w:val="00514D71"/>
    <w:rsid w:val="00514E6C"/>
    <w:rsid w:val="00514FD8"/>
    <w:rsid w:val="00514FDF"/>
    <w:rsid w:val="0051565E"/>
    <w:rsid w:val="0051589D"/>
    <w:rsid w:val="00515D88"/>
    <w:rsid w:val="0051653B"/>
    <w:rsid w:val="00516A3E"/>
    <w:rsid w:val="00516B8C"/>
    <w:rsid w:val="00516D0F"/>
    <w:rsid w:val="0051711A"/>
    <w:rsid w:val="005171E1"/>
    <w:rsid w:val="00517543"/>
    <w:rsid w:val="00517B77"/>
    <w:rsid w:val="00517B8C"/>
    <w:rsid w:val="005204A5"/>
    <w:rsid w:val="005204B7"/>
    <w:rsid w:val="0052067F"/>
    <w:rsid w:val="00520D10"/>
    <w:rsid w:val="00521125"/>
    <w:rsid w:val="0052124C"/>
    <w:rsid w:val="0052157E"/>
    <w:rsid w:val="005215AF"/>
    <w:rsid w:val="005217C1"/>
    <w:rsid w:val="00521DA7"/>
    <w:rsid w:val="00522308"/>
    <w:rsid w:val="00522350"/>
    <w:rsid w:val="00522440"/>
    <w:rsid w:val="00522651"/>
    <w:rsid w:val="005228C7"/>
    <w:rsid w:val="0052349E"/>
    <w:rsid w:val="00523774"/>
    <w:rsid w:val="00524126"/>
    <w:rsid w:val="00524278"/>
    <w:rsid w:val="00524395"/>
    <w:rsid w:val="00524825"/>
    <w:rsid w:val="00524C47"/>
    <w:rsid w:val="0052516B"/>
    <w:rsid w:val="00525506"/>
    <w:rsid w:val="0052576E"/>
    <w:rsid w:val="00525A44"/>
    <w:rsid w:val="00525CE2"/>
    <w:rsid w:val="00525DE5"/>
    <w:rsid w:val="00526672"/>
    <w:rsid w:val="00526D59"/>
    <w:rsid w:val="00526DD0"/>
    <w:rsid w:val="00526E50"/>
    <w:rsid w:val="005271E4"/>
    <w:rsid w:val="0052767F"/>
    <w:rsid w:val="00527BFD"/>
    <w:rsid w:val="00527D95"/>
    <w:rsid w:val="00527DDB"/>
    <w:rsid w:val="00527E3E"/>
    <w:rsid w:val="00527EA3"/>
    <w:rsid w:val="0053029B"/>
    <w:rsid w:val="00530331"/>
    <w:rsid w:val="005303D8"/>
    <w:rsid w:val="00530717"/>
    <w:rsid w:val="00530737"/>
    <w:rsid w:val="0053101E"/>
    <w:rsid w:val="00531216"/>
    <w:rsid w:val="00531405"/>
    <w:rsid w:val="005315E4"/>
    <w:rsid w:val="005316B7"/>
    <w:rsid w:val="00531E44"/>
    <w:rsid w:val="0053231E"/>
    <w:rsid w:val="00532639"/>
    <w:rsid w:val="005326D5"/>
    <w:rsid w:val="00532771"/>
    <w:rsid w:val="00532827"/>
    <w:rsid w:val="00532B1A"/>
    <w:rsid w:val="00532B59"/>
    <w:rsid w:val="00532D18"/>
    <w:rsid w:val="00532E84"/>
    <w:rsid w:val="00533037"/>
    <w:rsid w:val="00533096"/>
    <w:rsid w:val="00533198"/>
    <w:rsid w:val="0053325F"/>
    <w:rsid w:val="005333F8"/>
    <w:rsid w:val="005333FA"/>
    <w:rsid w:val="00533459"/>
    <w:rsid w:val="00533479"/>
    <w:rsid w:val="00533872"/>
    <w:rsid w:val="00533881"/>
    <w:rsid w:val="005338FF"/>
    <w:rsid w:val="0053390D"/>
    <w:rsid w:val="00533CFA"/>
    <w:rsid w:val="005343F6"/>
    <w:rsid w:val="0053446C"/>
    <w:rsid w:val="005349E8"/>
    <w:rsid w:val="00534BD8"/>
    <w:rsid w:val="00534C49"/>
    <w:rsid w:val="00534CE5"/>
    <w:rsid w:val="00534F54"/>
    <w:rsid w:val="0053550E"/>
    <w:rsid w:val="00535623"/>
    <w:rsid w:val="00535926"/>
    <w:rsid w:val="00535F06"/>
    <w:rsid w:val="005365FD"/>
    <w:rsid w:val="0053673C"/>
    <w:rsid w:val="00536CE9"/>
    <w:rsid w:val="00536D8C"/>
    <w:rsid w:val="00536E73"/>
    <w:rsid w:val="0053742D"/>
    <w:rsid w:val="0053778E"/>
    <w:rsid w:val="0054081E"/>
    <w:rsid w:val="00540933"/>
    <w:rsid w:val="00541ACB"/>
    <w:rsid w:val="00541F57"/>
    <w:rsid w:val="00542321"/>
    <w:rsid w:val="00542AEF"/>
    <w:rsid w:val="0054316D"/>
    <w:rsid w:val="00543271"/>
    <w:rsid w:val="00543356"/>
    <w:rsid w:val="005433C4"/>
    <w:rsid w:val="00543556"/>
    <w:rsid w:val="005435ED"/>
    <w:rsid w:val="0054365D"/>
    <w:rsid w:val="00543713"/>
    <w:rsid w:val="005437AE"/>
    <w:rsid w:val="005439FE"/>
    <w:rsid w:val="00543DF3"/>
    <w:rsid w:val="00543E0F"/>
    <w:rsid w:val="00543F36"/>
    <w:rsid w:val="005442F1"/>
    <w:rsid w:val="0054453C"/>
    <w:rsid w:val="00544613"/>
    <w:rsid w:val="005449AC"/>
    <w:rsid w:val="00545235"/>
    <w:rsid w:val="0054599A"/>
    <w:rsid w:val="00545AFD"/>
    <w:rsid w:val="00545C36"/>
    <w:rsid w:val="00545EC0"/>
    <w:rsid w:val="005460FA"/>
    <w:rsid w:val="0054622F"/>
    <w:rsid w:val="00546A56"/>
    <w:rsid w:val="00547120"/>
    <w:rsid w:val="00547581"/>
    <w:rsid w:val="00547B64"/>
    <w:rsid w:val="00550200"/>
    <w:rsid w:val="005503C9"/>
    <w:rsid w:val="0055052B"/>
    <w:rsid w:val="00550BB8"/>
    <w:rsid w:val="00550C39"/>
    <w:rsid w:val="005512EF"/>
    <w:rsid w:val="00551330"/>
    <w:rsid w:val="005515B9"/>
    <w:rsid w:val="00552141"/>
    <w:rsid w:val="0055216D"/>
    <w:rsid w:val="0055244E"/>
    <w:rsid w:val="00552606"/>
    <w:rsid w:val="005528D6"/>
    <w:rsid w:val="00552CD9"/>
    <w:rsid w:val="00552CE7"/>
    <w:rsid w:val="00553E73"/>
    <w:rsid w:val="005545C3"/>
    <w:rsid w:val="005546AA"/>
    <w:rsid w:val="00554B3C"/>
    <w:rsid w:val="00554F20"/>
    <w:rsid w:val="0055506B"/>
    <w:rsid w:val="00555169"/>
    <w:rsid w:val="00555277"/>
    <w:rsid w:val="0055591C"/>
    <w:rsid w:val="00555AED"/>
    <w:rsid w:val="00555D5A"/>
    <w:rsid w:val="00555D69"/>
    <w:rsid w:val="00555E2B"/>
    <w:rsid w:val="00556766"/>
    <w:rsid w:val="00557029"/>
    <w:rsid w:val="00557A3B"/>
    <w:rsid w:val="00560019"/>
    <w:rsid w:val="0056016D"/>
    <w:rsid w:val="0056017D"/>
    <w:rsid w:val="0056033D"/>
    <w:rsid w:val="005603FF"/>
    <w:rsid w:val="0056056E"/>
    <w:rsid w:val="00560A6F"/>
    <w:rsid w:val="00560E25"/>
    <w:rsid w:val="00560F35"/>
    <w:rsid w:val="00560F88"/>
    <w:rsid w:val="00560FE3"/>
    <w:rsid w:val="005610AE"/>
    <w:rsid w:val="00561149"/>
    <w:rsid w:val="00561657"/>
    <w:rsid w:val="00561C53"/>
    <w:rsid w:val="005621FF"/>
    <w:rsid w:val="0056241E"/>
    <w:rsid w:val="0056259D"/>
    <w:rsid w:val="005625FC"/>
    <w:rsid w:val="00562ED4"/>
    <w:rsid w:val="00563107"/>
    <w:rsid w:val="005633FD"/>
    <w:rsid w:val="005639D1"/>
    <w:rsid w:val="00563A6B"/>
    <w:rsid w:val="00563EF8"/>
    <w:rsid w:val="00563EF9"/>
    <w:rsid w:val="00563FB7"/>
    <w:rsid w:val="005646DA"/>
    <w:rsid w:val="00564AF3"/>
    <w:rsid w:val="00564B6C"/>
    <w:rsid w:val="00564C09"/>
    <w:rsid w:val="00564CEE"/>
    <w:rsid w:val="00564E8D"/>
    <w:rsid w:val="00564F9C"/>
    <w:rsid w:val="0056538C"/>
    <w:rsid w:val="00565471"/>
    <w:rsid w:val="00565618"/>
    <w:rsid w:val="00565AD0"/>
    <w:rsid w:val="00565FED"/>
    <w:rsid w:val="00566A3A"/>
    <w:rsid w:val="00566BD3"/>
    <w:rsid w:val="00566EAE"/>
    <w:rsid w:val="0056705D"/>
    <w:rsid w:val="005674BB"/>
    <w:rsid w:val="005675A9"/>
    <w:rsid w:val="00567729"/>
    <w:rsid w:val="0056786B"/>
    <w:rsid w:val="005705E9"/>
    <w:rsid w:val="00570634"/>
    <w:rsid w:val="005706C8"/>
    <w:rsid w:val="005708B1"/>
    <w:rsid w:val="00570944"/>
    <w:rsid w:val="00570C37"/>
    <w:rsid w:val="00571235"/>
    <w:rsid w:val="00571343"/>
    <w:rsid w:val="005714EF"/>
    <w:rsid w:val="0057165B"/>
    <w:rsid w:val="005717E9"/>
    <w:rsid w:val="00571A3E"/>
    <w:rsid w:val="00571B97"/>
    <w:rsid w:val="00571CBC"/>
    <w:rsid w:val="005720A8"/>
    <w:rsid w:val="005722C0"/>
    <w:rsid w:val="0057271D"/>
    <w:rsid w:val="00572D92"/>
    <w:rsid w:val="00572FC3"/>
    <w:rsid w:val="0057305A"/>
    <w:rsid w:val="00573068"/>
    <w:rsid w:val="005732C1"/>
    <w:rsid w:val="00573575"/>
    <w:rsid w:val="005735DA"/>
    <w:rsid w:val="0057364B"/>
    <w:rsid w:val="00573AB0"/>
    <w:rsid w:val="00574106"/>
    <w:rsid w:val="005745E6"/>
    <w:rsid w:val="00574796"/>
    <w:rsid w:val="00574A58"/>
    <w:rsid w:val="00574AB4"/>
    <w:rsid w:val="005751D2"/>
    <w:rsid w:val="005751ED"/>
    <w:rsid w:val="0057581A"/>
    <w:rsid w:val="00576158"/>
    <w:rsid w:val="00576162"/>
    <w:rsid w:val="00576581"/>
    <w:rsid w:val="005766A9"/>
    <w:rsid w:val="00576D15"/>
    <w:rsid w:val="00577823"/>
    <w:rsid w:val="005778ED"/>
    <w:rsid w:val="00577B7B"/>
    <w:rsid w:val="00577DB0"/>
    <w:rsid w:val="005803D9"/>
    <w:rsid w:val="0058092C"/>
    <w:rsid w:val="005809F7"/>
    <w:rsid w:val="00581023"/>
    <w:rsid w:val="00581256"/>
    <w:rsid w:val="005812D3"/>
    <w:rsid w:val="00581729"/>
    <w:rsid w:val="00581C23"/>
    <w:rsid w:val="00581C50"/>
    <w:rsid w:val="00581C75"/>
    <w:rsid w:val="00581E3D"/>
    <w:rsid w:val="00581F83"/>
    <w:rsid w:val="00582077"/>
    <w:rsid w:val="005835BB"/>
    <w:rsid w:val="00583872"/>
    <w:rsid w:val="005839E2"/>
    <w:rsid w:val="00583B87"/>
    <w:rsid w:val="00583BB8"/>
    <w:rsid w:val="00583BD8"/>
    <w:rsid w:val="00583CC5"/>
    <w:rsid w:val="0058412A"/>
    <w:rsid w:val="0058437D"/>
    <w:rsid w:val="0058464C"/>
    <w:rsid w:val="00584ADB"/>
    <w:rsid w:val="00584D9D"/>
    <w:rsid w:val="00585076"/>
    <w:rsid w:val="0058527E"/>
    <w:rsid w:val="005859A1"/>
    <w:rsid w:val="00585BEE"/>
    <w:rsid w:val="00585EDD"/>
    <w:rsid w:val="00586100"/>
    <w:rsid w:val="00586124"/>
    <w:rsid w:val="00586729"/>
    <w:rsid w:val="00586836"/>
    <w:rsid w:val="00586873"/>
    <w:rsid w:val="00586B7F"/>
    <w:rsid w:val="00586C2C"/>
    <w:rsid w:val="00586CD0"/>
    <w:rsid w:val="00586F6D"/>
    <w:rsid w:val="00586FEE"/>
    <w:rsid w:val="0058741A"/>
    <w:rsid w:val="00587425"/>
    <w:rsid w:val="00587596"/>
    <w:rsid w:val="00587649"/>
    <w:rsid w:val="00587B87"/>
    <w:rsid w:val="005900EC"/>
    <w:rsid w:val="00590419"/>
    <w:rsid w:val="00590A3F"/>
    <w:rsid w:val="005912EC"/>
    <w:rsid w:val="005915FF"/>
    <w:rsid w:val="00591928"/>
    <w:rsid w:val="00591A93"/>
    <w:rsid w:val="005922FE"/>
    <w:rsid w:val="00592919"/>
    <w:rsid w:val="00592B55"/>
    <w:rsid w:val="00592EA5"/>
    <w:rsid w:val="00592EB3"/>
    <w:rsid w:val="005930F0"/>
    <w:rsid w:val="0059337A"/>
    <w:rsid w:val="00593419"/>
    <w:rsid w:val="005937AF"/>
    <w:rsid w:val="00593821"/>
    <w:rsid w:val="00593826"/>
    <w:rsid w:val="005938B3"/>
    <w:rsid w:val="005939A4"/>
    <w:rsid w:val="00593B4F"/>
    <w:rsid w:val="00593DF7"/>
    <w:rsid w:val="00593E78"/>
    <w:rsid w:val="00593F2C"/>
    <w:rsid w:val="0059423D"/>
    <w:rsid w:val="005942A1"/>
    <w:rsid w:val="00594312"/>
    <w:rsid w:val="00594659"/>
    <w:rsid w:val="005948E5"/>
    <w:rsid w:val="00594BF4"/>
    <w:rsid w:val="00594ECF"/>
    <w:rsid w:val="00595A8C"/>
    <w:rsid w:val="00595C5B"/>
    <w:rsid w:val="00595E15"/>
    <w:rsid w:val="005960DD"/>
    <w:rsid w:val="00596193"/>
    <w:rsid w:val="005963C2"/>
    <w:rsid w:val="005965AE"/>
    <w:rsid w:val="00596779"/>
    <w:rsid w:val="00596C93"/>
    <w:rsid w:val="005971CA"/>
    <w:rsid w:val="00597570"/>
    <w:rsid w:val="0059766C"/>
    <w:rsid w:val="00597842"/>
    <w:rsid w:val="00597B91"/>
    <w:rsid w:val="005A00B8"/>
    <w:rsid w:val="005A00C4"/>
    <w:rsid w:val="005A012B"/>
    <w:rsid w:val="005A04A8"/>
    <w:rsid w:val="005A09AD"/>
    <w:rsid w:val="005A0ABF"/>
    <w:rsid w:val="005A0E27"/>
    <w:rsid w:val="005A0E8A"/>
    <w:rsid w:val="005A1174"/>
    <w:rsid w:val="005A1264"/>
    <w:rsid w:val="005A133D"/>
    <w:rsid w:val="005A1592"/>
    <w:rsid w:val="005A18BA"/>
    <w:rsid w:val="005A18F2"/>
    <w:rsid w:val="005A1AE2"/>
    <w:rsid w:val="005A1DB5"/>
    <w:rsid w:val="005A21AC"/>
    <w:rsid w:val="005A27D4"/>
    <w:rsid w:val="005A27F5"/>
    <w:rsid w:val="005A28A0"/>
    <w:rsid w:val="005A2F00"/>
    <w:rsid w:val="005A360B"/>
    <w:rsid w:val="005A36AA"/>
    <w:rsid w:val="005A3CA5"/>
    <w:rsid w:val="005A3EBE"/>
    <w:rsid w:val="005A4133"/>
    <w:rsid w:val="005A42A0"/>
    <w:rsid w:val="005A45C2"/>
    <w:rsid w:val="005A45E0"/>
    <w:rsid w:val="005A4668"/>
    <w:rsid w:val="005A48DB"/>
    <w:rsid w:val="005A56FC"/>
    <w:rsid w:val="005A5D8C"/>
    <w:rsid w:val="005A6046"/>
    <w:rsid w:val="005A621C"/>
    <w:rsid w:val="005A6497"/>
    <w:rsid w:val="005A6C93"/>
    <w:rsid w:val="005A7215"/>
    <w:rsid w:val="005A753D"/>
    <w:rsid w:val="005A772A"/>
    <w:rsid w:val="005A77C2"/>
    <w:rsid w:val="005A78C4"/>
    <w:rsid w:val="005A7A87"/>
    <w:rsid w:val="005A7F1C"/>
    <w:rsid w:val="005A7F1F"/>
    <w:rsid w:val="005B0A30"/>
    <w:rsid w:val="005B11C4"/>
    <w:rsid w:val="005B129A"/>
    <w:rsid w:val="005B1534"/>
    <w:rsid w:val="005B17EB"/>
    <w:rsid w:val="005B200B"/>
    <w:rsid w:val="005B2127"/>
    <w:rsid w:val="005B277F"/>
    <w:rsid w:val="005B2CAB"/>
    <w:rsid w:val="005B2F9E"/>
    <w:rsid w:val="005B31BC"/>
    <w:rsid w:val="005B36ED"/>
    <w:rsid w:val="005B384F"/>
    <w:rsid w:val="005B3BB7"/>
    <w:rsid w:val="005B3E87"/>
    <w:rsid w:val="005B3EEA"/>
    <w:rsid w:val="005B3F61"/>
    <w:rsid w:val="005B4101"/>
    <w:rsid w:val="005B5072"/>
    <w:rsid w:val="005B520F"/>
    <w:rsid w:val="005B5240"/>
    <w:rsid w:val="005B5C1E"/>
    <w:rsid w:val="005B5F73"/>
    <w:rsid w:val="005B6775"/>
    <w:rsid w:val="005B67A9"/>
    <w:rsid w:val="005B6882"/>
    <w:rsid w:val="005B6961"/>
    <w:rsid w:val="005B6A70"/>
    <w:rsid w:val="005B6AE9"/>
    <w:rsid w:val="005B6BFF"/>
    <w:rsid w:val="005B6DC2"/>
    <w:rsid w:val="005B7454"/>
    <w:rsid w:val="005B75A1"/>
    <w:rsid w:val="005B783B"/>
    <w:rsid w:val="005B7B04"/>
    <w:rsid w:val="005B7D57"/>
    <w:rsid w:val="005C0275"/>
    <w:rsid w:val="005C08A3"/>
    <w:rsid w:val="005C0D83"/>
    <w:rsid w:val="005C1050"/>
    <w:rsid w:val="005C10FC"/>
    <w:rsid w:val="005C12D1"/>
    <w:rsid w:val="005C13DE"/>
    <w:rsid w:val="005C2014"/>
    <w:rsid w:val="005C2476"/>
    <w:rsid w:val="005C28BC"/>
    <w:rsid w:val="005C293A"/>
    <w:rsid w:val="005C2B38"/>
    <w:rsid w:val="005C2C50"/>
    <w:rsid w:val="005C2EC0"/>
    <w:rsid w:val="005C30E3"/>
    <w:rsid w:val="005C32E8"/>
    <w:rsid w:val="005C359E"/>
    <w:rsid w:val="005C3644"/>
    <w:rsid w:val="005C3BB2"/>
    <w:rsid w:val="005C3C49"/>
    <w:rsid w:val="005C3E3E"/>
    <w:rsid w:val="005C4276"/>
    <w:rsid w:val="005C44E0"/>
    <w:rsid w:val="005C4763"/>
    <w:rsid w:val="005C4793"/>
    <w:rsid w:val="005C4AD7"/>
    <w:rsid w:val="005C4D6E"/>
    <w:rsid w:val="005C599C"/>
    <w:rsid w:val="005C5C70"/>
    <w:rsid w:val="005C6196"/>
    <w:rsid w:val="005C62A9"/>
    <w:rsid w:val="005C6631"/>
    <w:rsid w:val="005C6653"/>
    <w:rsid w:val="005C6695"/>
    <w:rsid w:val="005C691E"/>
    <w:rsid w:val="005C69E8"/>
    <w:rsid w:val="005C6B2E"/>
    <w:rsid w:val="005C6BCE"/>
    <w:rsid w:val="005C6ED1"/>
    <w:rsid w:val="005C7D06"/>
    <w:rsid w:val="005C7F0C"/>
    <w:rsid w:val="005D0375"/>
    <w:rsid w:val="005D0507"/>
    <w:rsid w:val="005D05C3"/>
    <w:rsid w:val="005D0FB5"/>
    <w:rsid w:val="005D114A"/>
    <w:rsid w:val="005D12B2"/>
    <w:rsid w:val="005D1F0B"/>
    <w:rsid w:val="005D1FD7"/>
    <w:rsid w:val="005D2032"/>
    <w:rsid w:val="005D2124"/>
    <w:rsid w:val="005D26C2"/>
    <w:rsid w:val="005D2832"/>
    <w:rsid w:val="005D286A"/>
    <w:rsid w:val="005D2EB1"/>
    <w:rsid w:val="005D337D"/>
    <w:rsid w:val="005D3523"/>
    <w:rsid w:val="005D3869"/>
    <w:rsid w:val="005D3C2C"/>
    <w:rsid w:val="005D3E7C"/>
    <w:rsid w:val="005D4165"/>
    <w:rsid w:val="005D4362"/>
    <w:rsid w:val="005D44C2"/>
    <w:rsid w:val="005D4535"/>
    <w:rsid w:val="005D471E"/>
    <w:rsid w:val="005D477E"/>
    <w:rsid w:val="005D4B30"/>
    <w:rsid w:val="005D4B7D"/>
    <w:rsid w:val="005D4C57"/>
    <w:rsid w:val="005D4D90"/>
    <w:rsid w:val="005D52A2"/>
    <w:rsid w:val="005D540B"/>
    <w:rsid w:val="005D54FF"/>
    <w:rsid w:val="005D5A70"/>
    <w:rsid w:val="005D5C69"/>
    <w:rsid w:val="005D5CE8"/>
    <w:rsid w:val="005D62A0"/>
    <w:rsid w:val="005D6932"/>
    <w:rsid w:val="005D6C30"/>
    <w:rsid w:val="005D6C8B"/>
    <w:rsid w:val="005D7614"/>
    <w:rsid w:val="005D7A8B"/>
    <w:rsid w:val="005E044F"/>
    <w:rsid w:val="005E0478"/>
    <w:rsid w:val="005E066E"/>
    <w:rsid w:val="005E0A9C"/>
    <w:rsid w:val="005E0D38"/>
    <w:rsid w:val="005E149F"/>
    <w:rsid w:val="005E1A01"/>
    <w:rsid w:val="005E1FBD"/>
    <w:rsid w:val="005E243A"/>
    <w:rsid w:val="005E24D9"/>
    <w:rsid w:val="005E25E1"/>
    <w:rsid w:val="005E2667"/>
    <w:rsid w:val="005E2A8E"/>
    <w:rsid w:val="005E33A5"/>
    <w:rsid w:val="005E371F"/>
    <w:rsid w:val="005E37C5"/>
    <w:rsid w:val="005E3A3D"/>
    <w:rsid w:val="005E3CB7"/>
    <w:rsid w:val="005E3CFB"/>
    <w:rsid w:val="005E40B5"/>
    <w:rsid w:val="005E4134"/>
    <w:rsid w:val="005E4898"/>
    <w:rsid w:val="005E4A6B"/>
    <w:rsid w:val="005E4AEB"/>
    <w:rsid w:val="005E5249"/>
    <w:rsid w:val="005E5345"/>
    <w:rsid w:val="005E534B"/>
    <w:rsid w:val="005E55BF"/>
    <w:rsid w:val="005E58D4"/>
    <w:rsid w:val="005E59CC"/>
    <w:rsid w:val="005E5CE4"/>
    <w:rsid w:val="005E5FD2"/>
    <w:rsid w:val="005E6378"/>
    <w:rsid w:val="005E684D"/>
    <w:rsid w:val="005E6B02"/>
    <w:rsid w:val="005E6BAE"/>
    <w:rsid w:val="005E6C24"/>
    <w:rsid w:val="005E6E9F"/>
    <w:rsid w:val="005E70DE"/>
    <w:rsid w:val="005E7403"/>
    <w:rsid w:val="005E76BE"/>
    <w:rsid w:val="005F0138"/>
    <w:rsid w:val="005F042F"/>
    <w:rsid w:val="005F0512"/>
    <w:rsid w:val="005F0750"/>
    <w:rsid w:val="005F0A9B"/>
    <w:rsid w:val="005F0AD4"/>
    <w:rsid w:val="005F0CBA"/>
    <w:rsid w:val="005F0D83"/>
    <w:rsid w:val="005F1404"/>
    <w:rsid w:val="005F168C"/>
    <w:rsid w:val="005F2798"/>
    <w:rsid w:val="005F33B2"/>
    <w:rsid w:val="005F3705"/>
    <w:rsid w:val="005F3FBC"/>
    <w:rsid w:val="005F4593"/>
    <w:rsid w:val="005F505D"/>
    <w:rsid w:val="005F5BA7"/>
    <w:rsid w:val="005F5F7B"/>
    <w:rsid w:val="005F5FB5"/>
    <w:rsid w:val="005F5FBC"/>
    <w:rsid w:val="005F6B86"/>
    <w:rsid w:val="005F6B98"/>
    <w:rsid w:val="005F6D31"/>
    <w:rsid w:val="005F7585"/>
    <w:rsid w:val="005F7DC4"/>
    <w:rsid w:val="00600351"/>
    <w:rsid w:val="00600DA7"/>
    <w:rsid w:val="00600EED"/>
    <w:rsid w:val="00601200"/>
    <w:rsid w:val="0060157E"/>
    <w:rsid w:val="00602443"/>
    <w:rsid w:val="006028CF"/>
    <w:rsid w:val="006028F1"/>
    <w:rsid w:val="00602CA6"/>
    <w:rsid w:val="00602DDC"/>
    <w:rsid w:val="0060326E"/>
    <w:rsid w:val="006037C8"/>
    <w:rsid w:val="00603A37"/>
    <w:rsid w:val="00603D20"/>
    <w:rsid w:val="006041BB"/>
    <w:rsid w:val="0060429C"/>
    <w:rsid w:val="006043D1"/>
    <w:rsid w:val="00604410"/>
    <w:rsid w:val="0060444C"/>
    <w:rsid w:val="006049A3"/>
    <w:rsid w:val="00604DF3"/>
    <w:rsid w:val="00604E66"/>
    <w:rsid w:val="006056A6"/>
    <w:rsid w:val="00605872"/>
    <w:rsid w:val="00605886"/>
    <w:rsid w:val="00605955"/>
    <w:rsid w:val="00605AFF"/>
    <w:rsid w:val="00605BB4"/>
    <w:rsid w:val="00605E29"/>
    <w:rsid w:val="006064FA"/>
    <w:rsid w:val="00606839"/>
    <w:rsid w:val="00606B5D"/>
    <w:rsid w:val="00606D51"/>
    <w:rsid w:val="00606E9E"/>
    <w:rsid w:val="0060724B"/>
    <w:rsid w:val="00607685"/>
    <w:rsid w:val="00607C9D"/>
    <w:rsid w:val="00607CA0"/>
    <w:rsid w:val="006105F5"/>
    <w:rsid w:val="0061068D"/>
    <w:rsid w:val="006109F0"/>
    <w:rsid w:val="00610D79"/>
    <w:rsid w:val="00611271"/>
    <w:rsid w:val="00611643"/>
    <w:rsid w:val="00611ABE"/>
    <w:rsid w:val="00611BAC"/>
    <w:rsid w:val="006122CE"/>
    <w:rsid w:val="00612BFF"/>
    <w:rsid w:val="00612DC0"/>
    <w:rsid w:val="006132D0"/>
    <w:rsid w:val="006137CE"/>
    <w:rsid w:val="00613B1D"/>
    <w:rsid w:val="00613CD1"/>
    <w:rsid w:val="00613F5C"/>
    <w:rsid w:val="006143D6"/>
    <w:rsid w:val="00614A3F"/>
    <w:rsid w:val="00614B0C"/>
    <w:rsid w:val="00614B45"/>
    <w:rsid w:val="00614F0F"/>
    <w:rsid w:val="00615074"/>
    <w:rsid w:val="0061535E"/>
    <w:rsid w:val="00615C94"/>
    <w:rsid w:val="00615DD1"/>
    <w:rsid w:val="006162E4"/>
    <w:rsid w:val="006164B1"/>
    <w:rsid w:val="006168C3"/>
    <w:rsid w:val="00616B80"/>
    <w:rsid w:val="00616CEC"/>
    <w:rsid w:val="00616D74"/>
    <w:rsid w:val="00616E29"/>
    <w:rsid w:val="00616EB3"/>
    <w:rsid w:val="00617075"/>
    <w:rsid w:val="0061712D"/>
    <w:rsid w:val="006174C9"/>
    <w:rsid w:val="00620346"/>
    <w:rsid w:val="00620950"/>
    <w:rsid w:val="00620CD1"/>
    <w:rsid w:val="00621605"/>
    <w:rsid w:val="00621BFD"/>
    <w:rsid w:val="00621C2D"/>
    <w:rsid w:val="00621D96"/>
    <w:rsid w:val="00621DA1"/>
    <w:rsid w:val="00621F80"/>
    <w:rsid w:val="00622595"/>
    <w:rsid w:val="006228E4"/>
    <w:rsid w:val="006229B5"/>
    <w:rsid w:val="0062305F"/>
    <w:rsid w:val="006231A0"/>
    <w:rsid w:val="00623265"/>
    <w:rsid w:val="00623518"/>
    <w:rsid w:val="006236C9"/>
    <w:rsid w:val="0062397A"/>
    <w:rsid w:val="00623CA7"/>
    <w:rsid w:val="006244A4"/>
    <w:rsid w:val="006245DD"/>
    <w:rsid w:val="00624803"/>
    <w:rsid w:val="00624865"/>
    <w:rsid w:val="006254E4"/>
    <w:rsid w:val="006255AD"/>
    <w:rsid w:val="006255E7"/>
    <w:rsid w:val="00625674"/>
    <w:rsid w:val="006256B6"/>
    <w:rsid w:val="006256D5"/>
    <w:rsid w:val="00625A9B"/>
    <w:rsid w:val="0062605B"/>
    <w:rsid w:val="0062609E"/>
    <w:rsid w:val="006266A8"/>
    <w:rsid w:val="00626811"/>
    <w:rsid w:val="00626AB5"/>
    <w:rsid w:val="00626AD1"/>
    <w:rsid w:val="00626B97"/>
    <w:rsid w:val="00626BA7"/>
    <w:rsid w:val="00626DB9"/>
    <w:rsid w:val="0062708F"/>
    <w:rsid w:val="00627289"/>
    <w:rsid w:val="006273B3"/>
    <w:rsid w:val="0062779F"/>
    <w:rsid w:val="00627AF5"/>
    <w:rsid w:val="0063074A"/>
    <w:rsid w:val="00630763"/>
    <w:rsid w:val="00630A59"/>
    <w:rsid w:val="00630C5D"/>
    <w:rsid w:val="006312FD"/>
    <w:rsid w:val="00631470"/>
    <w:rsid w:val="00631491"/>
    <w:rsid w:val="00631495"/>
    <w:rsid w:val="006316C0"/>
    <w:rsid w:val="00632313"/>
    <w:rsid w:val="00632B45"/>
    <w:rsid w:val="00632BFD"/>
    <w:rsid w:val="00632D41"/>
    <w:rsid w:val="00632E2D"/>
    <w:rsid w:val="00632F69"/>
    <w:rsid w:val="00633582"/>
    <w:rsid w:val="006346FA"/>
    <w:rsid w:val="00634923"/>
    <w:rsid w:val="00634AF8"/>
    <w:rsid w:val="00634FD6"/>
    <w:rsid w:val="00635388"/>
    <w:rsid w:val="006356D8"/>
    <w:rsid w:val="00635D49"/>
    <w:rsid w:val="00635D53"/>
    <w:rsid w:val="00636392"/>
    <w:rsid w:val="0063650D"/>
    <w:rsid w:val="0063652A"/>
    <w:rsid w:val="00637025"/>
    <w:rsid w:val="006370F3"/>
    <w:rsid w:val="00637C81"/>
    <w:rsid w:val="00640369"/>
    <w:rsid w:val="006412FB"/>
    <w:rsid w:val="00641420"/>
    <w:rsid w:val="006414AD"/>
    <w:rsid w:val="006417A8"/>
    <w:rsid w:val="0064189B"/>
    <w:rsid w:val="00641988"/>
    <w:rsid w:val="00641A08"/>
    <w:rsid w:val="00641B70"/>
    <w:rsid w:val="00641D55"/>
    <w:rsid w:val="00641F99"/>
    <w:rsid w:val="00642022"/>
    <w:rsid w:val="006421BC"/>
    <w:rsid w:val="00642A76"/>
    <w:rsid w:val="00643298"/>
    <w:rsid w:val="006433F6"/>
    <w:rsid w:val="00643BF5"/>
    <w:rsid w:val="00643CDD"/>
    <w:rsid w:val="00643FAE"/>
    <w:rsid w:val="00643FB6"/>
    <w:rsid w:val="0064469D"/>
    <w:rsid w:val="0064475F"/>
    <w:rsid w:val="00645013"/>
    <w:rsid w:val="006459C2"/>
    <w:rsid w:val="00645DED"/>
    <w:rsid w:val="006463A6"/>
    <w:rsid w:val="00646589"/>
    <w:rsid w:val="00646A7B"/>
    <w:rsid w:val="006470AC"/>
    <w:rsid w:val="00647A43"/>
    <w:rsid w:val="00647BCD"/>
    <w:rsid w:val="00647BCF"/>
    <w:rsid w:val="00647C73"/>
    <w:rsid w:val="00647C96"/>
    <w:rsid w:val="00650253"/>
    <w:rsid w:val="0065041B"/>
    <w:rsid w:val="00650499"/>
    <w:rsid w:val="0065074F"/>
    <w:rsid w:val="006507E0"/>
    <w:rsid w:val="006508FD"/>
    <w:rsid w:val="00650900"/>
    <w:rsid w:val="0065090F"/>
    <w:rsid w:val="00650B4B"/>
    <w:rsid w:val="00650E3F"/>
    <w:rsid w:val="00650EE6"/>
    <w:rsid w:val="00650F2E"/>
    <w:rsid w:val="006511D9"/>
    <w:rsid w:val="0065150B"/>
    <w:rsid w:val="00651845"/>
    <w:rsid w:val="006518E6"/>
    <w:rsid w:val="00652116"/>
    <w:rsid w:val="006521E9"/>
    <w:rsid w:val="0065267E"/>
    <w:rsid w:val="00652682"/>
    <w:rsid w:val="006535F6"/>
    <w:rsid w:val="0065379C"/>
    <w:rsid w:val="006537B9"/>
    <w:rsid w:val="00653B4F"/>
    <w:rsid w:val="00653D6C"/>
    <w:rsid w:val="00653F6B"/>
    <w:rsid w:val="00653FBC"/>
    <w:rsid w:val="006540E1"/>
    <w:rsid w:val="00654228"/>
    <w:rsid w:val="00654804"/>
    <w:rsid w:val="00654DB6"/>
    <w:rsid w:val="006550C0"/>
    <w:rsid w:val="00655479"/>
    <w:rsid w:val="006554F2"/>
    <w:rsid w:val="006555C0"/>
    <w:rsid w:val="0065588C"/>
    <w:rsid w:val="0065599B"/>
    <w:rsid w:val="00655F14"/>
    <w:rsid w:val="0065674E"/>
    <w:rsid w:val="006568D2"/>
    <w:rsid w:val="006569EF"/>
    <w:rsid w:val="00656B78"/>
    <w:rsid w:val="00656F18"/>
    <w:rsid w:val="00657EC1"/>
    <w:rsid w:val="006608EA"/>
    <w:rsid w:val="00660C87"/>
    <w:rsid w:val="00660E88"/>
    <w:rsid w:val="006615B9"/>
    <w:rsid w:val="006617A3"/>
    <w:rsid w:val="00661F3A"/>
    <w:rsid w:val="00662D5E"/>
    <w:rsid w:val="00662E3F"/>
    <w:rsid w:val="00663426"/>
    <w:rsid w:val="006645E1"/>
    <w:rsid w:val="00664A64"/>
    <w:rsid w:val="00664D3D"/>
    <w:rsid w:val="00664EF7"/>
    <w:rsid w:val="006652B6"/>
    <w:rsid w:val="006655CA"/>
    <w:rsid w:val="0066566F"/>
    <w:rsid w:val="00665890"/>
    <w:rsid w:val="00665B7D"/>
    <w:rsid w:val="00665D43"/>
    <w:rsid w:val="00666150"/>
    <w:rsid w:val="006661A9"/>
    <w:rsid w:val="006664D2"/>
    <w:rsid w:val="006666CB"/>
    <w:rsid w:val="00666AA7"/>
    <w:rsid w:val="006671DF"/>
    <w:rsid w:val="0066732A"/>
    <w:rsid w:val="00667F96"/>
    <w:rsid w:val="006701C2"/>
    <w:rsid w:val="00670685"/>
    <w:rsid w:val="00670986"/>
    <w:rsid w:val="006710B3"/>
    <w:rsid w:val="00671406"/>
    <w:rsid w:val="00671889"/>
    <w:rsid w:val="00671D82"/>
    <w:rsid w:val="00672066"/>
    <w:rsid w:val="006722F9"/>
    <w:rsid w:val="00672E11"/>
    <w:rsid w:val="00672E7D"/>
    <w:rsid w:val="006730D8"/>
    <w:rsid w:val="00673344"/>
    <w:rsid w:val="00674576"/>
    <w:rsid w:val="00674870"/>
    <w:rsid w:val="00674A00"/>
    <w:rsid w:val="00674A98"/>
    <w:rsid w:val="00674CE3"/>
    <w:rsid w:val="00674E08"/>
    <w:rsid w:val="00674E11"/>
    <w:rsid w:val="00674F57"/>
    <w:rsid w:val="00675046"/>
    <w:rsid w:val="0067562A"/>
    <w:rsid w:val="00675F11"/>
    <w:rsid w:val="00676422"/>
    <w:rsid w:val="00676D2D"/>
    <w:rsid w:val="00676DEE"/>
    <w:rsid w:val="00677117"/>
    <w:rsid w:val="00677537"/>
    <w:rsid w:val="00677E77"/>
    <w:rsid w:val="0068017A"/>
    <w:rsid w:val="006801EF"/>
    <w:rsid w:val="006802FE"/>
    <w:rsid w:val="00680548"/>
    <w:rsid w:val="00680C0D"/>
    <w:rsid w:val="00680E81"/>
    <w:rsid w:val="00681213"/>
    <w:rsid w:val="00681335"/>
    <w:rsid w:val="00681B40"/>
    <w:rsid w:val="00681CB5"/>
    <w:rsid w:val="00681F14"/>
    <w:rsid w:val="006820F2"/>
    <w:rsid w:val="0068249F"/>
    <w:rsid w:val="00682709"/>
    <w:rsid w:val="00682D9C"/>
    <w:rsid w:val="00683328"/>
    <w:rsid w:val="006833AE"/>
    <w:rsid w:val="006833F2"/>
    <w:rsid w:val="00683E8A"/>
    <w:rsid w:val="006840B1"/>
    <w:rsid w:val="006842DB"/>
    <w:rsid w:val="00684BC5"/>
    <w:rsid w:val="00684BD2"/>
    <w:rsid w:val="006852FC"/>
    <w:rsid w:val="0068562F"/>
    <w:rsid w:val="00685834"/>
    <w:rsid w:val="00685A79"/>
    <w:rsid w:val="00685B46"/>
    <w:rsid w:val="00685CDD"/>
    <w:rsid w:val="00686644"/>
    <w:rsid w:val="006867A0"/>
    <w:rsid w:val="00686F0B"/>
    <w:rsid w:val="006870E7"/>
    <w:rsid w:val="0068733C"/>
    <w:rsid w:val="00687A42"/>
    <w:rsid w:val="00687B11"/>
    <w:rsid w:val="00690184"/>
    <w:rsid w:val="0069050E"/>
    <w:rsid w:val="0069091A"/>
    <w:rsid w:val="006909BB"/>
    <w:rsid w:val="00690C83"/>
    <w:rsid w:val="00690DA3"/>
    <w:rsid w:val="00690DAF"/>
    <w:rsid w:val="00691980"/>
    <w:rsid w:val="00691982"/>
    <w:rsid w:val="00691E89"/>
    <w:rsid w:val="0069212E"/>
    <w:rsid w:val="0069275B"/>
    <w:rsid w:val="00692E6C"/>
    <w:rsid w:val="00692E73"/>
    <w:rsid w:val="0069300A"/>
    <w:rsid w:val="006930EC"/>
    <w:rsid w:val="00693178"/>
    <w:rsid w:val="0069342D"/>
    <w:rsid w:val="006939B1"/>
    <w:rsid w:val="006939D2"/>
    <w:rsid w:val="00693AE1"/>
    <w:rsid w:val="00693BBA"/>
    <w:rsid w:val="00693C0D"/>
    <w:rsid w:val="00693F23"/>
    <w:rsid w:val="006943B5"/>
    <w:rsid w:val="00694448"/>
    <w:rsid w:val="006947E8"/>
    <w:rsid w:val="00694902"/>
    <w:rsid w:val="00694A59"/>
    <w:rsid w:val="00694C21"/>
    <w:rsid w:val="00694D91"/>
    <w:rsid w:val="00694F84"/>
    <w:rsid w:val="00695395"/>
    <w:rsid w:val="00695396"/>
    <w:rsid w:val="006961E2"/>
    <w:rsid w:val="006963FC"/>
    <w:rsid w:val="00696766"/>
    <w:rsid w:val="0069694A"/>
    <w:rsid w:val="00696D41"/>
    <w:rsid w:val="00696EC7"/>
    <w:rsid w:val="00697087"/>
    <w:rsid w:val="006976F7"/>
    <w:rsid w:val="00697C74"/>
    <w:rsid w:val="00697E15"/>
    <w:rsid w:val="00697FB4"/>
    <w:rsid w:val="006A029C"/>
    <w:rsid w:val="006A056E"/>
    <w:rsid w:val="006A0870"/>
    <w:rsid w:val="006A08FD"/>
    <w:rsid w:val="006A0A85"/>
    <w:rsid w:val="006A0AD1"/>
    <w:rsid w:val="006A0E44"/>
    <w:rsid w:val="006A107D"/>
    <w:rsid w:val="006A1092"/>
    <w:rsid w:val="006A128A"/>
    <w:rsid w:val="006A1A73"/>
    <w:rsid w:val="006A2190"/>
    <w:rsid w:val="006A237E"/>
    <w:rsid w:val="006A2787"/>
    <w:rsid w:val="006A2821"/>
    <w:rsid w:val="006A3055"/>
    <w:rsid w:val="006A3138"/>
    <w:rsid w:val="006A3260"/>
    <w:rsid w:val="006A36EA"/>
    <w:rsid w:val="006A3947"/>
    <w:rsid w:val="006A3948"/>
    <w:rsid w:val="006A3B90"/>
    <w:rsid w:val="006A401D"/>
    <w:rsid w:val="006A422E"/>
    <w:rsid w:val="006A4A29"/>
    <w:rsid w:val="006A5017"/>
    <w:rsid w:val="006A50AC"/>
    <w:rsid w:val="006A516B"/>
    <w:rsid w:val="006A53CE"/>
    <w:rsid w:val="006A57AF"/>
    <w:rsid w:val="006A599A"/>
    <w:rsid w:val="006A5CF9"/>
    <w:rsid w:val="006A5F3B"/>
    <w:rsid w:val="006A61FF"/>
    <w:rsid w:val="006A6334"/>
    <w:rsid w:val="006A63D7"/>
    <w:rsid w:val="006A6450"/>
    <w:rsid w:val="006A6468"/>
    <w:rsid w:val="006A6722"/>
    <w:rsid w:val="006A6763"/>
    <w:rsid w:val="006A6D1B"/>
    <w:rsid w:val="006A7089"/>
    <w:rsid w:val="006B00E3"/>
    <w:rsid w:val="006B03D2"/>
    <w:rsid w:val="006B09D3"/>
    <w:rsid w:val="006B0CC3"/>
    <w:rsid w:val="006B0EEA"/>
    <w:rsid w:val="006B0FDD"/>
    <w:rsid w:val="006B12D5"/>
    <w:rsid w:val="006B13B1"/>
    <w:rsid w:val="006B185E"/>
    <w:rsid w:val="006B1B2B"/>
    <w:rsid w:val="006B1D9A"/>
    <w:rsid w:val="006B1E55"/>
    <w:rsid w:val="006B1F2E"/>
    <w:rsid w:val="006B1FC4"/>
    <w:rsid w:val="006B2038"/>
    <w:rsid w:val="006B2768"/>
    <w:rsid w:val="006B2860"/>
    <w:rsid w:val="006B28B8"/>
    <w:rsid w:val="006B296B"/>
    <w:rsid w:val="006B2C51"/>
    <w:rsid w:val="006B2D0C"/>
    <w:rsid w:val="006B33AB"/>
    <w:rsid w:val="006B3467"/>
    <w:rsid w:val="006B38F0"/>
    <w:rsid w:val="006B3A81"/>
    <w:rsid w:val="006B3A9F"/>
    <w:rsid w:val="006B3D2A"/>
    <w:rsid w:val="006B3D4A"/>
    <w:rsid w:val="006B3E5E"/>
    <w:rsid w:val="006B3EB6"/>
    <w:rsid w:val="006B3EC7"/>
    <w:rsid w:val="006B3F76"/>
    <w:rsid w:val="006B405A"/>
    <w:rsid w:val="006B40D8"/>
    <w:rsid w:val="006B40EB"/>
    <w:rsid w:val="006B4618"/>
    <w:rsid w:val="006B46C2"/>
    <w:rsid w:val="006B4BBB"/>
    <w:rsid w:val="006B4E41"/>
    <w:rsid w:val="006B51AA"/>
    <w:rsid w:val="006B54C0"/>
    <w:rsid w:val="006B5578"/>
    <w:rsid w:val="006B56B4"/>
    <w:rsid w:val="006B6363"/>
    <w:rsid w:val="006B6461"/>
    <w:rsid w:val="006B6A72"/>
    <w:rsid w:val="006B6AB7"/>
    <w:rsid w:val="006B6B86"/>
    <w:rsid w:val="006B6C5F"/>
    <w:rsid w:val="006B6F77"/>
    <w:rsid w:val="006B7254"/>
    <w:rsid w:val="006B740B"/>
    <w:rsid w:val="006B75C0"/>
    <w:rsid w:val="006B7713"/>
    <w:rsid w:val="006C077B"/>
    <w:rsid w:val="006C1244"/>
    <w:rsid w:val="006C12AB"/>
    <w:rsid w:val="006C1420"/>
    <w:rsid w:val="006C1781"/>
    <w:rsid w:val="006C1A14"/>
    <w:rsid w:val="006C1A82"/>
    <w:rsid w:val="006C1EC0"/>
    <w:rsid w:val="006C22A7"/>
    <w:rsid w:val="006C24E4"/>
    <w:rsid w:val="006C2F60"/>
    <w:rsid w:val="006C376C"/>
    <w:rsid w:val="006C3972"/>
    <w:rsid w:val="006C3F00"/>
    <w:rsid w:val="006C3FBF"/>
    <w:rsid w:val="006C41D7"/>
    <w:rsid w:val="006C4216"/>
    <w:rsid w:val="006C4493"/>
    <w:rsid w:val="006C44CE"/>
    <w:rsid w:val="006C4704"/>
    <w:rsid w:val="006C4D7A"/>
    <w:rsid w:val="006C4EC7"/>
    <w:rsid w:val="006C5039"/>
    <w:rsid w:val="006C5127"/>
    <w:rsid w:val="006C513F"/>
    <w:rsid w:val="006C52DF"/>
    <w:rsid w:val="006C6746"/>
    <w:rsid w:val="006C68B7"/>
    <w:rsid w:val="006C6AC4"/>
    <w:rsid w:val="006C6BAC"/>
    <w:rsid w:val="006C71B7"/>
    <w:rsid w:val="006C7759"/>
    <w:rsid w:val="006C77D6"/>
    <w:rsid w:val="006C7C63"/>
    <w:rsid w:val="006C7E62"/>
    <w:rsid w:val="006C7F20"/>
    <w:rsid w:val="006D0308"/>
    <w:rsid w:val="006D03E7"/>
    <w:rsid w:val="006D0C26"/>
    <w:rsid w:val="006D0CF1"/>
    <w:rsid w:val="006D13EF"/>
    <w:rsid w:val="006D1705"/>
    <w:rsid w:val="006D1A70"/>
    <w:rsid w:val="006D1D03"/>
    <w:rsid w:val="006D24D4"/>
    <w:rsid w:val="006D2803"/>
    <w:rsid w:val="006D2A4A"/>
    <w:rsid w:val="006D3094"/>
    <w:rsid w:val="006D3AF7"/>
    <w:rsid w:val="006D3FCF"/>
    <w:rsid w:val="006D41B3"/>
    <w:rsid w:val="006D450A"/>
    <w:rsid w:val="006D4561"/>
    <w:rsid w:val="006D4588"/>
    <w:rsid w:val="006D45EB"/>
    <w:rsid w:val="006D4786"/>
    <w:rsid w:val="006D4C6D"/>
    <w:rsid w:val="006D4DB1"/>
    <w:rsid w:val="006D5283"/>
    <w:rsid w:val="006D533B"/>
    <w:rsid w:val="006D549D"/>
    <w:rsid w:val="006D5833"/>
    <w:rsid w:val="006D5842"/>
    <w:rsid w:val="006D5878"/>
    <w:rsid w:val="006D588D"/>
    <w:rsid w:val="006D5AF7"/>
    <w:rsid w:val="006D5D9C"/>
    <w:rsid w:val="006D6B31"/>
    <w:rsid w:val="006D6F57"/>
    <w:rsid w:val="006D71D7"/>
    <w:rsid w:val="006D7640"/>
    <w:rsid w:val="006D7825"/>
    <w:rsid w:val="006D78AC"/>
    <w:rsid w:val="006D78DB"/>
    <w:rsid w:val="006D78FD"/>
    <w:rsid w:val="006D7F97"/>
    <w:rsid w:val="006E0024"/>
    <w:rsid w:val="006E00D3"/>
    <w:rsid w:val="006E00F6"/>
    <w:rsid w:val="006E0203"/>
    <w:rsid w:val="006E02D9"/>
    <w:rsid w:val="006E04E1"/>
    <w:rsid w:val="006E09DD"/>
    <w:rsid w:val="006E0DEA"/>
    <w:rsid w:val="006E0E2C"/>
    <w:rsid w:val="006E0F33"/>
    <w:rsid w:val="006E126E"/>
    <w:rsid w:val="006E1934"/>
    <w:rsid w:val="006E1A4C"/>
    <w:rsid w:val="006E1B99"/>
    <w:rsid w:val="006E1DD0"/>
    <w:rsid w:val="006E1F9B"/>
    <w:rsid w:val="006E25E0"/>
    <w:rsid w:val="006E2A49"/>
    <w:rsid w:val="006E3094"/>
    <w:rsid w:val="006E323C"/>
    <w:rsid w:val="006E3B79"/>
    <w:rsid w:val="006E42FD"/>
    <w:rsid w:val="006E4AA7"/>
    <w:rsid w:val="006E4BDC"/>
    <w:rsid w:val="006E4F79"/>
    <w:rsid w:val="006E5168"/>
    <w:rsid w:val="006E5354"/>
    <w:rsid w:val="006E5356"/>
    <w:rsid w:val="006E551B"/>
    <w:rsid w:val="006E5808"/>
    <w:rsid w:val="006E58BB"/>
    <w:rsid w:val="006E5D3F"/>
    <w:rsid w:val="006E5D8D"/>
    <w:rsid w:val="006E6309"/>
    <w:rsid w:val="006E6AED"/>
    <w:rsid w:val="006E6FD9"/>
    <w:rsid w:val="006E7792"/>
    <w:rsid w:val="006E7916"/>
    <w:rsid w:val="006E7B0B"/>
    <w:rsid w:val="006F05FE"/>
    <w:rsid w:val="006F087F"/>
    <w:rsid w:val="006F0993"/>
    <w:rsid w:val="006F0B39"/>
    <w:rsid w:val="006F1177"/>
    <w:rsid w:val="006F1178"/>
    <w:rsid w:val="006F1362"/>
    <w:rsid w:val="006F1C03"/>
    <w:rsid w:val="006F20EE"/>
    <w:rsid w:val="006F2376"/>
    <w:rsid w:val="006F2382"/>
    <w:rsid w:val="006F2606"/>
    <w:rsid w:val="006F268C"/>
    <w:rsid w:val="006F270A"/>
    <w:rsid w:val="006F2C3E"/>
    <w:rsid w:val="006F2C5F"/>
    <w:rsid w:val="006F2F7C"/>
    <w:rsid w:val="006F3003"/>
    <w:rsid w:val="006F31AA"/>
    <w:rsid w:val="006F3663"/>
    <w:rsid w:val="006F3AB5"/>
    <w:rsid w:val="006F3B7B"/>
    <w:rsid w:val="006F3BA0"/>
    <w:rsid w:val="006F3D8F"/>
    <w:rsid w:val="006F4045"/>
    <w:rsid w:val="006F42E3"/>
    <w:rsid w:val="006F44E4"/>
    <w:rsid w:val="006F4528"/>
    <w:rsid w:val="006F4C29"/>
    <w:rsid w:val="006F4C8D"/>
    <w:rsid w:val="006F4E32"/>
    <w:rsid w:val="006F51CA"/>
    <w:rsid w:val="006F5447"/>
    <w:rsid w:val="006F5ABA"/>
    <w:rsid w:val="006F5BBD"/>
    <w:rsid w:val="006F6062"/>
    <w:rsid w:val="006F621C"/>
    <w:rsid w:val="006F63E2"/>
    <w:rsid w:val="006F690F"/>
    <w:rsid w:val="006F76E5"/>
    <w:rsid w:val="00700000"/>
    <w:rsid w:val="0070003E"/>
    <w:rsid w:val="007000BB"/>
    <w:rsid w:val="00700F1B"/>
    <w:rsid w:val="0070176A"/>
    <w:rsid w:val="00701961"/>
    <w:rsid w:val="00701C4F"/>
    <w:rsid w:val="00701D5E"/>
    <w:rsid w:val="00702198"/>
    <w:rsid w:val="0070236F"/>
    <w:rsid w:val="00702417"/>
    <w:rsid w:val="0070267E"/>
    <w:rsid w:val="00702900"/>
    <w:rsid w:val="007034FE"/>
    <w:rsid w:val="0070358D"/>
    <w:rsid w:val="007038DB"/>
    <w:rsid w:val="00703C28"/>
    <w:rsid w:val="00703D3A"/>
    <w:rsid w:val="00703D64"/>
    <w:rsid w:val="0070407B"/>
    <w:rsid w:val="0070444D"/>
    <w:rsid w:val="00704605"/>
    <w:rsid w:val="007049BC"/>
    <w:rsid w:val="007049CD"/>
    <w:rsid w:val="00704AD6"/>
    <w:rsid w:val="0070522B"/>
    <w:rsid w:val="0070554C"/>
    <w:rsid w:val="007057AD"/>
    <w:rsid w:val="007058A0"/>
    <w:rsid w:val="0070603B"/>
    <w:rsid w:val="0070616B"/>
    <w:rsid w:val="007062A6"/>
    <w:rsid w:val="007062DD"/>
    <w:rsid w:val="00706392"/>
    <w:rsid w:val="00706526"/>
    <w:rsid w:val="00706C72"/>
    <w:rsid w:val="00706DDD"/>
    <w:rsid w:val="00707022"/>
    <w:rsid w:val="007070C7"/>
    <w:rsid w:val="00707256"/>
    <w:rsid w:val="00707568"/>
    <w:rsid w:val="007078CC"/>
    <w:rsid w:val="00707C11"/>
    <w:rsid w:val="007109CD"/>
    <w:rsid w:val="00710A75"/>
    <w:rsid w:val="00710B07"/>
    <w:rsid w:val="00710B8A"/>
    <w:rsid w:val="00710DC9"/>
    <w:rsid w:val="007114EC"/>
    <w:rsid w:val="0071190E"/>
    <w:rsid w:val="007119A5"/>
    <w:rsid w:val="00711D40"/>
    <w:rsid w:val="00712003"/>
    <w:rsid w:val="00712754"/>
    <w:rsid w:val="00712BD3"/>
    <w:rsid w:val="00712BDC"/>
    <w:rsid w:val="00712C23"/>
    <w:rsid w:val="00712DED"/>
    <w:rsid w:val="00712ED6"/>
    <w:rsid w:val="00713899"/>
    <w:rsid w:val="007138FD"/>
    <w:rsid w:val="00713B4A"/>
    <w:rsid w:val="00713DC1"/>
    <w:rsid w:val="0071408B"/>
    <w:rsid w:val="007143E4"/>
    <w:rsid w:val="00714401"/>
    <w:rsid w:val="0071463F"/>
    <w:rsid w:val="00714B2F"/>
    <w:rsid w:val="00714CA5"/>
    <w:rsid w:val="00714E2E"/>
    <w:rsid w:val="00715230"/>
    <w:rsid w:val="0071527D"/>
    <w:rsid w:val="0071529B"/>
    <w:rsid w:val="007153E8"/>
    <w:rsid w:val="00715415"/>
    <w:rsid w:val="00715838"/>
    <w:rsid w:val="00715E3A"/>
    <w:rsid w:val="007167B6"/>
    <w:rsid w:val="00716B5F"/>
    <w:rsid w:val="00716BAC"/>
    <w:rsid w:val="007172CB"/>
    <w:rsid w:val="0071782A"/>
    <w:rsid w:val="0071788C"/>
    <w:rsid w:val="00717D0D"/>
    <w:rsid w:val="00717EF9"/>
    <w:rsid w:val="007201C4"/>
    <w:rsid w:val="007201DC"/>
    <w:rsid w:val="00720212"/>
    <w:rsid w:val="007205C5"/>
    <w:rsid w:val="007205F3"/>
    <w:rsid w:val="00720745"/>
    <w:rsid w:val="00720C1D"/>
    <w:rsid w:val="00720C38"/>
    <w:rsid w:val="007213DE"/>
    <w:rsid w:val="0072172A"/>
    <w:rsid w:val="00721E04"/>
    <w:rsid w:val="00721EC7"/>
    <w:rsid w:val="007222CC"/>
    <w:rsid w:val="00722627"/>
    <w:rsid w:val="00722706"/>
    <w:rsid w:val="007229C4"/>
    <w:rsid w:val="00722A94"/>
    <w:rsid w:val="00722BB8"/>
    <w:rsid w:val="00723231"/>
    <w:rsid w:val="007237F8"/>
    <w:rsid w:val="00723BAD"/>
    <w:rsid w:val="00723EA9"/>
    <w:rsid w:val="00723FF3"/>
    <w:rsid w:val="00724491"/>
    <w:rsid w:val="00724D50"/>
    <w:rsid w:val="00724D7F"/>
    <w:rsid w:val="00724D91"/>
    <w:rsid w:val="00724E05"/>
    <w:rsid w:val="00724EF2"/>
    <w:rsid w:val="0072511F"/>
    <w:rsid w:val="007253F2"/>
    <w:rsid w:val="0072564B"/>
    <w:rsid w:val="007259E1"/>
    <w:rsid w:val="00725A15"/>
    <w:rsid w:val="00725C00"/>
    <w:rsid w:val="00725CFE"/>
    <w:rsid w:val="00725E31"/>
    <w:rsid w:val="00725E67"/>
    <w:rsid w:val="00725E7C"/>
    <w:rsid w:val="00726158"/>
    <w:rsid w:val="00726601"/>
    <w:rsid w:val="00726675"/>
    <w:rsid w:val="00726961"/>
    <w:rsid w:val="0072696E"/>
    <w:rsid w:val="00726FB2"/>
    <w:rsid w:val="007279AF"/>
    <w:rsid w:val="00727E84"/>
    <w:rsid w:val="00727F8E"/>
    <w:rsid w:val="00730B7E"/>
    <w:rsid w:val="00730CD0"/>
    <w:rsid w:val="00730CF9"/>
    <w:rsid w:val="00730D36"/>
    <w:rsid w:val="007310AF"/>
    <w:rsid w:val="007311F0"/>
    <w:rsid w:val="00731220"/>
    <w:rsid w:val="00731339"/>
    <w:rsid w:val="007313C1"/>
    <w:rsid w:val="007316E5"/>
    <w:rsid w:val="00731C9C"/>
    <w:rsid w:val="00731E60"/>
    <w:rsid w:val="007322C0"/>
    <w:rsid w:val="00732322"/>
    <w:rsid w:val="0073232B"/>
    <w:rsid w:val="007325EC"/>
    <w:rsid w:val="00732E1E"/>
    <w:rsid w:val="00733348"/>
    <w:rsid w:val="00733569"/>
    <w:rsid w:val="0073376C"/>
    <w:rsid w:val="00733954"/>
    <w:rsid w:val="007340B8"/>
    <w:rsid w:val="0073459A"/>
    <w:rsid w:val="007346ED"/>
    <w:rsid w:val="00734713"/>
    <w:rsid w:val="00734ADE"/>
    <w:rsid w:val="00734BDE"/>
    <w:rsid w:val="00735FE9"/>
    <w:rsid w:val="0073649F"/>
    <w:rsid w:val="0073664C"/>
    <w:rsid w:val="007369F1"/>
    <w:rsid w:val="00736BBC"/>
    <w:rsid w:val="00736DE5"/>
    <w:rsid w:val="00737824"/>
    <w:rsid w:val="00737949"/>
    <w:rsid w:val="00737A93"/>
    <w:rsid w:val="00737D22"/>
    <w:rsid w:val="00737DA4"/>
    <w:rsid w:val="00737E87"/>
    <w:rsid w:val="00737EE1"/>
    <w:rsid w:val="00737FE3"/>
    <w:rsid w:val="007403A3"/>
    <w:rsid w:val="00740A06"/>
    <w:rsid w:val="00740EF6"/>
    <w:rsid w:val="00740F99"/>
    <w:rsid w:val="00741364"/>
    <w:rsid w:val="007416BB"/>
    <w:rsid w:val="0074196A"/>
    <w:rsid w:val="00741DE3"/>
    <w:rsid w:val="00741F60"/>
    <w:rsid w:val="0074236B"/>
    <w:rsid w:val="007426EB"/>
    <w:rsid w:val="00742751"/>
    <w:rsid w:val="00742987"/>
    <w:rsid w:val="00742FB7"/>
    <w:rsid w:val="00742FC0"/>
    <w:rsid w:val="00743233"/>
    <w:rsid w:val="0074336C"/>
    <w:rsid w:val="007438E7"/>
    <w:rsid w:val="0074396D"/>
    <w:rsid w:val="00743B89"/>
    <w:rsid w:val="00743C25"/>
    <w:rsid w:val="00743F26"/>
    <w:rsid w:val="007444E7"/>
    <w:rsid w:val="00744569"/>
    <w:rsid w:val="00744C54"/>
    <w:rsid w:val="00745341"/>
    <w:rsid w:val="0074590F"/>
    <w:rsid w:val="00745C83"/>
    <w:rsid w:val="00745FC4"/>
    <w:rsid w:val="00746198"/>
    <w:rsid w:val="00746644"/>
    <w:rsid w:val="0074696F"/>
    <w:rsid w:val="00746BFF"/>
    <w:rsid w:val="00746EE5"/>
    <w:rsid w:val="0074783E"/>
    <w:rsid w:val="00747930"/>
    <w:rsid w:val="0074797C"/>
    <w:rsid w:val="00747D07"/>
    <w:rsid w:val="007502FE"/>
    <w:rsid w:val="00750336"/>
    <w:rsid w:val="00750852"/>
    <w:rsid w:val="00750BAD"/>
    <w:rsid w:val="00751B99"/>
    <w:rsid w:val="00751E01"/>
    <w:rsid w:val="00752469"/>
    <w:rsid w:val="007526C2"/>
    <w:rsid w:val="00752858"/>
    <w:rsid w:val="0075293D"/>
    <w:rsid w:val="00752DBC"/>
    <w:rsid w:val="00752E75"/>
    <w:rsid w:val="00752F0B"/>
    <w:rsid w:val="00754003"/>
    <w:rsid w:val="00754217"/>
    <w:rsid w:val="00754230"/>
    <w:rsid w:val="0075442E"/>
    <w:rsid w:val="00754626"/>
    <w:rsid w:val="00754BD0"/>
    <w:rsid w:val="00754EBC"/>
    <w:rsid w:val="007550B6"/>
    <w:rsid w:val="007552C0"/>
    <w:rsid w:val="007553C2"/>
    <w:rsid w:val="0075560F"/>
    <w:rsid w:val="00755611"/>
    <w:rsid w:val="00755ABE"/>
    <w:rsid w:val="00755BEF"/>
    <w:rsid w:val="00755C38"/>
    <w:rsid w:val="00755E28"/>
    <w:rsid w:val="00755E6D"/>
    <w:rsid w:val="00755FBA"/>
    <w:rsid w:val="00755FEA"/>
    <w:rsid w:val="007563A8"/>
    <w:rsid w:val="00756665"/>
    <w:rsid w:val="0075687F"/>
    <w:rsid w:val="00756CD9"/>
    <w:rsid w:val="00757934"/>
    <w:rsid w:val="00757967"/>
    <w:rsid w:val="00757A07"/>
    <w:rsid w:val="00757C9E"/>
    <w:rsid w:val="00760324"/>
    <w:rsid w:val="00760358"/>
    <w:rsid w:val="00760865"/>
    <w:rsid w:val="00760AFD"/>
    <w:rsid w:val="00760B8B"/>
    <w:rsid w:val="007617F5"/>
    <w:rsid w:val="00762033"/>
    <w:rsid w:val="00762310"/>
    <w:rsid w:val="007627A6"/>
    <w:rsid w:val="00762A36"/>
    <w:rsid w:val="00762A8E"/>
    <w:rsid w:val="00762C53"/>
    <w:rsid w:val="00762C9C"/>
    <w:rsid w:val="00762F71"/>
    <w:rsid w:val="00763745"/>
    <w:rsid w:val="00763B4B"/>
    <w:rsid w:val="00763E01"/>
    <w:rsid w:val="00763E58"/>
    <w:rsid w:val="00763F03"/>
    <w:rsid w:val="00763F7F"/>
    <w:rsid w:val="00764035"/>
    <w:rsid w:val="007640C8"/>
    <w:rsid w:val="007640D3"/>
    <w:rsid w:val="00764145"/>
    <w:rsid w:val="00764419"/>
    <w:rsid w:val="00764557"/>
    <w:rsid w:val="00764575"/>
    <w:rsid w:val="00764676"/>
    <w:rsid w:val="00764BE1"/>
    <w:rsid w:val="00764DC5"/>
    <w:rsid w:val="0076539B"/>
    <w:rsid w:val="00765ADA"/>
    <w:rsid w:val="00765F92"/>
    <w:rsid w:val="00766051"/>
    <w:rsid w:val="00766064"/>
    <w:rsid w:val="00766477"/>
    <w:rsid w:val="0076654B"/>
    <w:rsid w:val="00766B49"/>
    <w:rsid w:val="00766BF8"/>
    <w:rsid w:val="00766E84"/>
    <w:rsid w:val="00766EB9"/>
    <w:rsid w:val="00766FE5"/>
    <w:rsid w:val="0076704D"/>
    <w:rsid w:val="00767467"/>
    <w:rsid w:val="00767A96"/>
    <w:rsid w:val="00767B30"/>
    <w:rsid w:val="0077027A"/>
    <w:rsid w:val="007702B2"/>
    <w:rsid w:val="0077035B"/>
    <w:rsid w:val="00770A73"/>
    <w:rsid w:val="00770CFA"/>
    <w:rsid w:val="00770E35"/>
    <w:rsid w:val="007712BA"/>
    <w:rsid w:val="007713E5"/>
    <w:rsid w:val="0077154F"/>
    <w:rsid w:val="00771612"/>
    <w:rsid w:val="007716CF"/>
    <w:rsid w:val="007717D1"/>
    <w:rsid w:val="007719F8"/>
    <w:rsid w:val="00771B67"/>
    <w:rsid w:val="00771B75"/>
    <w:rsid w:val="00771BAF"/>
    <w:rsid w:val="00771C62"/>
    <w:rsid w:val="00771CF4"/>
    <w:rsid w:val="00771DB6"/>
    <w:rsid w:val="00771F47"/>
    <w:rsid w:val="00772294"/>
    <w:rsid w:val="007728C5"/>
    <w:rsid w:val="007728DD"/>
    <w:rsid w:val="00772E96"/>
    <w:rsid w:val="007733C4"/>
    <w:rsid w:val="0077365F"/>
    <w:rsid w:val="00773B30"/>
    <w:rsid w:val="00774022"/>
    <w:rsid w:val="007746CE"/>
    <w:rsid w:val="007749D6"/>
    <w:rsid w:val="00774B3E"/>
    <w:rsid w:val="00774B75"/>
    <w:rsid w:val="00774EA8"/>
    <w:rsid w:val="00774F69"/>
    <w:rsid w:val="007750AD"/>
    <w:rsid w:val="00775211"/>
    <w:rsid w:val="00775898"/>
    <w:rsid w:val="00775B04"/>
    <w:rsid w:val="00775D20"/>
    <w:rsid w:val="0077612E"/>
    <w:rsid w:val="00776434"/>
    <w:rsid w:val="0077681A"/>
    <w:rsid w:val="00776AA8"/>
    <w:rsid w:val="00777063"/>
    <w:rsid w:val="007771B0"/>
    <w:rsid w:val="007773EC"/>
    <w:rsid w:val="007776B5"/>
    <w:rsid w:val="007776FC"/>
    <w:rsid w:val="007777FA"/>
    <w:rsid w:val="00777BE2"/>
    <w:rsid w:val="00777CC9"/>
    <w:rsid w:val="007803C0"/>
    <w:rsid w:val="00780B0A"/>
    <w:rsid w:val="00780BE6"/>
    <w:rsid w:val="00781ACB"/>
    <w:rsid w:val="00781BC4"/>
    <w:rsid w:val="00782483"/>
    <w:rsid w:val="007825FA"/>
    <w:rsid w:val="007829D2"/>
    <w:rsid w:val="00782E35"/>
    <w:rsid w:val="00783471"/>
    <w:rsid w:val="00783521"/>
    <w:rsid w:val="00783548"/>
    <w:rsid w:val="007835F8"/>
    <w:rsid w:val="00783A5E"/>
    <w:rsid w:val="00783B9C"/>
    <w:rsid w:val="00783D84"/>
    <w:rsid w:val="00783E0A"/>
    <w:rsid w:val="00783E92"/>
    <w:rsid w:val="00784917"/>
    <w:rsid w:val="00784C31"/>
    <w:rsid w:val="00784EB7"/>
    <w:rsid w:val="0078561C"/>
    <w:rsid w:val="007857E5"/>
    <w:rsid w:val="00785C39"/>
    <w:rsid w:val="00785C6F"/>
    <w:rsid w:val="007860B7"/>
    <w:rsid w:val="00786336"/>
    <w:rsid w:val="00786465"/>
    <w:rsid w:val="00786565"/>
    <w:rsid w:val="007867F4"/>
    <w:rsid w:val="00786937"/>
    <w:rsid w:val="00786A03"/>
    <w:rsid w:val="00786FBA"/>
    <w:rsid w:val="0078732D"/>
    <w:rsid w:val="0078744B"/>
    <w:rsid w:val="007877EA"/>
    <w:rsid w:val="00787BD2"/>
    <w:rsid w:val="00787FE1"/>
    <w:rsid w:val="00790457"/>
    <w:rsid w:val="007908CF"/>
    <w:rsid w:val="00790905"/>
    <w:rsid w:val="00790B11"/>
    <w:rsid w:val="00790F97"/>
    <w:rsid w:val="00791508"/>
    <w:rsid w:val="007919CA"/>
    <w:rsid w:val="00791BFA"/>
    <w:rsid w:val="00791C73"/>
    <w:rsid w:val="00791E9D"/>
    <w:rsid w:val="00792142"/>
    <w:rsid w:val="00792279"/>
    <w:rsid w:val="00792C91"/>
    <w:rsid w:val="00792D40"/>
    <w:rsid w:val="00792E2E"/>
    <w:rsid w:val="007936A9"/>
    <w:rsid w:val="0079370B"/>
    <w:rsid w:val="00793A68"/>
    <w:rsid w:val="00793A97"/>
    <w:rsid w:val="00793B3C"/>
    <w:rsid w:val="00793DDF"/>
    <w:rsid w:val="00795068"/>
    <w:rsid w:val="00795353"/>
    <w:rsid w:val="00795444"/>
    <w:rsid w:val="007954A4"/>
    <w:rsid w:val="007957CD"/>
    <w:rsid w:val="00795836"/>
    <w:rsid w:val="007958FC"/>
    <w:rsid w:val="00795C74"/>
    <w:rsid w:val="00795C9A"/>
    <w:rsid w:val="00795FD8"/>
    <w:rsid w:val="007964F7"/>
    <w:rsid w:val="00796F47"/>
    <w:rsid w:val="00797161"/>
    <w:rsid w:val="007972C0"/>
    <w:rsid w:val="00797611"/>
    <w:rsid w:val="007977E8"/>
    <w:rsid w:val="00797B75"/>
    <w:rsid w:val="007A00D0"/>
    <w:rsid w:val="007A01B1"/>
    <w:rsid w:val="007A047D"/>
    <w:rsid w:val="007A05C8"/>
    <w:rsid w:val="007A088E"/>
    <w:rsid w:val="007A09EF"/>
    <w:rsid w:val="007A0F43"/>
    <w:rsid w:val="007A15A9"/>
    <w:rsid w:val="007A2127"/>
    <w:rsid w:val="007A2DFB"/>
    <w:rsid w:val="007A32F4"/>
    <w:rsid w:val="007A38C1"/>
    <w:rsid w:val="007A3928"/>
    <w:rsid w:val="007A3999"/>
    <w:rsid w:val="007A3C83"/>
    <w:rsid w:val="007A3E16"/>
    <w:rsid w:val="007A3E51"/>
    <w:rsid w:val="007A4154"/>
    <w:rsid w:val="007A439C"/>
    <w:rsid w:val="007A44A3"/>
    <w:rsid w:val="007A4801"/>
    <w:rsid w:val="007A4D58"/>
    <w:rsid w:val="007A4F85"/>
    <w:rsid w:val="007A5244"/>
    <w:rsid w:val="007A5397"/>
    <w:rsid w:val="007A5494"/>
    <w:rsid w:val="007A5568"/>
    <w:rsid w:val="007A5573"/>
    <w:rsid w:val="007A6988"/>
    <w:rsid w:val="007A6A22"/>
    <w:rsid w:val="007A6F63"/>
    <w:rsid w:val="007A6FE5"/>
    <w:rsid w:val="007A70C1"/>
    <w:rsid w:val="007A71A1"/>
    <w:rsid w:val="007A778B"/>
    <w:rsid w:val="007A77C3"/>
    <w:rsid w:val="007A789C"/>
    <w:rsid w:val="007A7CF8"/>
    <w:rsid w:val="007B0133"/>
    <w:rsid w:val="007B01B4"/>
    <w:rsid w:val="007B041A"/>
    <w:rsid w:val="007B0434"/>
    <w:rsid w:val="007B0690"/>
    <w:rsid w:val="007B09A8"/>
    <w:rsid w:val="007B0ED5"/>
    <w:rsid w:val="007B14D9"/>
    <w:rsid w:val="007B18F7"/>
    <w:rsid w:val="007B1FD0"/>
    <w:rsid w:val="007B2928"/>
    <w:rsid w:val="007B2B81"/>
    <w:rsid w:val="007B2E84"/>
    <w:rsid w:val="007B37F4"/>
    <w:rsid w:val="007B3C93"/>
    <w:rsid w:val="007B3D31"/>
    <w:rsid w:val="007B3EA0"/>
    <w:rsid w:val="007B3F4E"/>
    <w:rsid w:val="007B3FE3"/>
    <w:rsid w:val="007B429C"/>
    <w:rsid w:val="007B43A6"/>
    <w:rsid w:val="007B43DD"/>
    <w:rsid w:val="007B4532"/>
    <w:rsid w:val="007B48A6"/>
    <w:rsid w:val="007B4AA3"/>
    <w:rsid w:val="007B4D94"/>
    <w:rsid w:val="007B515D"/>
    <w:rsid w:val="007B5365"/>
    <w:rsid w:val="007B585A"/>
    <w:rsid w:val="007B5EC7"/>
    <w:rsid w:val="007B6058"/>
    <w:rsid w:val="007B631F"/>
    <w:rsid w:val="007B6461"/>
    <w:rsid w:val="007B6B5B"/>
    <w:rsid w:val="007B6F7E"/>
    <w:rsid w:val="007B71FA"/>
    <w:rsid w:val="007B7470"/>
    <w:rsid w:val="007B788F"/>
    <w:rsid w:val="007B78EE"/>
    <w:rsid w:val="007B7AF1"/>
    <w:rsid w:val="007B7B21"/>
    <w:rsid w:val="007B7F4A"/>
    <w:rsid w:val="007C0764"/>
    <w:rsid w:val="007C0BC3"/>
    <w:rsid w:val="007C0F60"/>
    <w:rsid w:val="007C116C"/>
    <w:rsid w:val="007C1419"/>
    <w:rsid w:val="007C1A0F"/>
    <w:rsid w:val="007C1A20"/>
    <w:rsid w:val="007C1A28"/>
    <w:rsid w:val="007C1C1F"/>
    <w:rsid w:val="007C1FCE"/>
    <w:rsid w:val="007C2C65"/>
    <w:rsid w:val="007C2C82"/>
    <w:rsid w:val="007C2F1B"/>
    <w:rsid w:val="007C304B"/>
    <w:rsid w:val="007C30B6"/>
    <w:rsid w:val="007C30EE"/>
    <w:rsid w:val="007C318A"/>
    <w:rsid w:val="007C3BFB"/>
    <w:rsid w:val="007C42B8"/>
    <w:rsid w:val="007C4867"/>
    <w:rsid w:val="007C48E1"/>
    <w:rsid w:val="007C4C76"/>
    <w:rsid w:val="007C5231"/>
    <w:rsid w:val="007C52BD"/>
    <w:rsid w:val="007C531D"/>
    <w:rsid w:val="007C53ED"/>
    <w:rsid w:val="007C543E"/>
    <w:rsid w:val="007C571D"/>
    <w:rsid w:val="007C59BF"/>
    <w:rsid w:val="007C5B50"/>
    <w:rsid w:val="007C5B62"/>
    <w:rsid w:val="007C5BCF"/>
    <w:rsid w:val="007C6007"/>
    <w:rsid w:val="007C64BD"/>
    <w:rsid w:val="007C6598"/>
    <w:rsid w:val="007C66AD"/>
    <w:rsid w:val="007C6889"/>
    <w:rsid w:val="007C68DD"/>
    <w:rsid w:val="007C6B6D"/>
    <w:rsid w:val="007C712E"/>
    <w:rsid w:val="007C7193"/>
    <w:rsid w:val="007C71A7"/>
    <w:rsid w:val="007C736C"/>
    <w:rsid w:val="007C76D1"/>
    <w:rsid w:val="007C7713"/>
    <w:rsid w:val="007C7BE3"/>
    <w:rsid w:val="007D02A3"/>
    <w:rsid w:val="007D044B"/>
    <w:rsid w:val="007D0594"/>
    <w:rsid w:val="007D0755"/>
    <w:rsid w:val="007D0834"/>
    <w:rsid w:val="007D086E"/>
    <w:rsid w:val="007D097E"/>
    <w:rsid w:val="007D0AB7"/>
    <w:rsid w:val="007D0AFD"/>
    <w:rsid w:val="007D0E9B"/>
    <w:rsid w:val="007D104C"/>
    <w:rsid w:val="007D1925"/>
    <w:rsid w:val="007D1A7C"/>
    <w:rsid w:val="007D26A3"/>
    <w:rsid w:val="007D2AD4"/>
    <w:rsid w:val="007D2FD3"/>
    <w:rsid w:val="007D30CC"/>
    <w:rsid w:val="007D3123"/>
    <w:rsid w:val="007D3453"/>
    <w:rsid w:val="007D3499"/>
    <w:rsid w:val="007D34A6"/>
    <w:rsid w:val="007D35E2"/>
    <w:rsid w:val="007D3B53"/>
    <w:rsid w:val="007D3E67"/>
    <w:rsid w:val="007D3EB1"/>
    <w:rsid w:val="007D3F24"/>
    <w:rsid w:val="007D406B"/>
    <w:rsid w:val="007D41A7"/>
    <w:rsid w:val="007D431A"/>
    <w:rsid w:val="007D436A"/>
    <w:rsid w:val="007D4505"/>
    <w:rsid w:val="007D4764"/>
    <w:rsid w:val="007D4C76"/>
    <w:rsid w:val="007D531E"/>
    <w:rsid w:val="007D57DF"/>
    <w:rsid w:val="007D5D82"/>
    <w:rsid w:val="007D619E"/>
    <w:rsid w:val="007D6741"/>
    <w:rsid w:val="007D6774"/>
    <w:rsid w:val="007D6934"/>
    <w:rsid w:val="007D73D7"/>
    <w:rsid w:val="007D784F"/>
    <w:rsid w:val="007D7A37"/>
    <w:rsid w:val="007D7D54"/>
    <w:rsid w:val="007D7E26"/>
    <w:rsid w:val="007E006D"/>
    <w:rsid w:val="007E0157"/>
    <w:rsid w:val="007E01B5"/>
    <w:rsid w:val="007E0481"/>
    <w:rsid w:val="007E0654"/>
    <w:rsid w:val="007E073C"/>
    <w:rsid w:val="007E0CA9"/>
    <w:rsid w:val="007E0EE4"/>
    <w:rsid w:val="007E0EF8"/>
    <w:rsid w:val="007E1261"/>
    <w:rsid w:val="007E1B55"/>
    <w:rsid w:val="007E2413"/>
    <w:rsid w:val="007E244A"/>
    <w:rsid w:val="007E2BB4"/>
    <w:rsid w:val="007E34B0"/>
    <w:rsid w:val="007E3655"/>
    <w:rsid w:val="007E37B2"/>
    <w:rsid w:val="007E394C"/>
    <w:rsid w:val="007E3AD5"/>
    <w:rsid w:val="007E3D34"/>
    <w:rsid w:val="007E429B"/>
    <w:rsid w:val="007E42F4"/>
    <w:rsid w:val="007E4473"/>
    <w:rsid w:val="007E45C0"/>
    <w:rsid w:val="007E49B8"/>
    <w:rsid w:val="007E5093"/>
    <w:rsid w:val="007E548B"/>
    <w:rsid w:val="007E550A"/>
    <w:rsid w:val="007E56D7"/>
    <w:rsid w:val="007E57C0"/>
    <w:rsid w:val="007E5846"/>
    <w:rsid w:val="007E5A6C"/>
    <w:rsid w:val="007E5CFA"/>
    <w:rsid w:val="007E5F8C"/>
    <w:rsid w:val="007E5FDA"/>
    <w:rsid w:val="007E61B3"/>
    <w:rsid w:val="007E63BC"/>
    <w:rsid w:val="007E6740"/>
    <w:rsid w:val="007E6883"/>
    <w:rsid w:val="007E6ACF"/>
    <w:rsid w:val="007E6DDE"/>
    <w:rsid w:val="007E6EA1"/>
    <w:rsid w:val="007E6F8C"/>
    <w:rsid w:val="007E70E8"/>
    <w:rsid w:val="007E71D1"/>
    <w:rsid w:val="007E768D"/>
    <w:rsid w:val="007E77CF"/>
    <w:rsid w:val="007E7917"/>
    <w:rsid w:val="007E7A2C"/>
    <w:rsid w:val="007F0367"/>
    <w:rsid w:val="007F03EA"/>
    <w:rsid w:val="007F0875"/>
    <w:rsid w:val="007F0E33"/>
    <w:rsid w:val="007F0F61"/>
    <w:rsid w:val="007F11A5"/>
    <w:rsid w:val="007F14D3"/>
    <w:rsid w:val="007F17DD"/>
    <w:rsid w:val="007F19CF"/>
    <w:rsid w:val="007F2030"/>
    <w:rsid w:val="007F26F7"/>
    <w:rsid w:val="007F2A1D"/>
    <w:rsid w:val="007F2A44"/>
    <w:rsid w:val="007F2C34"/>
    <w:rsid w:val="007F2D29"/>
    <w:rsid w:val="007F2D94"/>
    <w:rsid w:val="007F303A"/>
    <w:rsid w:val="007F341E"/>
    <w:rsid w:val="007F3494"/>
    <w:rsid w:val="007F394F"/>
    <w:rsid w:val="007F3F8C"/>
    <w:rsid w:val="007F417F"/>
    <w:rsid w:val="007F4A85"/>
    <w:rsid w:val="007F4B8C"/>
    <w:rsid w:val="007F50D2"/>
    <w:rsid w:val="007F5743"/>
    <w:rsid w:val="007F5CC5"/>
    <w:rsid w:val="007F5D42"/>
    <w:rsid w:val="007F5D62"/>
    <w:rsid w:val="007F6223"/>
    <w:rsid w:val="007F654F"/>
    <w:rsid w:val="007F6759"/>
    <w:rsid w:val="007F6A2F"/>
    <w:rsid w:val="007F6A3B"/>
    <w:rsid w:val="007F6DA4"/>
    <w:rsid w:val="007F6DD7"/>
    <w:rsid w:val="007F7227"/>
    <w:rsid w:val="007F73B7"/>
    <w:rsid w:val="007F76C9"/>
    <w:rsid w:val="007F793B"/>
    <w:rsid w:val="007F7B63"/>
    <w:rsid w:val="007F7D80"/>
    <w:rsid w:val="007F7F2A"/>
    <w:rsid w:val="0080047F"/>
    <w:rsid w:val="00800DF0"/>
    <w:rsid w:val="00801088"/>
    <w:rsid w:val="008013F5"/>
    <w:rsid w:val="00801470"/>
    <w:rsid w:val="008016B7"/>
    <w:rsid w:val="008019C6"/>
    <w:rsid w:val="00801C62"/>
    <w:rsid w:val="00801CE2"/>
    <w:rsid w:val="00801DB6"/>
    <w:rsid w:val="0080211B"/>
    <w:rsid w:val="0080214B"/>
    <w:rsid w:val="00802948"/>
    <w:rsid w:val="00802A15"/>
    <w:rsid w:val="00802E53"/>
    <w:rsid w:val="00802E7A"/>
    <w:rsid w:val="008034A8"/>
    <w:rsid w:val="0080367F"/>
    <w:rsid w:val="00803759"/>
    <w:rsid w:val="0080390F"/>
    <w:rsid w:val="00803914"/>
    <w:rsid w:val="008041C1"/>
    <w:rsid w:val="00804A1A"/>
    <w:rsid w:val="00804B3B"/>
    <w:rsid w:val="00804F84"/>
    <w:rsid w:val="00805229"/>
    <w:rsid w:val="0080540B"/>
    <w:rsid w:val="00805531"/>
    <w:rsid w:val="00805726"/>
    <w:rsid w:val="008057B2"/>
    <w:rsid w:val="00805A4E"/>
    <w:rsid w:val="00805AE7"/>
    <w:rsid w:val="00805C9E"/>
    <w:rsid w:val="00806135"/>
    <w:rsid w:val="008069BE"/>
    <w:rsid w:val="00806EFE"/>
    <w:rsid w:val="0080725B"/>
    <w:rsid w:val="008072FA"/>
    <w:rsid w:val="008077A4"/>
    <w:rsid w:val="0080780B"/>
    <w:rsid w:val="008078DD"/>
    <w:rsid w:val="00807A4A"/>
    <w:rsid w:val="00807BF9"/>
    <w:rsid w:val="00807EA3"/>
    <w:rsid w:val="008106AB"/>
    <w:rsid w:val="008109F8"/>
    <w:rsid w:val="00810B7D"/>
    <w:rsid w:val="00810E3E"/>
    <w:rsid w:val="00811063"/>
    <w:rsid w:val="00811220"/>
    <w:rsid w:val="008114B1"/>
    <w:rsid w:val="00811652"/>
    <w:rsid w:val="0081171E"/>
    <w:rsid w:val="0081174B"/>
    <w:rsid w:val="00811780"/>
    <w:rsid w:val="00811822"/>
    <w:rsid w:val="00811CFC"/>
    <w:rsid w:val="00811E32"/>
    <w:rsid w:val="00812077"/>
    <w:rsid w:val="0081222C"/>
    <w:rsid w:val="00812352"/>
    <w:rsid w:val="0081261D"/>
    <w:rsid w:val="00812B0A"/>
    <w:rsid w:val="00812D92"/>
    <w:rsid w:val="00813101"/>
    <w:rsid w:val="008134A7"/>
    <w:rsid w:val="008134CD"/>
    <w:rsid w:val="0081411E"/>
    <w:rsid w:val="008145EC"/>
    <w:rsid w:val="0081469C"/>
    <w:rsid w:val="00814A69"/>
    <w:rsid w:val="00815632"/>
    <w:rsid w:val="00815A35"/>
    <w:rsid w:val="0081638C"/>
    <w:rsid w:val="00816453"/>
    <w:rsid w:val="00816586"/>
    <w:rsid w:val="00816DA3"/>
    <w:rsid w:val="00816EFA"/>
    <w:rsid w:val="00816F84"/>
    <w:rsid w:val="00817061"/>
    <w:rsid w:val="00817C82"/>
    <w:rsid w:val="008200E1"/>
    <w:rsid w:val="008205E4"/>
    <w:rsid w:val="0082115B"/>
    <w:rsid w:val="008211FB"/>
    <w:rsid w:val="00821234"/>
    <w:rsid w:val="008213DF"/>
    <w:rsid w:val="008215E6"/>
    <w:rsid w:val="00821777"/>
    <w:rsid w:val="00821910"/>
    <w:rsid w:val="0082194C"/>
    <w:rsid w:val="008219C8"/>
    <w:rsid w:val="00821D61"/>
    <w:rsid w:val="008221DC"/>
    <w:rsid w:val="00822433"/>
    <w:rsid w:val="00822445"/>
    <w:rsid w:val="00822D87"/>
    <w:rsid w:val="00823106"/>
    <w:rsid w:val="0082313E"/>
    <w:rsid w:val="0082366E"/>
    <w:rsid w:val="00823B3F"/>
    <w:rsid w:val="00823BA5"/>
    <w:rsid w:val="00823BF3"/>
    <w:rsid w:val="00823E68"/>
    <w:rsid w:val="00823EB5"/>
    <w:rsid w:val="00824187"/>
    <w:rsid w:val="00824680"/>
    <w:rsid w:val="00824911"/>
    <w:rsid w:val="00825812"/>
    <w:rsid w:val="00825929"/>
    <w:rsid w:val="00825D43"/>
    <w:rsid w:val="00825EBD"/>
    <w:rsid w:val="00826621"/>
    <w:rsid w:val="008267E3"/>
    <w:rsid w:val="00826B99"/>
    <w:rsid w:val="00826DA0"/>
    <w:rsid w:val="008270CD"/>
    <w:rsid w:val="0082761B"/>
    <w:rsid w:val="008276CD"/>
    <w:rsid w:val="00827AB9"/>
    <w:rsid w:val="00827F8C"/>
    <w:rsid w:val="00830340"/>
    <w:rsid w:val="0083046B"/>
    <w:rsid w:val="00830E1B"/>
    <w:rsid w:val="00830E61"/>
    <w:rsid w:val="00830E82"/>
    <w:rsid w:val="008311AE"/>
    <w:rsid w:val="00831227"/>
    <w:rsid w:val="00831970"/>
    <w:rsid w:val="00831BB9"/>
    <w:rsid w:val="00831BBF"/>
    <w:rsid w:val="00831DFB"/>
    <w:rsid w:val="0083249D"/>
    <w:rsid w:val="00832C36"/>
    <w:rsid w:val="00832CE5"/>
    <w:rsid w:val="00832D15"/>
    <w:rsid w:val="00832D92"/>
    <w:rsid w:val="008334F7"/>
    <w:rsid w:val="0083354A"/>
    <w:rsid w:val="008338CF"/>
    <w:rsid w:val="0083395A"/>
    <w:rsid w:val="00833AE5"/>
    <w:rsid w:val="008340F3"/>
    <w:rsid w:val="008342FE"/>
    <w:rsid w:val="008345EA"/>
    <w:rsid w:val="00834780"/>
    <w:rsid w:val="00834833"/>
    <w:rsid w:val="00834854"/>
    <w:rsid w:val="00834B81"/>
    <w:rsid w:val="008350F8"/>
    <w:rsid w:val="008352E2"/>
    <w:rsid w:val="00835400"/>
    <w:rsid w:val="00835526"/>
    <w:rsid w:val="008358D7"/>
    <w:rsid w:val="00835AC7"/>
    <w:rsid w:val="00835E1C"/>
    <w:rsid w:val="0083666E"/>
    <w:rsid w:val="008367D4"/>
    <w:rsid w:val="008367EF"/>
    <w:rsid w:val="00836878"/>
    <w:rsid w:val="00836CAB"/>
    <w:rsid w:val="008372CC"/>
    <w:rsid w:val="00837556"/>
    <w:rsid w:val="00837870"/>
    <w:rsid w:val="00837B11"/>
    <w:rsid w:val="008400AE"/>
    <w:rsid w:val="00840466"/>
    <w:rsid w:val="00840596"/>
    <w:rsid w:val="008405D0"/>
    <w:rsid w:val="00840A9C"/>
    <w:rsid w:val="00840FA2"/>
    <w:rsid w:val="00841099"/>
    <w:rsid w:val="008418D6"/>
    <w:rsid w:val="00841ABF"/>
    <w:rsid w:val="00841C22"/>
    <w:rsid w:val="00841D28"/>
    <w:rsid w:val="00841E0C"/>
    <w:rsid w:val="008420B8"/>
    <w:rsid w:val="008420FF"/>
    <w:rsid w:val="00842572"/>
    <w:rsid w:val="00842C9D"/>
    <w:rsid w:val="00842DAB"/>
    <w:rsid w:val="00843712"/>
    <w:rsid w:val="008437C1"/>
    <w:rsid w:val="00843821"/>
    <w:rsid w:val="0084390B"/>
    <w:rsid w:val="00843B1A"/>
    <w:rsid w:val="00843CB5"/>
    <w:rsid w:val="00844268"/>
    <w:rsid w:val="0084429E"/>
    <w:rsid w:val="00844984"/>
    <w:rsid w:val="00844A87"/>
    <w:rsid w:val="00844CD2"/>
    <w:rsid w:val="00844EE1"/>
    <w:rsid w:val="00844F0E"/>
    <w:rsid w:val="008457E3"/>
    <w:rsid w:val="00845D5C"/>
    <w:rsid w:val="00845FCC"/>
    <w:rsid w:val="00846229"/>
    <w:rsid w:val="008462E6"/>
    <w:rsid w:val="0084670A"/>
    <w:rsid w:val="00846BB7"/>
    <w:rsid w:val="008472C9"/>
    <w:rsid w:val="00847339"/>
    <w:rsid w:val="00847474"/>
    <w:rsid w:val="0084753A"/>
    <w:rsid w:val="008476B9"/>
    <w:rsid w:val="00847A31"/>
    <w:rsid w:val="00850002"/>
    <w:rsid w:val="00850328"/>
    <w:rsid w:val="00850AEF"/>
    <w:rsid w:val="00850C0F"/>
    <w:rsid w:val="00850ECF"/>
    <w:rsid w:val="00851413"/>
    <w:rsid w:val="00851C42"/>
    <w:rsid w:val="00852170"/>
    <w:rsid w:val="00852347"/>
    <w:rsid w:val="008529BE"/>
    <w:rsid w:val="008531D3"/>
    <w:rsid w:val="0085341B"/>
    <w:rsid w:val="00853AF9"/>
    <w:rsid w:val="00853B57"/>
    <w:rsid w:val="00853B9F"/>
    <w:rsid w:val="0085435F"/>
    <w:rsid w:val="008544ED"/>
    <w:rsid w:val="00854E7D"/>
    <w:rsid w:val="008558E2"/>
    <w:rsid w:val="008559B3"/>
    <w:rsid w:val="00855D15"/>
    <w:rsid w:val="00855F9F"/>
    <w:rsid w:val="00856583"/>
    <w:rsid w:val="00856ED3"/>
    <w:rsid w:val="008570FB"/>
    <w:rsid w:val="0085781E"/>
    <w:rsid w:val="008579D6"/>
    <w:rsid w:val="00860CCB"/>
    <w:rsid w:val="00861118"/>
    <w:rsid w:val="008611E4"/>
    <w:rsid w:val="0086120C"/>
    <w:rsid w:val="008616A9"/>
    <w:rsid w:val="00861804"/>
    <w:rsid w:val="00861933"/>
    <w:rsid w:val="008624AF"/>
    <w:rsid w:val="00862500"/>
    <w:rsid w:val="008625E8"/>
    <w:rsid w:val="0086286C"/>
    <w:rsid w:val="00862994"/>
    <w:rsid w:val="00863091"/>
    <w:rsid w:val="008631B8"/>
    <w:rsid w:val="00863242"/>
    <w:rsid w:val="00863ECC"/>
    <w:rsid w:val="008641E5"/>
    <w:rsid w:val="00864386"/>
    <w:rsid w:val="008647D6"/>
    <w:rsid w:val="00864D06"/>
    <w:rsid w:val="008650C4"/>
    <w:rsid w:val="0086556A"/>
    <w:rsid w:val="00865A38"/>
    <w:rsid w:val="00865C18"/>
    <w:rsid w:val="008662F0"/>
    <w:rsid w:val="008663E6"/>
    <w:rsid w:val="008663EE"/>
    <w:rsid w:val="00866601"/>
    <w:rsid w:val="00866903"/>
    <w:rsid w:val="00866A33"/>
    <w:rsid w:val="00866B66"/>
    <w:rsid w:val="00866C2A"/>
    <w:rsid w:val="00866CF4"/>
    <w:rsid w:val="0086746B"/>
    <w:rsid w:val="008675D9"/>
    <w:rsid w:val="0086793F"/>
    <w:rsid w:val="0086797E"/>
    <w:rsid w:val="00867B36"/>
    <w:rsid w:val="00867EDB"/>
    <w:rsid w:val="008700F7"/>
    <w:rsid w:val="008701CB"/>
    <w:rsid w:val="00870230"/>
    <w:rsid w:val="00870629"/>
    <w:rsid w:val="00870A52"/>
    <w:rsid w:val="00870A5E"/>
    <w:rsid w:val="0087111D"/>
    <w:rsid w:val="00871187"/>
    <w:rsid w:val="008711A1"/>
    <w:rsid w:val="00871921"/>
    <w:rsid w:val="00871B42"/>
    <w:rsid w:val="00871B96"/>
    <w:rsid w:val="00871C57"/>
    <w:rsid w:val="00871CA7"/>
    <w:rsid w:val="00872466"/>
    <w:rsid w:val="00872559"/>
    <w:rsid w:val="008726E4"/>
    <w:rsid w:val="00872A84"/>
    <w:rsid w:val="00872B94"/>
    <w:rsid w:val="00872EA3"/>
    <w:rsid w:val="008734C3"/>
    <w:rsid w:val="008737B7"/>
    <w:rsid w:val="0087396F"/>
    <w:rsid w:val="008739E3"/>
    <w:rsid w:val="00873B7A"/>
    <w:rsid w:val="00873CEE"/>
    <w:rsid w:val="00873F82"/>
    <w:rsid w:val="008743BF"/>
    <w:rsid w:val="00874451"/>
    <w:rsid w:val="00874E32"/>
    <w:rsid w:val="0087518D"/>
    <w:rsid w:val="008759EB"/>
    <w:rsid w:val="00875B6D"/>
    <w:rsid w:val="00875FE1"/>
    <w:rsid w:val="008768A1"/>
    <w:rsid w:val="00876B57"/>
    <w:rsid w:val="00876CC4"/>
    <w:rsid w:val="00876DFF"/>
    <w:rsid w:val="00876E55"/>
    <w:rsid w:val="008770C8"/>
    <w:rsid w:val="008774D6"/>
    <w:rsid w:val="0088039C"/>
    <w:rsid w:val="00880B37"/>
    <w:rsid w:val="00880C5D"/>
    <w:rsid w:val="00880CB8"/>
    <w:rsid w:val="008810DF"/>
    <w:rsid w:val="008810F5"/>
    <w:rsid w:val="0088135F"/>
    <w:rsid w:val="0088154B"/>
    <w:rsid w:val="00881FA8"/>
    <w:rsid w:val="00882212"/>
    <w:rsid w:val="0088221B"/>
    <w:rsid w:val="008828AB"/>
    <w:rsid w:val="00882EAA"/>
    <w:rsid w:val="00883101"/>
    <w:rsid w:val="00883A3A"/>
    <w:rsid w:val="0088403A"/>
    <w:rsid w:val="00884109"/>
    <w:rsid w:val="00884361"/>
    <w:rsid w:val="00884681"/>
    <w:rsid w:val="0088469F"/>
    <w:rsid w:val="008858DC"/>
    <w:rsid w:val="00885AEE"/>
    <w:rsid w:val="00885D79"/>
    <w:rsid w:val="00886A1B"/>
    <w:rsid w:val="00886D3F"/>
    <w:rsid w:val="00886F7B"/>
    <w:rsid w:val="00887267"/>
    <w:rsid w:val="008873B5"/>
    <w:rsid w:val="00887A99"/>
    <w:rsid w:val="00887CE7"/>
    <w:rsid w:val="00887E78"/>
    <w:rsid w:val="008906E1"/>
    <w:rsid w:val="008908E9"/>
    <w:rsid w:val="00890D14"/>
    <w:rsid w:val="00890D54"/>
    <w:rsid w:val="008910EC"/>
    <w:rsid w:val="0089165D"/>
    <w:rsid w:val="008919BD"/>
    <w:rsid w:val="00891A71"/>
    <w:rsid w:val="00891AB3"/>
    <w:rsid w:val="00891C47"/>
    <w:rsid w:val="00891FD3"/>
    <w:rsid w:val="0089216E"/>
    <w:rsid w:val="00892174"/>
    <w:rsid w:val="008926D5"/>
    <w:rsid w:val="00892704"/>
    <w:rsid w:val="00892B3E"/>
    <w:rsid w:val="00892BE2"/>
    <w:rsid w:val="00893981"/>
    <w:rsid w:val="00893BAB"/>
    <w:rsid w:val="008940AA"/>
    <w:rsid w:val="0089477D"/>
    <w:rsid w:val="008949E5"/>
    <w:rsid w:val="00894B33"/>
    <w:rsid w:val="00894F54"/>
    <w:rsid w:val="00895271"/>
    <w:rsid w:val="00895549"/>
    <w:rsid w:val="0089569B"/>
    <w:rsid w:val="0089574C"/>
    <w:rsid w:val="00895E5D"/>
    <w:rsid w:val="00895E77"/>
    <w:rsid w:val="00896373"/>
    <w:rsid w:val="008967CB"/>
    <w:rsid w:val="00896AF1"/>
    <w:rsid w:val="00896CA5"/>
    <w:rsid w:val="00897380"/>
    <w:rsid w:val="00897AF7"/>
    <w:rsid w:val="00897C04"/>
    <w:rsid w:val="00897FD5"/>
    <w:rsid w:val="008A04D1"/>
    <w:rsid w:val="008A0999"/>
    <w:rsid w:val="008A0AD2"/>
    <w:rsid w:val="008A0B4B"/>
    <w:rsid w:val="008A0DD0"/>
    <w:rsid w:val="008A120D"/>
    <w:rsid w:val="008A1525"/>
    <w:rsid w:val="008A1970"/>
    <w:rsid w:val="008A1CB0"/>
    <w:rsid w:val="008A1E17"/>
    <w:rsid w:val="008A1F6C"/>
    <w:rsid w:val="008A2221"/>
    <w:rsid w:val="008A236A"/>
    <w:rsid w:val="008A2443"/>
    <w:rsid w:val="008A2658"/>
    <w:rsid w:val="008A2665"/>
    <w:rsid w:val="008A2D5F"/>
    <w:rsid w:val="008A2DD7"/>
    <w:rsid w:val="008A2E00"/>
    <w:rsid w:val="008A2E68"/>
    <w:rsid w:val="008A2FE8"/>
    <w:rsid w:val="008A309B"/>
    <w:rsid w:val="008A3512"/>
    <w:rsid w:val="008A37C0"/>
    <w:rsid w:val="008A3D06"/>
    <w:rsid w:val="008A4484"/>
    <w:rsid w:val="008A4A5C"/>
    <w:rsid w:val="008A4C33"/>
    <w:rsid w:val="008A4D99"/>
    <w:rsid w:val="008A4F94"/>
    <w:rsid w:val="008A52B5"/>
    <w:rsid w:val="008A55A3"/>
    <w:rsid w:val="008A5819"/>
    <w:rsid w:val="008A5C98"/>
    <w:rsid w:val="008A68AF"/>
    <w:rsid w:val="008A6A69"/>
    <w:rsid w:val="008A6ED5"/>
    <w:rsid w:val="008A7302"/>
    <w:rsid w:val="008A7349"/>
    <w:rsid w:val="008A73D6"/>
    <w:rsid w:val="008A749F"/>
    <w:rsid w:val="008A7BFB"/>
    <w:rsid w:val="008A7E76"/>
    <w:rsid w:val="008A7F26"/>
    <w:rsid w:val="008B009D"/>
    <w:rsid w:val="008B00D9"/>
    <w:rsid w:val="008B0471"/>
    <w:rsid w:val="008B0868"/>
    <w:rsid w:val="008B12A3"/>
    <w:rsid w:val="008B140D"/>
    <w:rsid w:val="008B1489"/>
    <w:rsid w:val="008B1974"/>
    <w:rsid w:val="008B1AED"/>
    <w:rsid w:val="008B1CF5"/>
    <w:rsid w:val="008B277A"/>
    <w:rsid w:val="008B2ACC"/>
    <w:rsid w:val="008B2D56"/>
    <w:rsid w:val="008B2EF9"/>
    <w:rsid w:val="008B34C0"/>
    <w:rsid w:val="008B3C4F"/>
    <w:rsid w:val="008B3C9D"/>
    <w:rsid w:val="008B4B0B"/>
    <w:rsid w:val="008B4B83"/>
    <w:rsid w:val="008B5009"/>
    <w:rsid w:val="008B5AA5"/>
    <w:rsid w:val="008B5D9B"/>
    <w:rsid w:val="008B62BA"/>
    <w:rsid w:val="008B6329"/>
    <w:rsid w:val="008B685C"/>
    <w:rsid w:val="008B6873"/>
    <w:rsid w:val="008B6990"/>
    <w:rsid w:val="008B6B7F"/>
    <w:rsid w:val="008B719D"/>
    <w:rsid w:val="008B74EC"/>
    <w:rsid w:val="008B7628"/>
    <w:rsid w:val="008C0269"/>
    <w:rsid w:val="008C02F8"/>
    <w:rsid w:val="008C0B71"/>
    <w:rsid w:val="008C0F87"/>
    <w:rsid w:val="008C12F8"/>
    <w:rsid w:val="008C13C3"/>
    <w:rsid w:val="008C242D"/>
    <w:rsid w:val="008C24D4"/>
    <w:rsid w:val="008C271F"/>
    <w:rsid w:val="008C2724"/>
    <w:rsid w:val="008C2A5C"/>
    <w:rsid w:val="008C3485"/>
    <w:rsid w:val="008C3D66"/>
    <w:rsid w:val="008C418E"/>
    <w:rsid w:val="008C4265"/>
    <w:rsid w:val="008C439A"/>
    <w:rsid w:val="008C4D9E"/>
    <w:rsid w:val="008C4E9D"/>
    <w:rsid w:val="008C532D"/>
    <w:rsid w:val="008C5826"/>
    <w:rsid w:val="008C5D19"/>
    <w:rsid w:val="008C6013"/>
    <w:rsid w:val="008C7DC0"/>
    <w:rsid w:val="008D037A"/>
    <w:rsid w:val="008D0BD9"/>
    <w:rsid w:val="008D1B5B"/>
    <w:rsid w:val="008D1D00"/>
    <w:rsid w:val="008D1D9A"/>
    <w:rsid w:val="008D1DA3"/>
    <w:rsid w:val="008D2730"/>
    <w:rsid w:val="008D323B"/>
    <w:rsid w:val="008D3454"/>
    <w:rsid w:val="008D3554"/>
    <w:rsid w:val="008D36E0"/>
    <w:rsid w:val="008D3BB5"/>
    <w:rsid w:val="008D4084"/>
    <w:rsid w:val="008D42B2"/>
    <w:rsid w:val="008D4348"/>
    <w:rsid w:val="008D4918"/>
    <w:rsid w:val="008D49CC"/>
    <w:rsid w:val="008D4E64"/>
    <w:rsid w:val="008D52DE"/>
    <w:rsid w:val="008D556E"/>
    <w:rsid w:val="008D5636"/>
    <w:rsid w:val="008D5834"/>
    <w:rsid w:val="008D5B1B"/>
    <w:rsid w:val="008D65E0"/>
    <w:rsid w:val="008D69EC"/>
    <w:rsid w:val="008D69F6"/>
    <w:rsid w:val="008D6A4B"/>
    <w:rsid w:val="008D6AEE"/>
    <w:rsid w:val="008D6B96"/>
    <w:rsid w:val="008D6BE6"/>
    <w:rsid w:val="008D754D"/>
    <w:rsid w:val="008D767A"/>
    <w:rsid w:val="008D780C"/>
    <w:rsid w:val="008D79EE"/>
    <w:rsid w:val="008E0052"/>
    <w:rsid w:val="008E01B8"/>
    <w:rsid w:val="008E086C"/>
    <w:rsid w:val="008E105D"/>
    <w:rsid w:val="008E114A"/>
    <w:rsid w:val="008E1622"/>
    <w:rsid w:val="008E1AD4"/>
    <w:rsid w:val="008E1F33"/>
    <w:rsid w:val="008E21E7"/>
    <w:rsid w:val="008E2705"/>
    <w:rsid w:val="008E305E"/>
    <w:rsid w:val="008E3061"/>
    <w:rsid w:val="008E330A"/>
    <w:rsid w:val="008E363E"/>
    <w:rsid w:val="008E36C0"/>
    <w:rsid w:val="008E3B2C"/>
    <w:rsid w:val="008E3B5C"/>
    <w:rsid w:val="008E4268"/>
    <w:rsid w:val="008E463D"/>
    <w:rsid w:val="008E4B88"/>
    <w:rsid w:val="008E4BC7"/>
    <w:rsid w:val="008E514A"/>
    <w:rsid w:val="008E55C4"/>
    <w:rsid w:val="008E573C"/>
    <w:rsid w:val="008E5896"/>
    <w:rsid w:val="008E5B99"/>
    <w:rsid w:val="008E5D46"/>
    <w:rsid w:val="008E66D3"/>
    <w:rsid w:val="008E6DD7"/>
    <w:rsid w:val="008E7CDC"/>
    <w:rsid w:val="008E7DD1"/>
    <w:rsid w:val="008F066A"/>
    <w:rsid w:val="008F112B"/>
    <w:rsid w:val="008F1598"/>
    <w:rsid w:val="008F1640"/>
    <w:rsid w:val="008F1742"/>
    <w:rsid w:val="008F1796"/>
    <w:rsid w:val="008F1D8A"/>
    <w:rsid w:val="008F1EB0"/>
    <w:rsid w:val="008F204B"/>
    <w:rsid w:val="008F20C0"/>
    <w:rsid w:val="008F21F5"/>
    <w:rsid w:val="008F23CF"/>
    <w:rsid w:val="008F240D"/>
    <w:rsid w:val="008F247F"/>
    <w:rsid w:val="008F2AB2"/>
    <w:rsid w:val="008F2C2A"/>
    <w:rsid w:val="008F2C8C"/>
    <w:rsid w:val="008F31D7"/>
    <w:rsid w:val="008F32D7"/>
    <w:rsid w:val="008F36FF"/>
    <w:rsid w:val="008F3932"/>
    <w:rsid w:val="008F3CC2"/>
    <w:rsid w:val="008F414F"/>
    <w:rsid w:val="008F430A"/>
    <w:rsid w:val="008F4580"/>
    <w:rsid w:val="008F47B0"/>
    <w:rsid w:val="008F49EE"/>
    <w:rsid w:val="008F4B7C"/>
    <w:rsid w:val="008F4DD5"/>
    <w:rsid w:val="008F5105"/>
    <w:rsid w:val="008F51C0"/>
    <w:rsid w:val="008F51F2"/>
    <w:rsid w:val="008F52C5"/>
    <w:rsid w:val="008F5405"/>
    <w:rsid w:val="008F56FE"/>
    <w:rsid w:val="008F5C44"/>
    <w:rsid w:val="008F5F17"/>
    <w:rsid w:val="008F61A2"/>
    <w:rsid w:val="008F6379"/>
    <w:rsid w:val="008F6494"/>
    <w:rsid w:val="008F69BF"/>
    <w:rsid w:val="008F6EA6"/>
    <w:rsid w:val="008F6EC9"/>
    <w:rsid w:val="008F73A7"/>
    <w:rsid w:val="008F7CBE"/>
    <w:rsid w:val="008F7ECA"/>
    <w:rsid w:val="00900176"/>
    <w:rsid w:val="00900AC5"/>
    <w:rsid w:val="00900C15"/>
    <w:rsid w:val="0090120B"/>
    <w:rsid w:val="0090121E"/>
    <w:rsid w:val="009012CE"/>
    <w:rsid w:val="0090135A"/>
    <w:rsid w:val="009016C4"/>
    <w:rsid w:val="009020CD"/>
    <w:rsid w:val="0090221E"/>
    <w:rsid w:val="00902263"/>
    <w:rsid w:val="009027E0"/>
    <w:rsid w:val="00902B8D"/>
    <w:rsid w:val="00902EDE"/>
    <w:rsid w:val="00903058"/>
    <w:rsid w:val="00903160"/>
    <w:rsid w:val="009031BD"/>
    <w:rsid w:val="009032FA"/>
    <w:rsid w:val="0090366A"/>
    <w:rsid w:val="00903906"/>
    <w:rsid w:val="009041C1"/>
    <w:rsid w:val="009050C0"/>
    <w:rsid w:val="009050FF"/>
    <w:rsid w:val="00905CFD"/>
    <w:rsid w:val="00905FB9"/>
    <w:rsid w:val="00906258"/>
    <w:rsid w:val="00906295"/>
    <w:rsid w:val="009068D8"/>
    <w:rsid w:val="00906C5E"/>
    <w:rsid w:val="00906D54"/>
    <w:rsid w:val="00906D7F"/>
    <w:rsid w:val="00906DBE"/>
    <w:rsid w:val="009071FB"/>
    <w:rsid w:val="009072BD"/>
    <w:rsid w:val="00907BC2"/>
    <w:rsid w:val="0091074F"/>
    <w:rsid w:val="00910A4A"/>
    <w:rsid w:val="0091119A"/>
    <w:rsid w:val="0091133A"/>
    <w:rsid w:val="0091147A"/>
    <w:rsid w:val="00911A8E"/>
    <w:rsid w:val="009121A4"/>
    <w:rsid w:val="00912348"/>
    <w:rsid w:val="009125F2"/>
    <w:rsid w:val="00912D39"/>
    <w:rsid w:val="00912D8B"/>
    <w:rsid w:val="00913731"/>
    <w:rsid w:val="00913AA6"/>
    <w:rsid w:val="00913DD6"/>
    <w:rsid w:val="00913DE4"/>
    <w:rsid w:val="009146D0"/>
    <w:rsid w:val="00914AE5"/>
    <w:rsid w:val="00914C90"/>
    <w:rsid w:val="00914E57"/>
    <w:rsid w:val="0091544A"/>
    <w:rsid w:val="009154D4"/>
    <w:rsid w:val="009158A6"/>
    <w:rsid w:val="00915947"/>
    <w:rsid w:val="00915C9A"/>
    <w:rsid w:val="009162BC"/>
    <w:rsid w:val="009163CF"/>
    <w:rsid w:val="00916677"/>
    <w:rsid w:val="009166DD"/>
    <w:rsid w:val="009167CD"/>
    <w:rsid w:val="009179B3"/>
    <w:rsid w:val="00917A96"/>
    <w:rsid w:val="00917A9F"/>
    <w:rsid w:val="00917CCE"/>
    <w:rsid w:val="00917E84"/>
    <w:rsid w:val="0092096C"/>
    <w:rsid w:val="0092098B"/>
    <w:rsid w:val="00920BBA"/>
    <w:rsid w:val="009210C6"/>
    <w:rsid w:val="0092173C"/>
    <w:rsid w:val="00921865"/>
    <w:rsid w:val="0092190E"/>
    <w:rsid w:val="00921CE5"/>
    <w:rsid w:val="00922996"/>
    <w:rsid w:val="00922ABF"/>
    <w:rsid w:val="00922C6C"/>
    <w:rsid w:val="00922F48"/>
    <w:rsid w:val="009233D7"/>
    <w:rsid w:val="009234CD"/>
    <w:rsid w:val="00923641"/>
    <w:rsid w:val="00924877"/>
    <w:rsid w:val="00924C04"/>
    <w:rsid w:val="009259E2"/>
    <w:rsid w:val="00925E42"/>
    <w:rsid w:val="00925E9B"/>
    <w:rsid w:val="009260C1"/>
    <w:rsid w:val="009262BE"/>
    <w:rsid w:val="00926E89"/>
    <w:rsid w:val="00926F93"/>
    <w:rsid w:val="00927778"/>
    <w:rsid w:val="009277E5"/>
    <w:rsid w:val="00927D20"/>
    <w:rsid w:val="00927FD8"/>
    <w:rsid w:val="009306D1"/>
    <w:rsid w:val="00930700"/>
    <w:rsid w:val="0093083F"/>
    <w:rsid w:val="009308FC"/>
    <w:rsid w:val="00930D96"/>
    <w:rsid w:val="00930DCF"/>
    <w:rsid w:val="00931036"/>
    <w:rsid w:val="009316E6"/>
    <w:rsid w:val="009319CF"/>
    <w:rsid w:val="00931CF3"/>
    <w:rsid w:val="00931D81"/>
    <w:rsid w:val="009321F8"/>
    <w:rsid w:val="0093262D"/>
    <w:rsid w:val="00933572"/>
    <w:rsid w:val="009335EC"/>
    <w:rsid w:val="00933F9B"/>
    <w:rsid w:val="00934202"/>
    <w:rsid w:val="0093441C"/>
    <w:rsid w:val="00934591"/>
    <w:rsid w:val="00934687"/>
    <w:rsid w:val="009346A7"/>
    <w:rsid w:val="00934730"/>
    <w:rsid w:val="00934A35"/>
    <w:rsid w:val="00934B75"/>
    <w:rsid w:val="0093505F"/>
    <w:rsid w:val="0093532F"/>
    <w:rsid w:val="00935512"/>
    <w:rsid w:val="0093588B"/>
    <w:rsid w:val="009358ED"/>
    <w:rsid w:val="00935C5E"/>
    <w:rsid w:val="00935F8E"/>
    <w:rsid w:val="00935F96"/>
    <w:rsid w:val="00936078"/>
    <w:rsid w:val="0093657D"/>
    <w:rsid w:val="00936955"/>
    <w:rsid w:val="0093695B"/>
    <w:rsid w:val="00936F55"/>
    <w:rsid w:val="009371B5"/>
    <w:rsid w:val="00937301"/>
    <w:rsid w:val="00937FB9"/>
    <w:rsid w:val="009401E6"/>
    <w:rsid w:val="0094050B"/>
    <w:rsid w:val="00940712"/>
    <w:rsid w:val="009408FB"/>
    <w:rsid w:val="009414E3"/>
    <w:rsid w:val="009418C2"/>
    <w:rsid w:val="009419D0"/>
    <w:rsid w:val="00941AD4"/>
    <w:rsid w:val="00941C9B"/>
    <w:rsid w:val="0094248F"/>
    <w:rsid w:val="009424C0"/>
    <w:rsid w:val="0094281A"/>
    <w:rsid w:val="0094294A"/>
    <w:rsid w:val="00942BEB"/>
    <w:rsid w:val="00942EEB"/>
    <w:rsid w:val="00943730"/>
    <w:rsid w:val="00943B16"/>
    <w:rsid w:val="00943C6D"/>
    <w:rsid w:val="00943CF0"/>
    <w:rsid w:val="00943D34"/>
    <w:rsid w:val="00943D57"/>
    <w:rsid w:val="00945148"/>
    <w:rsid w:val="00945282"/>
    <w:rsid w:val="00945312"/>
    <w:rsid w:val="009455C7"/>
    <w:rsid w:val="0094582B"/>
    <w:rsid w:val="00945872"/>
    <w:rsid w:val="009458A2"/>
    <w:rsid w:val="00945FBA"/>
    <w:rsid w:val="00945FBB"/>
    <w:rsid w:val="009460F0"/>
    <w:rsid w:val="009462DD"/>
    <w:rsid w:val="0094650E"/>
    <w:rsid w:val="0094658A"/>
    <w:rsid w:val="009465B5"/>
    <w:rsid w:val="00946721"/>
    <w:rsid w:val="00946F1C"/>
    <w:rsid w:val="009472C0"/>
    <w:rsid w:val="009472D1"/>
    <w:rsid w:val="009475E0"/>
    <w:rsid w:val="009476F0"/>
    <w:rsid w:val="0094796D"/>
    <w:rsid w:val="00947BDF"/>
    <w:rsid w:val="00950563"/>
    <w:rsid w:val="0095077B"/>
    <w:rsid w:val="0095095E"/>
    <w:rsid w:val="00950A25"/>
    <w:rsid w:val="009515CA"/>
    <w:rsid w:val="009518AE"/>
    <w:rsid w:val="00951A5D"/>
    <w:rsid w:val="00951B71"/>
    <w:rsid w:val="00951DA9"/>
    <w:rsid w:val="00951E34"/>
    <w:rsid w:val="00952323"/>
    <w:rsid w:val="00952E39"/>
    <w:rsid w:val="00953063"/>
    <w:rsid w:val="0095310C"/>
    <w:rsid w:val="009532C9"/>
    <w:rsid w:val="00953596"/>
    <w:rsid w:val="0095363C"/>
    <w:rsid w:val="0095372B"/>
    <w:rsid w:val="00953796"/>
    <w:rsid w:val="00953A79"/>
    <w:rsid w:val="00953D01"/>
    <w:rsid w:val="00953DCB"/>
    <w:rsid w:val="00953EA9"/>
    <w:rsid w:val="009543F5"/>
    <w:rsid w:val="0095477E"/>
    <w:rsid w:val="0095483E"/>
    <w:rsid w:val="00954C24"/>
    <w:rsid w:val="009551AA"/>
    <w:rsid w:val="009554B4"/>
    <w:rsid w:val="00955699"/>
    <w:rsid w:val="009556A0"/>
    <w:rsid w:val="0095581D"/>
    <w:rsid w:val="00955F1E"/>
    <w:rsid w:val="00955F99"/>
    <w:rsid w:val="0095660F"/>
    <w:rsid w:val="0095679E"/>
    <w:rsid w:val="00956BF1"/>
    <w:rsid w:val="0095728A"/>
    <w:rsid w:val="0096053D"/>
    <w:rsid w:val="00960B7C"/>
    <w:rsid w:val="009612A2"/>
    <w:rsid w:val="009615E6"/>
    <w:rsid w:val="009615F9"/>
    <w:rsid w:val="009618C4"/>
    <w:rsid w:val="009623D0"/>
    <w:rsid w:val="0096295A"/>
    <w:rsid w:val="009629B6"/>
    <w:rsid w:val="00962A58"/>
    <w:rsid w:val="00962A9F"/>
    <w:rsid w:val="00963164"/>
    <w:rsid w:val="0096318E"/>
    <w:rsid w:val="0096323D"/>
    <w:rsid w:val="009634CF"/>
    <w:rsid w:val="00963681"/>
    <w:rsid w:val="00963F16"/>
    <w:rsid w:val="0096402E"/>
    <w:rsid w:val="00964159"/>
    <w:rsid w:val="00964896"/>
    <w:rsid w:val="00964AF6"/>
    <w:rsid w:val="00964D81"/>
    <w:rsid w:val="009652F1"/>
    <w:rsid w:val="00965514"/>
    <w:rsid w:val="009655A7"/>
    <w:rsid w:val="0096573E"/>
    <w:rsid w:val="00965CBB"/>
    <w:rsid w:val="00966468"/>
    <w:rsid w:val="00966750"/>
    <w:rsid w:val="00966942"/>
    <w:rsid w:val="00966A37"/>
    <w:rsid w:val="00966DBA"/>
    <w:rsid w:val="00966EBC"/>
    <w:rsid w:val="0096706D"/>
    <w:rsid w:val="00967591"/>
    <w:rsid w:val="00967B07"/>
    <w:rsid w:val="00967D21"/>
    <w:rsid w:val="00967D2B"/>
    <w:rsid w:val="00967D78"/>
    <w:rsid w:val="00967ED0"/>
    <w:rsid w:val="009700EA"/>
    <w:rsid w:val="009704BF"/>
    <w:rsid w:val="00970BE4"/>
    <w:rsid w:val="00971425"/>
    <w:rsid w:val="00971982"/>
    <w:rsid w:val="009719C6"/>
    <w:rsid w:val="00971A3E"/>
    <w:rsid w:val="00971D74"/>
    <w:rsid w:val="00971F56"/>
    <w:rsid w:val="0097204A"/>
    <w:rsid w:val="00972117"/>
    <w:rsid w:val="00972797"/>
    <w:rsid w:val="00972D82"/>
    <w:rsid w:val="00973058"/>
    <w:rsid w:val="009730B2"/>
    <w:rsid w:val="0097341F"/>
    <w:rsid w:val="00973853"/>
    <w:rsid w:val="009739A7"/>
    <w:rsid w:val="009739C6"/>
    <w:rsid w:val="00973A98"/>
    <w:rsid w:val="00973C3F"/>
    <w:rsid w:val="00973F23"/>
    <w:rsid w:val="00974165"/>
    <w:rsid w:val="0097424E"/>
    <w:rsid w:val="00974479"/>
    <w:rsid w:val="00974709"/>
    <w:rsid w:val="00974C9B"/>
    <w:rsid w:val="00975129"/>
    <w:rsid w:val="009754F9"/>
    <w:rsid w:val="009758C5"/>
    <w:rsid w:val="00975B39"/>
    <w:rsid w:val="00976468"/>
    <w:rsid w:val="0097665B"/>
    <w:rsid w:val="00977036"/>
    <w:rsid w:val="009771C5"/>
    <w:rsid w:val="00977394"/>
    <w:rsid w:val="00977467"/>
    <w:rsid w:val="0097746C"/>
    <w:rsid w:val="009774DF"/>
    <w:rsid w:val="00977AC4"/>
    <w:rsid w:val="009801C0"/>
    <w:rsid w:val="0098021A"/>
    <w:rsid w:val="0098022C"/>
    <w:rsid w:val="0098038C"/>
    <w:rsid w:val="009805F8"/>
    <w:rsid w:val="00980D93"/>
    <w:rsid w:val="00981444"/>
    <w:rsid w:val="00981C7C"/>
    <w:rsid w:val="009820DE"/>
    <w:rsid w:val="00982774"/>
    <w:rsid w:val="009828FC"/>
    <w:rsid w:val="00982E36"/>
    <w:rsid w:val="009830C6"/>
    <w:rsid w:val="00984095"/>
    <w:rsid w:val="00984509"/>
    <w:rsid w:val="00984889"/>
    <w:rsid w:val="0098490C"/>
    <w:rsid w:val="00984A5B"/>
    <w:rsid w:val="00984AA2"/>
    <w:rsid w:val="00984FE5"/>
    <w:rsid w:val="00985302"/>
    <w:rsid w:val="00985540"/>
    <w:rsid w:val="009855DF"/>
    <w:rsid w:val="009855E0"/>
    <w:rsid w:val="00986B41"/>
    <w:rsid w:val="00986CD8"/>
    <w:rsid w:val="00986DF7"/>
    <w:rsid w:val="0098707A"/>
    <w:rsid w:val="00987406"/>
    <w:rsid w:val="0098742D"/>
    <w:rsid w:val="009874DA"/>
    <w:rsid w:val="009876AA"/>
    <w:rsid w:val="0098777C"/>
    <w:rsid w:val="00987AAF"/>
    <w:rsid w:val="00987AFB"/>
    <w:rsid w:val="00987DC5"/>
    <w:rsid w:val="00990453"/>
    <w:rsid w:val="00990708"/>
    <w:rsid w:val="009907D8"/>
    <w:rsid w:val="00990EB0"/>
    <w:rsid w:val="00990F13"/>
    <w:rsid w:val="00991369"/>
    <w:rsid w:val="009916A4"/>
    <w:rsid w:val="00991AF1"/>
    <w:rsid w:val="00991B3C"/>
    <w:rsid w:val="00991B59"/>
    <w:rsid w:val="00991C3B"/>
    <w:rsid w:val="0099208B"/>
    <w:rsid w:val="0099259B"/>
    <w:rsid w:val="00992B90"/>
    <w:rsid w:val="0099353D"/>
    <w:rsid w:val="009937F8"/>
    <w:rsid w:val="00994D79"/>
    <w:rsid w:val="0099521D"/>
    <w:rsid w:val="009953FD"/>
    <w:rsid w:val="009956E8"/>
    <w:rsid w:val="009957A1"/>
    <w:rsid w:val="00995B49"/>
    <w:rsid w:val="00995EC5"/>
    <w:rsid w:val="00995F72"/>
    <w:rsid w:val="009962C3"/>
    <w:rsid w:val="00996306"/>
    <w:rsid w:val="0099657F"/>
    <w:rsid w:val="0099664F"/>
    <w:rsid w:val="00996A6E"/>
    <w:rsid w:val="00996BEA"/>
    <w:rsid w:val="00996F40"/>
    <w:rsid w:val="00997012"/>
    <w:rsid w:val="00997015"/>
    <w:rsid w:val="009971DA"/>
    <w:rsid w:val="009974F3"/>
    <w:rsid w:val="0099759C"/>
    <w:rsid w:val="00997769"/>
    <w:rsid w:val="0099786E"/>
    <w:rsid w:val="00997F55"/>
    <w:rsid w:val="009A0121"/>
    <w:rsid w:val="009A0278"/>
    <w:rsid w:val="009A0353"/>
    <w:rsid w:val="009A0510"/>
    <w:rsid w:val="009A0552"/>
    <w:rsid w:val="009A09B9"/>
    <w:rsid w:val="009A09DF"/>
    <w:rsid w:val="009A14BE"/>
    <w:rsid w:val="009A16AC"/>
    <w:rsid w:val="009A1A83"/>
    <w:rsid w:val="009A1C09"/>
    <w:rsid w:val="009A1CB1"/>
    <w:rsid w:val="009A2165"/>
    <w:rsid w:val="009A2436"/>
    <w:rsid w:val="009A28B6"/>
    <w:rsid w:val="009A2A86"/>
    <w:rsid w:val="009A2C76"/>
    <w:rsid w:val="009A2D45"/>
    <w:rsid w:val="009A2F0C"/>
    <w:rsid w:val="009A34F2"/>
    <w:rsid w:val="009A367C"/>
    <w:rsid w:val="009A37DF"/>
    <w:rsid w:val="009A38D5"/>
    <w:rsid w:val="009A3DA2"/>
    <w:rsid w:val="009A43EE"/>
    <w:rsid w:val="009A4AB5"/>
    <w:rsid w:val="009A4C35"/>
    <w:rsid w:val="009A5181"/>
    <w:rsid w:val="009A53DB"/>
    <w:rsid w:val="009A55EB"/>
    <w:rsid w:val="009A5F84"/>
    <w:rsid w:val="009A601B"/>
    <w:rsid w:val="009A605E"/>
    <w:rsid w:val="009A639E"/>
    <w:rsid w:val="009A6439"/>
    <w:rsid w:val="009A66D7"/>
    <w:rsid w:val="009A6701"/>
    <w:rsid w:val="009A677B"/>
    <w:rsid w:val="009A681F"/>
    <w:rsid w:val="009A6FA3"/>
    <w:rsid w:val="009A763F"/>
    <w:rsid w:val="009A7954"/>
    <w:rsid w:val="009A7A65"/>
    <w:rsid w:val="009A7D8F"/>
    <w:rsid w:val="009A7EE5"/>
    <w:rsid w:val="009A7F25"/>
    <w:rsid w:val="009B035C"/>
    <w:rsid w:val="009B0675"/>
    <w:rsid w:val="009B095C"/>
    <w:rsid w:val="009B0B17"/>
    <w:rsid w:val="009B0FFB"/>
    <w:rsid w:val="009B19B1"/>
    <w:rsid w:val="009B1A76"/>
    <w:rsid w:val="009B1E59"/>
    <w:rsid w:val="009B1EBF"/>
    <w:rsid w:val="009B1FEC"/>
    <w:rsid w:val="009B210A"/>
    <w:rsid w:val="009B243E"/>
    <w:rsid w:val="009B2909"/>
    <w:rsid w:val="009B2AA1"/>
    <w:rsid w:val="009B30C2"/>
    <w:rsid w:val="009B3645"/>
    <w:rsid w:val="009B39DE"/>
    <w:rsid w:val="009B3F4B"/>
    <w:rsid w:val="009B402F"/>
    <w:rsid w:val="009B41CE"/>
    <w:rsid w:val="009B44C2"/>
    <w:rsid w:val="009B476A"/>
    <w:rsid w:val="009B4971"/>
    <w:rsid w:val="009B4E49"/>
    <w:rsid w:val="009B51E5"/>
    <w:rsid w:val="009B53B9"/>
    <w:rsid w:val="009B5510"/>
    <w:rsid w:val="009B558B"/>
    <w:rsid w:val="009B56D3"/>
    <w:rsid w:val="009B5927"/>
    <w:rsid w:val="009B5C9C"/>
    <w:rsid w:val="009B60A4"/>
    <w:rsid w:val="009B6177"/>
    <w:rsid w:val="009B61AB"/>
    <w:rsid w:val="009B63C8"/>
    <w:rsid w:val="009B648F"/>
    <w:rsid w:val="009B650B"/>
    <w:rsid w:val="009B65C8"/>
    <w:rsid w:val="009B6A3F"/>
    <w:rsid w:val="009B6D0E"/>
    <w:rsid w:val="009B70F3"/>
    <w:rsid w:val="009B72C5"/>
    <w:rsid w:val="009B7538"/>
    <w:rsid w:val="009C00C4"/>
    <w:rsid w:val="009C05A9"/>
    <w:rsid w:val="009C07B5"/>
    <w:rsid w:val="009C1398"/>
    <w:rsid w:val="009C1D7C"/>
    <w:rsid w:val="009C2088"/>
    <w:rsid w:val="009C2148"/>
    <w:rsid w:val="009C27CC"/>
    <w:rsid w:val="009C2AFE"/>
    <w:rsid w:val="009C2EE5"/>
    <w:rsid w:val="009C2F38"/>
    <w:rsid w:val="009C312E"/>
    <w:rsid w:val="009C3280"/>
    <w:rsid w:val="009C36DF"/>
    <w:rsid w:val="009C384B"/>
    <w:rsid w:val="009C3DEA"/>
    <w:rsid w:val="009C3EBB"/>
    <w:rsid w:val="009C462A"/>
    <w:rsid w:val="009C4630"/>
    <w:rsid w:val="009C46C1"/>
    <w:rsid w:val="009C4B05"/>
    <w:rsid w:val="009C4D20"/>
    <w:rsid w:val="009C4FCE"/>
    <w:rsid w:val="009C521E"/>
    <w:rsid w:val="009C548C"/>
    <w:rsid w:val="009C55EE"/>
    <w:rsid w:val="009C5A88"/>
    <w:rsid w:val="009C5D88"/>
    <w:rsid w:val="009C5EE2"/>
    <w:rsid w:val="009C60BA"/>
    <w:rsid w:val="009C6707"/>
    <w:rsid w:val="009C6CD1"/>
    <w:rsid w:val="009C7B0F"/>
    <w:rsid w:val="009C7C2E"/>
    <w:rsid w:val="009C7CDC"/>
    <w:rsid w:val="009C7F72"/>
    <w:rsid w:val="009D001C"/>
    <w:rsid w:val="009D00DC"/>
    <w:rsid w:val="009D0805"/>
    <w:rsid w:val="009D0A45"/>
    <w:rsid w:val="009D0BE8"/>
    <w:rsid w:val="009D0C62"/>
    <w:rsid w:val="009D0FC2"/>
    <w:rsid w:val="009D10A2"/>
    <w:rsid w:val="009D13AF"/>
    <w:rsid w:val="009D141F"/>
    <w:rsid w:val="009D21A2"/>
    <w:rsid w:val="009D234C"/>
    <w:rsid w:val="009D255B"/>
    <w:rsid w:val="009D27BC"/>
    <w:rsid w:val="009D2AB6"/>
    <w:rsid w:val="009D2DB6"/>
    <w:rsid w:val="009D2FC2"/>
    <w:rsid w:val="009D3077"/>
    <w:rsid w:val="009D36E8"/>
    <w:rsid w:val="009D37C9"/>
    <w:rsid w:val="009D3F23"/>
    <w:rsid w:val="009D4012"/>
    <w:rsid w:val="009D4D5E"/>
    <w:rsid w:val="009D528A"/>
    <w:rsid w:val="009D5523"/>
    <w:rsid w:val="009D592F"/>
    <w:rsid w:val="009D59DA"/>
    <w:rsid w:val="009D5A92"/>
    <w:rsid w:val="009D5D33"/>
    <w:rsid w:val="009D5E41"/>
    <w:rsid w:val="009D60EE"/>
    <w:rsid w:val="009D6AB7"/>
    <w:rsid w:val="009D7523"/>
    <w:rsid w:val="009D756C"/>
    <w:rsid w:val="009D79E9"/>
    <w:rsid w:val="009E071B"/>
    <w:rsid w:val="009E0DE8"/>
    <w:rsid w:val="009E1067"/>
    <w:rsid w:val="009E1616"/>
    <w:rsid w:val="009E16A6"/>
    <w:rsid w:val="009E1EE1"/>
    <w:rsid w:val="009E2125"/>
    <w:rsid w:val="009E21FC"/>
    <w:rsid w:val="009E2205"/>
    <w:rsid w:val="009E22BD"/>
    <w:rsid w:val="009E25B5"/>
    <w:rsid w:val="009E279F"/>
    <w:rsid w:val="009E31CA"/>
    <w:rsid w:val="009E33AF"/>
    <w:rsid w:val="009E34D3"/>
    <w:rsid w:val="009E3834"/>
    <w:rsid w:val="009E3A21"/>
    <w:rsid w:val="009E3B61"/>
    <w:rsid w:val="009E436C"/>
    <w:rsid w:val="009E45A0"/>
    <w:rsid w:val="009E4B72"/>
    <w:rsid w:val="009E4C50"/>
    <w:rsid w:val="009E506A"/>
    <w:rsid w:val="009E5768"/>
    <w:rsid w:val="009E576F"/>
    <w:rsid w:val="009E5A8B"/>
    <w:rsid w:val="009E5E66"/>
    <w:rsid w:val="009E5EDA"/>
    <w:rsid w:val="009E5F3F"/>
    <w:rsid w:val="009E61DE"/>
    <w:rsid w:val="009E6417"/>
    <w:rsid w:val="009E7553"/>
    <w:rsid w:val="009E7B06"/>
    <w:rsid w:val="009E7B63"/>
    <w:rsid w:val="009F0903"/>
    <w:rsid w:val="009F0ABD"/>
    <w:rsid w:val="009F0E2F"/>
    <w:rsid w:val="009F0E8C"/>
    <w:rsid w:val="009F0F6E"/>
    <w:rsid w:val="009F11A4"/>
    <w:rsid w:val="009F15C7"/>
    <w:rsid w:val="009F1780"/>
    <w:rsid w:val="009F2516"/>
    <w:rsid w:val="009F2925"/>
    <w:rsid w:val="009F2F5A"/>
    <w:rsid w:val="009F307F"/>
    <w:rsid w:val="009F3172"/>
    <w:rsid w:val="009F3AA2"/>
    <w:rsid w:val="009F3BEA"/>
    <w:rsid w:val="009F3CBA"/>
    <w:rsid w:val="009F3EC2"/>
    <w:rsid w:val="009F43BE"/>
    <w:rsid w:val="009F445C"/>
    <w:rsid w:val="009F4542"/>
    <w:rsid w:val="009F520B"/>
    <w:rsid w:val="009F57EA"/>
    <w:rsid w:val="009F5D5D"/>
    <w:rsid w:val="009F622F"/>
    <w:rsid w:val="009F6270"/>
    <w:rsid w:val="009F641B"/>
    <w:rsid w:val="009F6AC9"/>
    <w:rsid w:val="009F6AFC"/>
    <w:rsid w:val="009F6CB8"/>
    <w:rsid w:val="009F6E23"/>
    <w:rsid w:val="009F78FF"/>
    <w:rsid w:val="00A00865"/>
    <w:rsid w:val="00A009D2"/>
    <w:rsid w:val="00A00F3E"/>
    <w:rsid w:val="00A01769"/>
    <w:rsid w:val="00A01794"/>
    <w:rsid w:val="00A01CC1"/>
    <w:rsid w:val="00A02204"/>
    <w:rsid w:val="00A0254E"/>
    <w:rsid w:val="00A0283B"/>
    <w:rsid w:val="00A02967"/>
    <w:rsid w:val="00A03F7C"/>
    <w:rsid w:val="00A04123"/>
    <w:rsid w:val="00A042EA"/>
    <w:rsid w:val="00A044BF"/>
    <w:rsid w:val="00A045AF"/>
    <w:rsid w:val="00A047BC"/>
    <w:rsid w:val="00A047EF"/>
    <w:rsid w:val="00A0507F"/>
    <w:rsid w:val="00A056EE"/>
    <w:rsid w:val="00A05DDA"/>
    <w:rsid w:val="00A0639D"/>
    <w:rsid w:val="00A064CE"/>
    <w:rsid w:val="00A06652"/>
    <w:rsid w:val="00A06785"/>
    <w:rsid w:val="00A06D23"/>
    <w:rsid w:val="00A06D6F"/>
    <w:rsid w:val="00A070C1"/>
    <w:rsid w:val="00A100E4"/>
    <w:rsid w:val="00A1046B"/>
    <w:rsid w:val="00A1059D"/>
    <w:rsid w:val="00A105D1"/>
    <w:rsid w:val="00A1064A"/>
    <w:rsid w:val="00A10731"/>
    <w:rsid w:val="00A10DB7"/>
    <w:rsid w:val="00A10E28"/>
    <w:rsid w:val="00A10E2D"/>
    <w:rsid w:val="00A10E86"/>
    <w:rsid w:val="00A10FC8"/>
    <w:rsid w:val="00A11351"/>
    <w:rsid w:val="00A11A1A"/>
    <w:rsid w:val="00A11C61"/>
    <w:rsid w:val="00A11C93"/>
    <w:rsid w:val="00A120AE"/>
    <w:rsid w:val="00A122E1"/>
    <w:rsid w:val="00A1258A"/>
    <w:rsid w:val="00A128D6"/>
    <w:rsid w:val="00A12DEF"/>
    <w:rsid w:val="00A1301E"/>
    <w:rsid w:val="00A131D4"/>
    <w:rsid w:val="00A135A7"/>
    <w:rsid w:val="00A1375C"/>
    <w:rsid w:val="00A137AD"/>
    <w:rsid w:val="00A13872"/>
    <w:rsid w:val="00A13A2B"/>
    <w:rsid w:val="00A13AD4"/>
    <w:rsid w:val="00A14588"/>
    <w:rsid w:val="00A1458A"/>
    <w:rsid w:val="00A149C0"/>
    <w:rsid w:val="00A14D3A"/>
    <w:rsid w:val="00A14F07"/>
    <w:rsid w:val="00A14F65"/>
    <w:rsid w:val="00A14F66"/>
    <w:rsid w:val="00A14FCB"/>
    <w:rsid w:val="00A151FF"/>
    <w:rsid w:val="00A15570"/>
    <w:rsid w:val="00A1607C"/>
    <w:rsid w:val="00A160E4"/>
    <w:rsid w:val="00A16406"/>
    <w:rsid w:val="00A1667E"/>
    <w:rsid w:val="00A16754"/>
    <w:rsid w:val="00A169E9"/>
    <w:rsid w:val="00A16AF3"/>
    <w:rsid w:val="00A17441"/>
    <w:rsid w:val="00A17792"/>
    <w:rsid w:val="00A17CBA"/>
    <w:rsid w:val="00A205C0"/>
    <w:rsid w:val="00A21651"/>
    <w:rsid w:val="00A2190D"/>
    <w:rsid w:val="00A21D40"/>
    <w:rsid w:val="00A21E7E"/>
    <w:rsid w:val="00A222BE"/>
    <w:rsid w:val="00A225AF"/>
    <w:rsid w:val="00A22931"/>
    <w:rsid w:val="00A22C69"/>
    <w:rsid w:val="00A22DD3"/>
    <w:rsid w:val="00A23260"/>
    <w:rsid w:val="00A235FE"/>
    <w:rsid w:val="00A2372B"/>
    <w:rsid w:val="00A23776"/>
    <w:rsid w:val="00A238B3"/>
    <w:rsid w:val="00A23CD4"/>
    <w:rsid w:val="00A23D54"/>
    <w:rsid w:val="00A241BA"/>
    <w:rsid w:val="00A249CF"/>
    <w:rsid w:val="00A24A09"/>
    <w:rsid w:val="00A24BEF"/>
    <w:rsid w:val="00A24F36"/>
    <w:rsid w:val="00A24FB5"/>
    <w:rsid w:val="00A2521F"/>
    <w:rsid w:val="00A2536B"/>
    <w:rsid w:val="00A25419"/>
    <w:rsid w:val="00A2558E"/>
    <w:rsid w:val="00A2567D"/>
    <w:rsid w:val="00A25725"/>
    <w:rsid w:val="00A25901"/>
    <w:rsid w:val="00A25C7F"/>
    <w:rsid w:val="00A25DC1"/>
    <w:rsid w:val="00A260C4"/>
    <w:rsid w:val="00A2611E"/>
    <w:rsid w:val="00A261DC"/>
    <w:rsid w:val="00A262F4"/>
    <w:rsid w:val="00A26655"/>
    <w:rsid w:val="00A268A7"/>
    <w:rsid w:val="00A26C85"/>
    <w:rsid w:val="00A26DCE"/>
    <w:rsid w:val="00A26F95"/>
    <w:rsid w:val="00A27FA6"/>
    <w:rsid w:val="00A3086D"/>
    <w:rsid w:val="00A309A7"/>
    <w:rsid w:val="00A30D4E"/>
    <w:rsid w:val="00A30DDD"/>
    <w:rsid w:val="00A310EE"/>
    <w:rsid w:val="00A31906"/>
    <w:rsid w:val="00A31F57"/>
    <w:rsid w:val="00A320E5"/>
    <w:rsid w:val="00A3215A"/>
    <w:rsid w:val="00A3290E"/>
    <w:rsid w:val="00A32948"/>
    <w:rsid w:val="00A32BF8"/>
    <w:rsid w:val="00A32E6F"/>
    <w:rsid w:val="00A33515"/>
    <w:rsid w:val="00A339D7"/>
    <w:rsid w:val="00A33D2E"/>
    <w:rsid w:val="00A33FC4"/>
    <w:rsid w:val="00A34074"/>
    <w:rsid w:val="00A34168"/>
    <w:rsid w:val="00A34617"/>
    <w:rsid w:val="00A34621"/>
    <w:rsid w:val="00A3487A"/>
    <w:rsid w:val="00A34ADD"/>
    <w:rsid w:val="00A356AD"/>
    <w:rsid w:val="00A35A68"/>
    <w:rsid w:val="00A3637D"/>
    <w:rsid w:val="00A366DE"/>
    <w:rsid w:val="00A37887"/>
    <w:rsid w:val="00A379FB"/>
    <w:rsid w:val="00A37D2D"/>
    <w:rsid w:val="00A37E97"/>
    <w:rsid w:val="00A40501"/>
    <w:rsid w:val="00A4053C"/>
    <w:rsid w:val="00A41100"/>
    <w:rsid w:val="00A41155"/>
    <w:rsid w:val="00A413A3"/>
    <w:rsid w:val="00A416BB"/>
    <w:rsid w:val="00A4170E"/>
    <w:rsid w:val="00A41711"/>
    <w:rsid w:val="00A41B35"/>
    <w:rsid w:val="00A41E35"/>
    <w:rsid w:val="00A41FF0"/>
    <w:rsid w:val="00A42002"/>
    <w:rsid w:val="00A42091"/>
    <w:rsid w:val="00A4213E"/>
    <w:rsid w:val="00A429C3"/>
    <w:rsid w:val="00A42B30"/>
    <w:rsid w:val="00A42C9E"/>
    <w:rsid w:val="00A42D5A"/>
    <w:rsid w:val="00A42F38"/>
    <w:rsid w:val="00A4331F"/>
    <w:rsid w:val="00A434C9"/>
    <w:rsid w:val="00A441AC"/>
    <w:rsid w:val="00A447EF"/>
    <w:rsid w:val="00A44B29"/>
    <w:rsid w:val="00A44C33"/>
    <w:rsid w:val="00A44E16"/>
    <w:rsid w:val="00A45137"/>
    <w:rsid w:val="00A4530B"/>
    <w:rsid w:val="00A4553E"/>
    <w:rsid w:val="00A456FA"/>
    <w:rsid w:val="00A45875"/>
    <w:rsid w:val="00A45AC7"/>
    <w:rsid w:val="00A46165"/>
    <w:rsid w:val="00A46526"/>
    <w:rsid w:val="00A46952"/>
    <w:rsid w:val="00A47072"/>
    <w:rsid w:val="00A472E7"/>
    <w:rsid w:val="00A4767E"/>
    <w:rsid w:val="00A47AE0"/>
    <w:rsid w:val="00A47AF6"/>
    <w:rsid w:val="00A47D06"/>
    <w:rsid w:val="00A47F09"/>
    <w:rsid w:val="00A5005C"/>
    <w:rsid w:val="00A50369"/>
    <w:rsid w:val="00A5045D"/>
    <w:rsid w:val="00A51005"/>
    <w:rsid w:val="00A51090"/>
    <w:rsid w:val="00A514D6"/>
    <w:rsid w:val="00A51F10"/>
    <w:rsid w:val="00A51F3C"/>
    <w:rsid w:val="00A51FFF"/>
    <w:rsid w:val="00A522F9"/>
    <w:rsid w:val="00A52B54"/>
    <w:rsid w:val="00A52CAD"/>
    <w:rsid w:val="00A52DC4"/>
    <w:rsid w:val="00A52E4A"/>
    <w:rsid w:val="00A52EB1"/>
    <w:rsid w:val="00A53278"/>
    <w:rsid w:val="00A535E2"/>
    <w:rsid w:val="00A537C9"/>
    <w:rsid w:val="00A53A16"/>
    <w:rsid w:val="00A53CD1"/>
    <w:rsid w:val="00A53CEF"/>
    <w:rsid w:val="00A54267"/>
    <w:rsid w:val="00A5449F"/>
    <w:rsid w:val="00A5451B"/>
    <w:rsid w:val="00A546F2"/>
    <w:rsid w:val="00A54917"/>
    <w:rsid w:val="00A55646"/>
    <w:rsid w:val="00A5594C"/>
    <w:rsid w:val="00A56111"/>
    <w:rsid w:val="00A56850"/>
    <w:rsid w:val="00A56A5D"/>
    <w:rsid w:val="00A56C15"/>
    <w:rsid w:val="00A57470"/>
    <w:rsid w:val="00A575A9"/>
    <w:rsid w:val="00A5795C"/>
    <w:rsid w:val="00A57ED9"/>
    <w:rsid w:val="00A60EA4"/>
    <w:rsid w:val="00A60F0F"/>
    <w:rsid w:val="00A611BB"/>
    <w:rsid w:val="00A6135A"/>
    <w:rsid w:val="00A61717"/>
    <w:rsid w:val="00A617BD"/>
    <w:rsid w:val="00A61B04"/>
    <w:rsid w:val="00A6216A"/>
    <w:rsid w:val="00A62198"/>
    <w:rsid w:val="00A62603"/>
    <w:rsid w:val="00A6284D"/>
    <w:rsid w:val="00A62E32"/>
    <w:rsid w:val="00A62F84"/>
    <w:rsid w:val="00A62FC3"/>
    <w:rsid w:val="00A631FA"/>
    <w:rsid w:val="00A632C4"/>
    <w:rsid w:val="00A63387"/>
    <w:rsid w:val="00A638D5"/>
    <w:rsid w:val="00A63BE2"/>
    <w:rsid w:val="00A64A24"/>
    <w:rsid w:val="00A64C27"/>
    <w:rsid w:val="00A64C61"/>
    <w:rsid w:val="00A64CE9"/>
    <w:rsid w:val="00A653C3"/>
    <w:rsid w:val="00A65920"/>
    <w:rsid w:val="00A661D0"/>
    <w:rsid w:val="00A6623F"/>
    <w:rsid w:val="00A66382"/>
    <w:rsid w:val="00A663CF"/>
    <w:rsid w:val="00A666AA"/>
    <w:rsid w:val="00A66A73"/>
    <w:rsid w:val="00A66C30"/>
    <w:rsid w:val="00A66CE8"/>
    <w:rsid w:val="00A671CF"/>
    <w:rsid w:val="00A6737D"/>
    <w:rsid w:val="00A674AC"/>
    <w:rsid w:val="00A67DD1"/>
    <w:rsid w:val="00A67E1D"/>
    <w:rsid w:val="00A67F22"/>
    <w:rsid w:val="00A700B6"/>
    <w:rsid w:val="00A70905"/>
    <w:rsid w:val="00A70988"/>
    <w:rsid w:val="00A709C4"/>
    <w:rsid w:val="00A70D3D"/>
    <w:rsid w:val="00A7129F"/>
    <w:rsid w:val="00A713B9"/>
    <w:rsid w:val="00A71419"/>
    <w:rsid w:val="00A71CD0"/>
    <w:rsid w:val="00A7206D"/>
    <w:rsid w:val="00A72276"/>
    <w:rsid w:val="00A725D7"/>
    <w:rsid w:val="00A72B34"/>
    <w:rsid w:val="00A72DBA"/>
    <w:rsid w:val="00A72F8F"/>
    <w:rsid w:val="00A73064"/>
    <w:rsid w:val="00A731FA"/>
    <w:rsid w:val="00A732D3"/>
    <w:rsid w:val="00A732E9"/>
    <w:rsid w:val="00A73609"/>
    <w:rsid w:val="00A73A17"/>
    <w:rsid w:val="00A73AFD"/>
    <w:rsid w:val="00A73D07"/>
    <w:rsid w:val="00A74657"/>
    <w:rsid w:val="00A7471A"/>
    <w:rsid w:val="00A74832"/>
    <w:rsid w:val="00A74BCE"/>
    <w:rsid w:val="00A74F80"/>
    <w:rsid w:val="00A754B8"/>
    <w:rsid w:val="00A75820"/>
    <w:rsid w:val="00A75C50"/>
    <w:rsid w:val="00A75C69"/>
    <w:rsid w:val="00A75E2F"/>
    <w:rsid w:val="00A75F20"/>
    <w:rsid w:val="00A75F93"/>
    <w:rsid w:val="00A7660D"/>
    <w:rsid w:val="00A768BB"/>
    <w:rsid w:val="00A76E9B"/>
    <w:rsid w:val="00A76F6D"/>
    <w:rsid w:val="00A77062"/>
    <w:rsid w:val="00A77173"/>
    <w:rsid w:val="00A774D4"/>
    <w:rsid w:val="00A77875"/>
    <w:rsid w:val="00A77DC0"/>
    <w:rsid w:val="00A804FE"/>
    <w:rsid w:val="00A80645"/>
    <w:rsid w:val="00A8067D"/>
    <w:rsid w:val="00A807AB"/>
    <w:rsid w:val="00A80FFA"/>
    <w:rsid w:val="00A810B0"/>
    <w:rsid w:val="00A8155B"/>
    <w:rsid w:val="00A81978"/>
    <w:rsid w:val="00A820E4"/>
    <w:rsid w:val="00A82116"/>
    <w:rsid w:val="00A82425"/>
    <w:rsid w:val="00A8252D"/>
    <w:rsid w:val="00A8258F"/>
    <w:rsid w:val="00A8264F"/>
    <w:rsid w:val="00A82890"/>
    <w:rsid w:val="00A8324A"/>
    <w:rsid w:val="00A834B7"/>
    <w:rsid w:val="00A83A75"/>
    <w:rsid w:val="00A83AE3"/>
    <w:rsid w:val="00A83C10"/>
    <w:rsid w:val="00A83C50"/>
    <w:rsid w:val="00A83D04"/>
    <w:rsid w:val="00A842B8"/>
    <w:rsid w:val="00A844B0"/>
    <w:rsid w:val="00A845B4"/>
    <w:rsid w:val="00A84831"/>
    <w:rsid w:val="00A84969"/>
    <w:rsid w:val="00A84BCE"/>
    <w:rsid w:val="00A8537C"/>
    <w:rsid w:val="00A853ED"/>
    <w:rsid w:val="00A85739"/>
    <w:rsid w:val="00A85B30"/>
    <w:rsid w:val="00A85DDB"/>
    <w:rsid w:val="00A8613D"/>
    <w:rsid w:val="00A86504"/>
    <w:rsid w:val="00A865F2"/>
    <w:rsid w:val="00A86960"/>
    <w:rsid w:val="00A86F72"/>
    <w:rsid w:val="00A87159"/>
    <w:rsid w:val="00A87A88"/>
    <w:rsid w:val="00A90154"/>
    <w:rsid w:val="00A9074E"/>
    <w:rsid w:val="00A90C7C"/>
    <w:rsid w:val="00A90DC4"/>
    <w:rsid w:val="00A90F72"/>
    <w:rsid w:val="00A910E6"/>
    <w:rsid w:val="00A9127B"/>
    <w:rsid w:val="00A919E5"/>
    <w:rsid w:val="00A91A2E"/>
    <w:rsid w:val="00A91A6C"/>
    <w:rsid w:val="00A91B48"/>
    <w:rsid w:val="00A91DCB"/>
    <w:rsid w:val="00A92125"/>
    <w:rsid w:val="00A9277C"/>
    <w:rsid w:val="00A928B9"/>
    <w:rsid w:val="00A92974"/>
    <w:rsid w:val="00A92B79"/>
    <w:rsid w:val="00A93163"/>
    <w:rsid w:val="00A93A00"/>
    <w:rsid w:val="00A93B9E"/>
    <w:rsid w:val="00A94273"/>
    <w:rsid w:val="00A946B4"/>
    <w:rsid w:val="00A94C5B"/>
    <w:rsid w:val="00A954DB"/>
    <w:rsid w:val="00A958F3"/>
    <w:rsid w:val="00A959C9"/>
    <w:rsid w:val="00A95D4D"/>
    <w:rsid w:val="00A960D7"/>
    <w:rsid w:val="00A96570"/>
    <w:rsid w:val="00A96BDE"/>
    <w:rsid w:val="00A96BEE"/>
    <w:rsid w:val="00A96C8C"/>
    <w:rsid w:val="00A96CDF"/>
    <w:rsid w:val="00A96CEA"/>
    <w:rsid w:val="00A971CD"/>
    <w:rsid w:val="00A97655"/>
    <w:rsid w:val="00A97C12"/>
    <w:rsid w:val="00AA016B"/>
    <w:rsid w:val="00AA0574"/>
    <w:rsid w:val="00AA0798"/>
    <w:rsid w:val="00AA0BE1"/>
    <w:rsid w:val="00AA0E44"/>
    <w:rsid w:val="00AA1340"/>
    <w:rsid w:val="00AA1747"/>
    <w:rsid w:val="00AA32BA"/>
    <w:rsid w:val="00AA351F"/>
    <w:rsid w:val="00AA36F8"/>
    <w:rsid w:val="00AA3B3F"/>
    <w:rsid w:val="00AA3C6D"/>
    <w:rsid w:val="00AA3F73"/>
    <w:rsid w:val="00AA417D"/>
    <w:rsid w:val="00AA427F"/>
    <w:rsid w:val="00AA447C"/>
    <w:rsid w:val="00AA44D3"/>
    <w:rsid w:val="00AA4508"/>
    <w:rsid w:val="00AA4697"/>
    <w:rsid w:val="00AA484F"/>
    <w:rsid w:val="00AA48BE"/>
    <w:rsid w:val="00AA5254"/>
    <w:rsid w:val="00AA5538"/>
    <w:rsid w:val="00AA5D40"/>
    <w:rsid w:val="00AA5E84"/>
    <w:rsid w:val="00AA669B"/>
    <w:rsid w:val="00AA66E5"/>
    <w:rsid w:val="00AA6CC0"/>
    <w:rsid w:val="00AA7722"/>
    <w:rsid w:val="00AA779D"/>
    <w:rsid w:val="00AA7844"/>
    <w:rsid w:val="00AA7E1A"/>
    <w:rsid w:val="00AA7F56"/>
    <w:rsid w:val="00AB0007"/>
    <w:rsid w:val="00AB06D3"/>
    <w:rsid w:val="00AB0816"/>
    <w:rsid w:val="00AB0A0B"/>
    <w:rsid w:val="00AB0AF3"/>
    <w:rsid w:val="00AB1116"/>
    <w:rsid w:val="00AB15AD"/>
    <w:rsid w:val="00AB1712"/>
    <w:rsid w:val="00AB1C05"/>
    <w:rsid w:val="00AB1D35"/>
    <w:rsid w:val="00AB1FCF"/>
    <w:rsid w:val="00AB2007"/>
    <w:rsid w:val="00AB2066"/>
    <w:rsid w:val="00AB24B1"/>
    <w:rsid w:val="00AB2B7A"/>
    <w:rsid w:val="00AB2F80"/>
    <w:rsid w:val="00AB365A"/>
    <w:rsid w:val="00AB3B55"/>
    <w:rsid w:val="00AB4159"/>
    <w:rsid w:val="00AB4949"/>
    <w:rsid w:val="00AB4961"/>
    <w:rsid w:val="00AB4FE1"/>
    <w:rsid w:val="00AB5105"/>
    <w:rsid w:val="00AB5886"/>
    <w:rsid w:val="00AB58BB"/>
    <w:rsid w:val="00AB59C7"/>
    <w:rsid w:val="00AB61E9"/>
    <w:rsid w:val="00AB668B"/>
    <w:rsid w:val="00AB6D28"/>
    <w:rsid w:val="00AB6E47"/>
    <w:rsid w:val="00AB71AE"/>
    <w:rsid w:val="00AB73DB"/>
    <w:rsid w:val="00AB7E28"/>
    <w:rsid w:val="00AC04EB"/>
    <w:rsid w:val="00AC06BE"/>
    <w:rsid w:val="00AC07FF"/>
    <w:rsid w:val="00AC0A86"/>
    <w:rsid w:val="00AC1059"/>
    <w:rsid w:val="00AC106E"/>
    <w:rsid w:val="00AC1378"/>
    <w:rsid w:val="00AC1465"/>
    <w:rsid w:val="00AC1546"/>
    <w:rsid w:val="00AC1CE6"/>
    <w:rsid w:val="00AC1E2C"/>
    <w:rsid w:val="00AC213E"/>
    <w:rsid w:val="00AC222F"/>
    <w:rsid w:val="00AC2241"/>
    <w:rsid w:val="00AC2573"/>
    <w:rsid w:val="00AC3914"/>
    <w:rsid w:val="00AC3E05"/>
    <w:rsid w:val="00AC4826"/>
    <w:rsid w:val="00AC4C3C"/>
    <w:rsid w:val="00AC501A"/>
    <w:rsid w:val="00AC511E"/>
    <w:rsid w:val="00AC56EF"/>
    <w:rsid w:val="00AC59E0"/>
    <w:rsid w:val="00AC5EDE"/>
    <w:rsid w:val="00AC628C"/>
    <w:rsid w:val="00AC63FC"/>
    <w:rsid w:val="00AC67A2"/>
    <w:rsid w:val="00AC67D0"/>
    <w:rsid w:val="00AC68BF"/>
    <w:rsid w:val="00AC69AE"/>
    <w:rsid w:val="00AC69E2"/>
    <w:rsid w:val="00AC6FFC"/>
    <w:rsid w:val="00AC7908"/>
    <w:rsid w:val="00AC79A8"/>
    <w:rsid w:val="00AC7BE6"/>
    <w:rsid w:val="00AD003B"/>
    <w:rsid w:val="00AD0391"/>
    <w:rsid w:val="00AD0519"/>
    <w:rsid w:val="00AD08CE"/>
    <w:rsid w:val="00AD0AEB"/>
    <w:rsid w:val="00AD0C18"/>
    <w:rsid w:val="00AD14F9"/>
    <w:rsid w:val="00AD1558"/>
    <w:rsid w:val="00AD1CC4"/>
    <w:rsid w:val="00AD1D1C"/>
    <w:rsid w:val="00AD1F5B"/>
    <w:rsid w:val="00AD2062"/>
    <w:rsid w:val="00AD2303"/>
    <w:rsid w:val="00AD282D"/>
    <w:rsid w:val="00AD2865"/>
    <w:rsid w:val="00AD325D"/>
    <w:rsid w:val="00AD462A"/>
    <w:rsid w:val="00AD4647"/>
    <w:rsid w:val="00AD4698"/>
    <w:rsid w:val="00AD4A52"/>
    <w:rsid w:val="00AD53E5"/>
    <w:rsid w:val="00AD5421"/>
    <w:rsid w:val="00AD55D5"/>
    <w:rsid w:val="00AD5B19"/>
    <w:rsid w:val="00AD60C4"/>
    <w:rsid w:val="00AD66BF"/>
    <w:rsid w:val="00AD6DBE"/>
    <w:rsid w:val="00AD6FD0"/>
    <w:rsid w:val="00AD7255"/>
    <w:rsid w:val="00AD7430"/>
    <w:rsid w:val="00AD798C"/>
    <w:rsid w:val="00AD7A2E"/>
    <w:rsid w:val="00AE0EA8"/>
    <w:rsid w:val="00AE0EE6"/>
    <w:rsid w:val="00AE1682"/>
    <w:rsid w:val="00AE19D2"/>
    <w:rsid w:val="00AE1A40"/>
    <w:rsid w:val="00AE1F7D"/>
    <w:rsid w:val="00AE1FE7"/>
    <w:rsid w:val="00AE2090"/>
    <w:rsid w:val="00AE247A"/>
    <w:rsid w:val="00AE349D"/>
    <w:rsid w:val="00AE3729"/>
    <w:rsid w:val="00AE3B32"/>
    <w:rsid w:val="00AE4361"/>
    <w:rsid w:val="00AE4987"/>
    <w:rsid w:val="00AE5103"/>
    <w:rsid w:val="00AE5451"/>
    <w:rsid w:val="00AE590E"/>
    <w:rsid w:val="00AE5A8C"/>
    <w:rsid w:val="00AE6062"/>
    <w:rsid w:val="00AE665F"/>
    <w:rsid w:val="00AE6AC4"/>
    <w:rsid w:val="00AE7030"/>
    <w:rsid w:val="00AE7252"/>
    <w:rsid w:val="00AE7420"/>
    <w:rsid w:val="00AE7626"/>
    <w:rsid w:val="00AE76E7"/>
    <w:rsid w:val="00AE77CD"/>
    <w:rsid w:val="00AE7871"/>
    <w:rsid w:val="00AE7C82"/>
    <w:rsid w:val="00AE7C9C"/>
    <w:rsid w:val="00AE7E81"/>
    <w:rsid w:val="00AE7F36"/>
    <w:rsid w:val="00AF0030"/>
    <w:rsid w:val="00AF077D"/>
    <w:rsid w:val="00AF0EBA"/>
    <w:rsid w:val="00AF0F32"/>
    <w:rsid w:val="00AF11DC"/>
    <w:rsid w:val="00AF121F"/>
    <w:rsid w:val="00AF1348"/>
    <w:rsid w:val="00AF17CC"/>
    <w:rsid w:val="00AF1CDF"/>
    <w:rsid w:val="00AF1F45"/>
    <w:rsid w:val="00AF2005"/>
    <w:rsid w:val="00AF2176"/>
    <w:rsid w:val="00AF291D"/>
    <w:rsid w:val="00AF2A2F"/>
    <w:rsid w:val="00AF2C45"/>
    <w:rsid w:val="00AF3347"/>
    <w:rsid w:val="00AF34AE"/>
    <w:rsid w:val="00AF36BA"/>
    <w:rsid w:val="00AF3A3D"/>
    <w:rsid w:val="00AF3A92"/>
    <w:rsid w:val="00AF3AB2"/>
    <w:rsid w:val="00AF3DDE"/>
    <w:rsid w:val="00AF3F35"/>
    <w:rsid w:val="00AF429C"/>
    <w:rsid w:val="00AF488F"/>
    <w:rsid w:val="00AF4B17"/>
    <w:rsid w:val="00AF54A7"/>
    <w:rsid w:val="00AF5560"/>
    <w:rsid w:val="00AF6096"/>
    <w:rsid w:val="00AF6556"/>
    <w:rsid w:val="00AF6CE8"/>
    <w:rsid w:val="00AF6D5C"/>
    <w:rsid w:val="00AF7572"/>
    <w:rsid w:val="00AF75F8"/>
    <w:rsid w:val="00AF76A7"/>
    <w:rsid w:val="00AF7777"/>
    <w:rsid w:val="00AF7F3E"/>
    <w:rsid w:val="00B002BC"/>
    <w:rsid w:val="00B0037E"/>
    <w:rsid w:val="00B00484"/>
    <w:rsid w:val="00B004D5"/>
    <w:rsid w:val="00B006ED"/>
    <w:rsid w:val="00B00903"/>
    <w:rsid w:val="00B00A9F"/>
    <w:rsid w:val="00B0114F"/>
    <w:rsid w:val="00B012DB"/>
    <w:rsid w:val="00B01508"/>
    <w:rsid w:val="00B02042"/>
    <w:rsid w:val="00B0240F"/>
    <w:rsid w:val="00B02931"/>
    <w:rsid w:val="00B029AA"/>
    <w:rsid w:val="00B033BB"/>
    <w:rsid w:val="00B034E4"/>
    <w:rsid w:val="00B03786"/>
    <w:rsid w:val="00B046DE"/>
    <w:rsid w:val="00B04A65"/>
    <w:rsid w:val="00B04B1C"/>
    <w:rsid w:val="00B051DE"/>
    <w:rsid w:val="00B05510"/>
    <w:rsid w:val="00B055E0"/>
    <w:rsid w:val="00B05ABE"/>
    <w:rsid w:val="00B05C70"/>
    <w:rsid w:val="00B05DC8"/>
    <w:rsid w:val="00B05FDF"/>
    <w:rsid w:val="00B063C0"/>
    <w:rsid w:val="00B06A28"/>
    <w:rsid w:val="00B06BBC"/>
    <w:rsid w:val="00B06CAE"/>
    <w:rsid w:val="00B06CB4"/>
    <w:rsid w:val="00B07277"/>
    <w:rsid w:val="00B07F63"/>
    <w:rsid w:val="00B1005F"/>
    <w:rsid w:val="00B10063"/>
    <w:rsid w:val="00B10372"/>
    <w:rsid w:val="00B10B2C"/>
    <w:rsid w:val="00B10B6E"/>
    <w:rsid w:val="00B10BB4"/>
    <w:rsid w:val="00B1114D"/>
    <w:rsid w:val="00B1128B"/>
    <w:rsid w:val="00B11664"/>
    <w:rsid w:val="00B116F1"/>
    <w:rsid w:val="00B11A45"/>
    <w:rsid w:val="00B11BCE"/>
    <w:rsid w:val="00B11D49"/>
    <w:rsid w:val="00B120E2"/>
    <w:rsid w:val="00B1253D"/>
    <w:rsid w:val="00B12684"/>
    <w:rsid w:val="00B12875"/>
    <w:rsid w:val="00B1299D"/>
    <w:rsid w:val="00B12E9B"/>
    <w:rsid w:val="00B130D4"/>
    <w:rsid w:val="00B1334F"/>
    <w:rsid w:val="00B13613"/>
    <w:rsid w:val="00B13987"/>
    <w:rsid w:val="00B13ABE"/>
    <w:rsid w:val="00B13F7A"/>
    <w:rsid w:val="00B14174"/>
    <w:rsid w:val="00B141F8"/>
    <w:rsid w:val="00B14823"/>
    <w:rsid w:val="00B1495C"/>
    <w:rsid w:val="00B14B36"/>
    <w:rsid w:val="00B1525F"/>
    <w:rsid w:val="00B15C93"/>
    <w:rsid w:val="00B15CE5"/>
    <w:rsid w:val="00B15FCC"/>
    <w:rsid w:val="00B16436"/>
    <w:rsid w:val="00B164E1"/>
    <w:rsid w:val="00B165AD"/>
    <w:rsid w:val="00B16639"/>
    <w:rsid w:val="00B16763"/>
    <w:rsid w:val="00B169D9"/>
    <w:rsid w:val="00B16A60"/>
    <w:rsid w:val="00B16AE6"/>
    <w:rsid w:val="00B16BC3"/>
    <w:rsid w:val="00B16BC8"/>
    <w:rsid w:val="00B16D15"/>
    <w:rsid w:val="00B1767C"/>
    <w:rsid w:val="00B17A8F"/>
    <w:rsid w:val="00B17C87"/>
    <w:rsid w:val="00B17DFE"/>
    <w:rsid w:val="00B20333"/>
    <w:rsid w:val="00B20BD1"/>
    <w:rsid w:val="00B20C1C"/>
    <w:rsid w:val="00B211C9"/>
    <w:rsid w:val="00B214BB"/>
    <w:rsid w:val="00B2164B"/>
    <w:rsid w:val="00B218DE"/>
    <w:rsid w:val="00B21BE2"/>
    <w:rsid w:val="00B21F75"/>
    <w:rsid w:val="00B222EC"/>
    <w:rsid w:val="00B224A0"/>
    <w:rsid w:val="00B224C4"/>
    <w:rsid w:val="00B2268E"/>
    <w:rsid w:val="00B22C62"/>
    <w:rsid w:val="00B2300D"/>
    <w:rsid w:val="00B230CD"/>
    <w:rsid w:val="00B232DD"/>
    <w:rsid w:val="00B2349B"/>
    <w:rsid w:val="00B2390F"/>
    <w:rsid w:val="00B23984"/>
    <w:rsid w:val="00B239CA"/>
    <w:rsid w:val="00B241C8"/>
    <w:rsid w:val="00B24434"/>
    <w:rsid w:val="00B24E87"/>
    <w:rsid w:val="00B2556E"/>
    <w:rsid w:val="00B25AB3"/>
    <w:rsid w:val="00B25C6E"/>
    <w:rsid w:val="00B25E02"/>
    <w:rsid w:val="00B25EA9"/>
    <w:rsid w:val="00B26208"/>
    <w:rsid w:val="00B26297"/>
    <w:rsid w:val="00B26B02"/>
    <w:rsid w:val="00B26B2C"/>
    <w:rsid w:val="00B26D96"/>
    <w:rsid w:val="00B27124"/>
    <w:rsid w:val="00B27474"/>
    <w:rsid w:val="00B275B2"/>
    <w:rsid w:val="00B2788A"/>
    <w:rsid w:val="00B27BCB"/>
    <w:rsid w:val="00B27C0A"/>
    <w:rsid w:val="00B27F61"/>
    <w:rsid w:val="00B302CB"/>
    <w:rsid w:val="00B309C0"/>
    <w:rsid w:val="00B30DCC"/>
    <w:rsid w:val="00B30FCD"/>
    <w:rsid w:val="00B31197"/>
    <w:rsid w:val="00B3125F"/>
    <w:rsid w:val="00B3140C"/>
    <w:rsid w:val="00B317CD"/>
    <w:rsid w:val="00B31961"/>
    <w:rsid w:val="00B31CBC"/>
    <w:rsid w:val="00B31EB0"/>
    <w:rsid w:val="00B3262C"/>
    <w:rsid w:val="00B32673"/>
    <w:rsid w:val="00B32C4F"/>
    <w:rsid w:val="00B32E03"/>
    <w:rsid w:val="00B3309E"/>
    <w:rsid w:val="00B33893"/>
    <w:rsid w:val="00B338C1"/>
    <w:rsid w:val="00B33FCE"/>
    <w:rsid w:val="00B34050"/>
    <w:rsid w:val="00B34112"/>
    <w:rsid w:val="00B34733"/>
    <w:rsid w:val="00B34E90"/>
    <w:rsid w:val="00B3508E"/>
    <w:rsid w:val="00B354A4"/>
    <w:rsid w:val="00B354AE"/>
    <w:rsid w:val="00B35665"/>
    <w:rsid w:val="00B35904"/>
    <w:rsid w:val="00B35986"/>
    <w:rsid w:val="00B35C7C"/>
    <w:rsid w:val="00B35E59"/>
    <w:rsid w:val="00B35E60"/>
    <w:rsid w:val="00B35FF3"/>
    <w:rsid w:val="00B36014"/>
    <w:rsid w:val="00B3628F"/>
    <w:rsid w:val="00B36688"/>
    <w:rsid w:val="00B36695"/>
    <w:rsid w:val="00B3679D"/>
    <w:rsid w:val="00B368AB"/>
    <w:rsid w:val="00B369A4"/>
    <w:rsid w:val="00B36CD6"/>
    <w:rsid w:val="00B36D6E"/>
    <w:rsid w:val="00B36F66"/>
    <w:rsid w:val="00B372A6"/>
    <w:rsid w:val="00B37AC6"/>
    <w:rsid w:val="00B37B78"/>
    <w:rsid w:val="00B37CA6"/>
    <w:rsid w:val="00B37E0E"/>
    <w:rsid w:val="00B401B1"/>
    <w:rsid w:val="00B401FD"/>
    <w:rsid w:val="00B40511"/>
    <w:rsid w:val="00B40ACA"/>
    <w:rsid w:val="00B40DF0"/>
    <w:rsid w:val="00B411F1"/>
    <w:rsid w:val="00B416AE"/>
    <w:rsid w:val="00B41974"/>
    <w:rsid w:val="00B41B5F"/>
    <w:rsid w:val="00B421F8"/>
    <w:rsid w:val="00B425B9"/>
    <w:rsid w:val="00B426F3"/>
    <w:rsid w:val="00B42B41"/>
    <w:rsid w:val="00B42B6C"/>
    <w:rsid w:val="00B42D95"/>
    <w:rsid w:val="00B430D6"/>
    <w:rsid w:val="00B43483"/>
    <w:rsid w:val="00B4358C"/>
    <w:rsid w:val="00B4371F"/>
    <w:rsid w:val="00B43CFC"/>
    <w:rsid w:val="00B449D9"/>
    <w:rsid w:val="00B44DA0"/>
    <w:rsid w:val="00B4508D"/>
    <w:rsid w:val="00B45273"/>
    <w:rsid w:val="00B452A2"/>
    <w:rsid w:val="00B461D2"/>
    <w:rsid w:val="00B46245"/>
    <w:rsid w:val="00B463D1"/>
    <w:rsid w:val="00B46611"/>
    <w:rsid w:val="00B46618"/>
    <w:rsid w:val="00B46E02"/>
    <w:rsid w:val="00B46E56"/>
    <w:rsid w:val="00B4760A"/>
    <w:rsid w:val="00B4784B"/>
    <w:rsid w:val="00B478B4"/>
    <w:rsid w:val="00B4792D"/>
    <w:rsid w:val="00B47E56"/>
    <w:rsid w:val="00B50382"/>
    <w:rsid w:val="00B509D3"/>
    <w:rsid w:val="00B50DCF"/>
    <w:rsid w:val="00B50E18"/>
    <w:rsid w:val="00B50F7E"/>
    <w:rsid w:val="00B511E9"/>
    <w:rsid w:val="00B51551"/>
    <w:rsid w:val="00B517D0"/>
    <w:rsid w:val="00B51A02"/>
    <w:rsid w:val="00B51AAF"/>
    <w:rsid w:val="00B51BE2"/>
    <w:rsid w:val="00B51C7D"/>
    <w:rsid w:val="00B51D0B"/>
    <w:rsid w:val="00B52C85"/>
    <w:rsid w:val="00B52EFD"/>
    <w:rsid w:val="00B530FA"/>
    <w:rsid w:val="00B531D7"/>
    <w:rsid w:val="00B53427"/>
    <w:rsid w:val="00B53679"/>
    <w:rsid w:val="00B5374E"/>
    <w:rsid w:val="00B53833"/>
    <w:rsid w:val="00B53BC2"/>
    <w:rsid w:val="00B53C6B"/>
    <w:rsid w:val="00B541F3"/>
    <w:rsid w:val="00B54E0B"/>
    <w:rsid w:val="00B55179"/>
    <w:rsid w:val="00B55213"/>
    <w:rsid w:val="00B55E25"/>
    <w:rsid w:val="00B56496"/>
    <w:rsid w:val="00B5651B"/>
    <w:rsid w:val="00B56FE3"/>
    <w:rsid w:val="00B5773F"/>
    <w:rsid w:val="00B5777A"/>
    <w:rsid w:val="00B579D2"/>
    <w:rsid w:val="00B57D95"/>
    <w:rsid w:val="00B57E9C"/>
    <w:rsid w:val="00B60137"/>
    <w:rsid w:val="00B60894"/>
    <w:rsid w:val="00B61060"/>
    <w:rsid w:val="00B62037"/>
    <w:rsid w:val="00B623F8"/>
    <w:rsid w:val="00B62789"/>
    <w:rsid w:val="00B6280C"/>
    <w:rsid w:val="00B628F3"/>
    <w:rsid w:val="00B62A44"/>
    <w:rsid w:val="00B630F8"/>
    <w:rsid w:val="00B632C3"/>
    <w:rsid w:val="00B63B6A"/>
    <w:rsid w:val="00B63C8B"/>
    <w:rsid w:val="00B63F1B"/>
    <w:rsid w:val="00B63F64"/>
    <w:rsid w:val="00B63FEE"/>
    <w:rsid w:val="00B643DE"/>
    <w:rsid w:val="00B645AE"/>
    <w:rsid w:val="00B646E0"/>
    <w:rsid w:val="00B648D6"/>
    <w:rsid w:val="00B64936"/>
    <w:rsid w:val="00B6493A"/>
    <w:rsid w:val="00B64A2F"/>
    <w:rsid w:val="00B64D35"/>
    <w:rsid w:val="00B65161"/>
    <w:rsid w:val="00B65282"/>
    <w:rsid w:val="00B6547C"/>
    <w:rsid w:val="00B657A3"/>
    <w:rsid w:val="00B65E17"/>
    <w:rsid w:val="00B66742"/>
    <w:rsid w:val="00B66ADF"/>
    <w:rsid w:val="00B66EB4"/>
    <w:rsid w:val="00B66EF6"/>
    <w:rsid w:val="00B66F69"/>
    <w:rsid w:val="00B67098"/>
    <w:rsid w:val="00B6748D"/>
    <w:rsid w:val="00B676A8"/>
    <w:rsid w:val="00B677ED"/>
    <w:rsid w:val="00B7009D"/>
    <w:rsid w:val="00B705F4"/>
    <w:rsid w:val="00B706CC"/>
    <w:rsid w:val="00B70B6D"/>
    <w:rsid w:val="00B70E18"/>
    <w:rsid w:val="00B70E63"/>
    <w:rsid w:val="00B71277"/>
    <w:rsid w:val="00B713FA"/>
    <w:rsid w:val="00B7147B"/>
    <w:rsid w:val="00B71B83"/>
    <w:rsid w:val="00B71E74"/>
    <w:rsid w:val="00B7205E"/>
    <w:rsid w:val="00B72393"/>
    <w:rsid w:val="00B725C7"/>
    <w:rsid w:val="00B729C5"/>
    <w:rsid w:val="00B729E2"/>
    <w:rsid w:val="00B72A23"/>
    <w:rsid w:val="00B72CBA"/>
    <w:rsid w:val="00B72FC9"/>
    <w:rsid w:val="00B732B0"/>
    <w:rsid w:val="00B736BA"/>
    <w:rsid w:val="00B736EC"/>
    <w:rsid w:val="00B73A0F"/>
    <w:rsid w:val="00B73CDE"/>
    <w:rsid w:val="00B73FC8"/>
    <w:rsid w:val="00B74017"/>
    <w:rsid w:val="00B7412B"/>
    <w:rsid w:val="00B7454B"/>
    <w:rsid w:val="00B745E9"/>
    <w:rsid w:val="00B74720"/>
    <w:rsid w:val="00B74929"/>
    <w:rsid w:val="00B74948"/>
    <w:rsid w:val="00B749FF"/>
    <w:rsid w:val="00B74AA9"/>
    <w:rsid w:val="00B7508B"/>
    <w:rsid w:val="00B752A8"/>
    <w:rsid w:val="00B7540D"/>
    <w:rsid w:val="00B7582F"/>
    <w:rsid w:val="00B75EF0"/>
    <w:rsid w:val="00B761C3"/>
    <w:rsid w:val="00B7636B"/>
    <w:rsid w:val="00B765BC"/>
    <w:rsid w:val="00B765F9"/>
    <w:rsid w:val="00B76698"/>
    <w:rsid w:val="00B76C27"/>
    <w:rsid w:val="00B76DFC"/>
    <w:rsid w:val="00B76F72"/>
    <w:rsid w:val="00B77502"/>
    <w:rsid w:val="00B775EC"/>
    <w:rsid w:val="00B77B13"/>
    <w:rsid w:val="00B77DB3"/>
    <w:rsid w:val="00B800A8"/>
    <w:rsid w:val="00B80521"/>
    <w:rsid w:val="00B806E4"/>
    <w:rsid w:val="00B807FD"/>
    <w:rsid w:val="00B80E47"/>
    <w:rsid w:val="00B80F3E"/>
    <w:rsid w:val="00B810A0"/>
    <w:rsid w:val="00B81353"/>
    <w:rsid w:val="00B81A49"/>
    <w:rsid w:val="00B81AAF"/>
    <w:rsid w:val="00B82536"/>
    <w:rsid w:val="00B82724"/>
    <w:rsid w:val="00B827E5"/>
    <w:rsid w:val="00B83221"/>
    <w:rsid w:val="00B83473"/>
    <w:rsid w:val="00B83483"/>
    <w:rsid w:val="00B837A6"/>
    <w:rsid w:val="00B83EF7"/>
    <w:rsid w:val="00B841D9"/>
    <w:rsid w:val="00B8429A"/>
    <w:rsid w:val="00B842FD"/>
    <w:rsid w:val="00B84B00"/>
    <w:rsid w:val="00B84B68"/>
    <w:rsid w:val="00B84BD0"/>
    <w:rsid w:val="00B84C9C"/>
    <w:rsid w:val="00B854B5"/>
    <w:rsid w:val="00B854F6"/>
    <w:rsid w:val="00B85502"/>
    <w:rsid w:val="00B85C98"/>
    <w:rsid w:val="00B86554"/>
    <w:rsid w:val="00B86831"/>
    <w:rsid w:val="00B86BAA"/>
    <w:rsid w:val="00B8709B"/>
    <w:rsid w:val="00B871B9"/>
    <w:rsid w:val="00B8763C"/>
    <w:rsid w:val="00B90381"/>
    <w:rsid w:val="00B90518"/>
    <w:rsid w:val="00B9054E"/>
    <w:rsid w:val="00B90E96"/>
    <w:rsid w:val="00B911A9"/>
    <w:rsid w:val="00B91225"/>
    <w:rsid w:val="00B912C9"/>
    <w:rsid w:val="00B912F8"/>
    <w:rsid w:val="00B9183C"/>
    <w:rsid w:val="00B92073"/>
    <w:rsid w:val="00B92512"/>
    <w:rsid w:val="00B92693"/>
    <w:rsid w:val="00B9312D"/>
    <w:rsid w:val="00B93222"/>
    <w:rsid w:val="00B934FE"/>
    <w:rsid w:val="00B93591"/>
    <w:rsid w:val="00B936DE"/>
    <w:rsid w:val="00B93A77"/>
    <w:rsid w:val="00B93AD0"/>
    <w:rsid w:val="00B93CA2"/>
    <w:rsid w:val="00B93D2E"/>
    <w:rsid w:val="00B93FFD"/>
    <w:rsid w:val="00B947ED"/>
    <w:rsid w:val="00B9498C"/>
    <w:rsid w:val="00B94ABB"/>
    <w:rsid w:val="00B94B6A"/>
    <w:rsid w:val="00B94E2B"/>
    <w:rsid w:val="00B94E64"/>
    <w:rsid w:val="00B95241"/>
    <w:rsid w:val="00B95EF2"/>
    <w:rsid w:val="00B9606A"/>
    <w:rsid w:val="00B960A6"/>
    <w:rsid w:val="00B9659E"/>
    <w:rsid w:val="00B96C4D"/>
    <w:rsid w:val="00B96C6D"/>
    <w:rsid w:val="00B97048"/>
    <w:rsid w:val="00B973D4"/>
    <w:rsid w:val="00B973F3"/>
    <w:rsid w:val="00B97935"/>
    <w:rsid w:val="00B97DF8"/>
    <w:rsid w:val="00B97E3D"/>
    <w:rsid w:val="00BA08A4"/>
    <w:rsid w:val="00BA0A46"/>
    <w:rsid w:val="00BA0A6E"/>
    <w:rsid w:val="00BA0AF3"/>
    <w:rsid w:val="00BA0BCD"/>
    <w:rsid w:val="00BA1556"/>
    <w:rsid w:val="00BA1C48"/>
    <w:rsid w:val="00BA1CF2"/>
    <w:rsid w:val="00BA1F2F"/>
    <w:rsid w:val="00BA2145"/>
    <w:rsid w:val="00BA2296"/>
    <w:rsid w:val="00BA2502"/>
    <w:rsid w:val="00BA253D"/>
    <w:rsid w:val="00BA2898"/>
    <w:rsid w:val="00BA2DA4"/>
    <w:rsid w:val="00BA30EF"/>
    <w:rsid w:val="00BA36AF"/>
    <w:rsid w:val="00BA3C63"/>
    <w:rsid w:val="00BA400E"/>
    <w:rsid w:val="00BA41C6"/>
    <w:rsid w:val="00BA433C"/>
    <w:rsid w:val="00BA44FB"/>
    <w:rsid w:val="00BA4780"/>
    <w:rsid w:val="00BA47C5"/>
    <w:rsid w:val="00BA49D5"/>
    <w:rsid w:val="00BA50C9"/>
    <w:rsid w:val="00BA55E4"/>
    <w:rsid w:val="00BA5661"/>
    <w:rsid w:val="00BA56E2"/>
    <w:rsid w:val="00BA58C2"/>
    <w:rsid w:val="00BA5F01"/>
    <w:rsid w:val="00BA635C"/>
    <w:rsid w:val="00BA63A8"/>
    <w:rsid w:val="00BA6C32"/>
    <w:rsid w:val="00BA6D36"/>
    <w:rsid w:val="00BA6F27"/>
    <w:rsid w:val="00BA70CC"/>
    <w:rsid w:val="00BA70D8"/>
    <w:rsid w:val="00BA76C3"/>
    <w:rsid w:val="00BA787E"/>
    <w:rsid w:val="00BA78EA"/>
    <w:rsid w:val="00BA7F8F"/>
    <w:rsid w:val="00BB029C"/>
    <w:rsid w:val="00BB04DF"/>
    <w:rsid w:val="00BB0806"/>
    <w:rsid w:val="00BB0A4E"/>
    <w:rsid w:val="00BB1051"/>
    <w:rsid w:val="00BB14CC"/>
    <w:rsid w:val="00BB1826"/>
    <w:rsid w:val="00BB1949"/>
    <w:rsid w:val="00BB1FA6"/>
    <w:rsid w:val="00BB1FA8"/>
    <w:rsid w:val="00BB208D"/>
    <w:rsid w:val="00BB21C8"/>
    <w:rsid w:val="00BB2633"/>
    <w:rsid w:val="00BB2E35"/>
    <w:rsid w:val="00BB2F2C"/>
    <w:rsid w:val="00BB2F9C"/>
    <w:rsid w:val="00BB3394"/>
    <w:rsid w:val="00BB39FB"/>
    <w:rsid w:val="00BB3AA3"/>
    <w:rsid w:val="00BB3ABA"/>
    <w:rsid w:val="00BB3AF9"/>
    <w:rsid w:val="00BB3B94"/>
    <w:rsid w:val="00BB4400"/>
    <w:rsid w:val="00BB454C"/>
    <w:rsid w:val="00BB46E5"/>
    <w:rsid w:val="00BB485F"/>
    <w:rsid w:val="00BB5034"/>
    <w:rsid w:val="00BB53CF"/>
    <w:rsid w:val="00BB54EB"/>
    <w:rsid w:val="00BB5628"/>
    <w:rsid w:val="00BB58A4"/>
    <w:rsid w:val="00BB5DF6"/>
    <w:rsid w:val="00BB60DA"/>
    <w:rsid w:val="00BB7027"/>
    <w:rsid w:val="00BB70DB"/>
    <w:rsid w:val="00BB71EE"/>
    <w:rsid w:val="00BB722F"/>
    <w:rsid w:val="00BB73C1"/>
    <w:rsid w:val="00BB76AD"/>
    <w:rsid w:val="00BC0099"/>
    <w:rsid w:val="00BC0768"/>
    <w:rsid w:val="00BC078B"/>
    <w:rsid w:val="00BC1301"/>
    <w:rsid w:val="00BC1532"/>
    <w:rsid w:val="00BC188E"/>
    <w:rsid w:val="00BC1A36"/>
    <w:rsid w:val="00BC1FED"/>
    <w:rsid w:val="00BC2B2E"/>
    <w:rsid w:val="00BC2B51"/>
    <w:rsid w:val="00BC3378"/>
    <w:rsid w:val="00BC35F9"/>
    <w:rsid w:val="00BC399F"/>
    <w:rsid w:val="00BC3B88"/>
    <w:rsid w:val="00BC42A4"/>
    <w:rsid w:val="00BC4344"/>
    <w:rsid w:val="00BC4486"/>
    <w:rsid w:val="00BC44C1"/>
    <w:rsid w:val="00BC4752"/>
    <w:rsid w:val="00BC4976"/>
    <w:rsid w:val="00BC4F3F"/>
    <w:rsid w:val="00BC525D"/>
    <w:rsid w:val="00BC52BB"/>
    <w:rsid w:val="00BC53BE"/>
    <w:rsid w:val="00BC54F0"/>
    <w:rsid w:val="00BC551D"/>
    <w:rsid w:val="00BC5609"/>
    <w:rsid w:val="00BC5D1E"/>
    <w:rsid w:val="00BC6357"/>
    <w:rsid w:val="00BC65B7"/>
    <w:rsid w:val="00BC6AD1"/>
    <w:rsid w:val="00BC6EEF"/>
    <w:rsid w:val="00BC6F06"/>
    <w:rsid w:val="00BC6F9B"/>
    <w:rsid w:val="00BC702C"/>
    <w:rsid w:val="00BC70D1"/>
    <w:rsid w:val="00BC70E7"/>
    <w:rsid w:val="00BC7DA4"/>
    <w:rsid w:val="00BC7E85"/>
    <w:rsid w:val="00BD0230"/>
    <w:rsid w:val="00BD033C"/>
    <w:rsid w:val="00BD06B4"/>
    <w:rsid w:val="00BD07C3"/>
    <w:rsid w:val="00BD0F9E"/>
    <w:rsid w:val="00BD123D"/>
    <w:rsid w:val="00BD18E4"/>
    <w:rsid w:val="00BD199C"/>
    <w:rsid w:val="00BD1A44"/>
    <w:rsid w:val="00BD1EBF"/>
    <w:rsid w:val="00BD23DA"/>
    <w:rsid w:val="00BD2437"/>
    <w:rsid w:val="00BD28BF"/>
    <w:rsid w:val="00BD313F"/>
    <w:rsid w:val="00BD35E1"/>
    <w:rsid w:val="00BD3669"/>
    <w:rsid w:val="00BD36A0"/>
    <w:rsid w:val="00BD3B7F"/>
    <w:rsid w:val="00BD3C59"/>
    <w:rsid w:val="00BD3F23"/>
    <w:rsid w:val="00BD43A4"/>
    <w:rsid w:val="00BD445D"/>
    <w:rsid w:val="00BD49A4"/>
    <w:rsid w:val="00BD51B9"/>
    <w:rsid w:val="00BD527F"/>
    <w:rsid w:val="00BD5599"/>
    <w:rsid w:val="00BD5672"/>
    <w:rsid w:val="00BD5796"/>
    <w:rsid w:val="00BD5B64"/>
    <w:rsid w:val="00BD5DDC"/>
    <w:rsid w:val="00BD637A"/>
    <w:rsid w:val="00BD6815"/>
    <w:rsid w:val="00BD706F"/>
    <w:rsid w:val="00BD76CB"/>
    <w:rsid w:val="00BD77D2"/>
    <w:rsid w:val="00BD7A17"/>
    <w:rsid w:val="00BD7ABE"/>
    <w:rsid w:val="00BD7CE3"/>
    <w:rsid w:val="00BE0860"/>
    <w:rsid w:val="00BE092D"/>
    <w:rsid w:val="00BE0971"/>
    <w:rsid w:val="00BE1360"/>
    <w:rsid w:val="00BE143C"/>
    <w:rsid w:val="00BE14AF"/>
    <w:rsid w:val="00BE15B1"/>
    <w:rsid w:val="00BE15D4"/>
    <w:rsid w:val="00BE19CE"/>
    <w:rsid w:val="00BE1A36"/>
    <w:rsid w:val="00BE1C92"/>
    <w:rsid w:val="00BE2085"/>
    <w:rsid w:val="00BE2160"/>
    <w:rsid w:val="00BE241E"/>
    <w:rsid w:val="00BE2777"/>
    <w:rsid w:val="00BE2E78"/>
    <w:rsid w:val="00BE2E7C"/>
    <w:rsid w:val="00BE2EBC"/>
    <w:rsid w:val="00BE346E"/>
    <w:rsid w:val="00BE36F7"/>
    <w:rsid w:val="00BE3775"/>
    <w:rsid w:val="00BE3950"/>
    <w:rsid w:val="00BE3CF9"/>
    <w:rsid w:val="00BE43CC"/>
    <w:rsid w:val="00BE4594"/>
    <w:rsid w:val="00BE48A3"/>
    <w:rsid w:val="00BE521F"/>
    <w:rsid w:val="00BE574E"/>
    <w:rsid w:val="00BE58D7"/>
    <w:rsid w:val="00BE59A4"/>
    <w:rsid w:val="00BE5FAC"/>
    <w:rsid w:val="00BE607C"/>
    <w:rsid w:val="00BE624A"/>
    <w:rsid w:val="00BE6296"/>
    <w:rsid w:val="00BE6297"/>
    <w:rsid w:val="00BE666F"/>
    <w:rsid w:val="00BE68E0"/>
    <w:rsid w:val="00BE6D11"/>
    <w:rsid w:val="00BE70EC"/>
    <w:rsid w:val="00BE716C"/>
    <w:rsid w:val="00BE719F"/>
    <w:rsid w:val="00BE7465"/>
    <w:rsid w:val="00BE790B"/>
    <w:rsid w:val="00BE7986"/>
    <w:rsid w:val="00BE7D22"/>
    <w:rsid w:val="00BF04A2"/>
    <w:rsid w:val="00BF061F"/>
    <w:rsid w:val="00BF08C9"/>
    <w:rsid w:val="00BF0A56"/>
    <w:rsid w:val="00BF0BF2"/>
    <w:rsid w:val="00BF1C22"/>
    <w:rsid w:val="00BF2733"/>
    <w:rsid w:val="00BF2A0F"/>
    <w:rsid w:val="00BF2AEB"/>
    <w:rsid w:val="00BF2CA8"/>
    <w:rsid w:val="00BF2E02"/>
    <w:rsid w:val="00BF30CE"/>
    <w:rsid w:val="00BF3525"/>
    <w:rsid w:val="00BF3A0A"/>
    <w:rsid w:val="00BF3A88"/>
    <w:rsid w:val="00BF3BA5"/>
    <w:rsid w:val="00BF3C63"/>
    <w:rsid w:val="00BF3D2E"/>
    <w:rsid w:val="00BF3ECC"/>
    <w:rsid w:val="00BF3EF8"/>
    <w:rsid w:val="00BF43FB"/>
    <w:rsid w:val="00BF4792"/>
    <w:rsid w:val="00BF4833"/>
    <w:rsid w:val="00BF4FB8"/>
    <w:rsid w:val="00BF5468"/>
    <w:rsid w:val="00BF5606"/>
    <w:rsid w:val="00BF5B04"/>
    <w:rsid w:val="00BF5E34"/>
    <w:rsid w:val="00BF6012"/>
    <w:rsid w:val="00BF6479"/>
    <w:rsid w:val="00BF6D7E"/>
    <w:rsid w:val="00BF6F25"/>
    <w:rsid w:val="00BF70ED"/>
    <w:rsid w:val="00BF78C4"/>
    <w:rsid w:val="00BF7A6E"/>
    <w:rsid w:val="00BF7B1B"/>
    <w:rsid w:val="00BF7C3F"/>
    <w:rsid w:val="00C000E4"/>
    <w:rsid w:val="00C00213"/>
    <w:rsid w:val="00C0052B"/>
    <w:rsid w:val="00C00548"/>
    <w:rsid w:val="00C0055A"/>
    <w:rsid w:val="00C00708"/>
    <w:rsid w:val="00C0075B"/>
    <w:rsid w:val="00C00A11"/>
    <w:rsid w:val="00C00D7A"/>
    <w:rsid w:val="00C010EB"/>
    <w:rsid w:val="00C01501"/>
    <w:rsid w:val="00C01869"/>
    <w:rsid w:val="00C01B5D"/>
    <w:rsid w:val="00C01EBA"/>
    <w:rsid w:val="00C024F7"/>
    <w:rsid w:val="00C02A0B"/>
    <w:rsid w:val="00C02F36"/>
    <w:rsid w:val="00C03172"/>
    <w:rsid w:val="00C031B2"/>
    <w:rsid w:val="00C03208"/>
    <w:rsid w:val="00C033F2"/>
    <w:rsid w:val="00C035A4"/>
    <w:rsid w:val="00C0364A"/>
    <w:rsid w:val="00C03F22"/>
    <w:rsid w:val="00C040F9"/>
    <w:rsid w:val="00C043AD"/>
    <w:rsid w:val="00C0454B"/>
    <w:rsid w:val="00C045A0"/>
    <w:rsid w:val="00C04879"/>
    <w:rsid w:val="00C04CC9"/>
    <w:rsid w:val="00C04EE3"/>
    <w:rsid w:val="00C05271"/>
    <w:rsid w:val="00C0580B"/>
    <w:rsid w:val="00C0599E"/>
    <w:rsid w:val="00C05AE7"/>
    <w:rsid w:val="00C05BD8"/>
    <w:rsid w:val="00C05BDF"/>
    <w:rsid w:val="00C05C72"/>
    <w:rsid w:val="00C060D2"/>
    <w:rsid w:val="00C061D5"/>
    <w:rsid w:val="00C065AA"/>
    <w:rsid w:val="00C06996"/>
    <w:rsid w:val="00C069AB"/>
    <w:rsid w:val="00C07A5C"/>
    <w:rsid w:val="00C07C1E"/>
    <w:rsid w:val="00C10296"/>
    <w:rsid w:val="00C10409"/>
    <w:rsid w:val="00C1092F"/>
    <w:rsid w:val="00C10C17"/>
    <w:rsid w:val="00C10CFC"/>
    <w:rsid w:val="00C10D68"/>
    <w:rsid w:val="00C113A6"/>
    <w:rsid w:val="00C11F36"/>
    <w:rsid w:val="00C12610"/>
    <w:rsid w:val="00C126A6"/>
    <w:rsid w:val="00C126B5"/>
    <w:rsid w:val="00C128AE"/>
    <w:rsid w:val="00C13C8C"/>
    <w:rsid w:val="00C140C0"/>
    <w:rsid w:val="00C140D0"/>
    <w:rsid w:val="00C14CF9"/>
    <w:rsid w:val="00C14E97"/>
    <w:rsid w:val="00C1528B"/>
    <w:rsid w:val="00C152D6"/>
    <w:rsid w:val="00C152E9"/>
    <w:rsid w:val="00C1589C"/>
    <w:rsid w:val="00C15952"/>
    <w:rsid w:val="00C15B72"/>
    <w:rsid w:val="00C15F0A"/>
    <w:rsid w:val="00C16755"/>
    <w:rsid w:val="00C16937"/>
    <w:rsid w:val="00C16A31"/>
    <w:rsid w:val="00C16A6A"/>
    <w:rsid w:val="00C16EF3"/>
    <w:rsid w:val="00C1727F"/>
    <w:rsid w:val="00C17904"/>
    <w:rsid w:val="00C17B74"/>
    <w:rsid w:val="00C17E46"/>
    <w:rsid w:val="00C200BC"/>
    <w:rsid w:val="00C20167"/>
    <w:rsid w:val="00C2047B"/>
    <w:rsid w:val="00C2064B"/>
    <w:rsid w:val="00C20765"/>
    <w:rsid w:val="00C2078A"/>
    <w:rsid w:val="00C20E73"/>
    <w:rsid w:val="00C20F3C"/>
    <w:rsid w:val="00C21198"/>
    <w:rsid w:val="00C2144D"/>
    <w:rsid w:val="00C21A90"/>
    <w:rsid w:val="00C21A96"/>
    <w:rsid w:val="00C21E13"/>
    <w:rsid w:val="00C21FED"/>
    <w:rsid w:val="00C223C3"/>
    <w:rsid w:val="00C224D2"/>
    <w:rsid w:val="00C22502"/>
    <w:rsid w:val="00C22673"/>
    <w:rsid w:val="00C227F4"/>
    <w:rsid w:val="00C22818"/>
    <w:rsid w:val="00C22CCC"/>
    <w:rsid w:val="00C22DFD"/>
    <w:rsid w:val="00C23473"/>
    <w:rsid w:val="00C23D14"/>
    <w:rsid w:val="00C242DE"/>
    <w:rsid w:val="00C245EF"/>
    <w:rsid w:val="00C24AE7"/>
    <w:rsid w:val="00C250DE"/>
    <w:rsid w:val="00C25900"/>
    <w:rsid w:val="00C264EF"/>
    <w:rsid w:val="00C26D7F"/>
    <w:rsid w:val="00C271BD"/>
    <w:rsid w:val="00C27275"/>
    <w:rsid w:val="00C275A6"/>
    <w:rsid w:val="00C27B36"/>
    <w:rsid w:val="00C30068"/>
    <w:rsid w:val="00C30380"/>
    <w:rsid w:val="00C30776"/>
    <w:rsid w:val="00C30B34"/>
    <w:rsid w:val="00C30C2F"/>
    <w:rsid w:val="00C30EF8"/>
    <w:rsid w:val="00C30FDA"/>
    <w:rsid w:val="00C31055"/>
    <w:rsid w:val="00C3112F"/>
    <w:rsid w:val="00C312B1"/>
    <w:rsid w:val="00C3182D"/>
    <w:rsid w:val="00C31867"/>
    <w:rsid w:val="00C318FD"/>
    <w:rsid w:val="00C31942"/>
    <w:rsid w:val="00C31A4F"/>
    <w:rsid w:val="00C31E74"/>
    <w:rsid w:val="00C320E5"/>
    <w:rsid w:val="00C322E7"/>
    <w:rsid w:val="00C3234B"/>
    <w:rsid w:val="00C32809"/>
    <w:rsid w:val="00C32958"/>
    <w:rsid w:val="00C32AC8"/>
    <w:rsid w:val="00C32B0F"/>
    <w:rsid w:val="00C330A2"/>
    <w:rsid w:val="00C333D5"/>
    <w:rsid w:val="00C334EC"/>
    <w:rsid w:val="00C33892"/>
    <w:rsid w:val="00C3393E"/>
    <w:rsid w:val="00C33971"/>
    <w:rsid w:val="00C33B06"/>
    <w:rsid w:val="00C33D8B"/>
    <w:rsid w:val="00C34418"/>
    <w:rsid w:val="00C35287"/>
    <w:rsid w:val="00C353E0"/>
    <w:rsid w:val="00C35578"/>
    <w:rsid w:val="00C35986"/>
    <w:rsid w:val="00C35D48"/>
    <w:rsid w:val="00C35DB9"/>
    <w:rsid w:val="00C35DEB"/>
    <w:rsid w:val="00C3636C"/>
    <w:rsid w:val="00C363D6"/>
    <w:rsid w:val="00C3676B"/>
    <w:rsid w:val="00C3689E"/>
    <w:rsid w:val="00C36F3D"/>
    <w:rsid w:val="00C37318"/>
    <w:rsid w:val="00C37554"/>
    <w:rsid w:val="00C376C0"/>
    <w:rsid w:val="00C37ADA"/>
    <w:rsid w:val="00C37B2A"/>
    <w:rsid w:val="00C4020E"/>
    <w:rsid w:val="00C402DF"/>
    <w:rsid w:val="00C403A5"/>
    <w:rsid w:val="00C403AD"/>
    <w:rsid w:val="00C403C0"/>
    <w:rsid w:val="00C409A7"/>
    <w:rsid w:val="00C409C3"/>
    <w:rsid w:val="00C40C30"/>
    <w:rsid w:val="00C40E67"/>
    <w:rsid w:val="00C4101C"/>
    <w:rsid w:val="00C414B9"/>
    <w:rsid w:val="00C41550"/>
    <w:rsid w:val="00C4167C"/>
    <w:rsid w:val="00C416BC"/>
    <w:rsid w:val="00C41964"/>
    <w:rsid w:val="00C41F0E"/>
    <w:rsid w:val="00C41F42"/>
    <w:rsid w:val="00C42838"/>
    <w:rsid w:val="00C42DAC"/>
    <w:rsid w:val="00C430D2"/>
    <w:rsid w:val="00C433EE"/>
    <w:rsid w:val="00C4361E"/>
    <w:rsid w:val="00C4397D"/>
    <w:rsid w:val="00C43D5D"/>
    <w:rsid w:val="00C43EAE"/>
    <w:rsid w:val="00C44075"/>
    <w:rsid w:val="00C44153"/>
    <w:rsid w:val="00C44213"/>
    <w:rsid w:val="00C44303"/>
    <w:rsid w:val="00C445BF"/>
    <w:rsid w:val="00C4514A"/>
    <w:rsid w:val="00C45AF1"/>
    <w:rsid w:val="00C462E1"/>
    <w:rsid w:val="00C463DE"/>
    <w:rsid w:val="00C46642"/>
    <w:rsid w:val="00C466AB"/>
    <w:rsid w:val="00C4691F"/>
    <w:rsid w:val="00C46943"/>
    <w:rsid w:val="00C46A10"/>
    <w:rsid w:val="00C46CFB"/>
    <w:rsid w:val="00C46E6F"/>
    <w:rsid w:val="00C47095"/>
    <w:rsid w:val="00C4747C"/>
    <w:rsid w:val="00C474A9"/>
    <w:rsid w:val="00C47626"/>
    <w:rsid w:val="00C47CF3"/>
    <w:rsid w:val="00C47FA1"/>
    <w:rsid w:val="00C5042C"/>
    <w:rsid w:val="00C50522"/>
    <w:rsid w:val="00C50866"/>
    <w:rsid w:val="00C50A26"/>
    <w:rsid w:val="00C510B2"/>
    <w:rsid w:val="00C51E6C"/>
    <w:rsid w:val="00C51FB0"/>
    <w:rsid w:val="00C520A8"/>
    <w:rsid w:val="00C52216"/>
    <w:rsid w:val="00C52249"/>
    <w:rsid w:val="00C522CE"/>
    <w:rsid w:val="00C526EF"/>
    <w:rsid w:val="00C5279A"/>
    <w:rsid w:val="00C527C1"/>
    <w:rsid w:val="00C52DFE"/>
    <w:rsid w:val="00C52F15"/>
    <w:rsid w:val="00C537CA"/>
    <w:rsid w:val="00C53EE1"/>
    <w:rsid w:val="00C54674"/>
    <w:rsid w:val="00C546BD"/>
    <w:rsid w:val="00C5473E"/>
    <w:rsid w:val="00C548D2"/>
    <w:rsid w:val="00C54BF3"/>
    <w:rsid w:val="00C54D9D"/>
    <w:rsid w:val="00C56093"/>
    <w:rsid w:val="00C5637B"/>
    <w:rsid w:val="00C5653C"/>
    <w:rsid w:val="00C56F51"/>
    <w:rsid w:val="00C57032"/>
    <w:rsid w:val="00C5712B"/>
    <w:rsid w:val="00C577B6"/>
    <w:rsid w:val="00C57961"/>
    <w:rsid w:val="00C57A4F"/>
    <w:rsid w:val="00C60208"/>
    <w:rsid w:val="00C607D3"/>
    <w:rsid w:val="00C60A50"/>
    <w:rsid w:val="00C6112B"/>
    <w:rsid w:val="00C6112F"/>
    <w:rsid w:val="00C61159"/>
    <w:rsid w:val="00C611DA"/>
    <w:rsid w:val="00C61492"/>
    <w:rsid w:val="00C6184D"/>
    <w:rsid w:val="00C61A3E"/>
    <w:rsid w:val="00C61BF9"/>
    <w:rsid w:val="00C61CD8"/>
    <w:rsid w:val="00C61EFF"/>
    <w:rsid w:val="00C61F55"/>
    <w:rsid w:val="00C62162"/>
    <w:rsid w:val="00C62264"/>
    <w:rsid w:val="00C623F3"/>
    <w:rsid w:val="00C62A20"/>
    <w:rsid w:val="00C62D6C"/>
    <w:rsid w:val="00C63321"/>
    <w:rsid w:val="00C63360"/>
    <w:rsid w:val="00C63478"/>
    <w:rsid w:val="00C636B6"/>
    <w:rsid w:val="00C63816"/>
    <w:rsid w:val="00C63988"/>
    <w:rsid w:val="00C6408B"/>
    <w:rsid w:val="00C64148"/>
    <w:rsid w:val="00C64241"/>
    <w:rsid w:val="00C64261"/>
    <w:rsid w:val="00C647D4"/>
    <w:rsid w:val="00C64EA4"/>
    <w:rsid w:val="00C651C1"/>
    <w:rsid w:val="00C653F3"/>
    <w:rsid w:val="00C6548C"/>
    <w:rsid w:val="00C6598C"/>
    <w:rsid w:val="00C65E80"/>
    <w:rsid w:val="00C664ED"/>
    <w:rsid w:val="00C667CD"/>
    <w:rsid w:val="00C66D0E"/>
    <w:rsid w:val="00C66E57"/>
    <w:rsid w:val="00C670BD"/>
    <w:rsid w:val="00C6725F"/>
    <w:rsid w:val="00C67339"/>
    <w:rsid w:val="00C67E85"/>
    <w:rsid w:val="00C7009D"/>
    <w:rsid w:val="00C701CE"/>
    <w:rsid w:val="00C706E6"/>
    <w:rsid w:val="00C70A23"/>
    <w:rsid w:val="00C70BFD"/>
    <w:rsid w:val="00C70F29"/>
    <w:rsid w:val="00C7125D"/>
    <w:rsid w:val="00C7158C"/>
    <w:rsid w:val="00C715AC"/>
    <w:rsid w:val="00C7174E"/>
    <w:rsid w:val="00C719E7"/>
    <w:rsid w:val="00C71CE3"/>
    <w:rsid w:val="00C7216C"/>
    <w:rsid w:val="00C7217F"/>
    <w:rsid w:val="00C7219C"/>
    <w:rsid w:val="00C72957"/>
    <w:rsid w:val="00C72A51"/>
    <w:rsid w:val="00C72B92"/>
    <w:rsid w:val="00C72F45"/>
    <w:rsid w:val="00C7302E"/>
    <w:rsid w:val="00C738F4"/>
    <w:rsid w:val="00C73A3B"/>
    <w:rsid w:val="00C73AF5"/>
    <w:rsid w:val="00C73CC6"/>
    <w:rsid w:val="00C73DE3"/>
    <w:rsid w:val="00C742FB"/>
    <w:rsid w:val="00C746A9"/>
    <w:rsid w:val="00C7482B"/>
    <w:rsid w:val="00C74B80"/>
    <w:rsid w:val="00C74DFF"/>
    <w:rsid w:val="00C75195"/>
    <w:rsid w:val="00C75265"/>
    <w:rsid w:val="00C75677"/>
    <w:rsid w:val="00C75810"/>
    <w:rsid w:val="00C75A90"/>
    <w:rsid w:val="00C75D26"/>
    <w:rsid w:val="00C75E56"/>
    <w:rsid w:val="00C75F77"/>
    <w:rsid w:val="00C7664A"/>
    <w:rsid w:val="00C76678"/>
    <w:rsid w:val="00C768B2"/>
    <w:rsid w:val="00C768C4"/>
    <w:rsid w:val="00C769CC"/>
    <w:rsid w:val="00C76C09"/>
    <w:rsid w:val="00C76F76"/>
    <w:rsid w:val="00C7717E"/>
    <w:rsid w:val="00C77534"/>
    <w:rsid w:val="00C77CBE"/>
    <w:rsid w:val="00C8005E"/>
    <w:rsid w:val="00C80363"/>
    <w:rsid w:val="00C8051E"/>
    <w:rsid w:val="00C806E6"/>
    <w:rsid w:val="00C806E8"/>
    <w:rsid w:val="00C80CA0"/>
    <w:rsid w:val="00C8102B"/>
    <w:rsid w:val="00C810C8"/>
    <w:rsid w:val="00C8139F"/>
    <w:rsid w:val="00C81895"/>
    <w:rsid w:val="00C81A83"/>
    <w:rsid w:val="00C81F70"/>
    <w:rsid w:val="00C8234D"/>
    <w:rsid w:val="00C824E4"/>
    <w:rsid w:val="00C82D58"/>
    <w:rsid w:val="00C8412F"/>
    <w:rsid w:val="00C8417E"/>
    <w:rsid w:val="00C843F6"/>
    <w:rsid w:val="00C84A26"/>
    <w:rsid w:val="00C85051"/>
    <w:rsid w:val="00C851A6"/>
    <w:rsid w:val="00C851C5"/>
    <w:rsid w:val="00C85440"/>
    <w:rsid w:val="00C85A37"/>
    <w:rsid w:val="00C85BB2"/>
    <w:rsid w:val="00C85EC2"/>
    <w:rsid w:val="00C86079"/>
    <w:rsid w:val="00C864CB"/>
    <w:rsid w:val="00C865FC"/>
    <w:rsid w:val="00C87062"/>
    <w:rsid w:val="00C8736A"/>
    <w:rsid w:val="00C8748B"/>
    <w:rsid w:val="00C87A91"/>
    <w:rsid w:val="00C87F88"/>
    <w:rsid w:val="00C9011E"/>
    <w:rsid w:val="00C90505"/>
    <w:rsid w:val="00C90B00"/>
    <w:rsid w:val="00C90B5E"/>
    <w:rsid w:val="00C90BE1"/>
    <w:rsid w:val="00C91968"/>
    <w:rsid w:val="00C91A1C"/>
    <w:rsid w:val="00C91A7E"/>
    <w:rsid w:val="00C92103"/>
    <w:rsid w:val="00C923A5"/>
    <w:rsid w:val="00C923BD"/>
    <w:rsid w:val="00C92400"/>
    <w:rsid w:val="00C9358F"/>
    <w:rsid w:val="00C93A51"/>
    <w:rsid w:val="00C94097"/>
    <w:rsid w:val="00C940F9"/>
    <w:rsid w:val="00C946CA"/>
    <w:rsid w:val="00C9506F"/>
    <w:rsid w:val="00C9528A"/>
    <w:rsid w:val="00C953AB"/>
    <w:rsid w:val="00C963E5"/>
    <w:rsid w:val="00C96437"/>
    <w:rsid w:val="00C9685D"/>
    <w:rsid w:val="00C968C1"/>
    <w:rsid w:val="00C96C04"/>
    <w:rsid w:val="00C96F7D"/>
    <w:rsid w:val="00C97426"/>
    <w:rsid w:val="00C974EC"/>
    <w:rsid w:val="00C975A7"/>
    <w:rsid w:val="00C976C1"/>
    <w:rsid w:val="00C97972"/>
    <w:rsid w:val="00C97E36"/>
    <w:rsid w:val="00C97EF0"/>
    <w:rsid w:val="00CA005C"/>
    <w:rsid w:val="00CA0070"/>
    <w:rsid w:val="00CA02EA"/>
    <w:rsid w:val="00CA0F13"/>
    <w:rsid w:val="00CA1344"/>
    <w:rsid w:val="00CA1C37"/>
    <w:rsid w:val="00CA1CA9"/>
    <w:rsid w:val="00CA1D65"/>
    <w:rsid w:val="00CA2136"/>
    <w:rsid w:val="00CA2C6D"/>
    <w:rsid w:val="00CA304E"/>
    <w:rsid w:val="00CA31ED"/>
    <w:rsid w:val="00CA335C"/>
    <w:rsid w:val="00CA33AA"/>
    <w:rsid w:val="00CA3551"/>
    <w:rsid w:val="00CA3866"/>
    <w:rsid w:val="00CA3962"/>
    <w:rsid w:val="00CA3B9F"/>
    <w:rsid w:val="00CA3D80"/>
    <w:rsid w:val="00CA3DC7"/>
    <w:rsid w:val="00CA4437"/>
    <w:rsid w:val="00CA46A1"/>
    <w:rsid w:val="00CA47F2"/>
    <w:rsid w:val="00CA486A"/>
    <w:rsid w:val="00CA4930"/>
    <w:rsid w:val="00CA4C65"/>
    <w:rsid w:val="00CA5CFD"/>
    <w:rsid w:val="00CA5D38"/>
    <w:rsid w:val="00CA5D73"/>
    <w:rsid w:val="00CA69C2"/>
    <w:rsid w:val="00CA6B08"/>
    <w:rsid w:val="00CA6DA1"/>
    <w:rsid w:val="00CA6E4C"/>
    <w:rsid w:val="00CA6F77"/>
    <w:rsid w:val="00CA72E4"/>
    <w:rsid w:val="00CA78A0"/>
    <w:rsid w:val="00CA7D73"/>
    <w:rsid w:val="00CA7E00"/>
    <w:rsid w:val="00CB0059"/>
    <w:rsid w:val="00CB0077"/>
    <w:rsid w:val="00CB0703"/>
    <w:rsid w:val="00CB0915"/>
    <w:rsid w:val="00CB1472"/>
    <w:rsid w:val="00CB1485"/>
    <w:rsid w:val="00CB1671"/>
    <w:rsid w:val="00CB188D"/>
    <w:rsid w:val="00CB1996"/>
    <w:rsid w:val="00CB1C93"/>
    <w:rsid w:val="00CB2319"/>
    <w:rsid w:val="00CB2329"/>
    <w:rsid w:val="00CB243F"/>
    <w:rsid w:val="00CB2683"/>
    <w:rsid w:val="00CB27EA"/>
    <w:rsid w:val="00CB2831"/>
    <w:rsid w:val="00CB2986"/>
    <w:rsid w:val="00CB2D7E"/>
    <w:rsid w:val="00CB3276"/>
    <w:rsid w:val="00CB38FF"/>
    <w:rsid w:val="00CB3905"/>
    <w:rsid w:val="00CB430B"/>
    <w:rsid w:val="00CB433D"/>
    <w:rsid w:val="00CB48F1"/>
    <w:rsid w:val="00CB4A72"/>
    <w:rsid w:val="00CB5066"/>
    <w:rsid w:val="00CB5939"/>
    <w:rsid w:val="00CB59C7"/>
    <w:rsid w:val="00CB5A3A"/>
    <w:rsid w:val="00CB5D57"/>
    <w:rsid w:val="00CB604A"/>
    <w:rsid w:val="00CB60AB"/>
    <w:rsid w:val="00CB66DA"/>
    <w:rsid w:val="00CB6917"/>
    <w:rsid w:val="00CB6DEC"/>
    <w:rsid w:val="00CB7492"/>
    <w:rsid w:val="00CB7677"/>
    <w:rsid w:val="00CB7721"/>
    <w:rsid w:val="00CB7838"/>
    <w:rsid w:val="00CB7917"/>
    <w:rsid w:val="00CB7C30"/>
    <w:rsid w:val="00CB7F71"/>
    <w:rsid w:val="00CC009C"/>
    <w:rsid w:val="00CC05FC"/>
    <w:rsid w:val="00CC0E76"/>
    <w:rsid w:val="00CC1A70"/>
    <w:rsid w:val="00CC1FA3"/>
    <w:rsid w:val="00CC24CE"/>
    <w:rsid w:val="00CC25F1"/>
    <w:rsid w:val="00CC28D8"/>
    <w:rsid w:val="00CC2E83"/>
    <w:rsid w:val="00CC34DE"/>
    <w:rsid w:val="00CC38D0"/>
    <w:rsid w:val="00CC3A17"/>
    <w:rsid w:val="00CC3CAF"/>
    <w:rsid w:val="00CC3DC1"/>
    <w:rsid w:val="00CC406B"/>
    <w:rsid w:val="00CC4688"/>
    <w:rsid w:val="00CC4C1A"/>
    <w:rsid w:val="00CC4C21"/>
    <w:rsid w:val="00CC4C63"/>
    <w:rsid w:val="00CC5060"/>
    <w:rsid w:val="00CC571C"/>
    <w:rsid w:val="00CC660E"/>
    <w:rsid w:val="00CC6830"/>
    <w:rsid w:val="00CC6C11"/>
    <w:rsid w:val="00CC6C87"/>
    <w:rsid w:val="00CC7273"/>
    <w:rsid w:val="00CC76FA"/>
    <w:rsid w:val="00CC78CD"/>
    <w:rsid w:val="00CD0122"/>
    <w:rsid w:val="00CD04CE"/>
    <w:rsid w:val="00CD09B1"/>
    <w:rsid w:val="00CD1017"/>
    <w:rsid w:val="00CD1115"/>
    <w:rsid w:val="00CD1366"/>
    <w:rsid w:val="00CD1644"/>
    <w:rsid w:val="00CD1993"/>
    <w:rsid w:val="00CD1CC5"/>
    <w:rsid w:val="00CD26CE"/>
    <w:rsid w:val="00CD2810"/>
    <w:rsid w:val="00CD28AF"/>
    <w:rsid w:val="00CD2C29"/>
    <w:rsid w:val="00CD36B5"/>
    <w:rsid w:val="00CD36CC"/>
    <w:rsid w:val="00CD379A"/>
    <w:rsid w:val="00CD37DB"/>
    <w:rsid w:val="00CD3DAC"/>
    <w:rsid w:val="00CD3F01"/>
    <w:rsid w:val="00CD460E"/>
    <w:rsid w:val="00CD491F"/>
    <w:rsid w:val="00CD51C3"/>
    <w:rsid w:val="00CD5383"/>
    <w:rsid w:val="00CD53C4"/>
    <w:rsid w:val="00CD57EA"/>
    <w:rsid w:val="00CD57F4"/>
    <w:rsid w:val="00CD5843"/>
    <w:rsid w:val="00CD5B2A"/>
    <w:rsid w:val="00CD60D4"/>
    <w:rsid w:val="00CD6146"/>
    <w:rsid w:val="00CD61A2"/>
    <w:rsid w:val="00CD665B"/>
    <w:rsid w:val="00CD78FA"/>
    <w:rsid w:val="00CD7930"/>
    <w:rsid w:val="00CD7A95"/>
    <w:rsid w:val="00CE04C6"/>
    <w:rsid w:val="00CE056C"/>
    <w:rsid w:val="00CE0681"/>
    <w:rsid w:val="00CE0747"/>
    <w:rsid w:val="00CE07CE"/>
    <w:rsid w:val="00CE09E1"/>
    <w:rsid w:val="00CE0B65"/>
    <w:rsid w:val="00CE0EDF"/>
    <w:rsid w:val="00CE0F91"/>
    <w:rsid w:val="00CE0FC1"/>
    <w:rsid w:val="00CE1761"/>
    <w:rsid w:val="00CE1888"/>
    <w:rsid w:val="00CE204A"/>
    <w:rsid w:val="00CE209D"/>
    <w:rsid w:val="00CE23F1"/>
    <w:rsid w:val="00CE2918"/>
    <w:rsid w:val="00CE351D"/>
    <w:rsid w:val="00CE36CC"/>
    <w:rsid w:val="00CE3828"/>
    <w:rsid w:val="00CE3A23"/>
    <w:rsid w:val="00CE3FFF"/>
    <w:rsid w:val="00CE4180"/>
    <w:rsid w:val="00CE462C"/>
    <w:rsid w:val="00CE4800"/>
    <w:rsid w:val="00CE485F"/>
    <w:rsid w:val="00CE4CF9"/>
    <w:rsid w:val="00CE5133"/>
    <w:rsid w:val="00CE5242"/>
    <w:rsid w:val="00CE5549"/>
    <w:rsid w:val="00CE55B6"/>
    <w:rsid w:val="00CE59E9"/>
    <w:rsid w:val="00CE5B2C"/>
    <w:rsid w:val="00CE5BF5"/>
    <w:rsid w:val="00CE628B"/>
    <w:rsid w:val="00CE62FA"/>
    <w:rsid w:val="00CE6533"/>
    <w:rsid w:val="00CE6848"/>
    <w:rsid w:val="00CE6A8D"/>
    <w:rsid w:val="00CE6EE9"/>
    <w:rsid w:val="00CE779D"/>
    <w:rsid w:val="00CE7EDC"/>
    <w:rsid w:val="00CF01E2"/>
    <w:rsid w:val="00CF029D"/>
    <w:rsid w:val="00CF0387"/>
    <w:rsid w:val="00CF0389"/>
    <w:rsid w:val="00CF043D"/>
    <w:rsid w:val="00CF059B"/>
    <w:rsid w:val="00CF05BB"/>
    <w:rsid w:val="00CF06F5"/>
    <w:rsid w:val="00CF0E71"/>
    <w:rsid w:val="00CF0FB0"/>
    <w:rsid w:val="00CF10C3"/>
    <w:rsid w:val="00CF1127"/>
    <w:rsid w:val="00CF1198"/>
    <w:rsid w:val="00CF161B"/>
    <w:rsid w:val="00CF1B5F"/>
    <w:rsid w:val="00CF208B"/>
    <w:rsid w:val="00CF220E"/>
    <w:rsid w:val="00CF23C6"/>
    <w:rsid w:val="00CF29FB"/>
    <w:rsid w:val="00CF2A44"/>
    <w:rsid w:val="00CF2AF7"/>
    <w:rsid w:val="00CF2D65"/>
    <w:rsid w:val="00CF2E38"/>
    <w:rsid w:val="00CF2F7F"/>
    <w:rsid w:val="00CF2F86"/>
    <w:rsid w:val="00CF33E3"/>
    <w:rsid w:val="00CF38B2"/>
    <w:rsid w:val="00CF38C1"/>
    <w:rsid w:val="00CF38E2"/>
    <w:rsid w:val="00CF393A"/>
    <w:rsid w:val="00CF3A5A"/>
    <w:rsid w:val="00CF3AB4"/>
    <w:rsid w:val="00CF3C5E"/>
    <w:rsid w:val="00CF4193"/>
    <w:rsid w:val="00CF43AB"/>
    <w:rsid w:val="00CF4968"/>
    <w:rsid w:val="00CF4C7E"/>
    <w:rsid w:val="00CF4D22"/>
    <w:rsid w:val="00CF5238"/>
    <w:rsid w:val="00CF5627"/>
    <w:rsid w:val="00CF5A0A"/>
    <w:rsid w:val="00CF5E86"/>
    <w:rsid w:val="00CF5EA1"/>
    <w:rsid w:val="00CF684B"/>
    <w:rsid w:val="00CF694F"/>
    <w:rsid w:val="00CF6B2B"/>
    <w:rsid w:val="00CF6C6C"/>
    <w:rsid w:val="00CF6C80"/>
    <w:rsid w:val="00CF6C9E"/>
    <w:rsid w:val="00CF6F8D"/>
    <w:rsid w:val="00CF6FF6"/>
    <w:rsid w:val="00CF797E"/>
    <w:rsid w:val="00CF7B48"/>
    <w:rsid w:val="00CF7D42"/>
    <w:rsid w:val="00CF7D51"/>
    <w:rsid w:val="00CF7DC6"/>
    <w:rsid w:val="00CF7F69"/>
    <w:rsid w:val="00D00081"/>
    <w:rsid w:val="00D00255"/>
    <w:rsid w:val="00D00510"/>
    <w:rsid w:val="00D0059F"/>
    <w:rsid w:val="00D0065A"/>
    <w:rsid w:val="00D006E0"/>
    <w:rsid w:val="00D00CE8"/>
    <w:rsid w:val="00D0120A"/>
    <w:rsid w:val="00D01250"/>
    <w:rsid w:val="00D01C51"/>
    <w:rsid w:val="00D01DF2"/>
    <w:rsid w:val="00D01F87"/>
    <w:rsid w:val="00D0249F"/>
    <w:rsid w:val="00D0277C"/>
    <w:rsid w:val="00D030E9"/>
    <w:rsid w:val="00D03474"/>
    <w:rsid w:val="00D03535"/>
    <w:rsid w:val="00D0392D"/>
    <w:rsid w:val="00D0402C"/>
    <w:rsid w:val="00D04181"/>
    <w:rsid w:val="00D041C3"/>
    <w:rsid w:val="00D04382"/>
    <w:rsid w:val="00D0492D"/>
    <w:rsid w:val="00D04A21"/>
    <w:rsid w:val="00D04B56"/>
    <w:rsid w:val="00D04DCA"/>
    <w:rsid w:val="00D04E04"/>
    <w:rsid w:val="00D04E7A"/>
    <w:rsid w:val="00D04F84"/>
    <w:rsid w:val="00D0519B"/>
    <w:rsid w:val="00D05520"/>
    <w:rsid w:val="00D05529"/>
    <w:rsid w:val="00D05842"/>
    <w:rsid w:val="00D05F4B"/>
    <w:rsid w:val="00D066C9"/>
    <w:rsid w:val="00D069E9"/>
    <w:rsid w:val="00D07192"/>
    <w:rsid w:val="00D072AF"/>
    <w:rsid w:val="00D07C0B"/>
    <w:rsid w:val="00D100D7"/>
    <w:rsid w:val="00D1032C"/>
    <w:rsid w:val="00D108EF"/>
    <w:rsid w:val="00D10D02"/>
    <w:rsid w:val="00D11160"/>
    <w:rsid w:val="00D111FC"/>
    <w:rsid w:val="00D112A4"/>
    <w:rsid w:val="00D11706"/>
    <w:rsid w:val="00D119A5"/>
    <w:rsid w:val="00D11B99"/>
    <w:rsid w:val="00D120DB"/>
    <w:rsid w:val="00D1258D"/>
    <w:rsid w:val="00D12943"/>
    <w:rsid w:val="00D12ABF"/>
    <w:rsid w:val="00D133F3"/>
    <w:rsid w:val="00D135F0"/>
    <w:rsid w:val="00D13A8F"/>
    <w:rsid w:val="00D13F33"/>
    <w:rsid w:val="00D142B0"/>
    <w:rsid w:val="00D14612"/>
    <w:rsid w:val="00D14AF5"/>
    <w:rsid w:val="00D14E32"/>
    <w:rsid w:val="00D15066"/>
    <w:rsid w:val="00D154DA"/>
    <w:rsid w:val="00D1577C"/>
    <w:rsid w:val="00D15853"/>
    <w:rsid w:val="00D163C9"/>
    <w:rsid w:val="00D1653D"/>
    <w:rsid w:val="00D1664C"/>
    <w:rsid w:val="00D16659"/>
    <w:rsid w:val="00D16A3C"/>
    <w:rsid w:val="00D170E5"/>
    <w:rsid w:val="00D172E9"/>
    <w:rsid w:val="00D17516"/>
    <w:rsid w:val="00D1762E"/>
    <w:rsid w:val="00D17994"/>
    <w:rsid w:val="00D17F63"/>
    <w:rsid w:val="00D2029C"/>
    <w:rsid w:val="00D20426"/>
    <w:rsid w:val="00D20A60"/>
    <w:rsid w:val="00D20B23"/>
    <w:rsid w:val="00D20B6E"/>
    <w:rsid w:val="00D20D69"/>
    <w:rsid w:val="00D20F6C"/>
    <w:rsid w:val="00D21199"/>
    <w:rsid w:val="00D212B9"/>
    <w:rsid w:val="00D21645"/>
    <w:rsid w:val="00D2180F"/>
    <w:rsid w:val="00D21AD4"/>
    <w:rsid w:val="00D2288B"/>
    <w:rsid w:val="00D228AE"/>
    <w:rsid w:val="00D22929"/>
    <w:rsid w:val="00D22988"/>
    <w:rsid w:val="00D22A24"/>
    <w:rsid w:val="00D231D6"/>
    <w:rsid w:val="00D231EE"/>
    <w:rsid w:val="00D2366E"/>
    <w:rsid w:val="00D23EC2"/>
    <w:rsid w:val="00D24807"/>
    <w:rsid w:val="00D249EF"/>
    <w:rsid w:val="00D24D14"/>
    <w:rsid w:val="00D24DE3"/>
    <w:rsid w:val="00D255D8"/>
    <w:rsid w:val="00D2571F"/>
    <w:rsid w:val="00D25BD0"/>
    <w:rsid w:val="00D25F7E"/>
    <w:rsid w:val="00D26206"/>
    <w:rsid w:val="00D2636C"/>
    <w:rsid w:val="00D26526"/>
    <w:rsid w:val="00D2671D"/>
    <w:rsid w:val="00D26B68"/>
    <w:rsid w:val="00D26D62"/>
    <w:rsid w:val="00D275FD"/>
    <w:rsid w:val="00D276A6"/>
    <w:rsid w:val="00D278D5"/>
    <w:rsid w:val="00D279BA"/>
    <w:rsid w:val="00D27DC6"/>
    <w:rsid w:val="00D300B3"/>
    <w:rsid w:val="00D303F6"/>
    <w:rsid w:val="00D30885"/>
    <w:rsid w:val="00D30A27"/>
    <w:rsid w:val="00D30B1D"/>
    <w:rsid w:val="00D31046"/>
    <w:rsid w:val="00D31503"/>
    <w:rsid w:val="00D31857"/>
    <w:rsid w:val="00D31B19"/>
    <w:rsid w:val="00D31C28"/>
    <w:rsid w:val="00D31D1E"/>
    <w:rsid w:val="00D321AA"/>
    <w:rsid w:val="00D32791"/>
    <w:rsid w:val="00D32C4A"/>
    <w:rsid w:val="00D32CA7"/>
    <w:rsid w:val="00D32CB6"/>
    <w:rsid w:val="00D32ECF"/>
    <w:rsid w:val="00D32F75"/>
    <w:rsid w:val="00D33446"/>
    <w:rsid w:val="00D334FF"/>
    <w:rsid w:val="00D338A3"/>
    <w:rsid w:val="00D33AB6"/>
    <w:rsid w:val="00D33EC3"/>
    <w:rsid w:val="00D33F7C"/>
    <w:rsid w:val="00D3400E"/>
    <w:rsid w:val="00D345F4"/>
    <w:rsid w:val="00D34A1F"/>
    <w:rsid w:val="00D34E44"/>
    <w:rsid w:val="00D34F1F"/>
    <w:rsid w:val="00D35074"/>
    <w:rsid w:val="00D350E3"/>
    <w:rsid w:val="00D3527F"/>
    <w:rsid w:val="00D3576A"/>
    <w:rsid w:val="00D35B11"/>
    <w:rsid w:val="00D35B49"/>
    <w:rsid w:val="00D35C90"/>
    <w:rsid w:val="00D35F9B"/>
    <w:rsid w:val="00D361D1"/>
    <w:rsid w:val="00D366E5"/>
    <w:rsid w:val="00D37164"/>
    <w:rsid w:val="00D37648"/>
    <w:rsid w:val="00D37866"/>
    <w:rsid w:val="00D37F85"/>
    <w:rsid w:val="00D40109"/>
    <w:rsid w:val="00D412CD"/>
    <w:rsid w:val="00D41338"/>
    <w:rsid w:val="00D41563"/>
    <w:rsid w:val="00D41709"/>
    <w:rsid w:val="00D41904"/>
    <w:rsid w:val="00D41F3D"/>
    <w:rsid w:val="00D41F88"/>
    <w:rsid w:val="00D42731"/>
    <w:rsid w:val="00D42C03"/>
    <w:rsid w:val="00D43222"/>
    <w:rsid w:val="00D43C47"/>
    <w:rsid w:val="00D43C90"/>
    <w:rsid w:val="00D43CA8"/>
    <w:rsid w:val="00D440CE"/>
    <w:rsid w:val="00D441B7"/>
    <w:rsid w:val="00D44991"/>
    <w:rsid w:val="00D44BEB"/>
    <w:rsid w:val="00D44F95"/>
    <w:rsid w:val="00D45036"/>
    <w:rsid w:val="00D45103"/>
    <w:rsid w:val="00D4513F"/>
    <w:rsid w:val="00D45967"/>
    <w:rsid w:val="00D45EAC"/>
    <w:rsid w:val="00D4608B"/>
    <w:rsid w:val="00D4626E"/>
    <w:rsid w:val="00D466C8"/>
    <w:rsid w:val="00D46843"/>
    <w:rsid w:val="00D468E6"/>
    <w:rsid w:val="00D46B5C"/>
    <w:rsid w:val="00D46C28"/>
    <w:rsid w:val="00D472ED"/>
    <w:rsid w:val="00D47357"/>
    <w:rsid w:val="00D47711"/>
    <w:rsid w:val="00D47DBC"/>
    <w:rsid w:val="00D50088"/>
    <w:rsid w:val="00D506DC"/>
    <w:rsid w:val="00D50AE2"/>
    <w:rsid w:val="00D50B54"/>
    <w:rsid w:val="00D518AF"/>
    <w:rsid w:val="00D51F6C"/>
    <w:rsid w:val="00D51FD4"/>
    <w:rsid w:val="00D53BC2"/>
    <w:rsid w:val="00D53D56"/>
    <w:rsid w:val="00D548BF"/>
    <w:rsid w:val="00D5494C"/>
    <w:rsid w:val="00D55254"/>
    <w:rsid w:val="00D556D4"/>
    <w:rsid w:val="00D55860"/>
    <w:rsid w:val="00D55984"/>
    <w:rsid w:val="00D56087"/>
    <w:rsid w:val="00D56558"/>
    <w:rsid w:val="00D5675B"/>
    <w:rsid w:val="00D56EE8"/>
    <w:rsid w:val="00D56EF9"/>
    <w:rsid w:val="00D56F46"/>
    <w:rsid w:val="00D574CA"/>
    <w:rsid w:val="00D575D3"/>
    <w:rsid w:val="00D57C12"/>
    <w:rsid w:val="00D600B1"/>
    <w:rsid w:val="00D6034B"/>
    <w:rsid w:val="00D60488"/>
    <w:rsid w:val="00D6063E"/>
    <w:rsid w:val="00D60641"/>
    <w:rsid w:val="00D60EEB"/>
    <w:rsid w:val="00D60F3B"/>
    <w:rsid w:val="00D615B3"/>
    <w:rsid w:val="00D6172D"/>
    <w:rsid w:val="00D61D16"/>
    <w:rsid w:val="00D61E31"/>
    <w:rsid w:val="00D6317E"/>
    <w:rsid w:val="00D6328E"/>
    <w:rsid w:val="00D632BA"/>
    <w:rsid w:val="00D63CA4"/>
    <w:rsid w:val="00D6407B"/>
    <w:rsid w:val="00D6411B"/>
    <w:rsid w:val="00D642C8"/>
    <w:rsid w:val="00D64686"/>
    <w:rsid w:val="00D64710"/>
    <w:rsid w:val="00D64717"/>
    <w:rsid w:val="00D64DAB"/>
    <w:rsid w:val="00D64E1B"/>
    <w:rsid w:val="00D6510D"/>
    <w:rsid w:val="00D6558E"/>
    <w:rsid w:val="00D65A83"/>
    <w:rsid w:val="00D65B95"/>
    <w:rsid w:val="00D6600C"/>
    <w:rsid w:val="00D660CC"/>
    <w:rsid w:val="00D664A0"/>
    <w:rsid w:val="00D666FF"/>
    <w:rsid w:val="00D668E1"/>
    <w:rsid w:val="00D66AAD"/>
    <w:rsid w:val="00D66EED"/>
    <w:rsid w:val="00D67581"/>
    <w:rsid w:val="00D679DE"/>
    <w:rsid w:val="00D67B0F"/>
    <w:rsid w:val="00D67E79"/>
    <w:rsid w:val="00D67FD1"/>
    <w:rsid w:val="00D707E4"/>
    <w:rsid w:val="00D71076"/>
    <w:rsid w:val="00D7152F"/>
    <w:rsid w:val="00D715A4"/>
    <w:rsid w:val="00D719D4"/>
    <w:rsid w:val="00D71C6C"/>
    <w:rsid w:val="00D71ED9"/>
    <w:rsid w:val="00D722E7"/>
    <w:rsid w:val="00D72393"/>
    <w:rsid w:val="00D72565"/>
    <w:rsid w:val="00D726E6"/>
    <w:rsid w:val="00D72B76"/>
    <w:rsid w:val="00D72D92"/>
    <w:rsid w:val="00D7334B"/>
    <w:rsid w:val="00D73C2C"/>
    <w:rsid w:val="00D73C31"/>
    <w:rsid w:val="00D73CAA"/>
    <w:rsid w:val="00D7433C"/>
    <w:rsid w:val="00D74E34"/>
    <w:rsid w:val="00D750B5"/>
    <w:rsid w:val="00D76249"/>
    <w:rsid w:val="00D7674A"/>
    <w:rsid w:val="00D76A88"/>
    <w:rsid w:val="00D76B19"/>
    <w:rsid w:val="00D76C50"/>
    <w:rsid w:val="00D76D20"/>
    <w:rsid w:val="00D76EFA"/>
    <w:rsid w:val="00D7763D"/>
    <w:rsid w:val="00D77B01"/>
    <w:rsid w:val="00D77BBD"/>
    <w:rsid w:val="00D77C40"/>
    <w:rsid w:val="00D804BD"/>
    <w:rsid w:val="00D80532"/>
    <w:rsid w:val="00D8071F"/>
    <w:rsid w:val="00D807AE"/>
    <w:rsid w:val="00D80ACE"/>
    <w:rsid w:val="00D80ADB"/>
    <w:rsid w:val="00D80BBB"/>
    <w:rsid w:val="00D80C6A"/>
    <w:rsid w:val="00D80D4B"/>
    <w:rsid w:val="00D80F5C"/>
    <w:rsid w:val="00D81145"/>
    <w:rsid w:val="00D81BE4"/>
    <w:rsid w:val="00D821A2"/>
    <w:rsid w:val="00D82812"/>
    <w:rsid w:val="00D82AD0"/>
    <w:rsid w:val="00D82BA0"/>
    <w:rsid w:val="00D82CAA"/>
    <w:rsid w:val="00D82CFF"/>
    <w:rsid w:val="00D82FE4"/>
    <w:rsid w:val="00D830E3"/>
    <w:rsid w:val="00D8327A"/>
    <w:rsid w:val="00D836CF"/>
    <w:rsid w:val="00D84084"/>
    <w:rsid w:val="00D84563"/>
    <w:rsid w:val="00D8482A"/>
    <w:rsid w:val="00D84B40"/>
    <w:rsid w:val="00D8528D"/>
    <w:rsid w:val="00D85437"/>
    <w:rsid w:val="00D85D7B"/>
    <w:rsid w:val="00D860AF"/>
    <w:rsid w:val="00D863DF"/>
    <w:rsid w:val="00D8644A"/>
    <w:rsid w:val="00D86F35"/>
    <w:rsid w:val="00D8778C"/>
    <w:rsid w:val="00D878A5"/>
    <w:rsid w:val="00D87B7C"/>
    <w:rsid w:val="00D9044B"/>
    <w:rsid w:val="00D90787"/>
    <w:rsid w:val="00D90B42"/>
    <w:rsid w:val="00D90B87"/>
    <w:rsid w:val="00D90FE9"/>
    <w:rsid w:val="00D91057"/>
    <w:rsid w:val="00D910DB"/>
    <w:rsid w:val="00D910F4"/>
    <w:rsid w:val="00D91221"/>
    <w:rsid w:val="00D91498"/>
    <w:rsid w:val="00D9155A"/>
    <w:rsid w:val="00D917EB"/>
    <w:rsid w:val="00D91D09"/>
    <w:rsid w:val="00D91E3E"/>
    <w:rsid w:val="00D91FD8"/>
    <w:rsid w:val="00D92130"/>
    <w:rsid w:val="00D9225B"/>
    <w:rsid w:val="00D92583"/>
    <w:rsid w:val="00D92654"/>
    <w:rsid w:val="00D92E70"/>
    <w:rsid w:val="00D92F8D"/>
    <w:rsid w:val="00D93132"/>
    <w:rsid w:val="00D933F3"/>
    <w:rsid w:val="00D93457"/>
    <w:rsid w:val="00D93540"/>
    <w:rsid w:val="00D937B6"/>
    <w:rsid w:val="00D93991"/>
    <w:rsid w:val="00D9422B"/>
    <w:rsid w:val="00D94673"/>
    <w:rsid w:val="00D94E28"/>
    <w:rsid w:val="00D94FC3"/>
    <w:rsid w:val="00D951C8"/>
    <w:rsid w:val="00D954C9"/>
    <w:rsid w:val="00D954F2"/>
    <w:rsid w:val="00D954F8"/>
    <w:rsid w:val="00D959C5"/>
    <w:rsid w:val="00D95B93"/>
    <w:rsid w:val="00D95BE1"/>
    <w:rsid w:val="00D95D09"/>
    <w:rsid w:val="00D961CF"/>
    <w:rsid w:val="00D962FB"/>
    <w:rsid w:val="00D96533"/>
    <w:rsid w:val="00D96BAD"/>
    <w:rsid w:val="00D96E6E"/>
    <w:rsid w:val="00D9748E"/>
    <w:rsid w:val="00D97B75"/>
    <w:rsid w:val="00D97E80"/>
    <w:rsid w:val="00DA0207"/>
    <w:rsid w:val="00DA0296"/>
    <w:rsid w:val="00DA02E9"/>
    <w:rsid w:val="00DA03E6"/>
    <w:rsid w:val="00DA0819"/>
    <w:rsid w:val="00DA0A59"/>
    <w:rsid w:val="00DA0C97"/>
    <w:rsid w:val="00DA1148"/>
    <w:rsid w:val="00DA1798"/>
    <w:rsid w:val="00DA17F8"/>
    <w:rsid w:val="00DA1D0B"/>
    <w:rsid w:val="00DA1E6F"/>
    <w:rsid w:val="00DA26AE"/>
    <w:rsid w:val="00DA3171"/>
    <w:rsid w:val="00DA36DD"/>
    <w:rsid w:val="00DA3E52"/>
    <w:rsid w:val="00DA42F6"/>
    <w:rsid w:val="00DA457C"/>
    <w:rsid w:val="00DA5196"/>
    <w:rsid w:val="00DA51BC"/>
    <w:rsid w:val="00DA59C6"/>
    <w:rsid w:val="00DA5BAA"/>
    <w:rsid w:val="00DA5E5B"/>
    <w:rsid w:val="00DA6005"/>
    <w:rsid w:val="00DA6270"/>
    <w:rsid w:val="00DA64D2"/>
    <w:rsid w:val="00DA693F"/>
    <w:rsid w:val="00DA69B7"/>
    <w:rsid w:val="00DA6F80"/>
    <w:rsid w:val="00DA7015"/>
    <w:rsid w:val="00DA79EA"/>
    <w:rsid w:val="00DA7C34"/>
    <w:rsid w:val="00DA7DD5"/>
    <w:rsid w:val="00DB0381"/>
    <w:rsid w:val="00DB0830"/>
    <w:rsid w:val="00DB0AB8"/>
    <w:rsid w:val="00DB0D6E"/>
    <w:rsid w:val="00DB0E1B"/>
    <w:rsid w:val="00DB1114"/>
    <w:rsid w:val="00DB1359"/>
    <w:rsid w:val="00DB1726"/>
    <w:rsid w:val="00DB1927"/>
    <w:rsid w:val="00DB1B28"/>
    <w:rsid w:val="00DB1BA9"/>
    <w:rsid w:val="00DB1BB5"/>
    <w:rsid w:val="00DB1D1B"/>
    <w:rsid w:val="00DB1D2A"/>
    <w:rsid w:val="00DB216A"/>
    <w:rsid w:val="00DB2D40"/>
    <w:rsid w:val="00DB3039"/>
    <w:rsid w:val="00DB331F"/>
    <w:rsid w:val="00DB34A3"/>
    <w:rsid w:val="00DB3552"/>
    <w:rsid w:val="00DB3A48"/>
    <w:rsid w:val="00DB3BF8"/>
    <w:rsid w:val="00DB4161"/>
    <w:rsid w:val="00DB4594"/>
    <w:rsid w:val="00DB47D2"/>
    <w:rsid w:val="00DB4984"/>
    <w:rsid w:val="00DB49CE"/>
    <w:rsid w:val="00DB4B8B"/>
    <w:rsid w:val="00DB4C49"/>
    <w:rsid w:val="00DB4D24"/>
    <w:rsid w:val="00DB51AC"/>
    <w:rsid w:val="00DB59D4"/>
    <w:rsid w:val="00DB5F55"/>
    <w:rsid w:val="00DB5FAB"/>
    <w:rsid w:val="00DB6361"/>
    <w:rsid w:val="00DB68AB"/>
    <w:rsid w:val="00DB68B3"/>
    <w:rsid w:val="00DB6905"/>
    <w:rsid w:val="00DB6B8F"/>
    <w:rsid w:val="00DB71DC"/>
    <w:rsid w:val="00DB789D"/>
    <w:rsid w:val="00DB7A3B"/>
    <w:rsid w:val="00DB7E91"/>
    <w:rsid w:val="00DC050F"/>
    <w:rsid w:val="00DC0825"/>
    <w:rsid w:val="00DC0D62"/>
    <w:rsid w:val="00DC0ECA"/>
    <w:rsid w:val="00DC10DC"/>
    <w:rsid w:val="00DC1665"/>
    <w:rsid w:val="00DC1994"/>
    <w:rsid w:val="00DC2084"/>
    <w:rsid w:val="00DC2195"/>
    <w:rsid w:val="00DC2293"/>
    <w:rsid w:val="00DC2307"/>
    <w:rsid w:val="00DC25DB"/>
    <w:rsid w:val="00DC28BA"/>
    <w:rsid w:val="00DC290B"/>
    <w:rsid w:val="00DC2973"/>
    <w:rsid w:val="00DC29B5"/>
    <w:rsid w:val="00DC29CC"/>
    <w:rsid w:val="00DC3586"/>
    <w:rsid w:val="00DC42DF"/>
    <w:rsid w:val="00DC4374"/>
    <w:rsid w:val="00DC43B8"/>
    <w:rsid w:val="00DC482C"/>
    <w:rsid w:val="00DC4879"/>
    <w:rsid w:val="00DC4A53"/>
    <w:rsid w:val="00DC4DD6"/>
    <w:rsid w:val="00DC4F5F"/>
    <w:rsid w:val="00DC522C"/>
    <w:rsid w:val="00DC5554"/>
    <w:rsid w:val="00DC64B1"/>
    <w:rsid w:val="00DC683A"/>
    <w:rsid w:val="00DC6A00"/>
    <w:rsid w:val="00DC6CD0"/>
    <w:rsid w:val="00DC6F65"/>
    <w:rsid w:val="00DC704A"/>
    <w:rsid w:val="00DC750F"/>
    <w:rsid w:val="00DC7545"/>
    <w:rsid w:val="00DC766F"/>
    <w:rsid w:val="00DC78F9"/>
    <w:rsid w:val="00DC7B53"/>
    <w:rsid w:val="00DC7BC3"/>
    <w:rsid w:val="00DC7EFE"/>
    <w:rsid w:val="00DC7FF6"/>
    <w:rsid w:val="00DD00E4"/>
    <w:rsid w:val="00DD0687"/>
    <w:rsid w:val="00DD099F"/>
    <w:rsid w:val="00DD2466"/>
    <w:rsid w:val="00DD25E0"/>
    <w:rsid w:val="00DD27E2"/>
    <w:rsid w:val="00DD287E"/>
    <w:rsid w:val="00DD294F"/>
    <w:rsid w:val="00DD2ACF"/>
    <w:rsid w:val="00DD2C17"/>
    <w:rsid w:val="00DD2EB7"/>
    <w:rsid w:val="00DD2ED0"/>
    <w:rsid w:val="00DD2F10"/>
    <w:rsid w:val="00DD2F8D"/>
    <w:rsid w:val="00DD3246"/>
    <w:rsid w:val="00DD3C60"/>
    <w:rsid w:val="00DD3E3A"/>
    <w:rsid w:val="00DD47DB"/>
    <w:rsid w:val="00DD483D"/>
    <w:rsid w:val="00DD505D"/>
    <w:rsid w:val="00DD5542"/>
    <w:rsid w:val="00DD5DFA"/>
    <w:rsid w:val="00DD68D5"/>
    <w:rsid w:val="00DD6953"/>
    <w:rsid w:val="00DD6E17"/>
    <w:rsid w:val="00DD7084"/>
    <w:rsid w:val="00DD7122"/>
    <w:rsid w:val="00DD724A"/>
    <w:rsid w:val="00DD7285"/>
    <w:rsid w:val="00DD7808"/>
    <w:rsid w:val="00DD78CB"/>
    <w:rsid w:val="00DD7D9E"/>
    <w:rsid w:val="00DD7EDB"/>
    <w:rsid w:val="00DE00E3"/>
    <w:rsid w:val="00DE0D18"/>
    <w:rsid w:val="00DE0F56"/>
    <w:rsid w:val="00DE10A4"/>
    <w:rsid w:val="00DE1160"/>
    <w:rsid w:val="00DE1371"/>
    <w:rsid w:val="00DE16EE"/>
    <w:rsid w:val="00DE172B"/>
    <w:rsid w:val="00DE1BBC"/>
    <w:rsid w:val="00DE21EE"/>
    <w:rsid w:val="00DE2CD6"/>
    <w:rsid w:val="00DE2CDC"/>
    <w:rsid w:val="00DE2EEF"/>
    <w:rsid w:val="00DE2F13"/>
    <w:rsid w:val="00DE2F68"/>
    <w:rsid w:val="00DE327D"/>
    <w:rsid w:val="00DE3288"/>
    <w:rsid w:val="00DE3768"/>
    <w:rsid w:val="00DE3773"/>
    <w:rsid w:val="00DE3E44"/>
    <w:rsid w:val="00DE4446"/>
    <w:rsid w:val="00DE47DC"/>
    <w:rsid w:val="00DE4933"/>
    <w:rsid w:val="00DE5538"/>
    <w:rsid w:val="00DE563E"/>
    <w:rsid w:val="00DE5C27"/>
    <w:rsid w:val="00DE5EA8"/>
    <w:rsid w:val="00DE6227"/>
    <w:rsid w:val="00DE6AB6"/>
    <w:rsid w:val="00DE6B47"/>
    <w:rsid w:val="00DE6B7A"/>
    <w:rsid w:val="00DE6F7C"/>
    <w:rsid w:val="00DE6FD5"/>
    <w:rsid w:val="00DE724A"/>
    <w:rsid w:val="00DE747D"/>
    <w:rsid w:val="00DE7A89"/>
    <w:rsid w:val="00DF00E5"/>
    <w:rsid w:val="00DF0305"/>
    <w:rsid w:val="00DF03EA"/>
    <w:rsid w:val="00DF040B"/>
    <w:rsid w:val="00DF082E"/>
    <w:rsid w:val="00DF0931"/>
    <w:rsid w:val="00DF0947"/>
    <w:rsid w:val="00DF09DD"/>
    <w:rsid w:val="00DF0BFC"/>
    <w:rsid w:val="00DF1148"/>
    <w:rsid w:val="00DF15E8"/>
    <w:rsid w:val="00DF16A7"/>
    <w:rsid w:val="00DF1B45"/>
    <w:rsid w:val="00DF1E69"/>
    <w:rsid w:val="00DF2493"/>
    <w:rsid w:val="00DF2622"/>
    <w:rsid w:val="00DF2B97"/>
    <w:rsid w:val="00DF2BB8"/>
    <w:rsid w:val="00DF2BE4"/>
    <w:rsid w:val="00DF2D9E"/>
    <w:rsid w:val="00DF2E8E"/>
    <w:rsid w:val="00DF2F5A"/>
    <w:rsid w:val="00DF30A4"/>
    <w:rsid w:val="00DF346F"/>
    <w:rsid w:val="00DF3506"/>
    <w:rsid w:val="00DF3BC2"/>
    <w:rsid w:val="00DF3CC1"/>
    <w:rsid w:val="00DF459B"/>
    <w:rsid w:val="00DF4B36"/>
    <w:rsid w:val="00DF4F1E"/>
    <w:rsid w:val="00DF5785"/>
    <w:rsid w:val="00DF5791"/>
    <w:rsid w:val="00DF5D48"/>
    <w:rsid w:val="00DF650F"/>
    <w:rsid w:val="00DF6FE9"/>
    <w:rsid w:val="00DF74D9"/>
    <w:rsid w:val="00DF7545"/>
    <w:rsid w:val="00DF7625"/>
    <w:rsid w:val="00DF78FF"/>
    <w:rsid w:val="00DF7EF3"/>
    <w:rsid w:val="00DF7F53"/>
    <w:rsid w:val="00DF7FF9"/>
    <w:rsid w:val="00E000E3"/>
    <w:rsid w:val="00E002FA"/>
    <w:rsid w:val="00E00469"/>
    <w:rsid w:val="00E004E9"/>
    <w:rsid w:val="00E004F8"/>
    <w:rsid w:val="00E005D0"/>
    <w:rsid w:val="00E00641"/>
    <w:rsid w:val="00E00672"/>
    <w:rsid w:val="00E009DA"/>
    <w:rsid w:val="00E01210"/>
    <w:rsid w:val="00E0129D"/>
    <w:rsid w:val="00E01886"/>
    <w:rsid w:val="00E019F2"/>
    <w:rsid w:val="00E01BA0"/>
    <w:rsid w:val="00E01D64"/>
    <w:rsid w:val="00E01D89"/>
    <w:rsid w:val="00E01DD4"/>
    <w:rsid w:val="00E020D3"/>
    <w:rsid w:val="00E023B5"/>
    <w:rsid w:val="00E02D9F"/>
    <w:rsid w:val="00E02FA7"/>
    <w:rsid w:val="00E033D7"/>
    <w:rsid w:val="00E03DFF"/>
    <w:rsid w:val="00E03EBA"/>
    <w:rsid w:val="00E03FA6"/>
    <w:rsid w:val="00E040D5"/>
    <w:rsid w:val="00E04409"/>
    <w:rsid w:val="00E0480D"/>
    <w:rsid w:val="00E04CE7"/>
    <w:rsid w:val="00E051C4"/>
    <w:rsid w:val="00E0524E"/>
    <w:rsid w:val="00E056D7"/>
    <w:rsid w:val="00E0573E"/>
    <w:rsid w:val="00E058D0"/>
    <w:rsid w:val="00E0633C"/>
    <w:rsid w:val="00E0640D"/>
    <w:rsid w:val="00E067C8"/>
    <w:rsid w:val="00E068C9"/>
    <w:rsid w:val="00E0692D"/>
    <w:rsid w:val="00E06B66"/>
    <w:rsid w:val="00E06B6C"/>
    <w:rsid w:val="00E07143"/>
    <w:rsid w:val="00E07363"/>
    <w:rsid w:val="00E07435"/>
    <w:rsid w:val="00E07472"/>
    <w:rsid w:val="00E078B3"/>
    <w:rsid w:val="00E100CD"/>
    <w:rsid w:val="00E1016D"/>
    <w:rsid w:val="00E107EF"/>
    <w:rsid w:val="00E10925"/>
    <w:rsid w:val="00E112EF"/>
    <w:rsid w:val="00E11599"/>
    <w:rsid w:val="00E115F0"/>
    <w:rsid w:val="00E11630"/>
    <w:rsid w:val="00E11736"/>
    <w:rsid w:val="00E11BB7"/>
    <w:rsid w:val="00E11D45"/>
    <w:rsid w:val="00E12379"/>
    <w:rsid w:val="00E12924"/>
    <w:rsid w:val="00E12A83"/>
    <w:rsid w:val="00E12CC8"/>
    <w:rsid w:val="00E12DA5"/>
    <w:rsid w:val="00E132B1"/>
    <w:rsid w:val="00E13558"/>
    <w:rsid w:val="00E137BE"/>
    <w:rsid w:val="00E1394F"/>
    <w:rsid w:val="00E13A1C"/>
    <w:rsid w:val="00E13DF1"/>
    <w:rsid w:val="00E13F70"/>
    <w:rsid w:val="00E1499F"/>
    <w:rsid w:val="00E14A58"/>
    <w:rsid w:val="00E14B8A"/>
    <w:rsid w:val="00E14C97"/>
    <w:rsid w:val="00E14DC4"/>
    <w:rsid w:val="00E14FAE"/>
    <w:rsid w:val="00E15040"/>
    <w:rsid w:val="00E15615"/>
    <w:rsid w:val="00E157EC"/>
    <w:rsid w:val="00E1613E"/>
    <w:rsid w:val="00E164AC"/>
    <w:rsid w:val="00E167F4"/>
    <w:rsid w:val="00E1682C"/>
    <w:rsid w:val="00E16A45"/>
    <w:rsid w:val="00E16E00"/>
    <w:rsid w:val="00E1767D"/>
    <w:rsid w:val="00E17D62"/>
    <w:rsid w:val="00E2050C"/>
    <w:rsid w:val="00E208D9"/>
    <w:rsid w:val="00E20E47"/>
    <w:rsid w:val="00E20EC9"/>
    <w:rsid w:val="00E216C3"/>
    <w:rsid w:val="00E21BD0"/>
    <w:rsid w:val="00E21C41"/>
    <w:rsid w:val="00E21CFB"/>
    <w:rsid w:val="00E21E4B"/>
    <w:rsid w:val="00E2230A"/>
    <w:rsid w:val="00E2259C"/>
    <w:rsid w:val="00E22EAE"/>
    <w:rsid w:val="00E238CF"/>
    <w:rsid w:val="00E23958"/>
    <w:rsid w:val="00E239BA"/>
    <w:rsid w:val="00E23AE2"/>
    <w:rsid w:val="00E23EA4"/>
    <w:rsid w:val="00E2460C"/>
    <w:rsid w:val="00E24629"/>
    <w:rsid w:val="00E248D1"/>
    <w:rsid w:val="00E24ABE"/>
    <w:rsid w:val="00E24F0E"/>
    <w:rsid w:val="00E25280"/>
    <w:rsid w:val="00E25326"/>
    <w:rsid w:val="00E258F6"/>
    <w:rsid w:val="00E25B97"/>
    <w:rsid w:val="00E25BE1"/>
    <w:rsid w:val="00E25F54"/>
    <w:rsid w:val="00E262D5"/>
    <w:rsid w:val="00E264B6"/>
    <w:rsid w:val="00E265C1"/>
    <w:rsid w:val="00E2662F"/>
    <w:rsid w:val="00E26FED"/>
    <w:rsid w:val="00E2719A"/>
    <w:rsid w:val="00E278EE"/>
    <w:rsid w:val="00E27BDC"/>
    <w:rsid w:val="00E27E90"/>
    <w:rsid w:val="00E27FA4"/>
    <w:rsid w:val="00E30407"/>
    <w:rsid w:val="00E30450"/>
    <w:rsid w:val="00E30682"/>
    <w:rsid w:val="00E30799"/>
    <w:rsid w:val="00E30919"/>
    <w:rsid w:val="00E3094D"/>
    <w:rsid w:val="00E30BC4"/>
    <w:rsid w:val="00E30C75"/>
    <w:rsid w:val="00E30EB2"/>
    <w:rsid w:val="00E319C5"/>
    <w:rsid w:val="00E31C59"/>
    <w:rsid w:val="00E32467"/>
    <w:rsid w:val="00E32510"/>
    <w:rsid w:val="00E328B5"/>
    <w:rsid w:val="00E32CB4"/>
    <w:rsid w:val="00E32F13"/>
    <w:rsid w:val="00E334C6"/>
    <w:rsid w:val="00E33604"/>
    <w:rsid w:val="00E33A30"/>
    <w:rsid w:val="00E342FE"/>
    <w:rsid w:val="00E34467"/>
    <w:rsid w:val="00E34473"/>
    <w:rsid w:val="00E35018"/>
    <w:rsid w:val="00E3523F"/>
    <w:rsid w:val="00E353C6"/>
    <w:rsid w:val="00E35454"/>
    <w:rsid w:val="00E354B7"/>
    <w:rsid w:val="00E356DB"/>
    <w:rsid w:val="00E35A84"/>
    <w:rsid w:val="00E363B1"/>
    <w:rsid w:val="00E36409"/>
    <w:rsid w:val="00E36445"/>
    <w:rsid w:val="00E3651B"/>
    <w:rsid w:val="00E367C9"/>
    <w:rsid w:val="00E3683F"/>
    <w:rsid w:val="00E36E6D"/>
    <w:rsid w:val="00E371C4"/>
    <w:rsid w:val="00E37723"/>
    <w:rsid w:val="00E400FE"/>
    <w:rsid w:val="00E403B2"/>
    <w:rsid w:val="00E40828"/>
    <w:rsid w:val="00E40B3C"/>
    <w:rsid w:val="00E40B8B"/>
    <w:rsid w:val="00E40B93"/>
    <w:rsid w:val="00E411D4"/>
    <w:rsid w:val="00E4123A"/>
    <w:rsid w:val="00E41296"/>
    <w:rsid w:val="00E412AE"/>
    <w:rsid w:val="00E41420"/>
    <w:rsid w:val="00E41824"/>
    <w:rsid w:val="00E41A4D"/>
    <w:rsid w:val="00E41F4C"/>
    <w:rsid w:val="00E42B7A"/>
    <w:rsid w:val="00E42D27"/>
    <w:rsid w:val="00E42D88"/>
    <w:rsid w:val="00E42F6B"/>
    <w:rsid w:val="00E431F0"/>
    <w:rsid w:val="00E4359E"/>
    <w:rsid w:val="00E43B79"/>
    <w:rsid w:val="00E43BC0"/>
    <w:rsid w:val="00E43E6F"/>
    <w:rsid w:val="00E44674"/>
    <w:rsid w:val="00E4490A"/>
    <w:rsid w:val="00E44965"/>
    <w:rsid w:val="00E449EA"/>
    <w:rsid w:val="00E44A3D"/>
    <w:rsid w:val="00E44CE9"/>
    <w:rsid w:val="00E44DDD"/>
    <w:rsid w:val="00E45420"/>
    <w:rsid w:val="00E45534"/>
    <w:rsid w:val="00E456F3"/>
    <w:rsid w:val="00E458BB"/>
    <w:rsid w:val="00E45AC3"/>
    <w:rsid w:val="00E45C25"/>
    <w:rsid w:val="00E45C8A"/>
    <w:rsid w:val="00E47459"/>
    <w:rsid w:val="00E4786D"/>
    <w:rsid w:val="00E478C2"/>
    <w:rsid w:val="00E479EA"/>
    <w:rsid w:val="00E47BF5"/>
    <w:rsid w:val="00E47D89"/>
    <w:rsid w:val="00E47EFC"/>
    <w:rsid w:val="00E5023E"/>
    <w:rsid w:val="00E50905"/>
    <w:rsid w:val="00E511AA"/>
    <w:rsid w:val="00E512EA"/>
    <w:rsid w:val="00E5159A"/>
    <w:rsid w:val="00E517AF"/>
    <w:rsid w:val="00E51BDD"/>
    <w:rsid w:val="00E520BE"/>
    <w:rsid w:val="00E525C0"/>
    <w:rsid w:val="00E529CE"/>
    <w:rsid w:val="00E52B64"/>
    <w:rsid w:val="00E52CFE"/>
    <w:rsid w:val="00E53258"/>
    <w:rsid w:val="00E53404"/>
    <w:rsid w:val="00E53C70"/>
    <w:rsid w:val="00E544A2"/>
    <w:rsid w:val="00E54664"/>
    <w:rsid w:val="00E5467B"/>
    <w:rsid w:val="00E54B00"/>
    <w:rsid w:val="00E54C17"/>
    <w:rsid w:val="00E54C94"/>
    <w:rsid w:val="00E551F9"/>
    <w:rsid w:val="00E55345"/>
    <w:rsid w:val="00E556DB"/>
    <w:rsid w:val="00E557AE"/>
    <w:rsid w:val="00E55B84"/>
    <w:rsid w:val="00E55C08"/>
    <w:rsid w:val="00E5609C"/>
    <w:rsid w:val="00E56140"/>
    <w:rsid w:val="00E56783"/>
    <w:rsid w:val="00E56A71"/>
    <w:rsid w:val="00E56C0C"/>
    <w:rsid w:val="00E56FE6"/>
    <w:rsid w:val="00E56FF5"/>
    <w:rsid w:val="00E57081"/>
    <w:rsid w:val="00E572CD"/>
    <w:rsid w:val="00E5740A"/>
    <w:rsid w:val="00E5753C"/>
    <w:rsid w:val="00E5760F"/>
    <w:rsid w:val="00E57C30"/>
    <w:rsid w:val="00E57FFB"/>
    <w:rsid w:val="00E60472"/>
    <w:rsid w:val="00E60574"/>
    <w:rsid w:val="00E607D0"/>
    <w:rsid w:val="00E608F3"/>
    <w:rsid w:val="00E6093D"/>
    <w:rsid w:val="00E609BD"/>
    <w:rsid w:val="00E60A02"/>
    <w:rsid w:val="00E60A9E"/>
    <w:rsid w:val="00E61060"/>
    <w:rsid w:val="00E61156"/>
    <w:rsid w:val="00E61215"/>
    <w:rsid w:val="00E615A9"/>
    <w:rsid w:val="00E6179E"/>
    <w:rsid w:val="00E62126"/>
    <w:rsid w:val="00E621F8"/>
    <w:rsid w:val="00E62691"/>
    <w:rsid w:val="00E62839"/>
    <w:rsid w:val="00E62E3C"/>
    <w:rsid w:val="00E6319B"/>
    <w:rsid w:val="00E6338E"/>
    <w:rsid w:val="00E6375E"/>
    <w:rsid w:val="00E63B22"/>
    <w:rsid w:val="00E63B38"/>
    <w:rsid w:val="00E642F1"/>
    <w:rsid w:val="00E64801"/>
    <w:rsid w:val="00E6494D"/>
    <w:rsid w:val="00E650C5"/>
    <w:rsid w:val="00E65ED2"/>
    <w:rsid w:val="00E661E1"/>
    <w:rsid w:val="00E665A5"/>
    <w:rsid w:val="00E6677F"/>
    <w:rsid w:val="00E66980"/>
    <w:rsid w:val="00E66984"/>
    <w:rsid w:val="00E674DB"/>
    <w:rsid w:val="00E67517"/>
    <w:rsid w:val="00E70445"/>
    <w:rsid w:val="00E7063C"/>
    <w:rsid w:val="00E70CF9"/>
    <w:rsid w:val="00E70EFF"/>
    <w:rsid w:val="00E715DB"/>
    <w:rsid w:val="00E718C6"/>
    <w:rsid w:val="00E71D71"/>
    <w:rsid w:val="00E71F99"/>
    <w:rsid w:val="00E72450"/>
    <w:rsid w:val="00E72E46"/>
    <w:rsid w:val="00E73066"/>
    <w:rsid w:val="00E730EA"/>
    <w:rsid w:val="00E7340D"/>
    <w:rsid w:val="00E73A63"/>
    <w:rsid w:val="00E747B3"/>
    <w:rsid w:val="00E74E9A"/>
    <w:rsid w:val="00E74ECC"/>
    <w:rsid w:val="00E74FD4"/>
    <w:rsid w:val="00E7512C"/>
    <w:rsid w:val="00E755A2"/>
    <w:rsid w:val="00E756C9"/>
    <w:rsid w:val="00E7591A"/>
    <w:rsid w:val="00E75B95"/>
    <w:rsid w:val="00E75F0B"/>
    <w:rsid w:val="00E75FB5"/>
    <w:rsid w:val="00E76831"/>
    <w:rsid w:val="00E7699B"/>
    <w:rsid w:val="00E76C81"/>
    <w:rsid w:val="00E77674"/>
    <w:rsid w:val="00E77DC9"/>
    <w:rsid w:val="00E8003A"/>
    <w:rsid w:val="00E80180"/>
    <w:rsid w:val="00E801E6"/>
    <w:rsid w:val="00E80208"/>
    <w:rsid w:val="00E80E87"/>
    <w:rsid w:val="00E81C09"/>
    <w:rsid w:val="00E81EB1"/>
    <w:rsid w:val="00E82129"/>
    <w:rsid w:val="00E8214D"/>
    <w:rsid w:val="00E8227F"/>
    <w:rsid w:val="00E825E3"/>
    <w:rsid w:val="00E82EB9"/>
    <w:rsid w:val="00E83006"/>
    <w:rsid w:val="00E83621"/>
    <w:rsid w:val="00E83D5F"/>
    <w:rsid w:val="00E83EF8"/>
    <w:rsid w:val="00E8426F"/>
    <w:rsid w:val="00E84312"/>
    <w:rsid w:val="00E84326"/>
    <w:rsid w:val="00E84931"/>
    <w:rsid w:val="00E84CEA"/>
    <w:rsid w:val="00E85179"/>
    <w:rsid w:val="00E853D5"/>
    <w:rsid w:val="00E85EB8"/>
    <w:rsid w:val="00E860E2"/>
    <w:rsid w:val="00E86110"/>
    <w:rsid w:val="00E861FA"/>
    <w:rsid w:val="00E86257"/>
    <w:rsid w:val="00E86307"/>
    <w:rsid w:val="00E8645B"/>
    <w:rsid w:val="00E86523"/>
    <w:rsid w:val="00E8675E"/>
    <w:rsid w:val="00E869DF"/>
    <w:rsid w:val="00E86E3A"/>
    <w:rsid w:val="00E87B64"/>
    <w:rsid w:val="00E90266"/>
    <w:rsid w:val="00E904AE"/>
    <w:rsid w:val="00E917CD"/>
    <w:rsid w:val="00E9200F"/>
    <w:rsid w:val="00E920EA"/>
    <w:rsid w:val="00E9251A"/>
    <w:rsid w:val="00E926E0"/>
    <w:rsid w:val="00E9292D"/>
    <w:rsid w:val="00E92AB0"/>
    <w:rsid w:val="00E92EFE"/>
    <w:rsid w:val="00E9333A"/>
    <w:rsid w:val="00E93BDE"/>
    <w:rsid w:val="00E94454"/>
    <w:rsid w:val="00E94B43"/>
    <w:rsid w:val="00E94ED6"/>
    <w:rsid w:val="00E95197"/>
    <w:rsid w:val="00E9582D"/>
    <w:rsid w:val="00E959CC"/>
    <w:rsid w:val="00E95F68"/>
    <w:rsid w:val="00E965A8"/>
    <w:rsid w:val="00E96605"/>
    <w:rsid w:val="00E96872"/>
    <w:rsid w:val="00E977C6"/>
    <w:rsid w:val="00E977CF"/>
    <w:rsid w:val="00E9798B"/>
    <w:rsid w:val="00E97F1A"/>
    <w:rsid w:val="00EA0366"/>
    <w:rsid w:val="00EA03DA"/>
    <w:rsid w:val="00EA04A2"/>
    <w:rsid w:val="00EA14A6"/>
    <w:rsid w:val="00EA1515"/>
    <w:rsid w:val="00EA17F4"/>
    <w:rsid w:val="00EA19F6"/>
    <w:rsid w:val="00EA1A85"/>
    <w:rsid w:val="00EA20AB"/>
    <w:rsid w:val="00EA21EE"/>
    <w:rsid w:val="00EA26C0"/>
    <w:rsid w:val="00EA2B3A"/>
    <w:rsid w:val="00EA2DA9"/>
    <w:rsid w:val="00EA333C"/>
    <w:rsid w:val="00EA334D"/>
    <w:rsid w:val="00EA3949"/>
    <w:rsid w:val="00EA3F89"/>
    <w:rsid w:val="00EA4118"/>
    <w:rsid w:val="00EA4D0F"/>
    <w:rsid w:val="00EA4EAB"/>
    <w:rsid w:val="00EA4F37"/>
    <w:rsid w:val="00EA5423"/>
    <w:rsid w:val="00EA556A"/>
    <w:rsid w:val="00EA5874"/>
    <w:rsid w:val="00EA5D6D"/>
    <w:rsid w:val="00EA5EE8"/>
    <w:rsid w:val="00EA61A6"/>
    <w:rsid w:val="00EA63A2"/>
    <w:rsid w:val="00EA63F5"/>
    <w:rsid w:val="00EA6532"/>
    <w:rsid w:val="00EA6AA0"/>
    <w:rsid w:val="00EA6C3E"/>
    <w:rsid w:val="00EA6C81"/>
    <w:rsid w:val="00EA6CC0"/>
    <w:rsid w:val="00EA6E14"/>
    <w:rsid w:val="00EA6E5F"/>
    <w:rsid w:val="00EA700A"/>
    <w:rsid w:val="00EA75C7"/>
    <w:rsid w:val="00EA760A"/>
    <w:rsid w:val="00EA763F"/>
    <w:rsid w:val="00EA76F1"/>
    <w:rsid w:val="00EA7740"/>
    <w:rsid w:val="00EB00A9"/>
    <w:rsid w:val="00EB014C"/>
    <w:rsid w:val="00EB02A1"/>
    <w:rsid w:val="00EB068B"/>
    <w:rsid w:val="00EB0704"/>
    <w:rsid w:val="00EB08B2"/>
    <w:rsid w:val="00EB0968"/>
    <w:rsid w:val="00EB09AB"/>
    <w:rsid w:val="00EB0A14"/>
    <w:rsid w:val="00EB0A98"/>
    <w:rsid w:val="00EB1051"/>
    <w:rsid w:val="00EB140F"/>
    <w:rsid w:val="00EB1891"/>
    <w:rsid w:val="00EB1B32"/>
    <w:rsid w:val="00EB1F0D"/>
    <w:rsid w:val="00EB1FF3"/>
    <w:rsid w:val="00EB2699"/>
    <w:rsid w:val="00EB3563"/>
    <w:rsid w:val="00EB3701"/>
    <w:rsid w:val="00EB3832"/>
    <w:rsid w:val="00EB392D"/>
    <w:rsid w:val="00EB44B9"/>
    <w:rsid w:val="00EB47D1"/>
    <w:rsid w:val="00EB4C30"/>
    <w:rsid w:val="00EB4CD3"/>
    <w:rsid w:val="00EB4F23"/>
    <w:rsid w:val="00EB4FCB"/>
    <w:rsid w:val="00EB5508"/>
    <w:rsid w:val="00EB581F"/>
    <w:rsid w:val="00EB5CA6"/>
    <w:rsid w:val="00EB5F30"/>
    <w:rsid w:val="00EB6895"/>
    <w:rsid w:val="00EB6B49"/>
    <w:rsid w:val="00EB6C11"/>
    <w:rsid w:val="00EB72E6"/>
    <w:rsid w:val="00EB7329"/>
    <w:rsid w:val="00EB73F7"/>
    <w:rsid w:val="00EB7785"/>
    <w:rsid w:val="00EB782C"/>
    <w:rsid w:val="00EB7974"/>
    <w:rsid w:val="00EB7A76"/>
    <w:rsid w:val="00EB7FC2"/>
    <w:rsid w:val="00EC0B36"/>
    <w:rsid w:val="00EC1149"/>
    <w:rsid w:val="00EC122D"/>
    <w:rsid w:val="00EC1477"/>
    <w:rsid w:val="00EC147F"/>
    <w:rsid w:val="00EC1CFA"/>
    <w:rsid w:val="00EC1F66"/>
    <w:rsid w:val="00EC2414"/>
    <w:rsid w:val="00EC260B"/>
    <w:rsid w:val="00EC2BCD"/>
    <w:rsid w:val="00EC353A"/>
    <w:rsid w:val="00EC3A9D"/>
    <w:rsid w:val="00EC3AA8"/>
    <w:rsid w:val="00EC4478"/>
    <w:rsid w:val="00EC47B4"/>
    <w:rsid w:val="00EC47FE"/>
    <w:rsid w:val="00EC49F2"/>
    <w:rsid w:val="00EC5DAF"/>
    <w:rsid w:val="00EC5EAA"/>
    <w:rsid w:val="00EC6372"/>
    <w:rsid w:val="00EC670C"/>
    <w:rsid w:val="00EC6798"/>
    <w:rsid w:val="00EC6945"/>
    <w:rsid w:val="00EC6D92"/>
    <w:rsid w:val="00EC6EFC"/>
    <w:rsid w:val="00EC7245"/>
    <w:rsid w:val="00EC7870"/>
    <w:rsid w:val="00EC7F31"/>
    <w:rsid w:val="00ED04F5"/>
    <w:rsid w:val="00ED0746"/>
    <w:rsid w:val="00ED0986"/>
    <w:rsid w:val="00ED0B8A"/>
    <w:rsid w:val="00ED0FB2"/>
    <w:rsid w:val="00ED11C3"/>
    <w:rsid w:val="00ED179C"/>
    <w:rsid w:val="00ED1AC9"/>
    <w:rsid w:val="00ED1D1F"/>
    <w:rsid w:val="00ED2319"/>
    <w:rsid w:val="00ED2860"/>
    <w:rsid w:val="00ED29D2"/>
    <w:rsid w:val="00ED2ACE"/>
    <w:rsid w:val="00ED2E98"/>
    <w:rsid w:val="00ED3007"/>
    <w:rsid w:val="00ED3182"/>
    <w:rsid w:val="00ED33D4"/>
    <w:rsid w:val="00ED348C"/>
    <w:rsid w:val="00ED36B8"/>
    <w:rsid w:val="00ED3BB4"/>
    <w:rsid w:val="00ED3BE9"/>
    <w:rsid w:val="00ED408A"/>
    <w:rsid w:val="00ED41FC"/>
    <w:rsid w:val="00ED4620"/>
    <w:rsid w:val="00ED49D1"/>
    <w:rsid w:val="00ED49D5"/>
    <w:rsid w:val="00ED4CA8"/>
    <w:rsid w:val="00ED543E"/>
    <w:rsid w:val="00ED5E59"/>
    <w:rsid w:val="00ED6256"/>
    <w:rsid w:val="00ED6975"/>
    <w:rsid w:val="00ED754A"/>
    <w:rsid w:val="00ED7807"/>
    <w:rsid w:val="00EE063A"/>
    <w:rsid w:val="00EE0740"/>
    <w:rsid w:val="00EE08B5"/>
    <w:rsid w:val="00EE0A9F"/>
    <w:rsid w:val="00EE0AD9"/>
    <w:rsid w:val="00EE0CE1"/>
    <w:rsid w:val="00EE0F27"/>
    <w:rsid w:val="00EE0FFE"/>
    <w:rsid w:val="00EE1095"/>
    <w:rsid w:val="00EE10B1"/>
    <w:rsid w:val="00EE1450"/>
    <w:rsid w:val="00EE1E32"/>
    <w:rsid w:val="00EE202E"/>
    <w:rsid w:val="00EE264C"/>
    <w:rsid w:val="00EE2932"/>
    <w:rsid w:val="00EE2A29"/>
    <w:rsid w:val="00EE2B2B"/>
    <w:rsid w:val="00EE2C99"/>
    <w:rsid w:val="00EE2DF6"/>
    <w:rsid w:val="00EE33EA"/>
    <w:rsid w:val="00EE3479"/>
    <w:rsid w:val="00EE378F"/>
    <w:rsid w:val="00EE3EE3"/>
    <w:rsid w:val="00EE3FAF"/>
    <w:rsid w:val="00EE44C5"/>
    <w:rsid w:val="00EE4F33"/>
    <w:rsid w:val="00EE52C5"/>
    <w:rsid w:val="00EE5311"/>
    <w:rsid w:val="00EE5483"/>
    <w:rsid w:val="00EE54D5"/>
    <w:rsid w:val="00EE5ADA"/>
    <w:rsid w:val="00EE5B6A"/>
    <w:rsid w:val="00EE5F0D"/>
    <w:rsid w:val="00EE6623"/>
    <w:rsid w:val="00EE6BCF"/>
    <w:rsid w:val="00EE6F0B"/>
    <w:rsid w:val="00EE70C9"/>
    <w:rsid w:val="00EE718A"/>
    <w:rsid w:val="00EE74D8"/>
    <w:rsid w:val="00EE75C0"/>
    <w:rsid w:val="00EE768D"/>
    <w:rsid w:val="00EE79A6"/>
    <w:rsid w:val="00EE7C4D"/>
    <w:rsid w:val="00EF050C"/>
    <w:rsid w:val="00EF050F"/>
    <w:rsid w:val="00EF097D"/>
    <w:rsid w:val="00EF0980"/>
    <w:rsid w:val="00EF0A51"/>
    <w:rsid w:val="00EF0B93"/>
    <w:rsid w:val="00EF0F98"/>
    <w:rsid w:val="00EF137A"/>
    <w:rsid w:val="00EF1396"/>
    <w:rsid w:val="00EF1661"/>
    <w:rsid w:val="00EF1794"/>
    <w:rsid w:val="00EF1A77"/>
    <w:rsid w:val="00EF1A90"/>
    <w:rsid w:val="00EF1DA3"/>
    <w:rsid w:val="00EF2938"/>
    <w:rsid w:val="00EF2B29"/>
    <w:rsid w:val="00EF2C68"/>
    <w:rsid w:val="00EF36B4"/>
    <w:rsid w:val="00EF3B0D"/>
    <w:rsid w:val="00EF43A8"/>
    <w:rsid w:val="00EF43AE"/>
    <w:rsid w:val="00EF457A"/>
    <w:rsid w:val="00EF49BB"/>
    <w:rsid w:val="00EF4EB7"/>
    <w:rsid w:val="00EF54B9"/>
    <w:rsid w:val="00EF5A72"/>
    <w:rsid w:val="00EF5C2E"/>
    <w:rsid w:val="00EF5F5A"/>
    <w:rsid w:val="00EF60CB"/>
    <w:rsid w:val="00EF6957"/>
    <w:rsid w:val="00EF6B51"/>
    <w:rsid w:val="00EF6E77"/>
    <w:rsid w:val="00EF6EC1"/>
    <w:rsid w:val="00EF7082"/>
    <w:rsid w:val="00EF71D8"/>
    <w:rsid w:val="00EF724A"/>
    <w:rsid w:val="00EF79FB"/>
    <w:rsid w:val="00EF7ACF"/>
    <w:rsid w:val="00EF7DFF"/>
    <w:rsid w:val="00EF7F61"/>
    <w:rsid w:val="00EF7FD7"/>
    <w:rsid w:val="00F00422"/>
    <w:rsid w:val="00F00482"/>
    <w:rsid w:val="00F00D13"/>
    <w:rsid w:val="00F00DDA"/>
    <w:rsid w:val="00F00DF1"/>
    <w:rsid w:val="00F00F4E"/>
    <w:rsid w:val="00F0145A"/>
    <w:rsid w:val="00F01828"/>
    <w:rsid w:val="00F0182C"/>
    <w:rsid w:val="00F018CD"/>
    <w:rsid w:val="00F01C43"/>
    <w:rsid w:val="00F020A5"/>
    <w:rsid w:val="00F022C3"/>
    <w:rsid w:val="00F022E0"/>
    <w:rsid w:val="00F024F2"/>
    <w:rsid w:val="00F024F7"/>
    <w:rsid w:val="00F02504"/>
    <w:rsid w:val="00F0266B"/>
    <w:rsid w:val="00F02DAB"/>
    <w:rsid w:val="00F02DE5"/>
    <w:rsid w:val="00F03039"/>
    <w:rsid w:val="00F033AC"/>
    <w:rsid w:val="00F03650"/>
    <w:rsid w:val="00F036CD"/>
    <w:rsid w:val="00F037B3"/>
    <w:rsid w:val="00F03C41"/>
    <w:rsid w:val="00F03CC0"/>
    <w:rsid w:val="00F03DC5"/>
    <w:rsid w:val="00F03DF2"/>
    <w:rsid w:val="00F043D5"/>
    <w:rsid w:val="00F04569"/>
    <w:rsid w:val="00F04A93"/>
    <w:rsid w:val="00F04AAF"/>
    <w:rsid w:val="00F04D21"/>
    <w:rsid w:val="00F057AA"/>
    <w:rsid w:val="00F05B59"/>
    <w:rsid w:val="00F05B77"/>
    <w:rsid w:val="00F05CF5"/>
    <w:rsid w:val="00F05DBF"/>
    <w:rsid w:val="00F05DDD"/>
    <w:rsid w:val="00F064BD"/>
    <w:rsid w:val="00F065B5"/>
    <w:rsid w:val="00F072E0"/>
    <w:rsid w:val="00F072EA"/>
    <w:rsid w:val="00F075EC"/>
    <w:rsid w:val="00F07AF7"/>
    <w:rsid w:val="00F07E0A"/>
    <w:rsid w:val="00F1005B"/>
    <w:rsid w:val="00F1011E"/>
    <w:rsid w:val="00F10861"/>
    <w:rsid w:val="00F10C04"/>
    <w:rsid w:val="00F10D6D"/>
    <w:rsid w:val="00F10F22"/>
    <w:rsid w:val="00F1143F"/>
    <w:rsid w:val="00F117AD"/>
    <w:rsid w:val="00F11A97"/>
    <w:rsid w:val="00F11CFC"/>
    <w:rsid w:val="00F125B3"/>
    <w:rsid w:val="00F12799"/>
    <w:rsid w:val="00F12FA4"/>
    <w:rsid w:val="00F131D8"/>
    <w:rsid w:val="00F13AD5"/>
    <w:rsid w:val="00F13B2F"/>
    <w:rsid w:val="00F13C61"/>
    <w:rsid w:val="00F13CD5"/>
    <w:rsid w:val="00F13F7F"/>
    <w:rsid w:val="00F14249"/>
    <w:rsid w:val="00F143ED"/>
    <w:rsid w:val="00F14513"/>
    <w:rsid w:val="00F1495E"/>
    <w:rsid w:val="00F14A5D"/>
    <w:rsid w:val="00F14AD1"/>
    <w:rsid w:val="00F14F08"/>
    <w:rsid w:val="00F15119"/>
    <w:rsid w:val="00F1592B"/>
    <w:rsid w:val="00F1592D"/>
    <w:rsid w:val="00F15988"/>
    <w:rsid w:val="00F15D7A"/>
    <w:rsid w:val="00F15F99"/>
    <w:rsid w:val="00F1607B"/>
    <w:rsid w:val="00F16242"/>
    <w:rsid w:val="00F1636F"/>
    <w:rsid w:val="00F16E8C"/>
    <w:rsid w:val="00F16F78"/>
    <w:rsid w:val="00F174BA"/>
    <w:rsid w:val="00F17648"/>
    <w:rsid w:val="00F1782C"/>
    <w:rsid w:val="00F178E7"/>
    <w:rsid w:val="00F17973"/>
    <w:rsid w:val="00F179EB"/>
    <w:rsid w:val="00F20365"/>
    <w:rsid w:val="00F20519"/>
    <w:rsid w:val="00F20779"/>
    <w:rsid w:val="00F20AD4"/>
    <w:rsid w:val="00F20DC9"/>
    <w:rsid w:val="00F21865"/>
    <w:rsid w:val="00F21A5A"/>
    <w:rsid w:val="00F21BDB"/>
    <w:rsid w:val="00F21F41"/>
    <w:rsid w:val="00F22092"/>
    <w:rsid w:val="00F22366"/>
    <w:rsid w:val="00F22424"/>
    <w:rsid w:val="00F2246F"/>
    <w:rsid w:val="00F22888"/>
    <w:rsid w:val="00F22F06"/>
    <w:rsid w:val="00F23388"/>
    <w:rsid w:val="00F236F0"/>
    <w:rsid w:val="00F238B1"/>
    <w:rsid w:val="00F23AFC"/>
    <w:rsid w:val="00F23E58"/>
    <w:rsid w:val="00F24341"/>
    <w:rsid w:val="00F24495"/>
    <w:rsid w:val="00F2467E"/>
    <w:rsid w:val="00F24718"/>
    <w:rsid w:val="00F249A7"/>
    <w:rsid w:val="00F24D3F"/>
    <w:rsid w:val="00F24F37"/>
    <w:rsid w:val="00F2569A"/>
    <w:rsid w:val="00F2591F"/>
    <w:rsid w:val="00F25B84"/>
    <w:rsid w:val="00F25C39"/>
    <w:rsid w:val="00F2618E"/>
    <w:rsid w:val="00F2631A"/>
    <w:rsid w:val="00F26387"/>
    <w:rsid w:val="00F26565"/>
    <w:rsid w:val="00F269D4"/>
    <w:rsid w:val="00F26AFD"/>
    <w:rsid w:val="00F278EF"/>
    <w:rsid w:val="00F27BC1"/>
    <w:rsid w:val="00F27D22"/>
    <w:rsid w:val="00F27DA1"/>
    <w:rsid w:val="00F27E2A"/>
    <w:rsid w:val="00F301DF"/>
    <w:rsid w:val="00F30275"/>
    <w:rsid w:val="00F302CD"/>
    <w:rsid w:val="00F3035E"/>
    <w:rsid w:val="00F30CE1"/>
    <w:rsid w:val="00F30FE8"/>
    <w:rsid w:val="00F3102D"/>
    <w:rsid w:val="00F3112F"/>
    <w:rsid w:val="00F316F0"/>
    <w:rsid w:val="00F31826"/>
    <w:rsid w:val="00F31A81"/>
    <w:rsid w:val="00F31B4D"/>
    <w:rsid w:val="00F31E3B"/>
    <w:rsid w:val="00F3212E"/>
    <w:rsid w:val="00F32188"/>
    <w:rsid w:val="00F323B8"/>
    <w:rsid w:val="00F32F7E"/>
    <w:rsid w:val="00F33124"/>
    <w:rsid w:val="00F335FD"/>
    <w:rsid w:val="00F33AF4"/>
    <w:rsid w:val="00F342A2"/>
    <w:rsid w:val="00F34737"/>
    <w:rsid w:val="00F3473E"/>
    <w:rsid w:val="00F34771"/>
    <w:rsid w:val="00F34963"/>
    <w:rsid w:val="00F34A02"/>
    <w:rsid w:val="00F35877"/>
    <w:rsid w:val="00F35A35"/>
    <w:rsid w:val="00F35E66"/>
    <w:rsid w:val="00F36467"/>
    <w:rsid w:val="00F36861"/>
    <w:rsid w:val="00F36C22"/>
    <w:rsid w:val="00F36DCA"/>
    <w:rsid w:val="00F371B0"/>
    <w:rsid w:val="00F3776A"/>
    <w:rsid w:val="00F377BE"/>
    <w:rsid w:val="00F37A83"/>
    <w:rsid w:val="00F37AAB"/>
    <w:rsid w:val="00F37B29"/>
    <w:rsid w:val="00F37F32"/>
    <w:rsid w:val="00F37F4A"/>
    <w:rsid w:val="00F4065D"/>
    <w:rsid w:val="00F40685"/>
    <w:rsid w:val="00F41029"/>
    <w:rsid w:val="00F41313"/>
    <w:rsid w:val="00F415DF"/>
    <w:rsid w:val="00F416C1"/>
    <w:rsid w:val="00F418A8"/>
    <w:rsid w:val="00F419CB"/>
    <w:rsid w:val="00F41C96"/>
    <w:rsid w:val="00F41F76"/>
    <w:rsid w:val="00F42344"/>
    <w:rsid w:val="00F426AE"/>
    <w:rsid w:val="00F42714"/>
    <w:rsid w:val="00F42BED"/>
    <w:rsid w:val="00F43431"/>
    <w:rsid w:val="00F434AD"/>
    <w:rsid w:val="00F437A2"/>
    <w:rsid w:val="00F43D78"/>
    <w:rsid w:val="00F4464F"/>
    <w:rsid w:val="00F4493A"/>
    <w:rsid w:val="00F44982"/>
    <w:rsid w:val="00F4510D"/>
    <w:rsid w:val="00F451C9"/>
    <w:rsid w:val="00F45250"/>
    <w:rsid w:val="00F45ACA"/>
    <w:rsid w:val="00F45D78"/>
    <w:rsid w:val="00F4664B"/>
    <w:rsid w:val="00F467C2"/>
    <w:rsid w:val="00F468D6"/>
    <w:rsid w:val="00F469E7"/>
    <w:rsid w:val="00F46F44"/>
    <w:rsid w:val="00F50BDD"/>
    <w:rsid w:val="00F50E3F"/>
    <w:rsid w:val="00F5155B"/>
    <w:rsid w:val="00F5165B"/>
    <w:rsid w:val="00F516C8"/>
    <w:rsid w:val="00F52176"/>
    <w:rsid w:val="00F521C9"/>
    <w:rsid w:val="00F52682"/>
    <w:rsid w:val="00F526A2"/>
    <w:rsid w:val="00F526D2"/>
    <w:rsid w:val="00F527D7"/>
    <w:rsid w:val="00F5288A"/>
    <w:rsid w:val="00F5289E"/>
    <w:rsid w:val="00F528A6"/>
    <w:rsid w:val="00F529C1"/>
    <w:rsid w:val="00F52BB1"/>
    <w:rsid w:val="00F52F2B"/>
    <w:rsid w:val="00F52FCA"/>
    <w:rsid w:val="00F53024"/>
    <w:rsid w:val="00F536EA"/>
    <w:rsid w:val="00F53912"/>
    <w:rsid w:val="00F53C63"/>
    <w:rsid w:val="00F544A9"/>
    <w:rsid w:val="00F545D8"/>
    <w:rsid w:val="00F54F4F"/>
    <w:rsid w:val="00F559E5"/>
    <w:rsid w:val="00F55D35"/>
    <w:rsid w:val="00F56077"/>
    <w:rsid w:val="00F5634A"/>
    <w:rsid w:val="00F5635E"/>
    <w:rsid w:val="00F5666A"/>
    <w:rsid w:val="00F56893"/>
    <w:rsid w:val="00F56F1E"/>
    <w:rsid w:val="00F57872"/>
    <w:rsid w:val="00F578A9"/>
    <w:rsid w:val="00F579C7"/>
    <w:rsid w:val="00F57B1C"/>
    <w:rsid w:val="00F57C80"/>
    <w:rsid w:val="00F57D5B"/>
    <w:rsid w:val="00F60142"/>
    <w:rsid w:val="00F6028A"/>
    <w:rsid w:val="00F60D61"/>
    <w:rsid w:val="00F6138E"/>
    <w:rsid w:val="00F617D1"/>
    <w:rsid w:val="00F61A69"/>
    <w:rsid w:val="00F61D44"/>
    <w:rsid w:val="00F61EF1"/>
    <w:rsid w:val="00F6200E"/>
    <w:rsid w:val="00F627C3"/>
    <w:rsid w:val="00F627CB"/>
    <w:rsid w:val="00F627F6"/>
    <w:rsid w:val="00F6295C"/>
    <w:rsid w:val="00F62A6F"/>
    <w:rsid w:val="00F62E94"/>
    <w:rsid w:val="00F6359D"/>
    <w:rsid w:val="00F63DA6"/>
    <w:rsid w:val="00F643BA"/>
    <w:rsid w:val="00F64440"/>
    <w:rsid w:val="00F64560"/>
    <w:rsid w:val="00F6480B"/>
    <w:rsid w:val="00F6485A"/>
    <w:rsid w:val="00F64B60"/>
    <w:rsid w:val="00F64FDE"/>
    <w:rsid w:val="00F65225"/>
    <w:rsid w:val="00F653A2"/>
    <w:rsid w:val="00F653DA"/>
    <w:rsid w:val="00F654DE"/>
    <w:rsid w:val="00F65584"/>
    <w:rsid w:val="00F65CE4"/>
    <w:rsid w:val="00F65E3D"/>
    <w:rsid w:val="00F66543"/>
    <w:rsid w:val="00F66643"/>
    <w:rsid w:val="00F66AEF"/>
    <w:rsid w:val="00F6719F"/>
    <w:rsid w:val="00F6742D"/>
    <w:rsid w:val="00F67CC5"/>
    <w:rsid w:val="00F67F2F"/>
    <w:rsid w:val="00F707E5"/>
    <w:rsid w:val="00F709C6"/>
    <w:rsid w:val="00F70BA2"/>
    <w:rsid w:val="00F70BAB"/>
    <w:rsid w:val="00F70E4F"/>
    <w:rsid w:val="00F71119"/>
    <w:rsid w:val="00F711DD"/>
    <w:rsid w:val="00F71796"/>
    <w:rsid w:val="00F71971"/>
    <w:rsid w:val="00F719FD"/>
    <w:rsid w:val="00F71CE8"/>
    <w:rsid w:val="00F71D33"/>
    <w:rsid w:val="00F71E70"/>
    <w:rsid w:val="00F721AA"/>
    <w:rsid w:val="00F72841"/>
    <w:rsid w:val="00F729AB"/>
    <w:rsid w:val="00F72A9E"/>
    <w:rsid w:val="00F72EBA"/>
    <w:rsid w:val="00F73133"/>
    <w:rsid w:val="00F731C4"/>
    <w:rsid w:val="00F73491"/>
    <w:rsid w:val="00F73585"/>
    <w:rsid w:val="00F7360E"/>
    <w:rsid w:val="00F73ACD"/>
    <w:rsid w:val="00F73DAD"/>
    <w:rsid w:val="00F74409"/>
    <w:rsid w:val="00F748BD"/>
    <w:rsid w:val="00F751E1"/>
    <w:rsid w:val="00F7544B"/>
    <w:rsid w:val="00F7545A"/>
    <w:rsid w:val="00F7558B"/>
    <w:rsid w:val="00F75818"/>
    <w:rsid w:val="00F759E5"/>
    <w:rsid w:val="00F75C31"/>
    <w:rsid w:val="00F75D1D"/>
    <w:rsid w:val="00F75EC1"/>
    <w:rsid w:val="00F75F8C"/>
    <w:rsid w:val="00F761CB"/>
    <w:rsid w:val="00F76471"/>
    <w:rsid w:val="00F7665D"/>
    <w:rsid w:val="00F76E18"/>
    <w:rsid w:val="00F7724C"/>
    <w:rsid w:val="00F772CD"/>
    <w:rsid w:val="00F77DF7"/>
    <w:rsid w:val="00F80682"/>
    <w:rsid w:val="00F80955"/>
    <w:rsid w:val="00F80C5F"/>
    <w:rsid w:val="00F80C9E"/>
    <w:rsid w:val="00F80F27"/>
    <w:rsid w:val="00F810E9"/>
    <w:rsid w:val="00F81502"/>
    <w:rsid w:val="00F816BE"/>
    <w:rsid w:val="00F8198D"/>
    <w:rsid w:val="00F81DA8"/>
    <w:rsid w:val="00F81E04"/>
    <w:rsid w:val="00F8203E"/>
    <w:rsid w:val="00F820E8"/>
    <w:rsid w:val="00F824D8"/>
    <w:rsid w:val="00F829FC"/>
    <w:rsid w:val="00F82A9A"/>
    <w:rsid w:val="00F831B8"/>
    <w:rsid w:val="00F83650"/>
    <w:rsid w:val="00F836FB"/>
    <w:rsid w:val="00F83C39"/>
    <w:rsid w:val="00F83D6E"/>
    <w:rsid w:val="00F83F53"/>
    <w:rsid w:val="00F840B5"/>
    <w:rsid w:val="00F84211"/>
    <w:rsid w:val="00F84426"/>
    <w:rsid w:val="00F845D0"/>
    <w:rsid w:val="00F84A38"/>
    <w:rsid w:val="00F85820"/>
    <w:rsid w:val="00F85BBF"/>
    <w:rsid w:val="00F85DEC"/>
    <w:rsid w:val="00F85F2A"/>
    <w:rsid w:val="00F85F5A"/>
    <w:rsid w:val="00F85F8A"/>
    <w:rsid w:val="00F86193"/>
    <w:rsid w:val="00F86194"/>
    <w:rsid w:val="00F8632C"/>
    <w:rsid w:val="00F865EA"/>
    <w:rsid w:val="00F86AE7"/>
    <w:rsid w:val="00F86B84"/>
    <w:rsid w:val="00F86DB9"/>
    <w:rsid w:val="00F86DC2"/>
    <w:rsid w:val="00F86FC5"/>
    <w:rsid w:val="00F87032"/>
    <w:rsid w:val="00F87123"/>
    <w:rsid w:val="00F8729D"/>
    <w:rsid w:val="00F87460"/>
    <w:rsid w:val="00F87688"/>
    <w:rsid w:val="00F87904"/>
    <w:rsid w:val="00F87A9A"/>
    <w:rsid w:val="00F9026C"/>
    <w:rsid w:val="00F9036B"/>
    <w:rsid w:val="00F90DCD"/>
    <w:rsid w:val="00F9143E"/>
    <w:rsid w:val="00F915DF"/>
    <w:rsid w:val="00F916FD"/>
    <w:rsid w:val="00F91D92"/>
    <w:rsid w:val="00F920BA"/>
    <w:rsid w:val="00F92163"/>
    <w:rsid w:val="00F92196"/>
    <w:rsid w:val="00F9222C"/>
    <w:rsid w:val="00F925A8"/>
    <w:rsid w:val="00F927AC"/>
    <w:rsid w:val="00F9282D"/>
    <w:rsid w:val="00F92C24"/>
    <w:rsid w:val="00F9341D"/>
    <w:rsid w:val="00F93BFC"/>
    <w:rsid w:val="00F942CA"/>
    <w:rsid w:val="00F94587"/>
    <w:rsid w:val="00F94653"/>
    <w:rsid w:val="00F94A78"/>
    <w:rsid w:val="00F94E66"/>
    <w:rsid w:val="00F9540D"/>
    <w:rsid w:val="00F95561"/>
    <w:rsid w:val="00F9571A"/>
    <w:rsid w:val="00F9576F"/>
    <w:rsid w:val="00F9591F"/>
    <w:rsid w:val="00F95E5F"/>
    <w:rsid w:val="00F96971"/>
    <w:rsid w:val="00F96BD3"/>
    <w:rsid w:val="00F96CEA"/>
    <w:rsid w:val="00F96DCA"/>
    <w:rsid w:val="00F96E3E"/>
    <w:rsid w:val="00F97079"/>
    <w:rsid w:val="00F97091"/>
    <w:rsid w:val="00F9718D"/>
    <w:rsid w:val="00F97F85"/>
    <w:rsid w:val="00FA057C"/>
    <w:rsid w:val="00FA0586"/>
    <w:rsid w:val="00FA0AFD"/>
    <w:rsid w:val="00FA0B3B"/>
    <w:rsid w:val="00FA0DF6"/>
    <w:rsid w:val="00FA1787"/>
    <w:rsid w:val="00FA196B"/>
    <w:rsid w:val="00FA1A6C"/>
    <w:rsid w:val="00FA221E"/>
    <w:rsid w:val="00FA2749"/>
    <w:rsid w:val="00FA2895"/>
    <w:rsid w:val="00FA2A12"/>
    <w:rsid w:val="00FA2EEB"/>
    <w:rsid w:val="00FA3307"/>
    <w:rsid w:val="00FA383F"/>
    <w:rsid w:val="00FA3F29"/>
    <w:rsid w:val="00FA450E"/>
    <w:rsid w:val="00FA4AF4"/>
    <w:rsid w:val="00FA4C87"/>
    <w:rsid w:val="00FA4F95"/>
    <w:rsid w:val="00FA502E"/>
    <w:rsid w:val="00FA54DA"/>
    <w:rsid w:val="00FA5590"/>
    <w:rsid w:val="00FA55C0"/>
    <w:rsid w:val="00FA57AE"/>
    <w:rsid w:val="00FA58AD"/>
    <w:rsid w:val="00FA599A"/>
    <w:rsid w:val="00FA5ABA"/>
    <w:rsid w:val="00FA5CE8"/>
    <w:rsid w:val="00FA5D2C"/>
    <w:rsid w:val="00FA608F"/>
    <w:rsid w:val="00FA632A"/>
    <w:rsid w:val="00FA640E"/>
    <w:rsid w:val="00FA69D5"/>
    <w:rsid w:val="00FA6AA9"/>
    <w:rsid w:val="00FA6B09"/>
    <w:rsid w:val="00FA7415"/>
    <w:rsid w:val="00FA757B"/>
    <w:rsid w:val="00FA764B"/>
    <w:rsid w:val="00FA7DFA"/>
    <w:rsid w:val="00FA7EAE"/>
    <w:rsid w:val="00FB026E"/>
    <w:rsid w:val="00FB0379"/>
    <w:rsid w:val="00FB0388"/>
    <w:rsid w:val="00FB05F1"/>
    <w:rsid w:val="00FB0CED"/>
    <w:rsid w:val="00FB137A"/>
    <w:rsid w:val="00FB139D"/>
    <w:rsid w:val="00FB13DB"/>
    <w:rsid w:val="00FB15AC"/>
    <w:rsid w:val="00FB15F5"/>
    <w:rsid w:val="00FB176D"/>
    <w:rsid w:val="00FB17B5"/>
    <w:rsid w:val="00FB1EB6"/>
    <w:rsid w:val="00FB21BF"/>
    <w:rsid w:val="00FB247B"/>
    <w:rsid w:val="00FB2ED2"/>
    <w:rsid w:val="00FB373B"/>
    <w:rsid w:val="00FB3806"/>
    <w:rsid w:val="00FB38C3"/>
    <w:rsid w:val="00FB38CE"/>
    <w:rsid w:val="00FB398D"/>
    <w:rsid w:val="00FB3F2D"/>
    <w:rsid w:val="00FB4483"/>
    <w:rsid w:val="00FB488C"/>
    <w:rsid w:val="00FB4DEC"/>
    <w:rsid w:val="00FB4FA2"/>
    <w:rsid w:val="00FB4FCE"/>
    <w:rsid w:val="00FB553A"/>
    <w:rsid w:val="00FB56F5"/>
    <w:rsid w:val="00FB6128"/>
    <w:rsid w:val="00FB6804"/>
    <w:rsid w:val="00FB7B6A"/>
    <w:rsid w:val="00FB7D3B"/>
    <w:rsid w:val="00FC0580"/>
    <w:rsid w:val="00FC05BD"/>
    <w:rsid w:val="00FC0E6A"/>
    <w:rsid w:val="00FC0FB5"/>
    <w:rsid w:val="00FC114E"/>
    <w:rsid w:val="00FC14D0"/>
    <w:rsid w:val="00FC17AE"/>
    <w:rsid w:val="00FC1882"/>
    <w:rsid w:val="00FC1C42"/>
    <w:rsid w:val="00FC1FA7"/>
    <w:rsid w:val="00FC21AB"/>
    <w:rsid w:val="00FC21E7"/>
    <w:rsid w:val="00FC24BF"/>
    <w:rsid w:val="00FC2966"/>
    <w:rsid w:val="00FC2A46"/>
    <w:rsid w:val="00FC2AD7"/>
    <w:rsid w:val="00FC2D4E"/>
    <w:rsid w:val="00FC33C4"/>
    <w:rsid w:val="00FC3FD3"/>
    <w:rsid w:val="00FC44F6"/>
    <w:rsid w:val="00FC476C"/>
    <w:rsid w:val="00FC4829"/>
    <w:rsid w:val="00FC49A5"/>
    <w:rsid w:val="00FC4A2C"/>
    <w:rsid w:val="00FC4EBA"/>
    <w:rsid w:val="00FC507D"/>
    <w:rsid w:val="00FC5342"/>
    <w:rsid w:val="00FC583D"/>
    <w:rsid w:val="00FC586F"/>
    <w:rsid w:val="00FC5899"/>
    <w:rsid w:val="00FC62D5"/>
    <w:rsid w:val="00FC644F"/>
    <w:rsid w:val="00FC655F"/>
    <w:rsid w:val="00FC65E3"/>
    <w:rsid w:val="00FC6B34"/>
    <w:rsid w:val="00FC6D8D"/>
    <w:rsid w:val="00FC7242"/>
    <w:rsid w:val="00FC7302"/>
    <w:rsid w:val="00FC7D87"/>
    <w:rsid w:val="00FC7DE7"/>
    <w:rsid w:val="00FC7E50"/>
    <w:rsid w:val="00FD0140"/>
    <w:rsid w:val="00FD0673"/>
    <w:rsid w:val="00FD079C"/>
    <w:rsid w:val="00FD09BC"/>
    <w:rsid w:val="00FD0D21"/>
    <w:rsid w:val="00FD135E"/>
    <w:rsid w:val="00FD1573"/>
    <w:rsid w:val="00FD15F0"/>
    <w:rsid w:val="00FD1852"/>
    <w:rsid w:val="00FD1A6B"/>
    <w:rsid w:val="00FD1B76"/>
    <w:rsid w:val="00FD1BAE"/>
    <w:rsid w:val="00FD201C"/>
    <w:rsid w:val="00FD23C0"/>
    <w:rsid w:val="00FD23F5"/>
    <w:rsid w:val="00FD2495"/>
    <w:rsid w:val="00FD25B0"/>
    <w:rsid w:val="00FD27C0"/>
    <w:rsid w:val="00FD2B2D"/>
    <w:rsid w:val="00FD2E89"/>
    <w:rsid w:val="00FD31EC"/>
    <w:rsid w:val="00FD39D0"/>
    <w:rsid w:val="00FD3A00"/>
    <w:rsid w:val="00FD3D75"/>
    <w:rsid w:val="00FD408F"/>
    <w:rsid w:val="00FD4167"/>
    <w:rsid w:val="00FD4949"/>
    <w:rsid w:val="00FD4A03"/>
    <w:rsid w:val="00FD4C74"/>
    <w:rsid w:val="00FD4E1D"/>
    <w:rsid w:val="00FD4EAC"/>
    <w:rsid w:val="00FD502E"/>
    <w:rsid w:val="00FD522A"/>
    <w:rsid w:val="00FD5306"/>
    <w:rsid w:val="00FD5614"/>
    <w:rsid w:val="00FD593C"/>
    <w:rsid w:val="00FD5A4B"/>
    <w:rsid w:val="00FD5B62"/>
    <w:rsid w:val="00FD6089"/>
    <w:rsid w:val="00FD62F7"/>
    <w:rsid w:val="00FD648B"/>
    <w:rsid w:val="00FD654A"/>
    <w:rsid w:val="00FD6EED"/>
    <w:rsid w:val="00FD6F31"/>
    <w:rsid w:val="00FD6FB2"/>
    <w:rsid w:val="00FD6FF0"/>
    <w:rsid w:val="00FD7040"/>
    <w:rsid w:val="00FD76C4"/>
    <w:rsid w:val="00FD7BB9"/>
    <w:rsid w:val="00FD7C24"/>
    <w:rsid w:val="00FD7FE1"/>
    <w:rsid w:val="00FE0095"/>
    <w:rsid w:val="00FE0339"/>
    <w:rsid w:val="00FE0575"/>
    <w:rsid w:val="00FE07B5"/>
    <w:rsid w:val="00FE092E"/>
    <w:rsid w:val="00FE0DD4"/>
    <w:rsid w:val="00FE0F32"/>
    <w:rsid w:val="00FE11AD"/>
    <w:rsid w:val="00FE17D3"/>
    <w:rsid w:val="00FE2C1F"/>
    <w:rsid w:val="00FE2EF7"/>
    <w:rsid w:val="00FE2FBD"/>
    <w:rsid w:val="00FE3194"/>
    <w:rsid w:val="00FE34DC"/>
    <w:rsid w:val="00FE3A0C"/>
    <w:rsid w:val="00FE3DCC"/>
    <w:rsid w:val="00FE4160"/>
    <w:rsid w:val="00FE4193"/>
    <w:rsid w:val="00FE4487"/>
    <w:rsid w:val="00FE4605"/>
    <w:rsid w:val="00FE5B42"/>
    <w:rsid w:val="00FE5BBE"/>
    <w:rsid w:val="00FE5C9C"/>
    <w:rsid w:val="00FE5CD4"/>
    <w:rsid w:val="00FE6072"/>
    <w:rsid w:val="00FE63D1"/>
    <w:rsid w:val="00FE659A"/>
    <w:rsid w:val="00FE6BC2"/>
    <w:rsid w:val="00FE6C33"/>
    <w:rsid w:val="00FE72C7"/>
    <w:rsid w:val="00FE7397"/>
    <w:rsid w:val="00FE772F"/>
    <w:rsid w:val="00FE7AD4"/>
    <w:rsid w:val="00FE7B5F"/>
    <w:rsid w:val="00FE7E35"/>
    <w:rsid w:val="00FE7E3C"/>
    <w:rsid w:val="00FE7E69"/>
    <w:rsid w:val="00FF02EB"/>
    <w:rsid w:val="00FF045F"/>
    <w:rsid w:val="00FF0BBF"/>
    <w:rsid w:val="00FF159A"/>
    <w:rsid w:val="00FF1A7E"/>
    <w:rsid w:val="00FF1AB6"/>
    <w:rsid w:val="00FF21F3"/>
    <w:rsid w:val="00FF269E"/>
    <w:rsid w:val="00FF26A6"/>
    <w:rsid w:val="00FF26AB"/>
    <w:rsid w:val="00FF298E"/>
    <w:rsid w:val="00FF2A76"/>
    <w:rsid w:val="00FF2EE7"/>
    <w:rsid w:val="00FF2FF0"/>
    <w:rsid w:val="00FF31C1"/>
    <w:rsid w:val="00FF3787"/>
    <w:rsid w:val="00FF3BA0"/>
    <w:rsid w:val="00FF3C71"/>
    <w:rsid w:val="00FF3D4C"/>
    <w:rsid w:val="00FF3FDE"/>
    <w:rsid w:val="00FF3FF9"/>
    <w:rsid w:val="00FF4678"/>
    <w:rsid w:val="00FF48D0"/>
    <w:rsid w:val="00FF4E21"/>
    <w:rsid w:val="00FF51E8"/>
    <w:rsid w:val="00FF5250"/>
    <w:rsid w:val="00FF5896"/>
    <w:rsid w:val="00FF5E80"/>
    <w:rsid w:val="00FF618B"/>
    <w:rsid w:val="00FF6707"/>
    <w:rsid w:val="00FF6816"/>
    <w:rsid w:val="00FF682B"/>
    <w:rsid w:val="00FF68C5"/>
    <w:rsid w:val="00FF6A5D"/>
    <w:rsid w:val="00FF70A3"/>
    <w:rsid w:val="00FF7512"/>
    <w:rsid w:val="00FF7589"/>
    <w:rsid w:val="00FF7AC7"/>
    <w:rsid w:val="00FF7DE1"/>
    <w:rsid w:val="00FF7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29A41A36-F77B-4704-AD9A-8BE362B82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>
      <w:pPr>
        <w:jc w:val="thaiDistribute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50BAD"/>
    <w:rPr>
      <w:sz w:val="24"/>
      <w:szCs w:val="28"/>
    </w:rPr>
  </w:style>
  <w:style w:type="paragraph" w:styleId="Heading1">
    <w:name w:val="heading 1"/>
    <w:basedOn w:val="Normal"/>
    <w:next w:val="Normal"/>
    <w:qFormat/>
    <w:rsid w:val="00443591"/>
    <w:pPr>
      <w:keepNext/>
      <w:outlineLvl w:val="0"/>
    </w:pPr>
    <w:rPr>
      <w:rFonts w:ascii="Angsana New" w:eastAsia="Cordia New" w:hAnsi="Cordia New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026C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5">
    <w:name w:val="heading 5"/>
    <w:basedOn w:val="Normal"/>
    <w:next w:val="Normal"/>
    <w:link w:val="Heading5Char"/>
    <w:qFormat/>
    <w:rsid w:val="00443591"/>
    <w:pPr>
      <w:keepNext/>
      <w:jc w:val="center"/>
      <w:outlineLvl w:val="4"/>
    </w:pPr>
    <w:rPr>
      <w:rFonts w:ascii="Cordia New" w:eastAsia="Cordia New" w:hAnsi="Cordia New" w:cs="Cordi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52B64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E52B64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E52B64"/>
  </w:style>
  <w:style w:type="table" w:styleId="TableGrid">
    <w:name w:val="Table Grid"/>
    <w:basedOn w:val="TableNormal"/>
    <w:rsid w:val="0054622F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B70E63"/>
    <w:rPr>
      <w:color w:val="0000FF"/>
      <w:u w:val="single"/>
    </w:rPr>
  </w:style>
  <w:style w:type="character" w:styleId="FollowedHyperlink">
    <w:name w:val="FollowedHyperlink"/>
    <w:basedOn w:val="DefaultParagraphFont"/>
    <w:rsid w:val="00EB3832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2C1C01"/>
    <w:pPr>
      <w:spacing w:before="100" w:beforeAutospacing="1" w:after="100" w:afterAutospacing="1"/>
    </w:pPr>
    <w:rPr>
      <w:rFonts w:ascii="Tahoma" w:hAnsi="Tahoma" w:cs="Tahoma"/>
      <w:szCs w:val="24"/>
    </w:rPr>
  </w:style>
  <w:style w:type="paragraph" w:customStyle="1" w:styleId="DefaultParagraphFontParaCharChar1Char">
    <w:name w:val="Default Paragraph Font Para Char Char1 Char"/>
    <w:aliases w:val="Default Paragraph Font Char Char Char"/>
    <w:basedOn w:val="Normal"/>
    <w:rsid w:val="00C976C1"/>
    <w:rPr>
      <w:rFonts w:ascii="DilleniaUPC" w:hAnsi="DilleniaUPC" w:cs="DilleniaUPC"/>
      <w:b/>
      <w:bCs/>
      <w:iCs/>
      <w:sz w:val="40"/>
      <w:szCs w:val="40"/>
      <w:lang w:bidi="ar-SA"/>
    </w:rPr>
  </w:style>
  <w:style w:type="paragraph" w:styleId="ListParagraph">
    <w:name w:val="List Paragraph"/>
    <w:basedOn w:val="Normal"/>
    <w:link w:val="ListParagraphChar"/>
    <w:uiPriority w:val="34"/>
    <w:qFormat/>
    <w:rsid w:val="000924D3"/>
    <w:pPr>
      <w:spacing w:after="200" w:line="276" w:lineRule="auto"/>
      <w:ind w:left="720"/>
      <w:contextualSpacing/>
    </w:pPr>
    <w:rPr>
      <w:rFonts w:ascii="Calibri" w:eastAsia="Calibri" w:hAnsi="Calibri" w:cs="Cordia New"/>
      <w:sz w:val="22"/>
    </w:rPr>
  </w:style>
  <w:style w:type="paragraph" w:styleId="NoSpacing">
    <w:name w:val="No Spacing"/>
    <w:uiPriority w:val="1"/>
    <w:qFormat/>
    <w:rsid w:val="0012543B"/>
    <w:rPr>
      <w:rFonts w:ascii="Calibri" w:eastAsia="Calibri" w:hAnsi="Calibri" w:cs="Cordia New"/>
      <w:sz w:val="22"/>
      <w:szCs w:val="28"/>
    </w:rPr>
  </w:style>
  <w:style w:type="character" w:styleId="Strong">
    <w:name w:val="Strong"/>
    <w:basedOn w:val="DefaultParagraphFont"/>
    <w:uiPriority w:val="22"/>
    <w:qFormat/>
    <w:rsid w:val="00F95561"/>
    <w:rPr>
      <w:b/>
      <w:bCs/>
    </w:rPr>
  </w:style>
  <w:style w:type="character" w:styleId="Emphasis">
    <w:name w:val="Emphasis"/>
    <w:basedOn w:val="DefaultParagraphFont"/>
    <w:uiPriority w:val="20"/>
    <w:qFormat/>
    <w:rsid w:val="008F4DD5"/>
    <w:rPr>
      <w:b w:val="0"/>
      <w:bCs w:val="0"/>
      <w:i w:val="0"/>
      <w:iCs w:val="0"/>
      <w:color w:val="CC0033"/>
    </w:rPr>
  </w:style>
  <w:style w:type="paragraph" w:customStyle="1" w:styleId="DecimalAligned">
    <w:name w:val="Decimal Aligned"/>
    <w:basedOn w:val="Normal"/>
    <w:uiPriority w:val="40"/>
    <w:qFormat/>
    <w:rsid w:val="002D5FE6"/>
    <w:pPr>
      <w:tabs>
        <w:tab w:val="decimal" w:pos="360"/>
      </w:tabs>
      <w:spacing w:after="200" w:line="276" w:lineRule="auto"/>
    </w:pPr>
    <w:rPr>
      <w:rFonts w:ascii="Calibri" w:hAnsi="Calibri" w:cs="Cordia New"/>
      <w:sz w:val="22"/>
      <w:szCs w:val="22"/>
      <w:lang w:bidi="ar-SA"/>
    </w:rPr>
  </w:style>
  <w:style w:type="paragraph" w:styleId="FootnoteText">
    <w:name w:val="footnote text"/>
    <w:basedOn w:val="Normal"/>
    <w:link w:val="FootnoteTextChar"/>
    <w:uiPriority w:val="99"/>
    <w:unhideWhenUsed/>
    <w:rsid w:val="002D5FE6"/>
    <w:rPr>
      <w:rFonts w:ascii="Calibri" w:hAnsi="Calibri" w:cs="Cordia New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D5FE6"/>
    <w:rPr>
      <w:rFonts w:ascii="Calibri" w:eastAsia="Times New Roman" w:hAnsi="Calibri" w:cs="Cordia New"/>
      <w:lang w:bidi="ar-SA"/>
    </w:rPr>
  </w:style>
  <w:style w:type="character" w:styleId="SubtleEmphasis">
    <w:name w:val="Subtle Emphasis"/>
    <w:basedOn w:val="DefaultParagraphFont"/>
    <w:uiPriority w:val="19"/>
    <w:qFormat/>
    <w:rsid w:val="002D5FE6"/>
    <w:rPr>
      <w:rFonts w:eastAsia="Times New Roman" w:cs="Cordia New"/>
      <w:bCs w:val="0"/>
      <w:i/>
      <w:iCs/>
      <w:color w:val="808080"/>
      <w:szCs w:val="22"/>
      <w:lang w:val="en-US"/>
    </w:rPr>
  </w:style>
  <w:style w:type="table" w:customStyle="1" w:styleId="LightShading-Accent11">
    <w:name w:val="Light Shading - Accent 11"/>
    <w:basedOn w:val="TableNormal"/>
    <w:uiPriority w:val="60"/>
    <w:rsid w:val="002D5FE6"/>
    <w:rPr>
      <w:rFonts w:ascii="Calibri" w:hAnsi="Calibri" w:cs="Cordia New"/>
      <w:color w:val="365F91"/>
      <w:sz w:val="22"/>
      <w:szCs w:val="22"/>
      <w:lang w:bidi="en-U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BalloonText">
    <w:name w:val="Balloon Text"/>
    <w:basedOn w:val="Normal"/>
    <w:link w:val="BalloonTextChar"/>
    <w:rsid w:val="00B657A3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rsid w:val="00B657A3"/>
    <w:rPr>
      <w:rFonts w:ascii="Tahoma" w:hAnsi="Tahoma"/>
      <w:sz w:val="16"/>
    </w:rPr>
  </w:style>
  <w:style w:type="character" w:styleId="PlaceholderText">
    <w:name w:val="Placeholder Text"/>
    <w:basedOn w:val="DefaultParagraphFont"/>
    <w:uiPriority w:val="99"/>
    <w:semiHidden/>
    <w:rsid w:val="00A971CD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F9026C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Subtitle">
    <w:name w:val="Subtitle"/>
    <w:basedOn w:val="Normal"/>
    <w:link w:val="SubtitleChar"/>
    <w:qFormat/>
    <w:rsid w:val="005004FA"/>
    <w:rPr>
      <w:rFonts w:ascii="Cordia New" w:eastAsia="SimSun" w:hAnsi="Cordia New"/>
      <w:b/>
      <w:bCs/>
      <w:sz w:val="36"/>
      <w:szCs w:val="36"/>
      <w:u w:val="single"/>
      <w:lang w:eastAsia="th-TH"/>
    </w:rPr>
  </w:style>
  <w:style w:type="character" w:customStyle="1" w:styleId="SubtitleChar">
    <w:name w:val="Subtitle Char"/>
    <w:basedOn w:val="DefaultParagraphFont"/>
    <w:link w:val="Subtitle"/>
    <w:rsid w:val="005004FA"/>
    <w:rPr>
      <w:rFonts w:ascii="Cordia New" w:eastAsia="SimSun" w:hAnsi="Cordia New"/>
      <w:b/>
      <w:bCs/>
      <w:sz w:val="36"/>
      <w:szCs w:val="36"/>
      <w:u w:val="single"/>
      <w:lang w:eastAsia="th-TH"/>
    </w:rPr>
  </w:style>
  <w:style w:type="character" w:styleId="CommentReference">
    <w:name w:val="annotation reference"/>
    <w:basedOn w:val="DefaultParagraphFont"/>
    <w:rsid w:val="005004FA"/>
    <w:rPr>
      <w:sz w:val="16"/>
      <w:szCs w:val="16"/>
    </w:rPr>
  </w:style>
  <w:style w:type="paragraph" w:styleId="CommentText">
    <w:name w:val="annotation text"/>
    <w:basedOn w:val="Normal"/>
    <w:link w:val="CommentTextChar"/>
    <w:rsid w:val="005004FA"/>
    <w:rPr>
      <w:rFonts w:ascii="Angsana New" w:eastAsia="SimSun" w:hAnsi="Angsana New"/>
      <w:sz w:val="20"/>
      <w:szCs w:val="25"/>
      <w:lang w:eastAsia="zh-CN"/>
    </w:rPr>
  </w:style>
  <w:style w:type="character" w:customStyle="1" w:styleId="CommentTextChar">
    <w:name w:val="Comment Text Char"/>
    <w:basedOn w:val="DefaultParagraphFont"/>
    <w:link w:val="CommentText"/>
    <w:rsid w:val="005004FA"/>
    <w:rPr>
      <w:rFonts w:ascii="Angsana New" w:eastAsia="SimSun" w:hAnsi="Angsana New"/>
      <w:szCs w:val="25"/>
      <w:lang w:eastAsia="zh-CN"/>
    </w:rPr>
  </w:style>
  <w:style w:type="character" w:customStyle="1" w:styleId="st1">
    <w:name w:val="st1"/>
    <w:basedOn w:val="DefaultParagraphFont"/>
    <w:rsid w:val="00F01828"/>
  </w:style>
  <w:style w:type="character" w:styleId="HTMLCite">
    <w:name w:val="HTML Cite"/>
    <w:basedOn w:val="DefaultParagraphFont"/>
    <w:uiPriority w:val="99"/>
    <w:unhideWhenUsed/>
    <w:rsid w:val="000503C5"/>
    <w:rPr>
      <w:i w:val="0"/>
      <w:iCs w:val="0"/>
      <w:color w:val="009933"/>
    </w:rPr>
  </w:style>
  <w:style w:type="character" w:customStyle="1" w:styleId="gl2">
    <w:name w:val="gl2"/>
    <w:basedOn w:val="DefaultParagraphFont"/>
    <w:rsid w:val="000503C5"/>
  </w:style>
  <w:style w:type="paragraph" w:customStyle="1" w:styleId="Default">
    <w:name w:val="Default"/>
    <w:rsid w:val="00CF7D51"/>
    <w:pPr>
      <w:autoSpaceDE w:val="0"/>
      <w:autoSpaceDN w:val="0"/>
      <w:adjustRightInd w:val="0"/>
    </w:pPr>
    <w:rPr>
      <w:rFonts w:ascii="Browallia New" w:hAnsi="Browallia New" w:cs="Browallia New"/>
      <w:color w:val="000000"/>
      <w:sz w:val="24"/>
      <w:szCs w:val="24"/>
    </w:rPr>
  </w:style>
  <w:style w:type="character" w:customStyle="1" w:styleId="txtth1">
    <w:name w:val="txtth1"/>
    <w:basedOn w:val="DefaultParagraphFont"/>
    <w:rsid w:val="008D4348"/>
    <w:rPr>
      <w:color w:val="009900"/>
    </w:rPr>
  </w:style>
  <w:style w:type="paragraph" w:styleId="DocumentMap">
    <w:name w:val="Document Map"/>
    <w:basedOn w:val="Normal"/>
    <w:link w:val="DocumentMapChar"/>
    <w:rsid w:val="008D4348"/>
    <w:rPr>
      <w:rFonts w:ascii="Tahoma" w:hAnsi="Tahoma"/>
      <w:sz w:val="16"/>
      <w:szCs w:val="20"/>
    </w:rPr>
  </w:style>
  <w:style w:type="character" w:customStyle="1" w:styleId="DocumentMapChar">
    <w:name w:val="Document Map Char"/>
    <w:basedOn w:val="DefaultParagraphFont"/>
    <w:link w:val="DocumentMap"/>
    <w:rsid w:val="008D4348"/>
    <w:rPr>
      <w:rFonts w:ascii="Tahoma" w:hAnsi="Tahoma"/>
      <w:sz w:val="16"/>
    </w:rPr>
  </w:style>
  <w:style w:type="character" w:customStyle="1" w:styleId="txthead1">
    <w:name w:val="txt_head1"/>
    <w:basedOn w:val="DefaultParagraphFont"/>
    <w:rsid w:val="008F31D7"/>
    <w:rPr>
      <w:rFonts w:ascii="Arial" w:hAnsi="Arial" w:cs="Arial" w:hint="default"/>
      <w:b/>
      <w:bCs/>
      <w:color w:val="00AD93"/>
      <w:sz w:val="15"/>
      <w:szCs w:val="15"/>
    </w:rPr>
  </w:style>
  <w:style w:type="character" w:customStyle="1" w:styleId="FooterChar">
    <w:name w:val="Footer Char"/>
    <w:basedOn w:val="DefaultParagraphFont"/>
    <w:link w:val="Footer"/>
    <w:uiPriority w:val="99"/>
    <w:rsid w:val="005900EC"/>
    <w:rPr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C04879"/>
    <w:rPr>
      <w:rFonts w:ascii="Cordia New" w:eastAsia="Cordia New" w:hAnsi="Cordia New" w:cs="Cordia New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A12DEF"/>
    <w:rPr>
      <w:sz w:val="24"/>
      <w:szCs w:val="28"/>
    </w:rPr>
  </w:style>
  <w:style w:type="table" w:customStyle="1" w:styleId="TableGrid6">
    <w:name w:val="Table Grid6"/>
    <w:basedOn w:val="TableNormal"/>
    <w:next w:val="TableGrid"/>
    <w:uiPriority w:val="59"/>
    <w:rsid w:val="00EC47FE"/>
    <w:pPr>
      <w:jc w:val="left"/>
    </w:pPr>
    <w:rPr>
      <w:rFonts w:asciiTheme="minorHAnsi" w:eastAsiaTheme="minorHAnsi" w:hAnsiTheme="minorHAnsi" w:cstheme="minorBidi"/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CF29FB"/>
    <w:rPr>
      <w:rFonts w:ascii="Calibri" w:eastAsia="Calibri" w:hAnsi="Calibri" w:cs="Cordia New"/>
      <w:sz w:val="22"/>
      <w:szCs w:val="28"/>
    </w:rPr>
  </w:style>
  <w:style w:type="table" w:customStyle="1" w:styleId="GridTable1Light1">
    <w:name w:val="Grid Table 1 Light1"/>
    <w:basedOn w:val="TableNormal"/>
    <w:uiPriority w:val="46"/>
    <w:rsid w:val="006C77D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evision">
    <w:name w:val="Revision"/>
    <w:hidden/>
    <w:uiPriority w:val="99"/>
    <w:semiHidden/>
    <w:rsid w:val="000C748F"/>
    <w:pPr>
      <w:jc w:val="left"/>
    </w:pPr>
    <w:rPr>
      <w:sz w:val="24"/>
      <w:szCs w:val="28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34418"/>
    <w:rPr>
      <w:rFonts w:ascii="Times New Roman" w:eastAsia="Times New Roman" w:hAnsi="Times New Roman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semiHidden/>
    <w:rsid w:val="00C34418"/>
    <w:rPr>
      <w:rFonts w:ascii="Angsana New" w:eastAsia="SimSun" w:hAnsi="Angsana New"/>
      <w:b/>
      <w:bCs/>
      <w:szCs w:val="25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332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90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650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19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5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0080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873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989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4816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241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47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8046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308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924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75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67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34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271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427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0326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7768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313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2597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5478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826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0612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797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73302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3021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9545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882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19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359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79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26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1113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11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40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1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8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5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322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7360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8485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808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274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505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1388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291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0361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0185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4072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570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023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113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3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7511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654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4187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7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610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3078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5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966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2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20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17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181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65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2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93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194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87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0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24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78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35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340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38472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5900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9106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0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479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82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9096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0926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79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12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391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965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2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1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81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099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736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430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906607">
                                      <w:marLeft w:val="0"/>
                                      <w:marRight w:val="54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71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6940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2" w:color="999999"/>
                                            <w:left w:val="single" w:sz="6" w:space="12" w:color="999999"/>
                                            <w:bottom w:val="single" w:sz="6" w:space="12" w:color="999999"/>
                                            <w:right w:val="single" w:sz="6" w:space="12" w:color="999999"/>
                                          </w:divBdr>
                                          <w:divsChild>
                                            <w:div w:id="1580558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0356359">
                                          <w:marLeft w:val="0"/>
                                          <w:marRight w:val="0"/>
                                          <w:marTop w:val="163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4448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3658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816685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65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286856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647516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3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3819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98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631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7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2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31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90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508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280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2226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621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56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112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904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7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733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81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28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28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77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38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5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6272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10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1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3999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6078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810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030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541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0146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9079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591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246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8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70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2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121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729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3511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1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7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36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7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50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413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284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826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612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53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037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27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82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3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35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54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55845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768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1012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80234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4735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6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08152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90933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9815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8133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9311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3990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7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91395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4906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2983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906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918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8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459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4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83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5277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769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575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45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916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221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584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8922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08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320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1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7156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57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183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1809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39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89178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5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6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5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934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7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1705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392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93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88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5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56064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305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498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5832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5357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261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6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6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2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62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192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9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0982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89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96159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5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08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08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58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39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995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029676">
                                      <w:marLeft w:val="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667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243194">
                                              <w:marLeft w:val="0"/>
                                              <w:marRight w:val="0"/>
                                              <w:marTop w:val="0"/>
                                              <w:marBottom w:val="92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934940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660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0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27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34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0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16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551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03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16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56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2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8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3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13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656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3998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8326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282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2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73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301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89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4179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9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2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116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30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32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02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34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86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82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1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916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2403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479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43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5331">
          <w:marLeft w:val="0"/>
          <w:marRight w:val="0"/>
          <w:marTop w:val="4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9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687491">
                      <w:marLeft w:val="0"/>
                      <w:marRight w:val="0"/>
                      <w:marTop w:val="0"/>
                      <w:marBottom w:val="230"/>
                      <w:divBdr>
                        <w:top w:val="none" w:sz="0" w:space="0" w:color="auto"/>
                        <w:left w:val="none" w:sz="0" w:space="0" w:color="auto"/>
                        <w:bottom w:val="single" w:sz="4" w:space="6" w:color="F0F0F0"/>
                        <w:right w:val="none" w:sz="0" w:space="0" w:color="auto"/>
                      </w:divBdr>
                      <w:divsChild>
                        <w:div w:id="97676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90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68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495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50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08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533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730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45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28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484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2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067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182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342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324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8117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851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181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444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931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9772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845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6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1299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4990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512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673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5293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01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2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5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4149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8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23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18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033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845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84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072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3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779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083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156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184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1295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63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720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6333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2349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5432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474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89731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373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70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1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9623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86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5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45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72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1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052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52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6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3935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50720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3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20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83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86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60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1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78515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04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0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1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822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412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239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8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133159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2407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0764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2314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5816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84300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214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596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458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1042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5002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1686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0378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407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55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371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5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9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186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27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50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4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7878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6686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048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5429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6536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1959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160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15449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9133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4437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19580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5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46589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2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84008">
          <w:marLeft w:val="0"/>
          <w:marRight w:val="0"/>
          <w:marTop w:val="0"/>
          <w:marBottom w:val="0"/>
          <w:divBdr>
            <w:top w:val="none" w:sz="0" w:space="0" w:color="auto"/>
            <w:left w:val="single" w:sz="8" w:space="0" w:color="F1F1F1"/>
            <w:bottom w:val="none" w:sz="0" w:space="0" w:color="auto"/>
            <w:right w:val="single" w:sz="8" w:space="0" w:color="F1F1F1"/>
          </w:divBdr>
          <w:divsChild>
            <w:div w:id="12019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33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9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431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01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23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4523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7966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4267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2307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6428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30426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7151">
          <w:marLeft w:val="6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0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480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62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6718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665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433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4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9514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5825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84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686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3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46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51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536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287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78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1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440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52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47306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67536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4963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22416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0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197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536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7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980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583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524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305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38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09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1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9542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7226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709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903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932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7309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944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8994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1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672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35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94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41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33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3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203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71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2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031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196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46914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393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180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143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2073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6886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1361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394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558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990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7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583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482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57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8586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3219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516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9133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2510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178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0042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346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3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097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34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83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44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492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74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652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0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26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0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63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22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823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98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734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26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8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7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832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4339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653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766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7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83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10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9547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4777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105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92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519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5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9545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05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429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2484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222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681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1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710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802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10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953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2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3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789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216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3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9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814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2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854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67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83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7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55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794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7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8265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2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7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03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3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80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4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211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94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63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72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2781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25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2560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54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18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607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0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51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48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40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4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225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7086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890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2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3191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2471">
          <w:marLeft w:val="18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61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1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2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46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91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7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04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13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964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2492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273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27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16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119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306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6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60730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5042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0351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34160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251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740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26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43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77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59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7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67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0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73164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7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590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4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0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231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5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73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0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5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53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3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74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23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3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305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22079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8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30881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16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3881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5444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8839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03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63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40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84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14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3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8417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199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104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5930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34985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0836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160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04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97918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7042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2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5345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200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53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46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206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2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325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8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20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902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28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7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435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2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9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7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6834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3379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423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816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9882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7794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805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493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2015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9476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4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0480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2366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5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20638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2831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7527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64927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3646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39368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1758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6694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2016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91145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99635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3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57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605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549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91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830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8183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1870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15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9962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664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6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208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5306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582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7878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67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78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2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4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91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75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13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062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452411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95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791335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2098407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6151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51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02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3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46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0036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319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74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048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0197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45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222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18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52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96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651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7454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696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9219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569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9022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13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2192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7252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30141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779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504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5160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22829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7238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2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8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8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7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630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6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6755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99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91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346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128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574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537431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2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68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19347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664126">
                              <w:marLeft w:val="207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45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867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4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662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664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6808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4089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93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753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377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103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382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5573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810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705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0496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2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79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8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82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3140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253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563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575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6015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8457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5405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529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410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0220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427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2653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8747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8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109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1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021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884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5320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2076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306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1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674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5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2869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4128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2772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704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326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3571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18908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60560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39576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019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7641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505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9089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8366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230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8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1165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658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24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1411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640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1488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40183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5136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2198">
          <w:marLeft w:val="73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8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7038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4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30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0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7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82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251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863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7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52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529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115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800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6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01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55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042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812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04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007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46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28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271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5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437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833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147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5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1155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6988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694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2950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670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6973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4735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364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1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10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075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1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15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68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161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487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912738">
                                      <w:marLeft w:val="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024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332076">
                                              <w:marLeft w:val="0"/>
                                              <w:marRight w:val="0"/>
                                              <w:marTop w:val="0"/>
                                              <w:marBottom w:val="92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763570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2135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5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50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0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122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224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505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2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199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26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4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208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6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375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03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99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3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07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903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6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24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96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83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24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195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9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1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119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0414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68613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41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58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7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2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9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5688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227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97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28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87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70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71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17376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540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929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2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054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60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62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3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76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60562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65534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4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1950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98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5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3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3890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4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20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256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798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057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996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80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8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7010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339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6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1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122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39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20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12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823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5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426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971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9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8554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3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0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2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990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29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73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997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5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8223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685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681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513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865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4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19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5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237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82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4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1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07826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43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940364">
                      <w:marLeft w:val="-188"/>
                      <w:marRight w:val="-18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01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26007">
                              <w:marLeft w:val="0"/>
                              <w:marRight w:val="0"/>
                              <w:marTop w:val="0"/>
                              <w:marBottom w:val="50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43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7117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917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1838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4820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71111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6314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65132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6910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6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203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92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88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76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484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3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58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196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1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74640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5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95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0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56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45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55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3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472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5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3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1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4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5133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1106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496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4135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541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667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40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766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631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1297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206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0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98045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90701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4994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397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1926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459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291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257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8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8274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6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462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2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38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9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271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65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940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95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04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48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9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775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42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9920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215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677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4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11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04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26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5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56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71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27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89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4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110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865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30556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7725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1985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093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5808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358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85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3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1365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8824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0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4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4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3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95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484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8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38152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3407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49895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2145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05906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6060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16659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9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411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591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91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46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23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75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n_1\Desktop\PTT%20project\ptt_report\ptt_report\tmp_rep\1707072201Timeline_Solve_Retes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4D423C-6FA6-4DAD-8DD1-2D7E81E95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1707072201Timeline_Solve_Retest</Template>
  <TotalTime>0</TotalTime>
  <Pages>21</Pages>
  <Words>2668</Words>
  <Characters>15214</Characters>
  <Application>Microsoft Office Word</Application>
  <DocSecurity>0</DocSecurity>
  <Lines>126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รายงานการประชุม QSHEMC 1</vt:lpstr>
      <vt:lpstr>รายงานการประชุม QSHEMC 1</vt:lpstr>
    </vt:vector>
  </TitlesOfParts>
  <Company>PTTPLC</Company>
  <LinksUpToDate>false</LinksUpToDate>
  <CharactersWithSpaces>17847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รายงานการประชุม QSHEMC 1</dc:title>
  <dc:creator>Nantapol Rattanapolwachirawadee</dc:creator>
  <cp:lastModifiedBy>Nantapol Rattanapolwachirawadee</cp:lastModifiedBy>
  <cp:revision>1</cp:revision>
  <cp:lastPrinted>2016-06-06T07:45:00Z</cp:lastPrinted>
  <dcterms:created xsi:type="dcterms:W3CDTF">2017-07-09T02:13:00Z</dcterms:created>
  <dcterms:modified xsi:type="dcterms:W3CDTF">2017-07-09T02:13:00Z</dcterms:modified>
</cp:coreProperties>
</file>