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2B71E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7B7B11F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6D12C714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046C3BC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3E48B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B776A6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3972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DACE8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A32A3C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3C2F29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8E1AC7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4A2968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7529C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5CFCF3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4D65B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4441D8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42DD48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D3E3A7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756E79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0044D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15D6E3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8599E0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1043EB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680A4BE3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6E0E222C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7F85666F" w14:textId="77777777" w:rsidTr="005217C1">
        <w:tc>
          <w:tcPr>
            <w:tcW w:w="2376" w:type="dxa"/>
          </w:tcPr>
          <w:p w14:paraId="2F41EE11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0F56D43A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1118649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6FD73B6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2F0E1298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9EC0B96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EEB7C1E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3BB7B49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119735C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9E1910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0F807D5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6517B13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696DD056" w14:textId="77777777" w:rsidTr="004477A6">
        <w:trPr>
          <w:trHeight w:val="390"/>
        </w:trPr>
        <w:tc>
          <w:tcPr>
            <w:tcW w:w="2376" w:type="dxa"/>
            <w:vMerge/>
          </w:tcPr>
          <w:p w14:paraId="1B055A4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7640A7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3F14594" w14:textId="77777777" w:rsidR="00221752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2A06FEE8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649E492A" w14:textId="77777777" w:rsidTr="00643FB6">
        <w:trPr>
          <w:trHeight w:val="1536"/>
        </w:trPr>
        <w:tc>
          <w:tcPr>
            <w:tcW w:w="2376" w:type="dxa"/>
            <w:vMerge/>
          </w:tcPr>
          <w:p w14:paraId="34DE6D1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40B591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9E1910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26532A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0F55EB9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6E3BEA6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B9C5680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7AF2154" w14:textId="77777777" w:rsidR="00643FB6" w:rsidRPr="0012516C" w:rsidRDefault="009E1910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48ACE526" w14:textId="77777777" w:rsidTr="00643FB6">
        <w:trPr>
          <w:trHeight w:val="3450"/>
        </w:trPr>
        <w:tc>
          <w:tcPr>
            <w:tcW w:w="2376" w:type="dxa"/>
            <w:vMerge/>
          </w:tcPr>
          <w:p w14:paraId="2769AC32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BFFCF2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3FBA247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314DBC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23FCA7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54461B8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09AF90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44FC24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2DDF87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892984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AE86621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0A302BD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3282A531" w14:textId="77777777" w:rsidTr="004477A6">
        <w:trPr>
          <w:trHeight w:val="416"/>
        </w:trPr>
        <w:tc>
          <w:tcPr>
            <w:tcW w:w="2376" w:type="dxa"/>
            <w:vMerge/>
          </w:tcPr>
          <w:p w14:paraId="2BDFD08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444E955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9E1910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5C41874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1EEAD88F" w14:textId="77777777" w:rsidR="00643FB6" w:rsidRPr="0012516C" w:rsidRDefault="009E1910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4976C24" w14:textId="77777777" w:rsidTr="005217C1">
        <w:tc>
          <w:tcPr>
            <w:tcW w:w="2376" w:type="dxa"/>
          </w:tcPr>
          <w:p w14:paraId="590807F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24266D4B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13B929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572809F" w14:textId="77777777" w:rsidR="00077923" w:rsidRPr="0012516C" w:rsidRDefault="009E1910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64BD1339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4C9171C" w14:textId="77777777" w:rsidTr="005217C1">
        <w:tc>
          <w:tcPr>
            <w:tcW w:w="2376" w:type="dxa"/>
          </w:tcPr>
          <w:p w14:paraId="001C734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5E7F283C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4F375D8A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9E1910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A0C53E6" w14:textId="77777777" w:rsidR="003277E5" w:rsidRPr="0012516C" w:rsidRDefault="009E1910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65FB4D15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1A1F510A" w14:textId="77777777" w:rsidTr="005D4362">
        <w:tc>
          <w:tcPr>
            <w:tcW w:w="2376" w:type="dxa"/>
          </w:tcPr>
          <w:p w14:paraId="6188905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F176873" w14:textId="77777777" w:rsidR="00077923" w:rsidRPr="0012516C" w:rsidRDefault="009E1910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500ED8BF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649DF079" w14:textId="77777777" w:rsidR="00077923" w:rsidRPr="0012516C" w:rsidRDefault="009E1910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0F91355E" w14:textId="77777777" w:rsidTr="005D4362">
        <w:tc>
          <w:tcPr>
            <w:tcW w:w="2376" w:type="dxa"/>
          </w:tcPr>
          <w:p w14:paraId="3E74A28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B8B1FB5" w14:textId="77777777" w:rsidR="00077923" w:rsidRPr="0012516C" w:rsidRDefault="009E1910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34C2B5C" w14:textId="77777777" w:rsidR="00077923" w:rsidRPr="0012516C" w:rsidRDefault="009E1910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5C2842A2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19CEB190" w14:textId="77777777" w:rsidTr="00D46B5C">
        <w:tc>
          <w:tcPr>
            <w:tcW w:w="2376" w:type="dxa"/>
          </w:tcPr>
          <w:p w14:paraId="50B91BE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8716FEC" w14:textId="77777777" w:rsidR="00077923" w:rsidRPr="0012516C" w:rsidRDefault="009E1910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2DF913D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D3CF91" w14:textId="77777777" w:rsidR="00077923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5EFFE67D" w14:textId="77777777" w:rsidTr="00156C0F">
        <w:tc>
          <w:tcPr>
            <w:tcW w:w="2376" w:type="dxa"/>
            <w:vMerge w:val="restart"/>
            <w:shd w:val="clear" w:color="auto" w:fill="auto"/>
          </w:tcPr>
          <w:p w14:paraId="297EAA85" w14:textId="77777777" w:rsidR="00691980" w:rsidRPr="0012516C" w:rsidRDefault="009E191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B60758C" w14:textId="77777777" w:rsidR="00691980" w:rsidRPr="0012516C" w:rsidRDefault="009E191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3E8A75C5" w14:textId="77777777" w:rsidR="00691980" w:rsidRPr="0012516C" w:rsidRDefault="009E191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60D4CE6C" w14:textId="77777777" w:rsidR="00691980" w:rsidRPr="0012516C" w:rsidRDefault="009E191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29854D55" w14:textId="77777777" w:rsidTr="00691980">
        <w:tc>
          <w:tcPr>
            <w:tcW w:w="2376" w:type="dxa"/>
            <w:vMerge/>
            <w:shd w:val="clear" w:color="auto" w:fill="auto"/>
          </w:tcPr>
          <w:p w14:paraId="1A3A40C6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D3ACF8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E9F730C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0D5BBD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53BEA821" w14:textId="77777777" w:rsidTr="00156C0F">
        <w:tc>
          <w:tcPr>
            <w:tcW w:w="2376" w:type="dxa"/>
            <w:vMerge/>
            <w:shd w:val="clear" w:color="auto" w:fill="auto"/>
          </w:tcPr>
          <w:p w14:paraId="79F49064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3654365A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57B5F56F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7A957BE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444CCC8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6E7109D7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193809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2B98BC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33355F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375A47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332F5E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510206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6B874A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D5EEA2D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6D4AA832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64237D13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08225EF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5BF6081B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08A1DC30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4488D1E3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FE8D0FF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1A6B72E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3CE32CE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787FF388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FAE9B6B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88D512E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0702E78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AB3ACDA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79FAF963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2C3E5522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6E54D117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46E6541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0D34F690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43E39D9F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E22B628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4B2C464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9252272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0A73B64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0A9E4C37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75DE8822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5197C5B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69A8F8E0" wp14:editId="1260914E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6684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9A8F8E0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06C6684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6DC4A093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2B510870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EBD6CDA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405E1E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10B92F2C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2B5357F1" w14:textId="77777777" w:rsidR="00FC6B34" w:rsidRPr="00EB73F7" w:rsidRDefault="009E1910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1DB30E57" wp14:editId="7939F180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376191CB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3522D909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4ED0244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637CB5EE" w14:textId="77777777" w:rsidR="004F4505" w:rsidRPr="0012516C" w:rsidRDefault="009E1910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425C5363" w14:textId="77777777" w:rsidR="00AC06BE" w:rsidRPr="0012516C" w:rsidRDefault="009E1910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6AF7D454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09992C7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EA0A44C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3CBE6CD" w14:textId="77777777" w:rsidR="003576E0" w:rsidRPr="0012516C" w:rsidRDefault="009E1910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50623597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2AECA01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668874A2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1BEF56C0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7DFCCCE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227E0512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6FC0D87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543E5BEC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7595A34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39E6653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56C4DCA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5951899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28187C6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4E68B89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416217BF" w14:textId="77777777" w:rsidTr="00B224A0">
        <w:tc>
          <w:tcPr>
            <w:tcW w:w="425" w:type="dxa"/>
          </w:tcPr>
          <w:p w14:paraId="57954E51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5EA5DE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5B215702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913DDB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A2E78B8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3DA1B9C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0AD90E8" w14:textId="77777777" w:rsidTr="00B224A0">
        <w:tc>
          <w:tcPr>
            <w:tcW w:w="425" w:type="dxa"/>
          </w:tcPr>
          <w:p w14:paraId="6B35DFB0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CD352F5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222249C3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8747FA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8510965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7E25396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596FFFEF" w14:textId="77777777" w:rsidTr="00B224A0">
        <w:tc>
          <w:tcPr>
            <w:tcW w:w="425" w:type="dxa"/>
          </w:tcPr>
          <w:p w14:paraId="4D9D184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EBA4446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6ADA0665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3EF2A9CB" wp14:editId="7E68B8F8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E53011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EF2A9CB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3E5301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9345025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6F3743A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4BEDEA3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5DC8EA54" w14:textId="77777777" w:rsidTr="00B224A0">
        <w:tc>
          <w:tcPr>
            <w:tcW w:w="425" w:type="dxa"/>
          </w:tcPr>
          <w:p w14:paraId="38BA633E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17E1F2F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3E7F29DD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F75CA52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4DF66C2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975F872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728EFC9" w14:textId="77777777" w:rsidTr="00B224A0">
        <w:tc>
          <w:tcPr>
            <w:tcW w:w="425" w:type="dxa"/>
          </w:tcPr>
          <w:p w14:paraId="7FD28C34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B59921D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464739A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57C8534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50EF03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921222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43CCEB44" w14:textId="77777777" w:rsidTr="00B224A0">
        <w:tc>
          <w:tcPr>
            <w:tcW w:w="425" w:type="dxa"/>
          </w:tcPr>
          <w:p w14:paraId="7883F13F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8CAE835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1B3B2FD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8A81FCE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4D8F89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2C612D2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58ADD95" w14:textId="77777777" w:rsidTr="00B224A0">
        <w:tc>
          <w:tcPr>
            <w:tcW w:w="425" w:type="dxa"/>
          </w:tcPr>
          <w:p w14:paraId="276A558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5604DB3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4A91993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EAF3D2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3CAC6A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533F6A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59077D1" w14:textId="77777777" w:rsidTr="00B224A0">
        <w:tc>
          <w:tcPr>
            <w:tcW w:w="425" w:type="dxa"/>
          </w:tcPr>
          <w:p w14:paraId="2B636057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E73C0D3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59B9229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E71B13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AA825B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FBC4ADA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546BA0D" w14:textId="77777777" w:rsidTr="00B224A0">
        <w:tc>
          <w:tcPr>
            <w:tcW w:w="425" w:type="dxa"/>
          </w:tcPr>
          <w:p w14:paraId="4251790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A9D9F6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1BF8BDF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09C38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43BA6F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F80A50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EEC6115" w14:textId="77777777" w:rsidTr="00B224A0">
        <w:tc>
          <w:tcPr>
            <w:tcW w:w="425" w:type="dxa"/>
          </w:tcPr>
          <w:p w14:paraId="355C88B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9F6E353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4F7BBC1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8ECCA5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F1BB76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558136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FFAD7FA" w14:textId="77777777" w:rsidTr="00B224A0">
        <w:tc>
          <w:tcPr>
            <w:tcW w:w="425" w:type="dxa"/>
          </w:tcPr>
          <w:p w14:paraId="1D552B3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768770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2DAA7C3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06D1B5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4BD75C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35CF39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09DBB6B" w14:textId="77777777" w:rsidTr="00B224A0">
        <w:tc>
          <w:tcPr>
            <w:tcW w:w="425" w:type="dxa"/>
          </w:tcPr>
          <w:p w14:paraId="153C7B0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C48498E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0C3AA52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0DE977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665A95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51D504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D6CE8B2" w14:textId="77777777" w:rsidTr="00B224A0">
        <w:tc>
          <w:tcPr>
            <w:tcW w:w="425" w:type="dxa"/>
          </w:tcPr>
          <w:p w14:paraId="3E2BA2A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14:paraId="2B0BD602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001DDAE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1463910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ABFB3D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7629EA5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36FF606C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3627DCD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24F03D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1C52EE47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348BE2D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8A7C7D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5CD6C98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19CF54DA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7E22D12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8BF58D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FBFA0BE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7586902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655478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50A66075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1D899EA2" w14:textId="77777777" w:rsidTr="00B224A0">
        <w:tc>
          <w:tcPr>
            <w:tcW w:w="425" w:type="dxa"/>
            <w:shd w:val="clear" w:color="auto" w:fill="auto"/>
          </w:tcPr>
          <w:p w14:paraId="41F6FBB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3B22C6F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4037A96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326AACA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416F8E5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6FB568FD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439775E8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49322F2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BB05357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7679F7A2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401E098C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5B6117E6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36DEBCCE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19FDF40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E880F3B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04BD1DFC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6633EDF7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713CF704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4ADD4FE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7506ADA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531FFDA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D53661C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5381039B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17743D6F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16582EB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0E5C6909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7616DA3A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0A3634D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C9518C1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5EE3945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5BBF44A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53B942C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542FDF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2F7BD72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65BEE4EB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761035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FC9A64E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5FDAA5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2F0A35FC" w14:textId="77777777" w:rsidTr="008E514A">
        <w:trPr>
          <w:trHeight w:val="70"/>
        </w:trPr>
        <w:tc>
          <w:tcPr>
            <w:tcW w:w="798" w:type="dxa"/>
            <w:vMerge/>
          </w:tcPr>
          <w:p w14:paraId="3CFA5C1F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BACE062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229089C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B3C2FFF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4D62FE4E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35C5D10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0F1A4A9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1469F11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D512772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59462F3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69C2D18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1ECDDB0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2701AB3D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6131835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1713B33C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48A4D8D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720BF9F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E642415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2C91412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69CFBD37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619ADE90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0D59369F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2221963C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3291325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07457034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DEE35A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68C714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54E27A12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F71F71C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0C521679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7D8D43F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2F74BE69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B982CF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DC0FAC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4434E36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C045F73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0ECE9CBE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275FCFF6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21B9C6EB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6F10E1D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5B4BEFB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320FA749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1D9157FD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6BE94EC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08078F7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BAD96FE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D863A1C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4170019D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67F415DB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FABBC8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E028FAB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34E6CD0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136CC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43902064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0B376A42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3CB7BD29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9F74F06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5233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5122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260B1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B429E4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EA13E6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E0A39C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9016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4B93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D06FD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7207C7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42A437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E3B87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0FF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2E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29A5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F7314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43B91F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46A06F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0AB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ED0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05E7B5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AD8E5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7E9C6A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C5BF7E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B80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DA1F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27C184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BC9D42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128CF556" wp14:editId="44ACA5CE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9B6A88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28CF556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319B6A8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39CC25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E7751D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C203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C54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28C079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0BFAA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5B5619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FD8A1C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3A3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D318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8241A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51D077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7F2056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6D982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CFC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0DB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50DDC9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FD4209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A03B1DF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AC56EF9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F0F4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A52A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11F7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99FFEE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5B761A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CBA7C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63F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5351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103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D4E08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6764A9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2A3B1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A42D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214D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FF1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5486C7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50E61A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18DE5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5CA9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A557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E19D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B3068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8EA875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3C6149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1EB7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2BD3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05C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C392F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67B8ECE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5609FD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A076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AC1C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B99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D7C3B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6D992262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2D225A84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401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666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3006D0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63113D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3F49D480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6C8F68D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36E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C77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AC4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79C7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740BA8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E69FB8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544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0D0A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243E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2F01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F9839A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93FCA2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BAC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BDC6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418A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30E4C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05D697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E960F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AEC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EF1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24DA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69C2A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43A9DD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A4E50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511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7A38B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C2A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807CA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BBE58D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C5D0B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E7B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3E755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7395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CF3F5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0A0B9D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063987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CA49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3C1E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35EF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6FEB4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C1C58E6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6317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88B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344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1C42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EE255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C16004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298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D05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F2A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A6C6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AD515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DDC5E1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417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496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4A4D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ACF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2880A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1DB6EFF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310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107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CA7A6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7B0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4686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4D122B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E24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926B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03C8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E403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3250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31533E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7D4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91E1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3C6D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F532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622E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1629EB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41A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6F09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7C92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D059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CCF1B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AAC562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035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A077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DE2A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333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F31CF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C0CCE8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D9A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3FB2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72F8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75F5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E0FB1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B754C4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D28C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2D0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3E06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4AE5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F191D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4DFB67A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0C557AD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6DC15D0A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E1B36A1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650B8AD7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6DA3778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7C8EB681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09FC70BF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E61A734" wp14:editId="735847C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D2BD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61A734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B2D2BD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47E08D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62269F9C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7EC60CA5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EE00224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42BEDDA5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F49D01E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3DC1EC2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38EA662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2291D93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047D89E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F4E0EF8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0A13DAD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4C7D9C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1FBAA5F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1CC6D851" wp14:editId="13655D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8856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CC6D851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DF8856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0EC3E5FE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73E9A2CA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EED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25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CA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43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E9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EE5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4B60344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24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C7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9C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1DFF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EB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2465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901286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00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5D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7F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8ABC5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5D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9D0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742589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BA9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CF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A3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D794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76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B01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D60AA3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72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0F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19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98C4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0E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6CFD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DE5C34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1A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950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36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612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DA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8F34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6AF2B0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EF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91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8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154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FE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5B5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E78F82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0D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40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0D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12B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19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20725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1172E81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9E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CB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12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C73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B8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CF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DF8E7C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4C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95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89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515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79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817E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B3E8C4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C3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18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2D4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FBB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90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007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C12011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7A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F4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5A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056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83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B2C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8A0EFD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B6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44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D8C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E12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57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E99F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71CD49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0C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56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F5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EAB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9D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0F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4A1678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0C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A9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A5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FFD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66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2F67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12428B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30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01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BF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98C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F6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33A3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05E1A963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C7AF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4310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972F78D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F60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989A9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1449152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FD049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683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52BDF0F4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5BD1B4C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71124F7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07C3D61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EF84F2C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170234A3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AAA0930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82F4436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858BA49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32B8ACC3" wp14:editId="71C87640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AA64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2B8ACC3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5FAA64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0EEF674D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15AB437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5FC06125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5A22E9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5BA700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28DA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70C4D8F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243A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A2D9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4794C0F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4826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A8672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4B3869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CBA9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F4FC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D8A3D45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F22C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5F08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B24B42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D570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1AFD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6550A257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21556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7151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6170CA0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3F037A5C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0379F304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1672F7E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CA0E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52CC2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6EF5A13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D224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38AA9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124EB3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7DCC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1DB7E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A57E4E9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F7B3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069A3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5468DA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F594C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5AC50F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EB59BF5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82CEF21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7EDE98D4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26D650B" wp14:editId="29CA312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0709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C0CAE38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D84A54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4C4CC30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5829C6D8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A26E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3411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5BD3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3D8C319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25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776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26A4C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CFF22E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7831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C2C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644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CC7A50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98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14D9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5AE31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00A6AA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2E10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6B9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C5EB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BD9398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1A4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09A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884B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1D0A4A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B50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98B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5EBB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C6052B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92DC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EAF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C882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01D32A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8E7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191A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AE772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FD254A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D59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675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3445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60C0F7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DB8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0D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F50D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98BC2A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CC4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B86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A5E9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2D7382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C3C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831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25AE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B5A6C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2D66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5F9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8482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052BDA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4EF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A9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427A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AD44F6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D87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30FE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5511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EA1997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B7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D18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F8B5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3888623D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32D7DFF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347968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C675CD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4607D3E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CCBD2E5" wp14:editId="42668A76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B179A7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5794FC78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09A66ABA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2DAA097" wp14:editId="484FA4E2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05920F5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06524A79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DFFB3EA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75A5D51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75EC1529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CF4CF62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6C4EECB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C09B5E4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7B93C4FD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3E0233BE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6EF923F4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66E54631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04C2BE11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2A720BAA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E83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C2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2F8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4515DE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51B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0AC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6578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F7295C3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07F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462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161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33102C3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694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AF9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160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1E09503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A6F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1F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A87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0076714E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4BA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E94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397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462480F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7B3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3B4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3A7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5B337F77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521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689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197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E41AD3F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D4C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498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AB1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880B227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56A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105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16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B134443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726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03B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1C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3632382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C5A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C00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25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251EE6B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176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65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08C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FE36BD7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722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63D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34C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68BDFC67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E987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B263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71B5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5B88D87A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BE5B117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25C780FF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1AC6E9B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32755ED3" wp14:editId="5BC38DA2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96B2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2755ED3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A196B2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F1C2472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75AF183B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59418226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412AC93E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2177166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0A3672C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7BA098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70D6F1E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696CA644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8336CC7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7E0BB40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781D568A" wp14:editId="188DF268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5F7D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568251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5762AACE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8994671" wp14:editId="4B301B8A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926C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44E1478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181B720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385AF921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5142ACD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1BABCB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3E65B79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7F5ED2C6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0421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314B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73C8EF89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E9A537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181612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0A2481F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5241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F9D69B5" wp14:editId="24ECFFCD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87FF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67A5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3F01DAA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452E8EA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2623E09B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496C73C6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CB5BB42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2DD9F53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B3636E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554662FF" w14:textId="77777777" w:rsidTr="001365E4">
        <w:trPr>
          <w:trHeight w:val="335"/>
          <w:jc w:val="center"/>
        </w:trPr>
        <w:tc>
          <w:tcPr>
            <w:tcW w:w="5698" w:type="dxa"/>
          </w:tcPr>
          <w:p w14:paraId="29E415C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31E140B" wp14:editId="23F3C928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3E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EBE1B0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253E03B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57224B9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9BAC93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6DC5B890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59235F8C" w14:textId="77777777" w:rsidTr="001365E4">
        <w:trPr>
          <w:trHeight w:val="335"/>
          <w:jc w:val="center"/>
        </w:trPr>
        <w:tc>
          <w:tcPr>
            <w:tcW w:w="5698" w:type="dxa"/>
          </w:tcPr>
          <w:p w14:paraId="0850C60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A78D13B" wp14:editId="67FFAC22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AAC6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344B06E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7D312A9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23C2A1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3927A486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40DF7F4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22A4E2A8" w14:textId="77777777" w:rsidTr="001365E4">
        <w:trPr>
          <w:trHeight w:val="3677"/>
          <w:jc w:val="center"/>
        </w:trPr>
        <w:tc>
          <w:tcPr>
            <w:tcW w:w="5698" w:type="dxa"/>
          </w:tcPr>
          <w:p w14:paraId="3D156F0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67B7D2D" wp14:editId="5A7E059B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0377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26D336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25A392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3A4F90A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196DC17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3C4952DF" w14:textId="77777777" w:rsidTr="001365E4">
        <w:trPr>
          <w:trHeight w:val="3677"/>
          <w:jc w:val="center"/>
        </w:trPr>
        <w:tc>
          <w:tcPr>
            <w:tcW w:w="5698" w:type="dxa"/>
          </w:tcPr>
          <w:p w14:paraId="2A97FF6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FA9F87B" wp14:editId="26AE531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CF67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BF919D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E610D5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7C48CFE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05C342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1D66DE79" w14:textId="77777777" w:rsidTr="001365E4">
        <w:trPr>
          <w:trHeight w:val="3672"/>
          <w:jc w:val="center"/>
        </w:trPr>
        <w:tc>
          <w:tcPr>
            <w:tcW w:w="5698" w:type="dxa"/>
          </w:tcPr>
          <w:p w14:paraId="63FD104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8B73D81" wp14:editId="78BF39A7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6306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15C03F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210C9B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491720A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74DC40D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E7180D5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36819B0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3BAE3228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24C6EB5F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E404FE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04459009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BB3515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44F0B8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54D3829B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1466440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1480D354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E814F95" w14:textId="77777777" w:rsidTr="000A272E">
        <w:tc>
          <w:tcPr>
            <w:tcW w:w="2347" w:type="dxa"/>
          </w:tcPr>
          <w:p w14:paraId="2D37FC75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57DCDE28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4F43939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5C468D59" w14:textId="77777777" w:rsidTr="000A272E">
        <w:tc>
          <w:tcPr>
            <w:tcW w:w="2347" w:type="dxa"/>
          </w:tcPr>
          <w:p w14:paraId="71D6F785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5EE294D6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3574C8C2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19A96521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129955A5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1F77465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DD1BE83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328671B2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AC485CA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104D8534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08FBE83F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5B13B9EC" wp14:editId="1ED06F20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43096FE2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5C161761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68BBBC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9AEBAF2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4F46BBF7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D87836C" w14:textId="77777777" w:rsidTr="007219C0">
        <w:tc>
          <w:tcPr>
            <w:tcW w:w="1985" w:type="dxa"/>
          </w:tcPr>
          <w:p w14:paraId="67A5DBB4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60EA7496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52025B58" w14:textId="77777777" w:rsidTr="007219C0">
        <w:tc>
          <w:tcPr>
            <w:tcW w:w="1985" w:type="dxa"/>
          </w:tcPr>
          <w:p w14:paraId="72C9936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A29006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0899CD60" w14:textId="77777777" w:rsidTr="007219C0">
        <w:tc>
          <w:tcPr>
            <w:tcW w:w="1985" w:type="dxa"/>
          </w:tcPr>
          <w:p w14:paraId="3F77219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584FDFB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0B473F9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760175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4C6D46D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74484B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3AA3768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C071F6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284C0CF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2F0C06A9" w14:textId="77777777" w:rsidTr="007219C0">
        <w:tc>
          <w:tcPr>
            <w:tcW w:w="1985" w:type="dxa"/>
          </w:tcPr>
          <w:p w14:paraId="0F68A27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C2D406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19EAC8F7" w14:textId="77777777" w:rsidTr="007219C0">
        <w:trPr>
          <w:trHeight w:val="778"/>
        </w:trPr>
        <w:tc>
          <w:tcPr>
            <w:tcW w:w="1985" w:type="dxa"/>
          </w:tcPr>
          <w:p w14:paraId="7B683C0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68D5144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5177689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6CF54F2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F2C62F3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44DCFF76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D411D05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60329C5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2666C90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5E5FD635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1DA99FE0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0F670814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7EADA77A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6FEE6B5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5BE5A377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3BCF3C9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2E11A8B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D43D0AD" wp14:editId="6DA96392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C114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D43D0AD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1EC114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0C42D0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20FF1F0F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65755EB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0F87FF8D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F637C57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56A617AE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65DD95E" wp14:editId="2968B268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3CE754A3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11A6D6A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88635B6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5FC76DEB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00D0B24E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61551D52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1952BB78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5EEA005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E7DA6D8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576B42A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25EA874D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0910FA8" wp14:editId="48126BA2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58D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323EB921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05B80A42" wp14:editId="006E48BE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A21A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5B80A42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9DA21A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2B50EC39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A831A4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292F764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0B29B7FC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A83ED60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123669DF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4C885C5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264C3926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553926B8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C8F385D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6D720141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9A700AA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26D162E2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9CB4BDF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72A86B3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557E4EF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9A7BCE2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3060690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7936A1B1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3FE60C45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7718E6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A70EF5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399BBCF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6AE3FEE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05D7574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13BA252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7CEFCBA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3AC25CB6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1E94E6F" wp14:editId="0E72AE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90FA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1E94E6F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3890FA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4D6B9698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337D3550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5730DB6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09E1DC2F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38C89B1E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2F38F8A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54D6591A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E252E96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3790FCD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4660071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6CFD9CA1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86EB610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A4B5B1B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7F2E5B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C644FB7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1F52E0F8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98D5A7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4ED569CA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C48584D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2E706DB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A2E0D7A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3C7CECC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63553AE7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57C1A51B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3AE7D9F2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BA0EA49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748D667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6055E5D6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A5F3A54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124D7E76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41F93575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10849303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490894D5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694298CD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AECE01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C5EAB1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6D6D3DF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3A8ADA2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7BE07A62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6DC40ED7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57A3715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C9FE68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6D5C01AA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DB8C62C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4978A15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4992A7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2FEBABE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14F0EF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40FE3B5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7437BDD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1979D7C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72572FC6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15D0BA44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3867595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859956B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7FC5FDDD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66F6F260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2ABD3EB1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391AE2C5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577A6A92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0E573610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42C1C12E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1E1CD27C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52C3B18B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387EFAD0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F6F260" w15:done="0"/>
  <w15:commentEx w15:paraId="2ABD3EB1" w15:done="0"/>
  <w15:commentEx w15:paraId="391AE2C5" w15:done="0"/>
  <w15:commentEx w15:paraId="577A6A92" w15:done="0"/>
  <w15:commentEx w15:paraId="0E573610" w15:done="0"/>
  <w15:commentEx w15:paraId="52C3B18B" w15:done="0"/>
  <w15:commentEx w15:paraId="387EFA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F6F260" w16cid:durableId="1CE197B6"/>
  <w16cid:commentId w16cid:paraId="2ABD3EB1" w16cid:durableId="1CE197B7"/>
  <w16cid:commentId w16cid:paraId="391AE2C5" w16cid:durableId="1CE197B8"/>
  <w16cid:commentId w16cid:paraId="577A6A92" w16cid:durableId="1CE197B9"/>
  <w16cid:commentId w16cid:paraId="0E573610" w16cid:durableId="1CE197BA"/>
  <w16cid:commentId w16cid:paraId="52C3B18B" w16cid:durableId="1CE197BB"/>
  <w16cid:commentId w16cid:paraId="387EFAD0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A2BD" w14:textId="77777777" w:rsidR="009E1910" w:rsidRDefault="009E1910">
      <w:r>
        <w:separator/>
      </w:r>
    </w:p>
  </w:endnote>
  <w:endnote w:type="continuationSeparator" w:id="0">
    <w:p w14:paraId="4A12EDEA" w14:textId="77777777" w:rsidR="009E1910" w:rsidRDefault="009E1910">
      <w:r>
        <w:continuationSeparator/>
      </w:r>
    </w:p>
  </w:endnote>
  <w:endnote w:type="continuationNotice" w:id="1">
    <w:p w14:paraId="0BD8FC82" w14:textId="77777777" w:rsidR="009E1910" w:rsidRDefault="009E1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B9C1A2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8B44D9" wp14:editId="2DDD1D9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27EB2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EA3275A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191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191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429668F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2E8FC388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F6B694" wp14:editId="3AC7319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8E47F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C4CF685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191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E1910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F9A3C6A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37C2A" w14:textId="77777777" w:rsidR="009E1910" w:rsidRDefault="009E1910">
      <w:r>
        <w:separator/>
      </w:r>
    </w:p>
  </w:footnote>
  <w:footnote w:type="continuationSeparator" w:id="0">
    <w:p w14:paraId="4E7EF611" w14:textId="77777777" w:rsidR="009E1910" w:rsidRDefault="009E1910">
      <w:r>
        <w:continuationSeparator/>
      </w:r>
    </w:p>
  </w:footnote>
  <w:footnote w:type="continuationNotice" w:id="1">
    <w:p w14:paraId="2124D2F8" w14:textId="77777777" w:rsidR="009E1910" w:rsidRDefault="009E1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B7F51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880469B" wp14:editId="2C2169F3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48402B0E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60C08FC0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A4740" wp14:editId="6EBC3006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F7DCD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16C5CF47" wp14:editId="3DAD95F5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24CA0249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4C668B5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475EB690" wp14:editId="178E94FF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10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910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E1885"/>
  <w15:docId w15:val="{1ECB18AE-8DCD-40C9-A936-CE99EBDA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DB98-12B6-442E-8EDA-96F37443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7</Pages>
  <Words>5020</Words>
  <Characters>28615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2017-06-08T08:10:00Z</dcterms:created>
  <dcterms:modified xsi:type="dcterms:W3CDTF">2017-06-08T08:10:00Z</dcterms:modified>
</cp:coreProperties>
</file>