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53FB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GoBack"/>
      <w:bookmarkEnd w:id="0"/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7B486F2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3A9C5AE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311A74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74A835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9D7DD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4F0934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C4E777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949C8F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EAEFF6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87CB5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90645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65CC4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5B5B1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C29F9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C71C8C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42FB7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981C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791F86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F3B7D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1E1DD2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EDCD4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E9DC4A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2FB4CA24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5BB96F4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15A45F1E" w14:textId="77777777" w:rsidTr="005217C1">
        <w:tc>
          <w:tcPr>
            <w:tcW w:w="2376" w:type="dxa"/>
          </w:tcPr>
          <w:p w14:paraId="489ADA3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7B360ED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379A4D3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3591578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23D89FE1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87A448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208E9A6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DE1B47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6D5771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993C3F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646DE90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test1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57D5040A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test2</w:t>
            </w:r>
          </w:p>
        </w:tc>
      </w:tr>
      <w:tr w:rsidR="00643FB6" w:rsidRPr="0012516C" w14:paraId="0DD74ED9" w14:textId="77777777" w:rsidTr="004477A6">
        <w:trPr>
          <w:trHeight w:val="390"/>
        </w:trPr>
        <w:tc>
          <w:tcPr>
            <w:tcW w:w="2376" w:type="dxa"/>
            <w:vMerge/>
          </w:tcPr>
          <w:p w14:paraId="4AF83C0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022BCC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333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FB09334" w14:textId="77777777" w:rsidR="00221752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333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40C1039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333</w:t>
            </w:r>
          </w:p>
        </w:tc>
      </w:tr>
      <w:tr w:rsidR="00643FB6" w:rsidRPr="0012516C" w14:paraId="6CE35D5A" w14:textId="77777777" w:rsidTr="00643FB6">
        <w:trPr>
          <w:trHeight w:val="1536"/>
        </w:trPr>
        <w:tc>
          <w:tcPr>
            <w:tcW w:w="2376" w:type="dxa"/>
            <w:vMerge/>
          </w:tcPr>
          <w:p w14:paraId="17F8A34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89D1A2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993C3F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E016D4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17CA73E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4CCDD58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F84E5F3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t xml:space="preserve">&lt;br/&gt;ILI: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t>&lt;br/&gt;DCVG: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t>&lt;br/&gt;</w:t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8764935" w14:textId="77777777" w:rsidR="00643FB6" w:rsidRPr="0012516C" w:rsidRDefault="00993C3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444</w:t>
            </w:r>
          </w:p>
        </w:tc>
      </w:tr>
      <w:tr w:rsidR="00643FB6" w:rsidRPr="0012516C" w14:paraId="51664486" w14:textId="77777777" w:rsidTr="00643FB6">
        <w:trPr>
          <w:trHeight w:val="3450"/>
        </w:trPr>
        <w:tc>
          <w:tcPr>
            <w:tcW w:w="2376" w:type="dxa"/>
            <w:vMerge/>
          </w:tcPr>
          <w:p w14:paraId="6981437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F075E7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78BEDFD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D9DAC7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4EF4DF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5B8DED2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ED0638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B88561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85B94F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C6F5F3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7A48863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E111BD9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3B3F2393" w14:textId="77777777" w:rsidTr="004477A6">
        <w:trPr>
          <w:trHeight w:val="416"/>
        </w:trPr>
        <w:tc>
          <w:tcPr>
            <w:tcW w:w="2376" w:type="dxa"/>
            <w:vMerge/>
          </w:tcPr>
          <w:p w14:paraId="5B5FA9B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7FFE8D9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993C3F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38A0DCD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424063BD" w14:textId="77777777" w:rsidR="00643FB6" w:rsidRPr="0012516C" w:rsidRDefault="00993C3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6339AAE8" w14:textId="77777777" w:rsidTr="005217C1">
        <w:tc>
          <w:tcPr>
            <w:tcW w:w="2376" w:type="dxa"/>
          </w:tcPr>
          <w:p w14:paraId="0044970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2635643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7F13D4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CC9AFF5" w14:textId="77777777" w:rsidR="00077923" w:rsidRPr="0012516C" w:rsidRDefault="00993C3F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006FFC96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43D89E0" w14:textId="77777777" w:rsidTr="005217C1">
        <w:tc>
          <w:tcPr>
            <w:tcW w:w="2376" w:type="dxa"/>
          </w:tcPr>
          <w:p w14:paraId="365E6AC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5F32900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1CC70E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993C3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B141A46" w14:textId="77777777" w:rsidR="003277E5" w:rsidRPr="0012516C" w:rsidRDefault="00993C3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1D40A66E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6D6B82A" w14:textId="77777777" w:rsidTr="005D4362">
        <w:tc>
          <w:tcPr>
            <w:tcW w:w="2376" w:type="dxa"/>
          </w:tcPr>
          <w:p w14:paraId="57DF2DE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7F063AA" w14:textId="77777777" w:rsidR="00077923" w:rsidRPr="0012516C" w:rsidRDefault="00993C3F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C2C3072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564B6E63" w14:textId="77777777" w:rsidR="00077923" w:rsidRPr="0012516C" w:rsidRDefault="00993C3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3DB8C4CB" w14:textId="77777777" w:rsidTr="005D4362">
        <w:tc>
          <w:tcPr>
            <w:tcW w:w="2376" w:type="dxa"/>
          </w:tcPr>
          <w:p w14:paraId="1663E1D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0DB28D5" w14:textId="77777777" w:rsidR="00077923" w:rsidRPr="0012516C" w:rsidRDefault="00993C3F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2BA2A4D" w14:textId="77777777" w:rsidR="00077923" w:rsidRPr="0012516C" w:rsidRDefault="00993C3F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7AF5AB47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25B1C6FD" w14:textId="77777777" w:rsidTr="00D46B5C">
        <w:tc>
          <w:tcPr>
            <w:tcW w:w="2376" w:type="dxa"/>
          </w:tcPr>
          <w:p w14:paraId="74627F4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1B9B757" w14:textId="77777777" w:rsidR="00077923" w:rsidRPr="0012516C" w:rsidRDefault="00993C3F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CBB317D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4665AAF" w14:textId="77777777" w:rsidR="00077923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58590D2C" w14:textId="77777777" w:rsidTr="00156C0F">
        <w:tc>
          <w:tcPr>
            <w:tcW w:w="2376" w:type="dxa"/>
            <w:vMerge w:val="restart"/>
            <w:shd w:val="clear" w:color="auto" w:fill="auto"/>
          </w:tcPr>
          <w:p w14:paraId="302BA277" w14:textId="77777777" w:rsidR="00691980" w:rsidRPr="0012516C" w:rsidRDefault="00993C3F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15047ECF" w14:textId="77777777" w:rsidR="00691980" w:rsidRPr="0012516C" w:rsidRDefault="00993C3F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8817AED" w14:textId="77777777" w:rsidR="00691980" w:rsidRPr="0012516C" w:rsidRDefault="00993C3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A55CAFC" w14:textId="77777777" w:rsidR="00691980" w:rsidRPr="0012516C" w:rsidRDefault="00993C3F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35D9855" w14:textId="77777777" w:rsidTr="00691980">
        <w:tc>
          <w:tcPr>
            <w:tcW w:w="2376" w:type="dxa"/>
            <w:vMerge/>
            <w:shd w:val="clear" w:color="auto" w:fill="auto"/>
          </w:tcPr>
          <w:p w14:paraId="6B5B32D7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4BA447D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E235E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3B4F4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734EA97E" w14:textId="77777777" w:rsidTr="00156C0F">
        <w:tc>
          <w:tcPr>
            <w:tcW w:w="2376" w:type="dxa"/>
            <w:vMerge/>
            <w:shd w:val="clear" w:color="auto" w:fill="auto"/>
          </w:tcPr>
          <w:p w14:paraId="28A9D58A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1671CEC0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2715576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78C687A4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2BC93DF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625BC61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5CB162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B1DC00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F5D32C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5729CE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8FAB0E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462277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492243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583BC67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9DF8944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0FA1EB58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51CE4956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71E0552F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630F053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5E806A8E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F84B195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09DA5D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AEF83DD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31A2AAEC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8840051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0B0D027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D234274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CB925B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5E8EBEC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3AF7BAC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E286581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3ECACE8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05628BAF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0955C3E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D007BAE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4695B527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7853653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25EFD32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012437B7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57A2512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9ED0938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36A712D8" wp14:editId="428AB7BE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72D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6A712D8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BE872D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35877AF1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298441F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1E3BFCD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9420D37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601C67A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D282BCE" w14:textId="77777777" w:rsidR="00C923BD" w:rsidRPr="0012516C" w:rsidRDefault="0012512E" w:rsidP="0012512E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EB7D49B" wp14:editId="4D641D51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576D9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6D4D23CB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43630F18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4A46D85F" w14:textId="77777777" w:rsidR="004F4505" w:rsidRPr="0012516C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12516C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12516C">
        <w:rPr>
          <w:rFonts w:ascii="Cordia New" w:hAnsi="Cordia New" w:cs="Cordia New"/>
          <w:sz w:val="28"/>
          <w:highlight w:val="green"/>
        </w:rPr>
        <w:t xml:space="preserve">2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12516C">
        <w:rPr>
          <w:rFonts w:ascii="Cordia New" w:hAnsi="Cordia New" w:cs="Cordia New"/>
          <w:sz w:val="28"/>
          <w:highlight w:val="green"/>
        </w:rPr>
        <w:t xml:space="preserve">2559 </w:t>
      </w:r>
      <w:r w:rsidRPr="0012516C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12516C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12516C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12516C">
        <w:rPr>
          <w:rFonts w:ascii="Cordia New" w:hAnsi="Cordia New" w:cs="Cordia New"/>
          <w:sz w:val="28"/>
          <w:highlight w:val="green"/>
        </w:rPr>
        <w:t>1</w:t>
      </w:r>
      <w:r w:rsidR="001B5243" w:rsidRPr="0012516C">
        <w:rPr>
          <w:rFonts w:ascii="Cordia New" w:hAnsi="Cordia New" w:cs="Cordia New"/>
          <w:sz w:val="28"/>
          <w:highlight w:val="green"/>
        </w:rPr>
        <w:t>,2,3,5,6,8</w:t>
      </w:r>
      <w:r w:rsidRPr="0012516C">
        <w:rPr>
          <w:rFonts w:ascii="Cordia New" w:hAnsi="Cordia New" w:cs="Cordia New"/>
          <w:sz w:val="28"/>
          <w:highlight w:val="green"/>
        </w:rPr>
        <w:t>,9</w:t>
      </w:r>
      <w:r w:rsidR="00FD654A" w:rsidRPr="0012516C">
        <w:rPr>
          <w:rFonts w:ascii="Cordia New" w:hAnsi="Cordia New" w:cs="Cordia New"/>
          <w:sz w:val="28"/>
          <w:highlight w:val="green"/>
        </w:rPr>
        <w:t>,10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 และ </w:t>
      </w:r>
      <w:r w:rsidR="00FD654A" w:rsidRPr="0012516C">
        <w:rPr>
          <w:rFonts w:ascii="Cordia New" w:hAnsi="Cordia New" w:cs="Cordia New"/>
          <w:sz w:val="28"/>
          <w:highlight w:val="green"/>
        </w:rPr>
        <w:t>11</w:t>
      </w:r>
    </w:p>
    <w:p w14:paraId="1AE78763" w14:textId="77777777" w:rsidR="00AC06BE" w:rsidRPr="0012516C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12516C">
        <w:rPr>
          <w:rFonts w:ascii="Cordia New" w:hAnsi="Cordia New" w:cs="Cordia New"/>
          <w:sz w:val="28"/>
          <w:highlight w:val="green"/>
        </w:rPr>
        <w:t xml:space="preserve">4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green"/>
        </w:rPr>
        <w:t xml:space="preserve">7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12516C">
        <w:rPr>
          <w:rFonts w:ascii="Cordia New" w:hAnsi="Cordia New" w:cs="Cordia New"/>
          <w:sz w:val="28"/>
          <w:highlight w:val="green"/>
        </w:rPr>
        <w:t xml:space="preserve">Zone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12516C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12516C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14:paraId="3F419065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14D4BB5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D5E3081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1777EDC" w14:textId="77777777" w:rsidR="003576E0" w:rsidRPr="0012516C" w:rsidRDefault="00D276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หาก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12516C">
        <w:rPr>
          <w:rFonts w:ascii="Cordia New" w:hAnsi="Cordia New"/>
          <w:sz w:val="28"/>
          <w:highlight w:val="yellow"/>
        </w:rPr>
        <w:t xml:space="preserve">Gas detector </w:t>
      </w:r>
      <w:r w:rsidRPr="0012516C"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 w:rsidRPr="0012516C">
        <w:rPr>
          <w:rFonts w:ascii="Cordia New" w:hAnsi="Cordia New"/>
          <w:sz w:val="28"/>
          <w:highlight w:val="yellow"/>
        </w:rPr>
        <w:t xml:space="preserve">Q4 </w:t>
      </w:r>
      <w:r w:rsidRPr="0012516C">
        <w:rPr>
          <w:rFonts w:ascii="Cordia New" w:hAnsi="Cordia New"/>
          <w:sz w:val="28"/>
          <w:highlight w:val="yellow"/>
          <w:cs/>
        </w:rPr>
        <w:t xml:space="preserve">ปี </w:t>
      </w:r>
      <w:r w:rsidRPr="0012516C">
        <w:rPr>
          <w:rFonts w:ascii="Cordia New" w:hAnsi="Cordia New"/>
          <w:sz w:val="28"/>
          <w:highlight w:val="yellow"/>
        </w:rPr>
        <w:t xml:space="preserve">2558 </w:t>
      </w:r>
      <w:r w:rsidRPr="0012516C">
        <w:rPr>
          <w:rFonts w:ascii="Cordia New" w:hAnsi="Cordia New"/>
          <w:sz w:val="28"/>
          <w:highlight w:val="yellow"/>
          <w:cs/>
        </w:rPr>
        <w:t>ที่ผ่านมา)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12516C">
        <w:rPr>
          <w:rFonts w:ascii="Cordia New" w:hAnsi="Cordia New"/>
          <w:sz w:val="28"/>
          <w:highlight w:val="yellow"/>
        </w:rPr>
        <w:t xml:space="preserve">Confirm 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12516C">
        <w:rPr>
          <w:rFonts w:ascii="Cordia New" w:hAnsi="Cordia New"/>
          <w:sz w:val="28"/>
          <w:highlight w:val="yellow"/>
        </w:rPr>
        <w:t>Ground Patrolling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 แทน</w:t>
      </w:r>
    </w:p>
    <w:p w14:paraId="204A8807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65140AB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562ACEF0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4351BFD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238FE69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573886BD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4F84C62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3B3A9DB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0E87F38E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10973C8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4F97B0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41F29F8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13DED6E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66E76C7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62288BD8" w14:textId="77777777" w:rsidTr="00B224A0">
        <w:tc>
          <w:tcPr>
            <w:tcW w:w="425" w:type="dxa"/>
          </w:tcPr>
          <w:p w14:paraId="2E95F061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9338C6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599E6372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C59FB4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30AD8F3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2318E30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1E9FC1A1" w14:textId="77777777" w:rsidTr="00B224A0">
        <w:tc>
          <w:tcPr>
            <w:tcW w:w="425" w:type="dxa"/>
          </w:tcPr>
          <w:p w14:paraId="4889D774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B1B4BE3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113B4000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912EF4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672683C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E159FC8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64E3C36" w14:textId="77777777" w:rsidTr="00B224A0">
        <w:tc>
          <w:tcPr>
            <w:tcW w:w="425" w:type="dxa"/>
          </w:tcPr>
          <w:p w14:paraId="71D40EA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F425230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5E57E6A9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14C5928E" wp14:editId="7A941B2A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13C88D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4C5928E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613C88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D38B889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40C4320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577F711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082F5479" w14:textId="77777777" w:rsidTr="00B224A0">
        <w:tc>
          <w:tcPr>
            <w:tcW w:w="425" w:type="dxa"/>
          </w:tcPr>
          <w:p w14:paraId="3268D92E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B609366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43039A27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C3DABCC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4F4A4F2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868D13A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416249C3" w14:textId="77777777" w:rsidTr="00B224A0">
        <w:tc>
          <w:tcPr>
            <w:tcW w:w="425" w:type="dxa"/>
          </w:tcPr>
          <w:p w14:paraId="1AC8547D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25E1189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3DD36B3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2C60562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1C974F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899050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74CEAAF" w14:textId="77777777" w:rsidTr="00B224A0">
        <w:tc>
          <w:tcPr>
            <w:tcW w:w="425" w:type="dxa"/>
          </w:tcPr>
          <w:p w14:paraId="72B49979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570BCC8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2107080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5CB669C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72C2A6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4630F4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55856D99" w14:textId="77777777" w:rsidTr="00B224A0">
        <w:tc>
          <w:tcPr>
            <w:tcW w:w="425" w:type="dxa"/>
          </w:tcPr>
          <w:p w14:paraId="4CD40CA5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DF6044F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621039E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389CEF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8D5021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EBD0C1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48D0502" w14:textId="77777777" w:rsidTr="00B224A0">
        <w:tc>
          <w:tcPr>
            <w:tcW w:w="425" w:type="dxa"/>
          </w:tcPr>
          <w:p w14:paraId="7ACA7CF7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5290FA2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5349961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90FBAD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B7F6C5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26C6C8B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7AF58CA" w14:textId="77777777" w:rsidTr="00B224A0">
        <w:tc>
          <w:tcPr>
            <w:tcW w:w="425" w:type="dxa"/>
          </w:tcPr>
          <w:p w14:paraId="610608D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F8F49A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7708473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3A08C0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129B9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8C9903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D34D855" w14:textId="77777777" w:rsidTr="00B224A0">
        <w:tc>
          <w:tcPr>
            <w:tcW w:w="425" w:type="dxa"/>
          </w:tcPr>
          <w:p w14:paraId="5CEE150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4AA5B21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0676DEC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94E21D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574CD8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CFDBC7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1E12BFE7" w14:textId="77777777" w:rsidTr="00B224A0">
        <w:tc>
          <w:tcPr>
            <w:tcW w:w="425" w:type="dxa"/>
          </w:tcPr>
          <w:p w14:paraId="2F5C155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AAA6F2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777659B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25CD71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EB5435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AE4FEE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8A914D8" w14:textId="77777777" w:rsidTr="00B224A0">
        <w:tc>
          <w:tcPr>
            <w:tcW w:w="425" w:type="dxa"/>
          </w:tcPr>
          <w:p w14:paraId="5058C34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8495EA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31C0116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06901E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77BA29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D1924E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9793226" w14:textId="77777777" w:rsidTr="00B224A0">
        <w:tc>
          <w:tcPr>
            <w:tcW w:w="425" w:type="dxa"/>
          </w:tcPr>
          <w:p w14:paraId="0991906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05D11CA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7D80347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3A69C16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62C5B5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EB9D04E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7A201DA4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6985D8B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ED79017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3EBF9141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6344EB7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FBCB61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75A29AF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23E8DF0F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3D1E1F0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799328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B34167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84FDB7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AA3D341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9EC28D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3A21659A" w14:textId="77777777" w:rsidTr="00B224A0">
        <w:tc>
          <w:tcPr>
            <w:tcW w:w="425" w:type="dxa"/>
            <w:shd w:val="clear" w:color="auto" w:fill="auto"/>
          </w:tcPr>
          <w:p w14:paraId="37C2197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2C56D97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1AE1AD2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5EBBB15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618F351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4DF48F11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2E43AA66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74ECE2A5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EBFBABE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5C6BECF4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336E35FE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261A1396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516E31D1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0B79EDF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FAB5B7F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4BE20282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38871A3B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32061D94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2FA98FEE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7037D26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7BE4CC8E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8854CE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702A27FE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1C4D2E3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7F2C008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16BDDAC2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14A43AB2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0C7E14E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BF3AB64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2E03094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4586A1A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58F3A55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61A93C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5B9B0BF9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7B6C8CBC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E6012D8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6BF9667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EF9AE28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613FA9F2" w14:textId="77777777" w:rsidTr="008E514A">
        <w:trPr>
          <w:trHeight w:val="70"/>
        </w:trPr>
        <w:tc>
          <w:tcPr>
            <w:tcW w:w="798" w:type="dxa"/>
            <w:vMerge/>
          </w:tcPr>
          <w:p w14:paraId="66272852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742BBF7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631B4F8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BF8577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28DD3C9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2679A9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3BA20EA9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3193CA4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A3831DA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635ED27B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4A6AD9E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0374E37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4C043C8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EF54B84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59F539CF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7BD961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F34EA25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C0760D6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21AD1F4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2FB78E92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2FE555C0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0C177102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203CFA5C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A570D6D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78AAF52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18C8C7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7F4EE2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2A61D205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5C2E0F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6C30BE17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5E5D6FB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4193A695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6A7992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C6AEE8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24F960F5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E09605D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18C27C98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78329E85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48F84336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773741D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DE68D8F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0D16B83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6D163BC8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0900548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CB79608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A03ACB0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A04B879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225E050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467FF8D3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1B1530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40887C9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64E2772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4C1528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4D48A14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78C2067E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0F38B7A4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679839B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99B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E09D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39B43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6823F8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AD972F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DE9BA31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9256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D159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61094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70861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221A97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1B4B2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516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FEF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2164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0D7A8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3472D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06F04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82B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CD6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EC0766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8A78C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45FC02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CB6BE5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E7A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A63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0FB8C4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425265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1EE30256" wp14:editId="05DD5C43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C16A8A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EE30256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0FC16A8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65E1B1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5BD78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792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D044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59A886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F215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478CCB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41DBB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6C6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77D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47257B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9B78E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C070FC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5364A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030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4C7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71CBB9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5640F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E7B6F1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5F5538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172A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73A2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64F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65766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157FA5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0615E8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627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17D7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8089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1E741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417EA3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2B6B4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E8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BADA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0AE1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6436F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3D36D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82276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CDA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41F5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064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AF0D2C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69D085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12AB95D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5E4D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93E4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4E1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DC6F0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7122786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1559113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B6AD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E3AA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16D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54321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E8B2D5D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7E82F5A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F2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5B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8471F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1422E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4F2D6141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C582CE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4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879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B46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909EE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06D9F4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AF8EA2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D24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F43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2DCA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A8666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A36597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83B45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4AB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D729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FD1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3AE6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43C769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1419D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B8F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217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936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6524A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250615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E9E106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7932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4722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BB36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3E8A6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76A0D4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B425B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E42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7891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60E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B5397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C023B2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8D2DF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6B9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752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50A1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12C0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8096B12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BBE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69D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F2F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CF1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4C2A8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36BF4A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511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74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496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255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E5B56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21804E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FAD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5E8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282E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4257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9F233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2520082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FC8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7995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1D3C0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5B5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7E1CB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EB2271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5CD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879E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A6BA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284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523B1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0FCAE6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849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613B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E178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B3E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9353A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E80B15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1D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5BB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E4F5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C09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24027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C194F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D2A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0790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EE14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4FFF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BC6FC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65C789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2A2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DA10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7913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A92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413E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996DE8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BD8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2E17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0BB5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FF76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222515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BE4BBB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030672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5C1B138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5C8691A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474BC1F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D61DB82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3E2EF9CC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2B31CC58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829209A" wp14:editId="7CD478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FFF5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829209A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8DFFF5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0791F8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1BAD2B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67335095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6A75F9D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4E0BCAB3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56C0580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0C1BDC7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3E66AD9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599DCC9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5BE9AD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C461539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7A9089E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ABC783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B5D3950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E1FCE6B" wp14:editId="253ECB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A4B2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1FCE6B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38A4B2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226C8FA6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E2C56EA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A8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9E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19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87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EE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5BD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F10776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39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42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D4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27C7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0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C3A1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737427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19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E8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41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5D46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15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DE6E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9C6DA7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C8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39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CF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5818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B3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3AE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1030B3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1B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6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8E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599A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4E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8A91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33F126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EC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B6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4E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5D0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F8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4F6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567521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D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7D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96B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1F1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0C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A2A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B7303E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8B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A4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BF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26B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1B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BAC6F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4D244A7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80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8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14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3B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47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A47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AB3FA5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66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3B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50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4C9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16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276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0108A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E8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F0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61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4FB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2C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D11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4F8045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30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FA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C2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9BB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8B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112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30C5AD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1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B7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C9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39B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69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3EB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1E222E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CF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78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C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AEC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0B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E96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1933A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81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C7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9B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63B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29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760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13FC6F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F3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C0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A4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EC8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64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961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2C9611F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1F2A4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6346C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5EB429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B040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19DF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7A3D2DF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B9F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D0EE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81A934A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E9136E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3F41E86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743D60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0764167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3B7E01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01D8E42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58E725A9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69C9A43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520CEC1" wp14:editId="06A8B5A8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4CE6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20CEC1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114CE6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30D6DC5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DCF29C7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4F829806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B8F73E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F0B2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AA88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3F9DE2C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EDF6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D54E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11FEDE0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1B81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1503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5D474EE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8147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72C32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AC059D5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B04D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51E1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B0D01D6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3156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9B04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633BA0D6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C71B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7366C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01960DD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749D60EB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549C0E95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AAA0E3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84F3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337F5E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083C11D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F64D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D3DE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3607CB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65AC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5531B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D92F4A3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D466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A2DA0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0B0B4AA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C016F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DBE0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60FC39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5CF259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66E0D782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14DA51B" wp14:editId="6AC3C3B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7A08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22E5CA5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7A51AA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3FD5F0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06DF3342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477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A6F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FA8E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42F7B65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2B3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C3D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46B5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2574DD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ADC2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BC47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DDBD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2B3B67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652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9BE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BD33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0E528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848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7A7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F53C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B389AB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353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77A9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75EE0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BBBD9B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5B9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308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B9D3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B77330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2AD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15C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A8E0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414AA7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6BE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09CD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9E830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5F1E1F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365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CF6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D53B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0E86E2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4B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F40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639E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BA1583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4F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05B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12C6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8103FF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05E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4E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0693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6A81DC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1AA7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52C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81F5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E81649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6A2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4F7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6395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2E347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D27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C7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8D48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8FBF8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382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B283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3526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0583C436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B0B095C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172DBA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E6239BE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94DE2D8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33730B1" wp14:editId="2753FCE0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047AD7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02E98C69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4BC46D3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C18D98B" wp14:editId="405E7DDE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F5ECB6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5686EDB7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15A5907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216295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73C2F71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1AF4D72C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DEF73A6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263477C8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45E3EA4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1D0604F5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539F8F97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B547FF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3BE77C7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25738451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E18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C10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FFF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3051459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EC3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F80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7897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6832A70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457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BE3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48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481B234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B82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2D4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C69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4B3B300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277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F16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ADF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41E8CDEE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FD0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393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377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02A037C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023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FC1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941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08AA4CA7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9BE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11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EF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F30CD6B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488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72A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38D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A0EB96F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8B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504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E5B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92E065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CAA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BDF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4BA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CD855B5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E17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AD1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A9D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E3CEC4A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D3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57D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092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4E37790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CBE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D11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D1A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12DFD97D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BA3C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716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5670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30A738D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A3DA026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4935A32D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9C1D93B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40F755C" wp14:editId="6015F761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D922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40F755C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4BD922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CB764C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72A216E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4F55C2B5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81B807B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421CC9A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570AC69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E93207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5D508942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75AE8CA1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455ECA8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F64BFBA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5C01D7A" wp14:editId="7637B7F8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FC1D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7A3D18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02AB1972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2999F73" wp14:editId="6A86F071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CA41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E8B2762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B72D09C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2EB9F42C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ED90D6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7E51FC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C0222CB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6408D7D2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6A03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CBA2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24C888D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D1F6D55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9B1FCC5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ADFF0D3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CF76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55C30DF2" wp14:editId="36FAD02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596B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E04F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3C4390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09CB8A0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07BA80D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2EAF5A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C26959D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F46730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CB7BDA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A4B208D" w14:textId="77777777" w:rsidTr="001365E4">
        <w:trPr>
          <w:trHeight w:val="335"/>
          <w:jc w:val="center"/>
        </w:trPr>
        <w:tc>
          <w:tcPr>
            <w:tcW w:w="5698" w:type="dxa"/>
          </w:tcPr>
          <w:p w14:paraId="3FF31E3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F10872A" wp14:editId="481E4108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ACB1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0AE2A84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4A1D8DA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6009074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569E239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A1888F6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4935C1F" w14:textId="77777777" w:rsidTr="001365E4">
        <w:trPr>
          <w:trHeight w:val="335"/>
          <w:jc w:val="center"/>
        </w:trPr>
        <w:tc>
          <w:tcPr>
            <w:tcW w:w="5698" w:type="dxa"/>
          </w:tcPr>
          <w:p w14:paraId="2F2CC39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BB1A387" wp14:editId="78DB40CA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8A08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A12E349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1A6409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209796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082A73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F55405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C630BDE" w14:textId="77777777" w:rsidTr="001365E4">
        <w:trPr>
          <w:trHeight w:val="3677"/>
          <w:jc w:val="center"/>
        </w:trPr>
        <w:tc>
          <w:tcPr>
            <w:tcW w:w="5698" w:type="dxa"/>
          </w:tcPr>
          <w:p w14:paraId="1441E26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E5181EB" wp14:editId="67F1C3A6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7A51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AA65AF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AFCCB9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0F1B1E2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1E5F62E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EDB41B8" w14:textId="77777777" w:rsidTr="001365E4">
        <w:trPr>
          <w:trHeight w:val="3677"/>
          <w:jc w:val="center"/>
        </w:trPr>
        <w:tc>
          <w:tcPr>
            <w:tcW w:w="5698" w:type="dxa"/>
          </w:tcPr>
          <w:p w14:paraId="0ECB217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0EBA8BF" wp14:editId="2BB58161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F6F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DEAE93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80211C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7271434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E2FE7C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152A1538" w14:textId="77777777" w:rsidTr="001365E4">
        <w:trPr>
          <w:trHeight w:val="3672"/>
          <w:jc w:val="center"/>
        </w:trPr>
        <w:tc>
          <w:tcPr>
            <w:tcW w:w="5698" w:type="dxa"/>
          </w:tcPr>
          <w:p w14:paraId="0C74D88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D311F7B" wp14:editId="1091A933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3A51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601020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FB69F1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5C019D6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44FF6748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A7CB394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D01EB03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DA1BF68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4138F99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41CBAC4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3D9C45BB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F2BE409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1D80396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70E74ED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0A85D00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7604859D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CF9A751" w14:textId="77777777" w:rsidTr="000A272E">
        <w:tc>
          <w:tcPr>
            <w:tcW w:w="2347" w:type="dxa"/>
          </w:tcPr>
          <w:p w14:paraId="2686D637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DD4D154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86F32B9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18938BF4" w14:textId="77777777" w:rsidTr="000A272E">
        <w:tc>
          <w:tcPr>
            <w:tcW w:w="2347" w:type="dxa"/>
          </w:tcPr>
          <w:p w14:paraId="0094AC8A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2ABE300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77307208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6F6CCA9B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BA59AA3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5B2A42A5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F4B8F33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10C1A0E0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F4562E6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53F0143B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3C44ECE2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F14B237" wp14:editId="1805B3A9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B405E96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2F797B15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2739F4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08B17D86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1C29294A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B0D8C18" w14:textId="77777777" w:rsidTr="007219C0">
        <w:tc>
          <w:tcPr>
            <w:tcW w:w="1985" w:type="dxa"/>
          </w:tcPr>
          <w:p w14:paraId="7221CAC8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156D3EC3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20E8502" w14:textId="77777777" w:rsidTr="007219C0">
        <w:tc>
          <w:tcPr>
            <w:tcW w:w="1985" w:type="dxa"/>
          </w:tcPr>
          <w:p w14:paraId="71C4329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ED665D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6B8553DF" w14:textId="77777777" w:rsidTr="007219C0">
        <w:tc>
          <w:tcPr>
            <w:tcW w:w="1985" w:type="dxa"/>
          </w:tcPr>
          <w:p w14:paraId="121180A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48097B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1448877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D82C1F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5C580EB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939C1E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7D1581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52D76F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2C3AEC3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27CDB92D" w14:textId="77777777" w:rsidTr="007219C0">
        <w:tc>
          <w:tcPr>
            <w:tcW w:w="1985" w:type="dxa"/>
          </w:tcPr>
          <w:p w14:paraId="74EF73F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213FCDF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8F45A0D" w14:textId="77777777" w:rsidTr="007219C0">
        <w:trPr>
          <w:trHeight w:val="778"/>
        </w:trPr>
        <w:tc>
          <w:tcPr>
            <w:tcW w:w="1985" w:type="dxa"/>
          </w:tcPr>
          <w:p w14:paraId="1A45C68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01DDA7A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2F74474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1ADFDB7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712F6010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4185409F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0CE283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95A91C1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29694F9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05DDD1AD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9C19CAF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03A4C051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627295A0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0E30FC9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01E18B1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4A252A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224A2505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2DCA1F68" wp14:editId="3E23976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1266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DCA1F68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6B1266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117AF27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34B42A7A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ECE581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D167F63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321DDBE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7544A7A0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674DE60" wp14:editId="7C840866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65DF8AA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4BD7074D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33FFEA0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917F7F3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78FE51E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6558072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492D795E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7095F0F9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434A7AE4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B594F2D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4C3F3CBA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0433740" wp14:editId="5DAB7860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7B12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53C330AA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635EAE5" wp14:editId="2D811BE0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CD1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635EAE5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350CD1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022EBC68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5FEA2A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4B35F81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0639921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7F6427B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D614B11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889919C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0A3DDA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979EF54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5DF7029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7DEBE77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73DD8D0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5AB36785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F974FDB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ADF45A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4280AB6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D3C790A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73FC60AD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3415CA34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42FB0262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2974D1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75E709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532D497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B693F1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5FA71B4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8CEEB55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526E29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FD0667E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4D171B31" wp14:editId="0A7B17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23EE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171B31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7223EE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8F8D839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5D8BE47D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AC96AD2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7C13EB34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23331FD4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58DE41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1B536671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698DB638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C9472E2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6608418F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5C7F5B8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32A8DD4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28FCCC4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71AF515E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DD17F01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19022CF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38302D4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4103A5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D9BAFDF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28B6A65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2178D5B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C968F4F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1704ACD6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9673DC6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8B998F6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32E12E0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996D872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AFA4251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DCEF10B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0702281D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78C99069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7B60EF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4E691FA0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1EF2DA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FB7CC38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92244A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02B193D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182582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307CCC54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3EB77C2C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0236CAB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A0C96F2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0076595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6D0CA4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22ED4576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038E8BC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0E94DE7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0027ED5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16C85E6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FDB23D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34FA9F5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0DBFAD6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D6C8910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17D2DE3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0FA3AEB0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5714D16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3707A2BB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3AFAABD6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3D9F0AA8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1968A7AD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5EF546C0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02A828B8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082EBCB7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040A6FDC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1F71F7F2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07A2BB" w15:done="0"/>
  <w15:commentEx w15:paraId="3AFAABD6" w15:done="0"/>
  <w15:commentEx w15:paraId="3D9F0AA8" w15:done="0"/>
  <w15:commentEx w15:paraId="1968A7AD" w15:done="0"/>
  <w15:commentEx w15:paraId="5EF546C0" w15:done="0"/>
  <w15:commentEx w15:paraId="040A6FDC" w15:done="0"/>
  <w15:commentEx w15:paraId="1F71F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07A2BB" w16cid:durableId="1CE197B6"/>
  <w16cid:commentId w16cid:paraId="3AFAABD6" w16cid:durableId="1CE197B7"/>
  <w16cid:commentId w16cid:paraId="3D9F0AA8" w16cid:durableId="1CE197B8"/>
  <w16cid:commentId w16cid:paraId="1968A7AD" w16cid:durableId="1CE197B9"/>
  <w16cid:commentId w16cid:paraId="5EF546C0" w16cid:durableId="1CE197BA"/>
  <w16cid:commentId w16cid:paraId="040A6FDC" w16cid:durableId="1CE197BB"/>
  <w16cid:commentId w16cid:paraId="1F71F7F2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2111" w14:textId="77777777" w:rsidR="00993C3F" w:rsidRDefault="00993C3F">
      <w:r>
        <w:separator/>
      </w:r>
    </w:p>
  </w:endnote>
  <w:endnote w:type="continuationSeparator" w:id="0">
    <w:p w14:paraId="56741997" w14:textId="77777777" w:rsidR="00993C3F" w:rsidRDefault="00993C3F">
      <w:r>
        <w:continuationSeparator/>
      </w:r>
    </w:p>
  </w:endnote>
  <w:endnote w:type="continuationNotice" w:id="1">
    <w:p w14:paraId="792DF80F" w14:textId="77777777" w:rsidR="00993C3F" w:rsidRDefault="00993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18FEC94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4CE66D" wp14:editId="2D30D7A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FB5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973C028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89FA8ED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2D7AFBA9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29E651" wp14:editId="6975812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F8320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2154634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93C3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533217D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3922" w14:textId="77777777" w:rsidR="00993C3F" w:rsidRDefault="00993C3F">
      <w:r>
        <w:separator/>
      </w:r>
    </w:p>
  </w:footnote>
  <w:footnote w:type="continuationSeparator" w:id="0">
    <w:p w14:paraId="2C72224C" w14:textId="77777777" w:rsidR="00993C3F" w:rsidRDefault="00993C3F">
      <w:r>
        <w:continuationSeparator/>
      </w:r>
    </w:p>
  </w:footnote>
  <w:footnote w:type="continuationNotice" w:id="1">
    <w:p w14:paraId="0EB7563C" w14:textId="77777777" w:rsidR="00993C3F" w:rsidRDefault="00993C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6CF9B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4A96958" wp14:editId="223B51E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F175DC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E75676C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8C0D06C" wp14:editId="78089519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BBC4E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45CE562C" wp14:editId="17CC9F6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383AA44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D27D9CF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00C7FA6" wp14:editId="1A89CA7D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3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3C3F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79EE2"/>
  <w15:docId w15:val="{537A2000-C9F5-459B-B749-C01F8A2C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9BC7-0F14-403B-AFFE-B6D7042A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6</Pages>
  <Words>5038</Words>
  <Characters>28723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2017-06-06T18:09:00Z</dcterms:created>
  <dcterms:modified xsi:type="dcterms:W3CDTF">2017-06-06T18:09:00Z</dcterms:modified>
</cp:coreProperties>
</file>