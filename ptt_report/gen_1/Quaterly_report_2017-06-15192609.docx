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8B03F0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8B03F0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8B03F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8B03F0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8B03F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B03F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8B03F0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B03F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B03F0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8B03F0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B03F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B03F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8B03F0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8B03F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8B03F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8B03F0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8B03F0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8B03F0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8B03F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8B03F0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8B03F0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8B03F0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8B03F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8B03F0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B03F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B03F0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8B03F0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B03F0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B03F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8B03F0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8B03F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8B03F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8B03F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B03F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B03F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B03F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8B03F0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8B03F0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8B03F0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8B03F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8B03F0" w:rsidRDefault="008B03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8B03F0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8B03F0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8B03F0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8B03F0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8B03F0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8B03F0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8B03F0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8B03F0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8B03F0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8B03F0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8B03F0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B03F0" w:rsidRDefault="008B03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8B03F0" w:rsidRDefault="008B03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8B03F0" w:rsidRDefault="008B03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8B03F0" w:rsidRDefault="008B03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B03F0" w:rsidRDefault="008B03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8B03F0" w:rsidRDefault="008B03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8B03F0" w:rsidRDefault="008B03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8B03F0" w:rsidRDefault="008B03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B03F0" w:rsidRDefault="008B03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8B03F0" w:rsidRDefault="008B03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8B03F0" w:rsidRDefault="008B03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8B03F0" w:rsidRDefault="008B03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8B03F0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8B03F0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8B03F0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8B03F0" w:rsidRDefault="008B03F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8B03F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8B03F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8B03F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8B03F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8B03F0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8B03F0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8B03F0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8B03F0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8B03F0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8B03F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8B03F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8B03F0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B03F0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B03F0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B03F0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B03F0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B03F0" w:rsidRDefault="008B03F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B03F0" w:rsidRDefault="008B03F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B03F0" w:rsidRDefault="008B03F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8B03F0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8B03F0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B03F0" w:rsidRDefault="008B03F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B03F0" w:rsidRDefault="008B03F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8B03F0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8B03F0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8B03F0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8B03F0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B03F0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8B03F0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8B03F0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B03F0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8B03F0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8B03F0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B03F0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8B03F0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B03F0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B03F0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8B03F0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8B03F0" w:rsidRDefault="008B03F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8B03F0" w:rsidTr="00807F99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text</w:t>
            </w:r>
          </w:p>
        </w:tc>
      </w:tr>
      <w:tr w:rsidR="008B03F0" w:rsidTr="008B03F0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B03F0" w:rsidRDefault="008B03F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</w:rPr>
        <w:t>[table10]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lastRenderedPageBreak/>
              <w:t>[j9]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[j10]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[j11]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[j12]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[j13]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</w:rPr>
        <w:t>[j14]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3F0" w:rsidRDefault="008B03F0">
      <w:r>
        <w:separator/>
      </w:r>
    </w:p>
  </w:endnote>
  <w:endnote w:type="continuationSeparator" w:id="0">
    <w:p w:rsidR="008B03F0" w:rsidRDefault="008B03F0">
      <w:r>
        <w:continuationSeparator/>
      </w:r>
    </w:p>
  </w:endnote>
  <w:endnote w:type="continuationNotice" w:id="1">
    <w:p w:rsidR="008B03F0" w:rsidRDefault="008B03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DE16E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B03F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B03F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B5769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B03F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B03F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3F0" w:rsidRDefault="008B03F0">
      <w:r>
        <w:separator/>
      </w:r>
    </w:p>
  </w:footnote>
  <w:footnote w:type="continuationSeparator" w:id="0">
    <w:p w:rsidR="008B03F0" w:rsidRDefault="008B03F0">
      <w:r>
        <w:continuationSeparator/>
      </w:r>
    </w:p>
  </w:footnote>
  <w:footnote w:type="continuationNotice" w:id="1">
    <w:p w:rsidR="008B03F0" w:rsidRDefault="008B03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F0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3F0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541728-384E-434D-9671-690FDFBE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1921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9762C-F0B9-4308-B99C-7A62812A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1706151921Quaterly_report_8</Template>
  <TotalTime>0</TotalTime>
  <Pages>17</Pages>
  <Words>2972</Words>
  <Characters>16941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2017-06-15T12:26:00Z</dcterms:created>
  <dcterms:modified xsi:type="dcterms:W3CDTF">2017-06-15T12:26:00Z</dcterms:modified>
</cp:coreProperties>
</file>