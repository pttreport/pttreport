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432AD1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432AD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432AD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432AD1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432AD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32AD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432AD1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32AD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32AD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432AD1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32AD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32AD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432AD1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432AD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432AD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432AD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432AD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432AD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432AD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432AD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432AD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432AD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432AD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432AD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32AD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32AD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432AD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32AD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32AD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432AD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432AD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432AD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432AD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32AD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32AD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32AD1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432AD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432AD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432AD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432AD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32AD1" w:rsidRDefault="00432AD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432AD1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432AD1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432AD1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432AD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432AD1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432AD1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432AD1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432AD1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432AD1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432AD1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432AD1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32AD1" w:rsidRDefault="00432AD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432AD1" w:rsidRDefault="00432AD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432AD1" w:rsidRDefault="00432AD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432AD1" w:rsidRDefault="00432AD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32AD1" w:rsidRDefault="00432AD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432AD1" w:rsidRDefault="00432AD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432AD1" w:rsidRDefault="00432AD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432AD1" w:rsidRDefault="00432AD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32AD1" w:rsidRDefault="00432AD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432AD1" w:rsidRDefault="00432AD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432AD1" w:rsidRDefault="00432AD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432AD1" w:rsidRDefault="00432AD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432AD1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432AD1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432AD1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432AD1" w:rsidRDefault="00432AD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432AD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432AD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432AD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432AD1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432AD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432AD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432AD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432AD1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432AD1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432AD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432AD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432AD1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32AD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32AD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32AD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32AD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32AD1" w:rsidRDefault="00432AD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32AD1" w:rsidRDefault="00432AD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32AD1" w:rsidRDefault="00432AD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432AD1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432AD1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32AD1" w:rsidRDefault="00432AD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32AD1" w:rsidRDefault="00432AD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432AD1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432AD1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432AD1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432AD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32AD1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432AD1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32AD1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432AD1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32AD1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432AD1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32AD1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32AD1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432AD1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432AD1" w:rsidRDefault="00432AD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432AD1" w:rsidTr="00EB399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32AD1" w:rsidRDefault="00432AD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432AD1" w:rsidRDefault="00432AD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432AD1" w:rsidRDefault="00432AD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432AD1" w:rsidRDefault="00432AD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432AD1" w:rsidRDefault="00432AD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432AD1" w:rsidRDefault="00432AD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32AD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432AD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432AD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432AD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432AD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32AD1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432AD1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lastRenderedPageBreak/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80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32AD1" w:rsidRDefault="00432AD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432AD1" w:rsidRDefault="00432AD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432AD1" w:rsidRDefault="00432AD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432AD1" w:rsidRDefault="00432AD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432AD1" w:rsidTr="00432AD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32AD1" w:rsidRDefault="00432AD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432AD1" w:rsidRDefault="00432AD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432AD1" w:rsidRDefault="00432AD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432AD1" w:rsidRDefault="00432AD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78"/>
        <w:gridCol w:w="505"/>
        <w:gridCol w:w="506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432AD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432AD1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432AD1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ooooooooooooooooo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432AD1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432AD1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432AD1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432AD1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432AD1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432AD1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  <w:t>TEST Other2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1.7.4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432AD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32AD1" w:rsidRDefault="00432AD1" w:rsidP="00432AD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AD1" w:rsidRDefault="00432AD1">
      <w:r>
        <w:separator/>
      </w:r>
    </w:p>
  </w:endnote>
  <w:endnote w:type="continuationSeparator" w:id="0">
    <w:p w:rsidR="00432AD1" w:rsidRDefault="00432AD1">
      <w:r>
        <w:continuationSeparator/>
      </w:r>
    </w:p>
  </w:endnote>
  <w:endnote w:type="continuationNotice" w:id="1">
    <w:p w:rsidR="00432AD1" w:rsidRDefault="00432A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D628A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32AD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32AD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11A2BD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32AD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32AD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AD1" w:rsidRDefault="00432AD1">
      <w:r>
        <w:separator/>
      </w:r>
    </w:p>
  </w:footnote>
  <w:footnote w:type="continuationSeparator" w:id="0">
    <w:p w:rsidR="00432AD1" w:rsidRDefault="00432AD1">
      <w:r>
        <w:continuationSeparator/>
      </w:r>
    </w:p>
  </w:footnote>
  <w:footnote w:type="continuationNotice" w:id="1">
    <w:p w:rsidR="00432AD1" w:rsidRDefault="00432A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D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2AD1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47F23E-29B1-48F0-B99B-30507B31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81306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0F6FE-55AE-4037-BEEB-26BF0A5FB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1706181306Quaterly_report_8</Template>
  <TotalTime>0</TotalTime>
  <Pages>21</Pages>
  <Words>2699</Words>
  <Characters>15385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2017-06-18T06:51:00Z</dcterms:created>
  <dcterms:modified xsi:type="dcterms:W3CDTF">2017-06-18T06:51:00Z</dcterms:modified>
</cp:coreProperties>
</file>