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234447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ทดสอบผลการสำรวจอยู่ในความดูแลครบถ้วน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ทดสอบอยู่ระหว่างดำเนินการ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(ปีนี้ไม่มีซ่อม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Free Span)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234447">
              <w:rPr>
                <w:rFonts w:asciiTheme="minorBidi" w:hAnsiTheme="minorBidi" w:cstheme="minorBidi"/>
                <w:sz w:val="28"/>
                <w:highlight w:val="yellow"/>
              </w:rPr>
              <w:t>99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ทดสอบ</w:t>
            </w:r>
            <w:r>
              <w:rPr>
                <w:rFonts w:asciiTheme="minorBidi" w:hAnsiTheme="minorBidi" w:cstheme="minorBidi"/>
                <w:sz w:val="28"/>
              </w:rPr>
              <w:t>Transmission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ทดสอบ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Transmission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234447">
              <w:rPr>
                <w:rFonts w:asciiTheme="minorBidi" w:hAnsiTheme="minorBidi" w:cstheme="minorBidi"/>
                <w:sz w:val="28"/>
                <w:highlight w:val="green"/>
              </w:rPr>
              <w:t>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34447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34447">
              <w:rPr>
                <w:rFonts w:asciiTheme="minorBidi" w:hAnsiTheme="minorBidi" w:cstheme="minorBidi"/>
                <w:sz w:val="28"/>
                <w:highlight w:val="yellow"/>
              </w:rPr>
              <w:t>90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ทดสอบ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ทดสอบ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34447">
              <w:rPr>
                <w:rFonts w:asciiTheme="minorBidi" w:hAnsiTheme="minorBidi" w:cs="Cordia New"/>
                <w:sz w:val="28"/>
                <w:highlight w:val="yellow"/>
              </w:rPr>
              <w:t>90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23444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234447">
              <w:rPr>
                <w:rFonts w:asciiTheme="minorBidi" w:hAnsiTheme="minorBidi" w:cstheme="minorBidi"/>
                <w:sz w:val="28"/>
                <w:highlight w:val="yellow"/>
              </w:rPr>
              <w:t>41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234447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234447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  <w:tc>
          <w:tcPr>
            <w:tcW w:w="2126" w:type="dxa"/>
          </w:tcPr>
          <w:p w:rsidR="00077923" w:rsidRPr="0012516C" w:rsidRDefault="0023444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>ตามที่แสดง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 xml:space="preserve">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>แผนขุดเดือน  จำนวน 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34447" w:rsidTr="0023444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34447" w:rsidTr="0023444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234447" w:rsidRDefault="0023444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t>[table3]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[e7]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[e8]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[e9]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[f1]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[f2]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[f3]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lastRenderedPageBreak/>
        <w:t>[f4]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2835E1">
        <w:rPr>
          <w:rFonts w:ascii="Cordia New" w:hAnsi="Cordia New"/>
          <w:sz w:val="28"/>
          <w:highlight w:val="lightGray"/>
        </w:rPr>
        <w:t>[h1]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[h2]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[h3]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[h4]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[h5]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>[table4]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[table5]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[h19]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[i1]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[i7]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/>
          <w:sz w:val="28"/>
        </w:rPr>
        <w:t>[table6]</w:t>
      </w: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[i11]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[i12]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[i13]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[i14]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[i15]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[i16]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[i17]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</w:rPr>
        <w:t>[table8]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[table9]</w:t>
      </w: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0E2ED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[m1]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[m2]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[m3]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[m4]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[m5]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[m6]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lastRenderedPageBreak/>
        <w:t>[m7]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[m8]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  <w:cs/>
              </w:rPr>
              <w:t>1.7.2</w:t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23444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34447" w:rsidRDefault="00234447" w:rsidP="0023444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447" w:rsidRDefault="00234447">
      <w:r>
        <w:separator/>
      </w:r>
    </w:p>
  </w:endnote>
  <w:endnote w:type="continuationSeparator" w:id="0">
    <w:p w:rsidR="00234447" w:rsidRDefault="00234447">
      <w:r>
        <w:continuationSeparator/>
      </w:r>
    </w:p>
  </w:endnote>
  <w:endnote w:type="continuationNotice" w:id="1">
    <w:p w:rsidR="00234447" w:rsidRDefault="00234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9B16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3444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3444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2E07A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3444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3444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447" w:rsidRDefault="00234447">
      <w:r>
        <w:separator/>
      </w:r>
    </w:p>
  </w:footnote>
  <w:footnote w:type="continuationSeparator" w:id="0">
    <w:p w:rsidR="00234447" w:rsidRDefault="00234447">
      <w:r>
        <w:continuationSeparator/>
      </w:r>
    </w:p>
  </w:footnote>
  <w:footnote w:type="continuationNotice" w:id="1">
    <w:p w:rsidR="00234447" w:rsidRDefault="002344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4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447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E835C9-EF54-479A-B1B8-CCB8516E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1706190224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A2D01-AFA6-4E0D-AF9D-410EAEA9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1706190224Quaterly_report_8</Template>
  <TotalTime>0</TotalTime>
  <Pages>17</Pages>
  <Words>2442</Words>
  <Characters>13920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2017-06-18T20:39:00Z</dcterms:created>
  <dcterms:modified xsi:type="dcterms:W3CDTF">2017-06-18T20:39:00Z</dcterms:modified>
</cp:coreProperties>
</file>