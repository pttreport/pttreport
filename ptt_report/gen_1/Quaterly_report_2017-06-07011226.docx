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82B0A" w14:textId="77777777"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bookmarkStart w:id="0" w:name="_GoBack"/>
      <w:bookmarkEnd w:id="0"/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14:paraId="20981758" w14:textId="77777777"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14:paraId="05C4565A" w14:textId="77777777"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14:paraId="583163D4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9CFB180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FD97483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457868E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CD1BB91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5159C8A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9234581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92E4AD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FFAFACB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A7416E9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29FC855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6D516A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7D20FB4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0B16ED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1F61116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7FA50D0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8FAEA8A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D04AC10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749CC6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534AA5E" w14:textId="77777777"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14:paraId="0078D582" w14:textId="77777777"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14:paraId="36A38B5B" w14:textId="77777777"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14:paraId="40445252" w14:textId="77777777" w:rsidTr="005217C1">
        <w:tc>
          <w:tcPr>
            <w:tcW w:w="2376" w:type="dxa"/>
          </w:tcPr>
          <w:p w14:paraId="3B260591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14:paraId="3CB05302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14:paraId="536D4A91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14:paraId="22D28A86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14:paraId="0218F519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14:paraId="127F7F53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14:paraId="74109FE4" w14:textId="77777777" w:rsidTr="004477A6">
        <w:trPr>
          <w:trHeight w:val="375"/>
        </w:trPr>
        <w:tc>
          <w:tcPr>
            <w:tcW w:w="2376" w:type="dxa"/>
            <w:vMerge w:val="restart"/>
          </w:tcPr>
          <w:p w14:paraId="1816E2FE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14:paraId="410EDD86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0A150B">
              <w:rPr>
                <w:rFonts w:asciiTheme="minorBidi" w:hAnsiTheme="minorBidi" w:cstheme="minorBidi"/>
                <w:sz w:val="28"/>
                <w:highlight w:val="green"/>
              </w:rPr>
              <w:t>24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14:paraId="725540CF" w14:textId="77777777" w:rsidR="00643FB6" w:rsidRPr="0012516C" w:rsidRDefault="000A150B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</w:rPr>
              <w:t>test1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14:paraId="4BA42AF4" w14:textId="77777777" w:rsidR="00643FB6" w:rsidRPr="0012516C" w:rsidRDefault="000A150B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test2</w:t>
            </w:r>
          </w:p>
        </w:tc>
      </w:tr>
      <w:tr w:rsidR="00643FB6" w:rsidRPr="0012516C" w14:paraId="09926EBF" w14:textId="77777777" w:rsidTr="004477A6">
        <w:trPr>
          <w:trHeight w:val="390"/>
        </w:trPr>
        <w:tc>
          <w:tcPr>
            <w:tcW w:w="2376" w:type="dxa"/>
            <w:vMerge/>
          </w:tcPr>
          <w:p w14:paraId="3CD2D215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7ED24AF7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ROV                                </w:t>
            </w:r>
            <w:r w:rsidR="000A150B">
              <w:rPr>
                <w:rFonts w:asciiTheme="minorBidi" w:hAnsiTheme="minorBidi" w:cstheme="minorBidi"/>
                <w:sz w:val="28"/>
                <w:highlight w:val="yellow"/>
              </w:rPr>
              <w:t>333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6492CFAD" w14:textId="77777777" w:rsidR="00221752" w:rsidRPr="0012516C" w:rsidRDefault="000A150B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333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6F361A0E" w14:textId="77777777" w:rsidR="00643FB6" w:rsidRPr="0012516C" w:rsidRDefault="000A150B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333</w:t>
            </w:r>
          </w:p>
        </w:tc>
      </w:tr>
      <w:tr w:rsidR="00643FB6" w:rsidRPr="0012516C" w14:paraId="4F5226D6" w14:textId="77777777" w:rsidTr="00643FB6">
        <w:trPr>
          <w:trHeight w:val="1536"/>
        </w:trPr>
        <w:tc>
          <w:tcPr>
            <w:tcW w:w="2376" w:type="dxa"/>
            <w:vMerge/>
          </w:tcPr>
          <w:p w14:paraId="51AF38FA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4A29B360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   </w:t>
            </w:r>
            <w:r w:rsidR="000A150B">
              <w:rPr>
                <w:rFonts w:asciiTheme="minorBidi" w:hAnsiTheme="minorBidi" w:cstheme="minorBidi"/>
                <w:sz w:val="28"/>
                <w:highlight w:val="green"/>
              </w:rPr>
              <w:t>55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3CD33A93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</w:p>
          <w:p w14:paraId="0E7AE4EF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</w:p>
          <w:p w14:paraId="1BAD5BE6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64AB4D6F" w14:textId="77777777" w:rsidR="00643FB6" w:rsidRPr="0012516C" w:rsidRDefault="000A150B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1AC69516" w14:textId="77777777" w:rsidR="00643FB6" w:rsidRPr="0012516C" w:rsidRDefault="000A150B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444</w:t>
            </w:r>
          </w:p>
        </w:tc>
      </w:tr>
      <w:tr w:rsidR="00643FB6" w:rsidRPr="0012516C" w14:paraId="3B95C387" w14:textId="77777777" w:rsidTr="00643FB6">
        <w:trPr>
          <w:trHeight w:val="3450"/>
        </w:trPr>
        <w:tc>
          <w:tcPr>
            <w:tcW w:w="2376" w:type="dxa"/>
            <w:vMerge/>
          </w:tcPr>
          <w:p w14:paraId="1DA8C246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6E31CBCC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    </w:t>
            </w:r>
            <w:r w:rsidR="000A150B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  <w:p w14:paraId="07643F2F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2BD89B1C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2FC33B05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6FBBEAFB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173299EB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0B47943B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540E5654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4512A583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776479FD" w14:textId="77777777" w:rsidR="00643FB6" w:rsidRPr="0012516C" w:rsidRDefault="000A150B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64A8D239" w14:textId="77777777" w:rsidR="00643FB6" w:rsidRPr="0012516C" w:rsidRDefault="000A150B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14:paraId="4064F44F" w14:textId="77777777" w:rsidTr="004477A6">
        <w:trPr>
          <w:trHeight w:val="416"/>
        </w:trPr>
        <w:tc>
          <w:tcPr>
            <w:tcW w:w="2376" w:type="dxa"/>
            <w:vMerge/>
          </w:tcPr>
          <w:p w14:paraId="7B7ADE51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14:paraId="33AFC62F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         </w:t>
            </w:r>
            <w:r w:rsidR="000A150B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14:paraId="7952BD2E" w14:textId="77777777" w:rsidR="00643FB6" w:rsidRPr="0012516C" w:rsidRDefault="000A150B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14:paraId="7630922E" w14:textId="77777777" w:rsidR="00643FB6" w:rsidRPr="0012516C" w:rsidRDefault="000A150B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14:paraId="7C336B9A" w14:textId="77777777" w:rsidTr="005217C1">
        <w:tc>
          <w:tcPr>
            <w:tcW w:w="2376" w:type="dxa"/>
          </w:tcPr>
          <w:p w14:paraId="7BFD4F71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14:paraId="3FDD8C99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      </w:t>
            </w:r>
            <w:r w:rsidR="000A150B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3167AED0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         </w:t>
            </w:r>
            <w:r w:rsidR="000A150B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71AA243F" w14:textId="77777777" w:rsidR="00077923" w:rsidRPr="0012516C" w:rsidRDefault="000A150B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14:paraId="273D780E" w14:textId="77777777" w:rsidR="00077923" w:rsidRPr="0012516C" w:rsidRDefault="000A150B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14:paraId="3EFB68D4" w14:textId="77777777" w:rsidTr="005217C1">
        <w:tc>
          <w:tcPr>
            <w:tcW w:w="2376" w:type="dxa"/>
          </w:tcPr>
          <w:p w14:paraId="5BB3EDD4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14:paraId="20B7B3A9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                 </w:t>
            </w:r>
            <w:r w:rsidR="000A150B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42742579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         </w:t>
            </w:r>
            <w:r w:rsidR="000A150B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7CCE6CF1" w14:textId="77777777" w:rsidR="003277E5" w:rsidRPr="0012516C" w:rsidRDefault="000A150B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14:paraId="16365F87" w14:textId="77777777" w:rsidR="00077923" w:rsidRPr="0012516C" w:rsidRDefault="000A150B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14:paraId="729167FC" w14:textId="77777777" w:rsidTr="005D4362">
        <w:tc>
          <w:tcPr>
            <w:tcW w:w="2376" w:type="dxa"/>
          </w:tcPr>
          <w:p w14:paraId="4DF15BFD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lastRenderedPageBreak/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14:paraId="3F62E3FC" w14:textId="77777777" w:rsidR="00077923" w:rsidRPr="0012516C" w:rsidRDefault="000A150B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4FD103AD" w14:textId="77777777" w:rsidR="00077923" w:rsidRPr="0012516C" w:rsidRDefault="000A150B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14:paraId="2086E87B" w14:textId="77777777" w:rsidR="00077923" w:rsidRPr="0012516C" w:rsidRDefault="000A150B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14:paraId="188614E1" w14:textId="77777777" w:rsidTr="005D4362">
        <w:tc>
          <w:tcPr>
            <w:tcW w:w="2376" w:type="dxa"/>
          </w:tcPr>
          <w:p w14:paraId="4F4F1C51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14:paraId="28FE2D50" w14:textId="77777777" w:rsidR="00077923" w:rsidRPr="0012516C" w:rsidRDefault="000A150B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3A1D2064" w14:textId="77777777" w:rsidR="00077923" w:rsidRPr="0012516C" w:rsidRDefault="000A150B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14:paraId="0A707D5D" w14:textId="77777777" w:rsidR="00077923" w:rsidRPr="0012516C" w:rsidRDefault="000A150B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14:paraId="60F09145" w14:textId="77777777" w:rsidTr="00D46B5C">
        <w:tc>
          <w:tcPr>
            <w:tcW w:w="2376" w:type="dxa"/>
          </w:tcPr>
          <w:p w14:paraId="6ADBC923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0CC035E9" w14:textId="77777777" w:rsidR="00077923" w:rsidRPr="0012516C" w:rsidRDefault="000A150B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44E0D83A" w14:textId="77777777" w:rsidR="00077923" w:rsidRPr="0012516C" w:rsidRDefault="000A150B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0D405D6" w14:textId="77777777" w:rsidR="00077923" w:rsidRPr="0012516C" w:rsidRDefault="000A150B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14:paraId="6AB6D60B" w14:textId="77777777" w:rsidTr="00156C0F">
        <w:tc>
          <w:tcPr>
            <w:tcW w:w="2376" w:type="dxa"/>
            <w:vMerge w:val="restart"/>
            <w:shd w:val="clear" w:color="auto" w:fill="auto"/>
          </w:tcPr>
          <w:p w14:paraId="0801FC8E" w14:textId="77777777" w:rsidR="00691980" w:rsidRPr="0012516C" w:rsidRDefault="000A150B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14:paraId="4F429586" w14:textId="77777777" w:rsidR="00691980" w:rsidRPr="0012516C" w:rsidRDefault="000A150B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14:paraId="486F0986" w14:textId="77777777" w:rsidR="00691980" w:rsidRPr="0012516C" w:rsidRDefault="000A150B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14:paraId="66CD3D55" w14:textId="77777777" w:rsidR="00691980" w:rsidRPr="0012516C" w:rsidRDefault="000A150B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14:paraId="2EE290CB" w14:textId="77777777" w:rsidTr="00691980">
        <w:tc>
          <w:tcPr>
            <w:tcW w:w="2376" w:type="dxa"/>
            <w:vMerge/>
            <w:shd w:val="clear" w:color="auto" w:fill="auto"/>
          </w:tcPr>
          <w:p w14:paraId="033E60FB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B1B2FC4" w14:textId="77777777"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D04169F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0E4A6E0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14:paraId="55029BF4" w14:textId="77777777" w:rsidTr="00156C0F">
        <w:tc>
          <w:tcPr>
            <w:tcW w:w="2376" w:type="dxa"/>
            <w:vMerge/>
            <w:shd w:val="clear" w:color="auto" w:fill="auto"/>
          </w:tcPr>
          <w:p w14:paraId="44D97A6C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14:paraId="663A6C0B" w14:textId="77777777"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14:paraId="6A4FCC3E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14:paraId="125B5618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14:paraId="6025B32F" w14:textId="77777777"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14:paraId="21580039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480D3EA2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3F28A1F8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14DA8E20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1F8B0BBD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344E0849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30A09BF5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1C8BCBC4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3A14D5CD" w14:textId="77777777"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14:paraId="4C5AEAC5" w14:textId="77777777"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14:paraId="56ED647A" w14:textId="77777777"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14:paraId="6C347F26" w14:textId="77777777"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14:paraId="34FEC50C" w14:textId="77777777"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14:paraId="2CDA3B19" w14:textId="77777777"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14:paraId="4B19EA79" w14:textId="77777777"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3C450D3B" w14:textId="77777777"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40197224" w14:textId="77777777"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2B3CA386" w14:textId="77777777"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14:paraId="505A1A5B" w14:textId="77777777"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2BB1E442" w14:textId="77777777"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14:paraId="628E9197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14:paraId="127430FD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0E88194E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14:paraId="163F6C14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14:paraId="1A21EB39" w14:textId="77777777"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14:paraId="2249A6C7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งานบำรุงรักษาท่อบนแท่นพักท่อก๊าซในทะเล</w:t>
      </w:r>
    </w:p>
    <w:p w14:paraId="7E8FD530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14:paraId="6EF29BC7" w14:textId="77777777"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14:paraId="6C4F1F8B" w14:textId="77777777"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327A1A3F" w14:textId="77777777"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14:paraId="114DBB61" w14:textId="77777777"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14:paraId="6E1A3F91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00059AE3" w14:textId="77777777"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lastRenderedPageBreak/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14:paraId="721397A8" w14:textId="77777777"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14:paraId="74ADF3C7" w14:textId="77777777"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14:paraId="506E08B6" w14:textId="77777777" w:rsidR="00B224A0" w:rsidRPr="0012516C" w:rsidRDefault="0002006D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ins w:id="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2608" behindDoc="0" locked="0" layoutInCell="1" allowOverlap="1" wp14:anchorId="37CF05B4" wp14:editId="1C1AA282">
                  <wp:simplePos x="0" y="0"/>
                  <wp:positionH relativeFrom="column">
                    <wp:posOffset>1224915</wp:posOffset>
                  </wp:positionH>
                  <wp:positionV relativeFrom="paragraph">
                    <wp:posOffset>264795</wp:posOffset>
                  </wp:positionV>
                  <wp:extent cx="4373245" cy="793115"/>
                  <wp:effectExtent l="57150" t="38100" r="84455" b="102235"/>
                  <wp:wrapNone/>
                  <wp:docPr id="808" name="Rectangle 80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FA864A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" w:author="NAVASIN HOMHUAL" w:date="2016-09-05T21:24:00Z">
                                    <w:rPr/>
                                  </w:rPrChange>
                                </w:rPr>
                                <w:pPrChange w:id="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Patrolling</w:t>
                              </w:r>
                              <w:ins w:id="5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6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7CF05B4" id="Rectangle 808" o:spid="_x0000_s1026" style="position:absolute;left:0;text-align:left;margin-left:96.45pt;margin-top:20.85pt;width:344.35pt;height:62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0AFA864A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7" w:author="NAVASIN HOMHUAL" w:date="2016-09-05T21:24:00Z">
                              <w:rPr/>
                            </w:rPrChange>
                          </w:rPr>
                          <w:pPrChange w:id="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Patrolling</w:t>
                        </w:r>
                        <w:ins w:id="9" w:author="NAVASIN HOMHUAL" w:date="2016-09-05T21:23:00Z">
                          <w:r w:rsidRPr="009E316F">
                            <w:rPr>
                              <w:b/>
                              <w:bCs/>
                              <w:sz w:val="72"/>
                              <w:szCs w:val="72"/>
                              <w:rPrChange w:id="10" w:author="NAVASIN HOMHUAL" w:date="2016-09-05T21:24:00Z">
                                <w:rPr/>
                              </w:rPrChange>
                            </w:rPr>
                            <w:t xml:space="preserve"> On web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r w:rsidR="00764035"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="00764035" w:rsidRPr="0012516C">
        <w:rPr>
          <w:rFonts w:ascii="Cordia New" w:hAnsi="Cordia New"/>
          <w:sz w:val="28"/>
        </w:rPr>
        <w:t>Aerial patrolling</w:t>
      </w:r>
      <w:r w:rsidR="00764035"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14:paraId="28510BDB" w14:textId="77777777"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14:paraId="48408CF3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6F6C2F8D" w14:textId="77777777"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14:paraId="246915EE" w14:textId="77777777"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14:paraId="6E7B1FE7" w14:textId="77777777"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14:paraId="0483D5F6" w14:textId="77777777" w:rsidR="00C923BD" w:rsidRPr="0012516C" w:rsidRDefault="0012512E" w:rsidP="0012512E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4D92014" wp14:editId="58B08AB6">
            <wp:extent cx="5073770" cy="150099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651" cy="1505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B3E75A" w14:textId="77777777"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14:paraId="20BF4F40" w14:textId="77777777"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14:paraId="664FFEC6" w14:textId="77777777"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14:paraId="25EDD86F" w14:textId="77777777" w:rsidR="004F4505" w:rsidRPr="0012516C" w:rsidRDefault="00E020D3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lastRenderedPageBreak/>
        <w:t xml:space="preserve">ในไตรมาศที่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="00924C04" w:rsidRPr="0012516C">
        <w:rPr>
          <w:rFonts w:ascii="Cordia New" w:hAnsi="Cordia New" w:cs="Cordia New"/>
          <w:sz w:val="28"/>
          <w:highlight w:val="green"/>
          <w:cs/>
        </w:rPr>
        <w:t xml:space="preserve"> นั้น</w:t>
      </w:r>
      <w:r w:rsidRPr="0012516C">
        <w:rPr>
          <w:rFonts w:ascii="Cordia New" w:hAnsi="Cordia New" w:cs="Cordia New"/>
          <w:sz w:val="28"/>
          <w:highlight w:val="green"/>
          <w:cs/>
        </w:rPr>
        <w:t>ยังไม่</w:t>
      </w:r>
      <w:r w:rsidR="00924C04" w:rsidRPr="0012516C">
        <w:rPr>
          <w:rFonts w:ascii="Cordia New" w:hAnsi="Cordia New" w:cs="Cordia New"/>
          <w:sz w:val="28"/>
          <w:highlight w:val="green"/>
          <w:cs/>
        </w:rPr>
        <w:t>มีแผนการบินลาดตระเวนตามแนวท่อก๊าซธรรมชาติ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ซึ่งมีแผน </w:t>
      </w:r>
      <w:r w:rsidRPr="0012516C">
        <w:rPr>
          <w:rFonts w:ascii="Cordia New" w:hAnsi="Cordia New" w:cs="Cordia New"/>
          <w:sz w:val="28"/>
          <w:highlight w:val="green"/>
        </w:rPr>
        <w:t xml:space="preserve">2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ครั้งต่อปี สำหรับปี พ.ศ. </w:t>
      </w:r>
      <w:r w:rsidRPr="0012516C">
        <w:rPr>
          <w:rFonts w:ascii="Cordia New" w:hAnsi="Cordia New" w:cs="Cordia New"/>
          <w:sz w:val="28"/>
          <w:highlight w:val="green"/>
        </w:rPr>
        <w:t xml:space="preserve">2559 </w:t>
      </w:r>
      <w:r w:rsidRPr="0012516C">
        <w:rPr>
          <w:rFonts w:ascii="Cordia New" w:hAnsi="Cordia New" w:cs="Cordia New"/>
          <w:sz w:val="28"/>
          <w:highlight w:val="green"/>
          <w:cs/>
        </w:rPr>
        <w:t>มีแผนสำรวจ</w:t>
      </w:r>
      <w:r w:rsidR="00795C9A" w:rsidRPr="0012516C">
        <w:rPr>
          <w:rFonts w:ascii="Cordia New" w:hAnsi="Cordia New" w:cs="Cordia New"/>
          <w:sz w:val="28"/>
          <w:highlight w:val="green"/>
          <w:cs/>
        </w:rPr>
        <w:t>ในช่วง</w:t>
      </w:r>
      <w:r w:rsidR="004F4505" w:rsidRPr="0012516C">
        <w:rPr>
          <w:rFonts w:ascii="Cordia New" w:hAnsi="Cordia New" w:cs="Cordia New"/>
          <w:sz w:val="28"/>
          <w:highlight w:val="green"/>
          <w:cs/>
        </w:rPr>
        <w:t xml:space="preserve">เดือนมิ.ย. และช่วงเดือน พ.ย. </w:t>
      </w:r>
      <w:r w:rsidR="001B5243" w:rsidRPr="0012516C">
        <w:rPr>
          <w:rFonts w:ascii="Cordia New" w:hAnsi="Cordia New" w:cs="Cordia New"/>
          <w:sz w:val="28"/>
          <w:highlight w:val="green"/>
          <w:cs/>
        </w:rPr>
        <w:t xml:space="preserve">ในพื้นที่เขต </w:t>
      </w:r>
      <w:r w:rsidR="00032A75" w:rsidRPr="0012516C">
        <w:rPr>
          <w:rFonts w:ascii="Cordia New" w:hAnsi="Cordia New" w:cs="Cordia New"/>
          <w:sz w:val="28"/>
          <w:highlight w:val="green"/>
        </w:rPr>
        <w:t>1</w:t>
      </w:r>
      <w:r w:rsidR="001B5243" w:rsidRPr="0012516C">
        <w:rPr>
          <w:rFonts w:ascii="Cordia New" w:hAnsi="Cordia New" w:cs="Cordia New"/>
          <w:sz w:val="28"/>
          <w:highlight w:val="green"/>
        </w:rPr>
        <w:t>,2,3,5,6,8</w:t>
      </w:r>
      <w:r w:rsidRPr="0012516C">
        <w:rPr>
          <w:rFonts w:ascii="Cordia New" w:hAnsi="Cordia New" w:cs="Cordia New"/>
          <w:sz w:val="28"/>
          <w:highlight w:val="green"/>
        </w:rPr>
        <w:t>,9</w:t>
      </w:r>
      <w:r w:rsidR="00FD654A" w:rsidRPr="0012516C">
        <w:rPr>
          <w:rFonts w:ascii="Cordia New" w:hAnsi="Cordia New" w:cs="Cordia New"/>
          <w:sz w:val="28"/>
          <w:highlight w:val="green"/>
        </w:rPr>
        <w:t>,10</w:t>
      </w:r>
      <w:r w:rsidR="001B5243" w:rsidRPr="0012516C">
        <w:rPr>
          <w:rFonts w:ascii="Cordia New" w:hAnsi="Cordia New" w:cs="Cordia New"/>
          <w:sz w:val="28"/>
          <w:highlight w:val="green"/>
          <w:cs/>
        </w:rPr>
        <w:t xml:space="preserve"> และ </w:t>
      </w:r>
      <w:r w:rsidR="00FD654A" w:rsidRPr="0012516C">
        <w:rPr>
          <w:rFonts w:ascii="Cordia New" w:hAnsi="Cordia New" w:cs="Cordia New"/>
          <w:sz w:val="28"/>
          <w:highlight w:val="green"/>
        </w:rPr>
        <w:t>11</w:t>
      </w:r>
    </w:p>
    <w:p w14:paraId="3094E062" w14:textId="77777777" w:rsidR="00AC06BE" w:rsidRPr="0012516C" w:rsidRDefault="004F4505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green"/>
          <w:u w:val="single"/>
          <w:cs/>
        </w:rPr>
        <w:t>หมายเหตุ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สำหรับเขตพื้นที่ </w:t>
      </w:r>
      <w:r w:rsidRPr="0012516C">
        <w:rPr>
          <w:rFonts w:ascii="Cordia New" w:hAnsi="Cordia New" w:cs="Cordia New"/>
          <w:sz w:val="28"/>
          <w:highlight w:val="green"/>
        </w:rPr>
        <w:t xml:space="preserve">4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green"/>
        </w:rPr>
        <w:t xml:space="preserve">7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และบาง </w:t>
      </w:r>
      <w:r w:rsidRPr="0012516C">
        <w:rPr>
          <w:rFonts w:ascii="Cordia New" w:hAnsi="Cordia New" w:cs="Cordia New"/>
          <w:sz w:val="28"/>
          <w:highlight w:val="green"/>
        </w:rPr>
        <w:t xml:space="preserve">Zone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ที่ไม่สามารถบินสำรวจได้ จะใช้ผลการตรวจ </w:t>
      </w:r>
      <w:r w:rsidRPr="0012516C">
        <w:rPr>
          <w:rFonts w:ascii="Cordia New" w:hAnsi="Cordia New" w:cs="Cordia New"/>
          <w:sz w:val="28"/>
          <w:highlight w:val="green"/>
        </w:rPr>
        <w:t xml:space="preserve">Ground Patrolling </w:t>
      </w:r>
      <w:r w:rsidRPr="0012516C">
        <w:rPr>
          <w:rFonts w:ascii="Cordia New" w:hAnsi="Cordia New" w:cs="Cordia New"/>
          <w:sz w:val="28"/>
          <w:highlight w:val="green"/>
          <w:cs/>
        </w:rPr>
        <w:t>เพื่อสำรวจก๊าซรั่วไหลแทน</w:t>
      </w:r>
    </w:p>
    <w:p w14:paraId="5A70E312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37C410B7" w14:textId="77777777"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14:paraId="77C21AE3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6C8E7192" w14:textId="77777777" w:rsidR="003576E0" w:rsidRPr="0012516C" w:rsidRDefault="00D276A6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หาก</w:t>
      </w:r>
      <w:r w:rsidR="004F4505" w:rsidRPr="0012516C">
        <w:rPr>
          <w:rFonts w:ascii="Cordia New" w:hAnsi="Cordia New"/>
          <w:sz w:val="28"/>
          <w:highlight w:val="yellow"/>
          <w:cs/>
        </w:rPr>
        <w:t xml:space="preserve">เครื่อง </w:t>
      </w:r>
      <w:r w:rsidR="004F4505" w:rsidRPr="0012516C">
        <w:rPr>
          <w:rFonts w:ascii="Cordia New" w:hAnsi="Cordia New"/>
          <w:sz w:val="28"/>
          <w:highlight w:val="yellow"/>
        </w:rPr>
        <w:t xml:space="preserve">Gas detector </w:t>
      </w:r>
      <w:r w:rsidRPr="0012516C">
        <w:rPr>
          <w:rFonts w:ascii="Cordia New" w:hAnsi="Cordia New"/>
          <w:sz w:val="28"/>
          <w:highlight w:val="yellow"/>
          <w:cs/>
        </w:rPr>
        <w:t xml:space="preserve">เสีย/ขัดข้อง (เหมือน </w:t>
      </w:r>
      <w:r w:rsidRPr="0012516C">
        <w:rPr>
          <w:rFonts w:ascii="Cordia New" w:hAnsi="Cordia New"/>
          <w:sz w:val="28"/>
          <w:highlight w:val="yellow"/>
        </w:rPr>
        <w:t xml:space="preserve">Q4 </w:t>
      </w:r>
      <w:r w:rsidRPr="0012516C">
        <w:rPr>
          <w:rFonts w:ascii="Cordia New" w:hAnsi="Cordia New"/>
          <w:sz w:val="28"/>
          <w:highlight w:val="yellow"/>
          <w:cs/>
        </w:rPr>
        <w:t xml:space="preserve">ปี </w:t>
      </w:r>
      <w:r w:rsidRPr="0012516C">
        <w:rPr>
          <w:rFonts w:ascii="Cordia New" w:hAnsi="Cordia New"/>
          <w:sz w:val="28"/>
          <w:highlight w:val="yellow"/>
        </w:rPr>
        <w:t xml:space="preserve">2558 </w:t>
      </w:r>
      <w:r w:rsidRPr="0012516C">
        <w:rPr>
          <w:rFonts w:ascii="Cordia New" w:hAnsi="Cordia New"/>
          <w:sz w:val="28"/>
          <w:highlight w:val="yellow"/>
          <w:cs/>
        </w:rPr>
        <w:t>ที่ผ่านมา)</w:t>
      </w:r>
      <w:r w:rsidR="004F4505" w:rsidRPr="0012516C">
        <w:rPr>
          <w:rFonts w:ascii="Cordia New" w:hAnsi="Cordia New"/>
          <w:sz w:val="28"/>
          <w:highlight w:val="yellow"/>
          <w:cs/>
        </w:rPr>
        <w:t xml:space="preserve">การสำรวจก๊าซรั่วจะใช้การ </w:t>
      </w:r>
      <w:r w:rsidR="004F4505" w:rsidRPr="0012516C">
        <w:rPr>
          <w:rFonts w:ascii="Cordia New" w:hAnsi="Cordia New"/>
          <w:sz w:val="28"/>
          <w:highlight w:val="yellow"/>
        </w:rPr>
        <w:t xml:space="preserve">Confirm </w:t>
      </w:r>
      <w:r w:rsidR="004F4505" w:rsidRPr="0012516C">
        <w:rPr>
          <w:rFonts w:ascii="Cordia New" w:hAnsi="Cordia New"/>
          <w:sz w:val="28"/>
          <w:highlight w:val="yellow"/>
          <w:cs/>
        </w:rPr>
        <w:t xml:space="preserve">จาก </w:t>
      </w:r>
      <w:r w:rsidR="004F4505" w:rsidRPr="0012516C">
        <w:rPr>
          <w:rFonts w:ascii="Cordia New" w:hAnsi="Cordia New"/>
          <w:sz w:val="28"/>
          <w:highlight w:val="yellow"/>
        </w:rPr>
        <w:t>Ground Patrolling</w:t>
      </w:r>
      <w:r w:rsidR="004F4505" w:rsidRPr="0012516C">
        <w:rPr>
          <w:rFonts w:ascii="Cordia New" w:hAnsi="Cordia New"/>
          <w:sz w:val="28"/>
          <w:highlight w:val="yellow"/>
          <w:cs/>
        </w:rPr>
        <w:t xml:space="preserve"> แทน</w:t>
      </w:r>
    </w:p>
    <w:p w14:paraId="2FA7D8AA" w14:textId="77777777"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14:paraId="552FB784" w14:textId="77777777"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14:paraId="22A020EA" w14:textId="77777777"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14:paraId="741B824D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5E62C73F" w14:textId="77777777" w:rsidR="008759EB" w:rsidRPr="0012516C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Style w:val="TableGrid"/>
        <w:tblW w:w="8505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1163"/>
        <w:gridCol w:w="787"/>
        <w:gridCol w:w="630"/>
        <w:gridCol w:w="3373"/>
      </w:tblGrid>
      <w:tr w:rsidR="005C0D83" w:rsidRPr="0012516C" w14:paraId="3BB59624" w14:textId="77777777" w:rsidTr="00B224A0">
        <w:trPr>
          <w:tblHeader/>
        </w:trPr>
        <w:tc>
          <w:tcPr>
            <w:tcW w:w="425" w:type="dxa"/>
            <w:shd w:val="clear" w:color="auto" w:fill="BFBFBF" w:themeFill="background1" w:themeFillShade="BF"/>
          </w:tcPr>
          <w:p w14:paraId="0E829EB8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8" w:right="-108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เขต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440FC2B9" w14:textId="77777777" w:rsidR="005C0D83" w:rsidRPr="0012516C" w:rsidRDefault="00697C74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 xml:space="preserve"> ตำแหน่ง</w:t>
            </w:r>
          </w:p>
        </w:tc>
        <w:tc>
          <w:tcPr>
            <w:tcW w:w="1163" w:type="dxa"/>
            <w:shd w:val="clear" w:color="auto" w:fill="BFBFBF" w:themeFill="background1" w:themeFillShade="BF"/>
          </w:tcPr>
          <w:p w14:paraId="2BAE10CB" w14:textId="77777777" w:rsidR="005C0D83" w:rsidRPr="0012516C" w:rsidRDefault="00697C74" w:rsidP="00697C7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ขุดซ่อมเนื่องจาก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4FC71090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 xml:space="preserve">Length 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m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)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14:paraId="22D355D5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%</w:t>
            </w:r>
          </w:p>
          <w:p w14:paraId="209086FA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Actual</w:t>
            </w:r>
          </w:p>
        </w:tc>
        <w:tc>
          <w:tcPr>
            <w:tcW w:w="3373" w:type="dxa"/>
            <w:shd w:val="clear" w:color="auto" w:fill="BFBFBF" w:themeFill="background1" w:themeFillShade="BF"/>
          </w:tcPr>
          <w:p w14:paraId="6396D9F1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5" w:right="-12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Plan</w:t>
            </w:r>
          </w:p>
          <w:p w14:paraId="2D33EA70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5" w:right="-12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/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Status</w:t>
            </w:r>
          </w:p>
        </w:tc>
      </w:tr>
      <w:tr w:rsidR="005C0D83" w:rsidRPr="0012516C" w14:paraId="4C72CD63" w14:textId="77777777" w:rsidTr="00B224A0">
        <w:tc>
          <w:tcPr>
            <w:tcW w:w="425" w:type="dxa"/>
          </w:tcPr>
          <w:p w14:paraId="404DB98C" w14:textId="77777777" w:rsidR="005C0D83" w:rsidRPr="0012516C" w:rsidRDefault="009543F5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00D3FADE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4000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184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291</w:t>
            </w:r>
          </w:p>
        </w:tc>
        <w:tc>
          <w:tcPr>
            <w:tcW w:w="1163" w:type="dxa"/>
          </w:tcPr>
          <w:p w14:paraId="5F4BC34E" w14:textId="77777777" w:rsidR="005C0D83" w:rsidRPr="0012516C" w:rsidRDefault="00547B64" w:rsidP="00B224A0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78906B10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57684769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5688780F" w14:textId="77777777" w:rsidR="005C0D83" w:rsidRPr="0012516C" w:rsidRDefault="00547B64" w:rsidP="00697C7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5C0D83" w:rsidRPr="0012516C" w14:paraId="7704DCA3" w14:textId="77777777" w:rsidTr="00B224A0">
        <w:tc>
          <w:tcPr>
            <w:tcW w:w="425" w:type="dxa"/>
          </w:tcPr>
          <w:p w14:paraId="6B3E250E" w14:textId="77777777" w:rsidR="005C0D83" w:rsidRPr="0012516C" w:rsidRDefault="009543F5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4A207EF9" w14:textId="77777777" w:rsidR="005C0D83" w:rsidRPr="0012516C" w:rsidRDefault="009543F5" w:rsidP="00F2467E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192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174</w:t>
            </w:r>
          </w:p>
        </w:tc>
        <w:tc>
          <w:tcPr>
            <w:tcW w:w="1163" w:type="dxa"/>
          </w:tcPr>
          <w:p w14:paraId="5BB3FE15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23274D7D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35D4706E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31E9F265" w14:textId="77777777" w:rsidR="005C0D83" w:rsidRPr="0012516C" w:rsidRDefault="00547B64" w:rsidP="00697C7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5C0D83" w:rsidRPr="0012516C" w14:paraId="09326A87" w14:textId="77777777" w:rsidTr="00B224A0">
        <w:tc>
          <w:tcPr>
            <w:tcW w:w="425" w:type="dxa"/>
          </w:tcPr>
          <w:p w14:paraId="10915227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32095C3D" w14:textId="77777777" w:rsidR="005C0D83" w:rsidRPr="0012516C" w:rsidRDefault="00DE5C27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573</w:t>
            </w:r>
          </w:p>
        </w:tc>
        <w:tc>
          <w:tcPr>
            <w:tcW w:w="1163" w:type="dxa"/>
          </w:tcPr>
          <w:p w14:paraId="2C24613C" w14:textId="77777777" w:rsidR="005C0D83" w:rsidRPr="0012516C" w:rsidRDefault="00967D2B" w:rsidP="00F2467E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ins w:id="11" w:author="NAVASIN HOMHUAL" w:date="2016-09-05T21:25:00Z">
              <w:r w:rsidRPr="0012516C">
                <w:rPr>
                  <w:rFonts w:ascii="Browallia New" w:hAnsi="Browallia New" w:cs="Browallia New"/>
                  <w:noProof/>
                  <w:sz w:val="32"/>
                  <w:szCs w:val="32"/>
                  <w:rPrChange w:id="12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53632" behindDoc="0" locked="0" layoutInCell="1" allowOverlap="1" wp14:anchorId="07C65418" wp14:editId="5E94C661">
                        <wp:simplePos x="0" y="0"/>
                        <wp:positionH relativeFrom="column">
                          <wp:posOffset>-1406393</wp:posOffset>
                        </wp:positionH>
                        <wp:positionV relativeFrom="paragraph">
                          <wp:posOffset>102080</wp:posOffset>
                        </wp:positionV>
                        <wp:extent cx="4373593" cy="793631"/>
                        <wp:effectExtent l="57150" t="38100" r="84455" b="102235"/>
                        <wp:wrapNone/>
                        <wp:docPr id="13" name="Rectangle 1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4373593" cy="79363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91FAA4E" w14:textId="77777777" w:rsidR="001A0BD6" w:rsidRPr="009E316F" w:rsidRDefault="001A0B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  <w:rPrChange w:id="13" w:author="NAVASIN HOMHUAL" w:date="2016-09-05T21:24:00Z">
                                          <w:rPr/>
                                        </w:rPrChange>
                                      </w:rPr>
                                      <w:pPrChange w:id="14" w:author="NAVASIN HOMHUAL" w:date="2016-09-05T21:23:00Z">
                                        <w:pPr/>
                                      </w:pPrChange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</w:rPr>
                                      <w:t>DA</w:t>
                                    </w:r>
                                    <w:ins w:id="15" w:author="NAVASIN HOMHUAL" w:date="2016-09-05T21:23:00Z">
                                      <w:r w:rsidRPr="009E316F">
                                        <w:rPr>
                                          <w:b/>
                                          <w:bCs/>
                                          <w:sz w:val="72"/>
                                          <w:szCs w:val="72"/>
                                          <w:rPrChange w:id="16" w:author="NAVASIN HOMHUAL" w:date="2016-09-05T21:24:00Z">
                                            <w:rPr/>
                                          </w:rPrChange>
                                        </w:rPr>
                                        <w:t xml:space="preserve"> On web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07C65418" id="Rectangle 13" o:spid="_x0000_s1027" style="position:absolute;left:0;text-align:left;margin-left:-110.75pt;margin-top:8.05pt;width:344.4pt;height:62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20LZw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  <v:textbox>
                          <w:txbxContent>
                            <w:p w14:paraId="091FAA4E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7" w:author="NAVASIN HOMHUAL" w:date="2016-09-05T21:24:00Z">
                                    <w:rPr/>
                                  </w:rPrChange>
                                </w:rPr>
                                <w:pPrChange w:id="18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DA</w:t>
                              </w:r>
                              <w:ins w:id="19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20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</w:ins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0AB302CE" w14:textId="77777777" w:rsidR="005C0D83" w:rsidRPr="0012516C" w:rsidRDefault="00547B64" w:rsidP="00DE5C27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107F61AB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01D2A5E1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DE5C27" w:rsidRPr="0012516C" w14:paraId="7AFF89AE" w14:textId="77777777" w:rsidTr="00B224A0">
        <w:tc>
          <w:tcPr>
            <w:tcW w:w="425" w:type="dxa"/>
          </w:tcPr>
          <w:p w14:paraId="6E2D82F3" w14:textId="77777777" w:rsidR="00DE5C27" w:rsidRPr="0012516C" w:rsidRDefault="00DE5C27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6305A72A" w14:textId="77777777" w:rsidR="00DE5C27" w:rsidRPr="0012516C" w:rsidRDefault="00DE5C27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581</w:t>
            </w:r>
          </w:p>
        </w:tc>
        <w:tc>
          <w:tcPr>
            <w:tcW w:w="1163" w:type="dxa"/>
          </w:tcPr>
          <w:p w14:paraId="6AEAF3C3" w14:textId="77777777" w:rsidR="00DE5C27" w:rsidRPr="0012516C" w:rsidRDefault="00547B64" w:rsidP="00F2467E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52966332" w14:textId="77777777" w:rsidR="00DE5C27" w:rsidRPr="0012516C" w:rsidRDefault="00547B64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6E68499B" w14:textId="77777777" w:rsidR="00DE5C27" w:rsidRPr="0012516C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31DCB459" w14:textId="77777777" w:rsidR="00DE5C27" w:rsidRPr="0012516C" w:rsidRDefault="00547B64" w:rsidP="00F2467E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14:paraId="75DADD97" w14:textId="77777777" w:rsidTr="00B224A0">
        <w:tc>
          <w:tcPr>
            <w:tcW w:w="425" w:type="dxa"/>
          </w:tcPr>
          <w:p w14:paraId="3851BFC3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333676E1" w14:textId="77777777" w:rsidR="009543F5" w:rsidRPr="0012516C" w:rsidRDefault="009543F5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, KP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774</w:t>
            </w:r>
          </w:p>
        </w:tc>
        <w:tc>
          <w:tcPr>
            <w:tcW w:w="1163" w:type="dxa"/>
          </w:tcPr>
          <w:p w14:paraId="4B7B63D0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57B106BE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3D5C7B3E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1FF0D9A9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14:paraId="3C0CD3D6" w14:textId="77777777" w:rsidTr="00B224A0">
        <w:tc>
          <w:tcPr>
            <w:tcW w:w="425" w:type="dxa"/>
          </w:tcPr>
          <w:p w14:paraId="6873E8B5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41B35586" w14:textId="77777777" w:rsidR="009543F5" w:rsidRPr="0012516C" w:rsidRDefault="009543F5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, KP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818</w:t>
            </w:r>
          </w:p>
        </w:tc>
        <w:tc>
          <w:tcPr>
            <w:tcW w:w="1163" w:type="dxa"/>
          </w:tcPr>
          <w:p w14:paraId="17E4D37E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40924C22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477F9981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0530CBF3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14:paraId="24547664" w14:textId="77777777" w:rsidTr="00B224A0">
        <w:tc>
          <w:tcPr>
            <w:tcW w:w="425" w:type="dxa"/>
          </w:tcPr>
          <w:p w14:paraId="5327992D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312C246C" w14:textId="77777777" w:rsidR="009543F5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197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583</w:t>
            </w:r>
          </w:p>
        </w:tc>
        <w:tc>
          <w:tcPr>
            <w:tcW w:w="1163" w:type="dxa"/>
          </w:tcPr>
          <w:p w14:paraId="057E0B3F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4F82125A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4C06F5D0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421114B7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14:paraId="3EDDC6FE" w14:textId="77777777" w:rsidTr="00B224A0">
        <w:tc>
          <w:tcPr>
            <w:tcW w:w="425" w:type="dxa"/>
          </w:tcPr>
          <w:p w14:paraId="574E9FDC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7E57AA56" w14:textId="77777777" w:rsidR="009543F5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198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053</w:t>
            </w:r>
          </w:p>
        </w:tc>
        <w:tc>
          <w:tcPr>
            <w:tcW w:w="1163" w:type="dxa"/>
          </w:tcPr>
          <w:p w14:paraId="042EA945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0D2071A5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30B4758C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160E54F4" w14:textId="77777777" w:rsidR="009543F5" w:rsidRPr="0012516C" w:rsidRDefault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69F7B805" w14:textId="77777777" w:rsidTr="00B224A0">
        <w:tc>
          <w:tcPr>
            <w:tcW w:w="425" w:type="dxa"/>
          </w:tcPr>
          <w:p w14:paraId="5D27DA82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5CF69E11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520</w:t>
            </w:r>
          </w:p>
        </w:tc>
        <w:tc>
          <w:tcPr>
            <w:tcW w:w="1163" w:type="dxa"/>
          </w:tcPr>
          <w:p w14:paraId="7C1AE124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2E3C22A8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540A552E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2B72B0DC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7E986F65" w14:textId="77777777" w:rsidTr="00B224A0">
        <w:tc>
          <w:tcPr>
            <w:tcW w:w="425" w:type="dxa"/>
          </w:tcPr>
          <w:p w14:paraId="5F5B7853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5323E031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658</w:t>
            </w:r>
          </w:p>
        </w:tc>
        <w:tc>
          <w:tcPr>
            <w:tcW w:w="1163" w:type="dxa"/>
          </w:tcPr>
          <w:p w14:paraId="225CA20D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56C195ED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5BA190B1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6038D035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628A5F71" w14:textId="77777777" w:rsidTr="00B224A0">
        <w:tc>
          <w:tcPr>
            <w:tcW w:w="425" w:type="dxa"/>
          </w:tcPr>
          <w:p w14:paraId="38F67658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6226E329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698</w:t>
            </w:r>
          </w:p>
        </w:tc>
        <w:tc>
          <w:tcPr>
            <w:tcW w:w="1163" w:type="dxa"/>
          </w:tcPr>
          <w:p w14:paraId="08E589E5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68E7BC2E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1D2B0E13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17C7AED2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5FD44C7A" w14:textId="77777777" w:rsidTr="00B224A0">
        <w:tc>
          <w:tcPr>
            <w:tcW w:w="425" w:type="dxa"/>
          </w:tcPr>
          <w:p w14:paraId="717C51E2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495E3127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217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318</w:t>
            </w:r>
          </w:p>
        </w:tc>
        <w:tc>
          <w:tcPr>
            <w:tcW w:w="1163" w:type="dxa"/>
          </w:tcPr>
          <w:p w14:paraId="3D908E4B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6DAFA703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06A72125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54AF3014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586C95E6" w14:textId="77777777" w:rsidTr="00B224A0">
        <w:tc>
          <w:tcPr>
            <w:tcW w:w="425" w:type="dxa"/>
          </w:tcPr>
          <w:p w14:paraId="6E86BCA9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42007F27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RC40121,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780</w:t>
            </w:r>
          </w:p>
        </w:tc>
        <w:tc>
          <w:tcPr>
            <w:tcW w:w="1163" w:type="dxa"/>
          </w:tcPr>
          <w:p w14:paraId="281ADA67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DCVG</w:t>
            </w:r>
          </w:p>
        </w:tc>
        <w:tc>
          <w:tcPr>
            <w:tcW w:w="787" w:type="dxa"/>
          </w:tcPr>
          <w:p w14:paraId="29397617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1C740D93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2B39833D" w14:textId="77777777" w:rsidR="00547B64" w:rsidRPr="0012516C" w:rsidRDefault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547B64" w:rsidRPr="0012516C" w14:paraId="2195413A" w14:textId="77777777" w:rsidTr="00B224A0">
        <w:tc>
          <w:tcPr>
            <w:tcW w:w="425" w:type="dxa"/>
            <w:tcBorders>
              <w:bottom w:val="single" w:sz="4" w:space="0" w:color="auto"/>
            </w:tcBorders>
          </w:tcPr>
          <w:p w14:paraId="58BF711E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43638090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200</w:t>
            </w: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14:paraId="5B47E708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LRUT</w:t>
            </w:r>
          </w:p>
        </w:tc>
        <w:tc>
          <w:tcPr>
            <w:tcW w:w="787" w:type="dxa"/>
            <w:tcBorders>
              <w:bottom w:val="single" w:sz="4" w:space="0" w:color="auto"/>
            </w:tcBorders>
          </w:tcPr>
          <w:p w14:paraId="70770C20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221908E2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  <w:tcBorders>
              <w:bottom w:val="single" w:sz="4" w:space="0" w:color="auto"/>
            </w:tcBorders>
          </w:tcPr>
          <w:p w14:paraId="35769740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ระหว่างจัดจ้าง</w:t>
            </w:r>
          </w:p>
        </w:tc>
      </w:tr>
      <w:tr w:rsidR="00547B64" w:rsidRPr="0012516C" w14:paraId="64499271" w14:textId="77777777" w:rsidTr="00B224A0">
        <w:tc>
          <w:tcPr>
            <w:tcW w:w="425" w:type="dxa"/>
            <w:tcBorders>
              <w:bottom w:val="single" w:sz="4" w:space="0" w:color="auto"/>
            </w:tcBorders>
          </w:tcPr>
          <w:p w14:paraId="75F412C7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2F814BCA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RC4300,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140</w:t>
            </w: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14:paraId="0E4542A7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LRUT</w:t>
            </w:r>
          </w:p>
        </w:tc>
        <w:tc>
          <w:tcPr>
            <w:tcW w:w="787" w:type="dxa"/>
            <w:tcBorders>
              <w:bottom w:val="single" w:sz="4" w:space="0" w:color="auto"/>
            </w:tcBorders>
          </w:tcPr>
          <w:p w14:paraId="121AB1F9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252A64DE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  <w:tcBorders>
              <w:bottom w:val="single" w:sz="4" w:space="0" w:color="auto"/>
            </w:tcBorders>
          </w:tcPr>
          <w:p w14:paraId="666C5018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ระหว่างจัดจ้าง</w:t>
            </w:r>
          </w:p>
        </w:tc>
      </w:tr>
      <w:tr w:rsidR="00547B64" w:rsidRPr="0012516C" w14:paraId="215E0F35" w14:textId="77777777" w:rsidTr="00B224A0">
        <w:tc>
          <w:tcPr>
            <w:tcW w:w="425" w:type="dxa"/>
            <w:shd w:val="clear" w:color="auto" w:fill="auto"/>
          </w:tcPr>
          <w:p w14:paraId="7583DE33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9</w:t>
            </w:r>
          </w:p>
        </w:tc>
        <w:tc>
          <w:tcPr>
            <w:tcW w:w="2127" w:type="dxa"/>
            <w:shd w:val="clear" w:color="auto" w:fill="auto"/>
          </w:tcPr>
          <w:p w14:paraId="5EF052F8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RC650,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22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239</w:t>
            </w:r>
          </w:p>
        </w:tc>
        <w:tc>
          <w:tcPr>
            <w:tcW w:w="1163" w:type="dxa"/>
            <w:shd w:val="clear" w:color="auto" w:fill="auto"/>
          </w:tcPr>
          <w:p w14:paraId="44ABEB74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GEO PIG</w:t>
            </w:r>
          </w:p>
        </w:tc>
        <w:tc>
          <w:tcPr>
            <w:tcW w:w="787" w:type="dxa"/>
            <w:shd w:val="clear" w:color="auto" w:fill="auto"/>
          </w:tcPr>
          <w:p w14:paraId="1274A88B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10</w:t>
            </w:r>
          </w:p>
        </w:tc>
        <w:tc>
          <w:tcPr>
            <w:tcW w:w="630" w:type="dxa"/>
            <w:shd w:val="clear" w:color="auto" w:fill="auto"/>
          </w:tcPr>
          <w:p w14:paraId="2072A973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40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  <w:shd w:val="clear" w:color="auto" w:fill="auto"/>
          </w:tcPr>
          <w:p w14:paraId="69DB6928" w14:textId="77777777" w:rsidR="00547B64" w:rsidRPr="0012516C" w:rsidRDefault="00547B64" w:rsidP="009C4B0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 xml:space="preserve">, </w:t>
            </w:r>
            <w:r w:rsidR="009C4B0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อยู่ระหว่างขออนุญาตจ</w:t>
            </w:r>
            <w:r w:rsidR="009C4B05" w:rsidRPr="0012516C">
              <w:rPr>
                <w:rFonts w:ascii="Cordia New" w:eastAsia="Tahoma" w:hAnsi="Cordia New" w:cs="Cordia New" w:hint="cs"/>
                <w:kern w:val="24"/>
                <w:sz w:val="28"/>
                <w:szCs w:val="28"/>
                <w:cs/>
              </w:rPr>
              <w:t>าก</w:t>
            </w:r>
            <w:r w:rsidR="008A266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 xml:space="preserve">กรมทางฯ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 xml:space="preserve">แผนเริ่มขุดซ่อม เดือน </w:t>
            </w:r>
            <w:r w:rsidR="008A266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พ.ค.</w:t>
            </w:r>
          </w:p>
        </w:tc>
      </w:tr>
    </w:tbl>
    <w:p w14:paraId="307A1868" w14:textId="77777777"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14:paraId="57071171" w14:textId="77777777" w:rsidR="00A4053C" w:rsidRPr="0012516C" w:rsidRDefault="005C0D83" w:rsidP="000D3C8D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RC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4000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และ </w:t>
      </w:r>
      <w:r w:rsidR="00D9155A" w:rsidRPr="0012516C">
        <w:rPr>
          <w:rFonts w:ascii="Cordia New" w:hAnsi="Cordia New"/>
          <w:sz w:val="28"/>
          <w:highlight w:val="green"/>
        </w:rPr>
        <w:t xml:space="preserve">RC40121 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14:paraId="4534F6B7" w14:textId="77777777" w:rsidR="005C0D83" w:rsidRPr="0012516C" w:rsidRDefault="00A4053C" w:rsidP="00A4053C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- </w:t>
      </w:r>
      <w:r w:rsidR="00D9155A" w:rsidRPr="0012516C">
        <w:rPr>
          <w:rFonts w:ascii="Cordia New" w:hAnsi="Cordia New"/>
          <w:sz w:val="28"/>
          <w:highlight w:val="yellow"/>
          <w:cs/>
        </w:rPr>
        <w:t>ดำเนินการจัดจ้างแล้วเสร็จ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โดยผลจะรายงานในไตรมาสถัดไป</w:t>
      </w:r>
    </w:p>
    <w:p w14:paraId="1BE99C14" w14:textId="77777777" w:rsidR="00A4053C" w:rsidRPr="0012516C" w:rsidRDefault="005C0D83" w:rsidP="000D3C8D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eastAsia="Tahoma" w:hAnsi="Cordia New"/>
          <w:kern w:val="24"/>
          <w:sz w:val="28"/>
          <w:highlight w:val="green"/>
        </w:rPr>
      </w:pP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8</w:t>
      </w: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  <w:r w:rsidR="00D9155A" w:rsidRPr="0012516C">
        <w:rPr>
          <w:rFonts w:ascii="Cordia New" w:eastAsia="Tahoma" w:hAnsi="Cordia New"/>
          <w:kern w:val="24"/>
          <w:sz w:val="28"/>
          <w:highlight w:val="green"/>
        </w:rPr>
        <w:t>RC</w:t>
      </w:r>
      <w:r w:rsidR="00E95F68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  <w:r w:rsidR="00D9155A" w:rsidRPr="0012516C">
        <w:rPr>
          <w:rFonts w:ascii="Cordia New" w:eastAsia="Tahoma" w:hAnsi="Cordia New"/>
          <w:kern w:val="24"/>
          <w:sz w:val="28"/>
          <w:highlight w:val="green"/>
        </w:rPr>
        <w:t xml:space="preserve">4000 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>จำนวน</w:t>
      </w:r>
      <w:r w:rsidR="002C63E7" w:rsidRPr="0012516C">
        <w:rPr>
          <w:rFonts w:ascii="Cordia New" w:eastAsia="Tahoma" w:hAnsi="Cordia New" w:hint="cs"/>
          <w:kern w:val="24"/>
          <w:sz w:val="28"/>
          <w:highlight w:val="green"/>
          <w:cs/>
        </w:rPr>
        <w:t xml:space="preserve">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 หลุม และ </w:t>
      </w:r>
      <w:r w:rsidR="00E95F68" w:rsidRPr="0012516C">
        <w:rPr>
          <w:rFonts w:ascii="Cordia New" w:eastAsia="Tahoma" w:hAnsi="Cordia New"/>
          <w:kern w:val="24"/>
          <w:sz w:val="28"/>
          <w:highlight w:val="green"/>
        </w:rPr>
        <w:t>RC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4300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หลุม </w:t>
      </w:r>
    </w:p>
    <w:p w14:paraId="6C157DAF" w14:textId="77777777" w:rsidR="005C0D83" w:rsidRPr="0012516C" w:rsidRDefault="00A4053C" w:rsidP="00A4053C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- </w:t>
      </w:r>
      <w:r w:rsidR="00D9155A"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</w:t>
      </w:r>
    </w:p>
    <w:p w14:paraId="0F839B49" w14:textId="77777777" w:rsidR="009C4B05" w:rsidRPr="0012516C" w:rsidRDefault="005C0D83" w:rsidP="009C4B05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eastAsia="Tahoma" w:hAnsi="Cordia New"/>
          <w:kern w:val="24"/>
          <w:sz w:val="28"/>
          <w:highlight w:val="green"/>
        </w:rPr>
      </w:pP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9</w:t>
      </w: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  <w:r w:rsidR="009C4B05" w:rsidRPr="0012516C">
        <w:rPr>
          <w:rFonts w:ascii="Cordia New" w:eastAsia="Tahoma" w:hAnsi="Cordia New"/>
          <w:kern w:val="24"/>
          <w:sz w:val="28"/>
          <w:highlight w:val="green"/>
        </w:rPr>
        <w:t>RC650</w:t>
      </w:r>
      <w:r w:rsidR="009C4B05" w:rsidRPr="0012516C">
        <w:rPr>
          <w:rFonts w:ascii="Cordia New" w:eastAsia="Tahoma" w:hAnsi="Cordia New" w:hint="cs"/>
          <w:kern w:val="24"/>
          <w:sz w:val="28"/>
          <w:highlight w:val="green"/>
          <w:cs/>
        </w:rPr>
        <w:t xml:space="preserve"> จำนวน </w:t>
      </w:r>
      <w:r w:rsidR="009C4B05" w:rsidRPr="0012516C">
        <w:rPr>
          <w:rFonts w:ascii="Cordia New" w:eastAsia="Tahoma" w:hAnsi="Cordia New"/>
          <w:kern w:val="24"/>
          <w:sz w:val="28"/>
          <w:highlight w:val="green"/>
        </w:rPr>
        <w:t xml:space="preserve">1 </w:t>
      </w:r>
    </w:p>
    <w:p w14:paraId="46E90AF9" w14:textId="77777777" w:rsidR="005C0D83" w:rsidRPr="0012516C" w:rsidRDefault="009C4B05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อยู่ระหว่างขออนุญาต</w:t>
      </w:r>
    </w:p>
    <w:p w14:paraId="7556C8EC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1D66F71A" w14:textId="77777777" w:rsidR="00D9155A" w:rsidRPr="0012516C" w:rsidRDefault="00D9155A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RC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4000</w:t>
      </w:r>
      <w:r w:rsidRPr="0012516C">
        <w:rPr>
          <w:rFonts w:ascii="Cordia New" w:hAnsi="Cordia New"/>
          <w:sz w:val="28"/>
          <w:highlight w:val="green"/>
          <w:cs/>
        </w:rPr>
        <w:t xml:space="preserve"> แผนขุดเดือน เม.ษ.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10</w:t>
      </w:r>
      <w:r w:rsidRPr="0012516C">
        <w:rPr>
          <w:rFonts w:ascii="Cordia New" w:hAnsi="Cordia New"/>
          <w:sz w:val="28"/>
          <w:highlight w:val="green"/>
          <w:cs/>
        </w:rPr>
        <w:t xml:space="preserve"> หลุม และ แผนขุดเดือน มิ.ย.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  <w:cs/>
        </w:rPr>
        <w:t xml:space="preserve"> หลุม</w:t>
      </w:r>
      <w:r w:rsidRPr="0012516C">
        <w:rPr>
          <w:rFonts w:ascii="Cordia New" w:hAnsi="Cordia New"/>
          <w:sz w:val="28"/>
          <w:highlight w:val="green"/>
        </w:rPr>
        <w:t xml:space="preserve"> RC40121 </w:t>
      </w:r>
      <w:r w:rsidRPr="0012516C">
        <w:rPr>
          <w:rFonts w:ascii="Cordia New" w:hAnsi="Cordia New"/>
          <w:sz w:val="28"/>
          <w:highlight w:val="green"/>
          <w:cs/>
        </w:rPr>
        <w:t xml:space="preserve">แผนขุดเดือน เม.ษ.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หลุม</w:t>
      </w:r>
    </w:p>
    <w:p w14:paraId="1222738B" w14:textId="77777777" w:rsidR="00D9155A" w:rsidRPr="0012516C" w:rsidRDefault="00D9155A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RC4000 </w:t>
      </w:r>
      <w:r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Pr="0012516C">
        <w:rPr>
          <w:rFonts w:ascii="Cordia New" w:hAnsi="Cordia New"/>
          <w:sz w:val="28"/>
          <w:highlight w:val="green"/>
        </w:rPr>
        <w:t xml:space="preserve">RC4300 </w:t>
      </w:r>
      <w:r w:rsidR="004A7FF2" w:rsidRPr="0012516C">
        <w:rPr>
          <w:rFonts w:ascii="Cordia New" w:hAnsi="Cordia New"/>
          <w:sz w:val="28"/>
          <w:highlight w:val="green"/>
          <w:cs/>
        </w:rPr>
        <w:t xml:space="preserve">แผนขุดเดือน มิ.ย. จำนวน </w:t>
      </w:r>
      <w:r w:rsidR="004A7FF2" w:rsidRPr="0012516C">
        <w:rPr>
          <w:rFonts w:ascii="Cordia New" w:hAnsi="Cordia New"/>
          <w:sz w:val="28"/>
          <w:highlight w:val="green"/>
        </w:rPr>
        <w:t xml:space="preserve">2 </w:t>
      </w:r>
      <w:r w:rsidR="004A7FF2" w:rsidRPr="0012516C">
        <w:rPr>
          <w:rFonts w:ascii="Cordia New" w:hAnsi="Cordia New"/>
          <w:sz w:val="28"/>
          <w:highlight w:val="green"/>
          <w:cs/>
        </w:rPr>
        <w:t>หลุม</w:t>
      </w:r>
    </w:p>
    <w:p w14:paraId="4EB75FD5" w14:textId="77777777" w:rsidR="003F2CA2" w:rsidRPr="0012516C" w:rsidRDefault="00D9155A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B749FF" w:rsidRPr="0012516C">
        <w:rPr>
          <w:rFonts w:ascii="Cordia New" w:hAnsi="Cordia New"/>
          <w:sz w:val="28"/>
          <w:highlight w:val="green"/>
        </w:rPr>
        <w:t xml:space="preserve">RC650 </w:t>
      </w:r>
      <w:r w:rsidRPr="0012516C">
        <w:rPr>
          <w:rFonts w:ascii="Cordia New" w:hAnsi="Cordia New"/>
          <w:sz w:val="28"/>
          <w:highlight w:val="green"/>
          <w:cs/>
        </w:rPr>
        <w:t>แผนขุดเดือน พ.ค.</w:t>
      </w:r>
      <w:r w:rsidR="004A7FF2" w:rsidRPr="0012516C">
        <w:rPr>
          <w:rFonts w:ascii="Cordia New" w:hAnsi="Cordia New"/>
          <w:sz w:val="28"/>
          <w:highlight w:val="green"/>
          <w:cs/>
        </w:rPr>
        <w:t xml:space="preserve">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4A7FF2" w:rsidRPr="0012516C">
        <w:rPr>
          <w:rFonts w:ascii="Cordia New" w:hAnsi="Cordia New"/>
          <w:sz w:val="28"/>
          <w:highlight w:val="green"/>
          <w:cs/>
        </w:rPr>
        <w:t xml:space="preserve"> หลุม</w:t>
      </w:r>
      <w:r w:rsidR="005D2832" w:rsidRPr="0012516C">
        <w:rPr>
          <w:rFonts w:ascii="Cordia New" w:hAnsi="Cordia New"/>
          <w:sz w:val="28"/>
          <w:highlight w:val="green"/>
          <w:cs/>
        </w:rPr>
        <w:t xml:space="preserve"> และ</w:t>
      </w:r>
      <w:r w:rsidR="003F2CA2" w:rsidRPr="0012516C">
        <w:rPr>
          <w:rFonts w:ascii="Cordia New" w:hAnsi="Cordia New" w:hint="cs"/>
          <w:sz w:val="28"/>
          <w:highlight w:val="green"/>
          <w:cs/>
        </w:rPr>
        <w:t>พิจารณาความเป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็นไปได้ในการขุด อีก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2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 หลุม </w:t>
      </w:r>
      <w:r w:rsidR="003F2CA2" w:rsidRPr="0012516C">
        <w:rPr>
          <w:rFonts w:ascii="Cordia New" w:hAnsi="Cordia New" w:hint="cs"/>
          <w:sz w:val="28"/>
          <w:highlight w:val="green"/>
          <w:cs/>
        </w:rPr>
        <w:t>จาก</w:t>
      </w:r>
      <w:r w:rsidR="001F1795" w:rsidRPr="0012516C">
        <w:rPr>
          <w:rFonts w:ascii="Cordia New" w:hAnsi="Cordia New" w:hint="cs"/>
          <w:sz w:val="28"/>
          <w:highlight w:val="green"/>
          <w:cs/>
        </w:rPr>
        <w:t>ผล</w:t>
      </w:r>
      <w:r w:rsidR="003F2CA2" w:rsidRPr="0012516C">
        <w:rPr>
          <w:rFonts w:ascii="Cordia New" w:hAnsi="Cordia New" w:hint="cs"/>
          <w:sz w:val="28"/>
          <w:highlight w:val="green"/>
          <w:cs/>
        </w:rPr>
        <w:t xml:space="preserve">ประเมิน </w:t>
      </w:r>
      <w:r w:rsidR="003F2CA2" w:rsidRPr="0012516C">
        <w:rPr>
          <w:rFonts w:ascii="Cordia New" w:hAnsi="Cordia New"/>
          <w:sz w:val="28"/>
          <w:highlight w:val="green"/>
        </w:rPr>
        <w:t>FFS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 มี</w:t>
      </w:r>
      <w:r w:rsidR="003F2CA2" w:rsidRPr="0012516C">
        <w:rPr>
          <w:rFonts w:ascii="Cordia New" w:hAnsi="Cordia New" w:hint="cs"/>
          <w:sz w:val="28"/>
          <w:highlight w:val="green"/>
          <w:cs/>
        </w:rPr>
        <w:t>ความจำเป็นต้องขุดซ่อม</w:t>
      </w:r>
      <w:r w:rsidR="001F1795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F1795" w:rsidRPr="0012516C">
        <w:rPr>
          <w:rFonts w:ascii="Cordia New" w:hAnsi="Cordia New" w:hint="cs"/>
          <w:sz w:val="28"/>
          <w:highlight w:val="green"/>
          <w:cs/>
        </w:rPr>
        <w:t>ที่</w:t>
      </w:r>
      <w:r w:rsidR="001F1795" w:rsidRPr="0012516C">
        <w:rPr>
          <w:rFonts w:ascii="Cordia New" w:hAnsi="Cordia New"/>
          <w:sz w:val="28"/>
          <w:highlight w:val="green"/>
        </w:rPr>
        <w:t xml:space="preserve"> KP</w:t>
      </w:r>
      <w:r w:rsidR="001F1795" w:rsidRPr="0012516C">
        <w:rPr>
          <w:rFonts w:ascii="Cordia New" w:hAnsi="Cordia New"/>
          <w:sz w:val="28"/>
          <w:highlight w:val="green"/>
          <w:cs/>
        </w:rPr>
        <w:t>.</w:t>
      </w:r>
      <w:r w:rsidR="001F1795" w:rsidRPr="0012516C">
        <w:rPr>
          <w:rFonts w:ascii="Cordia New" w:hAnsi="Cordia New"/>
          <w:sz w:val="28"/>
          <w:highlight w:val="green"/>
        </w:rPr>
        <w:t>22</w:t>
      </w:r>
      <w:r w:rsidR="001F1795" w:rsidRPr="0012516C">
        <w:rPr>
          <w:rFonts w:ascii="Cordia New" w:hAnsi="Cordia New"/>
          <w:sz w:val="28"/>
          <w:highlight w:val="green"/>
          <w:cs/>
        </w:rPr>
        <w:t>+</w:t>
      </w:r>
      <w:r w:rsidR="001F1795" w:rsidRPr="0012516C">
        <w:rPr>
          <w:rFonts w:ascii="Cordia New" w:hAnsi="Cordia New"/>
          <w:sz w:val="28"/>
          <w:highlight w:val="green"/>
        </w:rPr>
        <w:t xml:space="preserve">339 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และ </w:t>
      </w:r>
      <w:r w:rsidR="001F1795" w:rsidRPr="0012516C">
        <w:rPr>
          <w:rFonts w:ascii="Cordia New" w:hAnsi="Cordia New"/>
          <w:sz w:val="28"/>
          <w:highlight w:val="green"/>
        </w:rPr>
        <w:t>KP</w:t>
      </w:r>
      <w:r w:rsidR="001F1795" w:rsidRPr="0012516C">
        <w:rPr>
          <w:rFonts w:ascii="Cordia New" w:hAnsi="Cordia New"/>
          <w:sz w:val="28"/>
          <w:highlight w:val="green"/>
          <w:cs/>
        </w:rPr>
        <w:t>.</w:t>
      </w:r>
      <w:r w:rsidR="002C63E7" w:rsidRPr="0012516C">
        <w:rPr>
          <w:rFonts w:ascii="Cordia New" w:hAnsi="Cordia New"/>
          <w:sz w:val="28"/>
          <w:highlight w:val="green"/>
        </w:rPr>
        <w:t xml:space="preserve"> 22</w:t>
      </w:r>
      <w:r w:rsidR="002C63E7" w:rsidRPr="0012516C">
        <w:rPr>
          <w:rFonts w:ascii="Cordia New" w:hAnsi="Cordia New"/>
          <w:sz w:val="28"/>
          <w:highlight w:val="green"/>
          <w:cs/>
        </w:rPr>
        <w:t>+</w:t>
      </w:r>
      <w:r w:rsidR="002C63E7" w:rsidRPr="0012516C">
        <w:rPr>
          <w:rFonts w:ascii="Cordia New" w:hAnsi="Cordia New"/>
          <w:sz w:val="28"/>
          <w:highlight w:val="green"/>
        </w:rPr>
        <w:t>959</w:t>
      </w:r>
      <w:r w:rsidR="002C63E7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</w:p>
    <w:p w14:paraId="6BE43B07" w14:textId="77777777" w:rsidR="006F5447" w:rsidRPr="0012516C" w:rsidRDefault="005D2832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hAnsi="Cordia New" w:hint="cs"/>
          <w:sz w:val="28"/>
          <w:highlight w:val="green"/>
          <w:cs/>
        </w:rPr>
        <w:t xml:space="preserve">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2456B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RC500 </w:t>
      </w:r>
      <w:r w:rsidR="002456B3" w:rsidRPr="0012516C">
        <w:rPr>
          <w:rFonts w:ascii="Cordia New" w:hAnsi="Cordia New" w:hint="cs"/>
          <w:sz w:val="28"/>
          <w:highlight w:val="green"/>
          <w:cs/>
        </w:rPr>
        <w:t xml:space="preserve">อยู่ระหว่างประเมิน </w:t>
      </w:r>
      <w:r w:rsidR="002456B3" w:rsidRPr="0012516C">
        <w:rPr>
          <w:rFonts w:ascii="Cordia New" w:hAnsi="Cordia New"/>
          <w:sz w:val="28"/>
          <w:highlight w:val="green"/>
        </w:rPr>
        <w:t>FFS</w:t>
      </w:r>
      <w:r w:rsidR="002456B3" w:rsidRPr="0012516C">
        <w:rPr>
          <w:rFonts w:ascii="Cordia New" w:hAnsi="Cordia New" w:hint="cs"/>
          <w:sz w:val="28"/>
          <w:highlight w:val="green"/>
          <w:cs/>
        </w:rPr>
        <w:t xml:space="preserve"> เพื่อพิจารณาความจำเป็นในการขุดซ่อม จำนวน </w:t>
      </w:r>
      <w:r w:rsidR="002456B3" w:rsidRPr="0012516C">
        <w:rPr>
          <w:rFonts w:ascii="Cordia New" w:hAnsi="Cordia New"/>
          <w:sz w:val="28"/>
          <w:highlight w:val="green"/>
        </w:rPr>
        <w:t>3</w:t>
      </w:r>
      <w:r w:rsidR="002456B3" w:rsidRPr="0012516C">
        <w:rPr>
          <w:rFonts w:ascii="Cordia New" w:hAnsi="Cordia New" w:hint="cs"/>
          <w:sz w:val="28"/>
          <w:highlight w:val="green"/>
          <w:cs/>
        </w:rPr>
        <w:t xml:space="preserve"> จุด</w:t>
      </w:r>
    </w:p>
    <w:p w14:paraId="2DB974C7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3EC1CC3C" w14:textId="77777777" w:rsidR="005C0D83" w:rsidRPr="0012516C" w:rsidRDefault="005C0D83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2428F5" w:rsidRPr="0012516C">
        <w:rPr>
          <w:rFonts w:ascii="Cordia New" w:hAnsi="Cordia New"/>
          <w:sz w:val="28"/>
          <w:highlight w:val="yellow"/>
        </w:rPr>
        <w:t>9</w:t>
      </w:r>
      <w:r w:rsidRPr="0012516C">
        <w:rPr>
          <w:rFonts w:ascii="Cordia New" w:hAnsi="Cordia New"/>
          <w:sz w:val="28"/>
          <w:highlight w:val="yellow"/>
          <w:cs/>
        </w:rPr>
        <w:t xml:space="preserve"> เนื่องด้วยจุดขุด </w:t>
      </w:r>
      <w:r w:rsidRPr="0012516C">
        <w:rPr>
          <w:rFonts w:ascii="Cordia New" w:hAnsi="Cordia New"/>
          <w:sz w:val="28"/>
          <w:highlight w:val="yellow"/>
        </w:rPr>
        <w:t>RC650 KP 22</w:t>
      </w:r>
      <w:r w:rsidRPr="0012516C">
        <w:rPr>
          <w:rFonts w:ascii="Cordia New" w:hAnsi="Cordia New"/>
          <w:sz w:val="28"/>
          <w:highlight w:val="yellow"/>
          <w:cs/>
        </w:rPr>
        <w:t>+</w:t>
      </w:r>
      <w:r w:rsidRPr="0012516C">
        <w:rPr>
          <w:rFonts w:ascii="Cordia New" w:hAnsi="Cordia New"/>
          <w:sz w:val="28"/>
          <w:highlight w:val="yellow"/>
        </w:rPr>
        <w:t xml:space="preserve">239 </w:t>
      </w:r>
      <w:r w:rsidRPr="0012516C">
        <w:rPr>
          <w:rFonts w:ascii="Cordia New" w:hAnsi="Cordia New"/>
          <w:sz w:val="28"/>
          <w:highlight w:val="yellow"/>
          <w:cs/>
        </w:rPr>
        <w:t>อยู่บริเวณกลางถ</w:t>
      </w:r>
      <w:r w:rsidR="002177F0" w:rsidRPr="0012516C">
        <w:rPr>
          <w:rFonts w:ascii="Cordia New" w:hAnsi="Cordia New"/>
          <w:sz w:val="28"/>
          <w:highlight w:val="yellow"/>
          <w:cs/>
        </w:rPr>
        <w:t>นนที่มีการจราจรหนาแน่น และอยู่ในพื้นที่ความรับผิดชอบของกรมทางหลวง ดังนั้นจึ</w:t>
      </w:r>
      <w:r w:rsidR="00387A5B" w:rsidRPr="0012516C">
        <w:rPr>
          <w:rFonts w:ascii="Cordia New" w:hAnsi="Cordia New"/>
          <w:sz w:val="28"/>
          <w:highlight w:val="yellow"/>
          <w:cs/>
        </w:rPr>
        <w:t>ง</w:t>
      </w:r>
      <w:r w:rsidR="002177F0" w:rsidRPr="0012516C">
        <w:rPr>
          <w:rFonts w:ascii="Cordia New" w:hAnsi="Cordia New"/>
          <w:sz w:val="28"/>
          <w:highlight w:val="yellow"/>
          <w:cs/>
        </w:rPr>
        <w:t>จำเป็นต้องได้รับการอนุญาตจาก</w:t>
      </w:r>
      <w:r w:rsidRPr="0012516C">
        <w:rPr>
          <w:rFonts w:ascii="Cordia New" w:hAnsi="Cordia New"/>
          <w:sz w:val="28"/>
          <w:highlight w:val="yellow"/>
          <w:cs/>
        </w:rPr>
        <w:t>กรมทางหลวงก่อน</w:t>
      </w:r>
      <w:r w:rsidR="00D9155A" w:rsidRPr="0012516C">
        <w:rPr>
          <w:rFonts w:ascii="Cordia New" w:hAnsi="Cordia New"/>
          <w:sz w:val="28"/>
          <w:highlight w:val="yellow"/>
          <w:cs/>
        </w:rPr>
        <w:t xml:space="preserve"> อีกทั้งกรมทางได้มีการขอแก้แบบ</w:t>
      </w:r>
      <w:r w:rsidR="00B749FF" w:rsidRPr="0012516C">
        <w:rPr>
          <w:rFonts w:ascii="Cordia New" w:hAnsi="Cordia New"/>
          <w:sz w:val="28"/>
          <w:highlight w:val="yellow"/>
          <w:cs/>
        </w:rPr>
        <w:t>โครงสร้างหลุม</w:t>
      </w:r>
      <w:r w:rsidR="00D9155A" w:rsidRPr="0012516C">
        <w:rPr>
          <w:rFonts w:ascii="Cordia New" w:hAnsi="Cordia New"/>
          <w:sz w:val="28"/>
          <w:highlight w:val="yellow"/>
          <w:cs/>
        </w:rPr>
        <w:t>หลายครั้ง จึงทำให้งานล่าช้ากว่าแผนมาก</w:t>
      </w:r>
      <w:r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2177F0" w:rsidRPr="0012516C">
        <w:rPr>
          <w:rFonts w:ascii="Cordia New" w:hAnsi="Cordia New"/>
          <w:sz w:val="28"/>
          <w:highlight w:val="yellow"/>
          <w:cs/>
        </w:rPr>
        <w:t>ประกอบกับกรมทางหลวงแจ้งกรณีที่อนุญาตให้ขุดได้นั้น งานขุดจะ</w:t>
      </w:r>
      <w:r w:rsidRPr="0012516C">
        <w:rPr>
          <w:rFonts w:ascii="Cordia New" w:hAnsi="Cordia New"/>
          <w:sz w:val="28"/>
          <w:highlight w:val="yellow"/>
          <w:cs/>
        </w:rPr>
        <w:t>สามารถทำได้เพียงช่วง</w:t>
      </w:r>
      <w:r w:rsidR="007749D6" w:rsidRPr="0012516C">
        <w:rPr>
          <w:rFonts w:ascii="Cordia New" w:hAnsi="Cordia New"/>
          <w:sz w:val="28"/>
          <w:highlight w:val="yellow"/>
          <w:cs/>
        </w:rPr>
        <w:t>เวลา</w:t>
      </w:r>
      <w:r w:rsidRPr="0012516C">
        <w:rPr>
          <w:rFonts w:ascii="Cordia New" w:hAnsi="Cordia New"/>
          <w:sz w:val="28"/>
          <w:highlight w:val="yellow"/>
          <w:cs/>
        </w:rPr>
        <w:t xml:space="preserve">กลางคืน คือ </w:t>
      </w:r>
      <w:r w:rsidR="007749D6" w:rsidRPr="0012516C">
        <w:rPr>
          <w:rFonts w:ascii="Cordia New" w:hAnsi="Cordia New"/>
          <w:sz w:val="28"/>
          <w:highlight w:val="yellow"/>
        </w:rPr>
        <w:t>22</w:t>
      </w:r>
      <w:r w:rsidR="007749D6" w:rsidRPr="0012516C">
        <w:rPr>
          <w:rFonts w:ascii="Cordia New" w:hAnsi="Cordia New"/>
          <w:sz w:val="28"/>
          <w:highlight w:val="yellow"/>
          <w:cs/>
        </w:rPr>
        <w:t>:</w:t>
      </w:r>
      <w:r w:rsidR="007749D6" w:rsidRPr="0012516C">
        <w:rPr>
          <w:rFonts w:ascii="Cordia New" w:hAnsi="Cordia New"/>
          <w:sz w:val="28"/>
          <w:highlight w:val="yellow"/>
        </w:rPr>
        <w:t xml:space="preserve">00 </w:t>
      </w:r>
      <w:r w:rsidR="007749D6" w:rsidRPr="0012516C">
        <w:rPr>
          <w:rFonts w:ascii="Cordia New" w:hAnsi="Cordia New"/>
          <w:sz w:val="28"/>
          <w:highlight w:val="yellow"/>
          <w:cs/>
        </w:rPr>
        <w:t xml:space="preserve">น. </w:t>
      </w:r>
      <w:r w:rsidRPr="0012516C">
        <w:rPr>
          <w:rFonts w:ascii="Cordia New" w:hAnsi="Cordia New"/>
          <w:sz w:val="28"/>
          <w:highlight w:val="yellow"/>
          <w:cs/>
        </w:rPr>
        <w:t>ถึง</w:t>
      </w:r>
      <w:r w:rsidR="007749D6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749D6" w:rsidRPr="0012516C">
        <w:rPr>
          <w:rFonts w:ascii="Cordia New" w:hAnsi="Cordia New"/>
          <w:sz w:val="28"/>
          <w:highlight w:val="yellow"/>
        </w:rPr>
        <w:t>5</w:t>
      </w:r>
      <w:r w:rsidR="007749D6" w:rsidRPr="0012516C">
        <w:rPr>
          <w:rFonts w:ascii="Cordia New" w:hAnsi="Cordia New"/>
          <w:sz w:val="28"/>
          <w:highlight w:val="yellow"/>
          <w:cs/>
        </w:rPr>
        <w:t>:</w:t>
      </w:r>
      <w:r w:rsidR="007749D6" w:rsidRPr="0012516C">
        <w:rPr>
          <w:rFonts w:ascii="Cordia New" w:hAnsi="Cordia New"/>
          <w:sz w:val="28"/>
          <w:highlight w:val="yellow"/>
        </w:rPr>
        <w:t xml:space="preserve">00 </w:t>
      </w:r>
      <w:r w:rsidR="007749D6" w:rsidRPr="0012516C">
        <w:rPr>
          <w:rFonts w:ascii="Cordia New" w:hAnsi="Cordia New"/>
          <w:sz w:val="28"/>
          <w:highlight w:val="yellow"/>
          <w:cs/>
        </w:rPr>
        <w:t xml:space="preserve">น. </w:t>
      </w:r>
      <w:r w:rsidRPr="0012516C">
        <w:rPr>
          <w:rFonts w:ascii="Cordia New" w:hAnsi="Cordia New"/>
          <w:sz w:val="28"/>
          <w:highlight w:val="yellow"/>
          <w:cs/>
        </w:rPr>
        <w:t xml:space="preserve"> เท่านั้น จึงทำให้ระยะเวลาการทำงานมากกว่าจุดขุด</w:t>
      </w:r>
      <w:r w:rsidR="008A2665" w:rsidRPr="0012516C">
        <w:rPr>
          <w:rFonts w:ascii="Cordia New" w:hAnsi="Cordia New"/>
          <w:sz w:val="28"/>
          <w:highlight w:val="yellow"/>
          <w:cs/>
        </w:rPr>
        <w:t xml:space="preserve">ซ่อม </w:t>
      </w:r>
      <w:r w:rsidRPr="0012516C">
        <w:rPr>
          <w:rFonts w:ascii="Cordia New" w:hAnsi="Cordia New"/>
          <w:sz w:val="28"/>
          <w:highlight w:val="yellow"/>
          <w:cs/>
        </w:rPr>
        <w:t>อื่น</w:t>
      </w:r>
      <w:r w:rsidR="00A774D4" w:rsidRPr="0012516C">
        <w:rPr>
          <w:rFonts w:ascii="Cordia New" w:hAnsi="Cordia New"/>
          <w:sz w:val="28"/>
          <w:highlight w:val="yellow"/>
          <w:cs/>
        </w:rPr>
        <w:t>ๆทั่วไป</w:t>
      </w:r>
    </w:p>
    <w:p w14:paraId="2BC500C0" w14:textId="77777777"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3FBA8F41" w14:textId="77777777" w:rsidR="00921CE5" w:rsidRPr="0012516C" w:rsidRDefault="002456B3" w:rsidP="005B200B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งานแก้ไขจุดกัดเซาะ จากผลการลาดตระเวนตรวจสภาพพื้นที่ตามแนวท่อส่งก๊าซธรรมชาติ ในปี </w:t>
      </w:r>
      <w:r w:rsidR="00F86FC5" w:rsidRPr="0012516C">
        <w:rPr>
          <w:rFonts w:ascii="Cordia New" w:hAnsi="Cordia New" w:cs="Cordia New"/>
          <w:sz w:val="28"/>
          <w:highlight w:val="yellow"/>
        </w:rPr>
        <w:t>2558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พบ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ทั้งหมด </w:t>
      </w:r>
      <w:r w:rsidR="00F86FC5" w:rsidRPr="0012516C">
        <w:rPr>
          <w:rFonts w:ascii="Cordia New" w:hAnsi="Cordia New" w:cs="Cordia New"/>
          <w:sz w:val="28"/>
          <w:highlight w:val="yellow"/>
        </w:rPr>
        <w:t>104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โดยแบ่งเป็น </w:t>
      </w:r>
      <w:r w:rsidR="00F86FC5" w:rsidRPr="0012516C">
        <w:rPr>
          <w:rFonts w:ascii="Cordia New" w:hAnsi="Cordia New" w:cs="Cordia New"/>
          <w:sz w:val="28"/>
          <w:highlight w:val="yellow"/>
        </w:rPr>
        <w:t>2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ประเภท คือ งานแก้ไขจุดกัดเซาะที่เกิดขึ้นใหม่ </w:t>
      </w:r>
      <w:r w:rsidR="00F86FC5" w:rsidRPr="0012516C">
        <w:rPr>
          <w:rFonts w:ascii="Cordia New" w:hAnsi="Cordia New" w:cs="Cordia New"/>
          <w:sz w:val="28"/>
          <w:highlight w:val="yellow"/>
        </w:rPr>
        <w:t>24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และ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งานแก้ไขโครงสร้างป้องกันจุดกัดเซาะเดิม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</w:t>
      </w:r>
      <w:r w:rsidR="00F86FC5" w:rsidRPr="0012516C">
        <w:rPr>
          <w:rFonts w:ascii="Cordia New" w:hAnsi="Cordia New" w:cs="Cordia New"/>
          <w:sz w:val="28"/>
          <w:highlight w:val="yellow"/>
        </w:rPr>
        <w:t>80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โดยมีแผนงานแก้ไขดังข้อ </w:t>
      </w:r>
      <w:r w:rsidR="00F86FC5" w:rsidRPr="0012516C">
        <w:rPr>
          <w:rFonts w:ascii="Cordia New" w:hAnsi="Cordia New" w:cs="Cordia New"/>
          <w:sz w:val="28"/>
          <w:highlight w:val="yellow"/>
        </w:rPr>
        <w:t>1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86FC5" w:rsidRPr="0012516C">
        <w:rPr>
          <w:rFonts w:ascii="Cordia New" w:hAnsi="Cordia New" w:cs="Cordia New"/>
          <w:sz w:val="28"/>
          <w:highlight w:val="yellow"/>
        </w:rPr>
        <w:t>1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86FC5" w:rsidRPr="0012516C">
        <w:rPr>
          <w:rFonts w:ascii="Cordia New" w:hAnsi="Cordia New" w:cs="Cordia New"/>
          <w:sz w:val="28"/>
          <w:highlight w:val="yellow"/>
        </w:rPr>
        <w:t>3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86FC5" w:rsidRPr="0012516C">
        <w:rPr>
          <w:rFonts w:ascii="Cordia New" w:hAnsi="Cordia New" w:cs="Cordia New"/>
          <w:sz w:val="28"/>
          <w:highlight w:val="yellow"/>
        </w:rPr>
        <w:t>1</w:t>
      </w:r>
    </w:p>
    <w:p w14:paraId="731691B8" w14:textId="77777777" w:rsidR="00F01C43" w:rsidRPr="0012516C" w:rsidRDefault="00F01C43" w:rsidP="0015769D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14:paraId="43E12945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2FF9056C" w14:textId="77777777" w:rsidR="007A3C83" w:rsidRPr="0012516C" w:rsidRDefault="007A3C83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งานแก้ไขจุดกัดเซาะที่เกิดขึ้นใหม่ และยังไม่มีโครงสร้างป้องกัน โดยในปี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2559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มีทั้งหมด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2</w:t>
      </w:r>
      <w:r w:rsidR="00F23AFC" w:rsidRPr="0012516C">
        <w:rPr>
          <w:rFonts w:ascii="Cordia New" w:hAnsi="Cordia New" w:cs="Cordia New"/>
          <w:sz w:val="28"/>
          <w:highlight w:val="yellow"/>
        </w:rPr>
        <w:t>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จุด ในพื้นที่ เขต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3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>,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5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8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แสดงดังตารางที่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 xml:space="preserve"> 2</w:t>
      </w:r>
    </w:p>
    <w:p w14:paraId="7F51D367" w14:textId="77777777"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Style w:val="TableGrid"/>
        <w:tblW w:w="8222" w:type="dxa"/>
        <w:tblInd w:w="819" w:type="dxa"/>
        <w:tblLook w:val="04A0" w:firstRow="1" w:lastRow="0" w:firstColumn="1" w:lastColumn="0" w:noHBand="0" w:noVBand="1"/>
      </w:tblPr>
      <w:tblGrid>
        <w:gridCol w:w="798"/>
        <w:gridCol w:w="2905"/>
        <w:gridCol w:w="1048"/>
        <w:gridCol w:w="3471"/>
      </w:tblGrid>
      <w:tr w:rsidR="00230D8D" w:rsidRPr="0012516C" w14:paraId="4E4E51F1" w14:textId="77777777" w:rsidTr="008E514A">
        <w:trPr>
          <w:tblHeader/>
        </w:trPr>
        <w:tc>
          <w:tcPr>
            <w:tcW w:w="798" w:type="dxa"/>
            <w:shd w:val="clear" w:color="auto" w:fill="BFBFBF" w:themeFill="background1" w:themeFillShade="BF"/>
          </w:tcPr>
          <w:p w14:paraId="01280817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Region</w:t>
            </w:r>
          </w:p>
        </w:tc>
        <w:tc>
          <w:tcPr>
            <w:tcW w:w="2905" w:type="dxa"/>
            <w:shd w:val="clear" w:color="auto" w:fill="BFBFBF" w:themeFill="background1" w:themeFillShade="BF"/>
          </w:tcPr>
          <w:p w14:paraId="77CAFC98" w14:textId="77777777" w:rsidR="005C0D83" w:rsidRPr="0012516C" w:rsidRDefault="00010D9C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 xml:space="preserve"> ตำแหน่ง</w:t>
            </w:r>
          </w:p>
        </w:tc>
        <w:tc>
          <w:tcPr>
            <w:tcW w:w="1048" w:type="dxa"/>
            <w:shd w:val="clear" w:color="auto" w:fill="BFBFBF" w:themeFill="background1" w:themeFillShade="BF"/>
          </w:tcPr>
          <w:p w14:paraId="414953CC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Progress</w:t>
            </w:r>
          </w:p>
        </w:tc>
        <w:tc>
          <w:tcPr>
            <w:tcW w:w="3471" w:type="dxa"/>
            <w:shd w:val="clear" w:color="auto" w:fill="BFBFBF" w:themeFill="background1" w:themeFillShade="BF"/>
          </w:tcPr>
          <w:p w14:paraId="352092CD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ผลการดำเนินงาน /</w:t>
            </w:r>
          </w:p>
          <w:p w14:paraId="3DAC8635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สิ่งที่ไม่เป็นไปตามแผน /</w:t>
            </w:r>
          </w:p>
          <w:p w14:paraId="1EA580E3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ปัญหาอุปสรรค / แนวทางแก้ไข</w:t>
            </w:r>
          </w:p>
        </w:tc>
      </w:tr>
      <w:tr w:rsidR="00230D8D" w:rsidRPr="0012516C" w14:paraId="26484B87" w14:textId="77777777" w:rsidTr="008E514A">
        <w:trPr>
          <w:trHeight w:val="70"/>
        </w:trPr>
        <w:tc>
          <w:tcPr>
            <w:tcW w:w="798" w:type="dxa"/>
            <w:vMerge w:val="restart"/>
          </w:tcPr>
          <w:p w14:paraId="2DAA5D59" w14:textId="77777777" w:rsidR="00230D8D" w:rsidRPr="0012516C" w:rsidRDefault="00230D8D" w:rsidP="00230D8D">
            <w:pPr>
              <w:pStyle w:val="NormalWeb"/>
              <w:spacing w:before="0" w:after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7BCBEE27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 460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 16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430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)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597C51AA" w14:textId="77777777" w:rsidR="00230D8D" w:rsidRPr="0012516C" w:rsidRDefault="00F23AFC" w:rsidP="00230D8D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1155DE92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ดำเนินการแก้ไขหน้างานแล้วเสร็จ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br/>
              <w:t xml:space="preserve">ระหว่างรอ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Final report</w:t>
            </w:r>
          </w:p>
        </w:tc>
      </w:tr>
      <w:tr w:rsidR="00230D8D" w:rsidRPr="0012516C" w14:paraId="559864F8" w14:textId="77777777" w:rsidTr="008E514A">
        <w:trPr>
          <w:trHeight w:val="70"/>
        </w:trPr>
        <w:tc>
          <w:tcPr>
            <w:tcW w:w="798" w:type="dxa"/>
            <w:vMerge/>
          </w:tcPr>
          <w:p w14:paraId="3E862E45" w14:textId="77777777" w:rsidR="00230D8D" w:rsidRPr="0012516C" w:rsidRDefault="00230D8D" w:rsidP="00230D8D">
            <w:pPr>
              <w:pStyle w:val="NormalWeb"/>
              <w:spacing w:before="0" w:after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3CA9D7B2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 5600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 27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350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)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5AC49E34" w14:textId="77777777" w:rsidR="00230D8D" w:rsidRPr="0012516C" w:rsidRDefault="00F23AFC" w:rsidP="00230D8D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43F6293A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ดำเนินการแก้ไขหน้างานแล้วเสร็จ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br/>
              <w:t xml:space="preserve">ระหว่างรอ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Final report</w:t>
            </w:r>
          </w:p>
        </w:tc>
      </w:tr>
      <w:tr w:rsidR="005C0D83" w:rsidRPr="0012516C" w14:paraId="7CB6835E" w14:textId="77777777" w:rsidTr="008E514A">
        <w:trPr>
          <w:trHeight w:val="70"/>
        </w:trPr>
        <w:tc>
          <w:tcPr>
            <w:tcW w:w="798" w:type="dxa"/>
            <w:vMerge w:val="restart"/>
          </w:tcPr>
          <w:p w14:paraId="52666232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3CD20BC7" w14:textId="77777777" w:rsidR="005C0D83" w:rsidRPr="0012516C" w:rsidRDefault="005C0D83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.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183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980, 189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500, 196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900, 197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563, 209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050, 209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080, 219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230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611AB58C" w14:textId="77777777" w:rsidR="005C0D83" w:rsidRPr="0012516C" w:rsidRDefault="00F23AFC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58B3970C" w14:textId="77777777" w:rsidR="005C0D83" w:rsidRPr="0012516C" w:rsidRDefault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ระหว่างสรุปผลการจัดจ้าง แผนงานแก้ไข</w:t>
            </w:r>
            <w:r w:rsidR="007A3C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จุดกัดเซาะ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เดือน พ.ค.</w:t>
            </w:r>
          </w:p>
        </w:tc>
      </w:tr>
      <w:tr w:rsidR="005C0D83" w:rsidRPr="0012516C" w14:paraId="5576B5EC" w14:textId="77777777" w:rsidTr="008E514A">
        <w:trPr>
          <w:trHeight w:val="70"/>
        </w:trPr>
        <w:tc>
          <w:tcPr>
            <w:tcW w:w="798" w:type="dxa"/>
            <w:vMerge/>
            <w:tcBorders>
              <w:bottom w:val="single" w:sz="4" w:space="0" w:color="auto"/>
            </w:tcBorders>
          </w:tcPr>
          <w:p w14:paraId="00DAAF74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6089A3D2" w14:textId="77777777" w:rsidR="005C0D83" w:rsidRPr="0012516C" w:rsidRDefault="00586836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RC40121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(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.</w:t>
            </w:r>
            <w:r w:rsidR="00230D8D" w:rsidRPr="0012516C">
              <w:rPr>
                <w:rFonts w:ascii="Cordia New" w:hAnsi="Cordia New" w:cs="Cordia New"/>
                <w:sz w:val="28"/>
                <w:szCs w:val="28"/>
                <w:highlight w:val="yellow"/>
                <w:cs/>
              </w:rPr>
              <w:t xml:space="preserve">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600, 6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7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1B5E8F5A" w14:textId="77777777" w:rsidR="005C0D83" w:rsidRPr="0012516C" w:rsidRDefault="00230D8D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15AE2965" w14:textId="77777777" w:rsidR="005C0D83" w:rsidRPr="0012516C" w:rsidRDefault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ระหว่างสรุปผลการจัดจ้าง แผนงานแก้ไข</w:t>
            </w:r>
            <w:r w:rsidR="007A3C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จุดกัดเซาะ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เดือน ก.ค.</w:t>
            </w:r>
            <w:r w:rsidRPr="0012516C" w:rsidDel="00230D8D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</w:t>
            </w:r>
          </w:p>
        </w:tc>
      </w:tr>
      <w:tr w:rsidR="005C0D83" w:rsidRPr="0012516C" w14:paraId="0404441C" w14:textId="77777777" w:rsidTr="008E514A">
        <w:trPr>
          <w:trHeight w:val="70"/>
        </w:trPr>
        <w:tc>
          <w:tcPr>
            <w:tcW w:w="798" w:type="dxa"/>
            <w:tcBorders>
              <w:bottom w:val="single" w:sz="4" w:space="0" w:color="auto"/>
            </w:tcBorders>
          </w:tcPr>
          <w:p w14:paraId="462DFB58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6D104C49" w14:textId="77777777" w:rsidR="005C0D83" w:rsidRPr="0012516C" w:rsidRDefault="005C0D83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. 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400, 3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270, 8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520, 17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210, 31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300, 32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850, 38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810, 108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950, 111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130D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254B8D40" w14:textId="77777777" w:rsidR="005C0D83" w:rsidRPr="0012516C" w:rsidRDefault="007A3C83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5E76861F" w14:textId="77777777" w:rsidR="005C0D83" w:rsidRPr="0012516C" w:rsidRDefault="007A3C83" w:rsidP="00F2467E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ระหว่างดำเนินการจัดจ้าง แผนงานแก้ไขจุดกัดเซาะ เดือน พ.ค.</w:t>
            </w:r>
          </w:p>
        </w:tc>
      </w:tr>
    </w:tbl>
    <w:p w14:paraId="32B5886A" w14:textId="77777777" w:rsidR="007A3C83" w:rsidRPr="0012516C" w:rsidRDefault="007A3C83" w:rsidP="00987AFB">
      <w:pPr>
        <w:spacing w:line="264" w:lineRule="auto"/>
        <w:ind w:left="1418"/>
        <w:outlineLvl w:val="0"/>
        <w:rPr>
          <w:rFonts w:ascii="Cordia New" w:hAnsi="Cordia New" w:cs="Cordia New"/>
          <w:sz w:val="28"/>
          <w:highlight w:val="yellow"/>
        </w:rPr>
      </w:pPr>
    </w:p>
    <w:p w14:paraId="793F24B8" w14:textId="77777777" w:rsidR="007A3C83" w:rsidRPr="0012516C" w:rsidRDefault="007A3C83" w:rsidP="00987AFB">
      <w:pPr>
        <w:spacing w:line="264" w:lineRule="auto"/>
        <w:ind w:left="1418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งานแก้ไขโครงสร้างป้องกันจุดกัดเซาะเดิม ที่เกิดการชำรุดเสียหาย โดยในปี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2559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มีแผนแก้ไขทั้งหมด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80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จุด ในพื้นที่ เขต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8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แสดงดังตารางที่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1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  <w:cs/>
        </w:rPr>
        <w:t>.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3</w:t>
      </w:r>
    </w:p>
    <w:p w14:paraId="06709B5C" w14:textId="77777777" w:rsidR="00987AFB" w:rsidRPr="0012516C" w:rsidRDefault="007A3C83" w:rsidP="002130D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ารางที่ </w:t>
      </w:r>
      <w:r w:rsidR="00987AFB" w:rsidRPr="0012516C">
        <w:rPr>
          <w:rFonts w:ascii="Cordia New" w:hAnsi="Cordia New" w:cs="Cordia New"/>
          <w:sz w:val="28"/>
          <w:highlight w:val="yellow"/>
        </w:rPr>
        <w:t>1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987AFB" w:rsidRPr="0012516C">
        <w:rPr>
          <w:rFonts w:ascii="Cordia New" w:hAnsi="Cordia New" w:cs="Cordia New"/>
          <w:sz w:val="28"/>
          <w:highlight w:val="yellow"/>
        </w:rPr>
        <w:t xml:space="preserve">3 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>สถานะงานซ่อมโครงสร้างจุดกัดเซาะ</w:t>
      </w:r>
      <w:r w:rsidRPr="0012516C">
        <w:rPr>
          <w:rFonts w:ascii="Cordia New" w:hAnsi="Cordia New" w:cs="Cordia New"/>
          <w:sz w:val="28"/>
          <w:highlight w:val="yellow"/>
          <w:cs/>
        </w:rPr>
        <w:t>ที่ชำรุดเสียหาย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 xml:space="preserve">(ตรวจพบในปี </w:t>
      </w:r>
      <w:r w:rsidR="008A2665" w:rsidRPr="0012516C">
        <w:rPr>
          <w:rFonts w:ascii="Cordia New" w:hAnsi="Cordia New" w:cs="Cordia New"/>
          <w:sz w:val="28"/>
          <w:highlight w:val="yellow"/>
        </w:rPr>
        <w:t>58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>)</w:t>
      </w:r>
    </w:p>
    <w:tbl>
      <w:tblPr>
        <w:tblStyle w:val="TableGrid"/>
        <w:tblW w:w="8222" w:type="dxa"/>
        <w:tblInd w:w="819" w:type="dxa"/>
        <w:tblLook w:val="04A0" w:firstRow="1" w:lastRow="0" w:firstColumn="1" w:lastColumn="0" w:noHBand="0" w:noVBand="1"/>
      </w:tblPr>
      <w:tblGrid>
        <w:gridCol w:w="798"/>
        <w:gridCol w:w="3455"/>
        <w:gridCol w:w="992"/>
        <w:gridCol w:w="2977"/>
      </w:tblGrid>
      <w:tr w:rsidR="00987AFB" w:rsidRPr="0012516C" w14:paraId="5441F58A" w14:textId="77777777" w:rsidTr="008E514A">
        <w:trPr>
          <w:tblHeader/>
        </w:trPr>
        <w:tc>
          <w:tcPr>
            <w:tcW w:w="798" w:type="dxa"/>
            <w:shd w:val="clear" w:color="auto" w:fill="BFBFBF" w:themeFill="background1" w:themeFillShade="BF"/>
          </w:tcPr>
          <w:p w14:paraId="2904DD48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Region</w:t>
            </w:r>
          </w:p>
        </w:tc>
        <w:tc>
          <w:tcPr>
            <w:tcW w:w="3455" w:type="dxa"/>
            <w:shd w:val="clear" w:color="auto" w:fill="BFBFBF" w:themeFill="background1" w:themeFillShade="BF"/>
          </w:tcPr>
          <w:p w14:paraId="3AA9EA39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 xml:space="preserve"> ตำแหน่ง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238B6918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Progress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364B9623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ผลการดำเนินงาน /</w:t>
            </w:r>
          </w:p>
          <w:p w14:paraId="0CCB7D15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สิ่งที่ไม่เป็นไปตามแผน /</w:t>
            </w:r>
          </w:p>
          <w:p w14:paraId="758A433A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ปัญหาอุปสรรค / แนวทางแก้ไข</w:t>
            </w:r>
          </w:p>
        </w:tc>
      </w:tr>
      <w:tr w:rsidR="00987AFB" w:rsidRPr="0012516C" w14:paraId="16A1C2AF" w14:textId="77777777" w:rsidTr="008E514A">
        <w:trPr>
          <w:trHeight w:val="70"/>
        </w:trPr>
        <w:tc>
          <w:tcPr>
            <w:tcW w:w="798" w:type="dxa"/>
            <w:tcBorders>
              <w:bottom w:val="single" w:sz="4" w:space="0" w:color="auto"/>
            </w:tcBorders>
          </w:tcPr>
          <w:p w14:paraId="01759783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3455" w:type="dxa"/>
            <w:tcBorders>
              <w:bottom w:val="single" w:sz="4" w:space="0" w:color="auto"/>
            </w:tcBorders>
          </w:tcPr>
          <w:p w14:paraId="1742310B" w14:textId="77777777" w:rsidR="00987AFB" w:rsidRPr="0012516C" w:rsidRDefault="00987AFB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. 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130, 1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010, 2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215, 3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725, 4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740, 4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960, 6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390, 6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990, 7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000, 7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150, 7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860, 8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530, 8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800, 9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510, 10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530, 10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000, 11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550, 12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670, 12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390, 13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810, 14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610, 18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900, 29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900, 36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750, 37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600, 38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600, 40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300, 45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600, 109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020, 111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970, 112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550, 114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770, 114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100, 115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720, 116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820, 118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150, 119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580, 120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100, 122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960, 123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450, 123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850, 124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050, 124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250, 141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CE3FFF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1602C2A" w14:textId="77777777" w:rsidR="00987AFB" w:rsidRPr="0012516C" w:rsidRDefault="00B517D0" w:rsidP="00987AFB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</w:t>
            </w:r>
            <w:r w:rsidR="00987AFB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418B434D" w14:textId="77777777" w:rsidR="00987AFB" w:rsidRPr="0012516C" w:rsidRDefault="00B517D0" w:rsidP="00987AFB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ระหว่างดำเนินการจัดจ้าง</w:t>
            </w:r>
          </w:p>
        </w:tc>
      </w:tr>
    </w:tbl>
    <w:p w14:paraId="56B661A7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2DCD38B5" w14:textId="77777777" w:rsidR="00F10861" w:rsidRPr="0012516C" w:rsidRDefault="005C0D83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3</w:t>
      </w:r>
      <w:r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0C3EF0" w:rsidRPr="0012516C">
        <w:rPr>
          <w:rFonts w:ascii="Cordia New" w:hAnsi="Cordia New"/>
          <w:sz w:val="28"/>
          <w:highlight w:val="yellow"/>
          <w:cs/>
        </w:rPr>
        <w:t>ดำเนินการแก้ไข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จุดกัดเซาะ แล้วเสร็จทั้ง </w:t>
      </w:r>
      <w:r w:rsidR="00971425" w:rsidRPr="0012516C">
        <w:rPr>
          <w:rFonts w:ascii="Cordia New" w:hAnsi="Cordia New"/>
          <w:sz w:val="28"/>
          <w:highlight w:val="yellow"/>
        </w:rPr>
        <w:t>2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="00F10861" w:rsidRPr="0012516C">
        <w:rPr>
          <w:rFonts w:ascii="Cordia New" w:hAnsi="Cordia New"/>
          <w:sz w:val="28"/>
          <w:highlight w:val="yellow"/>
        </w:rPr>
        <w:t>RC</w:t>
      </w:r>
      <w:r w:rsidR="00971425" w:rsidRPr="0012516C">
        <w:rPr>
          <w:rFonts w:ascii="Cordia New" w:hAnsi="Cordia New"/>
          <w:sz w:val="28"/>
          <w:highlight w:val="yellow"/>
        </w:rPr>
        <w:t>460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F10861" w:rsidRPr="0012516C">
        <w:rPr>
          <w:rFonts w:ascii="Cordia New" w:hAnsi="Cordia New"/>
          <w:sz w:val="28"/>
          <w:highlight w:val="yellow"/>
        </w:rPr>
        <w:t>RC5600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คงเหลือ </w:t>
      </w:r>
      <w:r w:rsidR="00F10861" w:rsidRPr="0012516C">
        <w:rPr>
          <w:rFonts w:ascii="Cordia New" w:hAnsi="Cordia New"/>
          <w:sz w:val="28"/>
          <w:highlight w:val="yellow"/>
        </w:rPr>
        <w:t xml:space="preserve">Final report </w:t>
      </w:r>
    </w:p>
    <w:p w14:paraId="350546F4" w14:textId="77777777" w:rsidR="004F7E76" w:rsidRPr="0012516C" w:rsidRDefault="00C02F36" w:rsidP="004F7E76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ผลการแก้ไ</w:t>
      </w:r>
      <w:r w:rsidRPr="0012516C">
        <w:rPr>
          <w:rFonts w:ascii="Cordia New" w:hAnsi="Cordia New" w:hint="cs"/>
          <w:sz w:val="28"/>
          <w:highlight w:val="yellow"/>
          <w:cs/>
        </w:rPr>
        <w:t>ข ดำเนินการขุดทำร่องเพื่อเปลี่ยนทางน้ำไหล พร้อมทั้งวางคอนกรีตป้องกันการกัดเซาะบริเวณเหนือแนวท่อแล้วเสร็จ</w:t>
      </w:r>
    </w:p>
    <w:p w14:paraId="267FD842" w14:textId="77777777" w:rsidR="005C0D83" w:rsidRPr="0012516C" w:rsidRDefault="00971425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Pr="0012516C">
        <w:rPr>
          <w:rFonts w:ascii="Cordia New" w:hAnsi="Cordia New"/>
          <w:sz w:val="28"/>
          <w:highlight w:val="yellow"/>
        </w:rPr>
        <w:t>5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586836" w:rsidRPr="0012516C">
        <w:rPr>
          <w:rFonts w:ascii="Cordia New" w:hAnsi="Cordia New"/>
          <w:sz w:val="28"/>
          <w:highlight w:val="yellow"/>
          <w:cs/>
        </w:rPr>
        <w:t>อยู่ระหว่างสรุปการจ</w:t>
      </w:r>
      <w:r w:rsidRPr="0012516C">
        <w:rPr>
          <w:rFonts w:ascii="Cordia New" w:hAnsi="Cordia New"/>
          <w:sz w:val="28"/>
          <w:highlight w:val="yellow"/>
          <w:cs/>
        </w:rPr>
        <w:t xml:space="preserve">ัดจ้างการแก้ไขจุดกัดเซาะ ทั้ง </w:t>
      </w:r>
      <w:r w:rsidRPr="0012516C">
        <w:rPr>
          <w:rFonts w:ascii="Cordia New" w:hAnsi="Cordia New"/>
          <w:sz w:val="28"/>
          <w:highlight w:val="yellow"/>
        </w:rPr>
        <w:t>14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="00586836" w:rsidRPr="0012516C">
        <w:rPr>
          <w:rFonts w:ascii="Cordia New" w:hAnsi="Cordia New"/>
          <w:sz w:val="28"/>
          <w:highlight w:val="yellow"/>
        </w:rPr>
        <w:t xml:space="preserve">RC4000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586836" w:rsidRPr="0012516C">
        <w:rPr>
          <w:rFonts w:ascii="Cordia New" w:hAnsi="Cordia New"/>
          <w:sz w:val="28"/>
          <w:highlight w:val="yellow"/>
        </w:rPr>
        <w:t xml:space="preserve">7 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จุด และ </w:t>
      </w:r>
      <w:r w:rsidR="00586836"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/>
          <w:sz w:val="28"/>
          <w:highlight w:val="yellow"/>
        </w:rPr>
        <w:t xml:space="preserve">40121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>7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</w:t>
      </w:r>
    </w:p>
    <w:p w14:paraId="119818BF" w14:textId="77777777" w:rsidR="005C0D83" w:rsidRPr="0012516C" w:rsidRDefault="000C3EF0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586836"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อยู่ระหว่างดำเนินการจัดจ้างการแก้ไขจุดกัดเซาะ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 xml:space="preserve"> 8 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จุด และการแก้ไขโครงสร้างป้องกันจุดกัดเซาะเดิม </w:t>
      </w:r>
      <w:r w:rsidR="00387A5B" w:rsidRPr="0012516C">
        <w:rPr>
          <w:rFonts w:ascii="Cordia New" w:hAnsi="Cordia New"/>
          <w:sz w:val="28"/>
          <w:highlight w:val="yellow"/>
        </w:rPr>
        <w:t>RC4000</w:t>
      </w:r>
      <w:r w:rsidR="00387A5B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18362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18362D" w:rsidRPr="0012516C">
        <w:rPr>
          <w:rFonts w:ascii="Cordia New" w:hAnsi="Cordia New"/>
          <w:sz w:val="28"/>
          <w:highlight w:val="yellow"/>
        </w:rPr>
        <w:t>80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 </w:t>
      </w:r>
    </w:p>
    <w:p w14:paraId="12FA16C7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1F489D66" w14:textId="77777777" w:rsidR="00586836" w:rsidRPr="0012516C" w:rsidRDefault="00586836" w:rsidP="0012512E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3</w:t>
      </w:r>
      <w:r w:rsidRPr="0012516C">
        <w:rPr>
          <w:rFonts w:ascii="Cordia New" w:hAnsi="Cordia New"/>
          <w:sz w:val="28"/>
          <w:highlight w:val="yellow"/>
          <w:cs/>
        </w:rPr>
        <w:t xml:space="preserve"> รอผู้รับเหมาส่ง </w:t>
      </w:r>
      <w:r w:rsidRPr="0012516C">
        <w:rPr>
          <w:rFonts w:ascii="Cordia New" w:hAnsi="Cordia New"/>
          <w:sz w:val="28"/>
          <w:highlight w:val="yellow"/>
        </w:rPr>
        <w:t xml:space="preserve">Final report </w:t>
      </w:r>
    </w:p>
    <w:p w14:paraId="3FCB0202" w14:textId="77777777" w:rsidR="00586836" w:rsidRPr="0012516C" w:rsidRDefault="00586836" w:rsidP="002D032C">
      <w:pPr>
        <w:pStyle w:val="ListParagraph"/>
        <w:spacing w:before="240"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2)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5</w:t>
      </w:r>
      <w:r w:rsidRPr="0012516C">
        <w:rPr>
          <w:rFonts w:ascii="Cordia New" w:hAnsi="Cordia New"/>
          <w:sz w:val="28"/>
          <w:highlight w:val="yellow"/>
          <w:cs/>
        </w:rPr>
        <w:t xml:space="preserve"> แผนแก้ไขจุดกัดเซาะ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 xml:space="preserve">4000 </w:t>
      </w:r>
      <w:r w:rsidR="0027197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27197D" w:rsidRPr="0012516C">
        <w:rPr>
          <w:rFonts w:ascii="Cordia New" w:hAnsi="Cordia New"/>
          <w:sz w:val="28"/>
          <w:highlight w:val="yellow"/>
        </w:rPr>
        <w:t>7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เดือน พ.ค. และ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>4012</w:t>
      </w:r>
      <w:r w:rsidR="00CE3FFF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27197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1C6A30" w:rsidRPr="0012516C">
        <w:rPr>
          <w:rFonts w:ascii="Cordia New" w:hAnsi="Cordia New"/>
          <w:sz w:val="28"/>
          <w:highlight w:val="yellow"/>
        </w:rPr>
        <w:t xml:space="preserve">7  </w:t>
      </w:r>
      <w:r w:rsidR="006B6461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จุด </w:t>
      </w:r>
      <w:r w:rsidR="0027197D" w:rsidRPr="0012516C">
        <w:rPr>
          <w:rFonts w:ascii="Cordia New" w:hAnsi="Cordia New"/>
          <w:sz w:val="28"/>
          <w:highlight w:val="yellow"/>
          <w:cs/>
        </w:rPr>
        <w:t>ใน</w:t>
      </w:r>
      <w:r w:rsidRPr="0012516C">
        <w:rPr>
          <w:rFonts w:ascii="Cordia New" w:hAnsi="Cordia New"/>
          <w:sz w:val="28"/>
          <w:highlight w:val="yellow"/>
          <w:cs/>
        </w:rPr>
        <w:t>เดือน ก.ค.</w:t>
      </w:r>
    </w:p>
    <w:p w14:paraId="6A18EA27" w14:textId="77777777" w:rsidR="000C3EF0" w:rsidRPr="0012516C" w:rsidRDefault="00586836" w:rsidP="006B6461">
      <w:pPr>
        <w:pStyle w:val="ListParagraph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3)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 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Pr="0012516C">
        <w:rPr>
          <w:rFonts w:ascii="Cordia New" w:hAnsi="Cordia New"/>
          <w:sz w:val="28"/>
          <w:highlight w:val="yellow"/>
          <w:cs/>
        </w:rPr>
        <w:t xml:space="preserve"> อยู่ระหว่างดำเนินการจัดจ้างการแก้ไขจุดกัดเซาะ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และการแก้ไขโครงสร้างป้องกันจุดกัดเซาะเดิม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80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>4000</w:t>
      </w:r>
      <w:r w:rsidR="004A7FF2" w:rsidRPr="0012516C">
        <w:rPr>
          <w:rFonts w:ascii="Cordia New" w:hAnsi="Cordia New"/>
          <w:sz w:val="28"/>
          <w:highlight w:val="yellow"/>
          <w:cs/>
        </w:rPr>
        <w:t xml:space="preserve"> แผนแก้ไขหน้างานเดือน มิ.ย.</w:t>
      </w:r>
    </w:p>
    <w:p w14:paraId="58DBDBCB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058BDDBB" w14:textId="77777777" w:rsidR="005C0D83" w:rsidRPr="0012516C" w:rsidRDefault="00010D9C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61C60062" w14:textId="77777777"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0409AB50" w14:textId="77777777"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14:paraId="01FDCB45" w14:textId="77777777" w:rsidR="007F417F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7841" w:type="dxa"/>
        <w:tblInd w:w="1368" w:type="dxa"/>
        <w:tblLook w:val="04A0" w:firstRow="1" w:lastRow="0" w:firstColumn="1" w:lastColumn="0" w:noHBand="0" w:noVBand="1"/>
      </w:tblPr>
      <w:tblGrid>
        <w:gridCol w:w="690"/>
        <w:gridCol w:w="1339"/>
        <w:gridCol w:w="1080"/>
        <w:gridCol w:w="843"/>
        <w:gridCol w:w="3889"/>
      </w:tblGrid>
      <w:tr w:rsidR="0026481E" w:rsidRPr="0012516C" w14:paraId="6D1B17A6" w14:textId="77777777" w:rsidTr="00B31197">
        <w:trPr>
          <w:trHeight w:val="360"/>
          <w:tblHeader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06BDA2E" w14:textId="77777777" w:rsidR="0026481E" w:rsidRPr="0012516C" w:rsidRDefault="0026481E" w:rsidP="008A2E00">
            <w:pPr>
              <w:ind w:left="-108" w:right="-112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Region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449DCE76" w14:textId="77777777" w:rsidR="0026481E" w:rsidRPr="0012516C" w:rsidRDefault="0026481E" w:rsidP="008A2E00">
            <w:pPr>
              <w:ind w:left="-104" w:right="-112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Station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750654BB" w14:textId="77777777" w:rsidR="0026481E" w:rsidRPr="0012516C" w:rsidRDefault="0026481E" w:rsidP="008A2E00">
            <w:pPr>
              <w:ind w:left="-104" w:right="-108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Action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EED8F29" w14:textId="77777777" w:rsidR="0026481E" w:rsidRPr="0012516C" w:rsidRDefault="0026481E" w:rsidP="008A2E00">
            <w:pPr>
              <w:ind w:left="-108" w:right="-108"/>
              <w:jc w:val="center"/>
              <w:rPr>
                <w:rFonts w:ascii="Cordia New" w:hAnsi="Cordia New"/>
                <w:b/>
                <w:bCs/>
                <w:color w:val="000000"/>
                <w:sz w:val="28"/>
                <w:cs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Progress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14:paraId="4A99C9DF" w14:textId="77777777" w:rsidR="0026481E" w:rsidRPr="0012516C" w:rsidRDefault="0026481E" w:rsidP="008A2E00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  <w:cs/>
              </w:rPr>
              <w:t>ผลการดำเนินงาน / สิ่งที่ไม่เป็นไปตามแผน /</w:t>
            </w:r>
          </w:p>
          <w:p w14:paraId="08E24FC6" w14:textId="77777777" w:rsidR="0026481E" w:rsidRPr="0012516C" w:rsidRDefault="0026481E" w:rsidP="008A2E00">
            <w:pPr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eastAsia="Tahoma" w:hAnsi="Cordia New"/>
                <w:b/>
                <w:bCs/>
                <w:color w:val="000000"/>
                <w:kern w:val="24"/>
                <w:sz w:val="28"/>
                <w:cs/>
              </w:rPr>
              <w:t>ปัญหาอุปสรรค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cs/>
              </w:rPr>
              <w:t xml:space="preserve"> / </w:t>
            </w:r>
            <w:r w:rsidRPr="0012516C">
              <w:rPr>
                <w:rFonts w:ascii="Cordia New" w:eastAsia="Tahoma" w:hAnsi="Cordia New"/>
                <w:b/>
                <w:bCs/>
                <w:color w:val="000000"/>
                <w:kern w:val="24"/>
                <w:sz w:val="28"/>
                <w:cs/>
              </w:rPr>
              <w:t>แนวทางแก้ไข</w:t>
            </w:r>
          </w:p>
        </w:tc>
      </w:tr>
      <w:tr w:rsidR="00CB188D" w:rsidRPr="0012516C" w14:paraId="6A20DF36" w14:textId="77777777" w:rsidTr="00B31197">
        <w:trPr>
          <w:trHeight w:val="46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43672867" w14:textId="77777777" w:rsidR="00CB188D" w:rsidRPr="0012516C" w:rsidRDefault="00CB188D" w:rsidP="008A2E00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5BCE0" w14:textId="77777777" w:rsidR="00CB188D" w:rsidRPr="0012516C" w:rsidRDefault="00CB188D" w:rsidP="008A2E00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BV6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BV11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6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BC5D4" w14:textId="77777777" w:rsidR="00CB188D" w:rsidRPr="0012516C" w:rsidRDefault="00CB188D" w:rsidP="008A2E00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D1116F" w14:textId="77777777" w:rsidR="00CB188D" w:rsidRPr="0012516C" w:rsidRDefault="00CB188D" w:rsidP="008A2E00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96AABC" w14:textId="77777777" w:rsidR="00CB188D" w:rsidRPr="0012516C" w:rsidRDefault="00CB188D" w:rsidP="008A2E00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672F7624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A2010A2" w14:textId="77777777" w:rsidR="00CB188D" w:rsidRPr="0012516C" w:rsidRDefault="00CB188D" w:rsidP="008A2E00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ACD8E" w14:textId="77777777" w:rsidR="00CB188D" w:rsidRPr="0012516C" w:rsidRDefault="00CB188D" w:rsidP="008A2E00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WN1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WN2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C64A1" w14:textId="77777777" w:rsidR="00CB188D" w:rsidRPr="0012516C" w:rsidRDefault="00CB188D" w:rsidP="008A2E00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4D3620" w14:textId="77777777" w:rsidR="00CB188D" w:rsidRPr="0012516C" w:rsidRDefault="00CB188D" w:rsidP="008A2E00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2247F6" w14:textId="77777777" w:rsidR="00CB188D" w:rsidRPr="0012516C" w:rsidRDefault="00CB188D" w:rsidP="008A2E00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52BDF68E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2D431C0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55117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EPEC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4BDFE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797C90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AC5823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1A7B9085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CA87622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8DA4E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TCR 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BC803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52E50796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60DFEE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69CB21C3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163F6BE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D81E2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C910C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A0539F2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58CE8C8" w14:textId="77777777" w:rsidR="00CB188D" w:rsidRPr="0012516C" w:rsidRDefault="00967D2B" w:rsidP="00CB188D">
            <w:pPr>
              <w:rPr>
                <w:rFonts w:ascii="Cordia New" w:hAnsi="Cordia New"/>
                <w:sz w:val="28"/>
                <w:cs/>
              </w:rPr>
            </w:pPr>
            <w:ins w:id="21" w:author="NAVASIN HOMHUAL" w:date="2016-09-05T21:25:00Z">
              <w:r w:rsidRPr="0012516C">
                <w:rPr>
                  <w:rFonts w:ascii="Browallia New" w:hAnsi="Browallia New" w:cs="Browallia New"/>
                  <w:noProof/>
                  <w:sz w:val="32"/>
                  <w:szCs w:val="32"/>
                  <w:rPrChange w:id="22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54656" behindDoc="0" locked="0" layoutInCell="1" allowOverlap="1" wp14:anchorId="0C8B50C8" wp14:editId="57A6BE74">
                        <wp:simplePos x="0" y="0"/>
                        <wp:positionH relativeFrom="column">
                          <wp:posOffset>-2726055</wp:posOffset>
                        </wp:positionH>
                        <wp:positionV relativeFrom="paragraph">
                          <wp:posOffset>201930</wp:posOffset>
                        </wp:positionV>
                        <wp:extent cx="4373245" cy="793115"/>
                        <wp:effectExtent l="57150" t="38100" r="84455" b="102235"/>
                        <wp:wrapNone/>
                        <wp:docPr id="14" name="Rectangle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4373245" cy="79311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046C32F" w14:textId="77777777" w:rsidR="001A0BD6" w:rsidRPr="009E316F" w:rsidRDefault="001A0B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  <w:rPrChange w:id="23" w:author="NAVASIN HOMHUAL" w:date="2016-09-05T21:24:00Z">
                                          <w:rPr/>
                                        </w:rPrChange>
                                      </w:rPr>
                                      <w:pPrChange w:id="24" w:author="NAVASIN HOMHUAL" w:date="2016-09-05T21:23:00Z">
                                        <w:pPr/>
                                      </w:pPrChange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</w:rPr>
                                      <w:t>Piping</w:t>
                                    </w:r>
                                    <w:ins w:id="25" w:author="NAVASIN HOMHUAL" w:date="2016-09-05T21:23:00Z">
                                      <w:r w:rsidRPr="009E316F">
                                        <w:rPr>
                                          <w:b/>
                                          <w:bCs/>
                                          <w:sz w:val="72"/>
                                          <w:szCs w:val="72"/>
                                          <w:rPrChange w:id="26" w:author="NAVASIN HOMHUAL" w:date="2016-09-05T21:24:00Z">
                                            <w:rPr/>
                                          </w:rPrChange>
                                        </w:rPr>
                                        <w:t xml:space="preserve"> On web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0C8B50C8" id="Rectangle 14" o:spid="_x0000_s1028" style="position:absolute;left:0;text-align:left;margin-left:-214.65pt;margin-top:15.9pt;width:344.35pt;height:62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  <v:textbox>
                          <w:txbxContent>
                            <w:p w14:paraId="7046C32F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7" w:author="NAVASIN HOMHUAL" w:date="2016-09-05T21:24:00Z">
                                    <w:rPr/>
                                  </w:rPrChange>
                                </w:rPr>
                                <w:pPrChange w:id="28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</w:t>
                              </w:r>
                              <w:ins w:id="29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30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</w:ins>
            <w:r w:rsidR="00CB188D"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21079DA2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0DB1F44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B3CFB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F5BC0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311FA42D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5EA1A81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4F55337E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C37105E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BA8B0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ABP3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326CD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9F46F85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167347B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3F790FC5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2A53654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1E7EA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BPP1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BPP2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AED14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75F5CF69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222E35B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45D93612" w14:textId="77777777" w:rsidTr="00B31197">
        <w:trPr>
          <w:trHeight w:val="319"/>
        </w:trPr>
        <w:tc>
          <w:tcPr>
            <w:tcW w:w="69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225EE032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2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CB99A9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WNMR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2A46A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A3CF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B00B97F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0F36E6C3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8FC30D3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9D1CA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BV20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202A1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BC8F0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9E8489F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004CE7BC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83F8900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7ADC0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WK1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1760B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A4EEC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422A626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0F5F7D34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162C84D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B03DE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NS1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05854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971F2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7652C40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142D8085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D52E139" w14:textId="77777777" w:rsidR="00CB188D" w:rsidRPr="0012516C" w:rsidRDefault="00CB188D" w:rsidP="00CB188D">
            <w:pPr>
              <w:ind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71D6D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GUT1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>GUT2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50B0A4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57FCE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7550854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632A2EE7" w14:textId="77777777" w:rsidTr="00B31197">
        <w:trPr>
          <w:trHeight w:val="319"/>
        </w:trPr>
        <w:tc>
          <w:tcPr>
            <w:tcW w:w="690" w:type="dxa"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0A8277D" w14:textId="77777777" w:rsidR="00CB188D" w:rsidRPr="0012516C" w:rsidRDefault="00CB188D" w:rsidP="00CB188D">
            <w:pPr>
              <w:ind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FB097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RJN1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2663F4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54BF9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D08279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6E31DAE7" w14:textId="77777777" w:rsidTr="00B31197">
        <w:trPr>
          <w:trHeight w:val="319"/>
        </w:trPr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14:paraId="645630AD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581A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RA4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RA5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D5ED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6F21E84B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D9878D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ส.ค.</w:t>
            </w:r>
          </w:p>
        </w:tc>
      </w:tr>
      <w:tr w:rsidR="00CB188D" w:rsidRPr="0012516C" w14:paraId="067D30B5" w14:textId="77777777" w:rsidTr="00B31197">
        <w:trPr>
          <w:trHeight w:val="319"/>
        </w:trPr>
        <w:tc>
          <w:tcPr>
            <w:tcW w:w="69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09A7AFFB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6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6F57F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SB1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SB6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6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4BD49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E838B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B9519F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52932EEC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BC25178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C2789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SBMR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457C6D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32A46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39C6F9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13779069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37C0639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7A786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NB1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B2B265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2AA20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F57ADE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43C19928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CEBC610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A3D50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RA6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EF651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C2325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4D123D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5061D405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51D7C0E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D0DD7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Rangsit 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78A22E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2BDF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76D8A5C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7AB3041B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40FB389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761F0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BIP1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BIP2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2525DB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A0B2A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1FB2478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524ABD97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0B16AF5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10940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CAB2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8DE9D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5B0FF9B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31A4583E" w14:textId="77777777" w:rsidTr="00B31197">
        <w:trPr>
          <w:trHeight w:val="60"/>
        </w:trPr>
        <w:tc>
          <w:tcPr>
            <w:tcW w:w="69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8335B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9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6FA4F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WN3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WN5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3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D70C8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C7875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F35E523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พ.ค.</w:t>
            </w:r>
          </w:p>
        </w:tc>
      </w:tr>
      <w:tr w:rsidR="00CB188D" w:rsidRPr="0012516C" w14:paraId="1B4D9542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A04EA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B35F0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RA7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9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3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1031D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161F4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478F33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6CF58A38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3D707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CD70C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BV13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19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7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12C758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64899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CBCFF3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พ.ค.</w:t>
            </w:r>
          </w:p>
        </w:tc>
      </w:tr>
      <w:tr w:rsidR="00CB188D" w:rsidRPr="0012516C" w14:paraId="3C45AE9D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48ABF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B735D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GCRN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55968A" w14:textId="77777777" w:rsidR="00CB188D" w:rsidRPr="0012516C" w:rsidRDefault="00CB188D" w:rsidP="00CB188D">
            <w:pPr>
              <w:tabs>
                <w:tab w:val="left" w:pos="225"/>
                <w:tab w:val="center" w:pos="434"/>
              </w:tabs>
              <w:ind w:left="-104" w:right="-108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ab/>
            </w:r>
            <w:r w:rsidRPr="0012516C">
              <w:rPr>
                <w:rFonts w:ascii="Cordia New" w:hAnsi="Cordia New"/>
                <w:sz w:val="28"/>
              </w:rPr>
              <w:tab/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D3195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E3E7F0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59D2031E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8A15D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34EF0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NRMR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D84B70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30A6F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44432D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6B2CECE3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E73B5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9D07A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NR1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- </w:t>
            </w:r>
            <w:r w:rsidRPr="0012516C">
              <w:rPr>
                <w:rFonts w:ascii="Cordia New" w:hAnsi="Cordia New"/>
                <w:sz w:val="28"/>
              </w:rPr>
              <w:t xml:space="preserve">NR2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FFBD79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4AD0A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3F29A2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1B99CAC7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8B3C8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5C81C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BIC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BACCD0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01DF5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9A040A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3508B3B5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4F148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951D1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NNE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B47FBE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5541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EC70B48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0A2E47AB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2E59F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FC774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DCAP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35395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A3592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62174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5B52E9F0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02D96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18B63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AR1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AR2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2D4222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F0524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100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6851A69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</w:tbl>
    <w:p w14:paraId="16E57415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7BA2FF93" w14:textId="77777777" w:rsidR="0026481E" w:rsidRPr="0012516C" w:rsidRDefault="0026481E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ไม่มีแผนดำเนินงานใน </w:t>
      </w:r>
      <w:r w:rsidRPr="0012516C">
        <w:rPr>
          <w:rFonts w:ascii="Cordia New" w:hAnsi="Cordia New"/>
          <w:sz w:val="28"/>
          <w:highlight w:val="yellow"/>
        </w:rPr>
        <w:t>Q1</w:t>
      </w:r>
    </w:p>
    <w:p w14:paraId="3733A237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52E2DC8A" w14:textId="77777777" w:rsidR="009B1FEC" w:rsidRPr="0012516C" w:rsidRDefault="009B1FEC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12516C">
        <w:rPr>
          <w:rFonts w:ascii="Cordia New" w:hAnsi="Cordia New" w:hint="cs"/>
          <w:sz w:val="28"/>
          <w:highlight w:val="green"/>
          <w:cs/>
        </w:rPr>
        <w:t>แผน</w:t>
      </w:r>
      <w:r w:rsidR="00B31197" w:rsidRPr="0012516C">
        <w:rPr>
          <w:rFonts w:ascii="Cordia New" w:hAnsi="Cordia New" w:hint="cs"/>
          <w:sz w:val="28"/>
          <w:highlight w:val="green"/>
          <w:cs/>
        </w:rPr>
        <w:t>เริ่ม</w:t>
      </w:r>
      <w:r w:rsidRPr="0012516C">
        <w:rPr>
          <w:rFonts w:ascii="Cordia New" w:hAnsi="Cordia New" w:hint="cs"/>
          <w:sz w:val="28"/>
          <w:highlight w:val="green"/>
          <w:cs/>
        </w:rPr>
        <w:t>ดำเนินงานช่วง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ไตรมาศที่ </w:t>
      </w:r>
      <w:r w:rsidR="00B31197" w:rsidRPr="0012516C">
        <w:rPr>
          <w:rFonts w:ascii="Cordia New" w:hAnsi="Cordia New"/>
          <w:sz w:val="28"/>
          <w:highlight w:val="green"/>
        </w:rPr>
        <w:t>2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ในพื้นที่เขต </w:t>
      </w:r>
      <w:r w:rsidR="00B31197" w:rsidRPr="0012516C">
        <w:rPr>
          <w:rFonts w:ascii="Cordia New" w:hAnsi="Cordia New"/>
          <w:sz w:val="28"/>
          <w:highlight w:val="green"/>
        </w:rPr>
        <w:t>9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จำนวน </w:t>
      </w:r>
      <w:r w:rsidR="00B31197" w:rsidRPr="0012516C">
        <w:rPr>
          <w:rFonts w:ascii="Cordia New" w:hAnsi="Cordia New"/>
          <w:sz w:val="28"/>
          <w:highlight w:val="green"/>
        </w:rPr>
        <w:t>22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สถานี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14:paraId="64337BB0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261CFBCF" w14:textId="77777777" w:rsidR="00E11736" w:rsidRPr="0012516C" w:rsidRDefault="00E11736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ไม่มี</w:t>
      </w:r>
    </w:p>
    <w:p w14:paraId="40F50B1E" w14:textId="77777777"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14:paraId="13B84C5A" w14:textId="77777777" w:rsidR="005B200B" w:rsidRPr="0012516C" w:rsidRDefault="006162E4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ins w:id="3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3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32E55204" wp14:editId="2288302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271145</wp:posOffset>
                  </wp:positionV>
                  <wp:extent cx="4373245" cy="793115"/>
                  <wp:effectExtent l="57150" t="38100" r="84455" b="102235"/>
                  <wp:wrapNone/>
                  <wp:docPr id="16" name="Rectangle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06B7E4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3" w:author="NAVASIN HOMHUAL" w:date="2016-09-05T21:24:00Z">
                                    <w:rPr/>
                                  </w:rPrChange>
                                </w:rPr>
                                <w:pPrChange w:id="3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2E55204" id="Rectangle 16" o:spid="_x0000_s1029" style="position:absolute;left:0;text-align:left;margin-left:0;margin-top:21.35pt;width:344.35pt;height:62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4A06B7E4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35" w:author="NAVASIN HOMHUAL" w:date="2016-09-05T21:24:00Z">
                              <w:rPr/>
                            </w:rPrChange>
                          </w:rPr>
                          <w:pPrChange w:id="3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BE2EBC" w:rsidRPr="0012516C">
        <w:rPr>
          <w:rFonts w:ascii="Cordia New" w:hAnsi="Cordia New" w:cs="Cordia New"/>
          <w:sz w:val="28"/>
          <w:highlight w:val="lightGray"/>
        </w:rPr>
        <w:t>ROV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="00BE2EBC" w:rsidRPr="0012516C">
        <w:rPr>
          <w:rFonts w:ascii="Cordia New" w:hAnsi="Cordia New" w:cs="Cordia New"/>
          <w:sz w:val="28"/>
          <w:highlight w:val="lightGray"/>
        </w:rPr>
        <w:t>CP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2055D2FE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178C19E4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74C9FB78" w14:textId="77777777"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03C11AEA" w14:textId="77777777" w:rsidR="00801470" w:rsidRPr="0012516C" w:rsidRDefault="00CC571C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การ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จ้างเรือพร้อมหุ่นยนต์ </w:t>
      </w:r>
      <w:r w:rsidR="00801470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ไปสำรวจสภาพท่อในทะเล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ในปี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2559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มีแผนสำรวจฯ จำนวน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เส้นท่อ ได้แก่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RC260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(</w:t>
      </w:r>
      <w:r w:rsidR="0017316F" w:rsidRPr="0012516C">
        <w:rPr>
          <w:rFonts w:ascii="Cordia New" w:hAnsi="Cordia New" w:cs="Cordia New"/>
          <w:sz w:val="28"/>
          <w:highlight w:val="yellow"/>
        </w:rPr>
        <w:t>36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”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, ERP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="0017316F" w:rsidRPr="0012516C">
        <w:rPr>
          <w:rFonts w:ascii="Cordia New" w:hAnsi="Cordia New" w:cs="Cordia New"/>
          <w:sz w:val="28"/>
          <w:highlight w:val="yellow"/>
        </w:rPr>
        <w:t>RY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17316F" w:rsidRPr="0012516C">
        <w:rPr>
          <w:rFonts w:ascii="Cordia New" w:hAnsi="Cordia New" w:cs="Cordia New"/>
          <w:sz w:val="28"/>
          <w:highlight w:val="yellow"/>
        </w:rPr>
        <w:t>DPCU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) และ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RC5200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(</w:t>
      </w:r>
      <w:r w:rsidR="0017316F" w:rsidRPr="0012516C">
        <w:rPr>
          <w:rFonts w:ascii="Cordia New" w:hAnsi="Cordia New" w:cs="Cordia New"/>
          <w:sz w:val="28"/>
          <w:highlight w:val="yellow"/>
        </w:rPr>
        <w:t>42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”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, PRP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17316F" w:rsidRPr="0012516C">
        <w:rPr>
          <w:rFonts w:ascii="Cordia New" w:hAnsi="Cordia New" w:cs="Cordia New"/>
          <w:sz w:val="28"/>
          <w:highlight w:val="yellow"/>
        </w:rPr>
        <w:t>RY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17316F" w:rsidRPr="0012516C">
        <w:rPr>
          <w:rFonts w:ascii="Cordia New" w:hAnsi="Cordia New" w:cs="Cordia New"/>
          <w:sz w:val="28"/>
          <w:highlight w:val="yellow"/>
        </w:rPr>
        <w:t>DPCU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)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14:paraId="22324146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7CFEF218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อยู่ระหว่างดำเนินงานจัดจ้าง</w:t>
      </w:r>
    </w:p>
    <w:p w14:paraId="5B9A707D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4EDA494B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 xml:space="preserve">ดำเนินงานสำรวจภาคสนาม โดยคาดว่าใช้ระยะเวลา </w:t>
      </w:r>
      <w:r w:rsidRPr="0012516C">
        <w:rPr>
          <w:rFonts w:ascii="Cordia New" w:eastAsia="Times New Roman" w:hAnsi="Cordia New"/>
          <w:sz w:val="28"/>
          <w:highlight w:val="yellow"/>
        </w:rPr>
        <w:t xml:space="preserve">2 </w:t>
      </w:r>
      <w:r w:rsidRPr="0012516C">
        <w:rPr>
          <w:rFonts w:ascii="Cordia New" w:eastAsia="Times New Roman" w:hAnsi="Cordia New"/>
          <w:sz w:val="28"/>
          <w:highlight w:val="yellow"/>
          <w:cs/>
        </w:rPr>
        <w:t>เดือน และสรุปผล</w:t>
      </w:r>
    </w:p>
    <w:p w14:paraId="273AB2F1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11EF8239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ไม่มี</w:t>
      </w:r>
    </w:p>
    <w:p w14:paraId="2C6380CD" w14:textId="77777777"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005105E1" w14:textId="77777777"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14:paraId="3F5B2E34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280853D7" w14:textId="77777777" w:rsidR="009F43BE" w:rsidRPr="0012516C" w:rsidRDefault="006B346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จ้างที่ปรึกษาประเมินความเสียหายของท่อในขั้นสูง ตามมาตรฐาน </w:t>
      </w:r>
      <w:r w:rsidRPr="0012516C">
        <w:rPr>
          <w:rFonts w:ascii="Cordia New" w:hAnsi="Cordia New" w:cs="Cordia New"/>
          <w:sz w:val="28"/>
          <w:highlight w:val="yellow"/>
        </w:rPr>
        <w:t>DNV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RP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 xml:space="preserve">105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DNV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OS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101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สำหรับตำแหน่ง </w:t>
      </w:r>
      <w:r w:rsidR="00831BBF" w:rsidRPr="0012516C">
        <w:rPr>
          <w:rFonts w:ascii="Cordia New" w:hAnsi="Cordia New" w:cs="Cordia New"/>
          <w:sz w:val="28"/>
          <w:highlight w:val="yellow"/>
        </w:rPr>
        <w:t>f</w:t>
      </w:r>
      <w:r w:rsidRPr="0012516C">
        <w:rPr>
          <w:rFonts w:ascii="Cordia New" w:hAnsi="Cordia New" w:cs="Cordia New"/>
          <w:sz w:val="28"/>
          <w:highlight w:val="yellow"/>
        </w:rPr>
        <w:t xml:space="preserve">ree span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ที่ไม่ได้รับการแก้ไขโดย </w:t>
      </w:r>
      <w:r w:rsidR="00831BBF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ในปีที่ผ่านๆมา เช่น จุดดังกล่าวมีอวนประมง เข้ามาคลุมตลอดช่วง </w:t>
      </w:r>
      <w:r w:rsidR="00831BBF" w:rsidRPr="0012516C">
        <w:rPr>
          <w:rFonts w:ascii="Cordia New" w:hAnsi="Cordia New" w:cs="Cordia New"/>
          <w:sz w:val="28"/>
          <w:highlight w:val="yellow"/>
        </w:rPr>
        <w:t>fr</w:t>
      </w:r>
      <w:ins w:id="37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highlight w:val="yellow"/>
            <w:rPrChange w:id="38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 wp14:anchorId="5DAD2E8C" wp14:editId="57DFA8E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579755</wp:posOffset>
                  </wp:positionV>
                  <wp:extent cx="4373593" cy="793631"/>
                  <wp:effectExtent l="57150" t="38100" r="84455" b="102235"/>
                  <wp:wrapNone/>
                  <wp:docPr id="18" name="Rectangle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64C99E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9" w:author="NAVASIN HOMHUAL" w:date="2016-09-05T21:24:00Z">
                                    <w:rPr/>
                                  </w:rPrChange>
                                </w:rPr>
                                <w:pPrChange w:id="40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DAD2E8C" id="Rectangle 18" o:spid="_x0000_s1030" style="position:absolute;left:0;text-align:left;margin-left:0;margin-top:45.65pt;width:344.4pt;height:62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2fMaA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1164C99E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1" w:author="NAVASIN HOMHUAL" w:date="2016-09-05T21:24:00Z">
                              <w:rPr/>
                            </w:rPrChange>
                          </w:rPr>
                          <w:pPrChange w:id="42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831BBF" w:rsidRPr="0012516C">
        <w:rPr>
          <w:rFonts w:ascii="Cordia New" w:hAnsi="Cordia New" w:cs="Cordia New"/>
          <w:sz w:val="28"/>
          <w:highlight w:val="yellow"/>
        </w:rPr>
        <w:t xml:space="preserve">ee span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ซึ่งเป็นอุปสรรคต่อ </w:t>
      </w:r>
      <w:r w:rsidR="00831BBF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>ที่จะเข้าไปทำงาน เป็นต้น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จำนวน </w:t>
      </w:r>
      <w:r w:rsidR="0054599A" w:rsidRPr="0012516C">
        <w:rPr>
          <w:rFonts w:ascii="Cordia New" w:eastAsia="Calibri" w:hAnsi="Cordia New" w:cs="Cordia New"/>
          <w:sz w:val="28"/>
          <w:highlight w:val="yellow"/>
        </w:rPr>
        <w:t>381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และดำเนินการประเมินเอง ภายหลังจากได้แนวทางการประเมินจากที่ปรึกษา จำนวน </w:t>
      </w:r>
      <w:r w:rsidR="0054599A" w:rsidRPr="0012516C">
        <w:rPr>
          <w:rFonts w:ascii="Cordia New" w:eastAsia="Calibri" w:hAnsi="Cordia New" w:cs="Cordia New"/>
          <w:sz w:val="28"/>
          <w:highlight w:val="yellow"/>
        </w:rPr>
        <w:t>144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</w:t>
      </w:r>
    </w:p>
    <w:p w14:paraId="628523E3" w14:textId="77777777"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14:paraId="3EC88BA6" w14:textId="77777777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EB1E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CB19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65F5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4C39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FF47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130C3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14:paraId="2498492E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227D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0FF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52F2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9FE27C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082A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61A8E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40A3813F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3F3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1916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3B1E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0D9534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1F07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11DEF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345A65F8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22DB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0D1E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1272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886287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8C0F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4EA69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26C6478C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B6E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2C32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4D0A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66A189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00E6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45C5E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1FD50D29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39FC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55E9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9F99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97EBC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FBA7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E0CAE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3C9A49A5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A06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5813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9F77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4336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74F6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EED62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1D188CD6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109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306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893D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BD168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D4ED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76293B" w14:textId="77777777"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14:paraId="3A9CFED6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9D6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6199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1616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2759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98D9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7A019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0D7A851D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93BE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CA0F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90C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D77E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CD54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0E590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148AF6C8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1710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8B3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F3C0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F0ACD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12A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AF0CC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02CBBE48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A161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F775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1CA1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21EB5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0DD7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BE1F8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21426B05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F93F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535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5C43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62244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D56D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58F1D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1E9783A5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0753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D5CA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849C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46DA1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E94D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504C9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2A5E1E47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004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235A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143E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6AE89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2B1C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5A403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5361420F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C484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DDEB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6670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43A0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B2C2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8A155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14:paraId="3E664E2D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00DAB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93941" w14:textId="77777777"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14:paraId="395E8E88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1ECD6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7BB71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14:paraId="19100334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EBEE2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DEF3F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14:paraId="1657A807" w14:textId="77777777"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14:paraId="3BD5C89E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137E3875" w14:textId="77777777" w:rsidR="008D0BD9" w:rsidRPr="0012516C" w:rsidRDefault="006B3467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14:paraId="6C4898EC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381F8D52" w14:textId="77777777" w:rsidR="00CF208B" w:rsidRPr="0012516C" w:rsidRDefault="00930700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สรุปผลตำแหน่ง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/>
          <w:sz w:val="28"/>
          <w:highlight w:val="yellow"/>
          <w:cs/>
        </w:rPr>
        <w:t>ที่ต้องซ่อมแซม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 xml:space="preserve"> กำหนดการส่ง </w:t>
      </w:r>
      <w:r w:rsidR="00726FB2" w:rsidRPr="0012516C">
        <w:rPr>
          <w:rFonts w:ascii="Cordia New" w:hAnsi="Cordia New" w:cs="Cordia New"/>
          <w:sz w:val="28"/>
          <w:highlight w:val="yellow"/>
        </w:rPr>
        <w:t>Final report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>ส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>.ค.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14:paraId="2D7D58BC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3CC1E4E3" w14:textId="77777777" w:rsidR="00CF208B" w:rsidRPr="0012516C" w:rsidRDefault="008D0BD9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ไม่มี</w:t>
      </w:r>
    </w:p>
    <w:p w14:paraId="7576A1F7" w14:textId="77777777"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63308833" w14:textId="77777777" w:rsidR="00100764" w:rsidRPr="0012516C" w:rsidRDefault="00C14E97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ins w:id="43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44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5680" behindDoc="0" locked="0" layoutInCell="1" allowOverlap="1" wp14:anchorId="3A5F3295" wp14:editId="71244C5A">
                  <wp:simplePos x="0" y="0"/>
                  <wp:positionH relativeFrom="column">
                    <wp:posOffset>1043305</wp:posOffset>
                  </wp:positionH>
                  <wp:positionV relativeFrom="paragraph">
                    <wp:posOffset>193675</wp:posOffset>
                  </wp:positionV>
                  <wp:extent cx="4373245" cy="793115"/>
                  <wp:effectExtent l="57150" t="38100" r="84455" b="102235"/>
                  <wp:wrapNone/>
                  <wp:docPr id="21" name="Rectangle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CFC12A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45" w:author="NAVASIN HOMHUAL" w:date="2016-09-05T21:24:00Z">
                                    <w:rPr/>
                                  </w:rPrChange>
                                </w:rPr>
                                <w:pPrChange w:id="46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CP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A5F3295" id="Rectangle 21" o:spid="_x0000_s1031" style="position:absolute;left:0;text-align:left;margin-left:82.15pt;margin-top:15.25pt;width:344.35pt;height:62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66CFC12A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7" w:author="NAVASIN HOMHUAL" w:date="2016-09-05T21:24:00Z">
                              <w:rPr/>
                            </w:rPrChange>
                          </w:rPr>
                          <w:pPrChange w:id="4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CP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A6C7B"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="001A6C7B" w:rsidRPr="0012516C">
        <w:rPr>
          <w:rFonts w:ascii="Cordia New" w:hAnsi="Cordia New"/>
          <w:sz w:val="28"/>
          <w:highlight w:val="lightGray"/>
        </w:rPr>
        <w:t>Cathodic Protection</w:t>
      </w:r>
      <w:r w:rsidR="001A6C7B" w:rsidRPr="0012516C">
        <w:rPr>
          <w:rFonts w:ascii="Cordia New" w:hAnsi="Cordia New"/>
          <w:sz w:val="28"/>
          <w:cs/>
        </w:rPr>
        <w:t xml:space="preserve"> </w:t>
      </w:r>
    </w:p>
    <w:p w14:paraId="57E5F5F3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2C195AEC" w14:textId="77777777"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14:paraId="63C1DBEF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57599E91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1F559D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243032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14:paraId="7428AB7D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25078E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9F951F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14:paraId="7AD00AAB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47C375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2252D1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698544A6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362DF2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8D5F14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3BB010AA" w14:textId="77777777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A791F6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97554C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3657069D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7C0B3E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C84048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092B0F27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A583A3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B7CC72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14:paraId="53F1078F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14:paraId="60BBE239" w14:textId="77777777"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Pr="0012516C">
        <w:rPr>
          <w:rFonts w:ascii="Cordia New" w:hAnsi="Cordia New"/>
          <w:sz w:val="28"/>
          <w:highlight w:val="green"/>
          <w:cs/>
        </w:rPr>
        <w:t>ครบถ้วน</w:t>
      </w:r>
    </w:p>
    <w:p w14:paraId="22E2866A" w14:textId="77777777"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2F27F9A0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4B64F3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6CB351" w14:textId="77777777"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14:paraId="6501F422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A048BE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135DCA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6C041CF3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FFAFD2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08BB3E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19371E31" w14:textId="77777777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D797E7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EB5C0D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4E338F1D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8DEB81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90AC6C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25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14:paraId="2B062A3F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268F7D24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14:paraId="69C0A824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18920AD0" wp14:editId="35B5999E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53A8" w14:textId="77777777"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14:paraId="4439210F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5EB60BCC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08EF78AA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8079" w:type="dxa"/>
        <w:tblInd w:w="959" w:type="dxa"/>
        <w:tblLook w:val="04A0" w:firstRow="1" w:lastRow="0" w:firstColumn="1" w:lastColumn="0" w:noHBand="0" w:noVBand="1"/>
      </w:tblPr>
      <w:tblGrid>
        <w:gridCol w:w="1417"/>
        <w:gridCol w:w="3962"/>
        <w:gridCol w:w="2700"/>
      </w:tblGrid>
      <w:tr w:rsidR="006C77D6" w:rsidRPr="0012516C" w14:paraId="1CAC58B0" w14:textId="77777777" w:rsidTr="000A272E">
        <w:trPr>
          <w:trHeight w:val="360"/>
          <w:tblHeader/>
        </w:trPr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4C648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Route code</w:t>
            </w:r>
          </w:p>
        </w:tc>
        <w:tc>
          <w:tcPr>
            <w:tcW w:w="39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79EA8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Pipeline name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3E7F73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  <w:t>สถานะ</w:t>
            </w:r>
          </w:p>
        </w:tc>
      </w:tr>
      <w:tr w:rsidR="00BD3B7F" w:rsidRPr="0012516C" w14:paraId="1EAA7BD3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31FC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7900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DC475C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1D6D8E30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D1A9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274B0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D36F9B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03C1DF8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48B1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RC0670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918B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BV#26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8728FB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4A265FFE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6857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RC0681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A0B6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WK#5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RC670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KP41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881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A54A75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13E7F1C7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D65E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BCF9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WNMR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KKPP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D8EC23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8E612AF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32AD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RC06921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E97B9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RC690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KP28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455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692R1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0F8174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055059F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7B1B8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RC0250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9BA2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067F78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24E82B8B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5754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RC0260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23BA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275B58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098A7B26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B2E9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RC4900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822E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vertAlign w:val="superscript"/>
              </w:rPr>
              <w:t>th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Transmission Pipeline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812C3A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FB01CFD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31E9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RC5200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A8DF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85B651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D0646C6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4EE6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RC5910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AACB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OCS#4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 LR Station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D21898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CFA7A8F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605A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RC5930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49F7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 LR Station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) 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OCS#4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86FF3C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7692B67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CB10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RC200101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FC3F8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KEGCO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EDA896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06598724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2EF00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RC4300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7B20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Yetagun MS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Thailand Border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BVW#1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C4DCDA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CCC63F9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231C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CF7A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96E498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D08CC77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42F9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339B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0A8E7A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</w:tbl>
    <w:p w14:paraId="1598CBAC" w14:textId="77777777" w:rsidR="006C77D6" w:rsidRPr="0012516C" w:rsidRDefault="006C77D6" w:rsidP="006C77D6">
      <w:pPr>
        <w:spacing w:line="264" w:lineRule="auto"/>
        <w:ind w:left="360"/>
        <w:outlineLvl w:val="0"/>
        <w:rPr>
          <w:rFonts w:ascii="Cordia New" w:hAnsi="Cordia New" w:cs="Cordia New"/>
          <w:sz w:val="28"/>
          <w:highlight w:val="yellow"/>
        </w:rPr>
      </w:pPr>
    </w:p>
    <w:p w14:paraId="21CA422E" w14:textId="77777777"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67599721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7307C492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0C0D1159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commentRangeStart w:id="49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12D303E4" wp14:editId="4448EBDD">
            <wp:extent cx="5384800" cy="1936750"/>
            <wp:effectExtent l="0" t="0" r="635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C5F43FE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  <w:commentRangeEnd w:id="49"/>
      <w:r w:rsidR="003E5EAC" w:rsidRPr="0012516C">
        <w:rPr>
          <w:rStyle w:val="CommentReference"/>
          <w:rFonts w:ascii="Angsana New" w:eastAsia="SimSun" w:hAnsi="Angsana New"/>
          <w:highlight w:val="green"/>
          <w:lang w:eastAsia="zh-CN"/>
        </w:rPr>
        <w:commentReference w:id="49"/>
      </w:r>
    </w:p>
    <w:p w14:paraId="1DC05E1D" w14:textId="77777777"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77E7354E" w14:textId="77777777" w:rsidR="006C77D6" w:rsidRPr="0012516C" w:rsidRDefault="006C77D6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3C8D534E" wp14:editId="14C19EE5">
            <wp:extent cx="4542367" cy="3086100"/>
            <wp:effectExtent l="0" t="0" r="1079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BF4E911" w14:textId="77777777"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</w:rPr>
      </w:pPr>
      <w:commentRangeStart w:id="50"/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  <w:commentRangeEnd w:id="50"/>
      <w:r w:rsidR="005A3CA5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50"/>
      </w:r>
    </w:p>
    <w:p w14:paraId="7D9E3B91" w14:textId="77777777"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14:paraId="3A601666" w14:textId="77777777"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14:paraId="1348101D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4E9EDFD5" w14:textId="77777777"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14:paraId="3FFDCA2B" w14:textId="77777777"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06419AA8" w14:textId="77777777"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1DD6DA01" w14:textId="77777777" w:rsidR="00741F60" w:rsidRPr="0012516C" w:rsidRDefault="00741F60" w:rsidP="00A4553E">
      <w:pPr>
        <w:spacing w:before="120" w:line="264" w:lineRule="auto"/>
        <w:outlineLvl w:val="0"/>
        <w:rPr>
          <w:rFonts w:ascii="Cordia New" w:hAnsi="Cordia New" w:cs="Cordia New"/>
          <w:sz w:val="28"/>
        </w:rPr>
      </w:pPr>
    </w:p>
    <w:p w14:paraId="567609F7" w14:textId="77777777"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tbl>
      <w:tblPr>
        <w:tblStyle w:val="GridTable1Light1"/>
        <w:tblW w:w="9680" w:type="dxa"/>
        <w:tblLook w:val="04A0" w:firstRow="1" w:lastRow="0" w:firstColumn="1" w:lastColumn="0" w:noHBand="0" w:noVBand="1"/>
      </w:tblPr>
      <w:tblGrid>
        <w:gridCol w:w="5520"/>
        <w:gridCol w:w="2080"/>
        <w:gridCol w:w="2080"/>
      </w:tblGrid>
      <w:tr w:rsidR="009739A7" w:rsidRPr="0012516C" w14:paraId="1E227201" w14:textId="77777777" w:rsidTr="00293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bottom w:val="single" w:sz="4" w:space="0" w:color="auto"/>
            </w:tcBorders>
            <w:hideMark/>
          </w:tcPr>
          <w:p w14:paraId="09692C04" w14:textId="77777777" w:rsidR="009739A7" w:rsidRPr="0012516C" w:rsidRDefault="009739A7" w:rsidP="00D3527F">
            <w:pPr>
              <w:jc w:val="center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Activity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22CA3C6B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แผนดำเนินการ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437C99BB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คาดการณ์เสร็จสิ้น</w:t>
            </w:r>
          </w:p>
        </w:tc>
      </w:tr>
      <w:tr w:rsidR="009739A7" w:rsidRPr="0012516C" w14:paraId="2DF22DC5" w14:textId="77777777" w:rsidTr="0029309C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C4663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แก้ไขค่า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CP Under Protection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KP50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73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407 ,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RC500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ช่วง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 KP143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144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4, RC630 KP36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523 RC631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9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5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159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51C60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E9BF7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0846E5CD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2ACA4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RC460,RC631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F3C2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52DB2" w14:textId="77777777" w:rsidR="007C1A20" w:rsidRPr="0012516C" w:rsidRDefault="009739A7" w:rsidP="007C1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5B845902" w14:textId="77777777" w:rsidTr="0029309C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A9EAD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RC4501 KP3,RC5600 KP91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3,94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827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04FA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9B227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40897371" w14:textId="77777777" w:rsidTr="0029309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78F91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RC460, RC630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B8D1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0F9A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5E846C6A" w14:textId="77777777" w:rsidTr="0029309C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907D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ตรวจสอบการรบกวนจากโครงสร้างภายนอก ที่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RC636,RC660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EE77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E2A2A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</w:p>
        </w:tc>
      </w:tr>
      <w:tr w:rsidR="009739A7" w:rsidRPr="0012516C" w14:paraId="2E23444F" w14:textId="77777777" w:rsidTr="0029309C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1293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RC660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RC670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552BD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4057C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36C16ECB" w14:textId="77777777" w:rsidTr="0029309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05182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B4A8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64EFF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</w:p>
        </w:tc>
      </w:tr>
      <w:tr w:rsidR="009739A7" w:rsidRPr="0012516C" w14:paraId="00717043" w14:textId="77777777" w:rsidTr="0029309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39A3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RC340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3FE87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527E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048E06FA" w14:textId="77777777" w:rsidTr="0029309C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C6E91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แก้ไขปัญหาการรบกวนจากท่อภายนอกับท่อ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RC1020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A7B4D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4161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4897D0F9" w14:textId="77777777" w:rsidTr="0029309C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E450A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6E8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EA6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4FC05D68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8C2EB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A5869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E7FF9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1C01DE15" w14:textId="77777777" w:rsidTr="0029309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C327A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9480A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D79AE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0A47FC1" w14:textId="77777777" w:rsidTr="0029309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8541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RC200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1B5E0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331C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403E5351" w14:textId="77777777" w:rsidTr="0029309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5ED00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1E35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AEE8C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BC1FED" w:rsidRPr="0012516C" w14:paraId="155E0F46" w14:textId="77777777" w:rsidTr="0029309C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17D4" w14:textId="77777777" w:rsidR="00BC1FED" w:rsidRPr="0012516C" w:rsidRDefault="00BC1FED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RC630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EBD9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1906A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</w:tbl>
    <w:p w14:paraId="547C9EF6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4BEB157D" w14:textId="77777777" w:rsidR="00775211" w:rsidRPr="0012516C" w:rsidRDefault="00FD5A4B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ในงานซ่อมบำรุง </w:t>
      </w:r>
      <w:r w:rsidRPr="0012516C">
        <w:rPr>
          <w:rFonts w:ascii="Cordia New" w:hAnsi="Cordia New"/>
          <w:sz w:val="28"/>
          <w:highlight w:val="yellow"/>
        </w:rPr>
        <w:t xml:space="preserve">Test Post </w:t>
      </w:r>
      <w:r w:rsidRPr="0012516C">
        <w:rPr>
          <w:rFonts w:ascii="Cordia New" w:hAnsi="Cordia New"/>
          <w:sz w:val="28"/>
          <w:highlight w:val="yellow"/>
          <w:cs/>
        </w:rPr>
        <w:t>ที่หายหรือชำรุด บางพื้นที่นั้นอยู่ระหว่างโครงการการก่อสร้างทางพิเศษ จึงอาจทำให้การซ่อมบำรุงล่าช้ากว่าแผน</w:t>
      </w:r>
    </w:p>
    <w:p w14:paraId="14A43940" w14:textId="77777777"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14:paraId="7B3501BF" w14:textId="77777777" w:rsidR="00FE5BBE" w:rsidRPr="0012516C" w:rsidRDefault="00105463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ins w:id="5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5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62F97C93" wp14:editId="182CF4E3">
                  <wp:simplePos x="0" y="0"/>
                  <wp:positionH relativeFrom="column">
                    <wp:posOffset>1090295</wp:posOffset>
                  </wp:positionH>
                  <wp:positionV relativeFrom="paragraph">
                    <wp:posOffset>454660</wp:posOffset>
                  </wp:positionV>
                  <wp:extent cx="4373593" cy="793631"/>
                  <wp:effectExtent l="57150" t="38100" r="84455" b="102235"/>
                  <wp:wrapNone/>
                  <wp:docPr id="22" name="Rectangle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DEF694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53" w:author="NAVASIN HOMHUAL" w:date="2016-09-05T21:24:00Z">
                                    <w:rPr/>
                                  </w:rPrChange>
                                </w:rPr>
                                <w:pPrChange w:id="5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2F97C93" id="Rectangle 22" o:spid="_x0000_s1032" style="position:absolute;left:0;text-align:left;margin-left:85.85pt;margin-top:35.8pt;width:344.4pt;height:6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vqSag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63DEF694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55" w:author="NAVASIN HOMHUAL" w:date="2016-09-05T21:24:00Z">
                              <w:rPr/>
                            </w:rPrChange>
                          </w:rPr>
                          <w:pPrChange w:id="5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DA0296"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="00DA0296"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="00DA0296"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14:paraId="3B90F0C0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14:paraId="4270D309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14:paraId="7D5CDF93" w14:textId="77777777"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14:paraId="6EFA0C67" w14:textId="77777777"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14:paraId="09BAAAF5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593D1CE5" w14:textId="77777777" w:rsidR="00765F92" w:rsidRPr="0012516C" w:rsidRDefault="00945872" w:rsidP="00771DB6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cs/>
        </w:rPr>
        <w:t xml:space="preserve">แผนงานสำหรับเดือนมกราคม - มีนาคมมีทั้งสิ้น </w:t>
      </w:r>
      <w:r w:rsidRPr="0012516C">
        <w:rPr>
          <w:rFonts w:ascii="Cordia New" w:hAnsi="Cordia New"/>
          <w:sz w:val="28"/>
        </w:rPr>
        <w:t xml:space="preserve">12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="00D3527F" w:rsidRPr="0012516C">
        <w:rPr>
          <w:rFonts w:ascii="Cordia New" w:hAnsi="Cordia New"/>
          <w:sz w:val="28"/>
        </w:rPr>
        <w:t>6</w:t>
      </w:r>
      <w:r w:rsidRPr="0012516C">
        <w:rPr>
          <w:rFonts w:ascii="Cordia New" w:hAnsi="Cordia New"/>
          <w:sz w:val="28"/>
          <w:cs/>
        </w:rPr>
        <w:t xml:space="preserve"> เส้นท่อดังนี้ (</w:t>
      </w:r>
      <w:r w:rsidRPr="0012516C">
        <w:rPr>
          <w:rFonts w:ascii="Cordia New" w:hAnsi="Cordia New"/>
          <w:sz w:val="28"/>
        </w:rPr>
        <w:t>PTT Cleaning PIG</w:t>
      </w:r>
      <w:r w:rsidRPr="0012516C">
        <w:rPr>
          <w:rFonts w:ascii="Cordia New" w:hAnsi="Cordia New"/>
          <w:sz w:val="28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188A5742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14:paraId="0E423F32" w14:textId="77777777"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14:paraId="1E7F07D4" w14:textId="77777777"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0A5C1F5E" w14:textId="77777777"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14:paraId="0B2C1A57" w14:textId="77777777"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0FBB6802" wp14:editId="2391C967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3022" w14:textId="77777777"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0072487F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14:paraId="3B53CFD5" w14:textId="77777777"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2AE8427F" wp14:editId="2B4BBFF4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8F1DA" w14:textId="77777777"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14:paraId="0443047A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1A0F6C5A" w14:textId="77777777" w:rsidR="00765F92" w:rsidRPr="0012516C" w:rsidRDefault="0011367E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รท. และเขตปฏิบัติการที่เกี่ยวข้อง สามารถ</w:t>
      </w:r>
      <w:r w:rsidRPr="0012516C">
        <w:rPr>
          <w:rFonts w:ascii="Cordia New" w:hAnsi="Cordia New"/>
          <w:sz w:val="28"/>
        </w:rPr>
        <w:t xml:space="preserve"> run Cleaning PIG </w:t>
      </w:r>
      <w:r w:rsidRPr="0012516C">
        <w:rPr>
          <w:rFonts w:ascii="Cordia New" w:hAnsi="Cordia New"/>
          <w:sz w:val="28"/>
          <w:cs/>
        </w:rPr>
        <w:t xml:space="preserve">ได้ทั้งสิ้น </w:t>
      </w:r>
      <w:r w:rsidRPr="0012516C">
        <w:rPr>
          <w:rFonts w:ascii="Cordia New" w:hAnsi="Cordia New"/>
          <w:sz w:val="28"/>
        </w:rPr>
        <w:t xml:space="preserve">10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Pr="0012516C">
        <w:rPr>
          <w:rFonts w:ascii="Cordia New" w:hAnsi="Cordia New"/>
          <w:sz w:val="28"/>
        </w:rPr>
        <w:t xml:space="preserve">5 </w:t>
      </w:r>
      <w:r w:rsidRPr="0012516C">
        <w:rPr>
          <w:rFonts w:ascii="Cordia New" w:hAnsi="Cordia New"/>
          <w:sz w:val="28"/>
          <w:cs/>
        </w:rPr>
        <w:t xml:space="preserve">เส้นท่อ </w:t>
      </w:r>
      <w:r w:rsidR="00E06B6C" w:rsidRPr="0012516C">
        <w:rPr>
          <w:rFonts w:ascii="Cordia New" w:hAnsi="Cordia New"/>
          <w:sz w:val="28"/>
          <w:cs/>
        </w:rPr>
        <w:t>โดย</w:t>
      </w:r>
      <w:r w:rsidRPr="0012516C">
        <w:rPr>
          <w:rFonts w:ascii="Cordia New" w:hAnsi="Cordia New"/>
          <w:sz w:val="28"/>
          <w:cs/>
        </w:rPr>
        <w:t>ปรับ</w:t>
      </w:r>
      <w:r w:rsidR="00E06B6C" w:rsidRPr="0012516C">
        <w:rPr>
          <w:rFonts w:ascii="Cordia New" w:hAnsi="Cordia New"/>
          <w:sz w:val="28"/>
          <w:cs/>
        </w:rPr>
        <w:t>แผน</w:t>
      </w:r>
      <w:r w:rsidRPr="0012516C">
        <w:rPr>
          <w:rFonts w:ascii="Cordia New" w:hAnsi="Cordia New"/>
          <w:sz w:val="28"/>
          <w:cs/>
        </w:rPr>
        <w:t>แก้</w:t>
      </w:r>
      <w:r w:rsidR="00E06B6C" w:rsidRPr="0012516C">
        <w:rPr>
          <w:rFonts w:ascii="Cordia New" w:hAnsi="Cordia New"/>
          <w:sz w:val="28"/>
          <w:cs/>
        </w:rPr>
        <w:t>ไข</w:t>
      </w:r>
      <w:r w:rsidRPr="0012516C">
        <w:rPr>
          <w:rFonts w:ascii="Cordia New" w:hAnsi="Cordia New"/>
          <w:sz w:val="28"/>
          <w:cs/>
        </w:rPr>
        <w:t>ตามความเหมาะสม</w:t>
      </w:r>
      <w:r w:rsidR="0065599B" w:rsidRPr="0012516C">
        <w:rPr>
          <w:rFonts w:ascii="Cordia New" w:hAnsi="Cordia New"/>
          <w:sz w:val="28"/>
          <w:cs/>
        </w:rPr>
        <w:t>กับ</w:t>
      </w:r>
      <w:r w:rsidR="00E06B6C" w:rsidRPr="0012516C">
        <w:rPr>
          <w:rFonts w:ascii="Cordia New" w:hAnsi="Cordia New"/>
          <w:sz w:val="28"/>
          <w:cs/>
        </w:rPr>
        <w:t>ระบบ</w:t>
      </w:r>
      <w:r w:rsidR="0065599B" w:rsidRPr="0012516C">
        <w:rPr>
          <w:rFonts w:ascii="Cordia New" w:hAnsi="Cordia New"/>
          <w:sz w:val="28"/>
          <w:cs/>
        </w:rPr>
        <w:t xml:space="preserve">การรับ-จ่ายก๊าซ </w:t>
      </w:r>
      <w:r w:rsidR="00E06B6C" w:rsidRPr="0012516C">
        <w:rPr>
          <w:rFonts w:ascii="Cordia New" w:hAnsi="Cordia New"/>
          <w:sz w:val="28"/>
          <w:cs/>
        </w:rPr>
        <w:t>และ</w:t>
      </w:r>
      <w:r w:rsidR="0065599B" w:rsidRPr="0012516C">
        <w:rPr>
          <w:rFonts w:ascii="Cordia New" w:hAnsi="Cordia New"/>
          <w:sz w:val="28"/>
          <w:cs/>
        </w:rPr>
        <w:t>ข้อจำกัดต่างๆ (</w:t>
      </w:r>
      <w:r w:rsidR="00E06B6C" w:rsidRPr="0012516C">
        <w:rPr>
          <w:rFonts w:ascii="Cordia New" w:hAnsi="Cordia New"/>
          <w:sz w:val="28"/>
        </w:rPr>
        <w:t>Constrain Condition</w:t>
      </w:r>
      <w:r w:rsidR="0065599B" w:rsidRPr="0012516C">
        <w:rPr>
          <w:rFonts w:ascii="Cordia New" w:hAnsi="Cordia New"/>
          <w:sz w:val="28"/>
          <w:cs/>
        </w:rPr>
        <w:t>)</w:t>
      </w:r>
      <w:r w:rsidRPr="0012516C">
        <w:rPr>
          <w:rFonts w:ascii="Cordia New" w:hAnsi="Cordia New"/>
          <w:sz w:val="28"/>
          <w:cs/>
        </w:rPr>
        <w:t xml:space="preserve"> </w:t>
      </w:r>
      <w:r w:rsidR="00E06B6C" w:rsidRPr="0012516C">
        <w:rPr>
          <w:rFonts w:ascii="Cordia New" w:hAnsi="Cordia New"/>
          <w:sz w:val="28"/>
          <w:cs/>
        </w:rPr>
        <w:t xml:space="preserve">โดย </w:t>
      </w:r>
      <w:r w:rsidRPr="0012516C">
        <w:rPr>
          <w:rFonts w:ascii="Cordia New" w:hAnsi="Cordia New"/>
          <w:sz w:val="28"/>
          <w:cs/>
        </w:rPr>
        <w:t xml:space="preserve">รท. ได้บันทึกผลข้อมูลและวิเคราะห์ผลตามแนวโน้มของปริมาณ </w:t>
      </w:r>
      <w:r w:rsidRPr="0012516C">
        <w:rPr>
          <w:rFonts w:ascii="Cordia New" w:hAnsi="Cordia New"/>
          <w:sz w:val="28"/>
        </w:rPr>
        <w:t xml:space="preserve">millscale </w:t>
      </w:r>
      <w:r w:rsidRPr="0012516C">
        <w:rPr>
          <w:rFonts w:ascii="Cordia New" w:hAnsi="Cordia New"/>
          <w:sz w:val="28"/>
          <w:cs/>
        </w:rPr>
        <w:t xml:space="preserve">และ </w:t>
      </w:r>
      <w:r w:rsidRPr="0012516C">
        <w:rPr>
          <w:rFonts w:ascii="Cordia New" w:hAnsi="Cordia New"/>
          <w:sz w:val="28"/>
        </w:rPr>
        <w:t>liquid</w:t>
      </w:r>
      <w:r w:rsidRPr="0012516C">
        <w:rPr>
          <w:rFonts w:ascii="Cordia New" w:hAnsi="Cordia New"/>
          <w:sz w:val="28"/>
          <w:cs/>
        </w:rPr>
        <w:t xml:space="preserve"> แยกตามเดือนดังตารางต่อไปนี้</w:t>
      </w:r>
    </w:p>
    <w:p w14:paraId="5CBC7CBB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4609E913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053F6143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6B82F545" w14:textId="77777777" w:rsidR="00C06996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11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มกราคม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465A60" w:rsidRPr="0012516C" w14:paraId="55E33AAD" w14:textId="77777777" w:rsidTr="0011367E">
        <w:trPr>
          <w:trHeight w:val="507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3F2C" w14:textId="77777777" w:rsidR="00465A60" w:rsidRPr="0012516C" w:rsidRDefault="0011367E" w:rsidP="000A272E">
            <w:pPr>
              <w:tabs>
                <w:tab w:val="center" w:pos="5103"/>
              </w:tabs>
              <w:spacing w:before="120"/>
              <w:ind w:firstLine="7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C2C10" w14:textId="77777777" w:rsidR="00465A60" w:rsidRPr="0012516C" w:rsidRDefault="0011367E" w:rsidP="0011367E">
            <w:pPr>
              <w:tabs>
                <w:tab w:val="center" w:pos="5103"/>
              </w:tabs>
              <w:spacing w:before="120"/>
              <w:ind w:left="174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ไม่มีการดำเนินงาน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ในเดือนมกราคม 2559</w:t>
            </w:r>
          </w:p>
        </w:tc>
      </w:tr>
    </w:tbl>
    <w:p w14:paraId="094EE906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334E4D6B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5DFCCB39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12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กุมภาพันธ์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11367E" w:rsidRPr="0012516C" w14:paraId="47F84FA2" w14:textId="77777777" w:rsidTr="001365E4">
        <w:trPr>
          <w:trHeight w:val="3984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D433E" w14:textId="77777777" w:rsidR="0011367E" w:rsidRPr="0012516C" w:rsidRDefault="0011367E" w:rsidP="001365E4">
            <w:pPr>
              <w:tabs>
                <w:tab w:val="left" w:pos="1739"/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  <w:highlight w:val="green"/>
              </w:rPr>
              <w:drawing>
                <wp:inline distT="0" distB="0" distL="0" distR="0" wp14:anchorId="140FC7DD" wp14:editId="3C73230E">
                  <wp:extent cx="3479165" cy="2179320"/>
                  <wp:effectExtent l="0" t="0" r="6985" b="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D96CD5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ไม่มี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C98D" w14:textId="77777777" w:rsidR="0011367E" w:rsidRPr="0012516C" w:rsidRDefault="0011367E" w:rsidP="00771DB6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ลูก เดือนกุมภาพันธ</w:t>
            </w:r>
            <w:r w:rsidR="00E06B6C" w:rsidRPr="0012516C">
              <w:rPr>
                <w:rFonts w:ascii="Cordia New" w:eastAsia="Calibri" w:hAnsi="Cordia New" w:cs="Cordia New"/>
                <w:sz w:val="28"/>
                <w:cs/>
              </w:rPr>
              <w:t>์</w:t>
            </w:r>
          </w:p>
          <w:p w14:paraId="47B0D31B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สึกหรอเล็กน้อย</w:t>
            </w:r>
          </w:p>
          <w:p w14:paraId="659F8514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พบ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millscale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0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8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kg</w:t>
            </w:r>
            <w:r w:rsidR="0065599B"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ไม่พบ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Liquid                                </w:t>
            </w:r>
          </w:p>
          <w:p w14:paraId="33C14681" w14:textId="77777777" w:rsidR="0011367E" w:rsidRPr="0012516C" w:rsidRDefault="0065599B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ถือได้ว่าท่อค่อนข้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างสะอาดเนื่องจากปริมาณ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 milscale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และ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Liquid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ต่อความยาวรวมน้อยมาก และผ่าน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criteria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ความสะอาดของ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>Rosen</w:t>
            </w:r>
          </w:p>
          <w:p w14:paraId="18BA8E78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จำนวน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Cleaning 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สำหรับปี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2559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ยังคงเหลืออีก 6 ลูก</w:t>
            </w:r>
          </w:p>
        </w:tc>
      </w:tr>
    </w:tbl>
    <w:p w14:paraId="1C13E2FA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41F76497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4ADAD18B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13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184704" w:rsidRPr="0012516C">
        <w:rPr>
          <w:rFonts w:ascii="Cordia New" w:hAnsi="Cordia New" w:cs="Cordia New"/>
          <w:sz w:val="28"/>
          <w:cs/>
        </w:rPr>
        <w:t xml:space="preserve"> </w:t>
      </w:r>
      <w:r w:rsidR="00184704" w:rsidRPr="0012516C">
        <w:rPr>
          <w:rFonts w:ascii="Cordia New" w:hAnsi="Cordia New" w:cs="Cordia New"/>
          <w:sz w:val="28"/>
        </w:rPr>
        <w:t xml:space="preserve">PIG </w:t>
      </w:r>
      <w:r w:rsidR="00184704"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>มีนาคม</w:t>
      </w:r>
      <w:r w:rsidR="0011367E" w:rsidRPr="0012516C">
        <w:rPr>
          <w:rFonts w:ascii="Cordia New" w:hAnsi="Cordia New" w:cs="Cordia New"/>
          <w:sz w:val="28"/>
        </w:rPr>
        <w:t xml:space="preserve"> 2559</w:t>
      </w:r>
    </w:p>
    <w:tbl>
      <w:tblPr>
        <w:tblStyle w:val="TableGrid6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698"/>
        <w:gridCol w:w="4508"/>
      </w:tblGrid>
      <w:tr w:rsidR="0011367E" w:rsidRPr="0012516C" w14:paraId="2B055EE4" w14:textId="77777777" w:rsidTr="001365E4">
        <w:trPr>
          <w:trHeight w:val="335"/>
          <w:jc w:val="center"/>
        </w:trPr>
        <w:tc>
          <w:tcPr>
            <w:tcW w:w="5698" w:type="dxa"/>
          </w:tcPr>
          <w:p w14:paraId="47A58F6C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2814ABA6" wp14:editId="3C09D7CC">
                  <wp:extent cx="3479165" cy="2403475"/>
                  <wp:effectExtent l="0" t="0" r="6985" b="0"/>
                  <wp:docPr id="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7BF87A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RC5200  PRP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DPCU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418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927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6FF83CC7" w14:textId="77777777" w:rsidR="0011367E" w:rsidRPr="0012516C" w:rsidRDefault="0011367E" w:rsidP="001365E4">
            <w:pPr>
              <w:jc w:val="thaiDistribute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PTT Cleaning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PIG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59 </w:t>
            </w:r>
            <w:r w:rsidRPr="0012516C">
              <w:rPr>
                <w:rFonts w:ascii="Cordia New" w:hAnsi="Cordia New" w:cs="Cordia New"/>
                <w:sz w:val="28"/>
                <w:cs/>
              </w:rPr>
              <w:t>ลูก เดือน</w:t>
            </w:r>
            <w:r w:rsidRPr="0012516C">
              <w:rPr>
                <w:rFonts w:ascii="Cordia New" w:eastAsia="Times New Roman" w:hAnsi="Cordia New" w:cs="Cordia New"/>
                <w:sz w:val="28"/>
                <w:cs/>
              </w:rPr>
              <w:t xml:space="preserve">มีนาคม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ปี </w:t>
            </w:r>
            <w:r w:rsidRPr="0012516C">
              <w:rPr>
                <w:rFonts w:ascii="Cordia New" w:hAnsi="Cordia New" w:cs="Cordia New"/>
                <w:sz w:val="28"/>
              </w:rPr>
              <w:t>255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  <w:p w14:paraId="2140A40B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PIG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: 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Sealing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Cup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เกิดการสึกหรอทั้งด้านหน้าและหลัง</w:t>
            </w:r>
            <w:r w:rsidRPr="0012516C">
              <w:rPr>
                <w:rFonts w:ascii="Cordia New" w:eastAsia="Times New Roman" w:hAnsi="Cordia New"/>
                <w:sz w:val="28"/>
                <w:cs/>
              </w:rPr>
              <w:t xml:space="preserve"> </w:t>
            </w:r>
          </w:p>
          <w:p w14:paraId="47E1F650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ลักษณะเป็นยางเหนียวสีดำ ประมาณ </w:t>
            </w:r>
            <w:r w:rsidR="00771DB6" w:rsidRPr="0012516C">
              <w:rPr>
                <w:rFonts w:ascii="Cordia New" w:eastAsiaTheme="minorHAnsi" w:hAnsi="Cordia New"/>
                <w:sz w:val="28"/>
              </w:rPr>
              <w:t xml:space="preserve">15 kg </w:t>
            </w:r>
            <w:r w:rsidR="00771DB6" w:rsidRPr="0012516C">
              <w:rPr>
                <w:rFonts w:ascii="Cordia New" w:eastAsiaTheme="minorHAnsi" w:hAnsi="Cordia New"/>
                <w:sz w:val="28"/>
                <w:cs/>
              </w:rPr>
              <w:t>และ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สีดำที่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Receiver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ประมาณ 50 ลิตร</w:t>
            </w:r>
          </w:p>
          <w:p w14:paraId="42B33D5E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ถือได้ว่าท่อค่อนค้างสะอาดเนื่องจากปริมาณ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ต่อความยาวรวมน้อยมาก และยังผ่าน </w:t>
            </w:r>
            <w:r w:rsidRPr="0012516C">
              <w:rPr>
                <w:rFonts w:ascii="Cordia New" w:eastAsiaTheme="minorHAnsi" w:hAnsi="Cordia New"/>
                <w:sz w:val="28"/>
              </w:rPr>
              <w:t>criteria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 ความสะอาดของ </w:t>
            </w:r>
            <w:r w:rsidRPr="0012516C">
              <w:rPr>
                <w:rFonts w:ascii="Cordia New" w:eastAsiaTheme="minorHAnsi" w:hAnsi="Cordia New"/>
                <w:sz w:val="28"/>
              </w:rPr>
              <w:t>Rosen</w:t>
            </w:r>
          </w:p>
          <w:p w14:paraId="714624F9" w14:textId="77777777" w:rsidR="0011367E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จำนวน </w:t>
            </w:r>
            <w:r w:rsidRPr="0012516C">
              <w:rPr>
                <w:rFonts w:ascii="Cordia New" w:hAnsi="Cordia New"/>
                <w:sz w:val="28"/>
              </w:rPr>
              <w:t>Cleaning PIG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สำหรับปี 2559 ยังคงเหลืออีก 2 ลูก </w:t>
            </w:r>
          </w:p>
        </w:tc>
      </w:tr>
      <w:tr w:rsidR="0011367E" w:rsidRPr="0012516C" w14:paraId="414CE620" w14:textId="77777777" w:rsidTr="001365E4">
        <w:trPr>
          <w:trHeight w:val="335"/>
          <w:jc w:val="center"/>
        </w:trPr>
        <w:tc>
          <w:tcPr>
            <w:tcW w:w="5698" w:type="dxa"/>
          </w:tcPr>
          <w:p w14:paraId="0816232E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60A87470" wp14:editId="3987E9E5">
                  <wp:extent cx="3479165" cy="2384384"/>
                  <wp:effectExtent l="0" t="0" r="6985" b="0"/>
                  <wp:docPr id="1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210" cy="238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040B9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ท่อไม่มี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25CFEF12" w14:textId="77777777" w:rsidR="0011367E" w:rsidRPr="0012516C" w:rsidRDefault="0011367E" w:rsidP="00E06B6C">
            <w:pPr>
              <w:tabs>
                <w:tab w:val="center" w:pos="5103"/>
              </w:tabs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 ในเดือนกุมภาพันธ์นั้น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สามารถกวาด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ออกมาได้น้อยมาก สำหรับเดือนมีนาคมเป็นการ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ลูกที่ </w:t>
            </w:r>
            <w:r w:rsidRPr="0012516C">
              <w:rPr>
                <w:rFonts w:ascii="Cordia New" w:hAnsi="Cordia New" w:cs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สำหรับเส้นท่อ </w:t>
            </w:r>
            <w:r w:rsidRPr="0012516C">
              <w:rPr>
                <w:rFonts w:ascii="Cordia New" w:hAnsi="Cordia New" w:cs="Cordia New"/>
                <w:sz w:val="28"/>
              </w:rPr>
              <w:t>WN2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</w:rPr>
              <w:t>GNNK</w:t>
            </w:r>
          </w:p>
          <w:p w14:paraId="351354AA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>สึกหรอเล็กน้อย</w:t>
            </w:r>
          </w:p>
          <w:p w14:paraId="41A3D067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hAnsi="Cordia New"/>
                <w:sz w:val="28"/>
              </w:rPr>
              <w:t>17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>kg</w:t>
            </w:r>
            <w:r w:rsidR="00454380" w:rsidRPr="0012516C">
              <w:rPr>
                <w:rFonts w:ascii="Cordia New" w:hAnsi="Cordia New"/>
                <w:sz w:val="28"/>
                <w:cs/>
              </w:rPr>
              <w:t xml:space="preserve"> ไม่พบ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 xml:space="preserve">Liquid             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                 </w:t>
            </w:r>
          </w:p>
          <w:p w14:paraId="447EE6AB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ถือได้ว่าท่อค่อนค้างสะอาดเนื่องจากปริมาณ</w:t>
            </w:r>
            <w:r w:rsidRPr="0012516C">
              <w:rPr>
                <w:rFonts w:ascii="Cordia New" w:hAnsi="Cordia New"/>
                <w:sz w:val="28"/>
              </w:rPr>
              <w:t xml:space="preserve"> milscale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hAnsi="Cordia New"/>
                <w:sz w:val="28"/>
              </w:rPr>
              <w:t xml:space="preserve">Liquid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ต่อความยาวรวมน้อยมาก และผ่าน </w:t>
            </w:r>
            <w:r w:rsidRPr="0012516C">
              <w:rPr>
                <w:rFonts w:ascii="Cordia New" w:hAnsi="Cordia New"/>
                <w:sz w:val="28"/>
              </w:rPr>
              <w:t xml:space="preserve">criteria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ความสะอาดของ </w:t>
            </w:r>
            <w:r w:rsidRPr="0012516C">
              <w:rPr>
                <w:rFonts w:ascii="Cordia New" w:hAnsi="Cordia New"/>
                <w:sz w:val="28"/>
              </w:rPr>
              <w:t>Rosen</w:t>
            </w:r>
          </w:p>
          <w:p w14:paraId="53641380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จากผล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ที่เพิ่มขึ้นส่งผลให้ รท. ยังคงดำเนินแผนงาน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ตามเดิม คือ ยังคงมีจำนวน </w:t>
            </w:r>
            <w:r w:rsidRPr="0012516C">
              <w:rPr>
                <w:rFonts w:ascii="Cordia New" w:hAnsi="Cordia New"/>
                <w:sz w:val="28"/>
              </w:rPr>
              <w:t xml:space="preserve">Cleaning 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/>
                <w:sz w:val="28"/>
              </w:rPr>
              <w:t xml:space="preserve">2559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เหลืออีก 5 ลูก</w:t>
            </w:r>
          </w:p>
        </w:tc>
      </w:tr>
      <w:tr w:rsidR="0011367E" w:rsidRPr="0012516C" w14:paraId="7D1672DE" w14:textId="77777777" w:rsidTr="001365E4">
        <w:trPr>
          <w:trHeight w:val="3677"/>
          <w:jc w:val="center"/>
        </w:trPr>
        <w:tc>
          <w:tcPr>
            <w:tcW w:w="5698" w:type="dxa"/>
          </w:tcPr>
          <w:p w14:paraId="3E251E2F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2E24BDAD" wp14:editId="528D5443">
                  <wp:extent cx="3479601" cy="1996633"/>
                  <wp:effectExtent l="0" t="0" r="6985" b="3810"/>
                  <wp:docPr id="3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835" cy="200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3D2A2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RC5610  IRPC1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IRPC4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 21.000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7AB4575B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73883B56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สึกหรอเล็กน้อย</w:t>
            </w:r>
          </w:p>
          <w:p w14:paraId="4C59470E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พบปริมาณ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ลักษณะฝุ่นผงแห้งสีดำประมาณ 17 </w:t>
            </w:r>
            <w:r w:rsidRPr="0012516C">
              <w:rPr>
                <w:rFonts w:ascii="Cordia New" w:hAnsi="Cordia New" w:cs="Cordia New"/>
                <w:sz w:val="28"/>
              </w:rPr>
              <w:t xml:space="preserve">kg </w:t>
            </w:r>
            <w:r w:rsidR="00454380" w:rsidRPr="0012516C">
              <w:rPr>
                <w:rFonts w:ascii="Cordia New" w:hAnsi="Cordia New" w:cs="Cordia New"/>
                <w:sz w:val="28"/>
                <w:cs/>
              </w:rPr>
              <w:t>ไม่พบ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sz w:val="28"/>
              </w:rPr>
              <w:t>Liquid</w:t>
            </w:r>
          </w:p>
          <w:p w14:paraId="1807C4D2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ถือได้ว่าท่อค่อนข้างสะอาด พร้อมสำหรับการ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MFL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อีก 4 ลูก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 w:cs="Cordia New"/>
                <w:sz w:val="28"/>
              </w:rPr>
              <w:t>2559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</w:tc>
      </w:tr>
      <w:tr w:rsidR="0011367E" w:rsidRPr="0012516C" w14:paraId="57571DC9" w14:textId="77777777" w:rsidTr="001365E4">
        <w:trPr>
          <w:trHeight w:val="3677"/>
          <w:jc w:val="center"/>
        </w:trPr>
        <w:tc>
          <w:tcPr>
            <w:tcW w:w="5698" w:type="dxa"/>
          </w:tcPr>
          <w:p w14:paraId="6141B2E5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12E673F2" wp14:editId="2DFACA14">
                  <wp:extent cx="3481070" cy="2413635"/>
                  <wp:effectExtent l="0" t="0" r="5080" b="5715"/>
                  <wp:docPr id="3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070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8EBF6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BVW7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123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198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2A00FE02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 เดือนมีนาคม  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031D4AB4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สึกหรอเล็กน้อย</w:t>
            </w:r>
          </w:p>
          <w:p w14:paraId="15C782CE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0, 200, 60, 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และปริมาณ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750, 2, 0, 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ลิตร ตามลำดับ</w:t>
            </w:r>
          </w:p>
          <w:p w14:paraId="21F1E125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สะอาด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มากขึ้น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แต่ยังไม่สะอาดพอที่จะ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  <w:tr w:rsidR="0011367E" w:rsidRPr="0012516C" w14:paraId="6A4417D0" w14:textId="77777777" w:rsidTr="001365E4">
        <w:trPr>
          <w:trHeight w:val="3672"/>
          <w:jc w:val="center"/>
        </w:trPr>
        <w:tc>
          <w:tcPr>
            <w:tcW w:w="5698" w:type="dxa"/>
          </w:tcPr>
          <w:p w14:paraId="441E7D96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09273FD4" wp14:editId="41C86455">
                  <wp:extent cx="3480580" cy="2268638"/>
                  <wp:effectExtent l="0" t="0" r="5715" b="0"/>
                  <wp:docPr id="2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063" cy="227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C4CDF7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BVW7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RBMR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115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581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791E5AD6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2 ลูก 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1C8FC958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สึกหรอปานกลางถึงสึกหรอมาก</w:t>
            </w:r>
          </w:p>
          <w:p w14:paraId="532BE359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50, 350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และไม่พบ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ตามลำดับ</w:t>
            </w:r>
          </w:p>
          <w:p w14:paraId="55BDB7E1" w14:textId="77777777" w:rsidR="0011367E" w:rsidRPr="0012516C" w:rsidRDefault="002F344C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2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ถือได้ว่าท่อสะอาดมากขึ้น แต่ยังไม่สะอาดพอที่จะ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</w:tbl>
    <w:p w14:paraId="5152880A" w14:textId="77777777" w:rsidR="00970BE4" w:rsidRPr="0012516C" w:rsidRDefault="00970BE4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6639BCAD" w14:textId="77777777"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14:paraId="500818E8" w14:textId="77777777"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14:paraId="61B050E0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ค่า</w:t>
      </w:r>
      <w:r w:rsidRPr="0012516C">
        <w:rPr>
          <w:rFonts w:ascii="Cordia New" w:hAnsi="Cordia New"/>
          <w:sz w:val="28"/>
          <w:highlight w:val="yellow"/>
        </w:rPr>
        <w:t xml:space="preserve"> 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จะต้องมีการเปรียบเทียบจากการ </w:t>
      </w:r>
      <w:r w:rsidRPr="0012516C">
        <w:rPr>
          <w:rFonts w:ascii="Cordia New" w:hAnsi="Cordia New"/>
          <w:sz w:val="28"/>
          <w:highlight w:val="yellow"/>
        </w:rPr>
        <w:t xml:space="preserve">test </w:t>
      </w:r>
      <w:r w:rsidRPr="0012516C">
        <w:rPr>
          <w:rFonts w:ascii="Cordia New" w:hAnsi="Cordia New"/>
          <w:sz w:val="28"/>
          <w:highlight w:val="yellow"/>
          <w:cs/>
        </w:rPr>
        <w:t xml:space="preserve">โดย </w:t>
      </w:r>
      <w:r w:rsidRPr="0012516C">
        <w:rPr>
          <w:rFonts w:ascii="Cordia New" w:hAnsi="Cordia New"/>
          <w:sz w:val="28"/>
          <w:highlight w:val="yellow"/>
        </w:rPr>
        <w:t xml:space="preserve">Gas control </w:t>
      </w:r>
      <w:r w:rsidRPr="0012516C">
        <w:rPr>
          <w:rFonts w:ascii="Cordia New" w:hAnsi="Cordia New"/>
          <w:sz w:val="28"/>
          <w:highlight w:val="yellow"/>
          <w:cs/>
        </w:rPr>
        <w:t xml:space="preserve">เพื่อตรวจสอบว่า ค่า </w:t>
      </w:r>
      <w:r w:rsidRPr="0012516C">
        <w:rPr>
          <w:rFonts w:ascii="Cordia New" w:hAnsi="Cordia New"/>
          <w:sz w:val="28"/>
          <w:highlight w:val="yellow"/>
        </w:rPr>
        <w:t xml:space="preserve">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ที่ได้นั้นมีค่าลดลงมากหรือน้อยเพียงใด </w:t>
      </w:r>
    </w:p>
    <w:p w14:paraId="441B7DFD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ปริมาณของ</w:t>
      </w:r>
      <w:r w:rsidRPr="0012516C">
        <w:rPr>
          <w:rFonts w:ascii="Cordia New" w:hAnsi="Cordia New"/>
          <w:sz w:val="28"/>
          <w:highlight w:val="yellow"/>
        </w:rPr>
        <w:t xml:space="preserve"> millscale</w:t>
      </w:r>
      <w:r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/>
          <w:sz w:val="28"/>
          <w:highlight w:val="yellow"/>
        </w:rPr>
        <w:t>liquid</w:t>
      </w:r>
      <w:r w:rsidRPr="0012516C">
        <w:rPr>
          <w:rFonts w:ascii="Cordia New" w:hAnsi="Cordia New"/>
          <w:sz w:val="28"/>
          <w:highlight w:val="yellow"/>
          <w:cs/>
        </w:rPr>
        <w:t xml:space="preserve"> อ้างอิงข้อมูลที่</w:t>
      </w:r>
      <w:r w:rsidRPr="0012516C">
        <w:rPr>
          <w:rFonts w:ascii="Cordia New" w:hAnsi="Cordia New"/>
          <w:sz w:val="28"/>
          <w:highlight w:val="yellow"/>
        </w:rPr>
        <w:t xml:space="preserve"> Gas control </w:t>
      </w:r>
      <w:r w:rsidRPr="0012516C">
        <w:rPr>
          <w:rFonts w:ascii="Cordia New" w:hAnsi="Cordia New"/>
          <w:sz w:val="28"/>
          <w:highlight w:val="yellow"/>
          <w:cs/>
        </w:rPr>
        <w:t>รายงาน</w:t>
      </w:r>
    </w:p>
    <w:p w14:paraId="6DBD19DD" w14:textId="77777777"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14:paraId="0A963404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3F563354" w14:textId="77777777" w:rsidR="00C32958" w:rsidRPr="0012516C" w:rsidRDefault="0011367E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Cleaning pig </w:t>
      </w:r>
      <w:r w:rsidRPr="0012516C">
        <w:rPr>
          <w:rFonts w:ascii="Cordia New" w:hAnsi="Cordia New"/>
          <w:sz w:val="28"/>
          <w:highlight w:val="green"/>
          <w:cs/>
        </w:rPr>
        <w:t xml:space="preserve">ในไตรมาส </w:t>
      </w:r>
      <w:r w:rsidRPr="0012516C">
        <w:rPr>
          <w:rFonts w:ascii="Cordia New" w:hAnsi="Cordia New"/>
          <w:sz w:val="28"/>
          <w:highlight w:val="green"/>
        </w:rPr>
        <w:t xml:space="preserve">2 </w:t>
      </w:r>
      <w:r w:rsidRPr="0012516C">
        <w:rPr>
          <w:rFonts w:ascii="Cordia New" w:hAnsi="Cordia New"/>
          <w:sz w:val="28"/>
          <w:highlight w:val="green"/>
          <w:cs/>
        </w:rPr>
        <w:t xml:space="preserve">ตั้งแต่เดือนเมษายน – มิถุนายน มีทั้งสิ้น </w:t>
      </w:r>
      <w:r w:rsidRPr="0012516C">
        <w:rPr>
          <w:rFonts w:ascii="Cordia New" w:hAnsi="Cordia New"/>
          <w:sz w:val="28"/>
          <w:highlight w:val="green"/>
        </w:rPr>
        <w:t xml:space="preserve">42 </w:t>
      </w:r>
      <w:r w:rsidRPr="0012516C">
        <w:rPr>
          <w:rFonts w:ascii="Cordia New" w:hAnsi="Cordia New"/>
          <w:sz w:val="28"/>
          <w:highlight w:val="green"/>
          <w:cs/>
        </w:rPr>
        <w:t xml:space="preserve">ลูก รวม </w:t>
      </w:r>
      <w:r w:rsidRPr="0012516C">
        <w:rPr>
          <w:rFonts w:ascii="Cordia New" w:hAnsi="Cordia New"/>
          <w:sz w:val="28"/>
          <w:highlight w:val="green"/>
        </w:rPr>
        <w:t xml:space="preserve">19 </w:t>
      </w:r>
      <w:r w:rsidRPr="0012516C">
        <w:rPr>
          <w:rFonts w:ascii="Cordia New" w:hAnsi="Cordia New"/>
          <w:sz w:val="28"/>
          <w:highlight w:val="green"/>
          <w:cs/>
        </w:rPr>
        <w:t>เส้นท่อ</w:t>
      </w:r>
      <w:r w:rsidR="00C32958" w:rsidRPr="0012516C">
        <w:rPr>
          <w:rFonts w:ascii="Cordia New" w:hAnsi="Cordia New"/>
          <w:sz w:val="28"/>
          <w:highlight w:val="green"/>
          <w:cs/>
        </w:rPr>
        <w:t xml:space="preserve"> </w:t>
      </w:r>
    </w:p>
    <w:p w14:paraId="68FBE7FE" w14:textId="77777777"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22FFEA3F" w14:textId="77777777" w:rsidR="00765F92" w:rsidRPr="0012516C" w:rsidRDefault="0011367E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commentRangeStart w:id="57"/>
      <w:r w:rsidRPr="0012516C">
        <w:rPr>
          <w:rFonts w:ascii="Cordia New" w:hAnsi="Cordia New"/>
          <w:sz w:val="28"/>
          <w:highlight w:val="green"/>
          <w:cs/>
        </w:rPr>
        <w:t xml:space="preserve">ภาพรวมผลการดำเนินงานประจำไตรมาส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>ตั้งแต่เดือนมกราคม - มีนาคม 2559 ไม่เป็น</w:t>
      </w:r>
      <w:r w:rsidR="00366F72" w:rsidRPr="0012516C">
        <w:rPr>
          <w:rFonts w:ascii="Cordia New" w:hAnsi="Cordia New"/>
          <w:sz w:val="28"/>
          <w:highlight w:val="green"/>
          <w:cs/>
        </w:rPr>
        <w:t>ไป</w:t>
      </w:r>
      <w:r w:rsidRPr="0012516C">
        <w:rPr>
          <w:rFonts w:ascii="Cordia New" w:hAnsi="Cordia New"/>
          <w:sz w:val="28"/>
          <w:highlight w:val="green"/>
          <w:cs/>
        </w:rPr>
        <w:t>ตามแผน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เส้นท่อ ทั้งนี้ที่ต้องปรับแผนเลื่อนวันในการดำเนินงาน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Pr="0012516C">
        <w:rPr>
          <w:rFonts w:ascii="Cordia New" w:hAnsi="Cordia New"/>
          <w:sz w:val="28"/>
          <w:highlight w:val="green"/>
        </w:rPr>
        <w:t xml:space="preserve">PIG </w:t>
      </w:r>
      <w:r w:rsidRPr="0012516C">
        <w:rPr>
          <w:rFonts w:ascii="Cordia New" w:hAnsi="Cordia New"/>
          <w:sz w:val="28"/>
          <w:highlight w:val="green"/>
          <w:cs/>
        </w:rPr>
        <w:t>เพื่อความพร้อมและความเหมาะสมของระบบ</w:t>
      </w:r>
      <w:r w:rsidR="006D5842" w:rsidRPr="0012516C">
        <w:rPr>
          <w:rFonts w:ascii="Cordia New" w:hAnsi="Cordia New"/>
          <w:sz w:val="28"/>
          <w:highlight w:val="green"/>
          <w:cs/>
        </w:rPr>
        <w:t xml:space="preserve">ท่อส่งก๊าซ </w:t>
      </w:r>
      <w:r w:rsidR="00E06B6C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E06B6C" w:rsidRPr="0012516C">
        <w:rPr>
          <w:rFonts w:ascii="Cordia New" w:hAnsi="Cordia New"/>
          <w:sz w:val="28"/>
          <w:highlight w:val="green"/>
        </w:rPr>
        <w:t xml:space="preserve">Constrain Condition </w:t>
      </w:r>
      <w:r w:rsidR="00366F72" w:rsidRPr="0012516C">
        <w:rPr>
          <w:rFonts w:ascii="Cordia New" w:hAnsi="Cordia New"/>
          <w:sz w:val="28"/>
          <w:highlight w:val="green"/>
          <w:cs/>
        </w:rPr>
        <w:t>โดยรวม</w:t>
      </w:r>
      <w:r w:rsidRPr="0012516C">
        <w:rPr>
          <w:rFonts w:ascii="Cordia New" w:hAnsi="Cordia New"/>
          <w:sz w:val="28"/>
          <w:highlight w:val="green"/>
          <w:cs/>
        </w:rPr>
        <w:t xml:space="preserve"> ซึ่งมีรายละเอียดดังตารางด้านล่าง</w:t>
      </w:r>
      <w:commentRangeEnd w:id="57"/>
      <w:r w:rsidR="003A6373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57"/>
      </w:r>
    </w:p>
    <w:p w14:paraId="4ECA26BD" w14:textId="77777777" w:rsidR="00775211" w:rsidRPr="0012516C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347"/>
        <w:gridCol w:w="1622"/>
        <w:gridCol w:w="4111"/>
      </w:tblGrid>
      <w:tr w:rsidR="00366F72" w:rsidRPr="0012516C" w14:paraId="1C114079" w14:textId="77777777" w:rsidTr="000A272E">
        <w:tc>
          <w:tcPr>
            <w:tcW w:w="2347" w:type="dxa"/>
          </w:tcPr>
          <w:p w14:paraId="3C3CEED0" w14:textId="77777777" w:rsidR="00366F72" w:rsidRPr="0012516C" w:rsidRDefault="00366F72" w:rsidP="001365E4">
            <w:pPr>
              <w:pStyle w:val="ListParagraph"/>
              <w:spacing w:line="264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1622" w:type="dxa"/>
          </w:tcPr>
          <w:p w14:paraId="08A2665A" w14:textId="77777777" w:rsidR="00366F72" w:rsidRPr="0012516C" w:rsidRDefault="00366F72" w:rsidP="001365E4">
            <w:pPr>
              <w:pStyle w:val="ListParagraph"/>
              <w:spacing w:after="0" w:line="240" w:lineRule="auto"/>
              <w:ind w:left="-108" w:right="-108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4111" w:type="dxa"/>
          </w:tcPr>
          <w:p w14:paraId="593D346E" w14:textId="77777777" w:rsidR="00366F72" w:rsidRPr="0012516C" w:rsidRDefault="00366F72" w:rsidP="001365E4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รายละเอียด</w:t>
            </w:r>
          </w:p>
        </w:tc>
      </w:tr>
      <w:tr w:rsidR="00366F72" w:rsidRPr="0012516C" w14:paraId="1EB0D9E7" w14:textId="77777777" w:rsidTr="000A272E">
        <w:tc>
          <w:tcPr>
            <w:tcW w:w="2347" w:type="dxa"/>
          </w:tcPr>
          <w:p w14:paraId="5CE313A2" w14:textId="77777777" w:rsidR="00366F72" w:rsidRPr="0012516C" w:rsidRDefault="00334B2C" w:rsidP="00334B2C">
            <w:pPr>
              <w:pStyle w:val="ListParagraph"/>
              <w:spacing w:line="240" w:lineRule="auto"/>
              <w:ind w:left="-47" w:right="-108"/>
              <w:jc w:val="left"/>
              <w:outlineLvl w:val="0"/>
              <w:rPr>
                <w:rFonts w:ascii="Cordia New" w:hAnsi="Cordia New"/>
                <w:sz w:val="28"/>
                <w:highlight w:val="yellow"/>
              </w:rPr>
            </w:pPr>
            <w:r w:rsidRPr="0012516C">
              <w:rPr>
                <w:rFonts w:ascii="Cordia New" w:hAnsi="Cordia New"/>
                <w:sz w:val="28"/>
                <w:highlight w:val="yellow"/>
              </w:rPr>
              <w:t xml:space="preserve">Cleaning Pig 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RC0630 BCS</w:t>
            </w:r>
            <w:r w:rsidR="00366F72" w:rsidRPr="0012516C">
              <w:rPr>
                <w:rFonts w:ascii="Cordia New" w:hAnsi="Cordia New"/>
                <w:sz w:val="28"/>
                <w:highlight w:val="yellow"/>
                <w:cs/>
              </w:rPr>
              <w:t>-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WNMR</w:t>
            </w:r>
          </w:p>
        </w:tc>
        <w:tc>
          <w:tcPr>
            <w:tcW w:w="1622" w:type="dxa"/>
          </w:tcPr>
          <w:p w14:paraId="0E75181A" w14:textId="77777777" w:rsidR="00366F72" w:rsidRPr="0012516C" w:rsidRDefault="00366F72" w:rsidP="001365E4">
            <w:pPr>
              <w:pStyle w:val="ListParagraph"/>
              <w:spacing w:line="240" w:lineRule="auto"/>
              <w:ind w:left="-108" w:right="-108"/>
              <w:jc w:val="center"/>
              <w:outlineLvl w:val="0"/>
              <w:rPr>
                <w:rFonts w:ascii="Cordia New" w:hAnsi="Cordia New"/>
                <w:sz w:val="28"/>
                <w:highlight w:val="yellow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เลื่อนวัน</w:t>
            </w:r>
          </w:p>
        </w:tc>
        <w:tc>
          <w:tcPr>
            <w:tcW w:w="4111" w:type="dxa"/>
          </w:tcPr>
          <w:p w14:paraId="3D2A66A7" w14:textId="77777777" w:rsidR="00366F72" w:rsidRPr="0012516C" w:rsidRDefault="00366F72" w:rsidP="001365E4">
            <w:pPr>
              <w:pStyle w:val="ListParagraph"/>
              <w:spacing w:line="240" w:lineRule="auto"/>
              <w:ind w:left="0"/>
              <w:outlineLvl w:val="0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จากเดิมวันที่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21,23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มี.ค.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="00334B2C" w:rsidRPr="0012516C">
              <w:rPr>
                <w:rFonts w:ascii="Cordia New" w:hAnsi="Cordia New"/>
                <w:sz w:val="28"/>
                <w:highlight w:val="yellow"/>
              </w:rPr>
              <w:t>9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เป็นวันที่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 xml:space="preserve">3,24 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เม.ย.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9</w:t>
            </w:r>
          </w:p>
        </w:tc>
      </w:tr>
    </w:tbl>
    <w:p w14:paraId="01A44678" w14:textId="77777777"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14:paraId="16300B04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14:paraId="4C234C61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013605DD" w14:textId="77777777"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14:paraId="108B9833" w14:textId="77777777"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565A96BF" w14:textId="77777777"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14:paraId="6C5607E5" w14:textId="77777777"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14:paraId="3B79D0EE" w14:textId="77777777"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noProof/>
          <w:highlight w:val="green"/>
        </w:rPr>
        <w:drawing>
          <wp:anchor distT="0" distB="0" distL="114300" distR="114300" simplePos="0" relativeHeight="251656704" behindDoc="0" locked="0" layoutInCell="1" allowOverlap="1" wp14:anchorId="3FBDF32F" wp14:editId="752737E6">
            <wp:simplePos x="0" y="0"/>
            <wp:positionH relativeFrom="column">
              <wp:posOffset>-381000</wp:posOffset>
            </wp:positionH>
            <wp:positionV relativeFrom="paragraph">
              <wp:posOffset>261620</wp:posOffset>
            </wp:positionV>
            <wp:extent cx="6771640" cy="10490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p w14:paraId="4B51144D" w14:textId="77777777" w:rsidR="00FA2A12" w:rsidRPr="0012516C" w:rsidRDefault="00FA2A12" w:rsidP="0012512E">
      <w:pPr>
        <w:pStyle w:val="ListParagraph"/>
        <w:spacing w:line="264" w:lineRule="auto"/>
        <w:ind w:left="1843" w:firstLine="1037"/>
        <w:jc w:val="left"/>
        <w:outlineLvl w:val="0"/>
        <w:rPr>
          <w:rFonts w:ascii="Cordia New" w:hAnsi="Cordia New"/>
          <w:sz w:val="28"/>
        </w:rPr>
      </w:pPr>
    </w:p>
    <w:p w14:paraId="00849FA6" w14:textId="77777777"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7AED5654" w14:textId="77777777"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14:paraId="7E15C91A" w14:textId="77777777"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14:paraId="24D0E81A" w14:textId="77777777" w:rsidR="008A0DD0" w:rsidRPr="0012516C" w:rsidRDefault="008A0DD0" w:rsidP="008A0DD0">
      <w:pPr>
        <w:rPr>
          <w:rFonts w:ascii="Browallia New" w:hAnsi="Browallia New" w:cs="Browallia New"/>
          <w:sz w:val="28"/>
          <w:cs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8A0DD0" w:rsidRPr="0012516C" w14:paraId="728943D6" w14:textId="77777777" w:rsidTr="007219C0">
        <w:tc>
          <w:tcPr>
            <w:tcW w:w="1985" w:type="dxa"/>
          </w:tcPr>
          <w:p w14:paraId="7D64F872" w14:textId="77777777" w:rsidR="008A0DD0" w:rsidRPr="0012516C" w:rsidRDefault="008A0DD0" w:rsidP="007219C0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7371" w:type="dxa"/>
          </w:tcPr>
          <w:p w14:paraId="259C26CD" w14:textId="77777777" w:rsidR="008A0DD0" w:rsidRPr="0012516C" w:rsidRDefault="008A0DD0" w:rsidP="007219C0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ผลการดำเนินงาน</w:t>
            </w:r>
          </w:p>
        </w:tc>
      </w:tr>
      <w:tr w:rsidR="008A0DD0" w:rsidRPr="0012516C" w14:paraId="22C94FDB" w14:textId="77777777" w:rsidTr="007219C0">
        <w:tc>
          <w:tcPr>
            <w:tcW w:w="1985" w:type="dxa"/>
          </w:tcPr>
          <w:p w14:paraId="16FC5FE2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BKT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ERP</w:t>
            </w:r>
          </w:p>
        </w:tc>
        <w:tc>
          <w:tcPr>
            <w:tcW w:w="7371" w:type="dxa"/>
          </w:tcPr>
          <w:p w14:paraId="6AF70D62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Site survey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ร่วมกับผู้รับเหมาแล้วเสร็จ มีการ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Gauge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ในช่วงเดือนสิงหาคม และผู้รับเหมาสามารถจอง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ILI 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โดยจะเริ่มเตรียมอุปกรณ์อีกครั้งช่วงเดือนพ.ย.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59</w:t>
            </w:r>
          </w:p>
        </w:tc>
      </w:tr>
      <w:tr w:rsidR="008A0DD0" w:rsidRPr="0012516C" w14:paraId="15F7A33D" w14:textId="77777777" w:rsidTr="007219C0">
        <w:tc>
          <w:tcPr>
            <w:tcW w:w="1985" w:type="dxa"/>
          </w:tcPr>
          <w:p w14:paraId="200943BA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Amata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TNP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MR</w:t>
            </w:r>
          </w:p>
        </w:tc>
        <w:tc>
          <w:tcPr>
            <w:tcW w:w="7371" w:type="dxa"/>
          </w:tcPr>
          <w:p w14:paraId="1E77EEC5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ท่อก๊าซเส้นนี้ยังสามารถทำการ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operate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ด้วย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MAOP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เท่าเดิมได้ โดยจากการตรวจสอบ</w:t>
            </w:r>
          </w:p>
          <w:p w14:paraId="7A0FB7E1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External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480E3B68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จำนวนน้อย มีทั้งสิ้น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จุดที่พบความลึกมากกว่า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โดยจุดที่ลึกที่สุดมีค่าร้อยละ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39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ของความหนาท่อ ที่ตำแหน่ง 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KP007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+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499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ซึ่งขนาดของ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ที่พบทั้งหมด เมื่อประเมินความแข็งแรงของท่อก๊าซ 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ASME B31G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พบว่ายังอยู่ใน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ทั้งหมด </w:t>
            </w:r>
          </w:p>
          <w:p w14:paraId="6509EA9B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Internal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487A36BE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ไม่พบ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Internal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10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</w:p>
          <w:p w14:paraId="1392E939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Mechanical Damage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0609ED27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Mechanical damage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ที่มีขนาดมากกว่า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OD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ที่ยอมรับได้ตาม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ASME B31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8</w:t>
            </w:r>
          </w:p>
          <w:p w14:paraId="45DBA28C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หมายเหตุ: อุปกรณ์ในการวัดนี้มีค่า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Accuracy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ประมาณ +/-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% ของความหนาท่อ</w:t>
            </w:r>
          </w:p>
        </w:tc>
      </w:tr>
      <w:tr w:rsidR="008A0DD0" w:rsidRPr="0012516C" w14:paraId="2D6C8E13" w14:textId="77777777" w:rsidTr="007219C0">
        <w:tc>
          <w:tcPr>
            <w:tcW w:w="1985" w:type="dxa"/>
          </w:tcPr>
          <w:p w14:paraId="583E0E7C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IRPC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-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4</w:t>
            </w:r>
          </w:p>
        </w:tc>
        <w:tc>
          <w:tcPr>
            <w:tcW w:w="7371" w:type="dxa"/>
          </w:tcPr>
          <w:p w14:paraId="5FBE9525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ดำเนินการ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แล้วเสร็จในเดือน ต.ค. ขณะนี้อยู่ระหว่างรอผลการตรวจสอบ โดยเบื้องต้น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สามารถเก็บข้อมูลได้สมบูรณ์</w:t>
            </w:r>
          </w:p>
        </w:tc>
      </w:tr>
      <w:tr w:rsidR="008A0DD0" w:rsidRPr="0012516C" w14:paraId="13EC53EF" w14:textId="77777777" w:rsidTr="007219C0">
        <w:trPr>
          <w:trHeight w:val="778"/>
        </w:trPr>
        <w:tc>
          <w:tcPr>
            <w:tcW w:w="1985" w:type="dxa"/>
          </w:tcPr>
          <w:p w14:paraId="38933C61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RBMR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RPCL</w:t>
            </w:r>
          </w:p>
          <w:p w14:paraId="0380280A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NB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–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NBMR</w:t>
            </w:r>
          </w:p>
          <w:p w14:paraId="668CB018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BV 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 20</w:t>
            </w:r>
          </w:p>
        </w:tc>
        <w:tc>
          <w:tcPr>
            <w:tcW w:w="7371" w:type="dxa"/>
          </w:tcPr>
          <w:p w14:paraId="3E4C65DB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ยกเลิกงาน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ในปี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2559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เพื่อให้เป็นไปตามนโยบาย ผทก. ที่จะให้เปลี่ยนการประมูลจัดจ้าง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เป็นระยะยาว (เลื่อนแผนข้างต้นไปปี </w:t>
            </w:r>
            <w:commentRangeStart w:id="58"/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2560</w:t>
            </w:r>
            <w:commentRangeEnd w:id="58"/>
            <w:r w:rsidRPr="0012516C">
              <w:rPr>
                <w:rStyle w:val="CommentReference"/>
                <w:rFonts w:ascii="Angsana New" w:eastAsia="SimSun" w:hAnsi="Angsana New" w:cs="Angsana New"/>
                <w:lang w:eastAsia="zh-CN"/>
              </w:rPr>
              <w:commentReference w:id="58"/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)</w:t>
            </w:r>
          </w:p>
        </w:tc>
      </w:tr>
    </w:tbl>
    <w:p w14:paraId="6C5CB557" w14:textId="77777777"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14:paraId="3BA5A951" w14:textId="77777777" w:rsidR="00D26206" w:rsidRPr="0012516C" w:rsidRDefault="00D26206" w:rsidP="00D26206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5D5D52AE" w14:textId="77777777" w:rsidR="00D26206" w:rsidRPr="0012516C" w:rsidRDefault="00D26206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ILI pig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ในปีนี้มีทั้งหมด </w:t>
      </w:r>
      <w:r w:rsidR="00366F72" w:rsidRPr="0012516C">
        <w:rPr>
          <w:rFonts w:ascii="Cordia New" w:hAnsi="Cordia New"/>
          <w:sz w:val="28"/>
          <w:highlight w:val="green"/>
        </w:rPr>
        <w:t xml:space="preserve">5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เส้นท่อ ได้แก่ </w:t>
      </w:r>
      <w:r w:rsidR="00366F72" w:rsidRPr="0012516C">
        <w:rPr>
          <w:rFonts w:ascii="Cordia New" w:hAnsi="Cordia New"/>
          <w:sz w:val="28"/>
          <w:highlight w:val="green"/>
        </w:rPr>
        <w:t>BKT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ERP, Amata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TNP, IRPC1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IRPC4, RB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RPCL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366F72" w:rsidRPr="0012516C">
        <w:rPr>
          <w:rFonts w:ascii="Cordia New" w:hAnsi="Cordia New"/>
          <w:sz w:val="28"/>
          <w:highlight w:val="green"/>
        </w:rPr>
        <w:t>NB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NBMR </w:t>
      </w:r>
      <w:r w:rsidR="00366F72" w:rsidRPr="0012516C">
        <w:rPr>
          <w:rFonts w:ascii="Cordia New" w:hAnsi="Cordia New"/>
          <w:sz w:val="28"/>
          <w:highlight w:val="green"/>
          <w:cs/>
        </w:rPr>
        <w:t>ซึ่ง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มีแผน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ในเดือนสิงหาคม</w:t>
      </w:r>
      <w:r w:rsidR="00FA5D2C" w:rsidRPr="0012516C">
        <w:rPr>
          <w:rFonts w:ascii="Cordia New" w:hAnsi="Cordia New"/>
          <w:sz w:val="28"/>
          <w:highlight w:val="green"/>
          <w:cs/>
        </w:rPr>
        <w:t>-</w:t>
      </w:r>
      <w:r w:rsidR="00FA5D2C" w:rsidRPr="0012516C">
        <w:rPr>
          <w:rFonts w:ascii="Cordia New" w:hAnsi="Cordia New" w:hint="cs"/>
          <w:sz w:val="28"/>
          <w:highlight w:val="green"/>
          <w:cs/>
        </w:rPr>
        <w:t xml:space="preserve">กันยายน </w:t>
      </w:r>
      <w:r w:rsidR="00FA5D2C" w:rsidRPr="0012516C">
        <w:rPr>
          <w:rFonts w:ascii="Cordia New" w:hAnsi="Cordia New"/>
          <w:sz w:val="28"/>
          <w:highlight w:val="green"/>
        </w:rPr>
        <w:t>2559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6039B746" w14:textId="77777777"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2138DF02" w14:textId="77777777"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เส้นท่อ </w:t>
      </w:r>
      <w:r w:rsidR="0025514F" w:rsidRPr="0012516C">
        <w:rPr>
          <w:rFonts w:ascii="Cordia New" w:hAnsi="Cordia New"/>
          <w:sz w:val="28"/>
          <w:highlight w:val="green"/>
        </w:rPr>
        <w:t>RB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FA5D2C" w:rsidRPr="0012516C">
        <w:rPr>
          <w:rFonts w:ascii="Cordia New" w:hAnsi="Cordia New"/>
          <w:sz w:val="28"/>
          <w:highlight w:val="green"/>
          <w:cs/>
        </w:rPr>
        <w:t>นั้นยัง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ไม่ได้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กำหนดการณ์ </w:t>
      </w:r>
      <w:r w:rsidR="0025514F" w:rsidRPr="0012516C">
        <w:rPr>
          <w:rFonts w:ascii="Cordia New" w:hAnsi="Cordia New"/>
          <w:sz w:val="28"/>
          <w:highlight w:val="green"/>
        </w:rPr>
        <w:t xml:space="preserve">Run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ที่เหมาะสมกับ </w:t>
      </w:r>
      <w:r w:rsidR="00FA5D2C" w:rsidRPr="0012516C">
        <w:rPr>
          <w:rFonts w:ascii="Cordia New" w:hAnsi="Cordia New"/>
          <w:sz w:val="28"/>
          <w:highlight w:val="green"/>
        </w:rPr>
        <w:t xml:space="preserve">Constrain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ต่อไป ทั้งนี้เนื่องจาก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ที่เหมาะสมต้องอาศัยจังหวะที่โรงไฟฟ้า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ใช้ก๊าซอยู่ระหว่าง </w:t>
      </w:r>
      <w:r w:rsidR="0025514F" w:rsidRPr="0012516C">
        <w:rPr>
          <w:rFonts w:ascii="Cordia New" w:hAnsi="Cordia New"/>
          <w:sz w:val="28"/>
          <w:highlight w:val="green"/>
        </w:rPr>
        <w:t>50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200 MMscfd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ซึ่งโดยส่วนใหญ่แผนการเดินเครื่องของโรงไฟฟ้า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จะใช้ก๊าซเต็มที่ตลอดที่ </w:t>
      </w:r>
      <w:r w:rsidR="0025514F" w:rsidRPr="0012516C">
        <w:rPr>
          <w:rFonts w:ascii="Cordia New" w:hAnsi="Cordia New"/>
          <w:sz w:val="28"/>
          <w:highlight w:val="green"/>
        </w:rPr>
        <w:t xml:space="preserve">250 MMscfd </w:t>
      </w:r>
      <w:r w:rsidR="0025514F" w:rsidRPr="0012516C">
        <w:rPr>
          <w:rFonts w:ascii="Cordia New" w:hAnsi="Cordia New"/>
          <w:sz w:val="28"/>
          <w:highlight w:val="green"/>
          <w:cs/>
        </w:rPr>
        <w:t>อย่างไรก็ตามคาดว่าจะสามารถหากำหนดการณ์ได้ภายในปีนี้</w:t>
      </w:r>
    </w:p>
    <w:p w14:paraId="1DD01CC1" w14:textId="77777777"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14:paraId="53EBE776" w14:textId="77777777"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14:paraId="1C1B816C" w14:textId="77777777"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commentRangeStart w:id="59"/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  <w:commentRangeEnd w:id="59"/>
      <w:r w:rsidR="00786A03" w:rsidRPr="0012516C">
        <w:rPr>
          <w:rStyle w:val="CommentReference"/>
          <w:rFonts w:ascii="Angsana New" w:eastAsia="SimSun" w:hAnsi="Angsana New"/>
          <w:lang w:eastAsia="zh-CN"/>
        </w:rPr>
        <w:commentReference w:id="59"/>
      </w:r>
    </w:p>
    <w:p w14:paraId="6640C0C2" w14:textId="77777777"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14:paraId="5D2FB8FA" w14:textId="77777777"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14:paraId="0AD83B3F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24658CFF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66DED373" w14:textId="77777777"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6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61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7C986CFC" wp14:editId="7E99F841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E7EDB8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62" w:author="NAVASIN HOMHUAL" w:date="2016-09-05T21:24:00Z">
                                    <w:rPr/>
                                  </w:rPrChange>
                                </w:rPr>
                                <w:pPrChange w:id="6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C986CFC" id="Rectangle 23" o:spid="_x0000_s1033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3AE7EDB8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4" w:author="NAVASIN HOMHUAL" w:date="2016-09-05T21:24:00Z">
                              <w:rPr/>
                            </w:rPrChange>
                          </w:rPr>
                          <w:pPrChange w:id="6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14:paraId="0D62C131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14:paraId="209A232F" w14:textId="77777777"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54448642" w14:textId="77777777"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14:paraId="63DF770E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0EE72F34" w14:textId="77777777"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14:paraId="560A8C92" w14:textId="77777777"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commentRangeStart w:id="66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3D5C76D" wp14:editId="6B509D80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6"/>
      <w:r w:rsidR="009634CF" w:rsidRPr="0012516C">
        <w:rPr>
          <w:rStyle w:val="CommentReference"/>
          <w:rFonts w:ascii="Angsana New" w:eastAsia="SimSun" w:hAnsi="Angsana New"/>
          <w:lang w:eastAsia="zh-CN"/>
        </w:rPr>
        <w:commentReference w:id="66"/>
      </w:r>
    </w:p>
    <w:p w14:paraId="6DBF9D18" w14:textId="77777777"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14:paraId="6AFA9CAC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2B597589" w14:textId="77777777"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21FED6C6" w14:textId="77777777"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commentRangeStart w:id="67"/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14:paraId="488220C7" w14:textId="77777777"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14:paraId="43304AA2" w14:textId="77777777"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  <w:commentRangeEnd w:id="67"/>
      <w:r w:rsidR="00481527" w:rsidRPr="0012516C">
        <w:rPr>
          <w:rStyle w:val="CommentReference"/>
          <w:rFonts w:ascii="Angsana New" w:eastAsia="SimSun" w:hAnsi="Angsana New" w:cs="Angsana New"/>
          <w:highlight w:val="green"/>
          <w:lang w:eastAsia="zh-CN"/>
        </w:rPr>
        <w:commentReference w:id="67"/>
      </w:r>
    </w:p>
    <w:p w14:paraId="2EAC089C" w14:textId="77777777"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18D327C2" w14:textId="77777777"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14:paraId="77A90435" w14:textId="77777777"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2A135114" w14:textId="77777777"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14:paraId="421A2E6D" w14:textId="77777777"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0EB72FEA" wp14:editId="24B5D397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3F45A" w14:textId="77777777"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14:paraId="5871D19F" w14:textId="77777777"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68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69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6E830871" wp14:editId="33E7C6EB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BC478E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70" w:author="NAVASIN HOMHUAL" w:date="2016-09-05T21:24:00Z">
                                    <w:rPr/>
                                  </w:rPrChange>
                                </w:rPr>
                                <w:pPrChange w:id="71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E830871" id="Rectangle 24" o:spid="_x0000_s1034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47BC478E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72" w:author="NAVASIN HOMHUAL" w:date="2016-09-05T21:24:00Z">
                              <w:rPr/>
                            </w:rPrChange>
                          </w:rPr>
                          <w:pPrChange w:id="73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14:paraId="2183B20F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14:paraId="54529A9A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0001E5C8" w14:textId="77777777"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14:paraId="63D8E958" w14:textId="77777777"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14:paraId="137CBDF3" w14:textId="77777777"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14:paraId="338FC09C" w14:textId="77777777"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14:paraId="2CDCF664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14:paraId="33E52C60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14:paraId="79E434BD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42C83D02" w14:textId="77777777"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14:paraId="16D9436E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27FC944D" w14:textId="77777777"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14:paraId="1FD21070" w14:textId="77777777"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58CD5095" w14:textId="77777777"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5799514C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14:paraId="2FD0C367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6E50461" w14:textId="77777777"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14:paraId="4AE605C2" w14:textId="77777777"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14:paraId="7577BB84" w14:textId="77777777"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14:paraId="0D61A134" w14:textId="77777777"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7572113E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40C710F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14:paraId="5C5A17E7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0753CF64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14:paraId="3547D3F8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1F9BA41E" w14:textId="77777777"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30F3D044" w14:textId="77777777"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14:paraId="1489917B" w14:textId="77777777"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74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75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5DC7068D" wp14:editId="37533F9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887034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76" w:author="NAVASIN HOMHUAL" w:date="2016-09-05T21:24:00Z">
                                    <w:rPr/>
                                  </w:rPrChange>
                                </w:rPr>
                                <w:pPrChange w:id="77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DC7068D" id="Rectangle 25" o:spid="_x0000_s1035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D2172raQIAACo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52887034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78" w:author="NAVASIN HOMHUAL" w:date="2016-09-05T21:24:00Z">
                              <w:rPr/>
                            </w:rPrChange>
                          </w:rPr>
                          <w:pPrChange w:id="79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14:paraId="7C9EC7D0" w14:textId="77777777"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14:paraId="7264763D" w14:textId="77777777"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1318EFC9" w14:textId="77777777"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14:paraId="3EB39B9B" w14:textId="77777777"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14:paraId="0B655BE2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4A82A705" w14:textId="77777777"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14:paraId="114E5452" w14:textId="77777777"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14:paraId="050577AE" w14:textId="77777777"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3DCCEFEE" w14:textId="77777777"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14:paraId="7A1D4D42" w14:textId="77777777"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14:paraId="5129C7F9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4AE983FB" w14:textId="77777777"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7B791CEE" w14:textId="77777777"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14:paraId="7057D41D" w14:textId="77777777"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4714DE6" w14:textId="77777777"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14:paraId="39C66A04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0BDDDFDE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14:paraId="59E1F4E7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4C7D3708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14:paraId="7AB50412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0D6A2266" w14:textId="77777777"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3BB66046" w14:textId="77777777"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14:paraId="5E982044" w14:textId="77777777"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14:paraId="0D1AAB72" w14:textId="77777777"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14:paraId="532FE69D" w14:textId="77777777"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6FAF09B2" w14:textId="77777777"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14:paraId="2913EAC0" w14:textId="77777777"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14:paraId="7C218F9A" w14:textId="77777777"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2E8F0E91" w14:textId="77777777"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14:paraId="412EA1D3" w14:textId="77777777"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14:paraId="3502EAA1" w14:textId="77777777"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14:paraId="4BEFE732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14:paraId="4D8558A8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14:paraId="0FA709AA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162A7010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7519DD37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14:paraId="7C488B27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14:paraId="060F40E5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14:paraId="1239500F" w14:textId="77777777"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14:paraId="3BC11223" w14:textId="77777777"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14:paraId="78E19583" w14:textId="77777777"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0131C9C4" w14:textId="77777777"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14:paraId="6E160B63" w14:textId="77777777"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5EBFD518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005ECFF7" w14:textId="77777777"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14:paraId="505CECD4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14:paraId="17F66067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14:paraId="61DD1A0B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14:paraId="7A3D14E6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14:paraId="1457B3E4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14:paraId="039D00E2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14:paraId="3937836B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21B964E2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14:paraId="605FF0BD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14:paraId="5BA37D2B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14:paraId="2A05B3CA" w14:textId="77777777"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27"/>
      <w:footerReference w:type="default" r:id="rId28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9" w:author="SuurBuur" w:date="2017-01-06T11:48:00Z" w:initials="S">
    <w:p w14:paraId="472B1B87" w14:textId="77777777" w:rsidR="003E5EAC" w:rsidRDefault="003E5EAC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ส่งมาเป็นรูปทั้งกราฟเลย</w:t>
      </w:r>
    </w:p>
  </w:comment>
  <w:comment w:id="50" w:author="SuurBuur" w:date="2017-01-06T11:49:00Z" w:initials="S">
    <w:p w14:paraId="5BCBD5F2" w14:textId="77777777" w:rsidR="005A3CA5" w:rsidRDefault="005A3CA5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ส่งมาทั้งกราฟเป็นรูป</w:t>
      </w:r>
    </w:p>
  </w:comment>
  <w:comment w:id="57" w:author="SuurBuur" w:date="2017-01-06T11:28:00Z" w:initials="S">
    <w:p w14:paraId="35DB7ED4" w14:textId="77777777" w:rsidR="003A6373" w:rsidRDefault="003A6373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szCs w:val="20"/>
          <w:cs/>
        </w:rPr>
        <w:t xml:space="preserve"> </w:t>
      </w:r>
      <w:r>
        <w:rPr>
          <w:rFonts w:hint="cs"/>
          <w:cs/>
        </w:rPr>
        <w:t>ดึงเป็นรายเส้นท่อที่รัน ซึ่งใน</w:t>
      </w:r>
      <w:r>
        <w:t xml:space="preserve"> Pigging </w:t>
      </w:r>
      <w:r>
        <w:rPr>
          <w:rFonts w:hint="cs"/>
          <w:cs/>
        </w:rPr>
        <w:t>จะมีบันทึกอุปสรรคแล้ว</w:t>
      </w:r>
    </w:p>
  </w:comment>
  <w:comment w:id="58" w:author="SuurBuur" w:date="2017-01-06T11:35:00Z" w:initials="S">
    <w:p w14:paraId="409D63A8" w14:textId="77777777" w:rsidR="008A0DD0" w:rsidRDefault="008A0DD0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รบกวนพี่กู่ช่วย</w:t>
      </w:r>
      <w:r w:rsidR="00853B57">
        <w:t xml:space="preserve"> Set up format </w:t>
      </w:r>
      <w:r w:rsidR="00853B57">
        <w:rPr>
          <w:rFonts w:hint="cs"/>
          <w:cs/>
        </w:rPr>
        <w:t>ในการแสดงผลรายงาน</w:t>
      </w:r>
    </w:p>
  </w:comment>
  <w:comment w:id="59" w:author="SuurBuur" w:date="2017-01-06T11:38:00Z" w:initials="S">
    <w:p w14:paraId="7104F94C" w14:textId="77777777" w:rsidR="00786A03" w:rsidRDefault="00786A03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ใส่</w:t>
      </w:r>
      <w:r w:rsidR="00853B57">
        <w:t xml:space="preserve"> Manual </w:t>
      </w:r>
      <w:r w:rsidR="00853B57">
        <w:rPr>
          <w:rFonts w:hint="cs"/>
          <w:cs/>
        </w:rPr>
        <w:t>แค่ช่องเดียว</w:t>
      </w:r>
    </w:p>
  </w:comment>
  <w:comment w:id="66" w:author="SuurBuur" w:date="2017-01-06T11:40:00Z" w:initials="S">
    <w:p w14:paraId="66DCCD92" w14:textId="77777777" w:rsidR="009634CF" w:rsidRDefault="009634CF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ตัวเลขข้างในเป็นเลขสถานี</w:t>
      </w:r>
    </w:p>
    <w:p w14:paraId="3FC748B5" w14:textId="77777777" w:rsidR="009634CF" w:rsidRDefault="00853B57">
      <w:pPr>
        <w:pStyle w:val="CommentText"/>
      </w:pPr>
      <w:r>
        <w:rPr>
          <w:rFonts w:hint="cs"/>
          <w:cs/>
        </w:rPr>
        <w:t>และแสดงผลทุก</w:t>
      </w:r>
      <w:r>
        <w:t xml:space="preserve"> Quarter</w:t>
      </w:r>
    </w:p>
    <w:p w14:paraId="5B3D2C75" w14:textId="77777777" w:rsidR="009634CF" w:rsidRDefault="00853B57">
      <w:pPr>
        <w:pStyle w:val="CommentText"/>
      </w:pPr>
      <w:r>
        <w:rPr>
          <w:rFonts w:hint="cs"/>
          <w:cs/>
        </w:rPr>
        <w:t xml:space="preserve">ดึงเฉพาะ </w:t>
      </w:r>
      <w:r>
        <w:t xml:space="preserve">Asset GTA </w:t>
      </w:r>
      <w:r>
        <w:rPr>
          <w:szCs w:val="20"/>
          <w:cs/>
        </w:rPr>
        <w:t>(</w:t>
      </w:r>
      <w:r>
        <w:t xml:space="preserve">Customer Type </w:t>
      </w:r>
      <w:r>
        <w:rPr>
          <w:szCs w:val="20"/>
          <w:cs/>
        </w:rPr>
        <w:t xml:space="preserve">= </w:t>
      </w:r>
      <w:r>
        <w:rPr>
          <w:rFonts w:hint="cs"/>
          <w:cs/>
        </w:rPr>
        <w:t>ท่อประธาน</w:t>
      </w:r>
      <w:r>
        <w:rPr>
          <w:szCs w:val="20"/>
          <w:cs/>
        </w:rPr>
        <w:t>)</w:t>
      </w:r>
    </w:p>
  </w:comment>
  <w:comment w:id="67" w:author="SuurBuur" w:date="2017-01-06T11:41:00Z" w:initials="S">
    <w:p w14:paraId="54DF6323" w14:textId="77777777" w:rsidR="00481527" w:rsidRDefault="00481527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ดึงจาก</w:t>
      </w:r>
      <w:r w:rsidR="00853B57">
        <w:t xml:space="preserve"> Report </w:t>
      </w:r>
      <w:r w:rsidR="00853B57">
        <w:rPr>
          <w:rFonts w:hint="cs"/>
          <w:cs/>
        </w:rPr>
        <w:t>รูปแบบตารางมาใส่ โดยจะต้องรอ</w:t>
      </w:r>
      <w:r w:rsidR="00853B57">
        <w:t xml:space="preserve"> Report  Piping</w:t>
      </w:r>
      <w:r w:rsidR="00853B57">
        <w:rPr>
          <w:rFonts w:hint="cs"/>
          <w:cs/>
        </w:rPr>
        <w:t xml:space="preserve"> ขึ้นก่อน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2B1B87" w15:done="0"/>
  <w15:commentEx w15:paraId="5BCBD5F2" w15:done="0"/>
  <w15:commentEx w15:paraId="35DB7ED4" w15:done="0"/>
  <w15:commentEx w15:paraId="409D63A8" w15:done="0"/>
  <w15:commentEx w15:paraId="7104F94C" w15:done="0"/>
  <w15:commentEx w15:paraId="5B3D2C75" w15:done="0"/>
  <w15:commentEx w15:paraId="54DF632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2B1B87" w16cid:durableId="1CE197B6"/>
  <w16cid:commentId w16cid:paraId="5BCBD5F2" w16cid:durableId="1CE197B7"/>
  <w16cid:commentId w16cid:paraId="35DB7ED4" w16cid:durableId="1CE197B8"/>
  <w16cid:commentId w16cid:paraId="409D63A8" w16cid:durableId="1CE197B9"/>
  <w16cid:commentId w16cid:paraId="7104F94C" w16cid:durableId="1CE197BA"/>
  <w16cid:commentId w16cid:paraId="5B3D2C75" w16cid:durableId="1CE197BB"/>
  <w16cid:commentId w16cid:paraId="54DF6323" w16cid:durableId="1CE197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0CCD4" w14:textId="77777777" w:rsidR="000A150B" w:rsidRDefault="000A150B">
      <w:r>
        <w:separator/>
      </w:r>
    </w:p>
  </w:endnote>
  <w:endnote w:type="continuationSeparator" w:id="0">
    <w:p w14:paraId="6BE4C552" w14:textId="77777777" w:rsidR="000A150B" w:rsidRDefault="000A150B">
      <w:r>
        <w:continuationSeparator/>
      </w:r>
    </w:p>
  </w:endnote>
  <w:endnote w:type="continuationNotice" w:id="1">
    <w:p w14:paraId="49FD82D1" w14:textId="77777777" w:rsidR="000A150B" w:rsidRDefault="000A15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14:paraId="33E5D816" w14:textId="77777777" w:rsidR="001A0BD6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E9652C2" wp14:editId="67F1CCCB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BD9DE7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139F936B" w14:textId="77777777" w:rsidR="001A0BD6" w:rsidRPr="00E32510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0A150B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0A150B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3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6BE73806" w14:textId="77777777" w:rsidR="001A0BD6" w:rsidRPr="00456DA4" w:rsidRDefault="001A0BD6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14:paraId="0AFBA54F" w14:textId="77777777" w:rsidR="001A0BD6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48A794B" wp14:editId="7F5C1765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001536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73017F4B" w14:textId="77777777" w:rsidR="001A0BD6" w:rsidRPr="00E32510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0A150B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5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0A150B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5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1B7D57E9" w14:textId="77777777" w:rsidR="001A0BD6" w:rsidRPr="00456DA4" w:rsidRDefault="001A0BD6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F10F9" w14:textId="77777777" w:rsidR="000A150B" w:rsidRDefault="000A150B">
      <w:r>
        <w:separator/>
      </w:r>
    </w:p>
  </w:footnote>
  <w:footnote w:type="continuationSeparator" w:id="0">
    <w:p w14:paraId="28DB9429" w14:textId="77777777" w:rsidR="000A150B" w:rsidRDefault="000A150B">
      <w:r>
        <w:continuationSeparator/>
      </w:r>
    </w:p>
  </w:footnote>
  <w:footnote w:type="continuationNotice" w:id="1">
    <w:p w14:paraId="5B32C8B9" w14:textId="77777777" w:rsidR="000A150B" w:rsidRDefault="000A15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3EB3E" w14:textId="77777777" w:rsidR="001A0BD6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2C0DA8A0" wp14:editId="230AB9B9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4AB48AA1" w14:textId="77777777" w:rsidR="001A0BD6" w:rsidRPr="00A12DEF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 w:rsidR="00C1589C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 w:rsidR="00C1589C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0B372BEA" w14:textId="77777777" w:rsidR="001A0BD6" w:rsidRPr="00E32510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6D83BF80" wp14:editId="725694C6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92CBA" w14:textId="77777777" w:rsidR="001A0BD6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424A6C60" wp14:editId="3C2C768B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61F5AC0B" w14:textId="77777777" w:rsidR="001A0BD6" w:rsidRPr="00A12DEF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 w:rsidR="00B13AB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 w:rsidR="00B13AB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28D5FEFC" w14:textId="77777777" w:rsidR="001A0BD6" w:rsidRPr="00E32510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0CC79E8" wp14:editId="0F6D70BB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50B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50B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3364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D41"/>
    <w:rsid w:val="00632E2D"/>
    <w:rsid w:val="00632F69"/>
    <w:rsid w:val="00633582"/>
    <w:rsid w:val="006346FA"/>
    <w:rsid w:val="00634923"/>
    <w:rsid w:val="00634AF8"/>
    <w:rsid w:val="00634FD6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B57973"/>
  <w15:docId w15:val="{865CA1DF-4114-411D-8AFD-12886303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image" Target="media/image6.png"/><Relationship Id="rId26" Type="http://schemas.openxmlformats.org/officeDocument/2006/relationships/image" Target="media/image14.e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5.png"/><Relationship Id="rId25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Quaterly_report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098670528818892E-2"/>
          <c:y val="3.4586056644880174E-2"/>
          <c:w val="0.59666908723166756"/>
          <c:h val="0.79869317155027764"/>
        </c:manualLayout>
      </c:layout>
      <c:barChart>
        <c:barDir val="bar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Major Problem</c:v>
                </c:pt>
              </c:strCache>
            </c:strRef>
          </c:tx>
          <c:invertIfNegative val="0"/>
          <c:dLbls>
            <c:dLbl>
              <c:idx val="3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AF3-482B-8751-AD4EC5810F23}"/>
                </c:ext>
              </c:extLst>
            </c:dLbl>
            <c:dLbl>
              <c:idx val="6"/>
              <c:layout>
                <c:manualLayout>
                  <c:x val="-3.5377358490566092E-2"/>
                  <c:y val="-6.557377049180345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AF3-482B-8751-AD4EC5810F23}"/>
                </c:ext>
              </c:extLst>
            </c:dLbl>
            <c:dLbl>
              <c:idx val="9"/>
              <c:layout>
                <c:manualLayout>
                  <c:x val="-3.53964410690134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AF3-482B-8751-AD4EC5810F23}"/>
                </c:ext>
              </c:extLst>
            </c:dLbl>
            <c:dLbl>
              <c:idx val="10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AF3-482B-8751-AD4EC5810F23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Under protection</c:v>
                </c:pt>
                <c:pt idx="1">
                  <c:v>Over protection</c:v>
                </c:pt>
                <c:pt idx="2">
                  <c:v>Interference suspect</c:v>
                </c:pt>
                <c:pt idx="3">
                  <c:v>Rectifier / Anode malfunction suspect</c:v>
                </c:pt>
                <c:pt idx="4">
                  <c:v>Short casing suspect</c:v>
                </c:pt>
              </c:strCache>
            </c:strRef>
          </c:cat>
          <c:val>
            <c:numRef>
              <c:f>Sheet1!$B$2:$B$6</c:f>
              <c:numCache>
                <c:formatCode>0</c:formatCode>
                <c:ptCount val="5"/>
                <c:pt idx="0">
                  <c:v>6</c:v>
                </c:pt>
                <c:pt idx="1">
                  <c:v>23</c:v>
                </c:pt>
                <c:pt idx="2">
                  <c:v>7</c:v>
                </c:pt>
                <c:pt idx="3">
                  <c:v>0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F3-482B-8751-AD4EC5810F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63731840"/>
        <c:axId val="263729920"/>
      </c:barChart>
      <c:valAx>
        <c:axId val="263729920"/>
        <c:scaling>
          <c:orientation val="maxMin"/>
          <c:max val="25"/>
        </c:scaling>
        <c:delete val="0"/>
        <c:axPos val="b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&lt;-- </a:t>
                </a:r>
                <a:r>
                  <a:rPr lang="th-TH"/>
                  <a:t>จำนวนเส้นท่อที่พบปัญหา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64862687564998833"/>
              <c:y val="0.84311243061830465"/>
            </c:manualLayout>
          </c:layout>
          <c:overlay val="0"/>
        </c:title>
        <c:numFmt formatCode="0" sourceLinked="1"/>
        <c:majorTickMark val="out"/>
        <c:minorTickMark val="none"/>
        <c:tickLblPos val="low"/>
        <c:crossAx val="263731840"/>
        <c:crosses val="autoZero"/>
        <c:crossBetween val="between"/>
      </c:valAx>
      <c:catAx>
        <c:axId val="263731840"/>
        <c:scaling>
          <c:orientation val="minMax"/>
        </c:scaling>
        <c:delete val="0"/>
        <c:axPos val="r"/>
        <c:numFmt formatCode="General" sourceLinked="0"/>
        <c:majorTickMark val="none"/>
        <c:minorTickMark val="none"/>
        <c:tickLblPos val="low"/>
        <c:crossAx val="263729920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bg1">
              <a:lumMod val="65000"/>
            </a:schemeClr>
          </a:solidFill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92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r>
              <a:rPr lang="en-US" sz="1600" b="1"/>
              <a:t>Coating defect</a:t>
            </a:r>
            <a:r>
              <a:rPr lang="en-US" sz="1600" b="1" baseline="0"/>
              <a:t> </a:t>
            </a:r>
            <a:r>
              <a:rPr lang="th-TH" sz="1600" b="1" baseline="0"/>
              <a:t>ที่ตรวจพบ ด้วยวิธี </a:t>
            </a:r>
            <a:r>
              <a:rPr lang="en-US" sz="1600" b="1" baseline="0"/>
              <a:t>DCVG </a:t>
            </a:r>
            <a:r>
              <a:rPr lang="th-TH" sz="1600" b="1" baseline="0"/>
              <a:t>ในปี </a:t>
            </a:r>
            <a:r>
              <a:rPr lang="en-US" sz="1600" b="1" baseline="0"/>
              <a:t>2559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643337798908227"/>
          <c:y val="0.16296935963762257"/>
          <c:w val="0.82444940782514031"/>
          <c:h val="0.4825462557921001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Small (Monitor)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24-4D18-B8C7-87A391EFCB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Medium (Monitor)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24-4D18-B8C7-87A391EFCB8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Large (Early repair)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24-4D18-B8C7-87A391EFCB8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Extra large (Immediate repair)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824-4D18-B8C7-87A391EFCB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3756800"/>
        <c:axId val="263774976"/>
      </c:barChart>
      <c:catAx>
        <c:axId val="263756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74976"/>
        <c:crosses val="autoZero"/>
        <c:auto val="1"/>
        <c:lblAlgn val="ctr"/>
        <c:lblOffset val="100"/>
        <c:noMultiLvlLbl val="0"/>
      </c:catAx>
      <c:valAx>
        <c:axId val="26377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56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Browallia New" panose="020B0604020202020204" pitchFamily="34" charset="-34"/>
              <a:ea typeface="+mn-ea"/>
              <a:cs typeface="Browallia New" panose="020B0604020202020204" pitchFamily="34" charset="-34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72E8F-F06A-40C5-B2EA-2D2412AD7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Quaterly_report</Template>
  <TotalTime>0</TotalTime>
  <Pages>6</Pages>
  <Words>5037</Words>
  <Characters>28712</Characters>
  <Application>Microsoft Office Word</Application>
  <DocSecurity>0</DocSecurity>
  <Lines>239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33682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2017-06-06T18:12:00Z</dcterms:created>
  <dcterms:modified xsi:type="dcterms:W3CDTF">2017-06-06T18:12:00Z</dcterms:modified>
</cp:coreProperties>
</file>