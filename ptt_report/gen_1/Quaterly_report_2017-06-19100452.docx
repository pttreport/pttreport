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BA7AF4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BA7AF4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BA7AF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BA7AF4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BA7AF4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A7AF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BA7AF4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A7AF4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A7AF4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BA7AF4">
              <w:rPr>
                <w:rFonts w:asciiTheme="minorBidi" w:hAnsiTheme="minorBidi" w:cstheme="minorBidi"/>
                <w:sz w:val="28"/>
                <w:highlight w:val="yellow"/>
              </w:rPr>
              <w:t>34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A7AF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-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ซ่อมจุดกัดเซาะที่เกิดขึ้นใหม่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2/15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 จุด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  <w:t>R3  2/2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 จุด ดำเนินการแล้วเสร็จ ระหว่างรอ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Final report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  <w:t>R5  0/13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 จุด ระหว่างสรุปซองประมูล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  <w:t>R8  0/8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  จุด แก้ไข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TOR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แล้วเสร็จระหว่างจัดจ้าง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-ซ่อมจุดโครงสร้างจุดกัดเซาะเดิม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0/80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 จุด ในพื้นที่เขต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8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A7AF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BA7AF4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BA7AF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BA7AF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BA7AF4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BA7AF4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BA7AF4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:rsidR="00077923" w:rsidRPr="0012516C" w:rsidRDefault="00BA7AF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BA7AF4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BA7AF4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BA7AF4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:rsidR="00077923" w:rsidRPr="0012516C" w:rsidRDefault="00BA7AF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BA7AF4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BA7AF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BA7AF4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BA7AF4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BA7AF4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BA7AF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BA7AF4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BA7AF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BA7AF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BA7AF4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BA7AF4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BA7AF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BA7AF4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BA7AF4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BA7AF4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lastRenderedPageBreak/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:rsidR="00AC06BE" w:rsidRPr="0012516C" w:rsidRDefault="00BA7AF4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BA7AF4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BA7AF4" w:rsidTr="00BA7AF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BA7AF4" w:rsidTr="00BA7AF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BA7AF4" w:rsidTr="00BA7AF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BA7AF4" w:rsidTr="00BA7AF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BA7AF4" w:rsidTr="00BA7AF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BA7AF4" w:rsidTr="00BA7AF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A7AF4" w:rsidRDefault="00BA7AF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BA7AF4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BA7AF4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BA7AF4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BA7AF4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BA7AF4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BA7AF4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BA7AF4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BA7AF4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BA7AF4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BA7AF4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BA7AF4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BA7AF4" w:rsidTr="00BA7AF4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A7AF4" w:rsidRDefault="00BA7AF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BA7AF4" w:rsidRDefault="00BA7AF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BA7AF4" w:rsidRDefault="00BA7AF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BA7AF4" w:rsidRDefault="00BA7AF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BA7AF4" w:rsidTr="00BA7AF4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A7AF4" w:rsidRDefault="00BA7AF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:rsidR="00BA7AF4" w:rsidRDefault="00BA7AF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:rsidR="00BA7AF4" w:rsidRDefault="00BA7AF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:rsidR="00BA7AF4" w:rsidRDefault="00BA7AF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BA7AF4" w:rsidTr="00BA7AF4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A7AF4" w:rsidRDefault="00BA7AF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2</w:t>
            </w:r>
          </w:p>
        </w:tc>
        <w:tc>
          <w:tcPr>
            <w:tcW w:w="2256" w:type="dxa"/>
            <w:shd w:val="clear" w:color="auto" w:fill="auto"/>
          </w:tcPr>
          <w:p w:rsidR="00BA7AF4" w:rsidRDefault="00BA7AF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2</w:t>
            </w:r>
          </w:p>
        </w:tc>
        <w:tc>
          <w:tcPr>
            <w:tcW w:w="2257" w:type="dxa"/>
            <w:shd w:val="clear" w:color="auto" w:fill="auto"/>
          </w:tcPr>
          <w:p w:rsidR="00BA7AF4" w:rsidRDefault="00BA7AF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:rsidR="00BA7AF4" w:rsidRDefault="00BA7AF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2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BA7AF4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BA7AF4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BA7AF4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BA7AF4" w:rsidTr="00BA7AF4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BA7AF4" w:rsidRDefault="00BA7AF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BA7AF4" w:rsidRDefault="00BA7AF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BA7AF4" w:rsidRDefault="00BA7AF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BA7AF4" w:rsidRDefault="00BA7AF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BA7AF4" w:rsidRDefault="00BA7AF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BA7AF4" w:rsidTr="00BA7AF4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BA7AF4" w:rsidRDefault="00BA7AF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1</w:t>
            </w:r>
          </w:p>
        </w:tc>
        <w:tc>
          <w:tcPr>
            <w:tcW w:w="1805" w:type="dxa"/>
            <w:shd w:val="clear" w:color="auto" w:fill="auto"/>
          </w:tcPr>
          <w:p w:rsidR="00BA7AF4" w:rsidRDefault="00BA7AF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BA7AF4" w:rsidRDefault="00BA7AF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BA7AF4" w:rsidRDefault="00BA7AF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BA7AF4" w:rsidRDefault="00BA7AF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BA7AF4" w:rsidTr="00BA7AF4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BA7AF4" w:rsidRDefault="00BA7AF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2</w:t>
            </w:r>
          </w:p>
        </w:tc>
        <w:tc>
          <w:tcPr>
            <w:tcW w:w="1805" w:type="dxa"/>
            <w:shd w:val="clear" w:color="auto" w:fill="auto"/>
          </w:tcPr>
          <w:p w:rsidR="00BA7AF4" w:rsidRDefault="00BA7AF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BA7AF4" w:rsidRDefault="00BA7AF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BA7AF4" w:rsidRDefault="00BA7AF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BA7AF4" w:rsidRDefault="00BA7AF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BA7AF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BA7AF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BA7AF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BA7AF4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BA7AF4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BA7AF4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BA7AF4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BA7AF4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lastRenderedPageBreak/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8D0BD9" w:rsidRPr="0012516C" w:rsidRDefault="00BA7AF4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BA7AF4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BA7AF4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BA7AF4">
        <w:rPr>
          <w:rFonts w:ascii="Cordia New" w:hAnsi="Cordia New"/>
          <w:sz w:val="28"/>
          <w:highlight w:val="lightGray"/>
        </w:rPr>
        <w:t>TESTETS 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BA7AF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BA7AF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BA7AF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BA7AF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lastRenderedPageBreak/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BA7AF4" w:rsidTr="00BA7AF4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A7AF4" w:rsidRDefault="00BA7AF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BA7AF4" w:rsidRDefault="00BA7AF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BA7AF4" w:rsidRDefault="00BA7AF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BA7AF4" w:rsidTr="00BA7AF4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A7AF4" w:rsidRDefault="00BA7AF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01</w:t>
            </w:r>
          </w:p>
        </w:tc>
        <w:tc>
          <w:tcPr>
            <w:tcW w:w="3009" w:type="dxa"/>
            <w:shd w:val="clear" w:color="auto" w:fill="auto"/>
          </w:tcPr>
          <w:p w:rsidR="00BA7AF4" w:rsidRDefault="00BA7AF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01</w:t>
            </w:r>
          </w:p>
        </w:tc>
        <w:tc>
          <w:tcPr>
            <w:tcW w:w="3009" w:type="dxa"/>
            <w:shd w:val="clear" w:color="auto" w:fill="auto"/>
          </w:tcPr>
          <w:p w:rsidR="00BA7AF4" w:rsidRDefault="00BA7AF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01</w:t>
            </w:r>
          </w:p>
        </w:tc>
      </w:tr>
      <w:tr w:rsidR="00BA7AF4" w:rsidTr="00BA7AF4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A7AF4" w:rsidRDefault="00BA7AF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02</w:t>
            </w:r>
          </w:p>
        </w:tc>
        <w:tc>
          <w:tcPr>
            <w:tcW w:w="3009" w:type="dxa"/>
            <w:shd w:val="clear" w:color="auto" w:fill="auto"/>
          </w:tcPr>
          <w:p w:rsidR="00BA7AF4" w:rsidRDefault="00BA7AF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02</w:t>
            </w:r>
          </w:p>
        </w:tc>
        <w:tc>
          <w:tcPr>
            <w:tcW w:w="3009" w:type="dxa"/>
            <w:shd w:val="clear" w:color="auto" w:fill="auto"/>
          </w:tcPr>
          <w:p w:rsidR="00BA7AF4" w:rsidRDefault="00BA7AF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02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BA7AF4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4762500" cy="20097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BA7AF4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15000" cy="3810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BA7AF4" w:rsidTr="00BA7AF4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A7AF4" w:rsidRDefault="00BA7AF4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BA7AF4" w:rsidRDefault="00BA7AF4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BA7AF4" w:rsidRDefault="00BA7AF4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BA7AF4" w:rsidTr="00BA7AF4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A7AF4" w:rsidRDefault="00BA7AF4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BA7AF4" w:rsidRDefault="00BA7AF4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BA7AF4" w:rsidRDefault="00BA7AF4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BA7AF4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BA7AF4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lastRenderedPageBreak/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BA7AF4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TEST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BA7AF4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BA7AF4" w:rsidRDefault="00BA7AF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test1 test</w:t>
            </w:r>
          </w:p>
        </w:tc>
        <w:tc>
          <w:tcPr>
            <w:tcW w:w="4513" w:type="dxa"/>
          </w:tcPr>
          <w:p w:rsidR="00BA7AF4" w:rsidRDefault="00BA7AF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oooooo</w:t>
            </w:r>
          </w:p>
        </w:tc>
      </w:tr>
      <w:tr w:rsidR="00BA7AF4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BA7AF4" w:rsidRDefault="00BA7AF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 test2</w:t>
            </w:r>
          </w:p>
        </w:tc>
        <w:tc>
          <w:tcPr>
            <w:tcW w:w="4513" w:type="dxa"/>
          </w:tcPr>
          <w:p w:rsidR="00BA7AF4" w:rsidRDefault="00BA7AF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uuuuu</w:t>
            </w:r>
          </w:p>
        </w:tc>
      </w:tr>
      <w:tr w:rsidR="00BA7AF4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BA7AF4" w:rsidRDefault="00BA7AF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BA7AF4" w:rsidRDefault="00BA7AF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BA7AF4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test</w:t>
      </w:r>
      <w:r w:rsidR="0011367E"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BA7AF4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RC0290</w:t>
            </w:r>
          </w:p>
        </w:tc>
        <w:tc>
          <w:tcPr>
            <w:tcW w:w="1803" w:type="dxa"/>
          </w:tcPr>
          <w:p w:rsidR="00632BFD" w:rsidRDefault="00BA7AF4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24</w:t>
            </w:r>
          </w:p>
        </w:tc>
        <w:tc>
          <w:tcPr>
            <w:tcW w:w="1803" w:type="dxa"/>
          </w:tcPr>
          <w:p w:rsidR="00632BFD" w:rsidRDefault="00BA7AF4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Splan-ERP</w:t>
            </w:r>
          </w:p>
        </w:tc>
        <w:tc>
          <w:tcPr>
            <w:tcW w:w="1803" w:type="dxa"/>
          </w:tcPr>
          <w:p w:rsidR="00632BFD" w:rsidRDefault="00BA7AF4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0000</w:t>
            </w:r>
          </w:p>
        </w:tc>
        <w:tc>
          <w:tcPr>
            <w:tcW w:w="1804" w:type="dxa"/>
          </w:tcPr>
          <w:p w:rsidR="00632BFD" w:rsidRDefault="00BA7AF4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2560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765F92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BA7AF4" w:rsidTr="00BA7AF4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A7AF4" w:rsidRDefault="00BA7AF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BA7AF4" w:rsidRDefault="00BA7AF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BA7AF4" w:rsidRDefault="00BA7AF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BA7AF4" w:rsidTr="00BA7AF4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A7AF4" w:rsidRDefault="00BA7AF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  <w:tc>
          <w:tcPr>
            <w:tcW w:w="3009" w:type="dxa"/>
            <w:shd w:val="clear" w:color="auto" w:fill="auto"/>
          </w:tcPr>
          <w:p w:rsidR="00BA7AF4" w:rsidRDefault="00BA7AF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</w:p>
        </w:tc>
        <w:tc>
          <w:tcPr>
            <w:tcW w:w="3009" w:type="dxa"/>
            <w:shd w:val="clear" w:color="auto" w:fill="auto"/>
          </w:tcPr>
          <w:p w:rsidR="00BA7AF4" w:rsidRDefault="00BA7AF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lastRenderedPageBreak/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BA7AF4" w:rsidTr="00CC3B81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ปี </w:t>
            </w:r>
            <w:r>
              <w:rPr>
                <w:rFonts w:ascii="Cordia New" w:hAnsi="Cordia New"/>
                <w:sz w:val="28"/>
              </w:rPr>
              <w:t>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BA7AF4" w:rsidTr="00BA7AF4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BA7AF4" w:rsidTr="00BA7AF4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RC0290</w:t>
            </w:r>
          </w:p>
        </w:tc>
        <w:tc>
          <w:tcPr>
            <w:tcW w:w="501" w:type="dxa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24</w:t>
            </w:r>
          </w:p>
        </w:tc>
        <w:tc>
          <w:tcPr>
            <w:tcW w:w="501" w:type="dxa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Splan-ERP</w:t>
            </w:r>
          </w:p>
        </w:tc>
        <w:tc>
          <w:tcPr>
            <w:tcW w:w="501" w:type="dxa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FF00FF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A7AF4" w:rsidRDefault="00BA7AF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BA7AF4" w:rsidTr="00BA7AF4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BA7AF4" w:rsidRDefault="00BA7AF4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BA7AF4" w:rsidRDefault="00BA7AF4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BA7AF4" w:rsidTr="00BA7AF4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BA7AF4" w:rsidRDefault="00BA7AF4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RC0290 BKT-ERP</w:t>
            </w:r>
          </w:p>
        </w:tc>
        <w:tc>
          <w:tcPr>
            <w:tcW w:w="4513" w:type="dxa"/>
            <w:shd w:val="clear" w:color="auto" w:fill="auto"/>
          </w:tcPr>
          <w:p w:rsidR="00BA7AF4" w:rsidRDefault="00BA7AF4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aaa</w:t>
            </w:r>
          </w:p>
          <w:p w:rsidR="00BA7AF4" w:rsidRDefault="00BA7AF4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kkkk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BA7AF4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RC0290</w:t>
            </w:r>
          </w:p>
        </w:tc>
        <w:tc>
          <w:tcPr>
            <w:tcW w:w="1803" w:type="dxa"/>
          </w:tcPr>
          <w:p w:rsidR="00376967" w:rsidRDefault="00BA7AF4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24</w:t>
            </w:r>
          </w:p>
        </w:tc>
        <w:tc>
          <w:tcPr>
            <w:tcW w:w="1803" w:type="dxa"/>
          </w:tcPr>
          <w:p w:rsidR="00376967" w:rsidRDefault="00BA7AF4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Splan-ERP</w:t>
            </w:r>
          </w:p>
        </w:tc>
        <w:tc>
          <w:tcPr>
            <w:tcW w:w="1803" w:type="dxa"/>
          </w:tcPr>
          <w:p w:rsidR="00376967" w:rsidRDefault="00BA7AF4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bbbb</w:t>
            </w:r>
          </w:p>
        </w:tc>
        <w:tc>
          <w:tcPr>
            <w:tcW w:w="1804" w:type="dxa"/>
          </w:tcPr>
          <w:p w:rsidR="00376967" w:rsidRDefault="00BA7AF4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2560</w:t>
            </w:r>
          </w:p>
        </w:tc>
      </w:tr>
    </w:tbl>
    <w:p w:rsidR="00376967" w:rsidRPr="00376967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  <w:highlight w:val="lightGray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BA7AF4">
        <w:rPr>
          <w:rFonts w:ascii="Cordia New" w:hAnsi="Cordia New"/>
          <w:sz w:val="28"/>
        </w:rPr>
        <w:t>aaa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BA7AF4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>test eiei</w:t>
      </w: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" w:author="NAVASIN HOMHUAL" w:date="2016-09-05T21:24:00Z">
                              <w:rPr/>
                            </w:rPrChange>
                          </w:rPr>
                          <w:pPrChange w:id="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02110A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02110A">
        <w:rPr>
          <w:rFonts w:ascii="Cordia New" w:hAnsi="Cordia New"/>
          <w:sz w:val="28"/>
          <w:highlight w:val="green"/>
          <w:cs/>
        </w:rPr>
        <w:t xml:space="preserve">ตารางที่ </w:t>
      </w:r>
      <w:r w:rsidRPr="0002110A">
        <w:rPr>
          <w:rFonts w:ascii="Cordia New" w:hAnsi="Cordia New"/>
          <w:sz w:val="28"/>
          <w:highlight w:val="green"/>
        </w:rPr>
        <w:t>1</w:t>
      </w:r>
      <w:r w:rsidRPr="0002110A">
        <w:rPr>
          <w:rFonts w:ascii="Cordia New" w:hAnsi="Cordia New"/>
          <w:sz w:val="28"/>
          <w:highlight w:val="green"/>
          <w:cs/>
        </w:rPr>
        <w:t>.</w:t>
      </w:r>
      <w:r w:rsidRPr="0002110A">
        <w:rPr>
          <w:rFonts w:ascii="Cordia New" w:hAnsi="Cordia New"/>
          <w:sz w:val="28"/>
          <w:highlight w:val="green"/>
        </w:rPr>
        <w:t>15</w:t>
      </w:r>
      <w:r w:rsidRPr="0002110A">
        <w:rPr>
          <w:rFonts w:ascii="Cordia New" w:hAnsi="Cordia New"/>
          <w:sz w:val="28"/>
          <w:highlight w:val="green"/>
          <w:cs/>
        </w:rPr>
        <w:t xml:space="preserve"> แผนดำเนินงานบำรุงรักษาท่อภายในสถานีก๊าซ </w:t>
      </w:r>
      <w:r w:rsidRPr="0002110A">
        <w:rPr>
          <w:rFonts w:ascii="Cordia New" w:hAnsi="Cordia New"/>
          <w:sz w:val="28"/>
          <w:highlight w:val="green"/>
        </w:rPr>
        <w:t xml:space="preserve">Quarter </w:t>
      </w:r>
      <w:r w:rsidRPr="0002110A">
        <w:rPr>
          <w:rFonts w:ascii="Cordia New" w:hAnsi="Cordia New"/>
          <w:sz w:val="28"/>
          <w:highlight w:val="green"/>
          <w:cs/>
        </w:rPr>
        <w:t xml:space="preserve">ที่ </w:t>
      </w:r>
      <w:r w:rsidRPr="0002110A">
        <w:rPr>
          <w:rFonts w:ascii="Cordia New" w:hAnsi="Cordia New"/>
          <w:sz w:val="28"/>
          <w:highlight w:val="green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681"/>
        <w:gridCol w:w="504"/>
        <w:gridCol w:w="505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BA7AF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1</w:t>
            </w:r>
          </w:p>
        </w:tc>
        <w:tc>
          <w:tcPr>
            <w:tcW w:w="683" w:type="dxa"/>
          </w:tcPr>
          <w:p w:rsidR="0002110A" w:rsidRPr="00513A38" w:rsidRDefault="00BA7AF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Jan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BA7AF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BA7AF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BA7AF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Feb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BA7AF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BA7AF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BA7AF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Mar</w:t>
            </w:r>
          </w:p>
        </w:tc>
        <w:tc>
          <w:tcPr>
            <w:tcW w:w="508" w:type="dxa"/>
          </w:tcPr>
          <w:p w:rsidR="0002110A" w:rsidRPr="00513A38" w:rsidRDefault="00BA7AF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BA7AF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lastRenderedPageBreak/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BA7AF4" w:rsidTr="00BA7AF4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A7AF4" w:rsidRDefault="00BA7AF4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BA7AF4" w:rsidRDefault="00BA7AF4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Inspection</w:t>
            </w:r>
          </w:p>
        </w:tc>
        <w:tc>
          <w:tcPr>
            <w:tcW w:w="2257" w:type="dxa"/>
            <w:shd w:val="clear" w:color="auto" w:fill="auto"/>
          </w:tcPr>
          <w:p w:rsidR="00BA7AF4" w:rsidRDefault="00BA7AF4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CM Sattion</w:t>
            </w:r>
          </w:p>
        </w:tc>
        <w:tc>
          <w:tcPr>
            <w:tcW w:w="2257" w:type="dxa"/>
            <w:shd w:val="clear" w:color="auto" w:fill="auto"/>
          </w:tcPr>
          <w:p w:rsidR="00BA7AF4" w:rsidRDefault="00BA7AF4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Date</w:t>
            </w:r>
          </w:p>
        </w:tc>
      </w:tr>
      <w:tr w:rsidR="00BA7AF4" w:rsidTr="00BA7AF4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A7AF4" w:rsidRDefault="00BA7AF4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1</w:t>
            </w:r>
          </w:p>
        </w:tc>
        <w:tc>
          <w:tcPr>
            <w:tcW w:w="2256" w:type="dxa"/>
            <w:shd w:val="clear" w:color="auto" w:fill="auto"/>
          </w:tcPr>
          <w:p w:rsidR="00BA7AF4" w:rsidRDefault="00BA7AF4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Soil to Air</w:t>
            </w:r>
          </w:p>
        </w:tc>
        <w:tc>
          <w:tcPr>
            <w:tcW w:w="2257" w:type="dxa"/>
            <w:shd w:val="clear" w:color="auto" w:fill="auto"/>
          </w:tcPr>
          <w:p w:rsidR="00BA7AF4" w:rsidRDefault="00BA7AF4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20/03/2017</w:t>
            </w:r>
          </w:p>
        </w:tc>
        <w:tc>
          <w:tcPr>
            <w:tcW w:w="2257" w:type="dxa"/>
            <w:shd w:val="clear" w:color="auto" w:fill="auto"/>
          </w:tcPr>
          <w:p w:rsidR="00BA7AF4" w:rsidRDefault="00BA7AF4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</w:p>
        </w:tc>
      </w:tr>
    </w:tbl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02110A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681"/>
        <w:gridCol w:w="504"/>
        <w:gridCol w:w="505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BA7AF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2</w:t>
            </w:r>
          </w:p>
        </w:tc>
        <w:tc>
          <w:tcPr>
            <w:tcW w:w="683" w:type="dxa"/>
          </w:tcPr>
          <w:p w:rsidR="0002110A" w:rsidRPr="00513A38" w:rsidRDefault="00BA7AF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Arp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BA7AF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BA7AF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BA7AF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May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BA7AF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BA7AF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BA7AF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Jun</w:t>
            </w:r>
          </w:p>
        </w:tc>
        <w:tc>
          <w:tcPr>
            <w:tcW w:w="508" w:type="dxa"/>
          </w:tcPr>
          <w:p w:rsidR="0002110A" w:rsidRPr="00513A38" w:rsidRDefault="00BA7AF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BA7AF4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>การกัดกร่อนบริเวณข้อ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lastRenderedPageBreak/>
        <w:t xml:space="preserve">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05C9E" w:rsidRPr="0012516C" w:rsidRDefault="00BA7AF4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ooooooooo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BA7AF4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ooooooooooooooooo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BA7AF4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ooooooooooooooo</w:t>
      </w: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BA7AF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ooooooooooooooo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817C82" w:rsidRDefault="00BA7AF4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rrrrrrrrrrr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BA7AF4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rrrrrrrrrrr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BA7AF4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rrrrrrrrrrr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BA7AF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rrrrrrrrrrr</w:t>
      </w: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6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8" w:author="NAVASIN HOMHUAL" w:date="2016-09-05T21:24:00Z">
                                    <w:rPr/>
                                  </w:rPrChange>
                                </w:rPr>
                                <w:pPrChange w:id="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7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geaQ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A1Nge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0" w:author="NAVASIN HOMHUAL" w:date="2016-09-05T21:24:00Z">
                              <w:rPr/>
                            </w:rPrChange>
                          </w:rPr>
                          <w:pPrChange w:id="1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เพื่อให้</w:t>
      </w:r>
      <w:r w:rsidRPr="0012516C">
        <w:rPr>
          <w:rFonts w:asciiTheme="minorBidi" w:hAnsiTheme="minorBidi" w:cstheme="minorBidi"/>
          <w:sz w:val="28"/>
          <w:highlight w:val="yellow"/>
          <w:cs/>
        </w:rPr>
        <w:lastRenderedPageBreak/>
        <w:t xml:space="preserve">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BA7AF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7AF4" w:rsidRDefault="00BA7AF4" w:rsidP="00BA7AF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12" w:name="_GoBack"/>
            <w:bookmarkEnd w:id="12"/>
            <w:r>
              <w:rPr>
                <w:rFonts w:ascii="Cordia New" w:hAnsi="Cordia New"/>
                <w:sz w:val="28"/>
              </w:rPr>
              <w:t>1.7.2</w:t>
            </w:r>
          </w:p>
        </w:tc>
      </w:tr>
      <w:tr w:rsidR="00BA7AF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7AF4" w:rsidRDefault="00BA7AF4" w:rsidP="00BA7AF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aaaaaa</w:t>
            </w:r>
          </w:p>
        </w:tc>
      </w:tr>
      <w:tr w:rsidR="00BA7AF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7AF4" w:rsidRDefault="00BA7AF4" w:rsidP="00BA7AF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 xml:space="preserve">1.7.2.1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BA7AF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7AF4" w:rsidRDefault="00BA7AF4" w:rsidP="00BA7AF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</w:t>
            </w:r>
          </w:p>
        </w:tc>
      </w:tr>
      <w:tr w:rsidR="00BA7AF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7AF4" w:rsidRDefault="00BA7AF4" w:rsidP="00BA7AF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BA7AF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7AF4" w:rsidRDefault="00BA7AF4" w:rsidP="00BA7AF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</w:t>
            </w:r>
          </w:p>
        </w:tc>
      </w:tr>
      <w:tr w:rsidR="00BA7AF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7AF4" w:rsidRDefault="00BA7AF4" w:rsidP="00BA7AF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BA7AF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7AF4" w:rsidRDefault="00BA7AF4" w:rsidP="00BA7AF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</w:t>
            </w:r>
          </w:p>
        </w:tc>
      </w:tr>
      <w:tr w:rsidR="00BA7AF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7AF4" w:rsidRDefault="00BA7AF4" w:rsidP="00BA7AF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BA7AF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7AF4" w:rsidRDefault="00BA7AF4" w:rsidP="00BA7AF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</w:t>
            </w:r>
          </w:p>
        </w:tc>
      </w:tr>
      <w:tr w:rsidR="00BA7AF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7AF4" w:rsidRDefault="00BA7AF4" w:rsidP="00BA7AF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1.7.3</w:t>
            </w:r>
          </w:p>
        </w:tc>
      </w:tr>
      <w:tr w:rsidR="00BA7AF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7AF4" w:rsidRDefault="00BA7AF4" w:rsidP="00BA7AF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sssssaasa</w:t>
            </w:r>
          </w:p>
        </w:tc>
      </w:tr>
      <w:tr w:rsidR="00BA7AF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7AF4" w:rsidRDefault="00BA7AF4" w:rsidP="00BA7AF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BA7AF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7AF4" w:rsidRDefault="00BA7AF4" w:rsidP="00BA7AF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tests</w:t>
            </w:r>
          </w:p>
        </w:tc>
      </w:tr>
      <w:tr w:rsidR="00BA7AF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7AF4" w:rsidRDefault="00BA7AF4" w:rsidP="00BA7AF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BA7AF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7AF4" w:rsidRDefault="00BA7AF4" w:rsidP="00BA7AF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tests</w:t>
            </w:r>
          </w:p>
        </w:tc>
      </w:tr>
      <w:tr w:rsidR="00BA7AF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7AF4" w:rsidRDefault="00BA7AF4" w:rsidP="00BA7AF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BA7AF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7AF4" w:rsidRDefault="00BA7AF4" w:rsidP="00BA7AF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tests</w:t>
            </w:r>
          </w:p>
        </w:tc>
      </w:tr>
      <w:tr w:rsidR="00BA7AF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7AF4" w:rsidRDefault="00BA7AF4" w:rsidP="00BA7AF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BA7AF4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7AF4" w:rsidRDefault="00BA7AF4" w:rsidP="00BA7AF4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ab/>
              <w:t>tests</w:t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6"/>
      <w:footerReference w:type="default" r:id="rId17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AF4" w:rsidRDefault="00BA7AF4">
      <w:r>
        <w:separator/>
      </w:r>
    </w:p>
  </w:endnote>
  <w:endnote w:type="continuationSeparator" w:id="0">
    <w:p w:rsidR="00BA7AF4" w:rsidRDefault="00BA7AF4">
      <w:r>
        <w:continuationSeparator/>
      </w:r>
    </w:p>
  </w:endnote>
  <w:endnote w:type="continuationNotice" w:id="1">
    <w:p w:rsidR="00BA7AF4" w:rsidRDefault="00BA7A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FFEAED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A7AF4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A7AF4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20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78FFDA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A7AF4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A7AF4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AF4" w:rsidRDefault="00BA7AF4">
      <w:r>
        <w:separator/>
      </w:r>
    </w:p>
  </w:footnote>
  <w:footnote w:type="continuationSeparator" w:id="0">
    <w:p w:rsidR="00BA7AF4" w:rsidRDefault="00BA7AF4">
      <w:r>
        <w:continuationSeparator/>
      </w:r>
    </w:p>
  </w:footnote>
  <w:footnote w:type="continuationNotice" w:id="1">
    <w:p w:rsidR="00BA7AF4" w:rsidRDefault="00BA7AF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F4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AF4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B75310B-C17F-4169-B846-DBDA0ED8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6190350Quaterly_report_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7373E-5D0F-4418-8E0B-571CBDE4C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6006190350Quaterly_report_8</Template>
  <TotalTime>0</TotalTime>
  <Pages>22</Pages>
  <Words>2611</Words>
  <Characters>14885</Characters>
  <Application>Microsoft Office Word</Application>
  <DocSecurity>0</DocSecurity>
  <Lines>124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17462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2017-06-19T03:04:00Z</dcterms:created>
  <dcterms:modified xsi:type="dcterms:W3CDTF">2017-06-19T03:04:00Z</dcterms:modified>
</cp:coreProperties>
</file>