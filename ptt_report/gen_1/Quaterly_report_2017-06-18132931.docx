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282223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282223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2223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282223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282223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2822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282223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282223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282223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822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282223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2822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282223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282223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2223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22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282223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282223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28222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282223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282223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282223" w:rsidRDefault="00282223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82223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282223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82223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282223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282223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282223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282223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82223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8222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282223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28222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28222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82223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28222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282223" w:rsidRDefault="00282223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28222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28222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282223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282223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28222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28222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282223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282223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282223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28222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282223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82223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222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222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222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2223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82223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82223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282223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282223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282223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8222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282223" w:rsidRDefault="00282223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82223" w:rsidTr="00521B9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282223" w:rsidRDefault="00282223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82223" w:rsidRDefault="0028222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282223" w:rsidRDefault="0028222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282223" w:rsidRDefault="0028222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282223" w:rsidRDefault="0028222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282223" w:rsidRDefault="00282223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28222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28222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28222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28222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282223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82223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282223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>test eiei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" w:author="NAVASIN HOMHUAL" w:date="2016-09-05T21:24:00Z">
                              <w:rPr/>
                            </w:rPrChange>
                          </w:rPr>
                          <w:pPrChange w:id="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02110A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02110A">
        <w:rPr>
          <w:rFonts w:ascii="Cordia New" w:hAnsi="Cordia New"/>
          <w:sz w:val="28"/>
          <w:highlight w:val="green"/>
          <w:cs/>
        </w:rPr>
        <w:lastRenderedPageBreak/>
        <w:t xml:space="preserve">ตารางที่ </w:t>
      </w:r>
      <w:r w:rsidRPr="0002110A">
        <w:rPr>
          <w:rFonts w:ascii="Cordia New" w:hAnsi="Cordia New"/>
          <w:sz w:val="28"/>
          <w:highlight w:val="green"/>
        </w:rPr>
        <w:t>1</w:t>
      </w:r>
      <w:r w:rsidRPr="0002110A">
        <w:rPr>
          <w:rFonts w:ascii="Cordia New" w:hAnsi="Cordia New"/>
          <w:sz w:val="28"/>
          <w:highlight w:val="green"/>
          <w:cs/>
        </w:rPr>
        <w:t>.</w:t>
      </w:r>
      <w:r w:rsidRPr="0002110A">
        <w:rPr>
          <w:rFonts w:ascii="Cordia New" w:hAnsi="Cordia New"/>
          <w:sz w:val="28"/>
          <w:highlight w:val="green"/>
        </w:rPr>
        <w:t>15</w:t>
      </w:r>
      <w:r w:rsidRPr="0002110A">
        <w:rPr>
          <w:rFonts w:ascii="Cordia New" w:hAnsi="Cordia New"/>
          <w:sz w:val="28"/>
          <w:highlight w:val="green"/>
          <w:cs/>
        </w:rPr>
        <w:t xml:space="preserve"> แผนดำเนินงานบำรุงรักษาท่อภายในสถานีก๊าซ </w:t>
      </w:r>
      <w:r w:rsidRPr="0002110A">
        <w:rPr>
          <w:rFonts w:ascii="Cordia New" w:hAnsi="Cordia New"/>
          <w:sz w:val="28"/>
          <w:highlight w:val="green"/>
        </w:rPr>
        <w:t xml:space="preserve">Quarter </w:t>
      </w:r>
      <w:r w:rsidRPr="0002110A">
        <w:rPr>
          <w:rFonts w:ascii="Cordia New" w:hAnsi="Cordia New"/>
          <w:sz w:val="28"/>
          <w:highlight w:val="green"/>
          <w:cs/>
        </w:rPr>
        <w:t xml:space="preserve">ที่ </w:t>
      </w:r>
      <w:r w:rsidRPr="0002110A">
        <w:rPr>
          <w:rFonts w:ascii="Cordia New" w:hAnsi="Cordia New"/>
          <w:sz w:val="28"/>
          <w:highlight w:val="green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80"/>
        <w:gridCol w:w="504"/>
        <w:gridCol w:w="505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1</w:t>
            </w: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Jan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[l322]</w:t>
            </w:r>
          </w:p>
        </w:tc>
        <w:tc>
          <w:tcPr>
            <w:tcW w:w="509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Feb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[l412]</w:t>
            </w:r>
          </w:p>
        </w:tc>
        <w:tc>
          <w:tcPr>
            <w:tcW w:w="508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Mar</w:t>
            </w:r>
          </w:p>
        </w:tc>
        <w:tc>
          <w:tcPr>
            <w:tcW w:w="508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[l502]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282223" w:rsidTr="0028222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1</w:t>
            </w:r>
          </w:p>
        </w:tc>
        <w:tc>
          <w:tcPr>
            <w:tcW w:w="2256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Soil to Air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20/03/2017</w:t>
            </w:r>
          </w:p>
        </w:tc>
        <w:tc>
          <w:tcPr>
            <w:tcW w:w="2257" w:type="dxa"/>
            <w:shd w:val="clear" w:color="auto" w:fill="auto"/>
          </w:tcPr>
          <w:p w:rsidR="00282223" w:rsidRDefault="00282223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02110A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678"/>
        <w:gridCol w:w="505"/>
        <w:gridCol w:w="506"/>
        <w:gridCol w:w="504"/>
        <w:gridCol w:w="506"/>
        <w:gridCol w:w="505"/>
        <w:gridCol w:w="506"/>
        <w:gridCol w:w="505"/>
        <w:gridCol w:w="506"/>
        <w:gridCol w:w="506"/>
        <w:gridCol w:w="507"/>
        <w:gridCol w:w="506"/>
        <w:gridCol w:w="511"/>
        <w:gridCol w:w="510"/>
        <w:gridCol w:w="506"/>
        <w:gridCol w:w="509"/>
        <w:gridCol w:w="506"/>
        <w:gridCol w:w="508"/>
        <w:gridCol w:w="506"/>
        <w:gridCol w:w="507"/>
        <w:gridCol w:w="511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 w:rsidRPr="00513A38"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Progress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Plan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Quarter 2</w:t>
            </w: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Arp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[l0312]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[l0322]</w:t>
            </w:r>
          </w:p>
        </w:tc>
        <w:tc>
          <w:tcPr>
            <w:tcW w:w="509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10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[l0302]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May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[l0411]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[l0412]</w:t>
            </w:r>
          </w:p>
        </w:tc>
        <w:tc>
          <w:tcPr>
            <w:tcW w:w="508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10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[l0402]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Jun</w:t>
            </w:r>
          </w:p>
        </w:tc>
        <w:tc>
          <w:tcPr>
            <w:tcW w:w="508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9" w:type="dxa"/>
          </w:tcPr>
          <w:p w:rsidR="0002110A" w:rsidRPr="00513A38" w:rsidRDefault="00282223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[l0522]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[l0532]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[l0542]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[l0551]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[l0552]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[l0562]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[l0572]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[l0582]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[l0591]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[l0592]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[l0501]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[l0502]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05C9E" w:rsidRPr="0012516C" w:rsidRDefault="00282223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28222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ooooooooooooooooo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282223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28222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ooooooooooooooo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817C82" w:rsidRDefault="00282223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28222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282223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rrrrrrrrrrr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282223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rrrrrrrrrrr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EF8" w:rsidRPr="009E316F" w:rsidRDefault="00BF3EF8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7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NgeaQ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A1Nge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BF3EF8" w:rsidRPr="009E316F" w:rsidRDefault="00BF3EF8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lastRenderedPageBreak/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bookmarkStart w:id="12" w:name="_GoBack"/>
            <w:bookmarkEnd w:id="12"/>
            <w:r>
              <w:rPr>
                <w:rFonts w:ascii="Cordia New" w:hAnsi="Cordia New"/>
                <w:sz w:val="28"/>
              </w:rPr>
              <w:t>1.7.2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Other1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1.7.2.4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Other1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Other2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lastRenderedPageBreak/>
              <w:t>TEST Other2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1.7.3.4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Other2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1.7.4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1.7.4.1 </w:t>
            </w:r>
            <w:r>
              <w:rPr>
                <w:rFonts w:ascii="Cordia New" w:hAnsi="Cordia New"/>
                <w:sz w:val="28"/>
                <w:cs/>
              </w:rPr>
              <w:t>แผนงาน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1.7.4.2 </w:t>
            </w:r>
            <w:r>
              <w:rPr>
                <w:rFonts w:ascii="Cordia New" w:hAnsi="Cordia New"/>
                <w:sz w:val="28"/>
                <w:cs/>
              </w:rPr>
              <w:t>ผลการดำเนินงาน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1.7.4.3 </w:t>
            </w:r>
            <w:r>
              <w:rPr>
                <w:rFonts w:ascii="Cordia New" w:hAnsi="Cordia New"/>
                <w:sz w:val="28"/>
                <w:cs/>
              </w:rPr>
              <w:t>การดำเนินงานในอนาคต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TEST Other3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1.7.4.4 </w:t>
            </w:r>
            <w:r>
              <w:rPr>
                <w:rFonts w:ascii="Cordia New" w:hAnsi="Cordia New"/>
                <w:sz w:val="28"/>
                <w:cs/>
              </w:rPr>
              <w:t>ปัญหาอุปสรรค์ (ถ้ามี)</w:t>
            </w:r>
          </w:p>
        </w:tc>
      </w:tr>
      <w:tr w:rsidR="00282223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282223" w:rsidRDefault="00282223" w:rsidP="00282223">
            <w:pPr>
              <w:spacing w:before="240" w:after="120" w:line="264" w:lineRule="auto"/>
              <w:jc w:val="righ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ab/>
              <w:t>TEST Other3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6"/>
      <w:footerReference w:type="default" r:id="rId1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223" w:rsidRDefault="00282223">
      <w:r>
        <w:separator/>
      </w:r>
    </w:p>
  </w:endnote>
  <w:endnote w:type="continuationSeparator" w:id="0">
    <w:p w:rsidR="00282223" w:rsidRDefault="00282223">
      <w:r>
        <w:continuationSeparator/>
      </w:r>
    </w:p>
  </w:endnote>
  <w:endnote w:type="continuationNotice" w:id="1">
    <w:p w:rsidR="00282223" w:rsidRDefault="00282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4817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222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222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BF3EF8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F593E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BF3EF8" w:rsidRPr="00E32510" w:rsidRDefault="00BF3EF8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222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282223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21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BF3EF8" w:rsidRPr="00456DA4" w:rsidRDefault="00BF3EF8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223" w:rsidRDefault="00282223">
      <w:r>
        <w:separator/>
      </w:r>
    </w:p>
  </w:footnote>
  <w:footnote w:type="continuationSeparator" w:id="0">
    <w:p w:rsidR="00282223" w:rsidRDefault="00282223">
      <w:r>
        <w:continuationSeparator/>
      </w:r>
    </w:p>
  </w:footnote>
  <w:footnote w:type="continuationNotice" w:id="1">
    <w:p w:rsidR="00282223" w:rsidRDefault="002822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EF8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BF3EF8" w:rsidRPr="00A12DEF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BF3EF8" w:rsidRPr="00E32510" w:rsidRDefault="00BF3EF8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23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22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81FCB5D-5315-4265-8A00-8A5A1965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1306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91C33-6EF7-4DD9-B287-3C244944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1706181306Quaterly_report_8</Template>
  <TotalTime>0</TotalTime>
  <Pages>21</Pages>
  <Words>2713</Words>
  <Characters>15467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2017-06-18T06:29:00Z</dcterms:created>
  <dcterms:modified xsi:type="dcterms:W3CDTF">2017-06-18T06:29:00Z</dcterms:modified>
</cp:coreProperties>
</file>