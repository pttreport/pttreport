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0120E2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0120E2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0120E2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0120E2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0120E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120E2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0120E2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120E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120E2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0120E2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120E2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120E2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0120E2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0120E2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0120E2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0120E2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0120E2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120E2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0120E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0120E2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0120E2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0120E2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0120E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0120E2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120E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0120E2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0120E2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120E2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0120E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0120E2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120E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120E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0120E2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0120E2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0120E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0120E2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0120E2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0120E2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0120E2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0120E2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0120E2" w:rsidTr="000120E2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0120E2" w:rsidTr="000120E2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0120E2" w:rsidTr="000120E2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0120E2" w:rsidTr="000120E2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0120E2" w:rsidTr="000120E2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0120E2" w:rsidTr="000120E2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0120E2" w:rsidRDefault="000120E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0120E2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0120E2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0120E2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0120E2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0120E2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0120E2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0120E2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0120E2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0120E2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0120E2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0120E2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0120E2" w:rsidTr="000120E2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0120E2" w:rsidRDefault="000120E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0120E2" w:rsidRDefault="000120E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0120E2" w:rsidRDefault="000120E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0120E2" w:rsidRDefault="000120E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0120E2" w:rsidTr="000120E2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0120E2" w:rsidRDefault="000120E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0120E2" w:rsidRDefault="000120E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0120E2" w:rsidRDefault="000120E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0120E2" w:rsidRDefault="000120E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0120E2" w:rsidTr="000120E2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0120E2" w:rsidRDefault="000120E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:rsidR="000120E2" w:rsidRDefault="000120E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:rsidR="000120E2" w:rsidRDefault="000120E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0120E2" w:rsidRDefault="000120E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0120E2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0120E2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0120E2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0120E2" w:rsidTr="000120E2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0120E2" w:rsidRDefault="000120E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0120E2" w:rsidRDefault="000120E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0120E2" w:rsidRDefault="000120E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0120E2" w:rsidRDefault="000120E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0120E2" w:rsidRDefault="000120E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0120E2" w:rsidTr="000120E2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0120E2" w:rsidRDefault="000120E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:rsidR="000120E2" w:rsidRDefault="000120E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0120E2" w:rsidRDefault="000120E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0120E2" w:rsidRDefault="000120E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0120E2" w:rsidRDefault="000120E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0120E2" w:rsidTr="000120E2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0120E2" w:rsidRDefault="000120E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:rsidR="000120E2" w:rsidRDefault="000120E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0120E2" w:rsidRDefault="000120E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0120E2" w:rsidRDefault="000120E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0120E2" w:rsidRDefault="000120E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0120E2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0120E2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0120E2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0120E2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0120E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0120E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0120E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0120E2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0120E2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0120E2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0120E2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0120E2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120E2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120E2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120E2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120E2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0120E2" w:rsidTr="000120E2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120E2" w:rsidRDefault="000120E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0120E2" w:rsidRDefault="000120E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0120E2" w:rsidRDefault="000120E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0120E2" w:rsidTr="000120E2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120E2" w:rsidRDefault="000120E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0120E2" w:rsidRDefault="000120E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0120E2" w:rsidRDefault="000120E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0120E2" w:rsidTr="000120E2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120E2" w:rsidRDefault="000120E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0120E2" w:rsidRDefault="000120E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0120E2" w:rsidRDefault="000120E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0120E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0120E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0120E2" w:rsidTr="000120E2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120E2" w:rsidRDefault="000120E2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0120E2" w:rsidRDefault="000120E2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0120E2" w:rsidRDefault="000120E2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0120E2" w:rsidTr="000120E2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120E2" w:rsidRDefault="000120E2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0120E2" w:rsidRDefault="000120E2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0120E2" w:rsidRDefault="000120E2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0120E2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0120E2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0120E2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0120E2" w:rsidTr="000120E2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0120E2" w:rsidRDefault="000120E2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test1 </w:t>
            </w:r>
          </w:p>
        </w:tc>
        <w:tc>
          <w:tcPr>
            <w:tcW w:w="4513" w:type="dxa"/>
            <w:shd w:val="clear" w:color="auto" w:fill="auto"/>
          </w:tcPr>
          <w:p w:rsidR="000120E2" w:rsidRDefault="000120E2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0120E2" w:rsidTr="000120E2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0120E2" w:rsidRDefault="000120E2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 test2</w:t>
            </w:r>
          </w:p>
        </w:tc>
        <w:tc>
          <w:tcPr>
            <w:tcW w:w="4513" w:type="dxa"/>
            <w:shd w:val="clear" w:color="auto" w:fill="auto"/>
          </w:tcPr>
          <w:p w:rsidR="000120E2" w:rsidRDefault="000120E2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</w:p>
        </w:tc>
      </w:tr>
      <w:tr w:rsidR="000120E2" w:rsidTr="000120E2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0120E2" w:rsidRDefault="000120E2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  <w:shd w:val="clear" w:color="auto" w:fill="auto"/>
          </w:tcPr>
          <w:p w:rsidR="000120E2" w:rsidRDefault="000120E2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0120E2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0120E2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0120E2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0120E2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0120E2" w:rsidTr="000120E2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120E2" w:rsidRDefault="000120E2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bookmarkStart w:id="0" w:name="_GoBack"/>
            <w:bookmarkEnd w:id="0"/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0120E2" w:rsidRDefault="000120E2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0120E2" w:rsidRDefault="000120E2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0120E2" w:rsidTr="000120E2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120E2" w:rsidRDefault="000120E2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0120E2" w:rsidRDefault="000120E2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0120E2" w:rsidRDefault="000120E2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6339F7CD" wp14:editId="41E45EEC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:rsidTr="00052AB4">
        <w:tc>
          <w:tcPr>
            <w:tcW w:w="1985" w:type="dxa"/>
          </w:tcPr>
          <w:p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:rsidTr="00052AB4">
        <w:tc>
          <w:tcPr>
            <w:tcW w:w="1985" w:type="dxa"/>
          </w:tcPr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:rsidTr="00052AB4">
        <w:tc>
          <w:tcPr>
            <w:tcW w:w="1985" w:type="dxa"/>
          </w:tcPr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lastRenderedPageBreak/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:rsidTr="00052AB4">
        <w:tc>
          <w:tcPr>
            <w:tcW w:w="1985" w:type="dxa"/>
          </w:tcPr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lastRenderedPageBreak/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:rsidTr="00052AB4">
        <w:trPr>
          <w:trHeight w:val="778"/>
        </w:trPr>
        <w:tc>
          <w:tcPr>
            <w:tcW w:w="1985" w:type="dxa"/>
          </w:tcPr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เป็นระยะยาว (เลื่อนแผนข้างต้นไปปี 2560)</w:t>
            </w:r>
          </w:p>
        </w:tc>
      </w:tr>
    </w:tbl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lastRenderedPageBreak/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" w:author="NAVASIN HOMHUAL" w:date="2016-09-05T21:24:00Z">
                                    <w:rPr/>
                                  </w:rPrChange>
                                </w:rPr>
                                <w:pPrChange w:id="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" w:author="NAVASIN HOMHUAL" w:date="2016-09-05T21:24:00Z">
                              <w:rPr/>
                            </w:rPrChange>
                          </w:rPr>
                          <w:pPrChange w:id="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C06DDCF" wp14:editId="2E7850BA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58BDB33B" wp14:editId="0091B91A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7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8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7176C5AD" wp14:editId="748A76A1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9" w:author="NAVASIN HOMHUAL" w:date="2016-09-05T21:24:00Z">
                                    <w:rPr/>
                                  </w:rPrChange>
                                </w:rPr>
                                <w:pPrChange w:id="1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76C5AD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1" w:author="NAVASIN HOMHUAL" w:date="2016-09-05T21:24:00Z">
                              <w:rPr/>
                            </w:rPrChange>
                          </w:rPr>
                          <w:pPrChange w:id="1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13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14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5" w:author="NAVASIN HOMHUAL" w:date="2016-09-05T21:24:00Z">
                                    <w:rPr/>
                                  </w:rPrChange>
                                </w:rPr>
                                <w:pPrChange w:id="1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7" w:author="NAVASIN HOMHUAL" w:date="2016-09-05T21:24:00Z">
                              <w:rPr/>
                            </w:rPrChange>
                          </w:rPr>
                          <w:pPrChange w:id="1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19"/>
      <w:footerReference w:type="default" r:id="rId20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0E2" w:rsidRDefault="000120E2">
      <w:r>
        <w:separator/>
      </w:r>
    </w:p>
  </w:endnote>
  <w:endnote w:type="continuationSeparator" w:id="0">
    <w:p w:rsidR="000120E2" w:rsidRDefault="000120E2">
      <w:r>
        <w:continuationSeparator/>
      </w:r>
    </w:p>
  </w:endnote>
  <w:endnote w:type="continuationNotice" w:id="1">
    <w:p w:rsidR="000120E2" w:rsidRDefault="000120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4366FA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120E2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120E2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7D2ED3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120E2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120E2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0E2" w:rsidRDefault="000120E2">
      <w:r>
        <w:separator/>
      </w:r>
    </w:p>
  </w:footnote>
  <w:footnote w:type="continuationSeparator" w:id="0">
    <w:p w:rsidR="000120E2" w:rsidRDefault="000120E2">
      <w:r>
        <w:continuationSeparator/>
      </w:r>
    </w:p>
  </w:footnote>
  <w:footnote w:type="continuationNotice" w:id="1">
    <w:p w:rsidR="000120E2" w:rsidRDefault="000120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E2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0E2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1C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3AAA6F-BEA0-4900-BABF-577C18EB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51818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AFC9A-2D27-4B73-BB4A-B3C3B74F7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1706151818Quaterly_report_8</Template>
  <TotalTime>0</TotalTime>
  <Pages>17</Pages>
  <Words>3190</Words>
  <Characters>18186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2017-06-15T11:03:00Z</dcterms:created>
  <dcterms:modified xsi:type="dcterms:W3CDTF">2017-06-15T11:03:00Z</dcterms:modified>
</cp:coreProperties>
</file>