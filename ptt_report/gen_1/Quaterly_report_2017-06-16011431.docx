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6A2391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6A2391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6A239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6A2391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6A239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A239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6A2391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A239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A2391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6A2391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A239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A239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6A2391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A239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A239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6A2391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6A2391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6A2391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6A239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6A2391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6A2391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6A2391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6A239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6A239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6A239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6A2391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6A239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6A2391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6A239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6A239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6A239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6A239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A2391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A2391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A239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A2391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6A2391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6A2391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6A2391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6A2391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6A2391" w:rsidRDefault="006A239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6A2391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6A2391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6A2391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6A2391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6A2391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6A2391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6A2391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6A2391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6A2391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6A2391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6A2391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6A2391" w:rsidRDefault="006A239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6A2391" w:rsidRDefault="006A239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6A2391" w:rsidRDefault="006A239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6A2391" w:rsidRDefault="006A239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6A2391" w:rsidRDefault="006A239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6A2391" w:rsidRDefault="006A239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6A2391" w:rsidRDefault="006A239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6A2391" w:rsidRDefault="006A239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6A2391" w:rsidRDefault="006A239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6A2391" w:rsidRDefault="006A239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6A2391" w:rsidRDefault="006A239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6A2391" w:rsidRDefault="006A239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6A2391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6A2391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6A2391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6A2391" w:rsidRDefault="006A239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6A2391" w:rsidRDefault="006A239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6A2391" w:rsidRDefault="006A239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6A2391" w:rsidRDefault="006A239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6A2391" w:rsidRDefault="006A239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6A2391" w:rsidRDefault="006A239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6A2391" w:rsidRDefault="006A239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6A2391" w:rsidRDefault="006A239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6A2391" w:rsidRDefault="006A239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6A2391" w:rsidRDefault="006A239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6A2391" w:rsidRDefault="006A239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6A2391" w:rsidRDefault="006A239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6A2391" w:rsidRDefault="006A239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6A2391" w:rsidRDefault="006A239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6A2391" w:rsidRDefault="006A239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6A239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6A239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6A239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6A2391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6A239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6A239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6A239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6A2391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6A2391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6A2391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6A2391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6A2391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A239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A239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A239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A239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A2391" w:rsidRDefault="006A239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6A2391" w:rsidRDefault="006A239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6A2391" w:rsidRDefault="006A239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A2391" w:rsidRDefault="006A239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6A2391" w:rsidRDefault="006A239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6A2391" w:rsidRDefault="006A239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A2391" w:rsidRDefault="006A239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6A2391" w:rsidRDefault="006A239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6A2391" w:rsidRDefault="006A239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6A2391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6A2391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A2391" w:rsidRDefault="006A239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6A2391" w:rsidRDefault="006A239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6A2391" w:rsidRDefault="006A239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A2391" w:rsidRDefault="006A239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6A2391" w:rsidRDefault="006A239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6A2391" w:rsidRDefault="006A239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6A2391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6A2391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6A2391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6A239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6A2391" w:rsidRDefault="006A239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6A2391" w:rsidRDefault="006A239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6A239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6A2391" w:rsidRDefault="006A239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6A2391" w:rsidRDefault="006A239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6A239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6A2391" w:rsidRDefault="006A239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6A2391" w:rsidRDefault="006A239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6A239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6A239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6A239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6A239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A2391" w:rsidRDefault="006A239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6A2391" w:rsidRDefault="006A239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6A2391" w:rsidRDefault="006A239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A2391" w:rsidRDefault="006A239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6A2391" w:rsidRDefault="006A239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6A2391" w:rsidRDefault="006A239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6A2391" w:rsidTr="003145D5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</w:t>
            </w:r>
          </w:p>
        </w:tc>
        <w:tc>
          <w:tcPr>
            <w:tcW w:w="501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24</w:t>
            </w:r>
          </w:p>
        </w:tc>
        <w:tc>
          <w:tcPr>
            <w:tcW w:w="501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Splan-ERP</w:t>
            </w:r>
          </w:p>
        </w:tc>
        <w:tc>
          <w:tcPr>
            <w:tcW w:w="501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A2391" w:rsidRDefault="006A239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lastRenderedPageBreak/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6A2391" w:rsidRDefault="006A239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6A2391" w:rsidRDefault="006A239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6A2391" w:rsidRDefault="006A239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RC0290 BKT-ERP</w:t>
            </w:r>
          </w:p>
        </w:tc>
        <w:tc>
          <w:tcPr>
            <w:tcW w:w="4513" w:type="dxa"/>
            <w:shd w:val="clear" w:color="auto" w:fill="auto"/>
          </w:tcPr>
          <w:p w:rsidR="006A2391" w:rsidRDefault="006A239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aaa</w:t>
            </w:r>
          </w:p>
          <w:p w:rsidR="006A2391" w:rsidRDefault="006A239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kkkk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6A239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6A239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6A239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Splan-ERP</w:t>
            </w:r>
          </w:p>
        </w:tc>
        <w:tc>
          <w:tcPr>
            <w:tcW w:w="1803" w:type="dxa"/>
          </w:tcPr>
          <w:p w:rsidR="00376967" w:rsidRDefault="006A239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bbbb</w:t>
            </w:r>
          </w:p>
        </w:tc>
        <w:tc>
          <w:tcPr>
            <w:tcW w:w="1804" w:type="dxa"/>
          </w:tcPr>
          <w:p w:rsidR="00376967" w:rsidRDefault="006A239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6A2391">
        <w:rPr>
          <w:rFonts w:ascii="Cordia New" w:hAnsi="Cordia New"/>
          <w:sz w:val="28"/>
        </w:rPr>
        <w:t>aaa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6A2391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>test eiei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7E2" w:rsidRPr="009E316F" w:rsidRDefault="004807E2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07E2" w:rsidRPr="009E316F" w:rsidRDefault="004807E2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lastRenderedPageBreak/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680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6A239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1</w:t>
            </w:r>
          </w:p>
        </w:tc>
        <w:tc>
          <w:tcPr>
            <w:tcW w:w="683" w:type="dxa"/>
          </w:tcPr>
          <w:p w:rsidR="0002110A" w:rsidRPr="00513A38" w:rsidRDefault="006A239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Jan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[l322]</w:t>
            </w:r>
          </w:p>
        </w:tc>
        <w:tc>
          <w:tcPr>
            <w:tcW w:w="509" w:type="dxa"/>
          </w:tcPr>
          <w:p w:rsidR="0002110A" w:rsidRPr="00513A38" w:rsidRDefault="006A239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6A239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6A239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Feb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[l412]</w:t>
            </w:r>
          </w:p>
        </w:tc>
        <w:tc>
          <w:tcPr>
            <w:tcW w:w="508" w:type="dxa"/>
          </w:tcPr>
          <w:p w:rsidR="0002110A" w:rsidRPr="00513A38" w:rsidRDefault="006A239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6A239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Mar</w:t>
            </w:r>
          </w:p>
        </w:tc>
        <w:tc>
          <w:tcPr>
            <w:tcW w:w="508" w:type="dxa"/>
          </w:tcPr>
          <w:p w:rsidR="0002110A" w:rsidRPr="00513A38" w:rsidRDefault="006A239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[l502]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6A2391" w:rsidRDefault="006A239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bookmarkStart w:id="6" w:name="_GoBack"/>
            <w:bookmarkEnd w:id="6"/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6A2391" w:rsidRDefault="006A239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6A2391" w:rsidRDefault="006A239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CM Sattion</w:t>
            </w:r>
          </w:p>
        </w:tc>
        <w:tc>
          <w:tcPr>
            <w:tcW w:w="2257" w:type="dxa"/>
            <w:shd w:val="clear" w:color="auto" w:fill="auto"/>
          </w:tcPr>
          <w:p w:rsidR="006A2391" w:rsidRDefault="006A239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6A2391" w:rsidTr="006A239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6A2391" w:rsidRDefault="006A239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1</w:t>
            </w:r>
          </w:p>
        </w:tc>
        <w:tc>
          <w:tcPr>
            <w:tcW w:w="2256" w:type="dxa"/>
            <w:shd w:val="clear" w:color="auto" w:fill="auto"/>
          </w:tcPr>
          <w:p w:rsidR="006A2391" w:rsidRDefault="006A239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Soil to Air</w:t>
            </w:r>
          </w:p>
        </w:tc>
        <w:tc>
          <w:tcPr>
            <w:tcW w:w="2257" w:type="dxa"/>
            <w:shd w:val="clear" w:color="auto" w:fill="auto"/>
          </w:tcPr>
          <w:p w:rsidR="006A2391" w:rsidRDefault="006A239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20/03/2017</w:t>
            </w:r>
          </w:p>
        </w:tc>
        <w:tc>
          <w:tcPr>
            <w:tcW w:w="2257" w:type="dxa"/>
            <w:shd w:val="clear" w:color="auto" w:fill="auto"/>
          </w:tcPr>
          <w:p w:rsidR="006A2391" w:rsidRDefault="006A239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678"/>
        <w:gridCol w:w="505"/>
        <w:gridCol w:w="506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6A239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2</w:t>
            </w:r>
          </w:p>
        </w:tc>
        <w:tc>
          <w:tcPr>
            <w:tcW w:w="683" w:type="dxa"/>
          </w:tcPr>
          <w:p w:rsidR="0002110A" w:rsidRPr="00513A38" w:rsidRDefault="006A239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Arp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[l0322]</w:t>
            </w:r>
          </w:p>
        </w:tc>
        <w:tc>
          <w:tcPr>
            <w:tcW w:w="509" w:type="dxa"/>
          </w:tcPr>
          <w:p w:rsidR="0002110A" w:rsidRPr="00513A38" w:rsidRDefault="006A239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6A239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6A239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May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[l0412]</w:t>
            </w:r>
          </w:p>
        </w:tc>
        <w:tc>
          <w:tcPr>
            <w:tcW w:w="508" w:type="dxa"/>
          </w:tcPr>
          <w:p w:rsidR="0002110A" w:rsidRPr="00513A38" w:rsidRDefault="006A239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6A239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Jun</w:t>
            </w:r>
          </w:p>
        </w:tc>
        <w:tc>
          <w:tcPr>
            <w:tcW w:w="508" w:type="dxa"/>
          </w:tcPr>
          <w:p w:rsidR="0002110A" w:rsidRPr="00513A38" w:rsidRDefault="006A239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[l0502]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7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8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7176C5AD" wp14:editId="748A76A1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7E2" w:rsidRPr="009E316F" w:rsidRDefault="004807E2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9" w:author="NAVASIN HOMHUAL" w:date="2016-09-05T21:24:00Z">
                                    <w:rPr/>
                                  </w:rPrChange>
                                </w:rPr>
                                <w:pPrChange w:id="1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76C5AD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07E2" w:rsidRPr="009E316F" w:rsidRDefault="004807E2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1" w:author="NAVASIN HOMHUAL" w:date="2016-09-05T21:24:00Z">
                              <w:rPr/>
                            </w:rPrChange>
                          </w:rPr>
                          <w:pPrChange w:id="1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13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14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7E2" w:rsidRPr="009E316F" w:rsidRDefault="004807E2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5" w:author="NAVASIN HOMHUAL" w:date="2016-09-05T21:24:00Z">
                                    <w:rPr/>
                                  </w:rPrChange>
                                </w:rPr>
                                <w:pPrChange w:id="1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07E2" w:rsidRPr="009E316F" w:rsidRDefault="004807E2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7" w:author="NAVASIN HOMHUAL" w:date="2016-09-05T21:24:00Z">
                              <w:rPr/>
                            </w:rPrChange>
                          </w:rPr>
                          <w:pPrChange w:id="1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16"/>
      <w:footerReference w:type="default" r:id="rId1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391" w:rsidRDefault="006A2391">
      <w:r>
        <w:separator/>
      </w:r>
    </w:p>
  </w:endnote>
  <w:endnote w:type="continuationSeparator" w:id="0">
    <w:p w:rsidR="006A2391" w:rsidRDefault="006A2391">
      <w:r>
        <w:continuationSeparator/>
      </w:r>
    </w:p>
  </w:endnote>
  <w:endnote w:type="continuationNotice" w:id="1">
    <w:p w:rsidR="006A2391" w:rsidRDefault="006A23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4807E2" w:rsidRDefault="004807E2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EB2735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07E2" w:rsidRPr="00E32510" w:rsidRDefault="004807E2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A239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A239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07E2" w:rsidRPr="00456DA4" w:rsidRDefault="004807E2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4807E2" w:rsidRDefault="004807E2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EEBCF3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07E2" w:rsidRPr="00E32510" w:rsidRDefault="004807E2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A239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A239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07E2" w:rsidRPr="00456DA4" w:rsidRDefault="004807E2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391" w:rsidRDefault="006A2391">
      <w:r>
        <w:separator/>
      </w:r>
    </w:p>
  </w:footnote>
  <w:footnote w:type="continuationSeparator" w:id="0">
    <w:p w:rsidR="006A2391" w:rsidRDefault="006A2391">
      <w:r>
        <w:continuationSeparator/>
      </w:r>
    </w:p>
  </w:footnote>
  <w:footnote w:type="continuationNotice" w:id="1">
    <w:p w:rsidR="006A2391" w:rsidRDefault="006A23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7E2" w:rsidRDefault="004807E2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07E2" w:rsidRPr="00A12DEF" w:rsidRDefault="004807E2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07E2" w:rsidRPr="00E32510" w:rsidRDefault="004807E2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7E2" w:rsidRDefault="004807E2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07E2" w:rsidRPr="00A12DEF" w:rsidRDefault="004807E2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07E2" w:rsidRPr="00E32510" w:rsidRDefault="004807E2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91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0CE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391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AEBE9E3-06F5-498A-AE06-092C3E4B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60105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C454D-FFCF-4F90-AC61-FD6883D11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1706160105Quaterly_report_8</Template>
  <TotalTime>0</TotalTime>
  <Pages>20</Pages>
  <Words>3119</Words>
  <Characters>17779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2017-06-15T18:14:00Z</dcterms:created>
  <dcterms:modified xsi:type="dcterms:W3CDTF">2017-06-15T18:14:00Z</dcterms:modified>
</cp:coreProperties>
</file>