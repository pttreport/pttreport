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33583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2ED8A5E0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4860608F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3465342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98E8CB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CB92C6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6EA840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DD6E07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76F429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259E47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D9E3B4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A55572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6FE5CB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737027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46654F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4D74BD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2867B4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C35629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714DD8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68267B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3D2C19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75A527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F1B76EC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5BAE430E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474F4BB9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20399701" w14:textId="77777777" w:rsidTr="005217C1">
        <w:tc>
          <w:tcPr>
            <w:tcW w:w="2376" w:type="dxa"/>
          </w:tcPr>
          <w:p w14:paraId="4818D7AA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7C167E54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05F95A19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4A02350B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51B9B72B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5CB4D418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3EC8E5E1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5C62C59F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544450C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856984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5BDCEC31" w14:textId="77777777" w:rsidR="00643FB6" w:rsidRPr="0012516C" w:rsidRDefault="00856984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455DE938" w14:textId="77777777" w:rsidR="00643FB6" w:rsidRPr="0012516C" w:rsidRDefault="0085698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14:paraId="0B80343A" w14:textId="77777777" w:rsidTr="004477A6">
        <w:trPr>
          <w:trHeight w:val="390"/>
        </w:trPr>
        <w:tc>
          <w:tcPr>
            <w:tcW w:w="2376" w:type="dxa"/>
            <w:vMerge/>
          </w:tcPr>
          <w:p w14:paraId="3C27CF17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E4083D7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856984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6C0EAAD1" w14:textId="77777777" w:rsidR="00221752" w:rsidRPr="0012516C" w:rsidRDefault="00856984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09BBFA5B" w14:textId="77777777" w:rsidR="00643FB6" w:rsidRPr="0012516C" w:rsidRDefault="0085698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14:paraId="1534DD3F" w14:textId="77777777" w:rsidTr="00305F26">
        <w:trPr>
          <w:trHeight w:val="224"/>
        </w:trPr>
        <w:tc>
          <w:tcPr>
            <w:tcW w:w="2376" w:type="dxa"/>
            <w:vMerge/>
          </w:tcPr>
          <w:p w14:paraId="50604D44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19810C63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856984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06C4EDE9" w14:textId="77777777" w:rsidR="00643FB6" w:rsidRPr="0012516C" w:rsidRDefault="00856984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4BE7C31C" w14:textId="77777777" w:rsidR="00643FB6" w:rsidRPr="0012516C" w:rsidRDefault="00856984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14:paraId="1E5032FD" w14:textId="77777777" w:rsidTr="00305F26">
        <w:trPr>
          <w:trHeight w:val="50"/>
        </w:trPr>
        <w:tc>
          <w:tcPr>
            <w:tcW w:w="2376" w:type="dxa"/>
            <w:vMerge/>
          </w:tcPr>
          <w:p w14:paraId="281865B9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4B0327A6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856984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5314E30B" w14:textId="77777777" w:rsidR="00643FB6" w:rsidRPr="0012516C" w:rsidRDefault="0085698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635711BC" w14:textId="77777777" w:rsidR="00643FB6" w:rsidRPr="0012516C" w:rsidRDefault="0085698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67267A98" w14:textId="77777777" w:rsidTr="004477A6">
        <w:trPr>
          <w:trHeight w:val="416"/>
        </w:trPr>
        <w:tc>
          <w:tcPr>
            <w:tcW w:w="2376" w:type="dxa"/>
            <w:vMerge/>
          </w:tcPr>
          <w:p w14:paraId="05C0D7A6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521DB692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856984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58F1F2E1" w14:textId="77777777" w:rsidR="00643FB6" w:rsidRPr="0012516C" w:rsidRDefault="0085698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54FF7488" w14:textId="77777777" w:rsidR="00643FB6" w:rsidRPr="0012516C" w:rsidRDefault="0085698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18467DC7" w14:textId="77777777" w:rsidTr="005217C1">
        <w:tc>
          <w:tcPr>
            <w:tcW w:w="2376" w:type="dxa"/>
          </w:tcPr>
          <w:p w14:paraId="4A39F65B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2CACD26F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856984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7D11A9D6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856984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29AD7BD1" w14:textId="77777777" w:rsidR="00077923" w:rsidRPr="0012516C" w:rsidRDefault="00856984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7F73CB2D" w14:textId="77777777" w:rsidR="00077923" w:rsidRPr="0012516C" w:rsidRDefault="0085698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6903A14A" w14:textId="77777777" w:rsidTr="005217C1">
        <w:tc>
          <w:tcPr>
            <w:tcW w:w="2376" w:type="dxa"/>
          </w:tcPr>
          <w:p w14:paraId="6353FBA8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27EA36FF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856984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5F4C9BBE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856984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18FFB054" w14:textId="77777777" w:rsidR="003277E5" w:rsidRPr="0012516C" w:rsidRDefault="00856984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241C3400" w14:textId="77777777" w:rsidR="00077923" w:rsidRPr="0012516C" w:rsidRDefault="0085698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342D05D8" w14:textId="77777777" w:rsidTr="005D4362">
        <w:tc>
          <w:tcPr>
            <w:tcW w:w="2376" w:type="dxa"/>
          </w:tcPr>
          <w:p w14:paraId="4B4F840D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4489BD57" w14:textId="77777777" w:rsidR="00077923" w:rsidRPr="0012516C" w:rsidRDefault="00856984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73318B8B" w14:textId="77777777" w:rsidR="00077923" w:rsidRPr="0012516C" w:rsidRDefault="0085698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4EC344A3" w14:textId="77777777" w:rsidR="00077923" w:rsidRPr="0012516C" w:rsidRDefault="00856984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1E684B92" w14:textId="77777777" w:rsidTr="005D4362">
        <w:tc>
          <w:tcPr>
            <w:tcW w:w="2376" w:type="dxa"/>
          </w:tcPr>
          <w:p w14:paraId="3E460723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1F8C9120" w14:textId="77777777" w:rsidR="00077923" w:rsidRPr="0012516C" w:rsidRDefault="00856984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6EA83012" w14:textId="77777777" w:rsidR="00077923" w:rsidRPr="0012516C" w:rsidRDefault="00856984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45490C43" w14:textId="77777777" w:rsidR="00077923" w:rsidRPr="0012516C" w:rsidRDefault="0085698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5CFCE15E" w14:textId="77777777" w:rsidTr="00D46B5C">
        <w:tc>
          <w:tcPr>
            <w:tcW w:w="2376" w:type="dxa"/>
          </w:tcPr>
          <w:p w14:paraId="2227E2BA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F31C65F" w14:textId="77777777" w:rsidR="00077923" w:rsidRPr="0012516C" w:rsidRDefault="00856984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63940B51" w14:textId="77777777" w:rsidR="00077923" w:rsidRPr="0012516C" w:rsidRDefault="0085698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1831657" w14:textId="77777777" w:rsidR="00077923" w:rsidRPr="0012516C" w:rsidRDefault="0085698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0E1E20A4" w14:textId="77777777" w:rsidTr="00156C0F">
        <w:tc>
          <w:tcPr>
            <w:tcW w:w="2376" w:type="dxa"/>
            <w:vMerge w:val="restart"/>
            <w:shd w:val="clear" w:color="auto" w:fill="auto"/>
          </w:tcPr>
          <w:p w14:paraId="6C5EC436" w14:textId="77777777" w:rsidR="00691980" w:rsidRPr="0012516C" w:rsidRDefault="00856984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0A9A4F7F" w14:textId="77777777" w:rsidR="00691980" w:rsidRPr="0012516C" w:rsidRDefault="00856984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5CE8629F" w14:textId="77777777" w:rsidR="00691980" w:rsidRPr="0012516C" w:rsidRDefault="0085698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5A1C6366" w14:textId="77777777" w:rsidR="00691980" w:rsidRPr="0012516C" w:rsidRDefault="00856984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3CD79F97" w14:textId="77777777" w:rsidTr="00691980">
        <w:tc>
          <w:tcPr>
            <w:tcW w:w="2376" w:type="dxa"/>
            <w:vMerge/>
            <w:shd w:val="clear" w:color="auto" w:fill="auto"/>
          </w:tcPr>
          <w:p w14:paraId="34D6EC3A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4312CD6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91D752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EFE4CDD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14959352" w14:textId="77777777" w:rsidTr="00156C0F">
        <w:tc>
          <w:tcPr>
            <w:tcW w:w="2376" w:type="dxa"/>
            <w:vMerge/>
            <w:shd w:val="clear" w:color="auto" w:fill="auto"/>
          </w:tcPr>
          <w:p w14:paraId="37122D83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4F68C345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01180F41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130DD448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49416281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6C6CC969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477C1E0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1556440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3F3B5BA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78F8F8B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9827B58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DC2D37C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63800E8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D879B59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165F81B9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69004842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4AE0F2B4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32CBBE5B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4D52702A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6EA5E38E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6D17B8CB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219277A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5A0C442B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239FFF16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C09C42F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2DB82D12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0DA5D7E5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2E582331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064ACEB8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7EE919FE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4F972B78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14:paraId="756B80B8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383602CA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0B15C140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5CA35AC3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01DDD29F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35E5C0D4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4A235F28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4A065FB7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7192D5AE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291C6B20" w14:textId="77777777" w:rsidR="00B224A0" w:rsidRPr="0012516C" w:rsidRDefault="0002006D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33B521A1" wp14:editId="46D7F468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264795</wp:posOffset>
                  </wp:positionV>
                  <wp:extent cx="4373245" cy="793115"/>
                  <wp:effectExtent l="57150" t="38100" r="84455" b="102235"/>
                  <wp:wrapNone/>
                  <wp:docPr id="808" name="Rectangle 8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200DAD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Patrolling</w:t>
                              </w:r>
                              <w:ins w:id="4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5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3B521A1" id="Rectangle 808" o:spid="_x0000_s1026" style="position:absolute;left:0;text-align:left;margin-left:96.45pt;margin-top:20.85pt;width:344.35pt;height:6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3D200DAD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" w:author="NAVASIN HOMHUAL" w:date="2016-09-05T21:24:00Z">
                              <w:rPr/>
                            </w:rPrChange>
                          </w:rPr>
                          <w:pPrChange w:id="7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Patrolling</w:t>
                        </w:r>
                        <w:ins w:id="8" w:author="NAVASIN HOMHUAL" w:date="2016-09-05T21:23:00Z">
                          <w:r w:rsidRPr="009E316F">
                            <w:rPr>
                              <w:b/>
                              <w:bCs/>
                              <w:sz w:val="72"/>
                              <w:szCs w:val="72"/>
                              <w:rPrChange w:id="9" w:author="NAVASIN HOMHUAL" w:date="2016-09-05T21:24:00Z">
                                <w:rPr/>
                              </w:rPrChange>
                            </w:rPr>
                            <w:t xml:space="preserve"> On web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764035"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="00764035" w:rsidRPr="0012516C">
        <w:rPr>
          <w:rFonts w:ascii="Cordia New" w:hAnsi="Cordia New"/>
          <w:sz w:val="28"/>
        </w:rPr>
        <w:t>Aerial patrolling</w:t>
      </w:r>
      <w:r w:rsidR="00764035"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4246684B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221BCB88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1F5BE26C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2309FDB0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5156021B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6B9BB659" w14:textId="77777777" w:rsidR="00FC6B34" w:rsidRPr="00EB73F7" w:rsidRDefault="00856984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 wp14:anchorId="65C8083B" wp14:editId="45F0A017">
            <wp:extent cx="5731510" cy="2588260"/>
            <wp:effectExtent l="0" t="0" r="2540" b="254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6DCA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1813C929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4A18D727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3602C1EB" w14:textId="77777777" w:rsidR="004F4505" w:rsidRPr="0012516C" w:rsidRDefault="00856984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14:paraId="22D62A8A" w14:textId="77777777" w:rsidR="00AC06BE" w:rsidRPr="0012516C" w:rsidRDefault="00856984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14:paraId="0D2AC5A1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3CEC6EA1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555CF8B8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6ABE89B3" w14:textId="77777777" w:rsidR="003576E0" w:rsidRPr="0012516C" w:rsidRDefault="00856984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14:paraId="2AB59695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135EA3F4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30C4889B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7EB9684A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29E2D1C0" w14:textId="77777777"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856984" w14:paraId="04227BB5" w14:textId="77777777" w:rsidTr="0085698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7D9577C1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14:paraId="6A20327A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14:paraId="703D6CD3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14:paraId="7F84DA2D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14:paraId="26B2F68C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14:paraId="3AA918A0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856984" w14:paraId="44302D3A" w14:textId="77777777" w:rsidTr="0085698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39F09077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5CE30A88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0D17F36D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6AE26547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0A5435FB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5BA781EC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856984" w14:paraId="13E0762B" w14:textId="77777777" w:rsidTr="0085698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0743D288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4FF05152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516C8D2E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4C71081C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2750F151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67466D6A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856984" w14:paraId="0FFF811B" w14:textId="77777777" w:rsidTr="0085698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2522105C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26DA70DD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2528A727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23A146FB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7D2CCD6B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3AD17197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856984" w14:paraId="1262CBC7" w14:textId="77777777" w:rsidTr="0085698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580894B7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5C3E1B40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55A8603B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3780AC8C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5E684D06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625FDB09" w14:textId="77777777" w:rsidR="00856984" w:rsidRDefault="0085698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14:paraId="73304D28" w14:textId="77777777"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14:paraId="1F0CFCC2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50495074" w14:textId="77777777"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856984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856984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856984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27A051E7" w14:textId="77777777" w:rsidR="00167548" w:rsidRPr="0012516C" w:rsidRDefault="00856984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14:paraId="4C72C3A3" w14:textId="77777777"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14:paraId="69C8314F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40188F85" w14:textId="77777777"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856984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856984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856984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856984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0946C9C5" w14:textId="77777777"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14:paraId="7BB745FB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104AFF6" w14:textId="77777777" w:rsidR="005C0D83" w:rsidRPr="0012516C" w:rsidRDefault="00856984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14:paraId="6BDF3AEB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6DE43F4E" w14:textId="77777777" w:rsidR="00F01C43" w:rsidRDefault="00856984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lastRenderedPageBreak/>
        <w:t>Soil Erosion : Detail</w:t>
      </w:r>
    </w:p>
    <w:p w14:paraId="685D8FF1" w14:textId="77777777"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6867ED16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5FF4B57" w14:textId="77777777" w:rsidR="007A3C83" w:rsidRPr="0012516C" w:rsidRDefault="00856984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14:paraId="5DFA4D74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856984" w14:paraId="46A34C15" w14:textId="77777777" w:rsidTr="00856984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667A36ED" w14:textId="77777777" w:rsidR="00856984" w:rsidRDefault="0085698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14:paraId="799A0F7D" w14:textId="77777777" w:rsidR="00856984" w:rsidRDefault="0085698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14:paraId="2651361B" w14:textId="77777777" w:rsidR="00856984" w:rsidRDefault="0085698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14:paraId="149581DA" w14:textId="77777777" w:rsidR="00856984" w:rsidRDefault="0085698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856984" w14:paraId="5021DC09" w14:textId="77777777" w:rsidTr="00856984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01AA8AD7" w14:textId="77777777" w:rsidR="00856984" w:rsidRDefault="0085698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14:paraId="069CF8FB" w14:textId="77777777" w:rsidR="00856984" w:rsidRDefault="0085698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14:paraId="4F08625E" w14:textId="77777777" w:rsidR="00856984" w:rsidRDefault="0085698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14:paraId="0FB28EED" w14:textId="77777777" w:rsidR="00856984" w:rsidRDefault="0085698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14:paraId="3E03191D" w14:textId="77777777"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17E75131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0228E9B" w14:textId="77777777" w:rsidR="005C0D83" w:rsidRPr="00D41563" w:rsidRDefault="00856984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14:paraId="68C5A6EC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01A1AB0B" w14:textId="77777777"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856984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14:paraId="322B696A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677C5A0" w14:textId="77777777" w:rsidR="005C0D83" w:rsidRPr="0012516C" w:rsidRDefault="00856984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14:paraId="7BE5605A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29AE6152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21D84DC0" w14:textId="77777777"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856984" w14:paraId="5E25DD38" w14:textId="77777777" w:rsidTr="00856984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022B72C1" w14:textId="77777777" w:rsidR="00856984" w:rsidRDefault="0085698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bookmarkStart w:id="10" w:name="_GoBack"/>
            <w:bookmarkEnd w:id="10"/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14:paraId="57DE0BD6" w14:textId="77777777" w:rsidR="00856984" w:rsidRDefault="0085698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14:paraId="7C78F3A6" w14:textId="77777777" w:rsidR="00856984" w:rsidRDefault="0085698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14:paraId="47280F28" w14:textId="77777777" w:rsidR="00856984" w:rsidRDefault="0085698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14:paraId="66DA4214" w14:textId="77777777" w:rsidR="00856984" w:rsidRDefault="0085698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856984" w14:paraId="3202EABC" w14:textId="77777777" w:rsidTr="00856984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6DA49305" w14:textId="77777777" w:rsidR="00856984" w:rsidRDefault="0085698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14:paraId="5DA91350" w14:textId="77777777" w:rsidR="00856984" w:rsidRDefault="0085698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3A56BE80" w14:textId="77777777" w:rsidR="00856984" w:rsidRDefault="0085698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2CD7178F" w14:textId="77777777" w:rsidR="00856984" w:rsidRDefault="0085698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52AF815F" w14:textId="77777777" w:rsidR="00856984" w:rsidRDefault="0085698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14:paraId="34F4043E" w14:textId="77777777"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14:paraId="10537F1D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E40450A" w14:textId="77777777" w:rsidR="0026481E" w:rsidRPr="0012516C" w:rsidRDefault="0085698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14:paraId="32A571BE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การดำเนินงานในอนาคต</w:t>
      </w:r>
    </w:p>
    <w:p w14:paraId="10094916" w14:textId="77777777" w:rsidR="009B1FEC" w:rsidRPr="0012516C" w:rsidRDefault="0085698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4F459A45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3C3C3BA2" w14:textId="77777777" w:rsidR="00E11736" w:rsidRPr="0012516C" w:rsidRDefault="0085698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14:paraId="6DC88546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40ADBCF3" w14:textId="77777777" w:rsidR="005B200B" w:rsidRPr="0012516C" w:rsidRDefault="006162E4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ins w:id="1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2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3B3A7855" wp14:editId="4D2736E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271145</wp:posOffset>
                  </wp:positionV>
                  <wp:extent cx="4373245" cy="793115"/>
                  <wp:effectExtent l="57150" t="38100" r="84455" b="102235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F439A8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3" w:author="NAVASIN HOMHUAL" w:date="2016-09-05T21:24:00Z">
                                    <w:rPr/>
                                  </w:rPrChange>
                                </w:rPr>
                                <w:pPrChange w:id="1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B3A7855" id="Rectangle 16" o:spid="_x0000_s1027" style="position:absolute;left:0;text-align:left;margin-left:0;margin-top:21.35pt;width:344.35pt;height:6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3F439A8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5" w:author="NAVASIN HOMHUAL" w:date="2016-09-05T21:24:00Z">
                              <w:rPr/>
                            </w:rPrChange>
                          </w:rPr>
                          <w:pPrChange w:id="1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BE2EBC" w:rsidRPr="0012516C">
        <w:rPr>
          <w:rFonts w:ascii="Cordia New" w:hAnsi="Cordia New" w:cs="Cordia New"/>
          <w:sz w:val="28"/>
          <w:highlight w:val="lightGray"/>
        </w:rPr>
        <w:t>ROV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="00BE2EBC" w:rsidRPr="0012516C">
        <w:rPr>
          <w:rFonts w:ascii="Cordia New" w:hAnsi="Cordia New" w:cs="Cordia New"/>
          <w:sz w:val="28"/>
          <w:highlight w:val="lightGray"/>
        </w:rPr>
        <w:t>CP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64368D1E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1BD0A5BF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2E734ECE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8A2F414" w14:textId="77777777" w:rsidR="00801470" w:rsidRPr="0012516C" w:rsidRDefault="00856984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3E7A626E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81EF484" w14:textId="77777777" w:rsidR="0017316F" w:rsidRPr="0012516C" w:rsidRDefault="00856984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569774FF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B703D05" w14:textId="77777777" w:rsidR="0017316F" w:rsidRPr="0012516C" w:rsidRDefault="00856984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6BE1AF3F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4C0CFA33" w14:textId="77777777" w:rsidR="0017316F" w:rsidRPr="0012516C" w:rsidRDefault="00856984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28E7492D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BEF043C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2B82572D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425729F8" w14:textId="77777777"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[g1]</w:t>
      </w:r>
    </w:p>
    <w:p w14:paraId="24F1FA05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27C0FADA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4D0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4329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EE9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52D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C1ED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76B0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32CE836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4FD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D25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D26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EEE36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189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39571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3864030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671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7152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68A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730006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4BDD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83F53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35723B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ADB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19F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219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80CB9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6EC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BD118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3BE63941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06F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D3C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582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29A85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CA33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7F68D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51365C7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461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7AC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0F3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B8A1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E31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31953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5B112C1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E46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17B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883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A3C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92EE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F87E4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E983E3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D82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5F6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BE1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8A3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6391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B96659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04AC881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CF8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435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22A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9BF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416A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259AB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56971F2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DA3B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504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F23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E3F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745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DAFFE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B22C75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C87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AC3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B26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97C3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6A2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6B017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BE78AA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88A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395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153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E18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A21D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50B2C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17B78F8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2D5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3CE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186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0C3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BFC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28A7B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2307E9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CE7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37B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5AB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52B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7FD9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684BC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CF50D9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4A8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4D6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F24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599A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F35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BBCEB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40E4D9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BAB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DC5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CCC7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455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A702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3D55B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0F1627D2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4245F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45463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452D0E2E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24C33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211C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54235ECC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5E0D6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F61AF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6BF8AB59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3DD25D1C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A4AC4AD" w14:textId="77777777"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[g2]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316801F5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7E1FD710" w14:textId="77777777"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[g3]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268A7075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80904DC" w14:textId="77777777"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[g4]</w:t>
      </w:r>
    </w:p>
    <w:p w14:paraId="7D0C22EA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55A477A6" w14:textId="77777777"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218EF2E6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40921FF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6D69EF34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72EBFCCE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0A873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F317FB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6B959D26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E5828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98D0F8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5FE313DC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BA99BD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A8C6E5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3F315AC4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7DC281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9B91B3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41E72F5F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73E9C4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DBF8DD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4DF830C7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11175E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BA5267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243105AC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7429C5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733E7D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07B35D2C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070A119E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Pr="0012516C">
        <w:rPr>
          <w:rFonts w:ascii="Cordia New" w:hAnsi="Cordia New"/>
          <w:sz w:val="28"/>
          <w:highlight w:val="green"/>
          <w:cs/>
        </w:rPr>
        <w:t>ครบถ้วน</w:t>
      </w:r>
    </w:p>
    <w:p w14:paraId="28528975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4BAA8503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7003A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49EA33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6ED5E347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BDAB44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602E1C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3309C173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7D056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459FA1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22E8C965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4F2A14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0DF7D1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4FB40DF1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82F192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7A4BA0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4987C811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79131521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6C1E94D6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74716C6B" wp14:editId="3E59296D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CDB3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0D2044E4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29FF91DB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4C8B4CC9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12516C" w14:paraId="7B061DD9" w14:textId="77777777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D86C6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825E7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D3162A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  <w:t>สถานะ</w:t>
            </w:r>
          </w:p>
        </w:tc>
      </w:tr>
      <w:tr w:rsidR="00BD3B7F" w:rsidRPr="0012516C" w14:paraId="001B216F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410C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59C2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7484E5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B37AF35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E437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E0EA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152BA1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B5EF005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9576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BBBE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545572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618032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AE87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46EB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WK#5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RC670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KP41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881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B7AA95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A8FAED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DADB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ED27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WNMR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1D493F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74396D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3140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3DA3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RC690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KP28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455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270DA8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3E9A68D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D668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429E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D783D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835AE7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721B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5A06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A691D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90F7B18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2B80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B22F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vertAlign w:val="superscript"/>
              </w:rPr>
              <w:t>th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4819B8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1408F18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1F3A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2BE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CCEA2D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9ABD10D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E884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DD4E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OCS#4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 LR Station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5D2044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67B9CEF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FE5C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8EC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 LR Station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) 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OCS#4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D77A4C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E2F6F35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0693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2695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60AF3C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B254448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A190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DD93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Yetagun MS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Thailand Border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F1C52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9A41E9B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9533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9AB9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F86E1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8E69B0F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6E74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2F61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B6C66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</w:tbl>
    <w:p w14:paraId="21D78463" w14:textId="77777777" w:rsidR="006C77D6" w:rsidRPr="0012516C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  <w:highlight w:val="yellow"/>
        </w:rPr>
      </w:pPr>
    </w:p>
    <w:p w14:paraId="63FEA00E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3A4F2DFA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0AA39116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4001B47C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commentRangeStart w:id="17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D970B71" wp14:editId="269EEDE1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C75DB6E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17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17"/>
      </w:r>
    </w:p>
    <w:p w14:paraId="706FD164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0CC0DFA5" w14:textId="77777777" w:rsidR="006C77D6" w:rsidRPr="0012516C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3A18A615" wp14:editId="5EA84932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E506939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18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18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18"/>
      </w:r>
    </w:p>
    <w:p w14:paraId="4DE196F5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62691A61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7525F239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BCA5FA1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2DC3851F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40D6C3BD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0A1FFC76" w14:textId="77777777" w:rsidR="00741F60" w:rsidRPr="0012516C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14:paraId="0824E355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12516C" w14:paraId="0B04A14E" w14:textId="77777777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14:paraId="0A31EAA8" w14:textId="77777777" w:rsidR="009739A7" w:rsidRPr="0012516C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3803DA0A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06D09584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คาดการณ์เสร็จสิ้น</w:t>
            </w:r>
          </w:p>
        </w:tc>
      </w:tr>
      <w:tr w:rsidR="009739A7" w:rsidRPr="0012516C" w14:paraId="3D9EF57D" w14:textId="77777777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D13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แก้ไขค่า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CP Under Protection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KP50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73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407 ,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RC500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ช่วง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 KP143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144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4, RC630 KP36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523 RC631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9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5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782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496E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3C24E77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C8BC3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790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DC6F" w14:textId="77777777" w:rsidR="007C1A20" w:rsidRPr="0012516C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2B96F2A" w14:textId="77777777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F14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RC4501 KP3,RC5600 KP91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3,94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775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9F0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C2057FF" w14:textId="77777777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6AC3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7FC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ACF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AD58238" w14:textId="77777777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CAA6D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ตรวจสอบการรบกวนจากโครงสร้างภายนอก ที่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FAC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773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</w:p>
        </w:tc>
      </w:tr>
      <w:tr w:rsidR="009739A7" w:rsidRPr="0012516C" w14:paraId="52BD26CE" w14:textId="77777777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7C00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RC660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0E2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EB54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DC867E4" w14:textId="77777777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687B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AAB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CE2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</w:p>
        </w:tc>
      </w:tr>
      <w:tr w:rsidR="009739A7" w:rsidRPr="0012516C" w14:paraId="7311BCD1" w14:textId="77777777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83F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C1E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514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63D2C6D" w14:textId="77777777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A37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แก้ไขปัญหาการรบกวนจากท่อภายนอกับท่อ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40A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2FC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7011B2B" w14:textId="77777777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0A5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B28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842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0980BD96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FC0B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E70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81E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66C844E" w14:textId="77777777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D33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5003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BF0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8619198" w14:textId="77777777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C86B7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074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FEB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BB16B55" w14:textId="77777777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B5480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9C0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7C4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BC1FED" w:rsidRPr="0012516C" w14:paraId="79084D18" w14:textId="77777777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6BAE" w14:textId="77777777" w:rsidR="00BC1FED" w:rsidRPr="0012516C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B6D8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64FE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</w:tbl>
    <w:p w14:paraId="4E829657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02CE74EE" w14:textId="77777777" w:rsidR="00775211" w:rsidRPr="0012516C" w:rsidRDefault="00FD5A4B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 w:rsidRPr="0012516C">
        <w:rPr>
          <w:rFonts w:ascii="Cordia New" w:hAnsi="Cordia New"/>
          <w:sz w:val="28"/>
          <w:highlight w:val="yellow"/>
        </w:rPr>
        <w:t xml:space="preserve">Test Post </w:t>
      </w:r>
      <w:r w:rsidRPr="0012516C"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14:paraId="45688276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5561C4F5" w14:textId="77777777" w:rsidR="00FE5BBE" w:rsidRPr="0012516C" w:rsidRDefault="00105463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ins w:id="19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0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790CEDA2" wp14:editId="00056454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454660</wp:posOffset>
                  </wp:positionV>
                  <wp:extent cx="4373593" cy="793631"/>
                  <wp:effectExtent l="57150" t="38100" r="84455" b="10223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FE0222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1" w:author="NAVASIN HOMHUAL" w:date="2016-09-05T21:24:00Z">
                                    <w:rPr/>
                                  </w:rPrChange>
                                </w:rPr>
                                <w:pPrChange w:id="22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90CEDA2" id="Rectangle 22" o:spid="_x0000_s1028" style="position:absolute;left:0;text-align:left;margin-left:85.85pt;margin-top:35.8pt;width:344.4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0jIaQ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7FE0222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23" w:author="NAVASIN HOMHUAL" w:date="2016-09-05T21:24:00Z">
                              <w:rPr/>
                            </w:rPrChange>
                          </w:rPr>
                          <w:pPrChange w:id="24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DA0296"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="00DA0296"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="00DA0296"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22CDBE8D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4A13EF01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79C4D3A6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0EF882CA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6EBE400B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13ABDCD6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4343B484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1770FD54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64B33D08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4B393A9E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6D8A89A6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69E6A362" wp14:editId="5016E1A2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A5BB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1715DDAA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3CE5776F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18DAF54C" wp14:editId="2301183D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AB66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55734C3C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43406E04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19C96F97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5FCAA90E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7CC45693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133A331A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30D14D8C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1CED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7795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6898B319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451BAB9C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51935E3B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09A42514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E01E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7C0B9567" wp14:editId="636F87ED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C9AD8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0FEF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5E1917E4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03B67E64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0B1B7FC6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3901804F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792F2397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207541F5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4D700F46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0C4F9BC2" w14:textId="77777777" w:rsidTr="001365E4">
        <w:trPr>
          <w:trHeight w:val="335"/>
          <w:jc w:val="center"/>
        </w:trPr>
        <w:tc>
          <w:tcPr>
            <w:tcW w:w="5698" w:type="dxa"/>
          </w:tcPr>
          <w:p w14:paraId="5F06BDE7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8BE8483" wp14:editId="4FEE6144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B04014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24970E18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5204657E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0DB66426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292CC353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354DFF80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36CD4836" w14:textId="77777777" w:rsidTr="001365E4">
        <w:trPr>
          <w:trHeight w:val="335"/>
          <w:jc w:val="center"/>
        </w:trPr>
        <w:tc>
          <w:tcPr>
            <w:tcW w:w="5698" w:type="dxa"/>
          </w:tcPr>
          <w:p w14:paraId="6517152D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7165914" wp14:editId="7F6412E7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445ED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704B621F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170034FA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7DFD1C14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722B337C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7E62FE93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40282C8D" w14:textId="77777777" w:rsidTr="001365E4">
        <w:trPr>
          <w:trHeight w:val="3677"/>
          <w:jc w:val="center"/>
        </w:trPr>
        <w:tc>
          <w:tcPr>
            <w:tcW w:w="5698" w:type="dxa"/>
          </w:tcPr>
          <w:p w14:paraId="7C580E5D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3D36226D" wp14:editId="60D388D6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C0251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0861B313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271F849E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7F2F7B62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5B9D6492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0F90526A" w14:textId="77777777" w:rsidTr="001365E4">
        <w:trPr>
          <w:trHeight w:val="3677"/>
          <w:jc w:val="center"/>
        </w:trPr>
        <w:tc>
          <w:tcPr>
            <w:tcW w:w="5698" w:type="dxa"/>
          </w:tcPr>
          <w:p w14:paraId="6041EC32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E356065" wp14:editId="50BFD6AF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0F253C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4C145E4A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44722183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697C7641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66D18962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082CC0E7" w14:textId="77777777" w:rsidTr="001365E4">
        <w:trPr>
          <w:trHeight w:val="3672"/>
          <w:jc w:val="center"/>
        </w:trPr>
        <w:tc>
          <w:tcPr>
            <w:tcW w:w="5698" w:type="dxa"/>
          </w:tcPr>
          <w:p w14:paraId="2EB66FDF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6A9BE92A" wp14:editId="7A4CD82E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E7CCE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0336A68F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62A06682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3E8969A9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38A76078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37F10136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3C83D4C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23E46DCB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0D54CEC7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098D6D75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11ACC7B8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2C76A9BF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F5ADE4D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3C0F089D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27CA444E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25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25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25"/>
      </w:r>
    </w:p>
    <w:p w14:paraId="15AB32F0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6907FB3C" w14:textId="77777777" w:rsidTr="000A272E">
        <w:tc>
          <w:tcPr>
            <w:tcW w:w="2347" w:type="dxa"/>
          </w:tcPr>
          <w:p w14:paraId="63CDE96B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6D808B9B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77789C10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65FCEFBB" w14:textId="77777777" w:rsidTr="000A272E">
        <w:tc>
          <w:tcPr>
            <w:tcW w:w="2347" w:type="dxa"/>
          </w:tcPr>
          <w:p w14:paraId="723E1C83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53D8C71F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3E5BE214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3385CA4D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2EAEBEFF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00E1FA02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7840C922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68711636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56DFA8B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77319A08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44EF288E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710E5A70" wp14:editId="4EB07319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25F3AEF9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108C42B4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6FE7A85D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2532E1BC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2C0ABD25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0CD65311" w14:textId="77777777" w:rsidTr="00052AB4">
        <w:tc>
          <w:tcPr>
            <w:tcW w:w="1985" w:type="dxa"/>
          </w:tcPr>
          <w:p w14:paraId="3306F1BC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2C74831A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061F7A50" w14:textId="77777777" w:rsidTr="00052AB4">
        <w:tc>
          <w:tcPr>
            <w:tcW w:w="1985" w:type="dxa"/>
          </w:tcPr>
          <w:p w14:paraId="153D65C1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6F7567E4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4C24AA94" w14:textId="77777777" w:rsidTr="00052AB4">
        <w:tc>
          <w:tcPr>
            <w:tcW w:w="1985" w:type="dxa"/>
          </w:tcPr>
          <w:p w14:paraId="00A3F282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2C9B157B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5493E8A0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49501868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20C51A83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4496C711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675FA8D8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5BDD6638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57A766E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433CC0CD" w14:textId="77777777" w:rsidTr="00052AB4">
        <w:tc>
          <w:tcPr>
            <w:tcW w:w="1985" w:type="dxa"/>
          </w:tcPr>
          <w:p w14:paraId="35B0BBB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581F48E8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31D39559" w14:textId="77777777" w:rsidTr="00052AB4">
        <w:trPr>
          <w:trHeight w:val="778"/>
        </w:trPr>
        <w:tc>
          <w:tcPr>
            <w:tcW w:w="1985" w:type="dxa"/>
          </w:tcPr>
          <w:p w14:paraId="0CBD4E1F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556A9FFA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768813C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5D6CCBC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26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26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26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1D15464F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54370968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E70CA46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280CC40F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CCA4B1E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47B0854E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59F6DF25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6EDB782A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27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27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27"/>
      </w:r>
    </w:p>
    <w:p w14:paraId="749DC868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641E4660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787EAFCE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2F2B775C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318ED246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28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9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623C5C06" wp14:editId="40A33922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E83997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0" w:author="NAVASIN HOMHUAL" w:date="2016-09-05T21:24:00Z">
                                    <w:rPr/>
                                  </w:rPrChange>
                                </w:rPr>
                                <w:pPrChange w:id="31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23C5C06" id="Rectangle 23" o:spid="_x0000_s1029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V2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71E83997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2" w:author="NAVASIN HOMHUAL" w:date="2016-09-05T21:24:00Z">
                              <w:rPr/>
                            </w:rPrChange>
                          </w:rPr>
                          <w:pPrChange w:id="33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4F2596B4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701357F8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3122CA78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1EBE1D5C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E791BFF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07341414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34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50D396DB" wp14:editId="604F30AA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4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34"/>
      </w:r>
    </w:p>
    <w:p w14:paraId="73F30247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4CAB54C7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3E04137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2D32BC8A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35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0E77C0A5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23262A7F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35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35"/>
      </w:r>
    </w:p>
    <w:p w14:paraId="0A391897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4B711326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4BF87EC8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724A0AA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733463B6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590AD32E" wp14:editId="0F547B5B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221AC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6D329454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36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3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370D1E43" wp14:editId="0D4EBFC4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2B9EFE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8" w:author="NAVASIN HOMHUAL" w:date="2016-09-05T21:24:00Z">
                                    <w:rPr/>
                                  </w:rPrChange>
                                </w:rPr>
                                <w:pPrChange w:id="3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70D1E43" id="Rectangle 24" o:spid="_x0000_s1030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kf6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3d5H+m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52B9EFE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0" w:author="NAVASIN HOMHUAL" w:date="2016-09-05T21:24:00Z">
                              <w:rPr/>
                            </w:rPrChange>
                          </w:rPr>
                          <w:pPrChange w:id="4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48715A58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3FA3B750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06BC4DA2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00FB03F7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38D3D27A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313E718E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439734B8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1ACE5269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783C3845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9479CC3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0B55BBAF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730DF00E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78BF2DDD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94F5CF6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54AE35F0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3A581998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0DABB27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424AA654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44DBB237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3B50CFAF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263C2F0A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DE54A87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10690A37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28B9AC7C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761AD5FA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7E8FDC37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700028AE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5125A168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42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43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211F8A5C" wp14:editId="520BC23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25BAB9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44" w:author="NAVASIN HOMHUAL" w:date="2016-09-05T21:24:00Z">
                                    <w:rPr/>
                                  </w:rPrChange>
                                </w:rPr>
                                <w:pPrChange w:id="45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11F8A5C" id="Rectangle 25" o:spid="_x0000_s1031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pE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Zrg&#10;MKw1FAeaKkJLd+/kTUnQ3gofHgQSv2kTaGfDPX20gTrn0EmcbQF/vnce/Yl2ZOWspn3Juf+xE6g4&#10;M18tEfJiPJvFBUvK7PR8QgoeW9bHFrurroCmMqbXwckkRv9gelEjVC+02qtYlUzCSqqdcxmwV65C&#10;u8f0OEi1WiU3Wionwq19crLnQaTOc/Mi0HX8CsTMO+h3S8zf0Kz1jROysNoF0GXiYES6xbWbAC1k&#10;YnH3eMSNP9aT1+sTt/wF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FtVakR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025BAB9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6" w:author="NAVASIN HOMHUAL" w:date="2016-09-05T21:24:00Z">
                              <w:rPr/>
                            </w:rPrChange>
                          </w:rPr>
                          <w:pPrChange w:id="47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2BADF8E9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4C32CC39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3D18EC8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295F73F6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4DF06E05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BB9A4DD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3BF66D1B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77C46ED6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5DCF344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486D445B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22E429EE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6296541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1D1E47A1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2DAEBD3D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39E8728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13B3D3A3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4CAE057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260D586D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90619F3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2A1E5CA4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69D4BF7D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1C31C4B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552122B7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733DAC88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2010C662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3E976383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50D15E1F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0B14BAAF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354A82DF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068B80CD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30D8FF82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0FCED933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0D6F2B22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7CD67444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4A374864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45E10F8D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661E6B4A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3806D245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78BD797B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17EA4A6A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1235792F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2876CE27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70CF6BFB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606E76C4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08CF1D57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0CA547CF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3BC08254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635497D8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3F5236AD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50085254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6A4B454B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64AE33D9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0A07F15D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6DC334FB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74D463DC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1307F7AB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7"/>
      <w:footerReference w:type="default" r:id="rId2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" w:author="SuurBuur" w:date="2017-01-06T11:48:00Z" w:initials="S">
    <w:p w14:paraId="48AF3033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ส่งมาเป็นรูปทั้งกราฟเลย</w:t>
      </w:r>
    </w:p>
  </w:comment>
  <w:comment w:id="18" w:author="SuurBuur" w:date="2017-01-06T11:49:00Z" w:initials="S">
    <w:p w14:paraId="03D8E1EF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ส่งมาทั้งกราฟเป็นรูป</w:t>
      </w:r>
    </w:p>
  </w:comment>
  <w:comment w:id="25" w:author="SuurBuur" w:date="2017-01-06T11:28:00Z" w:initials="S">
    <w:p w14:paraId="3260334A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26" w:author="SuurBuur" w:date="2017-01-06T11:35:00Z" w:initials="S">
    <w:p w14:paraId="2F9C70D4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รบกวนพี่กู่ช่วย</w:t>
      </w:r>
      <w:r>
        <w:t xml:space="preserve"> Set up format </w:t>
      </w:r>
      <w:r>
        <w:rPr>
          <w:rFonts w:hint="cs"/>
          <w:cs/>
        </w:rPr>
        <w:t>ในการแสดงผลรายงาน</w:t>
      </w:r>
    </w:p>
  </w:comment>
  <w:comment w:id="27" w:author="SuurBuur" w:date="2017-01-06T11:38:00Z" w:initials="S">
    <w:p w14:paraId="1FA151C7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ใส่</w:t>
      </w:r>
      <w:r>
        <w:t xml:space="preserve"> Manual </w:t>
      </w:r>
      <w:r>
        <w:rPr>
          <w:rFonts w:hint="cs"/>
          <w:cs/>
        </w:rPr>
        <w:t>แค่ช่องเดียว</w:t>
      </w:r>
    </w:p>
  </w:comment>
  <w:comment w:id="34" w:author="SuurBuur" w:date="2017-01-06T11:40:00Z" w:initials="S">
    <w:p w14:paraId="0ACB1431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ตัวเลขข้างในเป็นเลขสถานี</w:t>
      </w:r>
    </w:p>
    <w:p w14:paraId="2BD2478F" w14:textId="77777777" w:rsidR="00052AB4" w:rsidRDefault="00052AB4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3D1015C9" w14:textId="77777777" w:rsidR="00052AB4" w:rsidRDefault="00052AB4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35" w:author="SuurBuur" w:date="2017-01-06T11:41:00Z" w:initials="S">
    <w:p w14:paraId="2D209BE2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ดึงจาก</w:t>
      </w:r>
      <w:r>
        <w:t xml:space="preserve"> Report </w:t>
      </w:r>
      <w:r>
        <w:rPr>
          <w:rFonts w:hint="cs"/>
          <w:cs/>
        </w:rPr>
        <w:t>รูปแบบตารางมาใส่ โดยจะต้องรอ</w:t>
      </w:r>
      <w:r>
        <w:t xml:space="preserve"> Report  Piping</w:t>
      </w:r>
      <w:r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AF3033" w15:done="0"/>
  <w15:commentEx w15:paraId="03D8E1EF" w15:done="0"/>
  <w15:commentEx w15:paraId="3260334A" w15:done="0"/>
  <w15:commentEx w15:paraId="2F9C70D4" w15:done="0"/>
  <w15:commentEx w15:paraId="1FA151C7" w15:done="0"/>
  <w15:commentEx w15:paraId="3D1015C9" w15:done="0"/>
  <w15:commentEx w15:paraId="2D209B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AF3033" w16cid:durableId="1CE197B6"/>
  <w16cid:commentId w16cid:paraId="03D8E1EF" w16cid:durableId="1CE197B7"/>
  <w16cid:commentId w16cid:paraId="3260334A" w16cid:durableId="1CE197B8"/>
  <w16cid:commentId w16cid:paraId="2F9C70D4" w16cid:durableId="1CE197B9"/>
  <w16cid:commentId w16cid:paraId="1FA151C7" w16cid:durableId="1CE197BA"/>
  <w16cid:commentId w16cid:paraId="3D1015C9" w16cid:durableId="1CE197BB"/>
  <w16cid:commentId w16cid:paraId="2D209BE2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56454" w14:textId="77777777" w:rsidR="00856984" w:rsidRDefault="00856984">
      <w:r>
        <w:separator/>
      </w:r>
    </w:p>
  </w:endnote>
  <w:endnote w:type="continuationSeparator" w:id="0">
    <w:p w14:paraId="12189D3D" w14:textId="77777777" w:rsidR="00856984" w:rsidRDefault="00856984">
      <w:r>
        <w:continuationSeparator/>
      </w:r>
    </w:p>
  </w:endnote>
  <w:endnote w:type="continuationNotice" w:id="1">
    <w:p w14:paraId="37AFF70E" w14:textId="77777777" w:rsidR="00856984" w:rsidRDefault="008569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4694F418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4D5DE0" wp14:editId="2D17408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3C288A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5B650CAA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56984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56984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4EA3CEB1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059C0CAA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A5AF678" wp14:editId="3EAE3B2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825FAE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4E9E7C58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56984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56984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31152AB7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5F1A9" w14:textId="77777777" w:rsidR="00856984" w:rsidRDefault="00856984">
      <w:r>
        <w:separator/>
      </w:r>
    </w:p>
  </w:footnote>
  <w:footnote w:type="continuationSeparator" w:id="0">
    <w:p w14:paraId="12502646" w14:textId="77777777" w:rsidR="00856984" w:rsidRDefault="00856984">
      <w:r>
        <w:continuationSeparator/>
      </w:r>
    </w:p>
  </w:footnote>
  <w:footnote w:type="continuationNotice" w:id="1">
    <w:p w14:paraId="4B8112E6" w14:textId="77777777" w:rsidR="00856984" w:rsidRDefault="008569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E753D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0A68C938" wp14:editId="70FC1DB7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1864666D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5EBA1F17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30CF469" wp14:editId="73092E9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A09A1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70125E71" wp14:editId="0BBDFD2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006035BE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05FA5BBF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2A49A02" wp14:editId="4FB4E8FC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84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984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B1A6DC"/>
  <w15:docId w15:val="{FF2E9924-686F-4AAD-86A6-3CDF0FC9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40207Quaterly_report_4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F3-482B-8751-AD4EC5810F23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3-482B-8751-AD4EC5810F23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AF3-482B-8751-AD4EC5810F23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F3-482B-8751-AD4EC5810F2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F3-482B-8751-AD4EC5810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63731840"/>
        <c:axId val="263729920"/>
      </c:barChart>
      <c:valAx>
        <c:axId val="263729920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263731840"/>
        <c:crosses val="autoZero"/>
        <c:crossBetween val="between"/>
      </c:valAx>
      <c:catAx>
        <c:axId val="263731840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26372992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4-4D18-B8C7-87A391EFC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4-4D18-B8C7-87A391EFC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4-4D18-B8C7-87A391EFCB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24-4D18-B8C7-87A391EFC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3756800"/>
        <c:axId val="263774976"/>
      </c:barChart>
      <c:catAx>
        <c:axId val="26375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74976"/>
        <c:crosses val="autoZero"/>
        <c:auto val="1"/>
        <c:lblAlgn val="ctr"/>
        <c:lblOffset val="100"/>
        <c:noMultiLvlLbl val="0"/>
      </c:catAx>
      <c:valAx>
        <c:axId val="2637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5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CCCD4-D2B3-4BDF-AEB2-B610AF4B5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1706140207Quaterly_report_4</Template>
  <TotalTime>0</TotalTime>
  <Pages>9</Pages>
  <Words>4019</Words>
  <Characters>22914</Characters>
  <Application>Microsoft Office Word</Application>
  <DocSecurity>0</DocSecurity>
  <Lines>190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26880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2017-06-13T19:36:00Z</dcterms:created>
  <dcterms:modified xsi:type="dcterms:W3CDTF">2017-06-13T19:36:00Z</dcterms:modified>
</cp:coreProperties>
</file>