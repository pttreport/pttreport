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A9740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3D1977EC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151A7460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32EF3FF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F75F6A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B84D55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1F92E9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F7C40D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CD0AC4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C6F3DA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29BDE6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0AF962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B20C29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2D5117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30ACA9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00A884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F19DC1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E1D2AD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001FED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79AF59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ECCA07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B358DD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08F2DF4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0FE289A3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00C6FB33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7038B313" w14:textId="77777777" w:rsidTr="005217C1">
        <w:tc>
          <w:tcPr>
            <w:tcW w:w="2376" w:type="dxa"/>
          </w:tcPr>
          <w:p w14:paraId="6C9F8F5B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404B849E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2C2B740C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1A0FB140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670FA343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5DF73853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7310AC39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4A3AC175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4B1C928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BC73DF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222E038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5A4A64F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14:paraId="04333738" w14:textId="77777777" w:rsidTr="004477A6">
        <w:trPr>
          <w:trHeight w:val="390"/>
        </w:trPr>
        <w:tc>
          <w:tcPr>
            <w:tcW w:w="2376" w:type="dxa"/>
            <w:vMerge/>
          </w:tcPr>
          <w:p w14:paraId="61AC0C0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055619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68DFF41" w14:textId="77777777"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10861DD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14:paraId="7DBA4291" w14:textId="77777777" w:rsidTr="00305F26">
        <w:trPr>
          <w:trHeight w:val="224"/>
        </w:trPr>
        <w:tc>
          <w:tcPr>
            <w:tcW w:w="2376" w:type="dxa"/>
            <w:vMerge/>
          </w:tcPr>
          <w:p w14:paraId="3BDA13B8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833526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23ED547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62CD6C22" w14:textId="77777777"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14:paraId="3478D538" w14:textId="77777777" w:rsidTr="00305F26">
        <w:trPr>
          <w:trHeight w:val="50"/>
        </w:trPr>
        <w:tc>
          <w:tcPr>
            <w:tcW w:w="2376" w:type="dxa"/>
            <w:vMerge/>
          </w:tcPr>
          <w:p w14:paraId="6D98BC4B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77C80C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1E64618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0BFE43B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14:paraId="3E48CA20" w14:textId="77777777" w:rsidTr="004477A6">
        <w:trPr>
          <w:trHeight w:val="416"/>
        </w:trPr>
        <w:tc>
          <w:tcPr>
            <w:tcW w:w="2376" w:type="dxa"/>
            <w:vMerge/>
          </w:tcPr>
          <w:p w14:paraId="1A9883FD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680C2EB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3668157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520C55E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14:paraId="2B6EFCF6" w14:textId="77777777" w:rsidTr="005217C1">
        <w:tc>
          <w:tcPr>
            <w:tcW w:w="2376" w:type="dxa"/>
          </w:tcPr>
          <w:p w14:paraId="097EF87B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670F4BC4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0DA8A2D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6AF3B05E" w14:textId="77777777"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14:paraId="21C2060E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14:paraId="64A68540" w14:textId="77777777" w:rsidTr="005217C1">
        <w:tc>
          <w:tcPr>
            <w:tcW w:w="2376" w:type="dxa"/>
          </w:tcPr>
          <w:p w14:paraId="5BEB33D8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6930D46F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152A6E8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2AD9BA12" w14:textId="77777777"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14:paraId="7DC40952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14:paraId="4DEA9BA1" w14:textId="77777777" w:rsidTr="005D4362">
        <w:tc>
          <w:tcPr>
            <w:tcW w:w="2376" w:type="dxa"/>
          </w:tcPr>
          <w:p w14:paraId="6352C8D5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79EF7263" w14:textId="77777777"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72042617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14:paraId="24363060" w14:textId="77777777"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14:paraId="36C2A7C1" w14:textId="77777777" w:rsidTr="005D4362">
        <w:tc>
          <w:tcPr>
            <w:tcW w:w="2376" w:type="dxa"/>
          </w:tcPr>
          <w:p w14:paraId="3C6157A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7D6BF47C" w14:textId="77777777"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18F24F2" w14:textId="77777777"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14:paraId="5B8920F8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14:paraId="07C57172" w14:textId="77777777" w:rsidTr="00D46B5C">
        <w:tc>
          <w:tcPr>
            <w:tcW w:w="2376" w:type="dxa"/>
          </w:tcPr>
          <w:p w14:paraId="64AA72E6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A06CEF2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23E219B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49C35B6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14:paraId="55B22350" w14:textId="77777777" w:rsidTr="00156C0F">
        <w:tc>
          <w:tcPr>
            <w:tcW w:w="2376" w:type="dxa"/>
            <w:vMerge w:val="restart"/>
            <w:shd w:val="clear" w:color="auto" w:fill="auto"/>
          </w:tcPr>
          <w:p w14:paraId="3C9DCC39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[qa32]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0CB08E30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[qa33]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6C4B74FE" w14:textId="77777777"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[qa34]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25D41EE6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[qa35]</w:t>
            </w:r>
          </w:p>
        </w:tc>
      </w:tr>
      <w:tr w:rsidR="00691980" w:rsidRPr="0012516C" w14:paraId="149F5E96" w14:textId="77777777" w:rsidTr="00691980">
        <w:tc>
          <w:tcPr>
            <w:tcW w:w="2376" w:type="dxa"/>
            <w:vMerge/>
            <w:shd w:val="clear" w:color="auto" w:fill="auto"/>
          </w:tcPr>
          <w:p w14:paraId="2E019206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D4BC17B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[qa36]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4A423C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[qa37]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DBB443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[qa38]</w:t>
            </w:r>
          </w:p>
        </w:tc>
      </w:tr>
      <w:tr w:rsidR="00691980" w:rsidRPr="0012516C" w14:paraId="47C9635B" w14:textId="77777777" w:rsidTr="00156C0F">
        <w:tc>
          <w:tcPr>
            <w:tcW w:w="2376" w:type="dxa"/>
            <w:vMerge/>
            <w:shd w:val="clear" w:color="auto" w:fill="auto"/>
          </w:tcPr>
          <w:p w14:paraId="40FC57DD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2BC39C0B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[qa39]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0A4614E9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[qa40]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3D9CE9FD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[qa41]</w:t>
            </w:r>
          </w:p>
        </w:tc>
      </w:tr>
    </w:tbl>
    <w:p w14:paraId="13F568BC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48BFC37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FBBB8B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FAB80E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17C1D9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18717B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6A6CC9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80353E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2B7CF9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0A2BC0D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lastRenderedPageBreak/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6E151869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3A565E3E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1E6A5228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6FDE9601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492D9D86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7600EC94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C80CDDF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466B144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2AB3B98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3E1A1168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91A9ECC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5D4AADAF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14F5E78C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8C09896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4FAA8B35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5CAB4C7D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32A24841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16BAAE39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12BA748F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1616601A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3718A3A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65D0C988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15D046FE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724036EB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2487BB80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0630E729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1D20B237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750D25DF" wp14:editId="1472C643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0362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50D25DF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CD03629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0A61A2CE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5EAF5C80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087C8607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2C2E60C2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</w:t>
      </w:r>
      <w:r w:rsidR="00D0402C" w:rsidRPr="0012516C">
        <w:rPr>
          <w:rFonts w:ascii="Cordia New" w:hAnsi="Cordia New"/>
          <w:sz w:val="28"/>
          <w:highlight w:val="lightGray"/>
          <w:cs/>
        </w:rPr>
        <w:lastRenderedPageBreak/>
        <w:t>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0A42BE62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3D8E6927" w14:textId="77777777"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b1]</w:t>
      </w:r>
    </w:p>
    <w:p w14:paraId="1B64D5D0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066B3B79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5AD53931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40FFFB65" w14:textId="77777777" w:rsidR="004F4505" w:rsidRPr="0012516C" w:rsidRDefault="00C7753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>[b2]</w:t>
      </w:r>
    </w:p>
    <w:p w14:paraId="375C2F6D" w14:textId="77777777" w:rsidR="00AC06BE" w:rsidRPr="0012516C" w:rsidRDefault="00C7753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>[b3]</w:t>
      </w:r>
    </w:p>
    <w:p w14:paraId="66944B5A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621BA4F8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59949FCD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5C34FEB" w14:textId="77777777" w:rsidR="003576E0" w:rsidRPr="0012516C" w:rsidRDefault="00635388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[b4]</w:t>
      </w:r>
    </w:p>
    <w:p w14:paraId="20DDB90C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7510D08E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211DD791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10E39272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575DECF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C73DF" w14:paraId="0ED9B783" w14:textId="77777777" w:rsidTr="00BC73D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</w:tblGrid>
            <w:tr w:rsidR="00BC73DF" w14:paraId="24CB3035" w14:textId="77777777" w:rsidTr="00BC73D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15F151F1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  <w:bookmarkStart w:id="10" w:name="_GoBack"/>
                  <w:bookmarkEnd w:id="10"/>
                  <w:r>
                    <w:rPr>
                      <w:rFonts w:ascii="Cordia New" w:hAnsi="Cordia New" w:cs="Cordia New"/>
                      <w:sz w:val="28"/>
                    </w:rPr>
                    <w:t>Region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5E13A81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  <w:r>
                    <w:rPr>
                      <w:rFonts w:ascii="Cordia New" w:hAnsi="Cordia New" w:cs="Cordia New"/>
                      <w:sz w:val="28"/>
                      <w:cs/>
                    </w:rPr>
                    <w:t>เส้นท่อ</w:t>
                  </w:r>
                  <w:r>
                    <w:rPr>
                      <w:rFonts w:ascii="Cordia New" w:hAnsi="Cordia New" w:cs="Cordia New"/>
                      <w:sz w:val="28"/>
                    </w:rPr>
                    <w:lastRenderedPageBreak/>
                    <w:t>,</w:t>
                  </w:r>
                  <w:r>
                    <w:rPr>
                      <w:rFonts w:ascii="Cordia New" w:hAnsi="Cordia New" w:cs="Cordia New"/>
                      <w:sz w:val="28"/>
                      <w:cs/>
                    </w:rPr>
                    <w:t>ตำแหน่ง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C8E4A4C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  <w:r>
                    <w:rPr>
                      <w:rFonts w:ascii="Cordia New" w:hAnsi="Cordia New" w:cs="Cordia New"/>
                      <w:sz w:val="28"/>
                    </w:rPr>
                    <w:lastRenderedPageBreak/>
                    <w:t>Progr</w:t>
                  </w:r>
                  <w:r>
                    <w:rPr>
                      <w:rFonts w:ascii="Cordia New" w:hAnsi="Cordia New" w:cs="Cordia New"/>
                      <w:sz w:val="28"/>
                    </w:rPr>
                    <w:lastRenderedPageBreak/>
                    <w:t>ess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9C4FA82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  <w:r>
                    <w:rPr>
                      <w:rFonts w:ascii="Cordia New" w:hAnsi="Cordia New" w:cs="Cordia New"/>
                      <w:sz w:val="28"/>
                      <w:cs/>
                    </w:rPr>
                    <w:lastRenderedPageBreak/>
                    <w:t>ผลการ</w:t>
                  </w:r>
                  <w:r>
                    <w:rPr>
                      <w:rFonts w:ascii="Cordia New" w:hAnsi="Cordia New" w:cs="Cordia New"/>
                      <w:sz w:val="28"/>
                      <w:cs/>
                    </w:rPr>
                    <w:lastRenderedPageBreak/>
                    <w:t>ดำเนินงาน/สิ่งที่ไม่เป็นไปตามแผน/ปัญหาอุป</w:t>
                  </w:r>
                  <w:r>
                    <w:rPr>
                      <w:rFonts w:ascii="Cordia New" w:hAnsi="Cordia New" w:cs="Cordia New"/>
                      <w:sz w:val="28"/>
                      <w:cs/>
                    </w:rPr>
                    <w:lastRenderedPageBreak/>
                    <w:t>สรรค/แนวทางแก้ไข</w:t>
                  </w:r>
                </w:p>
              </w:tc>
            </w:tr>
            <w:tr w:rsidR="00BC73DF" w14:paraId="7D697E53" w14:textId="77777777" w:rsidTr="00BC73D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22053912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3D6B3CE2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560B7FAB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122DAD99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BC73DF" w14:paraId="54E82EC3" w14:textId="77777777" w:rsidTr="00BC73D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53203BC0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16A1097F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3AF61152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0D035BDF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BC73DF" w14:paraId="70764F22" w14:textId="77777777" w:rsidTr="00BC73D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6A56C3E2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1DA59529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74581A7C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72FD0A05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BC73DF" w14:paraId="1499AAC9" w14:textId="77777777" w:rsidTr="00BC73D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05C6CC28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3692D74D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3A5A645D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38C910E3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BC73DF" w14:paraId="47E1529D" w14:textId="77777777" w:rsidTr="00BC73D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66399E16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4B728D41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04A1D999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50257409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BC73DF" w14:paraId="3E027B8A" w14:textId="77777777" w:rsidTr="00BC73D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2A2B269B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5474CC6B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1FD302FC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7D26366A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BC73DF" w14:paraId="59C052DC" w14:textId="77777777" w:rsidTr="00BC73D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004A40DE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3BA72F0F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17C524F3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01273F9E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BC73DF" w14:paraId="30F65F90" w14:textId="77777777" w:rsidTr="00BC73D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4237A02F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6B08FD58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52EC03BE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435863B8" w14:textId="77777777" w:rsidR="00BC73DF" w:rsidRDefault="00BC73DF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</w:tbl>
          <w:p w14:paraId="76BCE95B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4851444A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lastRenderedPageBreak/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70B5AB03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046E9405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21313618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77F50BFC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BC73DF" w14:paraId="64CBD4D8" w14:textId="77777777" w:rsidTr="00BC73D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161E4E5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DA Area2</w:t>
            </w:r>
          </w:p>
        </w:tc>
        <w:tc>
          <w:tcPr>
            <w:tcW w:w="1504" w:type="dxa"/>
            <w:shd w:val="clear" w:color="auto" w:fill="auto"/>
          </w:tcPr>
          <w:p w14:paraId="339709E5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Point2</w:t>
            </w:r>
          </w:p>
        </w:tc>
        <w:tc>
          <w:tcPr>
            <w:tcW w:w="1504" w:type="dxa"/>
            <w:shd w:val="clear" w:color="auto" w:fill="auto"/>
          </w:tcPr>
          <w:p w14:paraId="446374D3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Because2</w:t>
            </w:r>
          </w:p>
        </w:tc>
        <w:tc>
          <w:tcPr>
            <w:tcW w:w="1504" w:type="dxa"/>
            <w:shd w:val="clear" w:color="auto" w:fill="auto"/>
          </w:tcPr>
          <w:p w14:paraId="3685AC4D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14:paraId="412FE428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14:paraId="6550B8BB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90</w:t>
            </w:r>
          </w:p>
        </w:tc>
      </w:tr>
      <w:tr w:rsidR="00BC73DF" w14:paraId="630B9862" w14:textId="77777777" w:rsidTr="00BC73D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AB1466B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DA Area3</w:t>
            </w:r>
          </w:p>
        </w:tc>
        <w:tc>
          <w:tcPr>
            <w:tcW w:w="1504" w:type="dxa"/>
            <w:shd w:val="clear" w:color="auto" w:fill="auto"/>
          </w:tcPr>
          <w:p w14:paraId="7DE782E9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Point3</w:t>
            </w:r>
          </w:p>
        </w:tc>
        <w:tc>
          <w:tcPr>
            <w:tcW w:w="1504" w:type="dxa"/>
            <w:shd w:val="clear" w:color="auto" w:fill="auto"/>
          </w:tcPr>
          <w:p w14:paraId="35961137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Because</w:t>
            </w:r>
          </w:p>
        </w:tc>
        <w:tc>
          <w:tcPr>
            <w:tcW w:w="1504" w:type="dxa"/>
            <w:shd w:val="clear" w:color="auto" w:fill="auto"/>
          </w:tcPr>
          <w:p w14:paraId="591F4C76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14:paraId="20C530C6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14:paraId="47ECD09B" w14:textId="77777777" w:rsidR="00BC73DF" w:rsidRDefault="00BC73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90</w:t>
            </w:r>
          </w:p>
        </w:tc>
      </w:tr>
    </w:tbl>
    <w:p w14:paraId="4EE1CBC8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47538BE0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6B29F081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BC73DF">
        <w:rPr>
          <w:rFonts w:ascii="Cordia New" w:eastAsia="Tahoma" w:hAnsi="Cordia New"/>
          <w:kern w:val="24"/>
          <w:sz w:val="28"/>
          <w:highlight w:val="green"/>
        </w:rPr>
        <w:t>AreaResult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BC73DF">
        <w:rPr>
          <w:rFonts w:ascii="Cordia New" w:hAnsi="Cordia New"/>
          <w:sz w:val="28"/>
          <w:highlight w:val="green"/>
        </w:rPr>
        <w:t>RC-Result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BC73DF">
        <w:rPr>
          <w:rFonts w:ascii="Cordia New" w:eastAsia="Tahoma" w:hAnsi="Cordia New"/>
          <w:kern w:val="24"/>
          <w:sz w:val="28"/>
          <w:highlight w:val="green"/>
        </w:rPr>
        <w:t>amountofpoint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42FC86CA" w14:textId="77777777" w:rsidR="00167548" w:rsidRPr="0012516C" w:rsidRDefault="00BC73DF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xxx</w:t>
      </w:r>
    </w:p>
    <w:p w14:paraId="6CCBCC05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615ED772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การดำเนินงานในอนาคต </w:t>
      </w:r>
    </w:p>
    <w:p w14:paraId="0E7C2588" w14:textId="77777777" w:rsidR="006F5447" w:rsidRDefault="00D9155A" w:rsidP="00845371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BC73DF">
        <w:rPr>
          <w:rFonts w:ascii="Cordia New" w:eastAsia="Tahoma" w:hAnsi="Cordia New"/>
          <w:kern w:val="24"/>
          <w:sz w:val="28"/>
          <w:highlight w:val="green"/>
        </w:rPr>
        <w:t>ResultArea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BC73DF">
        <w:rPr>
          <w:rFonts w:ascii="Cordia New" w:hAnsi="Cordia New"/>
          <w:sz w:val="28"/>
          <w:highlight w:val="green"/>
        </w:rPr>
        <w:t>ResultRC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BC73DF">
        <w:rPr>
          <w:rFonts w:ascii="Cordia New" w:hAnsi="Cordia New"/>
          <w:sz w:val="28"/>
          <w:highlight w:val="green"/>
        </w:rPr>
        <w:t>ResultMonth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BC73DF">
        <w:rPr>
          <w:rFonts w:ascii="Cordia New" w:eastAsia="Tahoma" w:hAnsi="Cordia New"/>
          <w:kern w:val="24"/>
          <w:sz w:val="28"/>
          <w:highlight w:val="green"/>
        </w:rPr>
        <w:t>ResultAmount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4BB88236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0068271D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6B140AD" w14:textId="77777777" w:rsidR="005C0D83" w:rsidRPr="0012516C" w:rsidRDefault="00BC73DF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No</w:t>
      </w:r>
    </w:p>
    <w:p w14:paraId="490B0F14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84E5F83" w14:textId="77777777" w:rsidR="00F01C43" w:rsidRDefault="00F01C4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</w:p>
    <w:p w14:paraId="01B2F7FD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49E05EC1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F9FF4A6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</w:p>
    <w:p w14:paraId="76794950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026C88E6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25FE671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2BC4CB52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37B8E1F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4AC12D53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6FF4A14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16DB9EEC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7CBF844B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18CC85C5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7934A278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7349C682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70515F3C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26E30976" w14:textId="77777777" w:rsidTr="008E514A">
        <w:trPr>
          <w:trHeight w:val="70"/>
        </w:trPr>
        <w:tc>
          <w:tcPr>
            <w:tcW w:w="798" w:type="dxa"/>
            <w:vMerge/>
          </w:tcPr>
          <w:p w14:paraId="5A43290E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5D8AE902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3519D349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ACB5E07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3C3B0629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6EEEC25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58A17E15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66ED1C2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2471C90F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5A012FB6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3F683833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1C40C62F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7BFFC1C0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DB8EA4C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78A9AE01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7A904B9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0CB16822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CF48658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BD294F8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20855A3F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36E3DC5C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5E89751C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lastRenderedPageBreak/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19E1ECB0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5A5E9C25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7A9923A2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FF90924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6FE09DB1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170E738F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2073E9ED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3E402DDA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0B41C946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75D331C8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229BE11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66D681E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3F2BCDB3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E7F2D23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3FF35AC7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75EE4D92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5222CC9B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1C1025CF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2874553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0A7B53CD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384AA05D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21F6CECD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4685F19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31506A5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8ACA322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71FB3C39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0296F239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E4244A0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5F4F99F2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0BD1C15E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F3EE92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11140C17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492098E9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2FDDD964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73D7246F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AB38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3551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06A8C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D45C18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505298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CE98E8B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53B2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AE67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87DFC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D5FAD9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D893A5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217F47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744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CBB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F6531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DD802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B18CBF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49113D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239C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577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7097DC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2BF312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15D38E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1556EB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52DD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D206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1119E5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F50212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122CC1B3" wp14:editId="5A0F9CD5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2217C0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122CC1B3" id="Rectangle 14" o:spid="_x0000_s1027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SHQAV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602217C0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242DA8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05DD01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4BCB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8F22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1FEA00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4F036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119EAA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9C6C29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E84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1F7C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7DC6CC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E46117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51B93C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4B3D3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8443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CE42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02918D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3AAA8D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D33DC3F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5DFFF235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BC3B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FB22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31D6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C7B9C9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292325E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99532F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95B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9286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F31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500C21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37BD885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470F8B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14A8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43D8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88DB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A31E8D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78100D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D25744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BE5B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D7C63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B083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1D5F0B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0F417DB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B0AEA56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CCD1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4E21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6EF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E85D4C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AF7BFAC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E818E28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76DD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7DE51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A733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B36A0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9C52521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3D81129C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BE8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B19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4CA777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5659EF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6FA36D13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B2E2DC4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9CA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AF4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B12F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C42A9C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49D516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B9C59E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1D14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5787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B3C8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2D017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A21EC9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249825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AF37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9FEB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E2D1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05A1EE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ACEA33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27F5C5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41A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B1E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2129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EF8BA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0F7BE76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457A13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06B9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D152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1CFC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EC4E1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5B3FDE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F690C3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79EB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06D1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5849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FD47B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C05A3F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51FA3D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E2A5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AB89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7B42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A6D9F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01AFDA5F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0FC05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473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35D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C54A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68FC9D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0A55F25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91EF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BDC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90E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57DB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352EEC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5CDB57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FE9C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154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2C47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7405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DB941B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3F78BEA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8429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88C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ED25C5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ED5C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ECEE2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CA27A4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71C4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5BE0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8807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43DB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40D7C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11D6470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8F9B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09CC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A3F3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754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B708B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0B9E13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66C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F52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81961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8BD6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374E0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F6B710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230C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54F4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F433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2687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3DEAF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FEE310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CD47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FC3D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996E3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7178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BDF86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B6BB49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C7FB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C479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3BAA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A57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0745EF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4DFC1205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A4C2BBF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373727BD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9FC3FF8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3D2F03C8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FB0DEB4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4F5C916E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2D441456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2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2400890C" wp14:editId="439659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B2437D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3" w:author="NAVASIN HOMHUAL" w:date="2016-09-05T21:24:00Z">
                                    <w:rPr/>
                                  </w:rPrChange>
                                </w:rPr>
                                <w:pPrChange w:id="2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400890C" id="Rectangle 16" o:spid="_x0000_s1028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DJbuI/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5B2437D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5" w:author="NAVASIN HOMHUAL" w:date="2016-09-05T21:24:00Z">
                              <w:rPr/>
                            </w:rPrChange>
                          </w:rPr>
                          <w:pPrChange w:id="2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lastRenderedPageBreak/>
        <w:t>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7CCE5E2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7A9BE33E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4969C10D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91FEF8E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593600A3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7C35658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6BD41B5F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32B0E90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65DA7850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9467247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6E9ABFC5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1BBC853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5C00F763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C1F65A3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2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2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7A035312" wp14:editId="6C96D22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89A3F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9" w:author="NAVASIN HOMHUAL" w:date="2016-09-05T21:24:00Z">
                                    <w:rPr/>
                                  </w:rPrChange>
                                </w:rPr>
                                <w:pPrChange w:id="3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A035312" id="Rectangle 18" o:spid="_x0000_s1029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zb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Z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28v822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D989A3F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1" w:author="NAVASIN HOMHUAL" w:date="2016-09-05T21:24:00Z">
                              <w:rPr/>
                            </w:rPrChange>
                          </w:rPr>
                          <w:pPrChange w:id="3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4B8ADB6E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327ED001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0F42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A3A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56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5152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0BB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FE69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2CD6997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8E5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0F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D27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6D78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ECE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491C7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BAD197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2A9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E42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A62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A1B0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15F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0555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8DA61D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A7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907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AFD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4162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E01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BE554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5AFFA6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D8F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3D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1D7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2EBD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C5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B02C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61475F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919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12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D4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CF6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AC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58DF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77EDBC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EC1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9E6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6E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D8A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D60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570C4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8ADDF5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49C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05F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018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F98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4C7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2E84EB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02E626A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1B9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9F7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4F4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707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4743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2C5C8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8C77CC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4B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93F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32E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053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8F5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63B29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19B7B9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FA4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36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718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3BF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FFC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E2F34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EB8CEF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AA9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3EB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0D0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0DF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DF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DC2D0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604A6A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EC7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31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0CC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367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FB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CD8F7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2610CC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701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57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3D8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C44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B0C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170D2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911EF8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063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156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486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CEF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C0D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9A8E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FC92F1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C63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3B1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B8F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BC7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0DE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5C58D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51774BF0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11A83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30F86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1876D0CE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9223B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32ECA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4E7871C0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52503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9A415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7DB0AE75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7E21CB4A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180E1C5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78624790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6D604909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21DEC380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9FEC842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3E55861C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206BD01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3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7109CCE8" wp14:editId="2006C1EA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657F1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5" w:author="NAVASIN HOMHUAL" w:date="2016-09-05T21:24:00Z">
                                    <w:rPr/>
                                  </w:rPrChange>
                                </w:rPr>
                                <w:pPrChange w:id="3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09CCE8" id="Rectangle 21" o:spid="_x0000_s1030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E3657F1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7" w:author="NAVASIN HOMHUAL" w:date="2016-09-05T21:24:00Z">
                              <w:rPr/>
                            </w:rPrChange>
                          </w:rPr>
                          <w:pPrChange w:id="3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078DD198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6AE5C01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4A0C7D83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15AC5775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37DAB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lastRenderedPageBreak/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CD727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35B13D0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3E76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0B089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72FF8C09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E22E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E0C6D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01D2B62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AC185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E0715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BB740EE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2C40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46C31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2E9A1DFE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42D7A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72E5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5A5A8185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7D774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56E9F8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5D27AE85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565F1109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181D759E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7B77E656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35DEB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AE657A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1F9D570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C7C7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CF8139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1866CD8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1646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16166B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16F9B40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798E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E175C3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640B27A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A39ED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10BD74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0B0BDA06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0B7DAA4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084BA3D7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3E49FB8F" wp14:editId="374476B7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35E9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1FF61E70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FFA6CA7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52724D4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72B844C9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C8A8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BD2C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320A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51716FA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3D3F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7C22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07C6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0DCE9B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4693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4B11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A272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99F901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0116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8DED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7A5F1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4CE0C5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675F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7D7B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AC17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62DCE7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B377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BF1B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844A9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E3CD7A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71FC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BAA2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6B7A3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68E63F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15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C107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0A60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64F586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DB34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4702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E960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24BC18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0100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EDB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025E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40439A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C160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52CE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C7B1F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8BAEEB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E0E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42BC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107F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A125DC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58CF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EDF4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28ECD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5D8084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705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6734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32259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7A80C1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2C5D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A37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880EA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BDED2F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5ABB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A97D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A05B6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7B5453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FF3B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5B73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922C2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502D0F6B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6BB55DCD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27DC6AD3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DFAE31D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2CE7ADCC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39"/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 wp14:anchorId="588B152F" wp14:editId="6AB88995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0331EB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3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39"/>
      </w:r>
    </w:p>
    <w:p w14:paraId="489ED0CC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0FBD0671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44830D58" wp14:editId="72A3B83D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1ACD8D8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4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4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0"/>
      </w:r>
    </w:p>
    <w:p w14:paraId="3F07AE5C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24B8DBBC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62D28CBE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26E3FDF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1A95289A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67436692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1FC2EBF2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13E274E3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55157985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71AAF75D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46E08EE4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2FD68E15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48BCD108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BE8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36E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0B4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6183261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F90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275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83EF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EA1B137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82D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3BA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6A8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E12B1C8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468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523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A3E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5505BB2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3B1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ED3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25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2ED0F16B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B62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8F3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645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948829E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611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E40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F81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5A601988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AF6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F19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DCC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AE216C9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62A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2B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D27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FAB3607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FFC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383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049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64E932B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793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288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362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BF64EB4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E09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DAF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760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F0E13E0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068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A9F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F7D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34104DA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10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2F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777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6116A822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DE22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E5E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3B32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3D3CF851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670F1EB4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4A19D314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5BC3917D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4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0DE0031C" wp14:editId="65E401E4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0938B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3" w:author="NAVASIN HOMHUAL" w:date="2016-09-05T21:24:00Z">
                                    <w:rPr/>
                                  </w:rPrChange>
                                </w:rPr>
                                <w:pPrChange w:id="4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DE0031C" id="Rectangle 22" o:spid="_x0000_s1031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Pfag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68vT32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E10938B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5" w:author="NAVASIN HOMHUAL" w:date="2016-09-05T21:24:00Z">
                              <w:rPr/>
                            </w:rPrChange>
                          </w:rPr>
                          <w:pPrChange w:id="4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78B13F79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42DD07B5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347D833F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4E20CF38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5BBA6E2F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1A21EEEC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2D79227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430EA168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2352F850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410CCD42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232B3FA9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772974EC" wp14:editId="0C776D8F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F256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299EB312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48488D9C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5CB2C91C" wp14:editId="51DA1FE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6BDF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5AD00774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79BAC4E1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0D1FE07B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AF38229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0AD53092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2FB50411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053F90F7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CE66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112C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72A90E3F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A9481C5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E433836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65213D26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3AB2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38077807" wp14:editId="11946F79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898A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1E48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60575AF0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12489E87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06F665C2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35AA663F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4733D8D5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B125127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78BFFC9D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1A48A9C8" w14:textId="77777777" w:rsidTr="001365E4">
        <w:trPr>
          <w:trHeight w:val="335"/>
          <w:jc w:val="center"/>
        </w:trPr>
        <w:tc>
          <w:tcPr>
            <w:tcW w:w="5698" w:type="dxa"/>
          </w:tcPr>
          <w:p w14:paraId="784AFCC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6854103" wp14:editId="411BD194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F83B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6FC7985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1ECE90CD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7595C5C3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0DD0BA03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1B7CB56C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7A528552" w14:textId="77777777" w:rsidTr="001365E4">
        <w:trPr>
          <w:trHeight w:val="335"/>
          <w:jc w:val="center"/>
        </w:trPr>
        <w:tc>
          <w:tcPr>
            <w:tcW w:w="5698" w:type="dxa"/>
          </w:tcPr>
          <w:p w14:paraId="70A6245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6343EB29" wp14:editId="3FA18047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BF5E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BA5FEBB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4A2A14EA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4B712BB3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4FA651EF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3AA22AD8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07592591" w14:textId="77777777" w:rsidTr="001365E4">
        <w:trPr>
          <w:trHeight w:val="3677"/>
          <w:jc w:val="center"/>
        </w:trPr>
        <w:tc>
          <w:tcPr>
            <w:tcW w:w="5698" w:type="dxa"/>
          </w:tcPr>
          <w:p w14:paraId="4AD1875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1C2EB5A" wp14:editId="1DCBA115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2B5E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14944D3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2E2075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743FEF9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53D7580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448A8CA4" w14:textId="77777777" w:rsidTr="001365E4">
        <w:trPr>
          <w:trHeight w:val="3677"/>
          <w:jc w:val="center"/>
        </w:trPr>
        <w:tc>
          <w:tcPr>
            <w:tcW w:w="5698" w:type="dxa"/>
          </w:tcPr>
          <w:p w14:paraId="0202EC6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7EF5DC0" wp14:editId="24EC4E4B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475F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89DC426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277A9A4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257C8F2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368C6EFC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65C70685" w14:textId="77777777" w:rsidTr="001365E4">
        <w:trPr>
          <w:trHeight w:val="3672"/>
          <w:jc w:val="center"/>
        </w:trPr>
        <w:tc>
          <w:tcPr>
            <w:tcW w:w="5698" w:type="dxa"/>
          </w:tcPr>
          <w:p w14:paraId="12425A4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188447EC" wp14:editId="25C7F6D0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E227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5CC4248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6817C04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7239961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263F4F04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1F5213C1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ACC9B1F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0667BD19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54CE0A79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7F74AC1B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39FB7415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7EA10F3C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3D26730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39CD4F9D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4741633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4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4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7"/>
      </w:r>
    </w:p>
    <w:p w14:paraId="4484660A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320CF57B" w14:textId="77777777" w:rsidTr="000A272E">
        <w:tc>
          <w:tcPr>
            <w:tcW w:w="2347" w:type="dxa"/>
          </w:tcPr>
          <w:p w14:paraId="264B5A5C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33D65543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4091BD03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10D6CBCB" w14:textId="77777777" w:rsidTr="000A272E">
        <w:tc>
          <w:tcPr>
            <w:tcW w:w="2347" w:type="dxa"/>
          </w:tcPr>
          <w:p w14:paraId="36323DE9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407DDF66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37F01808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1B54D8E8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2111EB90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4786BE64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742DC52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7B0AEF08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D80FD6A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0886C0ED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34A3E97D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03544762" wp14:editId="53432875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0F412C64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5250B2D9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CEA0359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388F6957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70C8F9C2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6041CDD3" w14:textId="77777777" w:rsidTr="007219C0">
        <w:tc>
          <w:tcPr>
            <w:tcW w:w="1985" w:type="dxa"/>
          </w:tcPr>
          <w:p w14:paraId="6922686E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680D45F6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12EA0BD9" w14:textId="77777777" w:rsidTr="007219C0">
        <w:tc>
          <w:tcPr>
            <w:tcW w:w="1985" w:type="dxa"/>
          </w:tcPr>
          <w:p w14:paraId="5782013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3175E54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6AF434EB" w14:textId="77777777" w:rsidTr="007219C0">
        <w:tc>
          <w:tcPr>
            <w:tcW w:w="1985" w:type="dxa"/>
          </w:tcPr>
          <w:p w14:paraId="37D52DA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0844D40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5387F10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1359DF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20FAB89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D88763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072BCB0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lastRenderedPageBreak/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618F4C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7674692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0BF35B53" w14:textId="77777777" w:rsidTr="007219C0">
        <w:tc>
          <w:tcPr>
            <w:tcW w:w="1985" w:type="dxa"/>
          </w:tcPr>
          <w:p w14:paraId="359F1D8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lastRenderedPageBreak/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343C64C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48AC1D9F" w14:textId="77777777" w:rsidTr="007219C0">
        <w:trPr>
          <w:trHeight w:val="778"/>
        </w:trPr>
        <w:tc>
          <w:tcPr>
            <w:tcW w:w="1985" w:type="dxa"/>
          </w:tcPr>
          <w:p w14:paraId="12032CA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1ED4268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4BD6130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6EA4F08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0DF9279E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2A719D7C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3B363A7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7402F40D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05996A0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77F4545C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73553E43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28427F76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4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4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49"/>
      </w:r>
    </w:p>
    <w:p w14:paraId="1A2093BB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6ED039CF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4546A1FA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41C0BD53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1A2BFA43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5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5273F0A3" wp14:editId="44E38FC8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B37C5D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2" w:author="NAVASIN HOMHUAL" w:date="2016-09-05T21:24:00Z">
                                    <w:rPr/>
                                  </w:rPrChange>
                                </w:rPr>
                                <w:pPrChange w:id="5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273F0A3" id="Rectangle 23" o:spid="_x0000_s1032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+haQ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aYKn&#10;/bA2UBxpqggt3b2T1yVBeyN8uBdI/KZNoJ0Nd/TRBuqcQydxtgP8+d559CfakZWzmvYl5/7HXqDi&#10;zHy1RMjzyXweFywp85OzKSn42rJ5bbH7ag00lQm9Dk4mMfoH04saoXqm1V7FqmQSVlLtnMuAvbIO&#10;7R7T4yDVapXcaKmcCDf20cmeB5E6T82zQNfxKxAzb6HfLbF4Q7PWN07IwmofQJeJgxHpFtduArSQ&#10;icXd4xE3/rWevF6euOUv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CAgx+h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FB37C5D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4" w:author="NAVASIN HOMHUAL" w:date="2016-09-05T21:24:00Z">
                              <w:rPr/>
                            </w:rPrChange>
                          </w:rPr>
                          <w:pPrChange w:id="5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242C9F67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5EEBFBB2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lastRenderedPageBreak/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1E23CE3B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5EAB7CDB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3E1CC13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385EF209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5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690FBB14" wp14:editId="1B88DCC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56"/>
      </w:r>
    </w:p>
    <w:p w14:paraId="2D7803EF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703BB84B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E1A1899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0A2E6919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31828A72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78061140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5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57"/>
      </w:r>
    </w:p>
    <w:p w14:paraId="1BD0BC4A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31D4160F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305F199D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B665F8C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316C4A96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6C8AE1C9" wp14:editId="2704C2E6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3655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2C0F2C8D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5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9">
              <w:rPr>
                <w:noProof/>
              </w:rPr>
            </w:rPrChange>
          </w:rPr>
          <w:lastRenderedPageBreak/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CB5B42A" wp14:editId="61CD9B74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F4083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0" w:author="NAVASIN HOMHUAL" w:date="2016-09-05T21:24:00Z">
                                    <w:rPr/>
                                  </w:rPrChange>
                                </w:rPr>
                                <w:pPrChange w:id="6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B5B42A" id="Rectangle 24" o:spid="_x0000_s1033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63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93F4083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2" w:author="NAVASIN HOMHUAL" w:date="2016-09-05T21:24:00Z">
                              <w:rPr/>
                            </w:rPrChange>
                          </w:rPr>
                          <w:pPrChange w:id="6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5D2CF69C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20FDB343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FD2DD18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1778ADB3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0BAC668D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6FE6DD60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06C7A7E3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34805441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3A2D2292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0941686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7C310A90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06F2822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43635088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4154361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EC6BA9A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38F18208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4164FD0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0700AF6A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4056289C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4460BDDE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4E60B548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F175781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6D84F396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081A7EC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2913C7E7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ปัญหาอุปสรรค (ถ้ามี) </w:t>
      </w:r>
    </w:p>
    <w:p w14:paraId="76E8A11C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579B837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399CF85D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6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27D19612" wp14:editId="2E76FDB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62AFE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6" w:author="NAVASIN HOMHUAL" w:date="2016-09-05T21:24:00Z">
                                    <w:rPr/>
                                  </w:rPrChange>
                                </w:rPr>
                                <w:pPrChange w:id="6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7D19612" id="Rectangle 25" o:spid="_x0000_s1034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UmaQ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AgtXUm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BD62AFE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8" w:author="NAVASIN HOMHUAL" w:date="2016-09-05T21:24:00Z">
                              <w:rPr/>
                            </w:rPrChange>
                          </w:rPr>
                          <w:pPrChange w:id="6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55F0CE37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12240A4C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BABB1D2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54D17F35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0409FDC2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E58A55D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79CCA8DD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3B771C73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38B2C7C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6D36808A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5EEE12C3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E529A94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72011480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2E7C72B4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7493522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4E886012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0DA8328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อยู่ระหว่างดำเนินงานจัดจ้าง</w:t>
      </w:r>
    </w:p>
    <w:p w14:paraId="39E66F99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85400CB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29AF5F23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7E19110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386FA5D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5C3F9CAC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0F6A58FD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7DE4A7F7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480CA890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28AB83A4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56E5F08F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4E4A90D0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1DA266DD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7A50E3F4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0C460646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756B5E01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33023D82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77FE627D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lastRenderedPageBreak/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75155370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4E2EDD9B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76F86F21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33CC2D70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3AF8039F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57AFADBF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9A96111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41FD7323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336D4C4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598D2EE1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184C591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44036C2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5259CE7E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5A5390F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52EC26DF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489C112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2649E9D8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lastRenderedPageBreak/>
        <w:t>การดำเนินงานในอนาคต</w:t>
      </w:r>
    </w:p>
    <w:p w14:paraId="7C9CC88D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25C6B532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53220F43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5CB05DD9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5"/>
      <w:footerReference w:type="default" r:id="rId26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9" w:author="SuurBuur" w:date="2017-01-06T11:48:00Z" w:initials="S">
    <w:p w14:paraId="33AC7CF2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40" w:author="SuurBuur" w:date="2017-01-06T11:49:00Z" w:initials="S">
    <w:p w14:paraId="7B422AB9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47" w:author="SuurBuur" w:date="2017-01-06T11:28:00Z" w:initials="S">
    <w:p w14:paraId="346E011B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8" w:author="SuurBuur" w:date="2017-01-06T11:35:00Z" w:initials="S">
    <w:p w14:paraId="7B2D330F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49" w:author="SuurBuur" w:date="2017-01-06T11:38:00Z" w:initials="S">
    <w:p w14:paraId="100CC6E1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56" w:author="SuurBuur" w:date="2017-01-06T11:40:00Z" w:initials="S">
    <w:p w14:paraId="5536661A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22F7CE69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17B65941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57" w:author="SuurBuur" w:date="2017-01-06T11:41:00Z" w:initials="S">
    <w:p w14:paraId="498AD48D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AC7CF2" w15:done="0"/>
  <w15:commentEx w15:paraId="7B422AB9" w15:done="0"/>
  <w15:commentEx w15:paraId="346E011B" w15:done="0"/>
  <w15:commentEx w15:paraId="7B2D330F" w15:done="0"/>
  <w15:commentEx w15:paraId="100CC6E1" w15:done="0"/>
  <w15:commentEx w15:paraId="17B65941" w15:done="0"/>
  <w15:commentEx w15:paraId="498AD48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FEF93" w14:textId="77777777" w:rsidR="00BC73DF" w:rsidRDefault="00BC73DF">
      <w:r>
        <w:separator/>
      </w:r>
    </w:p>
  </w:endnote>
  <w:endnote w:type="continuationSeparator" w:id="0">
    <w:p w14:paraId="79B4AAAB" w14:textId="77777777" w:rsidR="00BC73DF" w:rsidRDefault="00BC73DF">
      <w:r>
        <w:continuationSeparator/>
      </w:r>
    </w:p>
  </w:endnote>
  <w:endnote w:type="continuationNotice" w:id="1">
    <w:p w14:paraId="7873D062" w14:textId="77777777" w:rsidR="00BC73DF" w:rsidRDefault="00BC7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76A9232D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472016" wp14:editId="26A6C3C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3D779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1B76EA8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C73D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C73D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051CFFDF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09F37C3C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095899" wp14:editId="69988FC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265DBE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CF1BE8C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C73D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C73D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4127D5E7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7E4D4" w14:textId="77777777" w:rsidR="00BC73DF" w:rsidRDefault="00BC73DF">
      <w:r>
        <w:separator/>
      </w:r>
    </w:p>
  </w:footnote>
  <w:footnote w:type="continuationSeparator" w:id="0">
    <w:p w14:paraId="75FB666E" w14:textId="77777777" w:rsidR="00BC73DF" w:rsidRDefault="00BC73DF">
      <w:r>
        <w:continuationSeparator/>
      </w:r>
    </w:p>
  </w:footnote>
  <w:footnote w:type="continuationNotice" w:id="1">
    <w:p w14:paraId="2A838EC9" w14:textId="77777777" w:rsidR="00BC73DF" w:rsidRDefault="00BC73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72F21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11454C1F" wp14:editId="2A860838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1877F589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4D133580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72F626B4" wp14:editId="6837C9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4698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66B2B18A" wp14:editId="7051F71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7905EC10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733E2084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3800B4A" wp14:editId="323DCDB5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DF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3DF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0141F1"/>
  <w15:docId w15:val="{0245DB86-056A-4A33-B43E-1F0282E6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2.xml"/><Relationship Id="rId22" Type="http://schemas.openxmlformats.org/officeDocument/2006/relationships/image" Target="media/image11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_1\Desktop\PTT%20project\ptt_report\ptt_report\tmp_rep\1706082241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16B72-C65F-4BAC-8D88-9C06A628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1706082241Quaterly_report</Template>
  <TotalTime>1</TotalTime>
  <Pages>29</Pages>
  <Words>4595</Words>
  <Characters>26193</Characters>
  <Application>Microsoft Office Word</Application>
  <DocSecurity>0</DocSecurity>
  <Lines>218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Nantapol Rattanapolwachirawadee</dc:creator>
  <cp:lastModifiedBy>Nantapol Rattanapolwachirawadee</cp:lastModifiedBy>
  <cp:revision>1</cp:revision>
  <cp:lastPrinted>2016-06-06T07:45:00Z</cp:lastPrinted>
  <dcterms:created xsi:type="dcterms:W3CDTF">2017-06-13T17:25:00Z</dcterms:created>
  <dcterms:modified xsi:type="dcterms:W3CDTF">2017-06-13T17:26:00Z</dcterms:modified>
</cp:coreProperties>
</file>