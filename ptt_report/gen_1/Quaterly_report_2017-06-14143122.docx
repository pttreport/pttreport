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D938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76083679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341EA6D6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16F3225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879C2E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23689C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14FA4A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76C77F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742AAF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3A507E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D2D7B7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4E66DC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70F4F0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158900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D9AEC8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B7104E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D5260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120787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5B94CB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0C19F4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F08AF5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B3CD96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86C4078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2BF21A74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01EDAC56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0B2951F9" w14:textId="77777777" w:rsidTr="005217C1">
        <w:tc>
          <w:tcPr>
            <w:tcW w:w="2376" w:type="dxa"/>
          </w:tcPr>
          <w:p w14:paraId="15F90AB4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0E1C5C5C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710FEC0B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0ADF4BCC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336B96DE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4187A09C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1B9D28F3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4B3A740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1C812D3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04698D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22AFA10C" w14:textId="77777777" w:rsidR="00643FB6" w:rsidRPr="0012516C" w:rsidRDefault="0004698D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46C20095" w14:textId="77777777" w:rsidR="00643FB6" w:rsidRPr="0012516C" w:rsidRDefault="0004698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7BFAF4A5" w14:textId="77777777" w:rsidTr="004477A6">
        <w:trPr>
          <w:trHeight w:val="390"/>
        </w:trPr>
        <w:tc>
          <w:tcPr>
            <w:tcW w:w="2376" w:type="dxa"/>
            <w:vMerge/>
          </w:tcPr>
          <w:p w14:paraId="7738BD6D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6C805E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04698D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5297E402" w14:textId="77777777" w:rsidR="00221752" w:rsidRPr="0012516C" w:rsidRDefault="0004698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28130030" w14:textId="77777777" w:rsidR="00643FB6" w:rsidRPr="0012516C" w:rsidRDefault="0004698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49AC9BFD" w14:textId="77777777" w:rsidTr="00305F26">
        <w:trPr>
          <w:trHeight w:val="224"/>
        </w:trPr>
        <w:tc>
          <w:tcPr>
            <w:tcW w:w="2376" w:type="dxa"/>
            <w:vMerge/>
          </w:tcPr>
          <w:p w14:paraId="65885B8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B2BE7A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04698D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1E624EC1" w14:textId="77777777" w:rsidR="00643FB6" w:rsidRPr="0012516C" w:rsidRDefault="0004698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C74033A" w14:textId="77777777" w:rsidR="00643FB6" w:rsidRPr="0012516C" w:rsidRDefault="0004698D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137403D5" w14:textId="77777777" w:rsidTr="00305F26">
        <w:trPr>
          <w:trHeight w:val="50"/>
        </w:trPr>
        <w:tc>
          <w:tcPr>
            <w:tcW w:w="2376" w:type="dxa"/>
            <w:vMerge/>
          </w:tcPr>
          <w:p w14:paraId="7DE92388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405047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04698D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F88AD47" w14:textId="77777777" w:rsidR="00643FB6" w:rsidRPr="0012516C" w:rsidRDefault="0004698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96C8696" w14:textId="77777777" w:rsidR="00643FB6" w:rsidRPr="0012516C" w:rsidRDefault="0004698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643BC3D3" w14:textId="77777777" w:rsidTr="004477A6">
        <w:trPr>
          <w:trHeight w:val="416"/>
        </w:trPr>
        <w:tc>
          <w:tcPr>
            <w:tcW w:w="2376" w:type="dxa"/>
            <w:vMerge/>
          </w:tcPr>
          <w:p w14:paraId="64C3C5F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458E686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04698D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0348F352" w14:textId="77777777" w:rsidR="00643FB6" w:rsidRPr="0012516C" w:rsidRDefault="0004698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20AB3C79" w14:textId="77777777" w:rsidR="00643FB6" w:rsidRPr="0012516C" w:rsidRDefault="0004698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3C51BF42" w14:textId="77777777" w:rsidTr="005217C1">
        <w:tc>
          <w:tcPr>
            <w:tcW w:w="2376" w:type="dxa"/>
          </w:tcPr>
          <w:p w14:paraId="63D46CA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67589423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04698D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4C37E445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04698D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73D17F1" w14:textId="77777777" w:rsidR="00077923" w:rsidRPr="0012516C" w:rsidRDefault="0004698D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1DCC291B" w14:textId="77777777" w:rsidR="00077923" w:rsidRPr="0012516C" w:rsidRDefault="0004698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00629AFC" w14:textId="77777777" w:rsidTr="005217C1">
        <w:tc>
          <w:tcPr>
            <w:tcW w:w="2376" w:type="dxa"/>
          </w:tcPr>
          <w:p w14:paraId="272327A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0AB457D5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04698D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439A4206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04698D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0FE3AA23" w14:textId="77777777" w:rsidR="003277E5" w:rsidRPr="0012516C" w:rsidRDefault="0004698D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2C02BEE8" w14:textId="77777777" w:rsidR="00077923" w:rsidRPr="0012516C" w:rsidRDefault="0004698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495FF1DE" w14:textId="77777777" w:rsidTr="005D4362">
        <w:tc>
          <w:tcPr>
            <w:tcW w:w="2376" w:type="dxa"/>
          </w:tcPr>
          <w:p w14:paraId="61E05AB6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7704D58D" w14:textId="77777777" w:rsidR="00077923" w:rsidRPr="0012516C" w:rsidRDefault="0004698D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0F817DDC" w14:textId="77777777" w:rsidR="00077923" w:rsidRPr="0012516C" w:rsidRDefault="0004698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75C6094E" w14:textId="77777777" w:rsidR="00077923" w:rsidRPr="0012516C" w:rsidRDefault="0004698D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64B7BA32" w14:textId="77777777" w:rsidTr="005D4362">
        <w:tc>
          <w:tcPr>
            <w:tcW w:w="2376" w:type="dxa"/>
          </w:tcPr>
          <w:p w14:paraId="00CEA74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12F4B354" w14:textId="77777777" w:rsidR="00077923" w:rsidRPr="0012516C" w:rsidRDefault="0004698D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50905124" w14:textId="77777777" w:rsidR="00077923" w:rsidRPr="0012516C" w:rsidRDefault="0004698D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4B85BD30" w14:textId="77777777" w:rsidR="00077923" w:rsidRPr="0012516C" w:rsidRDefault="0004698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6AA58436" w14:textId="77777777" w:rsidTr="00D46B5C">
        <w:tc>
          <w:tcPr>
            <w:tcW w:w="2376" w:type="dxa"/>
          </w:tcPr>
          <w:p w14:paraId="776EEF3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5DD30FB" w14:textId="77777777" w:rsidR="00077923" w:rsidRPr="0012516C" w:rsidRDefault="0004698D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1ACF901" w14:textId="77777777" w:rsidR="00077923" w:rsidRPr="0012516C" w:rsidRDefault="0004698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3D983E4" w14:textId="77777777" w:rsidR="00077923" w:rsidRPr="0012516C" w:rsidRDefault="0004698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6B33B877" w14:textId="77777777" w:rsidTr="00156C0F">
        <w:tc>
          <w:tcPr>
            <w:tcW w:w="2376" w:type="dxa"/>
            <w:vMerge w:val="restart"/>
            <w:shd w:val="clear" w:color="auto" w:fill="auto"/>
          </w:tcPr>
          <w:p w14:paraId="6ACE0945" w14:textId="77777777" w:rsidR="00691980" w:rsidRPr="0012516C" w:rsidRDefault="0004698D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7D468D5B" w14:textId="77777777" w:rsidR="00691980" w:rsidRPr="0012516C" w:rsidRDefault="0004698D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16A9CE7A" w14:textId="77777777" w:rsidR="00691980" w:rsidRPr="0012516C" w:rsidRDefault="0004698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0B62DFE3" w14:textId="77777777" w:rsidR="00691980" w:rsidRPr="0012516C" w:rsidRDefault="0004698D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0874B269" w14:textId="77777777" w:rsidTr="00691980">
        <w:tc>
          <w:tcPr>
            <w:tcW w:w="2376" w:type="dxa"/>
            <w:vMerge/>
            <w:shd w:val="clear" w:color="auto" w:fill="auto"/>
          </w:tcPr>
          <w:p w14:paraId="3A38A57E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319AC8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0BB37C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7F18B2A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29F2A9CD" w14:textId="77777777" w:rsidTr="00156C0F">
        <w:tc>
          <w:tcPr>
            <w:tcW w:w="2376" w:type="dxa"/>
            <w:vMerge/>
            <w:shd w:val="clear" w:color="auto" w:fill="auto"/>
          </w:tcPr>
          <w:p w14:paraId="7FED2C33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48C59A5C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5FBFA2BF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55D365BB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5D68E268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1BC28DD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1C7633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935279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73CAF0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E14BF2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CF6C40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1CB915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994A5E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6AD7831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27E8D182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29BA3CAC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68B66128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37BA3118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7CFA3F54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275C8303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31AC98E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5B320A8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3F89F3A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040157E1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295041E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69CBC145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48C2741E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6ED8CFF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4246F445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3715C88B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59BB4F4A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01DDBF13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32F7F2AD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6D25A838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8B3673A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758BF1B6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14C4C490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BB57C16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5C664589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5A868809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761DB75B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6D100216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1A2CF2B7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49681F89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3A8EA86E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0DE05FC0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73C60FC7" w14:textId="77777777" w:rsidR="00FC6B34" w:rsidRPr="00EB73F7" w:rsidRDefault="0004698D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614F5617" wp14:editId="3BA68866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4CFE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268E5DF4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3EB71D87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11F48D40" w14:textId="77777777" w:rsidR="004F4505" w:rsidRPr="0012516C" w:rsidRDefault="0004698D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6DDB957B" w14:textId="77777777" w:rsidR="00AC06BE" w:rsidRPr="0012516C" w:rsidRDefault="0004698D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1C028998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8655414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52573E29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7F87BE4" w14:textId="77777777" w:rsidR="003576E0" w:rsidRPr="0012516C" w:rsidRDefault="0004698D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12B5C13B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61C2C162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0781BB59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16FD0AA5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48E1018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04698D" w14:paraId="0C668A7F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90C2C61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430F5FE7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3FDEF284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670A845F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19852939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248B3B16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04698D" w14:paraId="1754E67E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4DBD2E6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10369434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18E04FC8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0616AAB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6446191B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03E0BBB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04698D" w14:paraId="371DA10A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F1B366F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4203FED1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2E535E23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4F4F1FC2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982346A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3217F4F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04698D" w14:paraId="260713FC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06B7BDFA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1FFD2EC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5E4B7CED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11047E18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4662B11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E8F2EE7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04698D" w14:paraId="4C392603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89669A2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3D5F69CE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106AEAB7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0BB3104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58544BAE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34E83B56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04698D" w14:paraId="66C58F5B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7741DC7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4CA72938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43E51F96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47F999F4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4D940506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429199C9" w14:textId="77777777" w:rsidR="0004698D" w:rsidRDefault="0004698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44198002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2150A06C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2D2724F4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04698D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04698D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04698D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51C176B0" w14:textId="77777777" w:rsidR="00167548" w:rsidRPr="0012516C" w:rsidRDefault="0004698D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05F313CF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594BA5D1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62536EA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04698D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04698D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04698D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04698D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1CB88FBE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6F6F329A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7F54232" w14:textId="77777777" w:rsidR="005C0D83" w:rsidRPr="0012516C" w:rsidRDefault="0004698D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36F94292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37B9CAE" w14:textId="77777777" w:rsidR="00F01C43" w:rsidRDefault="0004698D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08367730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2C8713DA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5115A80" w14:textId="77777777" w:rsidR="007A3C83" w:rsidRPr="0012516C" w:rsidRDefault="0004698D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15C9C535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04698D" w14:paraId="4A9014C3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89F3A86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0F951055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64A044D9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737E2CF8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4698D" w14:paraId="6DBEE8C6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479619F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0FA2D001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74127586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03339A9B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04698D" w14:paraId="2EC6A4D1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FF4E42D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00E260A7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07A29307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02EF3B68" w14:textId="77777777" w:rsidR="0004698D" w:rsidRDefault="0004698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15AD9F37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40C1B312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1FF9091" w14:textId="77777777" w:rsidR="005C0D83" w:rsidRPr="00D41563" w:rsidRDefault="0004698D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2459F6B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A5AEE33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04698D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7D70EFF1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0B1F373" w14:textId="77777777" w:rsidR="005C0D83" w:rsidRPr="0012516C" w:rsidRDefault="0004698D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75D56934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731D56C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6DD54881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4698D" w14:paraId="34AA3DA5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2A4B6684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29A88DED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42598AE0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00317BAF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0562A6EB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4698D" w14:paraId="35B74FB9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020BB49A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14:paraId="161C3A72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53FAF5FA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5DBB66C0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7961BDB2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04698D" w14:paraId="2EDBEB0F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547A4200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7142D303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2BA61234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1D150EF6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4BEBC470" w14:textId="77777777" w:rsidR="0004698D" w:rsidRDefault="0004698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45D56748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26E7FDEA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D04BBCC" w14:textId="77777777" w:rsidR="0026481E" w:rsidRPr="0012516C" w:rsidRDefault="0004698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29A54705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4A2505A" w14:textId="77777777" w:rsidR="009B1FEC" w:rsidRPr="0012516C" w:rsidRDefault="0004698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21F155C1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2738469" w14:textId="77777777" w:rsidR="00E11736" w:rsidRPr="0012516C" w:rsidRDefault="0004698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64AB8BEE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242416DC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78DB0E5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31C7F2CC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5EBA3906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92A8EDF" w14:textId="77777777" w:rsidR="00801470" w:rsidRPr="0012516C" w:rsidRDefault="0004698D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60B7C5DF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52ED315" w14:textId="77777777" w:rsidR="0017316F" w:rsidRPr="0012516C" w:rsidRDefault="0004698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706482A6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AF51915" w14:textId="77777777" w:rsidR="0017316F" w:rsidRPr="0012516C" w:rsidRDefault="0004698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07D0215C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69C7B05" w14:textId="77777777" w:rsidR="0017316F" w:rsidRPr="0012516C" w:rsidRDefault="0004698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4C285C49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36944D2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38820022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E4BFC01" w14:textId="77777777" w:rsidR="009F43BE" w:rsidRPr="0012516C" w:rsidRDefault="0004698D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740FA287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3D3507D1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12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29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3EC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1F3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FA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4C1A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348FF8B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BD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42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764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100F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040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9B0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3D7F2A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53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B37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A67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5E970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5D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10A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12D6F5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A4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57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4F8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23CC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31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F9CC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3B02E1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D3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AF4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1E4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A10F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7E2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723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172DA6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E3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E4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78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498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026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8C0A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7486AF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3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CA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EE6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F70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DB8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093B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EFD3E2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40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AA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C9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B65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25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E47F87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0D193E7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1FE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06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34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873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9D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2E2A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9C57A8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09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E5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F1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3BA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CE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56249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B279DD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B1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57A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49A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720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2E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67B2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B65AC1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A6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171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9B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F55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C6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CC94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861CB7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36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339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6C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F3E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09A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942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479205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4B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B6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55B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13D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0E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B4CF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DA2ED5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56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AB8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26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336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8EB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4D0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DE5290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C2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6C7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49C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3FD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1D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4D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39B592D7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2FDC8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A326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689A0F75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F1821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D4B2E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37480BBF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FDD22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5532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61F77B25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6E3C35B2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14:paraId="16E4E627" w14:textId="77777777" w:rsidR="008D0BD9" w:rsidRPr="0012516C" w:rsidRDefault="0004698D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665E1CA4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37D9B71" w14:textId="77777777" w:rsidR="00CF208B" w:rsidRPr="0012516C" w:rsidRDefault="0004698D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44C10C0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CF82BEF" w14:textId="77777777" w:rsidR="00CF208B" w:rsidRPr="0012516C" w:rsidRDefault="0004698D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17BA482B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06F5304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29D09F8A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38537DD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68BD051B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7ABA2BE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79C54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9156C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1EE7CB5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2946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3434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11CC94C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6F867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66B3A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65BDF32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4176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33326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023FEBAA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6CBE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6A475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4836C07D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0936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49F0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5CBF1DF8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83648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B4AF8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2AED8EF5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76921B00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04698D">
        <w:rPr>
          <w:rFonts w:ascii="Cordia New" w:hAnsi="Cordia New"/>
          <w:sz w:val="28"/>
          <w:highlight w:val="lightGray"/>
        </w:rPr>
        <w:t>TESTETS External Corrosion</w:t>
      </w:r>
    </w:p>
    <w:p w14:paraId="5E22D293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2B0200E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529B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4F3DC7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531C559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8FF9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A16E97" w14:textId="77777777" w:rsidR="006C77D6" w:rsidRPr="0012516C" w:rsidRDefault="0004698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E9315A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B9D2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98B636" w14:textId="77777777" w:rsidR="006C77D6" w:rsidRPr="0012516C" w:rsidRDefault="0004698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6623AFD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36DE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8C31E1" w14:textId="77777777" w:rsidR="006C77D6" w:rsidRPr="0012516C" w:rsidRDefault="0004698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55FE42D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7DC2D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A99902" w14:textId="77777777" w:rsidR="006C77D6" w:rsidRPr="0012516C" w:rsidRDefault="0004698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3AC17554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ABEEF55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79F06538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7ECB74F0" wp14:editId="5E520AC1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1147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316B950E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741FFC6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9FDFF90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4698D" w14:paraId="40CF0574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7041E65D" w14:textId="77777777" w:rsidR="0004698D" w:rsidRDefault="0004698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14:paraId="2B2F80B0" w14:textId="77777777" w:rsidR="0004698D" w:rsidRDefault="0004698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14:paraId="5868A000" w14:textId="77777777" w:rsidR="0004698D" w:rsidRDefault="0004698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04698D" w14:paraId="21962E6C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61110ABB" w14:textId="77777777" w:rsidR="0004698D" w:rsidRDefault="0004698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65D58EBC" w14:textId="77777777" w:rsidR="0004698D" w:rsidRDefault="0004698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4CD1A43A" w14:textId="77777777" w:rsidR="0004698D" w:rsidRDefault="0004698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04698D" w14:paraId="78016F4D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197FA78C" w14:textId="77777777" w:rsidR="0004698D" w:rsidRDefault="0004698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514B762F" w14:textId="77777777" w:rsidR="0004698D" w:rsidRDefault="0004698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5701B81F" w14:textId="77777777" w:rsidR="0004698D" w:rsidRDefault="0004698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14:paraId="6A17C858" w14:textId="77777777"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2D6DBD0C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5FA5078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EEE0700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1C8F6B10" w14:textId="77777777" w:rsidR="0019351F" w:rsidRPr="0012516C" w:rsidRDefault="002835E1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green"/>
        </w:rPr>
        <w:t>[image_h13]</w:t>
      </w:r>
      <w:commentRangeStart w:id="0"/>
    </w:p>
    <w:p w14:paraId="450AF30B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0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0"/>
      </w:r>
    </w:p>
    <w:p w14:paraId="501AC99B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2EB52CA1" w14:textId="77777777" w:rsidR="006C77D6" w:rsidRPr="0012516C" w:rsidRDefault="002835E1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[image_h14]</w:t>
      </w:r>
    </w:p>
    <w:p w14:paraId="777DF6D9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"/>
      </w:r>
    </w:p>
    <w:p w14:paraId="3673E548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172FDE24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2269BC88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D7282C0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3D0ED552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D1A6EE5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4698D" w14:paraId="68C64400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7A1D4BA9" w14:textId="77777777" w:rsidR="0004698D" w:rsidRDefault="0004698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C7379CA" wp14:editId="4513EE88">
                  <wp:extent cx="1772920" cy="7480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8B2C16E" wp14:editId="6CB3739F">
                  <wp:extent cx="1772920" cy="118173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14:paraId="50EC97FE" w14:textId="77777777" w:rsidR="0004698D" w:rsidRDefault="0004698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14:paraId="1F8FC005" w14:textId="77777777" w:rsidR="0004698D" w:rsidRDefault="0004698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04698D" w14:paraId="45C2F737" w14:textId="77777777" w:rsidTr="0004698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192B9915" w14:textId="77777777" w:rsidR="0004698D" w:rsidRDefault="0004698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389C6F61" w14:textId="77777777" w:rsidR="0004698D" w:rsidRDefault="0004698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6469B148" w14:textId="77777777" w:rsidR="0004698D" w:rsidRDefault="0004698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14:paraId="6392CD93" w14:textId="77777777"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14:paraId="11E55D04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14:paraId="272E2969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0F77B82" w14:textId="77777777" w:rsidR="00775211" w:rsidRPr="0012516C" w:rsidRDefault="0004698D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14:paraId="214A0651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2FE10DF8" w14:textId="77777777"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67E1B3F0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58C0FE04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7EDDB4A5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1A680BF0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249EC28B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799A057E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4D1990D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17E95F51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6EFA66DD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7490E38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68B33D67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3B6792B9" wp14:editId="0F7495B5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8810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363B9A04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27905AE1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069FF3B5" wp14:editId="41552E03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31E4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2AB5F4F6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218341E2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43833DA3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CE07B72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AEC8719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F07BD40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0DF01DA3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AC5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2C16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4FADC14B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7DD343C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C29C167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67376C71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83EE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7BD2F8F6" wp14:editId="67A5E755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B106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5D67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3525DB30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08567EB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7947970E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4A7AE1DB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54481BBE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6D5D290E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9FCE08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7883DCCF" w14:textId="77777777" w:rsidTr="001365E4">
        <w:trPr>
          <w:trHeight w:val="335"/>
          <w:jc w:val="center"/>
        </w:trPr>
        <w:tc>
          <w:tcPr>
            <w:tcW w:w="5698" w:type="dxa"/>
          </w:tcPr>
          <w:p w14:paraId="653F020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62A88C5B" wp14:editId="771D6F26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E602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CFA7655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4F9A5207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6E49A464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1A3485F8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6C043576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142D9A9D" w14:textId="77777777" w:rsidTr="001365E4">
        <w:trPr>
          <w:trHeight w:val="335"/>
          <w:jc w:val="center"/>
        </w:trPr>
        <w:tc>
          <w:tcPr>
            <w:tcW w:w="5698" w:type="dxa"/>
          </w:tcPr>
          <w:p w14:paraId="75BAF59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F3DFAD1" wp14:editId="47CC0110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CC6E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8182B92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224C3FBB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6235AB8B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4002DFB1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494C6E3B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63F45824" w14:textId="77777777" w:rsidTr="001365E4">
        <w:trPr>
          <w:trHeight w:val="3677"/>
          <w:jc w:val="center"/>
        </w:trPr>
        <w:tc>
          <w:tcPr>
            <w:tcW w:w="5698" w:type="dxa"/>
          </w:tcPr>
          <w:p w14:paraId="34912FF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851942E" wp14:editId="6CAEB2F4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9A95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F113DB3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378DB7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3E890D9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2ADC63F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44563A3E" w14:textId="77777777" w:rsidTr="001365E4">
        <w:trPr>
          <w:trHeight w:val="3677"/>
          <w:jc w:val="center"/>
        </w:trPr>
        <w:tc>
          <w:tcPr>
            <w:tcW w:w="5698" w:type="dxa"/>
          </w:tcPr>
          <w:p w14:paraId="2FE6539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514196E" wp14:editId="6F203BE4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2958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3CE9682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5770E3D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20E1E7F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158C599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3C24ADA9" w14:textId="77777777" w:rsidTr="001365E4">
        <w:trPr>
          <w:trHeight w:val="3672"/>
          <w:jc w:val="center"/>
        </w:trPr>
        <w:tc>
          <w:tcPr>
            <w:tcW w:w="5698" w:type="dxa"/>
          </w:tcPr>
          <w:p w14:paraId="3B05396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2A69D1A" wp14:editId="0CE5D147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93A2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FB8DA6A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19FCBB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2A5799C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7DB24C43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66270808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26BFA5E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0370AB5D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146ABFA5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5E46D188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5DE12CA1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2279F2F5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B6A6C02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7CBE5BBE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DD2921E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3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3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3"/>
      </w:r>
    </w:p>
    <w:p w14:paraId="023C59C0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15887A05" w14:textId="77777777" w:rsidTr="000A272E">
        <w:tc>
          <w:tcPr>
            <w:tcW w:w="2347" w:type="dxa"/>
          </w:tcPr>
          <w:p w14:paraId="604BCDD9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5724F964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40804FF6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671FD9D3" w14:textId="77777777" w:rsidTr="000A272E">
        <w:tc>
          <w:tcPr>
            <w:tcW w:w="2347" w:type="dxa"/>
          </w:tcPr>
          <w:p w14:paraId="2FBDC9A4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1EED586B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1265D16C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4BF45954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7813D802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2C52C588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E70AF2B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43FD10BD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E77EFE9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3A3BA1E6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1CBECFBF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679A5AAC" wp14:editId="27955612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5F348809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7D539D34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BC2CF3A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4B9496F2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1E6FA891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4016A10B" w14:textId="77777777" w:rsidTr="00052AB4">
        <w:tc>
          <w:tcPr>
            <w:tcW w:w="1985" w:type="dxa"/>
          </w:tcPr>
          <w:p w14:paraId="3CA296AC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447B0FB6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41676881" w14:textId="77777777" w:rsidTr="00052AB4">
        <w:tc>
          <w:tcPr>
            <w:tcW w:w="1985" w:type="dxa"/>
          </w:tcPr>
          <w:p w14:paraId="3F2CFA5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3B8D93AF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4BDFA640" w14:textId="77777777" w:rsidTr="00052AB4">
        <w:tc>
          <w:tcPr>
            <w:tcW w:w="1985" w:type="dxa"/>
          </w:tcPr>
          <w:p w14:paraId="3721051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08CD103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3DF48F3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6A26D40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6EA1AA7F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B16B7A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41917DA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58D672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1CBAF89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19A9EE00" w14:textId="77777777" w:rsidTr="00052AB4">
        <w:tc>
          <w:tcPr>
            <w:tcW w:w="1985" w:type="dxa"/>
          </w:tcPr>
          <w:p w14:paraId="5DF9C69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52441A1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2E04969B" w14:textId="77777777" w:rsidTr="00052AB4">
        <w:trPr>
          <w:trHeight w:val="778"/>
        </w:trPr>
        <w:tc>
          <w:tcPr>
            <w:tcW w:w="1985" w:type="dxa"/>
          </w:tcPr>
          <w:p w14:paraId="271C435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024FB26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467AE3F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738770F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0112960C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411306C0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1F6DD07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468A1C5A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B6E751F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17900A98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0BF32504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09DFBBFC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"/>
      </w:r>
    </w:p>
    <w:p w14:paraId="673B687E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6D24A195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3157BBF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0DD3409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7C608683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2713C55C" wp14:editId="3C872593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E4775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713C55C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BCE4775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1E154441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30E84469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59953EF8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4D9D8D3B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03FE1CF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1DC67FB8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2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7B9595D" wp14:editId="0CA5F9E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2"/>
      </w:r>
    </w:p>
    <w:p w14:paraId="631E6E30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2176180F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A85AB26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0503B763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3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7A9EF7A0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3F8EAAD6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3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3"/>
      </w:r>
    </w:p>
    <w:p w14:paraId="5F3CBB5E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37ECE701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1666F3BF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6A1ACD3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036FC43E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671312A" wp14:editId="4F780A13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2ABA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271C2838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14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5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4B27515F" wp14:editId="3E697484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142EB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B27515F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22142EB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8" w:author="NAVASIN HOMHUAL" w:date="2016-09-05T21:24:00Z">
                              <w:rPr/>
                            </w:rPrChange>
                          </w:rPr>
                          <w:pPrChange w:id="1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7E3FAF8D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6C3EB1CD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C37EFCC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48F7355B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4EC6D281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3C866EAA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0C503465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7BF6C8DA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45843BF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CFC8A5A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7F549DEC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C3B510E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3AA17CB3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039A72F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ECF8CD8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1B5AFAFC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C5B5816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274F02DC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1D2D749C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73DF5178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9456FC3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7DD7FC1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677AE8E0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144CA70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77172E8F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F62182A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145D29C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6EAD6BDB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0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6EA7BEF9" wp14:editId="34563A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AEDAC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EA7BEF9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83AEDAC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0E0FB1D0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0B254452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FBAA368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261B874D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0922697F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835DC6C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1555BFF4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15B1A745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B6ABB4F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28A0BD36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39878F98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09C7EEE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EBE3998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52B43A7C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7347EB6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63EDF9E3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B985747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5E590227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7B47753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015266E0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14149EF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0BE3642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2C345E84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701AADF0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4A8FD509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AEC960F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3145847C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52F84404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1956256C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18E65D27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58906E7E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37EBC2FF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6AA487B3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44F6E0C7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4E1A0AB5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819A87B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6B6151A5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0F86146A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25C9E886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4DEA1121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279FFE86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FF424DC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1436DF05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18168727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334BAFD2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79A4DE2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44EBA0B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1E80590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3CE43A4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1A9BD23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66DC5275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2D544179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460992C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58E0FB22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4A0F3280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44112899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urBuur" w:date="2017-01-06T11:48:00Z" w:initials="S">
    <w:p w14:paraId="5B62ABCB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" w:author="SuurBuur" w:date="2017-01-06T11:49:00Z" w:initials="S">
    <w:p w14:paraId="73656E19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3" w:author="SuurBuur" w:date="2017-01-06T11:28:00Z" w:initials="S">
    <w:p w14:paraId="153DAFBE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" w:author="SuurBuur" w:date="2017-01-06T11:35:00Z" w:initials="S">
    <w:p w14:paraId="7A8BCCD5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5" w:author="SuurBuur" w:date="2017-01-06T11:38:00Z" w:initials="S">
    <w:p w14:paraId="603E0C26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2" w:author="SuurBuur" w:date="2017-01-06T11:40:00Z" w:initials="S">
    <w:p w14:paraId="476508E9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0A13BD32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324DE5E1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3" w:author="SuurBuur" w:date="2017-01-06T11:41:00Z" w:initials="S">
    <w:p w14:paraId="7178C3D9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62ABCB" w15:done="0"/>
  <w15:commentEx w15:paraId="73656E19" w15:done="0"/>
  <w15:commentEx w15:paraId="153DAFBE" w15:done="0"/>
  <w15:commentEx w15:paraId="7A8BCCD5" w15:done="0"/>
  <w15:commentEx w15:paraId="603E0C26" w15:done="0"/>
  <w15:commentEx w15:paraId="324DE5E1" w15:done="0"/>
  <w15:commentEx w15:paraId="7178C3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62ABCB" w16cid:durableId="1CE197B6"/>
  <w16cid:commentId w16cid:paraId="73656E19" w16cid:durableId="1CE197B7"/>
  <w16cid:commentId w16cid:paraId="153DAFBE" w16cid:durableId="1CE197B8"/>
  <w16cid:commentId w16cid:paraId="7A8BCCD5" w16cid:durableId="1CE197B9"/>
  <w16cid:commentId w16cid:paraId="603E0C26" w16cid:durableId="1CE197BA"/>
  <w16cid:commentId w16cid:paraId="324DE5E1" w16cid:durableId="1CE197BB"/>
  <w16cid:commentId w16cid:paraId="7178C3D9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C053C" w14:textId="77777777" w:rsidR="0004698D" w:rsidRDefault="0004698D">
      <w:r>
        <w:separator/>
      </w:r>
    </w:p>
  </w:endnote>
  <w:endnote w:type="continuationSeparator" w:id="0">
    <w:p w14:paraId="3B59918C" w14:textId="77777777" w:rsidR="0004698D" w:rsidRDefault="0004698D">
      <w:r>
        <w:continuationSeparator/>
      </w:r>
    </w:p>
  </w:endnote>
  <w:endnote w:type="continuationNotice" w:id="1">
    <w:p w14:paraId="65CD903D" w14:textId="77777777" w:rsidR="0004698D" w:rsidRDefault="000469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353081B1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24C083" wp14:editId="7BFA5C0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B737E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0EC2CBC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4698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4698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1F7CDC13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13C93F13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00DFFF" wp14:editId="659E0FB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F13CC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A856C62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4698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4698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5B9BB315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59F4A" w14:textId="77777777" w:rsidR="0004698D" w:rsidRDefault="0004698D">
      <w:r>
        <w:separator/>
      </w:r>
    </w:p>
  </w:footnote>
  <w:footnote w:type="continuationSeparator" w:id="0">
    <w:p w14:paraId="35A96CD7" w14:textId="77777777" w:rsidR="0004698D" w:rsidRDefault="0004698D">
      <w:r>
        <w:continuationSeparator/>
      </w:r>
    </w:p>
  </w:footnote>
  <w:footnote w:type="continuationNotice" w:id="1">
    <w:p w14:paraId="752B9658" w14:textId="77777777" w:rsidR="0004698D" w:rsidRDefault="000469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2C757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32929D21" wp14:editId="3DA2D98C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4EE6338A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7054144A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2B80B28B" wp14:editId="034E3A71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1F0E6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4EA93B74" wp14:editId="4D5AB2EC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78B37746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7F3C2D3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2B8EE326" wp14:editId="23ACF35C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8D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698D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EB485"/>
  <w15:docId w15:val="{DC298D3C-32FC-4B55-92ED-98519788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1331Quaterly_report_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BDEB8-2B5A-4408-A62F-BA86DC17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1706141331Quaterly_report_6</Template>
  <TotalTime>0</TotalTime>
  <Pages>15</Pages>
  <Words>3756</Words>
  <Characters>21410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2017-06-14T07:31:00Z</dcterms:created>
  <dcterms:modified xsi:type="dcterms:W3CDTF">2017-06-14T07:31:00Z</dcterms:modified>
</cp:coreProperties>
</file>