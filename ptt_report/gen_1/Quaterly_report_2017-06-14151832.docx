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1D1C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2B3F69B4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3AC6F083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7D05AE6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E01677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6EAE80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CD3CC9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5D003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EDD464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DCAEA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2265A9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46D7B9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2A2C1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E9501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B3040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AAE9A2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75C653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A3DEC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FA62C1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4F575B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7B2031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32E3F5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0408AE1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371C9BE7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5F95AF4E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1664EC64" w14:textId="77777777" w:rsidTr="005217C1">
        <w:tc>
          <w:tcPr>
            <w:tcW w:w="2376" w:type="dxa"/>
          </w:tcPr>
          <w:p w14:paraId="0C731AA2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36D15D6B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18F99DED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3B2C4E9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2DCFA0E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115C20D9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07524513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38CD7DB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3E5C909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1B41E9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0024237D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05722717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B94662C" w14:textId="77777777" w:rsidTr="004477A6">
        <w:trPr>
          <w:trHeight w:val="390"/>
        </w:trPr>
        <w:tc>
          <w:tcPr>
            <w:tcW w:w="2376" w:type="dxa"/>
            <w:vMerge/>
          </w:tcPr>
          <w:p w14:paraId="7A308FB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406B17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1B41E9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FD31132" w14:textId="77777777" w:rsidR="00221752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F47ABBD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0C4CE533" w14:textId="77777777" w:rsidTr="00305F26">
        <w:trPr>
          <w:trHeight w:val="224"/>
        </w:trPr>
        <w:tc>
          <w:tcPr>
            <w:tcW w:w="2376" w:type="dxa"/>
            <w:vMerge/>
          </w:tcPr>
          <w:p w14:paraId="6720912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76C957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1B41E9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BAE3D49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671F18F" w14:textId="77777777" w:rsidR="00643FB6" w:rsidRPr="0012516C" w:rsidRDefault="001B41E9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71570B0A" w14:textId="77777777" w:rsidTr="00305F26">
        <w:trPr>
          <w:trHeight w:val="50"/>
        </w:trPr>
        <w:tc>
          <w:tcPr>
            <w:tcW w:w="2376" w:type="dxa"/>
            <w:vMerge/>
          </w:tcPr>
          <w:p w14:paraId="7D019EE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239174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B41E9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33EA3E2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521EB92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7AD666E7" w14:textId="77777777" w:rsidTr="004477A6">
        <w:trPr>
          <w:trHeight w:val="416"/>
        </w:trPr>
        <w:tc>
          <w:tcPr>
            <w:tcW w:w="2376" w:type="dxa"/>
            <w:vMerge/>
          </w:tcPr>
          <w:p w14:paraId="334F780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0ABC153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1B41E9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6C857CD8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58136354" w14:textId="77777777" w:rsidR="00643FB6" w:rsidRPr="0012516C" w:rsidRDefault="001B41E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32878F35" w14:textId="77777777" w:rsidTr="005217C1">
        <w:tc>
          <w:tcPr>
            <w:tcW w:w="2376" w:type="dxa"/>
          </w:tcPr>
          <w:p w14:paraId="0E36A08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0B866FA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1B41E9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D53772A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1B41E9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60F40C7" w14:textId="77777777" w:rsidR="00077923" w:rsidRPr="0012516C" w:rsidRDefault="001B41E9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3234E6D0" w14:textId="77777777" w:rsidR="00077923" w:rsidRPr="0012516C" w:rsidRDefault="001B41E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7ECD14A7" w14:textId="77777777" w:rsidTr="005217C1">
        <w:tc>
          <w:tcPr>
            <w:tcW w:w="2376" w:type="dxa"/>
          </w:tcPr>
          <w:p w14:paraId="158DAF56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778C29DD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1B41E9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72F0941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1B41E9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4282FA20" w14:textId="77777777" w:rsidR="003277E5" w:rsidRPr="0012516C" w:rsidRDefault="001B41E9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35C26C9A" w14:textId="77777777" w:rsidR="00077923" w:rsidRPr="0012516C" w:rsidRDefault="001B41E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1AF94C37" w14:textId="77777777" w:rsidTr="005D4362">
        <w:tc>
          <w:tcPr>
            <w:tcW w:w="2376" w:type="dxa"/>
          </w:tcPr>
          <w:p w14:paraId="1C9E3A2A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7D2A1B85" w14:textId="77777777" w:rsidR="00077923" w:rsidRPr="0012516C" w:rsidRDefault="001B41E9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36EBB58" w14:textId="77777777" w:rsidR="00077923" w:rsidRPr="0012516C" w:rsidRDefault="001B41E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5A160CE3" w14:textId="77777777" w:rsidR="00077923" w:rsidRPr="0012516C" w:rsidRDefault="001B41E9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63678DB9" w14:textId="77777777" w:rsidTr="005D4362">
        <w:tc>
          <w:tcPr>
            <w:tcW w:w="2376" w:type="dxa"/>
          </w:tcPr>
          <w:p w14:paraId="68ED951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7D7DC5FB" w14:textId="77777777" w:rsidR="00077923" w:rsidRPr="0012516C" w:rsidRDefault="001B41E9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D212F95" w14:textId="77777777" w:rsidR="00077923" w:rsidRPr="0012516C" w:rsidRDefault="001B41E9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5D2B5BA4" w14:textId="77777777" w:rsidR="00077923" w:rsidRPr="0012516C" w:rsidRDefault="001B41E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73891773" w14:textId="77777777" w:rsidTr="00D46B5C">
        <w:tc>
          <w:tcPr>
            <w:tcW w:w="2376" w:type="dxa"/>
          </w:tcPr>
          <w:p w14:paraId="16B4E8A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54EC8A1" w14:textId="77777777" w:rsidR="00077923" w:rsidRPr="0012516C" w:rsidRDefault="001B41E9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A73A088" w14:textId="77777777" w:rsidR="00077923" w:rsidRPr="0012516C" w:rsidRDefault="001B41E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0E2454B" w14:textId="77777777" w:rsidR="00077923" w:rsidRPr="0012516C" w:rsidRDefault="001B41E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07529E30" w14:textId="77777777" w:rsidTr="00156C0F">
        <w:tc>
          <w:tcPr>
            <w:tcW w:w="2376" w:type="dxa"/>
            <w:vMerge w:val="restart"/>
            <w:shd w:val="clear" w:color="auto" w:fill="auto"/>
          </w:tcPr>
          <w:p w14:paraId="6D55825F" w14:textId="77777777" w:rsidR="00691980" w:rsidRPr="0012516C" w:rsidRDefault="001B41E9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0477706D" w14:textId="77777777" w:rsidR="00691980" w:rsidRPr="0012516C" w:rsidRDefault="001B41E9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7520A716" w14:textId="77777777" w:rsidR="00691980" w:rsidRPr="0012516C" w:rsidRDefault="001B41E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0B6FE9E" w14:textId="77777777" w:rsidR="00691980" w:rsidRPr="0012516C" w:rsidRDefault="001B41E9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0F98B85C" w14:textId="77777777" w:rsidTr="00691980">
        <w:tc>
          <w:tcPr>
            <w:tcW w:w="2376" w:type="dxa"/>
            <w:vMerge/>
            <w:shd w:val="clear" w:color="auto" w:fill="auto"/>
          </w:tcPr>
          <w:p w14:paraId="078B400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42502F0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AEE629B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4992F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4A55D02C" w14:textId="77777777" w:rsidTr="00156C0F">
        <w:tc>
          <w:tcPr>
            <w:tcW w:w="2376" w:type="dxa"/>
            <w:vMerge/>
            <w:shd w:val="clear" w:color="auto" w:fill="auto"/>
          </w:tcPr>
          <w:p w14:paraId="70E5654E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2B6C50E8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75689996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48D9105E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592002A5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3C126BE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9C24F5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E6A8EF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8FAF20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E23795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1F1E7A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84FBEB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6553BC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EE39A36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6C9FDDAF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4C087B22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7C68AB3A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567DD524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3466B6B2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637BA4BA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96B5A26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66E30D5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C542ABB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13F80920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D82C527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0CD2294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758781C1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A89C2F2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208A53E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60B80181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0E1EA4BB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48A25EDE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181E48B0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5CD739D7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7D2C5E5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7BFEC565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77E7A069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0C01CB91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3BEB310C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48C57C1D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5B374DCF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73B0DFE7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638A9BB9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784FD52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3F708F5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571F747F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CC50FA4" w14:textId="77777777" w:rsidR="00FC6B34" w:rsidRPr="00EB73F7" w:rsidRDefault="001B41E9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418B06C8" wp14:editId="0D9007FE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8CF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1AF12C23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3136F383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2428B64B" w14:textId="77777777" w:rsidR="004F4505" w:rsidRPr="0012516C" w:rsidRDefault="001B41E9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48E61C95" w14:textId="77777777" w:rsidR="00AC06BE" w:rsidRPr="0012516C" w:rsidRDefault="001B41E9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3EE368F4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53E36E7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2ECD02BA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9EE6600" w14:textId="77777777" w:rsidR="003576E0" w:rsidRPr="0012516C" w:rsidRDefault="001B41E9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19CBCBF8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3A5CA4E3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F2E705C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03992F60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6BB20F6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1B41E9" w14:paraId="0FD567A5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3EC41D9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9A722C9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2BEE43B9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6EA8EDB7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61B479B1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63AD7103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1B41E9" w14:paraId="16F270A5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8F5D978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AA490BB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7651425A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66B7088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2C8D260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D3B4C7E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1B41E9" w14:paraId="0DF56AA2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DD81F83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73DDFED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BC439F9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1F0EC1B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29EC22B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F8BB6EC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B41E9" w14:paraId="6D2D5EDB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B0875BC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E997F92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51BFC873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4579B766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697D92CD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175BF02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1B41E9" w14:paraId="2E1E7B34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009CDB11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1C8CD70C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2229FDB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655B7840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01210FC3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C665D84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1B41E9" w14:paraId="32146B48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2694EA2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7CFA8765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2293922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281A889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32B9224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69927160" w14:textId="77777777" w:rsidR="001B41E9" w:rsidRDefault="001B41E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54648937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2FF0D793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458AFF04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B41E9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1B41E9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1B41E9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0066036A" w14:textId="77777777" w:rsidR="00167548" w:rsidRPr="0012516C" w:rsidRDefault="001B41E9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649DAD82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1016305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E485E5B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1B41E9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1B41E9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1B41E9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1B41E9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7958951C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565D3B05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1AE25BA" w14:textId="77777777" w:rsidR="005C0D83" w:rsidRPr="0012516C" w:rsidRDefault="001B41E9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20EA3487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3EDDE5B" w14:textId="77777777" w:rsidR="00F01C43" w:rsidRDefault="001B41E9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6778358D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09AB630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F02C03D" w14:textId="77777777" w:rsidR="007A3C83" w:rsidRPr="0012516C" w:rsidRDefault="001B41E9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77959C94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1B41E9" w14:paraId="0C620A7A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1A4D15A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6B003FA3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0396372C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34CF3647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B41E9" w14:paraId="071CA869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838A524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2024201C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24F09755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3CEA6475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1B41E9" w14:paraId="24A331EB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17577B1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427DC04E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6D4745AD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6248F9C7" w14:textId="77777777" w:rsidR="001B41E9" w:rsidRDefault="001B41E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23BECA0E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95A521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90B9EAF" w14:textId="77777777" w:rsidR="005C0D83" w:rsidRPr="00D41563" w:rsidRDefault="001B41E9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5DD37C1C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54D2487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1B41E9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4B7F072A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342B1F8" w14:textId="77777777" w:rsidR="005C0D83" w:rsidRPr="0012516C" w:rsidRDefault="001B41E9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10B25D86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5BA9CC5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031D0929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1B41E9" w14:paraId="6E475D5B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BF52A56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5765E0D0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7A6E658A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783A55D1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70FB2856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1B41E9" w14:paraId="0E1D239F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42D55E79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0E962FE3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32B7C878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4F92757D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40B22AB4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1B41E9" w14:paraId="092128AB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EEC3147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162B3235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1231E4B0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1F1EE7B7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7FAC1EA9" w14:textId="77777777" w:rsidR="001B41E9" w:rsidRDefault="001B41E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5821D18E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24711F96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2D57FA8" w14:textId="77777777" w:rsidR="0026481E" w:rsidRPr="0012516C" w:rsidRDefault="001B41E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738F126A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2C26A29" w14:textId="77777777" w:rsidR="009B1FEC" w:rsidRPr="0012516C" w:rsidRDefault="001B41E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076F9844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F31155C" w14:textId="77777777" w:rsidR="00E11736" w:rsidRPr="0012516C" w:rsidRDefault="001B41E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790D4E26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0E7BFEF2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5F03632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B5C036B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3FBDEE4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0A27B16" w14:textId="77777777" w:rsidR="00801470" w:rsidRPr="0012516C" w:rsidRDefault="001B41E9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2458E5EB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17923A5" w14:textId="77777777" w:rsidR="0017316F" w:rsidRPr="0012516C" w:rsidRDefault="001B41E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1F59180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7FCA3E2" w14:textId="77777777" w:rsidR="0017316F" w:rsidRPr="0012516C" w:rsidRDefault="001B41E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7227EF6D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1191459" w14:textId="77777777" w:rsidR="0017316F" w:rsidRPr="0012516C" w:rsidRDefault="001B41E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A2E559A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E96C26D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18AD877F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433D9F1" w14:textId="77777777" w:rsidR="009F43BE" w:rsidRPr="0012516C" w:rsidRDefault="001B41E9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643CE557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2F63BD01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1E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98F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AD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8E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A5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631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7C536EF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99F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7B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D2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7907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96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9BC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7B8665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FB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D5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8E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39E2C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F8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5666F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B872D8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37A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DA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DCE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C90F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53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0EA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7984B0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C5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6B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3B2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6131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C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6F8E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427200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33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530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64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831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F3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84B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5D65C4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D65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6B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27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38B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C54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043E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C9A638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B6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55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7D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B17B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787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C0B987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7955FEA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48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DF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62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466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B5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0E94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CA4DD6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EA9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82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BA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33B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BF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FE5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9FA720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B5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A9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6E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89D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B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D03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EF1ED8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65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0C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12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06E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72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274E4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51F20D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2C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0A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CF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ADC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3C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BA38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642720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E0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F2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24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126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060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438B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3B5E15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D3C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48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23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5C7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0D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8A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FDAF8E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6C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A6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16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16F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30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32F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3B7A578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AFACD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5840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4FDEF19A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DC74A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34084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38B22B21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7F4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BAEE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262D75B2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3908E5F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2569EB7A" w14:textId="77777777" w:rsidR="008D0BD9" w:rsidRPr="0012516C" w:rsidRDefault="001B41E9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B7B5F2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6FDCE47" w14:textId="77777777" w:rsidR="00CF208B" w:rsidRPr="0012516C" w:rsidRDefault="001B41E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01DF70B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3F38D6B" w14:textId="77777777" w:rsidR="00CF208B" w:rsidRPr="0012516C" w:rsidRDefault="001B41E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61852E85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D567D68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A15D78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2F8FF61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2569D05B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F30D0E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6AFBA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4599F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4A45F7B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B19E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D0FD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418BDB0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DC37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0496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5D5E0B5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EEF7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48F9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19565753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A70D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705C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DB18BB8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0DA6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8682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18BA27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49F7F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BAD50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24E5AF04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1A77EDDE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1B41E9">
        <w:rPr>
          <w:rFonts w:ascii="Cordia New" w:hAnsi="Cordia New"/>
          <w:sz w:val="28"/>
          <w:highlight w:val="lightGray"/>
        </w:rPr>
        <w:t>TESTETS External Corrosion</w:t>
      </w:r>
    </w:p>
    <w:p w14:paraId="05ED2715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0CE75CC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01046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12D0F7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28DC420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F68A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FB6FF" w14:textId="77777777" w:rsidR="006C77D6" w:rsidRPr="0012516C" w:rsidRDefault="001B41E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A2538E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E0E3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D5121F" w14:textId="77777777" w:rsidR="006C77D6" w:rsidRPr="0012516C" w:rsidRDefault="001B41E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6E7045D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4E9A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85AA67" w14:textId="77777777" w:rsidR="006C77D6" w:rsidRPr="0012516C" w:rsidRDefault="001B41E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975314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9F408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C0FC1" w14:textId="77777777" w:rsidR="006C77D6" w:rsidRPr="0012516C" w:rsidRDefault="001B41E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5FF18781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FE8379B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1AAA03B0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698F4CE0" wp14:editId="398510A8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2A44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5CE366F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30B485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2E23F57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B41E9" w14:paraId="4388D822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1CA4C660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noProof/>
                <w:sz w:val="28"/>
              </w:rPr>
              <w:lastRenderedPageBreak/>
              <w:drawing>
                <wp:inline distT="0" distB="0" distL="0" distR="0" wp14:anchorId="40DCCA5C" wp14:editId="714BF047">
                  <wp:extent cx="1772920" cy="7480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94DD13A" wp14:editId="0960543F">
                  <wp:extent cx="1772920" cy="118173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2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785B0C37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57F094C9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1B41E9" w14:paraId="5D281C7E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73D86684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4FE1D1CF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253AD5C8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1B41E9" w14:paraId="7F5C2C19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66D9E882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50B9C228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015A46D6" w14:textId="77777777" w:rsidR="001B41E9" w:rsidRDefault="001B41E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0E14A94E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9AFDBD8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A91C462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527D86A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24A63B3E" w14:textId="77777777" w:rsidR="0019351F" w:rsidRPr="0012516C" w:rsidRDefault="001B41E9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4</w:t>
      </w:r>
      <w:commentRangeStart w:id="0"/>
    </w:p>
    <w:p w14:paraId="183B801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3DAE69B2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7199BFE" w14:textId="77777777" w:rsidR="006C77D6" w:rsidRPr="0012516C" w:rsidRDefault="001B41E9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4</w:t>
      </w:r>
    </w:p>
    <w:p w14:paraId="5C82404E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1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1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1"/>
      </w:r>
    </w:p>
    <w:p w14:paraId="0BE9D2CC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24488326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0CDC14A3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2105DCB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78EB37DE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2CB3B0D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1B41E9" w14:paraId="4093E806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79A56837" w14:textId="77777777" w:rsidR="001B41E9" w:rsidRDefault="001B41E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2" w:name="_GoBack"/>
            <w:bookmarkEnd w:id="2"/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14:paraId="599C07FB" w14:textId="77777777" w:rsidR="001B41E9" w:rsidRDefault="001B41E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14:paraId="51EB07B7" w14:textId="77777777" w:rsidR="001B41E9" w:rsidRDefault="001B41E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1B41E9" w14:paraId="2DD91986" w14:textId="77777777" w:rsidTr="001B41E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05390147" w14:textId="77777777" w:rsidR="001B41E9" w:rsidRDefault="001B41E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76F2C520" w14:textId="77777777" w:rsidR="001B41E9" w:rsidRDefault="001B41E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14:paraId="5A814FA3" w14:textId="77777777" w:rsidR="001B41E9" w:rsidRDefault="001B41E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14:paraId="7CB50670" w14:textId="77777777"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14:paraId="47C4F1F2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6982A31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3B84CFA" w14:textId="77777777" w:rsidR="00775211" w:rsidRPr="0012516C" w:rsidRDefault="001B41E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606DEA8F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73CC64AF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033F8DA1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38291D4D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1C55D537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23E158FA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171F38ED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23D7A83A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35D818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553EE452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68C9F42E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26A9731C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4DB1D050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F8CB4E0" wp14:editId="6403D3DC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706B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B928D2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603E6B5C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01E37AA3" wp14:editId="0EE47F48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7FDD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629B1A2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73470DFA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7F0186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0E5B097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26B46407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16E2BD8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61E2282D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EC5D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7F08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3C2C311F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66545E3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636BDD9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7BDBE0FA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2A5D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6EF3AC3F" wp14:editId="1523DB7C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C076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D209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6417A3C5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79F2AA2F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6D77C34F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268C9FD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3D52BEAC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A699D09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0BA1FDD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1ECFC841" w14:textId="77777777" w:rsidTr="001365E4">
        <w:trPr>
          <w:trHeight w:val="335"/>
          <w:jc w:val="center"/>
        </w:trPr>
        <w:tc>
          <w:tcPr>
            <w:tcW w:w="5698" w:type="dxa"/>
          </w:tcPr>
          <w:p w14:paraId="6F65209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BA7DB6C" wp14:editId="11997AA1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07A1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8782BB4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45317B7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1659A33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07D6ACC1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51AE17B1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279AECB0" w14:textId="77777777" w:rsidTr="001365E4">
        <w:trPr>
          <w:trHeight w:val="335"/>
          <w:jc w:val="center"/>
        </w:trPr>
        <w:tc>
          <w:tcPr>
            <w:tcW w:w="5698" w:type="dxa"/>
          </w:tcPr>
          <w:p w14:paraId="24422F1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8023566" wp14:editId="17C76BC4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6730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A46D6C9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3AAACCA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457A61F6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030CE9C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2171D8E7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77A34B42" w14:textId="77777777" w:rsidTr="001365E4">
        <w:trPr>
          <w:trHeight w:val="3677"/>
          <w:jc w:val="center"/>
        </w:trPr>
        <w:tc>
          <w:tcPr>
            <w:tcW w:w="5698" w:type="dxa"/>
          </w:tcPr>
          <w:p w14:paraId="7D76F37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87DEC48" wp14:editId="71DE7B31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688F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3A19E96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A4DAA1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50825C9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3427D85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A217A2E" w14:textId="77777777" w:rsidTr="001365E4">
        <w:trPr>
          <w:trHeight w:val="3677"/>
          <w:jc w:val="center"/>
        </w:trPr>
        <w:tc>
          <w:tcPr>
            <w:tcW w:w="5698" w:type="dxa"/>
          </w:tcPr>
          <w:p w14:paraId="4E8B120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F28FC5C" wp14:editId="62665579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F2B2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A6728C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293F0D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08B8229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230D23C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7196AA4A" w14:textId="77777777" w:rsidTr="001365E4">
        <w:trPr>
          <w:trHeight w:val="3672"/>
          <w:jc w:val="center"/>
        </w:trPr>
        <w:tc>
          <w:tcPr>
            <w:tcW w:w="5698" w:type="dxa"/>
          </w:tcPr>
          <w:p w14:paraId="0159131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AE9ED22" wp14:editId="4B3AF396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7E7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587B4DD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23268B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02E7F39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1777FFA2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3C0FD1D1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5F11F5C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4E4CDD7E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75DA1924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4B036945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5CEA6B2F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281ED23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173C0FB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10BF22B8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FA3B5E7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16861638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3E5ADDF9" w14:textId="77777777" w:rsidTr="000A272E">
        <w:tc>
          <w:tcPr>
            <w:tcW w:w="2347" w:type="dxa"/>
          </w:tcPr>
          <w:p w14:paraId="310F17C5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2B0FA79A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129D79EB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328055A2" w14:textId="77777777" w:rsidTr="000A272E">
        <w:tc>
          <w:tcPr>
            <w:tcW w:w="2347" w:type="dxa"/>
          </w:tcPr>
          <w:p w14:paraId="3F027CBD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5D782BFC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663C4DC4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062043E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4B497093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5B709E21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A6F4157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692A68EA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B07CFB2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15B7AEB7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42B66E29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2F9FB136" wp14:editId="1C5E37CA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6BACDFE7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621685EB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51C82E2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01D5CAE8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01D5DF9B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0912C684" w14:textId="77777777" w:rsidTr="00052AB4">
        <w:tc>
          <w:tcPr>
            <w:tcW w:w="1985" w:type="dxa"/>
          </w:tcPr>
          <w:p w14:paraId="04EFEF11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03B31AAB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1737DF13" w14:textId="77777777" w:rsidTr="00052AB4">
        <w:tc>
          <w:tcPr>
            <w:tcW w:w="1985" w:type="dxa"/>
          </w:tcPr>
          <w:p w14:paraId="305658A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7B94D18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7122BD23" w14:textId="77777777" w:rsidTr="00052AB4">
        <w:tc>
          <w:tcPr>
            <w:tcW w:w="1985" w:type="dxa"/>
          </w:tcPr>
          <w:p w14:paraId="55758F1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19FECE6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F421578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53E8FB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4C1B066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3D1E22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65DED81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1152BA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1439313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29501CF6" w14:textId="77777777" w:rsidTr="00052AB4">
        <w:tc>
          <w:tcPr>
            <w:tcW w:w="1985" w:type="dxa"/>
          </w:tcPr>
          <w:p w14:paraId="5CBEC89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E226A2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64DEEB31" w14:textId="77777777" w:rsidTr="00052AB4">
        <w:trPr>
          <w:trHeight w:val="778"/>
        </w:trPr>
        <w:tc>
          <w:tcPr>
            <w:tcW w:w="1985" w:type="dxa"/>
          </w:tcPr>
          <w:p w14:paraId="0173D05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530BDA8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08CAD60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68822C0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56F1A5EB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0F771086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5C1AA96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1BA2863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DAC4D61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06218644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4F289447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62CD3CC3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76A0DDED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146ECC2E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99BB69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5B862F8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DB9B336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658F0BAF" wp14:editId="3BC02778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2740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58F0BAF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6F2740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081D06C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5C99799F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6DBC299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37C52865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1AB891A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4CB77F30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5B6F9D7" wp14:editId="679B7F60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36973EFD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63582EA0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9018B3D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B477834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5FDB42F2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79A438DE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2C269FA0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60C68415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3AC5F3FE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72E335C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22753354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37270A6" wp14:editId="685863EC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EE5E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5A4B3F40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21FE49D9" wp14:editId="3363E000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C9DF1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1FE49D9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E6C9DF1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13C64F72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39E2900C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3BCE8B6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41386B7A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2C800D99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47967E19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737064EA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39DC4B10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53386793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5EA462C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7792E2A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90EAE69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2345C864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7255A6D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F0AE6FA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604C0DCA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0B9D9B8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54E251CB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0968AC72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0FAC40C6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E3D979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BEE37E6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7CE378E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DA2039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B71AC2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2E703C8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388C36F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00BE4083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1995357F" wp14:editId="0C3206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26D8F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95357F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4026D8F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1DBD8422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A82DC14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941B46F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48B3DB41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36EF355D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1DF0814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3445B232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70D1F437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192C9D5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3755C0ED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6FD7280D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C286067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40715A1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3ED57C88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F174C58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5BD884C3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C6A20E8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2E7D259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219073A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6536F3F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83A37E8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C7F6558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7E5FC54B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3B20D6C4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75DBF53E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25C35C6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7687B648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4F68E1B0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5A70EC2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74EDD894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639A9721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3CA4C673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185DEE1D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66849B2F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8425350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382D37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7CF861C9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5FCC5421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3CC4566C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53343E4E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64724B5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257FC96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4481CF3F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2F88C0A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421218A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610970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157ED6F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3E09790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0C74DD5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7A5BCCE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2ED0E7F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1F6039DD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998972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7DEC3C30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6ACDE908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7871D1D0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4F1CA03A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1" w:author="SuurBuur" w:date="2017-01-06T11:49:00Z" w:initials="S">
    <w:p w14:paraId="183BC1B1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47825700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6E508193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2187D7CB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736E5618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6AE9BE44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435381B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28B631F6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1CA03A" w15:done="0"/>
  <w15:commentEx w15:paraId="183BC1B1" w15:done="0"/>
  <w15:commentEx w15:paraId="47825700" w15:done="0"/>
  <w15:commentEx w15:paraId="6E508193" w15:done="0"/>
  <w15:commentEx w15:paraId="2187D7CB" w15:done="0"/>
  <w15:commentEx w15:paraId="2435381B" w15:done="0"/>
  <w15:commentEx w15:paraId="28B631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1CA03A" w16cid:durableId="1CE197B6"/>
  <w16cid:commentId w16cid:paraId="183BC1B1" w16cid:durableId="1CE197B7"/>
  <w16cid:commentId w16cid:paraId="47825700" w16cid:durableId="1CE197B8"/>
  <w16cid:commentId w16cid:paraId="6E508193" w16cid:durableId="1CE197B9"/>
  <w16cid:commentId w16cid:paraId="2187D7CB" w16cid:durableId="1CE197BA"/>
  <w16cid:commentId w16cid:paraId="2435381B" w16cid:durableId="1CE197BB"/>
  <w16cid:commentId w16cid:paraId="28B631F6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D445" w14:textId="77777777" w:rsidR="001B41E9" w:rsidRDefault="001B41E9">
      <w:r>
        <w:separator/>
      </w:r>
    </w:p>
  </w:endnote>
  <w:endnote w:type="continuationSeparator" w:id="0">
    <w:p w14:paraId="383C95E3" w14:textId="77777777" w:rsidR="001B41E9" w:rsidRDefault="001B41E9">
      <w:r>
        <w:continuationSeparator/>
      </w:r>
    </w:p>
  </w:endnote>
  <w:endnote w:type="continuationNotice" w:id="1">
    <w:p w14:paraId="7DBED855" w14:textId="77777777" w:rsidR="001B41E9" w:rsidRDefault="001B41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3BD53AA3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48339C" wp14:editId="63F0D52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2199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E375FA5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B41E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B41E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D5D3461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72BE6501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0DC8C6" wp14:editId="6FDC068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62405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0D35C37D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B41E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1B41E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2994A15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FFB44" w14:textId="77777777" w:rsidR="001B41E9" w:rsidRDefault="001B41E9">
      <w:r>
        <w:separator/>
      </w:r>
    </w:p>
  </w:footnote>
  <w:footnote w:type="continuationSeparator" w:id="0">
    <w:p w14:paraId="3DAA0F87" w14:textId="77777777" w:rsidR="001B41E9" w:rsidRDefault="001B41E9">
      <w:r>
        <w:continuationSeparator/>
      </w:r>
    </w:p>
  </w:footnote>
  <w:footnote w:type="continuationNotice" w:id="1">
    <w:p w14:paraId="099B2591" w14:textId="77777777" w:rsidR="001B41E9" w:rsidRDefault="001B41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DC13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788F7C63" wp14:editId="33A3CEB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AE07169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F6B9EF1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E3CFEFE" wp14:editId="750F33EE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03A75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292DAE61" wp14:editId="58879315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0CEF8189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B490EE1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4227048" wp14:editId="183A6A54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E9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1E9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9FC69"/>
  <w15:docId w15:val="{90A08C9C-C6FE-43A8-9FE7-2E38DCAD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mments" Target="comments.xml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99D20-E545-4257-AC93-7B05F4EC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15</Pages>
  <Words>3753</Words>
  <Characters>21393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2017-06-14T08:18:00Z</dcterms:created>
  <dcterms:modified xsi:type="dcterms:W3CDTF">2017-06-14T08:18:00Z</dcterms:modified>
</cp:coreProperties>
</file>