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1CCDA" w14:textId="77777777"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14:paraId="4BFC99C4" w14:textId="77777777"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14:paraId="34A3D47D" w14:textId="77777777"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14:paraId="0C1B828D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66C051C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90CCB41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ADE4C6A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D264325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FEAA49B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7B990B2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4F0D3F4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60028F0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F2F24E0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EA68D39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684BA78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CF2639D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9E44598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54E9D9A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400FE6E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52D8181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DCDE68A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F120A36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21E7770" w14:textId="77777777"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14:paraId="35D8B18B" w14:textId="77777777"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14:paraId="552001A1" w14:textId="77777777"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14:paraId="46441300" w14:textId="77777777" w:rsidTr="005217C1">
        <w:tc>
          <w:tcPr>
            <w:tcW w:w="2376" w:type="dxa"/>
          </w:tcPr>
          <w:p w14:paraId="47EB590D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14:paraId="2AC42037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14:paraId="4114A550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14:paraId="5016C4E7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14:paraId="148CBFC4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14:paraId="76A5809E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14:paraId="2ED75CA9" w14:textId="77777777" w:rsidTr="004477A6">
        <w:trPr>
          <w:trHeight w:val="375"/>
        </w:trPr>
        <w:tc>
          <w:tcPr>
            <w:tcW w:w="2376" w:type="dxa"/>
            <w:vMerge w:val="restart"/>
          </w:tcPr>
          <w:p w14:paraId="3C99CC87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14:paraId="7348359A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3D2331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14:paraId="343D37A0" w14:textId="77777777" w:rsidR="00643FB6" w:rsidRPr="0012516C" w:rsidRDefault="003D2331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 xml:space="preserve">ผลการสำรวจอยู่ในความดูแลครบถ้วน </w:t>
            </w:r>
            <w:r>
              <w:rPr>
                <w:rFonts w:asciiTheme="minorBidi" w:hAnsiTheme="minorBidi" w:cstheme="minorBidi"/>
                <w:sz w:val="28"/>
              </w:rPr>
              <w:t>500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14:paraId="2B8BD782" w14:textId="77777777" w:rsidR="00643FB6" w:rsidRPr="0012516C" w:rsidRDefault="003D233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14:paraId="2E337FFA" w14:textId="77777777" w:rsidTr="004477A6">
        <w:trPr>
          <w:trHeight w:val="390"/>
        </w:trPr>
        <w:tc>
          <w:tcPr>
            <w:tcW w:w="2376" w:type="dxa"/>
            <w:vMerge/>
          </w:tcPr>
          <w:p w14:paraId="170A8F59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0B29F58B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="003D2331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63BD8F6A" w14:textId="77777777" w:rsidR="00221752" w:rsidRPr="0012516C" w:rsidRDefault="003D2331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7A33BF01" w14:textId="77777777" w:rsidR="00643FB6" w:rsidRPr="0012516C" w:rsidRDefault="003D233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14:paraId="21290F89" w14:textId="77777777" w:rsidTr="00305F26">
        <w:trPr>
          <w:trHeight w:val="224"/>
        </w:trPr>
        <w:tc>
          <w:tcPr>
            <w:tcW w:w="2376" w:type="dxa"/>
            <w:vMerge/>
          </w:tcPr>
          <w:p w14:paraId="08C161FB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7DD88A95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="003D2331">
              <w:rPr>
                <w:rFonts w:asciiTheme="minorBidi" w:hAnsiTheme="minorBidi" w:cstheme="minorBidi"/>
                <w:sz w:val="28"/>
                <w:highlight w:val="green"/>
              </w:rPr>
              <w:t>30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7749835E" w14:textId="77777777" w:rsidR="00643FB6" w:rsidRPr="0012516C" w:rsidRDefault="003D2331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5A41961F" w14:textId="77777777" w:rsidR="00643FB6" w:rsidRPr="0012516C" w:rsidRDefault="003D2331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</w:t>
            </w:r>
          </w:p>
        </w:tc>
      </w:tr>
      <w:tr w:rsidR="00643FB6" w:rsidRPr="0012516C" w14:paraId="5E2368CD" w14:textId="77777777" w:rsidTr="00305F26">
        <w:trPr>
          <w:trHeight w:val="50"/>
        </w:trPr>
        <w:tc>
          <w:tcPr>
            <w:tcW w:w="2376" w:type="dxa"/>
            <w:vMerge/>
          </w:tcPr>
          <w:p w14:paraId="3F45C04E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71EF3963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3D2331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01798EFE" w14:textId="77777777" w:rsidR="00643FB6" w:rsidRPr="0012516C" w:rsidRDefault="003D233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2F6F5BD9" w14:textId="77777777" w:rsidR="00643FB6" w:rsidRPr="0012516C" w:rsidRDefault="003D233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14:paraId="18BB1B91" w14:textId="77777777" w:rsidTr="004477A6">
        <w:trPr>
          <w:trHeight w:val="416"/>
        </w:trPr>
        <w:tc>
          <w:tcPr>
            <w:tcW w:w="2376" w:type="dxa"/>
            <w:vMerge/>
          </w:tcPr>
          <w:p w14:paraId="0F786511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14:paraId="18C9FE37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3D2331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14:paraId="182A50EF" w14:textId="77777777" w:rsidR="00643FB6" w:rsidRPr="0012516C" w:rsidRDefault="003D233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14:paraId="2A6FA935" w14:textId="77777777" w:rsidR="00643FB6" w:rsidRPr="0012516C" w:rsidRDefault="003D233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14:paraId="0D709045" w14:textId="77777777" w:rsidTr="005217C1">
        <w:tc>
          <w:tcPr>
            <w:tcW w:w="2376" w:type="dxa"/>
          </w:tcPr>
          <w:p w14:paraId="5D1D3DD3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14:paraId="45D9B1AD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3D2331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4B821483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="003D2331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5859B730" w14:textId="77777777" w:rsidR="00077923" w:rsidRPr="0012516C" w:rsidRDefault="003D2331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14:paraId="04D57EDD" w14:textId="77777777" w:rsidR="00077923" w:rsidRPr="0012516C" w:rsidRDefault="003D233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14:paraId="1F571ACA" w14:textId="77777777" w:rsidTr="005217C1">
        <w:tc>
          <w:tcPr>
            <w:tcW w:w="2376" w:type="dxa"/>
          </w:tcPr>
          <w:p w14:paraId="325B7272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14:paraId="79424EE9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3D2331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7FDA3621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="003D2331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715B88FF" w14:textId="77777777" w:rsidR="003277E5" w:rsidRPr="0012516C" w:rsidRDefault="003D2331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14:paraId="5FA385F6" w14:textId="77777777" w:rsidR="00077923" w:rsidRPr="0012516C" w:rsidRDefault="003D233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14:paraId="6552B4C2" w14:textId="77777777" w:rsidTr="005D4362">
        <w:tc>
          <w:tcPr>
            <w:tcW w:w="2376" w:type="dxa"/>
          </w:tcPr>
          <w:p w14:paraId="6BAB8ADA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14:paraId="2EFAB45F" w14:textId="77777777" w:rsidR="00077923" w:rsidRPr="0012516C" w:rsidRDefault="003D2331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62E67EFF" w14:textId="77777777" w:rsidR="00077923" w:rsidRPr="0012516C" w:rsidRDefault="003D233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14:paraId="3FA2D859" w14:textId="77777777" w:rsidR="00077923" w:rsidRPr="0012516C" w:rsidRDefault="003D2331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14:paraId="5B65DE05" w14:textId="77777777" w:rsidTr="005D4362">
        <w:tc>
          <w:tcPr>
            <w:tcW w:w="2376" w:type="dxa"/>
          </w:tcPr>
          <w:p w14:paraId="30ED5BEE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14:paraId="1CEC910E" w14:textId="77777777" w:rsidR="00077923" w:rsidRPr="0012516C" w:rsidRDefault="003D2331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3A858686" w14:textId="77777777" w:rsidR="00077923" w:rsidRPr="0012516C" w:rsidRDefault="003D2331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14:paraId="2F86A49D" w14:textId="77777777" w:rsidR="00077923" w:rsidRPr="0012516C" w:rsidRDefault="003D233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14:paraId="68FE71EA" w14:textId="77777777" w:rsidTr="00D46B5C">
        <w:tc>
          <w:tcPr>
            <w:tcW w:w="2376" w:type="dxa"/>
          </w:tcPr>
          <w:p w14:paraId="6E034E7D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0FE7081A" w14:textId="77777777" w:rsidR="00077923" w:rsidRPr="0012516C" w:rsidRDefault="003D2331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2D2E7622" w14:textId="77777777" w:rsidR="00077923" w:rsidRPr="0012516C" w:rsidRDefault="003D233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A76C207" w14:textId="77777777" w:rsidR="00077923" w:rsidRPr="0012516C" w:rsidRDefault="003D233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14:paraId="71B84FD6" w14:textId="77777777" w:rsidTr="00156C0F">
        <w:tc>
          <w:tcPr>
            <w:tcW w:w="2376" w:type="dxa"/>
            <w:vMerge w:val="restart"/>
            <w:shd w:val="clear" w:color="auto" w:fill="auto"/>
          </w:tcPr>
          <w:p w14:paraId="04650304" w14:textId="77777777" w:rsidR="00691980" w:rsidRPr="0012516C" w:rsidRDefault="003D2331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14:paraId="32315E3C" w14:textId="77777777" w:rsidR="00691980" w:rsidRPr="0012516C" w:rsidRDefault="003D2331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14:paraId="2AF8FCF7" w14:textId="77777777" w:rsidR="00691980" w:rsidRPr="0012516C" w:rsidRDefault="003D233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14:paraId="2D0D490D" w14:textId="77777777" w:rsidR="00691980" w:rsidRPr="0012516C" w:rsidRDefault="003D2331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14:paraId="02E7446B" w14:textId="77777777" w:rsidTr="00691980">
        <w:tc>
          <w:tcPr>
            <w:tcW w:w="2376" w:type="dxa"/>
            <w:vMerge/>
            <w:shd w:val="clear" w:color="auto" w:fill="auto"/>
          </w:tcPr>
          <w:p w14:paraId="46DBB5F5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5E06386" w14:textId="77777777"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C56FE9F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072E5D0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14:paraId="170DCAE0" w14:textId="77777777" w:rsidTr="00156C0F">
        <w:tc>
          <w:tcPr>
            <w:tcW w:w="2376" w:type="dxa"/>
            <w:vMerge/>
            <w:shd w:val="clear" w:color="auto" w:fill="auto"/>
          </w:tcPr>
          <w:p w14:paraId="7D38670D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14:paraId="77D6680A" w14:textId="77777777"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14:paraId="77624463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14:paraId="0FE67471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14:paraId="072CB338" w14:textId="77777777"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14:paraId="58E41587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411ABFFF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3A447F51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70D50C8E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384FA463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62624D18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70347778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27D82A0F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2AD257D8" w14:textId="77777777"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14:paraId="6280BD80" w14:textId="77777777"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14:paraId="7FF2D500" w14:textId="77777777"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14:paraId="21E26AB8" w14:textId="77777777"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14:paraId="0624E94B" w14:textId="77777777"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14:paraId="51168A8F" w14:textId="77777777"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14:paraId="68CE5F25" w14:textId="77777777"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50250E6B" w14:textId="77777777"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38A70201" w14:textId="77777777"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7A049FC0" w14:textId="77777777"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14:paraId="1E717C38" w14:textId="77777777"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02B72060" w14:textId="77777777"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14:paraId="4661C6E9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14:paraId="3018AFCA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3E1CAC61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14:paraId="6D0DD077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14:paraId="46034D28" w14:textId="77777777"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14:paraId="07B3CEFA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>งานบำรุงรักษาท่อบนแท่นพักท่อก๊าซในทะเล</w:t>
      </w:r>
    </w:p>
    <w:p w14:paraId="1817FF53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14:paraId="6BAAD6F6" w14:textId="77777777"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14:paraId="140583F8" w14:textId="77777777"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32A48A73" w14:textId="77777777"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14:paraId="6D6030F2" w14:textId="77777777"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14:paraId="1E42A595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7DD70DBB" w14:textId="77777777"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14:paraId="3E36BF83" w14:textId="77777777"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14:paraId="555DD2BD" w14:textId="77777777"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14:paraId="0B6A87D0" w14:textId="77777777" w:rsidR="00B224A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2516C">
        <w:rPr>
          <w:rFonts w:ascii="Cordia New" w:hAnsi="Cordia New"/>
          <w:sz w:val="28"/>
        </w:rPr>
        <w:t>Aerial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14:paraId="10E8E04D" w14:textId="77777777"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14:paraId="50F1A41E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6131EAF0" w14:textId="77777777"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14:paraId="530EE36F" w14:textId="77777777"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</w:t>
      </w:r>
      <w:r w:rsidR="006B6B86" w:rsidRPr="0012516C">
        <w:rPr>
          <w:rFonts w:ascii="Cordia New" w:hAnsi="Cordia New"/>
          <w:sz w:val="28"/>
          <w:highlight w:val="lightGray"/>
          <w:cs/>
        </w:rPr>
        <w:lastRenderedPageBreak/>
        <w:t>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14:paraId="7D3808E4" w14:textId="77777777"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14:paraId="69B9FE6C" w14:textId="77777777" w:rsidR="00FC6B34" w:rsidRPr="00EB73F7" w:rsidRDefault="003D2331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 wp14:anchorId="42F86A55" wp14:editId="4F141712">
            <wp:extent cx="5731510" cy="2588260"/>
            <wp:effectExtent l="0" t="0" r="254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6F25" w14:textId="77777777"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14:paraId="1E4EA63A" w14:textId="77777777"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14:paraId="4A4BB2FF" w14:textId="77777777"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14:paraId="551EB5C1" w14:textId="77777777" w:rsidR="004F4505" w:rsidRPr="0012516C" w:rsidRDefault="003D2331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 xml:space="preserve"> 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>2</w:t>
      </w:r>
      <w:r>
        <w:rPr>
          <w:rFonts w:ascii="Cordia New" w:hAnsi="Cordia New" w:cs="Cordia New"/>
          <w:sz w:val="28"/>
          <w:highlight w:val="green"/>
          <w:cs/>
        </w:rPr>
        <w:t xml:space="preserve"> ครั้งต่อปี </w:t>
      </w:r>
      <w:r>
        <w:rPr>
          <w:rFonts w:ascii="Cordia New" w:hAnsi="Cordia New" w:cs="Cordia New"/>
          <w:sz w:val="28"/>
          <w:highlight w:val="green"/>
        </w:rPr>
        <w:br/>
      </w:r>
      <w:r>
        <w:rPr>
          <w:rFonts w:ascii="Cordia New" w:hAnsi="Cordia New" w:cs="Cordia New"/>
          <w:sz w:val="28"/>
          <w:highlight w:val="green"/>
          <w:cs/>
        </w:rPr>
        <w:t xml:space="preserve">สำหรับปี พ.ศ. </w:t>
      </w:r>
      <w:r>
        <w:rPr>
          <w:rFonts w:ascii="Cordia New" w:hAnsi="Cordia New" w:cs="Cordia New"/>
          <w:sz w:val="28"/>
          <w:highlight w:val="green"/>
        </w:rPr>
        <w:t>2559</w:t>
      </w:r>
      <w:r>
        <w:rPr>
          <w:rFonts w:ascii="Cordia New" w:hAnsi="Cordia New" w:cs="Cordia New"/>
          <w:sz w:val="28"/>
          <w:highlight w:val="green"/>
          <w:cs/>
        </w:rPr>
        <w:t xml:space="preserve"> 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>1,2,3,5,6,8,9,10</w:t>
      </w:r>
      <w:r>
        <w:rPr>
          <w:rFonts w:ascii="Cordia New" w:hAnsi="Cordia New" w:cs="Cordia New"/>
          <w:sz w:val="28"/>
          <w:highlight w:val="green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</w:rPr>
        <w:t>11</w:t>
      </w:r>
    </w:p>
    <w:p w14:paraId="162F9424" w14:textId="77777777" w:rsidR="00AC06BE" w:rsidRPr="0012516C" w:rsidRDefault="003D2331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>4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  <w:u w:val="single"/>
        </w:rPr>
        <w:t>7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</w:t>
      </w:r>
      <w:r>
        <w:rPr>
          <w:rFonts w:ascii="Cordia New" w:hAnsi="Cordia New" w:cs="Cordia New"/>
          <w:sz w:val="28"/>
          <w:highlight w:val="green"/>
          <w:u w:val="single"/>
        </w:rPr>
        <w:br/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14:paraId="3A52F98D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1C3C7336" w14:textId="77777777"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14:paraId="561CA20D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2381B8D9" w14:textId="77777777" w:rsidR="003576E0" w:rsidRPr="0012516C" w:rsidRDefault="003D2331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TEST</w:t>
      </w:r>
    </w:p>
    <w:p w14:paraId="429D146E" w14:textId="77777777"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14:paraId="1F259143" w14:textId="77777777"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14:paraId="7F426DE2" w14:textId="77777777"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14:paraId="327E804C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3A0CAD90" w14:textId="77777777"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3D2331" w14:paraId="06F70138" w14:textId="77777777" w:rsidTr="003D233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136B51DF" w14:textId="77777777" w:rsidR="003D2331" w:rsidRDefault="003D233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14:paraId="17308259" w14:textId="77777777" w:rsidR="003D2331" w:rsidRDefault="003D233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14:paraId="3B055BDC" w14:textId="77777777" w:rsidR="003D2331" w:rsidRDefault="003D233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14:paraId="57A1E45B" w14:textId="77777777" w:rsidR="003D2331" w:rsidRDefault="003D233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14:paraId="78C2644D" w14:textId="77777777" w:rsidR="003D2331" w:rsidRDefault="003D233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14:paraId="548ED7BB" w14:textId="77777777" w:rsidR="003D2331" w:rsidRDefault="003D233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3D2331" w14:paraId="774C6954" w14:textId="77777777" w:rsidTr="003D233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4CF6847B" w14:textId="77777777" w:rsidR="003D2331" w:rsidRDefault="003D233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284532EF" w14:textId="77777777" w:rsidR="003D2331" w:rsidRDefault="003D233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01BFC2E9" w14:textId="77777777" w:rsidR="003D2331" w:rsidRDefault="003D233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34A50E15" w14:textId="77777777" w:rsidR="003D2331" w:rsidRDefault="003D233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3B1A0044" w14:textId="77777777" w:rsidR="003D2331" w:rsidRDefault="003D233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6F8909DD" w14:textId="77777777" w:rsidR="003D2331" w:rsidRDefault="003D233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rfrfrf</w:t>
            </w:r>
          </w:p>
        </w:tc>
      </w:tr>
      <w:tr w:rsidR="003D2331" w14:paraId="1BA99CBA" w14:textId="77777777" w:rsidTr="003D233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4971BA12" w14:textId="77777777" w:rsidR="003D2331" w:rsidRDefault="003D233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2AFC1670" w14:textId="77777777" w:rsidR="003D2331" w:rsidRDefault="003D233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23F58E9F" w14:textId="77777777" w:rsidR="003D2331" w:rsidRDefault="003D233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1E6D2BA0" w14:textId="77777777" w:rsidR="003D2331" w:rsidRDefault="003D233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5D2F6600" w14:textId="77777777" w:rsidR="003D2331" w:rsidRDefault="003D233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7E68F5C6" w14:textId="77777777" w:rsidR="003D2331" w:rsidRDefault="003D233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3D2331" w14:paraId="47DFF12F" w14:textId="77777777" w:rsidTr="003D233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54EE3F58" w14:textId="77777777" w:rsidR="003D2331" w:rsidRDefault="003D233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53010083" w14:textId="77777777" w:rsidR="003D2331" w:rsidRDefault="003D233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687D90DB" w14:textId="77777777" w:rsidR="003D2331" w:rsidRDefault="003D233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342B17A6" w14:textId="77777777" w:rsidR="003D2331" w:rsidRDefault="003D233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7436F8F8" w14:textId="77777777" w:rsidR="003D2331" w:rsidRDefault="003D233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7BFA2EBD" w14:textId="77777777" w:rsidR="003D2331" w:rsidRDefault="003D233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rffrf</w:t>
            </w:r>
          </w:p>
        </w:tc>
      </w:tr>
      <w:tr w:rsidR="003D2331" w14:paraId="19D665EF" w14:textId="77777777" w:rsidTr="003D233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753480E5" w14:textId="77777777" w:rsidR="003D2331" w:rsidRDefault="003D233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7A41D5D0" w14:textId="77777777" w:rsidR="003D2331" w:rsidRDefault="003D233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4AB479E2" w14:textId="77777777" w:rsidR="003D2331" w:rsidRDefault="003D233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08B4AD8B" w14:textId="77777777" w:rsidR="003D2331" w:rsidRDefault="003D233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16726A31" w14:textId="77777777" w:rsidR="003D2331" w:rsidRDefault="003D233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3E609239" w14:textId="77777777" w:rsidR="003D2331" w:rsidRDefault="003D233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3D2331" w14:paraId="1E99C4E3" w14:textId="77777777" w:rsidTr="003D233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51113167" w14:textId="77777777" w:rsidR="003D2331" w:rsidRDefault="003D233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1BA1235F" w14:textId="77777777" w:rsidR="003D2331" w:rsidRDefault="003D233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0FD6BD05" w14:textId="77777777" w:rsidR="003D2331" w:rsidRDefault="003D233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3C1E2390" w14:textId="77777777" w:rsidR="003D2331" w:rsidRDefault="003D233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6B470E5F" w14:textId="77777777" w:rsidR="003D2331" w:rsidRDefault="003D233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1FFF4228" w14:textId="77777777" w:rsidR="003D2331" w:rsidRDefault="003D233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14:paraId="0C22EF77" w14:textId="77777777"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14:paraId="33496825" w14:textId="77777777"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14:paraId="222D2AF6" w14:textId="77777777"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3D2331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3D2331">
        <w:rPr>
          <w:rFonts w:ascii="Cordia New" w:hAnsi="Cordia New"/>
          <w:sz w:val="28"/>
          <w:highlight w:val="green"/>
        </w:rPr>
        <w:t>RC4000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3D2331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14:paraId="39D5D8D7" w14:textId="77777777" w:rsidR="00167548" w:rsidRPr="0012516C" w:rsidRDefault="003D2331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14:paraId="5BEC6FCB" w14:textId="77777777"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14:paraId="1889A7B9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73F42A0A" w14:textId="77777777" w:rsidR="006F5447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="003D2331">
        <w:rPr>
          <w:rFonts w:ascii="Cordia New" w:eastAsia="Tahoma" w:hAnsi="Cordia New"/>
          <w:kern w:val="24"/>
          <w:sz w:val="28"/>
          <w:highlight w:val="green"/>
        </w:rPr>
        <w:t>ggg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3D2331">
        <w:rPr>
          <w:rFonts w:ascii="Cordia New" w:hAnsi="Cordia New"/>
          <w:sz w:val="28"/>
          <w:highlight w:val="green"/>
        </w:rPr>
        <w:t>RC4000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3D2331">
        <w:rPr>
          <w:rFonts w:ascii="Cordia New" w:hAnsi="Cordia New"/>
          <w:sz w:val="28"/>
          <w:highlight w:val="green"/>
          <w:cs/>
        </w:rPr>
        <w:t>เมษายน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</w:t>
      </w:r>
      <w:r w:rsidR="003D2331">
        <w:rPr>
          <w:rFonts w:ascii="Cordia New" w:eastAsia="Tahoma" w:hAnsi="Cordia New"/>
          <w:kern w:val="24"/>
          <w:sz w:val="28"/>
          <w:highlight w:val="green"/>
        </w:rPr>
        <w:t>10</w:t>
      </w:r>
      <w:r w:rsidRPr="00167548">
        <w:rPr>
          <w:rFonts w:ascii="Cordia New" w:hAnsi="Cordia New"/>
          <w:sz w:val="28"/>
          <w:highlight w:val="green"/>
          <w:cs/>
        </w:rPr>
        <w:t xml:space="preserve"> หลุม</w:t>
      </w:r>
    </w:p>
    <w:p w14:paraId="78FDA68F" w14:textId="77777777"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14:paraId="35EBAF91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2DBB0BA5" w14:textId="77777777" w:rsidR="005C0D83" w:rsidRPr="0012516C" w:rsidRDefault="003D2331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tetstettstet</w:t>
      </w:r>
    </w:p>
    <w:p w14:paraId="7BBA74BB" w14:textId="77777777"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3B1D2830" w14:textId="77777777" w:rsidR="00F01C43" w:rsidRDefault="003D2331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Detail</w:t>
      </w:r>
    </w:p>
    <w:p w14:paraId="689B95D2" w14:textId="77777777"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14:paraId="33CF9812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3E09AAE7" w14:textId="77777777" w:rsidR="007A3C83" w:rsidRPr="0012516C" w:rsidRDefault="003D2331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Plan</w:t>
      </w:r>
    </w:p>
    <w:p w14:paraId="13EE3AE2" w14:textId="77777777"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3D2331" w14:paraId="052BD135" w14:textId="77777777" w:rsidTr="003D233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3555B736" w14:textId="77777777" w:rsidR="003D2331" w:rsidRDefault="003D233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14:paraId="3462548E" w14:textId="77777777" w:rsidR="003D2331" w:rsidRDefault="003D233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14:paraId="3B529F6E" w14:textId="77777777" w:rsidR="003D2331" w:rsidRDefault="003D233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14:paraId="6BBB229D" w14:textId="77777777" w:rsidR="003D2331" w:rsidRDefault="003D233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3D2331" w14:paraId="75FF2FDD" w14:textId="77777777" w:rsidTr="003D233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7D058E94" w14:textId="77777777" w:rsidR="003D2331" w:rsidRDefault="003D233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</w:t>
            </w:r>
          </w:p>
        </w:tc>
        <w:tc>
          <w:tcPr>
            <w:tcW w:w="2256" w:type="dxa"/>
            <w:shd w:val="clear" w:color="auto" w:fill="auto"/>
          </w:tcPr>
          <w:p w14:paraId="593BCA09" w14:textId="77777777" w:rsidR="003D2331" w:rsidRDefault="003D233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</w:t>
            </w:r>
          </w:p>
        </w:tc>
        <w:tc>
          <w:tcPr>
            <w:tcW w:w="2257" w:type="dxa"/>
            <w:shd w:val="clear" w:color="auto" w:fill="auto"/>
          </w:tcPr>
          <w:p w14:paraId="65C2A84A" w14:textId="77777777" w:rsidR="003D2331" w:rsidRDefault="003D233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</w:t>
            </w:r>
          </w:p>
        </w:tc>
        <w:tc>
          <w:tcPr>
            <w:tcW w:w="2257" w:type="dxa"/>
            <w:shd w:val="clear" w:color="auto" w:fill="auto"/>
          </w:tcPr>
          <w:p w14:paraId="77BF03BC" w14:textId="77777777" w:rsidR="003D2331" w:rsidRDefault="003D233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</w:t>
            </w:r>
          </w:p>
        </w:tc>
      </w:tr>
      <w:tr w:rsidR="003D2331" w14:paraId="62842096" w14:textId="77777777" w:rsidTr="003D233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59DC3921" w14:textId="77777777" w:rsidR="003D2331" w:rsidRDefault="003D233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Chomtong2</w:t>
            </w:r>
          </w:p>
        </w:tc>
        <w:tc>
          <w:tcPr>
            <w:tcW w:w="2256" w:type="dxa"/>
            <w:shd w:val="clear" w:color="auto" w:fill="auto"/>
          </w:tcPr>
          <w:p w14:paraId="70888CF7" w14:textId="77777777" w:rsidR="003D2331" w:rsidRDefault="003D233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point2</w:t>
            </w:r>
          </w:p>
        </w:tc>
        <w:tc>
          <w:tcPr>
            <w:tcW w:w="2257" w:type="dxa"/>
            <w:shd w:val="clear" w:color="auto" w:fill="auto"/>
          </w:tcPr>
          <w:p w14:paraId="4194C1BD" w14:textId="77777777" w:rsidR="003D2331" w:rsidRDefault="003D233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902</w:t>
            </w:r>
          </w:p>
        </w:tc>
        <w:tc>
          <w:tcPr>
            <w:tcW w:w="2257" w:type="dxa"/>
            <w:shd w:val="clear" w:color="auto" w:fill="auto"/>
          </w:tcPr>
          <w:p w14:paraId="02D9399E" w14:textId="77777777" w:rsidR="003D2331" w:rsidRDefault="003D233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ok2</w:t>
            </w:r>
          </w:p>
        </w:tc>
      </w:tr>
    </w:tbl>
    <w:p w14:paraId="01E3118F" w14:textId="77777777"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14:paraId="7F25571D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568BEE45" w14:textId="77777777" w:rsidR="005C0D83" w:rsidRPr="00D41563" w:rsidRDefault="003D2331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Soil Erosion : result</w:t>
      </w:r>
    </w:p>
    <w:p w14:paraId="5140ABDA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390D9B6B" w14:textId="77777777"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3D2331">
        <w:rPr>
          <w:rFonts w:ascii="Cordia New" w:hAnsi="Cordia New"/>
          <w:sz w:val="28"/>
          <w:highlight w:val="yellow"/>
        </w:rPr>
        <w:t>Soil Erosion : future</w:t>
      </w:r>
      <w:r w:rsidR="00D41563" w:rsidRPr="0012516C">
        <w:rPr>
          <w:rFonts w:ascii="Cordia New" w:hAnsi="Cordia New"/>
          <w:sz w:val="28"/>
        </w:rPr>
        <w:t xml:space="preserve"> </w:t>
      </w:r>
    </w:p>
    <w:p w14:paraId="5A102DD0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39BA6B84" w14:textId="77777777" w:rsidR="005C0D83" w:rsidRPr="0012516C" w:rsidRDefault="003D2331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Soil Erosion : Obstuce</w:t>
      </w:r>
    </w:p>
    <w:p w14:paraId="3FBB7075" w14:textId="77777777"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14D6199D" w14:textId="77777777"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14:paraId="74A15F18" w14:textId="77777777"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3D2331" w14:paraId="52F0A4F1" w14:textId="77777777" w:rsidTr="003D2331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14:paraId="6DCA0B5C" w14:textId="77777777" w:rsidR="003D2331" w:rsidRDefault="003D233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14:paraId="7B22BB22" w14:textId="77777777" w:rsidR="003D2331" w:rsidRDefault="003D233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14:paraId="7E720B26" w14:textId="77777777" w:rsidR="003D2331" w:rsidRDefault="003D233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14:paraId="78229E1F" w14:textId="77777777" w:rsidR="003D2331" w:rsidRDefault="003D233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14:paraId="63190C10" w14:textId="77777777" w:rsidR="003D2331" w:rsidRDefault="003D233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3D2331" w14:paraId="56E64EE9" w14:textId="77777777" w:rsidTr="003D2331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14:paraId="74F4974D" w14:textId="77777777" w:rsidR="003D2331" w:rsidRDefault="003D233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lastRenderedPageBreak/>
              <w:t>Area1</w:t>
            </w:r>
          </w:p>
        </w:tc>
        <w:tc>
          <w:tcPr>
            <w:tcW w:w="1805" w:type="dxa"/>
            <w:shd w:val="clear" w:color="auto" w:fill="auto"/>
          </w:tcPr>
          <w:p w14:paraId="665D586F" w14:textId="77777777" w:rsidR="003D2331" w:rsidRDefault="003D233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14:paraId="26169715" w14:textId="77777777" w:rsidR="003D2331" w:rsidRDefault="003D233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14:paraId="4BAEC4AA" w14:textId="77777777" w:rsidR="003D2331" w:rsidRDefault="003D233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14:paraId="0ABB84E7" w14:textId="77777777" w:rsidR="003D2331" w:rsidRDefault="003D233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  <w:tr w:rsidR="003D2331" w14:paraId="597BF277" w14:textId="77777777" w:rsidTr="003D2331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14:paraId="5C6E14F0" w14:textId="77777777" w:rsidR="003D2331" w:rsidRDefault="003D233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Area2</w:t>
            </w:r>
          </w:p>
        </w:tc>
        <w:tc>
          <w:tcPr>
            <w:tcW w:w="1805" w:type="dxa"/>
            <w:shd w:val="clear" w:color="auto" w:fill="auto"/>
          </w:tcPr>
          <w:p w14:paraId="0626224B" w14:textId="77777777" w:rsidR="003D2331" w:rsidRDefault="003D233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14:paraId="7FFE4852" w14:textId="77777777" w:rsidR="003D2331" w:rsidRDefault="003D233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14:paraId="59297104" w14:textId="77777777" w:rsidR="003D2331" w:rsidRDefault="003D233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14:paraId="25E190C7" w14:textId="77777777" w:rsidR="003D2331" w:rsidRDefault="003D233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14:paraId="0311A6B6" w14:textId="77777777"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14:paraId="573541AC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31254E1C" w14:textId="77777777" w:rsidR="0026481E" w:rsidRPr="0012516C" w:rsidRDefault="003D2331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ggggg</w:t>
      </w:r>
    </w:p>
    <w:p w14:paraId="7F3264DB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4B5419D9" w14:textId="77777777" w:rsidR="009B1FEC" w:rsidRPr="0012516C" w:rsidRDefault="003D2331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</w:rPr>
        <w:t>TEST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14:paraId="74707012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1888655E" w14:textId="77777777" w:rsidR="00E11736" w:rsidRPr="0012516C" w:rsidRDefault="003D2331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</w:rPr>
        <w:t>gg</w:t>
      </w:r>
    </w:p>
    <w:p w14:paraId="43A58052" w14:textId="77777777"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14:paraId="3F3893F8" w14:textId="77777777" w:rsidR="005B200B" w:rsidRPr="0012516C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Pr="0012516C">
        <w:rPr>
          <w:rFonts w:ascii="Cordia New" w:hAnsi="Cordia New" w:cs="Cordia New"/>
          <w:sz w:val="28"/>
          <w:highlight w:val="lightGray"/>
        </w:rPr>
        <w:t>CP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78916430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7CBD7022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0A83BB5F" w14:textId="77777777"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7AB7D817" w14:textId="77777777" w:rsidR="00801470" w:rsidRPr="0012516C" w:rsidRDefault="003D2331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ROV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14:paraId="79E9ED7A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1E485CBB" w14:textId="77777777" w:rsidR="0017316F" w:rsidRPr="0012516C" w:rsidRDefault="003D2331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14:paraId="591A2BB4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5C0B73F4" w14:textId="77777777" w:rsidR="0017316F" w:rsidRPr="0012516C" w:rsidRDefault="003D2331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14:paraId="3E6C3022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577F4FAF" w14:textId="77777777" w:rsidR="0017316F" w:rsidRPr="0012516C" w:rsidRDefault="003D2331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14:paraId="4A20C36A" w14:textId="77777777"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65F5A75A" w14:textId="77777777"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14:paraId="1C220C7A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6145638F" w14:textId="77777777" w:rsidR="009F43BE" w:rsidRPr="0012516C" w:rsidRDefault="003D2331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14:paraId="3E094A7A" w14:textId="77777777"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14:paraId="49C7F126" w14:textId="77777777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B08E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0826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8252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7152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4336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55707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14:paraId="04E299B2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B24E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4AE6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38D7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B80014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7C8E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13CE6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43764210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EE55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0B30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1533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620A86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A6A4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0D11F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2A1B8329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12EC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CC01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221D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B96677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C948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FB132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29F4C7E1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37F4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5C5C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0D26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45CB2E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0A24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ADDC9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1A899DC9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4C49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714D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6A41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0E99C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ED07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2FB04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26446102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6D84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3CE5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0DD4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6445C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96D8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BB309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47A1D188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A542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A5DF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913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4EBA9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1A11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9CC798" w14:textId="77777777"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14:paraId="432A76C0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03AE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08A5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8A81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3F53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7FE1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8B6EE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16A8DAD6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A6DA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C971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C88B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5EC5C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9666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A972E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7217B73D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0149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3764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DBF6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FB42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50F9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33A39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133FAB52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D81C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8178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BF31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94052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585D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FD8E0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0A02978E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C226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0E3C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EDD4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C998F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BBA7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9D7E4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06934193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CDEA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7869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400D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1F13C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0413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F1F00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26A0C39A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75AE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1F3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352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9432E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31B0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206A7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3C9D5090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CAE4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7CB7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65C7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72A2A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93F4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3EA06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14:paraId="5617FBD4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86B6B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DD02B" w14:textId="77777777"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14:paraId="1168768B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4D7BE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58B29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14:paraId="04C87CE3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87362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F5BFB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14:paraId="1A6BB5A2" w14:textId="77777777"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14:paraId="3123BEED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ผลการดำเนินงาน</w:t>
      </w:r>
    </w:p>
    <w:p w14:paraId="436050FB" w14:textId="77777777" w:rsidR="008D0BD9" w:rsidRPr="0012516C" w:rsidRDefault="003D2331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TEST Span</w:t>
      </w:r>
      <w:r>
        <w:rPr>
          <w:rFonts w:ascii="Cordia New" w:hAnsi="Cordia New"/>
          <w:sz w:val="28"/>
          <w:highlight w:val="yellow"/>
        </w:rPr>
        <w:br/>
        <w:t>asasassaas</w:t>
      </w:r>
      <w:r>
        <w:rPr>
          <w:rFonts w:ascii="Cordia New" w:hAnsi="Cordia New"/>
          <w:sz w:val="28"/>
          <w:highlight w:val="yellow"/>
        </w:rPr>
        <w:br/>
        <w:t>fhghgh</w:t>
      </w:r>
      <w:r>
        <w:rPr>
          <w:rFonts w:ascii="Cordia New" w:hAnsi="Cordia New"/>
          <w:sz w:val="28"/>
          <w:highlight w:val="yellow"/>
        </w:rPr>
        <w:br/>
        <w:t>hgh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14:paraId="610F8094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2AC48DFA" w14:textId="77777777" w:rsidR="00CF208B" w:rsidRPr="0012516C" w:rsidRDefault="003D2331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14:paraId="51876BFD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53469D47" w14:textId="77777777" w:rsidR="00CF208B" w:rsidRPr="0012516C" w:rsidRDefault="003D2331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14:paraId="570C9ADD" w14:textId="77777777"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199DE39C" w14:textId="77777777" w:rsidR="00100764" w:rsidRPr="0012516C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Pr="0012516C">
        <w:rPr>
          <w:rFonts w:ascii="Cordia New" w:hAnsi="Cordia New"/>
          <w:sz w:val="28"/>
          <w:highlight w:val="lightGray"/>
        </w:rPr>
        <w:t>Cathodic Protection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59318A8C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5C9D0382" w14:textId="77777777"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14:paraId="0E9C8C96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490B97EF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CA21B9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7C77C5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14:paraId="0AEA28F2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D07DB8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73EA23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14:paraId="75C4D74D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31726D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FFA761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359BFDA4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84A57A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CD0094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1A45CEAA" w14:textId="77777777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5E482E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03F11E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33FCE1D8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15FD2B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9E10F1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16413E75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70E26E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AB49F7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14:paraId="6005CB0B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14:paraId="594B5C35" w14:textId="77777777"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lastRenderedPageBreak/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="003D2331">
        <w:rPr>
          <w:rFonts w:ascii="Cordia New" w:hAnsi="Cordia New"/>
          <w:sz w:val="28"/>
          <w:highlight w:val="lightGray"/>
        </w:rPr>
        <w:t>TESTETS External Corrosion</w:t>
      </w:r>
    </w:p>
    <w:p w14:paraId="3B1D36B8" w14:textId="77777777"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49147E0E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C90609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F97544" w14:textId="77777777"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14:paraId="068128D2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34BC73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2E47B1" w14:textId="77777777" w:rsidR="006C77D6" w:rsidRPr="0012516C" w:rsidRDefault="003D233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38D57D05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07B9C3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6E2D87" w14:textId="77777777" w:rsidR="006C77D6" w:rsidRPr="0012516C" w:rsidRDefault="003D233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73AE3A0C" w14:textId="77777777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29EEA6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B53B3B" w14:textId="77777777" w:rsidR="006C77D6" w:rsidRPr="0012516C" w:rsidRDefault="003D233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3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60519C8E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F5C2AF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3ABC2B" w14:textId="77777777" w:rsidR="006C77D6" w:rsidRPr="0012516C" w:rsidRDefault="003D233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14:paraId="35EFD2BF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4C74B716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14:paraId="34A0AEB2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50C5DF5C" wp14:editId="5216B3BF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A521" w14:textId="77777777"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14:paraId="177D9AE3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48ABBD46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7F88F2DA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3D2331" w14:paraId="4D391CDF" w14:textId="77777777" w:rsidTr="003D233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14:paraId="43D99FE3" w14:textId="77777777" w:rsidR="003D2331" w:rsidRDefault="003D233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14:paraId="0ED7A9B3" w14:textId="77777777" w:rsidR="003D2331" w:rsidRDefault="003D233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14:paraId="0295F087" w14:textId="77777777" w:rsidR="003D2331" w:rsidRDefault="003D233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3D2331" w14:paraId="5EFC3698" w14:textId="77777777" w:rsidTr="003D233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14:paraId="231568D6" w14:textId="77777777" w:rsidR="003D2331" w:rsidRDefault="003D233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14:paraId="0763B1B6" w14:textId="77777777" w:rsidR="003D2331" w:rsidRDefault="003D233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14:paraId="16A55009" w14:textId="77777777" w:rsidR="003D2331" w:rsidRDefault="003D233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</w:tr>
      <w:tr w:rsidR="003D2331" w14:paraId="69DADDEF" w14:textId="77777777" w:rsidTr="003D233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14:paraId="0CC75072" w14:textId="77777777" w:rsidR="003D2331" w:rsidRDefault="003D233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14:paraId="5565D61E" w14:textId="77777777" w:rsidR="003D2331" w:rsidRDefault="003D233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14:paraId="3ED41949" w14:textId="77777777" w:rsidR="003D2331" w:rsidRDefault="003D233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</w:tr>
    </w:tbl>
    <w:p w14:paraId="0C81008E" w14:textId="77777777"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4BFEFC2F" w14:textId="77777777"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lastRenderedPageBreak/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101D848C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5772B0CC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65F555F4" w14:textId="77777777" w:rsidR="0019351F" w:rsidRPr="0012516C" w:rsidRDefault="002835E1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green"/>
        </w:rPr>
        <w:t>[image_h13]</w:t>
      </w:r>
      <w:commentRangeStart w:id="0"/>
    </w:p>
    <w:p w14:paraId="0FEF554C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  <w:commentRangeEnd w:id="0"/>
      <w:r w:rsidR="003E5EAC" w:rsidRPr="0012516C">
        <w:rPr>
          <w:rStyle w:val="CommentReference"/>
          <w:rFonts w:ascii="Angsana New" w:eastAsia="SimSun" w:hAnsi="Angsana New"/>
          <w:highlight w:val="green"/>
          <w:lang w:eastAsia="zh-CN"/>
        </w:rPr>
        <w:commentReference w:id="0"/>
      </w:r>
    </w:p>
    <w:p w14:paraId="6BA80E69" w14:textId="77777777"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14:paraId="293DCF20" w14:textId="77777777" w:rsidR="006C77D6" w:rsidRPr="0012516C" w:rsidRDefault="002835E1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</w:rPr>
        <w:t>[image_h14]</w:t>
      </w:r>
    </w:p>
    <w:p w14:paraId="433FD791" w14:textId="77777777"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</w:rPr>
      </w:pPr>
      <w:commentRangeStart w:id="1"/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  <w:commentRangeEnd w:id="1"/>
      <w:r w:rsidR="005A3CA5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1"/>
      </w:r>
    </w:p>
    <w:p w14:paraId="033DA075" w14:textId="77777777"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14:paraId="6E41669E" w14:textId="77777777"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14:paraId="5E0AAB7E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5A61E780" w14:textId="77777777"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14:paraId="78FAF476" w14:textId="77777777"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4E814056" w14:textId="77777777"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3D2331" w14:paraId="65CF5C58" w14:textId="77777777" w:rsidTr="003D233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14:paraId="4F8E0B9E" w14:textId="77777777" w:rsidR="003D2331" w:rsidRDefault="003D233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4BFA92BC" wp14:editId="66DC02CC">
                  <wp:extent cx="1772920" cy="74803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2920" cy="748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21643769" wp14:editId="1CAE6ED2">
                  <wp:extent cx="1772920" cy="1181735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2920" cy="118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2" w:name="_GoBack"/>
            <w:bookmarkEnd w:id="2"/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14:paraId="17608737" w14:textId="77777777" w:rsidR="003D2331" w:rsidRDefault="003D233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14:paraId="6D300226" w14:textId="77777777" w:rsidR="003D2331" w:rsidRDefault="003D233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3D2331" w14:paraId="01A9169F" w14:textId="77777777" w:rsidTr="003D233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14:paraId="5F169593" w14:textId="77777777" w:rsidR="003D2331" w:rsidRDefault="003D233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14:paraId="0075210B" w14:textId="77777777" w:rsidR="003D2331" w:rsidRDefault="003D233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14:paraId="2881410B" w14:textId="77777777" w:rsidR="003D2331" w:rsidRDefault="003D233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</w:tr>
    </w:tbl>
    <w:p w14:paraId="4ED585A6" w14:textId="77777777"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14:paraId="7075161F" w14:textId="77777777"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14:paraId="56DE84AB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3194730E" w14:textId="77777777" w:rsidR="00775211" w:rsidRPr="0012516C" w:rsidRDefault="003D2331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TESTETS External Corrosion</w:t>
      </w:r>
    </w:p>
    <w:p w14:paraId="270EBF3F" w14:textId="77777777"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14:paraId="7BCBA196" w14:textId="77777777" w:rsidR="00FE5BBE" w:rsidRPr="0012516C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lastRenderedPageBreak/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14:paraId="4E02DF31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14:paraId="5F3943A0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14:paraId="32E42F63" w14:textId="77777777"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14:paraId="76FAAFC5" w14:textId="77777777"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14:paraId="0A360B5C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565E8663" w14:textId="77777777" w:rsidR="00765F92" w:rsidRPr="0012516C" w:rsidRDefault="00945872" w:rsidP="00771DB6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cs/>
        </w:rPr>
        <w:t xml:space="preserve">แผนงานสำหรับเดือนมกราคม - มีนาคมมีทั้งสิ้น </w:t>
      </w:r>
      <w:r w:rsidRPr="0012516C">
        <w:rPr>
          <w:rFonts w:ascii="Cordia New" w:hAnsi="Cordia New"/>
          <w:sz w:val="28"/>
        </w:rPr>
        <w:t xml:space="preserve">12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="00D3527F" w:rsidRPr="0012516C">
        <w:rPr>
          <w:rFonts w:ascii="Cordia New" w:hAnsi="Cordia New"/>
          <w:sz w:val="28"/>
        </w:rPr>
        <w:t>6</w:t>
      </w:r>
      <w:r w:rsidRPr="0012516C">
        <w:rPr>
          <w:rFonts w:ascii="Cordia New" w:hAnsi="Cordia New"/>
          <w:sz w:val="28"/>
          <w:cs/>
        </w:rPr>
        <w:t xml:space="preserve"> เส้นท่อดังนี้ (</w:t>
      </w:r>
      <w:r w:rsidRPr="0012516C">
        <w:rPr>
          <w:rFonts w:ascii="Cordia New" w:hAnsi="Cordia New"/>
          <w:sz w:val="28"/>
        </w:rPr>
        <w:t>PTT Cleaning PIG</w:t>
      </w:r>
      <w:r w:rsidRPr="0012516C">
        <w:rPr>
          <w:rFonts w:ascii="Cordia New" w:hAnsi="Cordia New"/>
          <w:sz w:val="28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03566620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14:paraId="24988B28" w14:textId="77777777"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14:paraId="0B1F337C" w14:textId="77777777"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4706C721" w14:textId="77777777"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14:paraId="6A1227D5" w14:textId="77777777"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6ADE2030" wp14:editId="6685D097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F1754" w14:textId="77777777"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6D7EE281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14:paraId="37C46BC5" w14:textId="77777777"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36A01423" wp14:editId="3631500B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7369E" w14:textId="77777777"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14:paraId="63A6FAE7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17F44FE7" w14:textId="77777777" w:rsidR="00765F92" w:rsidRPr="0012516C" w:rsidRDefault="0011367E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lastRenderedPageBreak/>
        <w:t>รท. และเขตปฏิบัติการที่เกี่ยวข้อง สามารถ</w:t>
      </w:r>
      <w:r w:rsidRPr="0012516C">
        <w:rPr>
          <w:rFonts w:ascii="Cordia New" w:hAnsi="Cordia New"/>
          <w:sz w:val="28"/>
        </w:rPr>
        <w:t xml:space="preserve"> run Cleaning PIG </w:t>
      </w:r>
      <w:r w:rsidRPr="0012516C">
        <w:rPr>
          <w:rFonts w:ascii="Cordia New" w:hAnsi="Cordia New"/>
          <w:sz w:val="28"/>
          <w:cs/>
        </w:rPr>
        <w:t xml:space="preserve">ได้ทั้งสิ้น </w:t>
      </w:r>
      <w:r w:rsidRPr="0012516C">
        <w:rPr>
          <w:rFonts w:ascii="Cordia New" w:hAnsi="Cordia New"/>
          <w:sz w:val="28"/>
        </w:rPr>
        <w:t xml:space="preserve">10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Pr="0012516C">
        <w:rPr>
          <w:rFonts w:ascii="Cordia New" w:hAnsi="Cordia New"/>
          <w:sz w:val="28"/>
        </w:rPr>
        <w:t xml:space="preserve">5 </w:t>
      </w:r>
      <w:r w:rsidRPr="0012516C">
        <w:rPr>
          <w:rFonts w:ascii="Cordia New" w:hAnsi="Cordia New"/>
          <w:sz w:val="28"/>
          <w:cs/>
        </w:rPr>
        <w:t xml:space="preserve">เส้นท่อ </w:t>
      </w:r>
      <w:r w:rsidR="00E06B6C" w:rsidRPr="0012516C">
        <w:rPr>
          <w:rFonts w:ascii="Cordia New" w:hAnsi="Cordia New"/>
          <w:sz w:val="28"/>
          <w:cs/>
        </w:rPr>
        <w:t>โดย</w:t>
      </w:r>
      <w:r w:rsidRPr="0012516C">
        <w:rPr>
          <w:rFonts w:ascii="Cordia New" w:hAnsi="Cordia New"/>
          <w:sz w:val="28"/>
          <w:cs/>
        </w:rPr>
        <w:t>ปรับ</w:t>
      </w:r>
      <w:r w:rsidR="00E06B6C" w:rsidRPr="0012516C">
        <w:rPr>
          <w:rFonts w:ascii="Cordia New" w:hAnsi="Cordia New"/>
          <w:sz w:val="28"/>
          <w:cs/>
        </w:rPr>
        <w:t>แผน</w:t>
      </w:r>
      <w:r w:rsidRPr="0012516C">
        <w:rPr>
          <w:rFonts w:ascii="Cordia New" w:hAnsi="Cordia New"/>
          <w:sz w:val="28"/>
          <w:cs/>
        </w:rPr>
        <w:t>แก้</w:t>
      </w:r>
      <w:r w:rsidR="00E06B6C" w:rsidRPr="0012516C">
        <w:rPr>
          <w:rFonts w:ascii="Cordia New" w:hAnsi="Cordia New"/>
          <w:sz w:val="28"/>
          <w:cs/>
        </w:rPr>
        <w:t>ไข</w:t>
      </w:r>
      <w:r w:rsidRPr="0012516C">
        <w:rPr>
          <w:rFonts w:ascii="Cordia New" w:hAnsi="Cordia New"/>
          <w:sz w:val="28"/>
          <w:cs/>
        </w:rPr>
        <w:t>ตามความเหมาะสม</w:t>
      </w:r>
      <w:r w:rsidR="0065599B" w:rsidRPr="0012516C">
        <w:rPr>
          <w:rFonts w:ascii="Cordia New" w:hAnsi="Cordia New"/>
          <w:sz w:val="28"/>
          <w:cs/>
        </w:rPr>
        <w:t>กับ</w:t>
      </w:r>
      <w:r w:rsidR="00E06B6C" w:rsidRPr="0012516C">
        <w:rPr>
          <w:rFonts w:ascii="Cordia New" w:hAnsi="Cordia New"/>
          <w:sz w:val="28"/>
          <w:cs/>
        </w:rPr>
        <w:t>ระบบ</w:t>
      </w:r>
      <w:r w:rsidR="0065599B" w:rsidRPr="0012516C">
        <w:rPr>
          <w:rFonts w:ascii="Cordia New" w:hAnsi="Cordia New"/>
          <w:sz w:val="28"/>
          <w:cs/>
        </w:rPr>
        <w:t xml:space="preserve">การรับ-จ่ายก๊าซ </w:t>
      </w:r>
      <w:r w:rsidR="00E06B6C" w:rsidRPr="0012516C">
        <w:rPr>
          <w:rFonts w:ascii="Cordia New" w:hAnsi="Cordia New"/>
          <w:sz w:val="28"/>
          <w:cs/>
        </w:rPr>
        <w:t>และ</w:t>
      </w:r>
      <w:r w:rsidR="0065599B" w:rsidRPr="0012516C">
        <w:rPr>
          <w:rFonts w:ascii="Cordia New" w:hAnsi="Cordia New"/>
          <w:sz w:val="28"/>
          <w:cs/>
        </w:rPr>
        <w:t>ข้อจำกัดต่างๆ (</w:t>
      </w:r>
      <w:r w:rsidR="00E06B6C" w:rsidRPr="0012516C">
        <w:rPr>
          <w:rFonts w:ascii="Cordia New" w:hAnsi="Cordia New"/>
          <w:sz w:val="28"/>
        </w:rPr>
        <w:t>Constrain Condition</w:t>
      </w:r>
      <w:r w:rsidR="0065599B" w:rsidRPr="0012516C">
        <w:rPr>
          <w:rFonts w:ascii="Cordia New" w:hAnsi="Cordia New"/>
          <w:sz w:val="28"/>
          <w:cs/>
        </w:rPr>
        <w:t>)</w:t>
      </w:r>
      <w:r w:rsidRPr="0012516C">
        <w:rPr>
          <w:rFonts w:ascii="Cordia New" w:hAnsi="Cordia New"/>
          <w:sz w:val="28"/>
          <w:cs/>
        </w:rPr>
        <w:t xml:space="preserve"> </w:t>
      </w:r>
      <w:r w:rsidR="00E06B6C" w:rsidRPr="0012516C">
        <w:rPr>
          <w:rFonts w:ascii="Cordia New" w:hAnsi="Cordia New"/>
          <w:sz w:val="28"/>
          <w:cs/>
        </w:rPr>
        <w:t xml:space="preserve">โดย </w:t>
      </w:r>
      <w:r w:rsidRPr="0012516C">
        <w:rPr>
          <w:rFonts w:ascii="Cordia New" w:hAnsi="Cordia New"/>
          <w:sz w:val="28"/>
          <w:cs/>
        </w:rPr>
        <w:t xml:space="preserve">รท. ได้บันทึกผลข้อมูลและวิเคราะห์ผลตามแนวโน้มของปริมาณ </w:t>
      </w:r>
      <w:r w:rsidRPr="0012516C">
        <w:rPr>
          <w:rFonts w:ascii="Cordia New" w:hAnsi="Cordia New"/>
          <w:sz w:val="28"/>
        </w:rPr>
        <w:t xml:space="preserve">millscale </w:t>
      </w:r>
      <w:r w:rsidRPr="0012516C">
        <w:rPr>
          <w:rFonts w:ascii="Cordia New" w:hAnsi="Cordia New"/>
          <w:sz w:val="28"/>
          <w:cs/>
        </w:rPr>
        <w:t xml:space="preserve">และ </w:t>
      </w:r>
      <w:r w:rsidRPr="0012516C">
        <w:rPr>
          <w:rFonts w:ascii="Cordia New" w:hAnsi="Cordia New"/>
          <w:sz w:val="28"/>
        </w:rPr>
        <w:t>liquid</w:t>
      </w:r>
      <w:r w:rsidRPr="0012516C">
        <w:rPr>
          <w:rFonts w:ascii="Cordia New" w:hAnsi="Cordia New"/>
          <w:sz w:val="28"/>
          <w:cs/>
        </w:rPr>
        <w:t xml:space="preserve"> แยกตามเดือนดังตารางต่อไปนี้</w:t>
      </w:r>
    </w:p>
    <w:p w14:paraId="12AA1E8C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23629B3B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18E9ED05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61369056" w14:textId="77777777" w:rsidR="00C06996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11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มกราคม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465A60" w:rsidRPr="0012516C" w14:paraId="31C27C04" w14:textId="77777777" w:rsidTr="0011367E">
        <w:trPr>
          <w:trHeight w:val="507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C23F0" w14:textId="77777777" w:rsidR="00465A60" w:rsidRPr="0012516C" w:rsidRDefault="0011367E" w:rsidP="000A272E">
            <w:pPr>
              <w:tabs>
                <w:tab w:val="center" w:pos="5103"/>
              </w:tabs>
              <w:spacing w:before="120"/>
              <w:ind w:firstLine="7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68DB" w14:textId="77777777" w:rsidR="00465A60" w:rsidRPr="0012516C" w:rsidRDefault="0011367E" w:rsidP="0011367E">
            <w:pPr>
              <w:tabs>
                <w:tab w:val="center" w:pos="5103"/>
              </w:tabs>
              <w:spacing w:before="120"/>
              <w:ind w:left="174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ไม่มีการดำเนินงาน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ในเดือนมกราคม 2559</w:t>
            </w:r>
          </w:p>
        </w:tc>
      </w:tr>
    </w:tbl>
    <w:p w14:paraId="0D1C72DC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176F0764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197B33EA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12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กุมภาพันธ์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11367E" w:rsidRPr="0012516C" w14:paraId="1063FA95" w14:textId="77777777" w:rsidTr="001365E4">
        <w:trPr>
          <w:trHeight w:val="3984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4E68" w14:textId="77777777" w:rsidR="0011367E" w:rsidRPr="0012516C" w:rsidRDefault="0011367E" w:rsidP="001365E4">
            <w:pPr>
              <w:tabs>
                <w:tab w:val="left" w:pos="1739"/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  <w:highlight w:val="green"/>
              </w:rPr>
              <w:drawing>
                <wp:inline distT="0" distB="0" distL="0" distR="0" wp14:anchorId="1CD87ADC" wp14:editId="37EDFAA0">
                  <wp:extent cx="3479165" cy="2179320"/>
                  <wp:effectExtent l="0" t="0" r="6985" b="0"/>
                  <wp:docPr id="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63C0AE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ไม่มี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37EF9" w14:textId="77777777" w:rsidR="0011367E" w:rsidRPr="0012516C" w:rsidRDefault="0011367E" w:rsidP="00771DB6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ลูก เดือนกุมภาพันธ</w:t>
            </w:r>
            <w:r w:rsidR="00E06B6C" w:rsidRPr="0012516C">
              <w:rPr>
                <w:rFonts w:ascii="Cordia New" w:eastAsia="Calibri" w:hAnsi="Cordia New" w:cs="Cordia New"/>
                <w:sz w:val="28"/>
                <w:cs/>
              </w:rPr>
              <w:t>์</w:t>
            </w:r>
          </w:p>
          <w:p w14:paraId="318ACCEE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สึกหรอเล็กน้อย</w:t>
            </w:r>
          </w:p>
          <w:p w14:paraId="34E4A253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พบ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millscale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0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8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kg</w:t>
            </w:r>
            <w:r w:rsidR="0065599B"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ไม่พบ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Liquid                                </w:t>
            </w:r>
          </w:p>
          <w:p w14:paraId="42341827" w14:textId="77777777" w:rsidR="0011367E" w:rsidRPr="0012516C" w:rsidRDefault="0065599B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ถือได้ว่าท่อค่อนข้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างสะอาดเนื่องจากปริมาณ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 milscale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และ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Liquid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ต่อความยาวรวมน้อยมาก และผ่าน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criteria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ความสะอาดของ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>Rosen</w:t>
            </w:r>
          </w:p>
          <w:p w14:paraId="638F6D60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จำนวน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Cleaning 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สำหรับปี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2559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ยังคงเหลืออีก 6 ลูก</w:t>
            </w:r>
          </w:p>
        </w:tc>
      </w:tr>
    </w:tbl>
    <w:p w14:paraId="6690DF86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5EDBF6C3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379683F0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13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184704" w:rsidRPr="0012516C">
        <w:rPr>
          <w:rFonts w:ascii="Cordia New" w:hAnsi="Cordia New" w:cs="Cordia New"/>
          <w:sz w:val="28"/>
          <w:cs/>
        </w:rPr>
        <w:t xml:space="preserve"> </w:t>
      </w:r>
      <w:r w:rsidR="00184704" w:rsidRPr="0012516C">
        <w:rPr>
          <w:rFonts w:ascii="Cordia New" w:hAnsi="Cordia New" w:cs="Cordia New"/>
          <w:sz w:val="28"/>
        </w:rPr>
        <w:t xml:space="preserve">PIG </w:t>
      </w:r>
      <w:r w:rsidR="00184704"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>มีนาคม</w:t>
      </w:r>
      <w:r w:rsidR="0011367E" w:rsidRPr="0012516C">
        <w:rPr>
          <w:rFonts w:ascii="Cordia New" w:hAnsi="Cordia New" w:cs="Cordia New"/>
          <w:sz w:val="28"/>
        </w:rPr>
        <w:t xml:space="preserve"> 2559</w:t>
      </w:r>
    </w:p>
    <w:tbl>
      <w:tblPr>
        <w:tblStyle w:val="TableGrid6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5698"/>
        <w:gridCol w:w="4508"/>
      </w:tblGrid>
      <w:tr w:rsidR="0011367E" w:rsidRPr="0012516C" w14:paraId="74C18DC9" w14:textId="77777777" w:rsidTr="001365E4">
        <w:trPr>
          <w:trHeight w:val="335"/>
          <w:jc w:val="center"/>
        </w:trPr>
        <w:tc>
          <w:tcPr>
            <w:tcW w:w="5698" w:type="dxa"/>
          </w:tcPr>
          <w:p w14:paraId="245053A6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lastRenderedPageBreak/>
              <w:drawing>
                <wp:inline distT="0" distB="0" distL="0" distR="0" wp14:anchorId="3FB4A883" wp14:editId="10B18202">
                  <wp:extent cx="3479165" cy="2403475"/>
                  <wp:effectExtent l="0" t="0" r="6985" b="0"/>
                  <wp:docPr id="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40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A5C964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RC5200  PRP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DPCU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418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927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4B2BE31C" w14:textId="77777777" w:rsidR="0011367E" w:rsidRPr="0012516C" w:rsidRDefault="0011367E" w:rsidP="001365E4">
            <w:pPr>
              <w:jc w:val="thaiDistribute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PTT Cleaning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PIG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59 </w:t>
            </w:r>
            <w:r w:rsidRPr="0012516C">
              <w:rPr>
                <w:rFonts w:ascii="Cordia New" w:hAnsi="Cordia New" w:cs="Cordia New"/>
                <w:sz w:val="28"/>
                <w:cs/>
              </w:rPr>
              <w:t>ลูก เดือน</w:t>
            </w:r>
            <w:r w:rsidRPr="0012516C">
              <w:rPr>
                <w:rFonts w:ascii="Cordia New" w:eastAsia="Times New Roman" w:hAnsi="Cordia New" w:cs="Cordia New"/>
                <w:sz w:val="28"/>
                <w:cs/>
              </w:rPr>
              <w:t xml:space="preserve">มีนาคม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ปี </w:t>
            </w:r>
            <w:r w:rsidRPr="0012516C">
              <w:rPr>
                <w:rFonts w:ascii="Cordia New" w:hAnsi="Cordia New" w:cs="Cordia New"/>
                <w:sz w:val="28"/>
              </w:rPr>
              <w:t>255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  <w:p w14:paraId="6DB48495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PIG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: 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Sealing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Cup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เกิดการสึกหรอทั้งด้านหน้าและหลัง</w:t>
            </w:r>
            <w:r w:rsidRPr="0012516C">
              <w:rPr>
                <w:rFonts w:ascii="Cordia New" w:eastAsia="Times New Roman" w:hAnsi="Cordia New"/>
                <w:sz w:val="28"/>
                <w:cs/>
              </w:rPr>
              <w:t xml:space="preserve"> </w:t>
            </w:r>
          </w:p>
          <w:p w14:paraId="414F390C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ลักษณะเป็นยางเหนียวสีดำ ประมาณ </w:t>
            </w:r>
            <w:r w:rsidR="00771DB6" w:rsidRPr="0012516C">
              <w:rPr>
                <w:rFonts w:ascii="Cordia New" w:eastAsiaTheme="minorHAnsi" w:hAnsi="Cordia New"/>
                <w:sz w:val="28"/>
              </w:rPr>
              <w:t xml:space="preserve">15 kg </w:t>
            </w:r>
            <w:r w:rsidR="00771DB6" w:rsidRPr="0012516C">
              <w:rPr>
                <w:rFonts w:ascii="Cordia New" w:eastAsiaTheme="minorHAnsi" w:hAnsi="Cordia New"/>
                <w:sz w:val="28"/>
                <w:cs/>
              </w:rPr>
              <w:t>และ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สีดำที่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Receiver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ประมาณ 50 ลิตร</w:t>
            </w:r>
          </w:p>
          <w:p w14:paraId="174C5103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ถือได้ว่าท่อค่อนค้างสะอาดเนื่องจากปริมาณ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ต่อความยาวรวมน้อยมาก และยังผ่าน </w:t>
            </w:r>
            <w:r w:rsidRPr="0012516C">
              <w:rPr>
                <w:rFonts w:ascii="Cordia New" w:eastAsiaTheme="minorHAnsi" w:hAnsi="Cordia New"/>
                <w:sz w:val="28"/>
              </w:rPr>
              <w:t>criteria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 ความสะอาดของ </w:t>
            </w:r>
            <w:r w:rsidRPr="0012516C">
              <w:rPr>
                <w:rFonts w:ascii="Cordia New" w:eastAsiaTheme="minorHAnsi" w:hAnsi="Cordia New"/>
                <w:sz w:val="28"/>
              </w:rPr>
              <w:t>Rosen</w:t>
            </w:r>
          </w:p>
          <w:p w14:paraId="65CC96C9" w14:textId="77777777" w:rsidR="0011367E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จำนวน </w:t>
            </w:r>
            <w:r w:rsidRPr="0012516C">
              <w:rPr>
                <w:rFonts w:ascii="Cordia New" w:hAnsi="Cordia New"/>
                <w:sz w:val="28"/>
              </w:rPr>
              <w:t>Cleaning PIG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สำหรับปี 2559 ยังคงเหลืออีก 2 ลูก </w:t>
            </w:r>
          </w:p>
        </w:tc>
      </w:tr>
      <w:tr w:rsidR="0011367E" w:rsidRPr="0012516C" w14:paraId="30D32333" w14:textId="77777777" w:rsidTr="001365E4">
        <w:trPr>
          <w:trHeight w:val="335"/>
          <w:jc w:val="center"/>
        </w:trPr>
        <w:tc>
          <w:tcPr>
            <w:tcW w:w="5698" w:type="dxa"/>
          </w:tcPr>
          <w:p w14:paraId="40694005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04D54718" wp14:editId="05151853">
                  <wp:extent cx="3479165" cy="2384384"/>
                  <wp:effectExtent l="0" t="0" r="6985" b="0"/>
                  <wp:docPr id="1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210" cy="2386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C9DE27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ท่อไม่มี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7B5C4BF1" w14:textId="77777777" w:rsidR="0011367E" w:rsidRPr="0012516C" w:rsidRDefault="0011367E" w:rsidP="00E06B6C">
            <w:pPr>
              <w:tabs>
                <w:tab w:val="center" w:pos="5103"/>
              </w:tabs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1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 ในเดือนกุมภาพันธ์นั้น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สามารถกวาด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ออกมาได้น้อยมาก สำหรับเดือนมีนาคมเป็นการ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ลูกที่ </w:t>
            </w:r>
            <w:r w:rsidRPr="0012516C">
              <w:rPr>
                <w:rFonts w:ascii="Cordia New" w:hAnsi="Cordia New" w:cs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สำหรับเส้นท่อ </w:t>
            </w:r>
            <w:r w:rsidRPr="0012516C">
              <w:rPr>
                <w:rFonts w:ascii="Cordia New" w:hAnsi="Cordia New" w:cs="Cordia New"/>
                <w:sz w:val="28"/>
              </w:rPr>
              <w:t>WN2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</w:rPr>
              <w:t>GNNK</w:t>
            </w:r>
          </w:p>
          <w:p w14:paraId="1EDA4B39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>สึกหรอเล็กน้อย</w:t>
            </w:r>
          </w:p>
          <w:p w14:paraId="37848820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hAnsi="Cordia New"/>
                <w:sz w:val="28"/>
              </w:rPr>
              <w:t>17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>kg</w:t>
            </w:r>
            <w:r w:rsidR="00454380" w:rsidRPr="0012516C">
              <w:rPr>
                <w:rFonts w:ascii="Cordia New" w:hAnsi="Cordia New"/>
                <w:sz w:val="28"/>
                <w:cs/>
              </w:rPr>
              <w:t xml:space="preserve"> ไม่พบ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 xml:space="preserve">Liquid             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                 </w:t>
            </w:r>
          </w:p>
          <w:p w14:paraId="7266F2DD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ถือได้ว่าท่อค่อนค้างสะอาดเนื่องจากปริมาณ</w:t>
            </w:r>
            <w:r w:rsidRPr="0012516C">
              <w:rPr>
                <w:rFonts w:ascii="Cordia New" w:hAnsi="Cordia New"/>
                <w:sz w:val="28"/>
              </w:rPr>
              <w:t xml:space="preserve"> milscale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hAnsi="Cordia New"/>
                <w:sz w:val="28"/>
              </w:rPr>
              <w:t xml:space="preserve">Liquid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ต่อความยาวรวมน้อยมาก และผ่าน </w:t>
            </w:r>
            <w:r w:rsidRPr="0012516C">
              <w:rPr>
                <w:rFonts w:ascii="Cordia New" w:hAnsi="Cordia New"/>
                <w:sz w:val="28"/>
              </w:rPr>
              <w:t xml:space="preserve">criteria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ความสะอาดของ </w:t>
            </w:r>
            <w:r w:rsidRPr="0012516C">
              <w:rPr>
                <w:rFonts w:ascii="Cordia New" w:hAnsi="Cordia New"/>
                <w:sz w:val="28"/>
              </w:rPr>
              <w:t>Rosen</w:t>
            </w:r>
          </w:p>
          <w:p w14:paraId="727FEDCF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จากผล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ที่เพิ่มขึ้นส่งผลให้ รท. ยังคงดำเนินแผนงาน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ตามเดิม คือ ยังคงมีจำนวน </w:t>
            </w:r>
            <w:r w:rsidRPr="0012516C">
              <w:rPr>
                <w:rFonts w:ascii="Cordia New" w:hAnsi="Cordia New"/>
                <w:sz w:val="28"/>
              </w:rPr>
              <w:t xml:space="preserve">Cleaning 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/>
                <w:sz w:val="28"/>
              </w:rPr>
              <w:t xml:space="preserve">2559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เหลืออีก 5 ลูก</w:t>
            </w:r>
          </w:p>
        </w:tc>
      </w:tr>
      <w:tr w:rsidR="0011367E" w:rsidRPr="0012516C" w14:paraId="73237016" w14:textId="77777777" w:rsidTr="001365E4">
        <w:trPr>
          <w:trHeight w:val="3677"/>
          <w:jc w:val="center"/>
        </w:trPr>
        <w:tc>
          <w:tcPr>
            <w:tcW w:w="5698" w:type="dxa"/>
          </w:tcPr>
          <w:p w14:paraId="2EFA1EE4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1552C8E6" wp14:editId="23F1E17E">
                  <wp:extent cx="3479601" cy="1996633"/>
                  <wp:effectExtent l="0" t="0" r="6985" b="3810"/>
                  <wp:docPr id="3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835" cy="2006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7FCF9E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RC5610  IRPC1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IRPC4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 21.000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5E4CC27A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41CDB99B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สึกหรอเล็กน้อย</w:t>
            </w:r>
          </w:p>
          <w:p w14:paraId="0C564FBF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พบปริมาณ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ลักษณะฝุ่นผงแห้งสีดำประมาณ 17 </w:t>
            </w:r>
            <w:r w:rsidRPr="0012516C">
              <w:rPr>
                <w:rFonts w:ascii="Cordia New" w:hAnsi="Cordia New" w:cs="Cordia New"/>
                <w:sz w:val="28"/>
              </w:rPr>
              <w:t xml:space="preserve">kg </w:t>
            </w:r>
            <w:r w:rsidR="00454380" w:rsidRPr="0012516C">
              <w:rPr>
                <w:rFonts w:ascii="Cordia New" w:hAnsi="Cordia New" w:cs="Cordia New"/>
                <w:sz w:val="28"/>
                <w:cs/>
              </w:rPr>
              <w:t>ไม่พบ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sz w:val="28"/>
              </w:rPr>
              <w:t>Liquid</w:t>
            </w:r>
          </w:p>
          <w:p w14:paraId="663DFD18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ถือได้ว่าท่อค่อนข้างสะอาด พร้อมสำหรับการ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MFL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อีก 4 ลูก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 w:cs="Cordia New"/>
                <w:sz w:val="28"/>
              </w:rPr>
              <w:t>2559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</w:tc>
      </w:tr>
      <w:tr w:rsidR="0011367E" w:rsidRPr="0012516C" w14:paraId="40F7868C" w14:textId="77777777" w:rsidTr="001365E4">
        <w:trPr>
          <w:trHeight w:val="3677"/>
          <w:jc w:val="center"/>
        </w:trPr>
        <w:tc>
          <w:tcPr>
            <w:tcW w:w="5698" w:type="dxa"/>
          </w:tcPr>
          <w:p w14:paraId="318FEB30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1164729F" wp14:editId="558DFB0D">
                  <wp:extent cx="3481070" cy="2413635"/>
                  <wp:effectExtent l="0" t="0" r="5080" b="5715"/>
                  <wp:docPr id="3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070" cy="241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3E5931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BVW7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123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198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67F094F3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 เดือนมีนาคม  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138F1AB4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สึกหรอเล็กน้อย</w:t>
            </w:r>
          </w:p>
          <w:p w14:paraId="7400187F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0, 200, 60, 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และปริมาณ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750, 2, 0, 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ลิตร ตามลำดับ</w:t>
            </w:r>
          </w:p>
          <w:p w14:paraId="42B8A750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สะอาด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มากขึ้น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แต่ยังไม่สะอาดพอที่จะ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  <w:tr w:rsidR="0011367E" w:rsidRPr="0012516C" w14:paraId="3640D6F5" w14:textId="77777777" w:rsidTr="001365E4">
        <w:trPr>
          <w:trHeight w:val="3672"/>
          <w:jc w:val="center"/>
        </w:trPr>
        <w:tc>
          <w:tcPr>
            <w:tcW w:w="5698" w:type="dxa"/>
          </w:tcPr>
          <w:p w14:paraId="72F18492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lastRenderedPageBreak/>
              <w:drawing>
                <wp:inline distT="0" distB="0" distL="0" distR="0" wp14:anchorId="42E511E4" wp14:editId="68EC2E71">
                  <wp:extent cx="3480580" cy="2268638"/>
                  <wp:effectExtent l="0" t="0" r="5715" b="0"/>
                  <wp:docPr id="28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063" cy="227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77BB78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BVW7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RBMR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115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581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2A5FA9C3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2 ลูก 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3300560A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สึกหรอปานกลางถึงสึกหรอมาก</w:t>
            </w:r>
          </w:p>
          <w:p w14:paraId="2EF179F4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50, 350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และไม่พบ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ตามลำดับ</w:t>
            </w:r>
          </w:p>
          <w:p w14:paraId="00E04196" w14:textId="77777777" w:rsidR="0011367E" w:rsidRPr="0012516C" w:rsidRDefault="002F344C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2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ถือได้ว่าท่อสะอาดมากขึ้น แต่ยังไม่สะอาดพอที่จะ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</w:tbl>
    <w:p w14:paraId="70834912" w14:textId="77777777" w:rsidR="00970BE4" w:rsidRPr="0012516C" w:rsidRDefault="00970BE4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77973B8F" w14:textId="77777777"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14:paraId="7FD4DF3F" w14:textId="77777777"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14:paraId="24856F4C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ค่า</w:t>
      </w:r>
      <w:r w:rsidRPr="0012516C">
        <w:rPr>
          <w:rFonts w:ascii="Cordia New" w:hAnsi="Cordia New"/>
          <w:sz w:val="28"/>
          <w:highlight w:val="yellow"/>
        </w:rPr>
        <w:t xml:space="preserve"> 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จะต้องมีการเปรียบเทียบจากการ </w:t>
      </w:r>
      <w:r w:rsidRPr="0012516C">
        <w:rPr>
          <w:rFonts w:ascii="Cordia New" w:hAnsi="Cordia New"/>
          <w:sz w:val="28"/>
          <w:highlight w:val="yellow"/>
        </w:rPr>
        <w:t xml:space="preserve">test </w:t>
      </w:r>
      <w:r w:rsidRPr="0012516C">
        <w:rPr>
          <w:rFonts w:ascii="Cordia New" w:hAnsi="Cordia New"/>
          <w:sz w:val="28"/>
          <w:highlight w:val="yellow"/>
          <w:cs/>
        </w:rPr>
        <w:t xml:space="preserve">โดย </w:t>
      </w:r>
      <w:r w:rsidRPr="0012516C">
        <w:rPr>
          <w:rFonts w:ascii="Cordia New" w:hAnsi="Cordia New"/>
          <w:sz w:val="28"/>
          <w:highlight w:val="yellow"/>
        </w:rPr>
        <w:t xml:space="preserve">Gas control </w:t>
      </w:r>
      <w:r w:rsidRPr="0012516C">
        <w:rPr>
          <w:rFonts w:ascii="Cordia New" w:hAnsi="Cordia New"/>
          <w:sz w:val="28"/>
          <w:highlight w:val="yellow"/>
          <w:cs/>
        </w:rPr>
        <w:t xml:space="preserve">เพื่อตรวจสอบว่า ค่า </w:t>
      </w:r>
      <w:r w:rsidRPr="0012516C">
        <w:rPr>
          <w:rFonts w:ascii="Cordia New" w:hAnsi="Cordia New"/>
          <w:sz w:val="28"/>
          <w:highlight w:val="yellow"/>
        </w:rPr>
        <w:t xml:space="preserve">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ที่ได้นั้นมีค่าลดลงมากหรือน้อยเพียงใด </w:t>
      </w:r>
    </w:p>
    <w:p w14:paraId="2E0B7061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ปริมาณของ</w:t>
      </w:r>
      <w:r w:rsidRPr="0012516C">
        <w:rPr>
          <w:rFonts w:ascii="Cordia New" w:hAnsi="Cordia New"/>
          <w:sz w:val="28"/>
          <w:highlight w:val="yellow"/>
        </w:rPr>
        <w:t xml:space="preserve"> millscale</w:t>
      </w:r>
      <w:r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/>
          <w:sz w:val="28"/>
          <w:highlight w:val="yellow"/>
        </w:rPr>
        <w:t>liquid</w:t>
      </w:r>
      <w:r w:rsidRPr="0012516C">
        <w:rPr>
          <w:rFonts w:ascii="Cordia New" w:hAnsi="Cordia New"/>
          <w:sz w:val="28"/>
          <w:highlight w:val="yellow"/>
          <w:cs/>
        </w:rPr>
        <w:t xml:space="preserve"> อ้างอิงข้อมูลที่</w:t>
      </w:r>
      <w:r w:rsidRPr="0012516C">
        <w:rPr>
          <w:rFonts w:ascii="Cordia New" w:hAnsi="Cordia New"/>
          <w:sz w:val="28"/>
          <w:highlight w:val="yellow"/>
        </w:rPr>
        <w:t xml:space="preserve"> Gas control </w:t>
      </w:r>
      <w:r w:rsidRPr="0012516C">
        <w:rPr>
          <w:rFonts w:ascii="Cordia New" w:hAnsi="Cordia New"/>
          <w:sz w:val="28"/>
          <w:highlight w:val="yellow"/>
          <w:cs/>
        </w:rPr>
        <w:t>รายงาน</w:t>
      </w:r>
    </w:p>
    <w:p w14:paraId="07E314CE" w14:textId="77777777"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14:paraId="2DA1D4F7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3473CF10" w14:textId="77777777" w:rsidR="00C32958" w:rsidRPr="0012516C" w:rsidRDefault="0011367E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Cleaning pig </w:t>
      </w:r>
      <w:r w:rsidRPr="0012516C">
        <w:rPr>
          <w:rFonts w:ascii="Cordia New" w:hAnsi="Cordia New"/>
          <w:sz w:val="28"/>
          <w:highlight w:val="green"/>
          <w:cs/>
        </w:rPr>
        <w:t xml:space="preserve">ในไตรมาส </w:t>
      </w:r>
      <w:r w:rsidRPr="0012516C">
        <w:rPr>
          <w:rFonts w:ascii="Cordia New" w:hAnsi="Cordia New"/>
          <w:sz w:val="28"/>
          <w:highlight w:val="green"/>
        </w:rPr>
        <w:t xml:space="preserve">2 </w:t>
      </w:r>
      <w:r w:rsidRPr="0012516C">
        <w:rPr>
          <w:rFonts w:ascii="Cordia New" w:hAnsi="Cordia New"/>
          <w:sz w:val="28"/>
          <w:highlight w:val="green"/>
          <w:cs/>
        </w:rPr>
        <w:t xml:space="preserve">ตั้งแต่เดือนเมษายน – มิถุนายน มีทั้งสิ้น </w:t>
      </w:r>
      <w:r w:rsidRPr="0012516C">
        <w:rPr>
          <w:rFonts w:ascii="Cordia New" w:hAnsi="Cordia New"/>
          <w:sz w:val="28"/>
          <w:highlight w:val="green"/>
        </w:rPr>
        <w:t xml:space="preserve">42 </w:t>
      </w:r>
      <w:r w:rsidRPr="0012516C">
        <w:rPr>
          <w:rFonts w:ascii="Cordia New" w:hAnsi="Cordia New"/>
          <w:sz w:val="28"/>
          <w:highlight w:val="green"/>
          <w:cs/>
        </w:rPr>
        <w:t xml:space="preserve">ลูก รวม </w:t>
      </w:r>
      <w:r w:rsidRPr="0012516C">
        <w:rPr>
          <w:rFonts w:ascii="Cordia New" w:hAnsi="Cordia New"/>
          <w:sz w:val="28"/>
          <w:highlight w:val="green"/>
        </w:rPr>
        <w:t xml:space="preserve">19 </w:t>
      </w:r>
      <w:r w:rsidRPr="0012516C">
        <w:rPr>
          <w:rFonts w:ascii="Cordia New" w:hAnsi="Cordia New"/>
          <w:sz w:val="28"/>
          <w:highlight w:val="green"/>
          <w:cs/>
        </w:rPr>
        <w:t>เส้นท่อ</w:t>
      </w:r>
      <w:r w:rsidR="00C32958" w:rsidRPr="0012516C">
        <w:rPr>
          <w:rFonts w:ascii="Cordia New" w:hAnsi="Cordia New"/>
          <w:sz w:val="28"/>
          <w:highlight w:val="green"/>
          <w:cs/>
        </w:rPr>
        <w:t xml:space="preserve"> </w:t>
      </w:r>
    </w:p>
    <w:p w14:paraId="59DB6FA7" w14:textId="77777777"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52574783" w14:textId="77777777" w:rsidR="00765F92" w:rsidRPr="0012516C" w:rsidRDefault="0011367E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commentRangeStart w:id="3"/>
      <w:r w:rsidRPr="0012516C">
        <w:rPr>
          <w:rFonts w:ascii="Cordia New" w:hAnsi="Cordia New"/>
          <w:sz w:val="28"/>
          <w:highlight w:val="green"/>
          <w:cs/>
        </w:rPr>
        <w:t xml:space="preserve">ภาพรวมผลการดำเนินงานประจำไตรมาส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>ตั้งแต่เดือนมกราคม - มีนาคม 2559 ไม่เป็น</w:t>
      </w:r>
      <w:r w:rsidR="00366F72" w:rsidRPr="0012516C">
        <w:rPr>
          <w:rFonts w:ascii="Cordia New" w:hAnsi="Cordia New"/>
          <w:sz w:val="28"/>
          <w:highlight w:val="green"/>
          <w:cs/>
        </w:rPr>
        <w:t>ไป</w:t>
      </w:r>
      <w:r w:rsidRPr="0012516C">
        <w:rPr>
          <w:rFonts w:ascii="Cordia New" w:hAnsi="Cordia New"/>
          <w:sz w:val="28"/>
          <w:highlight w:val="green"/>
          <w:cs/>
        </w:rPr>
        <w:t>ตามแผน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เส้นท่อ ทั้งนี้ที่ต้องปรับแผนเลื่อนวันในการดำเนินงาน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Pr="0012516C">
        <w:rPr>
          <w:rFonts w:ascii="Cordia New" w:hAnsi="Cordia New"/>
          <w:sz w:val="28"/>
          <w:highlight w:val="green"/>
        </w:rPr>
        <w:t xml:space="preserve">PIG </w:t>
      </w:r>
      <w:r w:rsidRPr="0012516C">
        <w:rPr>
          <w:rFonts w:ascii="Cordia New" w:hAnsi="Cordia New"/>
          <w:sz w:val="28"/>
          <w:highlight w:val="green"/>
          <w:cs/>
        </w:rPr>
        <w:t>เพื่อความพร้อมและความเหมาะสมของระบบ</w:t>
      </w:r>
      <w:r w:rsidR="006D5842" w:rsidRPr="0012516C">
        <w:rPr>
          <w:rFonts w:ascii="Cordia New" w:hAnsi="Cordia New"/>
          <w:sz w:val="28"/>
          <w:highlight w:val="green"/>
          <w:cs/>
        </w:rPr>
        <w:t xml:space="preserve">ท่อส่งก๊าซ </w:t>
      </w:r>
      <w:r w:rsidR="00E06B6C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E06B6C" w:rsidRPr="0012516C">
        <w:rPr>
          <w:rFonts w:ascii="Cordia New" w:hAnsi="Cordia New"/>
          <w:sz w:val="28"/>
          <w:highlight w:val="green"/>
        </w:rPr>
        <w:t xml:space="preserve">Constrain Condition </w:t>
      </w:r>
      <w:r w:rsidR="00366F72" w:rsidRPr="0012516C">
        <w:rPr>
          <w:rFonts w:ascii="Cordia New" w:hAnsi="Cordia New"/>
          <w:sz w:val="28"/>
          <w:highlight w:val="green"/>
          <w:cs/>
        </w:rPr>
        <w:t>โดยรวม</w:t>
      </w:r>
      <w:r w:rsidRPr="0012516C">
        <w:rPr>
          <w:rFonts w:ascii="Cordia New" w:hAnsi="Cordia New"/>
          <w:sz w:val="28"/>
          <w:highlight w:val="green"/>
          <w:cs/>
        </w:rPr>
        <w:t xml:space="preserve"> ซึ่งมีรายละเอียดดังตารางด้านล่าง</w:t>
      </w:r>
      <w:commentRangeEnd w:id="3"/>
      <w:r w:rsidR="003A6373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3"/>
      </w:r>
    </w:p>
    <w:p w14:paraId="795F515D" w14:textId="77777777" w:rsidR="00775211" w:rsidRPr="0012516C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347"/>
        <w:gridCol w:w="1622"/>
        <w:gridCol w:w="4111"/>
      </w:tblGrid>
      <w:tr w:rsidR="00366F72" w:rsidRPr="0012516C" w14:paraId="28EDE461" w14:textId="77777777" w:rsidTr="000A272E">
        <w:tc>
          <w:tcPr>
            <w:tcW w:w="2347" w:type="dxa"/>
          </w:tcPr>
          <w:p w14:paraId="58C168C0" w14:textId="77777777" w:rsidR="00366F72" w:rsidRPr="0012516C" w:rsidRDefault="00366F72" w:rsidP="001365E4">
            <w:pPr>
              <w:pStyle w:val="ListParagraph"/>
              <w:spacing w:line="264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1622" w:type="dxa"/>
          </w:tcPr>
          <w:p w14:paraId="0EDC7348" w14:textId="77777777" w:rsidR="00366F72" w:rsidRPr="0012516C" w:rsidRDefault="00366F72" w:rsidP="001365E4">
            <w:pPr>
              <w:pStyle w:val="ListParagraph"/>
              <w:spacing w:after="0" w:line="240" w:lineRule="auto"/>
              <w:ind w:left="-108" w:right="-108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4111" w:type="dxa"/>
          </w:tcPr>
          <w:p w14:paraId="3A3F495A" w14:textId="77777777" w:rsidR="00366F72" w:rsidRPr="0012516C" w:rsidRDefault="00366F72" w:rsidP="001365E4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รายละเอียด</w:t>
            </w:r>
          </w:p>
        </w:tc>
      </w:tr>
      <w:tr w:rsidR="00366F72" w:rsidRPr="0012516C" w14:paraId="599BEE16" w14:textId="77777777" w:rsidTr="000A272E">
        <w:tc>
          <w:tcPr>
            <w:tcW w:w="2347" w:type="dxa"/>
          </w:tcPr>
          <w:p w14:paraId="495F192E" w14:textId="77777777" w:rsidR="00366F72" w:rsidRPr="0012516C" w:rsidRDefault="00334B2C" w:rsidP="00334B2C">
            <w:pPr>
              <w:pStyle w:val="ListParagraph"/>
              <w:spacing w:line="240" w:lineRule="auto"/>
              <w:ind w:left="-47" w:right="-108"/>
              <w:jc w:val="left"/>
              <w:outlineLvl w:val="0"/>
              <w:rPr>
                <w:rFonts w:ascii="Cordia New" w:hAnsi="Cordia New"/>
                <w:sz w:val="28"/>
                <w:highlight w:val="yellow"/>
              </w:rPr>
            </w:pPr>
            <w:r w:rsidRPr="0012516C">
              <w:rPr>
                <w:rFonts w:ascii="Cordia New" w:hAnsi="Cordia New"/>
                <w:sz w:val="28"/>
                <w:highlight w:val="yellow"/>
              </w:rPr>
              <w:t xml:space="preserve">Cleaning Pig 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RC0630 BCS</w:t>
            </w:r>
            <w:r w:rsidR="00366F72" w:rsidRPr="0012516C">
              <w:rPr>
                <w:rFonts w:ascii="Cordia New" w:hAnsi="Cordia New"/>
                <w:sz w:val="28"/>
                <w:highlight w:val="yellow"/>
                <w:cs/>
              </w:rPr>
              <w:t>-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WNMR</w:t>
            </w:r>
          </w:p>
        </w:tc>
        <w:tc>
          <w:tcPr>
            <w:tcW w:w="1622" w:type="dxa"/>
          </w:tcPr>
          <w:p w14:paraId="6055DF89" w14:textId="77777777" w:rsidR="00366F72" w:rsidRPr="0012516C" w:rsidRDefault="00366F72" w:rsidP="001365E4">
            <w:pPr>
              <w:pStyle w:val="ListParagraph"/>
              <w:spacing w:line="240" w:lineRule="auto"/>
              <w:ind w:left="-108" w:right="-108"/>
              <w:jc w:val="center"/>
              <w:outlineLvl w:val="0"/>
              <w:rPr>
                <w:rFonts w:ascii="Cordia New" w:hAnsi="Cordia New"/>
                <w:sz w:val="28"/>
                <w:highlight w:val="yellow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เลื่อนวัน</w:t>
            </w:r>
          </w:p>
        </w:tc>
        <w:tc>
          <w:tcPr>
            <w:tcW w:w="4111" w:type="dxa"/>
          </w:tcPr>
          <w:p w14:paraId="596D8533" w14:textId="77777777" w:rsidR="00366F72" w:rsidRPr="0012516C" w:rsidRDefault="00366F72" w:rsidP="001365E4">
            <w:pPr>
              <w:pStyle w:val="ListParagraph"/>
              <w:spacing w:line="240" w:lineRule="auto"/>
              <w:ind w:left="0"/>
              <w:outlineLvl w:val="0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จากเดิมวันที่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21,23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มี.ค.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="00334B2C" w:rsidRPr="0012516C">
              <w:rPr>
                <w:rFonts w:ascii="Cordia New" w:hAnsi="Cordia New"/>
                <w:sz w:val="28"/>
                <w:highlight w:val="yellow"/>
              </w:rPr>
              <w:t>9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เป็นวันที่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 xml:space="preserve">3,24 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เม.ย.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9</w:t>
            </w:r>
          </w:p>
        </w:tc>
      </w:tr>
    </w:tbl>
    <w:p w14:paraId="4E09A5CC" w14:textId="77777777"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14:paraId="632A5AD9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14:paraId="6AEC2B91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015059BB" w14:textId="77777777"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14:paraId="028F1EBF" w14:textId="77777777"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479B47A0" w14:textId="77777777"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14:paraId="2B1799FB" w14:textId="77777777"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14:paraId="437AFD09" w14:textId="77777777"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noProof/>
          <w:highlight w:val="green"/>
        </w:rPr>
        <w:drawing>
          <wp:anchor distT="0" distB="0" distL="114300" distR="114300" simplePos="0" relativeHeight="251656704" behindDoc="0" locked="0" layoutInCell="1" allowOverlap="1" wp14:anchorId="47BEA45B" wp14:editId="77B401D5">
            <wp:simplePos x="0" y="0"/>
            <wp:positionH relativeFrom="column">
              <wp:posOffset>-381000</wp:posOffset>
            </wp:positionH>
            <wp:positionV relativeFrom="paragraph">
              <wp:posOffset>261620</wp:posOffset>
            </wp:positionV>
            <wp:extent cx="6771640" cy="10490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p w14:paraId="604A2DB7" w14:textId="77777777" w:rsidR="00FA2A12" w:rsidRPr="0012516C" w:rsidRDefault="00FA2A12" w:rsidP="0012512E">
      <w:pPr>
        <w:pStyle w:val="ListParagraph"/>
        <w:spacing w:line="264" w:lineRule="auto"/>
        <w:ind w:left="1843" w:firstLine="1037"/>
        <w:jc w:val="left"/>
        <w:outlineLvl w:val="0"/>
        <w:rPr>
          <w:rFonts w:ascii="Cordia New" w:hAnsi="Cordia New"/>
          <w:sz w:val="28"/>
        </w:rPr>
      </w:pPr>
    </w:p>
    <w:p w14:paraId="18C8B174" w14:textId="77777777"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664C7F29" w14:textId="77777777"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14:paraId="1FB747CD" w14:textId="77777777"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14:paraId="554A3945" w14:textId="77777777" w:rsidR="008A0DD0" w:rsidRPr="0012516C" w:rsidRDefault="008A0DD0" w:rsidP="008A0DD0">
      <w:pPr>
        <w:rPr>
          <w:rFonts w:ascii="Browallia New" w:hAnsi="Browallia New" w:cs="Browallia New"/>
          <w:sz w:val="28"/>
          <w:cs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985"/>
        <w:gridCol w:w="7371"/>
      </w:tblGrid>
      <w:tr w:rsidR="008A0DD0" w:rsidRPr="0012516C" w14:paraId="1014DCA3" w14:textId="77777777" w:rsidTr="00052AB4">
        <w:tc>
          <w:tcPr>
            <w:tcW w:w="1985" w:type="dxa"/>
          </w:tcPr>
          <w:p w14:paraId="1B83F5F1" w14:textId="77777777" w:rsidR="008A0DD0" w:rsidRPr="0012516C" w:rsidRDefault="008A0DD0" w:rsidP="00052AB4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7371" w:type="dxa"/>
          </w:tcPr>
          <w:p w14:paraId="307EEB47" w14:textId="77777777" w:rsidR="008A0DD0" w:rsidRPr="0012516C" w:rsidRDefault="008A0DD0" w:rsidP="00052AB4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ผลการดำเนินงาน</w:t>
            </w:r>
          </w:p>
        </w:tc>
      </w:tr>
      <w:tr w:rsidR="008A0DD0" w:rsidRPr="0012516C" w14:paraId="647A1AC3" w14:textId="77777777" w:rsidTr="00052AB4">
        <w:tc>
          <w:tcPr>
            <w:tcW w:w="1985" w:type="dxa"/>
          </w:tcPr>
          <w:p w14:paraId="0B610487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BKT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ERP</w:t>
            </w:r>
          </w:p>
        </w:tc>
        <w:tc>
          <w:tcPr>
            <w:tcW w:w="7371" w:type="dxa"/>
          </w:tcPr>
          <w:p w14:paraId="23F76212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Site survey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ร่วมกับผู้รับเหมาแล้วเสร็จ มีการ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Gauge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ในช่วงเดือนสิงหาคม และผู้รับเหมาสามารถจอง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ILI 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โดยจะเริ่มเตรียมอุปกรณ์อีกครั้งช่วงเดือนพ.ย.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59</w:t>
            </w:r>
          </w:p>
        </w:tc>
      </w:tr>
      <w:tr w:rsidR="008A0DD0" w:rsidRPr="0012516C" w14:paraId="5E8B41F7" w14:textId="77777777" w:rsidTr="00052AB4">
        <w:tc>
          <w:tcPr>
            <w:tcW w:w="1985" w:type="dxa"/>
          </w:tcPr>
          <w:p w14:paraId="3B619CF5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Amata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TNP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MR</w:t>
            </w:r>
          </w:p>
        </w:tc>
        <w:tc>
          <w:tcPr>
            <w:tcW w:w="7371" w:type="dxa"/>
          </w:tcPr>
          <w:p w14:paraId="2ACF2EFC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ท่อก๊าซเส้นนี้ยังสามารถทำการ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operate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ด้วย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MAOP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เท่าเดิมได้ โดยจากการตรวจสอบ</w:t>
            </w:r>
          </w:p>
          <w:p w14:paraId="694A3410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External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5EBC44B1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จำนวนน้อย มีทั้งสิ้น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จุดที่พบความลึกมากกว่า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โดยจุดที่ลึกที่สุดมีค่าร้อยละ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39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ของความหนาท่อ ที่ตำแหน่ง 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KP007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+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499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ซึ่งขนาดของ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ที่พบทั้งหมด เมื่อประเมินความแข็งแรงของท่อก๊าซ 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ASME B31G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พบว่ายังอยู่ใน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ทั้งหมด </w:t>
            </w:r>
          </w:p>
          <w:p w14:paraId="77A4364E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Internal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71C43FC6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ไม่พบ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Internal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10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</w:p>
          <w:p w14:paraId="10CF8F6F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Mechanical Damage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05BE5C96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Mechanical damage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ที่มีขนาดมากกว่า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OD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ที่ยอมรับได้ตาม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ASME B31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8</w:t>
            </w:r>
          </w:p>
          <w:p w14:paraId="72F29000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หมายเหตุ: อุปกรณ์ในการวัดนี้มีค่า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Accuracy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ประมาณ +/-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% ของความหนาท่อ</w:t>
            </w:r>
          </w:p>
        </w:tc>
      </w:tr>
      <w:tr w:rsidR="008A0DD0" w:rsidRPr="0012516C" w14:paraId="0C0D4FFC" w14:textId="77777777" w:rsidTr="00052AB4">
        <w:tc>
          <w:tcPr>
            <w:tcW w:w="1985" w:type="dxa"/>
          </w:tcPr>
          <w:p w14:paraId="1F6E8536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IRPC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-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4</w:t>
            </w:r>
          </w:p>
        </w:tc>
        <w:tc>
          <w:tcPr>
            <w:tcW w:w="7371" w:type="dxa"/>
          </w:tcPr>
          <w:p w14:paraId="6DF93258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ดำเนินการ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แล้วเสร็จในเดือน ต.ค. ขณะนี้อยู่ระหว่างรอผลการตรวจสอบ โดยเบื้องต้น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สามารถเก็บข้อมูลได้สมบูรณ์</w:t>
            </w:r>
          </w:p>
        </w:tc>
      </w:tr>
      <w:tr w:rsidR="008A0DD0" w:rsidRPr="0012516C" w14:paraId="36B2DF9D" w14:textId="77777777" w:rsidTr="00052AB4">
        <w:trPr>
          <w:trHeight w:val="778"/>
        </w:trPr>
        <w:tc>
          <w:tcPr>
            <w:tcW w:w="1985" w:type="dxa"/>
          </w:tcPr>
          <w:p w14:paraId="75C22D51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RBMR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RPCL</w:t>
            </w:r>
          </w:p>
          <w:p w14:paraId="3551742A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NB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–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NBMR</w:t>
            </w:r>
          </w:p>
          <w:p w14:paraId="10E22CED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BV 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 20</w:t>
            </w:r>
          </w:p>
        </w:tc>
        <w:tc>
          <w:tcPr>
            <w:tcW w:w="7371" w:type="dxa"/>
          </w:tcPr>
          <w:p w14:paraId="4FE24661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ยกเลิกงาน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ในปี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2559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เพื่อให้เป็นไปตามนโยบาย ผทก. ที่จะให้เปลี่ยนการประมูลจัดจ้าง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เป็นระยะยาว (เลื่อนแผนข้างต้นไปปี </w:t>
            </w:r>
            <w:commentRangeStart w:id="4"/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2560</w:t>
            </w:r>
            <w:commentRangeEnd w:id="4"/>
            <w:r w:rsidRPr="0012516C">
              <w:rPr>
                <w:rStyle w:val="CommentReference"/>
                <w:rFonts w:ascii="Angsana New" w:eastAsia="SimSun" w:hAnsi="Angsana New" w:cs="Angsana New"/>
                <w:lang w:eastAsia="zh-CN"/>
              </w:rPr>
              <w:commentReference w:id="4"/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)</w:t>
            </w:r>
          </w:p>
        </w:tc>
      </w:tr>
    </w:tbl>
    <w:p w14:paraId="073964DA" w14:textId="77777777"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14:paraId="3FDEB85E" w14:textId="77777777" w:rsidR="00D26206" w:rsidRPr="0012516C" w:rsidRDefault="00D26206" w:rsidP="00D26206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5E53B853" w14:textId="77777777" w:rsidR="00D26206" w:rsidRPr="0012516C" w:rsidRDefault="00D26206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ILI pig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ในปีนี้มีทั้งหมด </w:t>
      </w:r>
      <w:r w:rsidR="00366F72" w:rsidRPr="0012516C">
        <w:rPr>
          <w:rFonts w:ascii="Cordia New" w:hAnsi="Cordia New"/>
          <w:sz w:val="28"/>
          <w:highlight w:val="green"/>
        </w:rPr>
        <w:t xml:space="preserve">5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เส้นท่อ ได้แก่ </w:t>
      </w:r>
      <w:r w:rsidR="00366F72" w:rsidRPr="0012516C">
        <w:rPr>
          <w:rFonts w:ascii="Cordia New" w:hAnsi="Cordia New"/>
          <w:sz w:val="28"/>
          <w:highlight w:val="green"/>
        </w:rPr>
        <w:t>BKT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ERP, Amata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TNP, IRPC1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IRPC4, RB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RPCL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366F72" w:rsidRPr="0012516C">
        <w:rPr>
          <w:rFonts w:ascii="Cordia New" w:hAnsi="Cordia New"/>
          <w:sz w:val="28"/>
          <w:highlight w:val="green"/>
        </w:rPr>
        <w:t>NB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NBMR </w:t>
      </w:r>
      <w:r w:rsidR="00366F72" w:rsidRPr="0012516C">
        <w:rPr>
          <w:rFonts w:ascii="Cordia New" w:hAnsi="Cordia New"/>
          <w:sz w:val="28"/>
          <w:highlight w:val="green"/>
          <w:cs/>
        </w:rPr>
        <w:t>ซึ่ง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มีแผน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ในเดือนสิงหาคม</w:t>
      </w:r>
      <w:r w:rsidR="00FA5D2C" w:rsidRPr="0012516C">
        <w:rPr>
          <w:rFonts w:ascii="Cordia New" w:hAnsi="Cordia New"/>
          <w:sz w:val="28"/>
          <w:highlight w:val="green"/>
          <w:cs/>
        </w:rPr>
        <w:t>-</w:t>
      </w:r>
      <w:r w:rsidR="00FA5D2C" w:rsidRPr="0012516C">
        <w:rPr>
          <w:rFonts w:ascii="Cordia New" w:hAnsi="Cordia New" w:hint="cs"/>
          <w:sz w:val="28"/>
          <w:highlight w:val="green"/>
          <w:cs/>
        </w:rPr>
        <w:t xml:space="preserve">กันยายน </w:t>
      </w:r>
      <w:r w:rsidR="00FA5D2C" w:rsidRPr="0012516C">
        <w:rPr>
          <w:rFonts w:ascii="Cordia New" w:hAnsi="Cordia New"/>
          <w:sz w:val="28"/>
          <w:highlight w:val="green"/>
        </w:rPr>
        <w:t>2559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4CD3419C" w14:textId="77777777"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5F88E85E" w14:textId="77777777"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เส้นท่อ </w:t>
      </w:r>
      <w:r w:rsidR="0025514F" w:rsidRPr="0012516C">
        <w:rPr>
          <w:rFonts w:ascii="Cordia New" w:hAnsi="Cordia New"/>
          <w:sz w:val="28"/>
          <w:highlight w:val="green"/>
        </w:rPr>
        <w:t>RB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FA5D2C" w:rsidRPr="0012516C">
        <w:rPr>
          <w:rFonts w:ascii="Cordia New" w:hAnsi="Cordia New"/>
          <w:sz w:val="28"/>
          <w:highlight w:val="green"/>
          <w:cs/>
        </w:rPr>
        <w:t>นั้นยัง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ไม่ได้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กำหนดการณ์ </w:t>
      </w:r>
      <w:r w:rsidR="0025514F" w:rsidRPr="0012516C">
        <w:rPr>
          <w:rFonts w:ascii="Cordia New" w:hAnsi="Cordia New"/>
          <w:sz w:val="28"/>
          <w:highlight w:val="green"/>
        </w:rPr>
        <w:t xml:space="preserve">Run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ที่เหมาะสมกับ </w:t>
      </w:r>
      <w:r w:rsidR="00FA5D2C" w:rsidRPr="0012516C">
        <w:rPr>
          <w:rFonts w:ascii="Cordia New" w:hAnsi="Cordia New"/>
          <w:sz w:val="28"/>
          <w:highlight w:val="green"/>
        </w:rPr>
        <w:t xml:space="preserve">Constrain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ต่อไป ทั้งนี้เนื่องจาก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ที่เหมาะสมต้องอาศัยจังหวะที่โรงไฟฟ้า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ใช้ก๊าซอยู่ระหว่าง </w:t>
      </w:r>
      <w:r w:rsidR="0025514F" w:rsidRPr="0012516C">
        <w:rPr>
          <w:rFonts w:ascii="Cordia New" w:hAnsi="Cordia New"/>
          <w:sz w:val="28"/>
          <w:highlight w:val="green"/>
        </w:rPr>
        <w:t>50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200 MMscfd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ซึ่งโดยส่วนใหญ่แผนการเดินเครื่องของโรงไฟฟ้า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จะใช้ก๊าซเต็มที่ตลอดที่ </w:t>
      </w:r>
      <w:r w:rsidR="0025514F" w:rsidRPr="0012516C">
        <w:rPr>
          <w:rFonts w:ascii="Cordia New" w:hAnsi="Cordia New"/>
          <w:sz w:val="28"/>
          <w:highlight w:val="green"/>
        </w:rPr>
        <w:t xml:space="preserve">250 MMscfd </w:t>
      </w:r>
      <w:r w:rsidR="0025514F" w:rsidRPr="0012516C">
        <w:rPr>
          <w:rFonts w:ascii="Cordia New" w:hAnsi="Cordia New"/>
          <w:sz w:val="28"/>
          <w:highlight w:val="green"/>
          <w:cs/>
        </w:rPr>
        <w:t>อย่างไรก็ตามคาดว่าจะสามารถหากำหนดการณ์ได้ภายในปีนี้</w:t>
      </w:r>
    </w:p>
    <w:p w14:paraId="2247512A" w14:textId="77777777"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14:paraId="25018B21" w14:textId="77777777"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14:paraId="474346C8" w14:textId="77777777" w:rsidR="000E2ED6" w:rsidRPr="0012516C" w:rsidRDefault="00E07472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commentRangeStart w:id="5"/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เป็นการฉีดสารเคมีเพื่อยับยั้งปฏิกิริยาการกัดกร่อนไม่ให้เกิดขึ้นในท่อ ทั้งนี้ ปตท. ได้ดำเนินการฉีดเฉพาะเส้นท่อ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Offshore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เนื่องจากมีความเสี่ยงมากกว่าท่อ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Onshore </w:t>
      </w:r>
      <w:r w:rsidR="00762310" w:rsidRPr="0012516C">
        <w:rPr>
          <w:rFonts w:ascii="Cordia New" w:hAnsi="Cordia New" w:cs="Cordia New" w:hint="cs"/>
          <w:sz w:val="28"/>
          <w:highlight w:val="yellow"/>
          <w:cs/>
        </w:rPr>
        <w:t xml:space="preserve"> โดย</w:t>
      </w:r>
      <w:r w:rsidR="00D91498" w:rsidRPr="0012516C">
        <w:rPr>
          <w:rFonts w:ascii="Cordia New" w:hAnsi="Cordia New" w:cs="Cordia New" w:hint="cs"/>
          <w:sz w:val="28"/>
          <w:highlight w:val="yellow"/>
          <w:cs/>
        </w:rPr>
        <w:t>สำหรับรายงานด้านคุณภาพ จะต้องเก็บข้อมูลและติดตามในระยะยาว</w:t>
      </w:r>
      <w:commentRangeEnd w:id="5"/>
      <w:r w:rsidR="00786A03" w:rsidRPr="0012516C">
        <w:rPr>
          <w:rStyle w:val="CommentReference"/>
          <w:rFonts w:ascii="Angsana New" w:eastAsia="SimSun" w:hAnsi="Angsana New"/>
          <w:lang w:eastAsia="zh-CN"/>
        </w:rPr>
        <w:commentReference w:id="5"/>
      </w:r>
    </w:p>
    <w:p w14:paraId="7AFF3FAB" w14:textId="77777777"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14:paraId="2D3A7B3C" w14:textId="77777777"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14:paraId="379666DE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1FF523B9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1A683837" w14:textId="77777777"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6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7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4FB75338" wp14:editId="47007B83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D7CEFB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8" w:author="NAVASIN HOMHUAL" w:date="2016-09-05T21:24:00Z">
                                    <w:rPr/>
                                  </w:rPrChange>
                                </w:rPr>
                                <w:pPrChange w:id="9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FB75338" id="Rectangle 23" o:spid="_x0000_s1026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NwZgIAACM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7FD7CEFB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0" w:author="NAVASIN HOMHUAL" w:date="2016-09-05T21:24:00Z">
                              <w:rPr/>
                            </w:rPrChange>
                          </w:rPr>
                          <w:pPrChange w:id="11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14:paraId="2B415ED0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14:paraId="05DF1A52" w14:textId="77777777"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5B017D93" w14:textId="77777777"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14:paraId="633B5CAC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775F1E61" w14:textId="77777777" w:rsidR="002709A1" w:rsidRPr="0012516C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15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แผนดำเนินงานบำรุงรักษาท่อภายในสถานีก๊าซ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36101E" w:rsidRPr="0012516C">
        <w:rPr>
          <w:rFonts w:ascii="Cordia New" w:hAnsi="Cordia New" w:cs="Cordia New"/>
          <w:sz w:val="28"/>
          <w:highlight w:val="green"/>
        </w:rPr>
        <w:t xml:space="preserve">Quarter 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ที่ </w:t>
      </w:r>
      <w:r w:rsidR="0036101E" w:rsidRPr="0012516C">
        <w:rPr>
          <w:rFonts w:ascii="Cordia New" w:hAnsi="Cordia New" w:cs="Cordia New"/>
          <w:sz w:val="28"/>
          <w:highlight w:val="green"/>
        </w:rPr>
        <w:t>1</w:t>
      </w:r>
    </w:p>
    <w:p w14:paraId="171D5EA9" w14:textId="77777777" w:rsidR="002709A1" w:rsidRPr="0012516C" w:rsidRDefault="001365E4" w:rsidP="006A08FD">
      <w:pPr>
        <w:ind w:firstLine="720"/>
        <w:jc w:val="center"/>
        <w:rPr>
          <w:rFonts w:ascii="Cordia New" w:hAnsi="Cordia New" w:cs="Cordia New"/>
          <w:b/>
          <w:bCs/>
          <w:sz w:val="28"/>
          <w:u w:val="single"/>
        </w:rPr>
      </w:pPr>
      <w:commentRangeStart w:id="12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88F2734" wp14:editId="26DFF532">
            <wp:extent cx="5731345" cy="1075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83" cy="10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2"/>
      <w:r w:rsidR="009634CF" w:rsidRPr="0012516C">
        <w:rPr>
          <w:rStyle w:val="CommentReference"/>
          <w:rFonts w:ascii="Angsana New" w:eastAsia="SimSun" w:hAnsi="Angsana New"/>
          <w:lang w:eastAsia="zh-CN"/>
        </w:rPr>
        <w:commentReference w:id="12"/>
      </w:r>
    </w:p>
    <w:p w14:paraId="5CC530C4" w14:textId="77777777"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14:paraId="13ECB1F6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7A73ED46" w14:textId="77777777"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4C629E80" w14:textId="77777777"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commentRangeStart w:id="13"/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14:paraId="7E6768F1" w14:textId="77777777"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14:paraId="6031DA96" w14:textId="77777777"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  <w:commentRangeEnd w:id="13"/>
      <w:r w:rsidR="00481527" w:rsidRPr="0012516C">
        <w:rPr>
          <w:rStyle w:val="CommentReference"/>
          <w:rFonts w:ascii="Angsana New" w:eastAsia="SimSun" w:hAnsi="Angsana New" w:cs="Angsana New"/>
          <w:highlight w:val="green"/>
          <w:lang w:eastAsia="zh-CN"/>
        </w:rPr>
        <w:commentReference w:id="13"/>
      </w:r>
    </w:p>
    <w:p w14:paraId="739BA234" w14:textId="77777777" w:rsidR="002709A1" w:rsidRPr="0012516C" w:rsidRDefault="00C06996" w:rsidP="006D24D4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b/>
          <w:bCs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34AA8C71" w14:textId="77777777" w:rsidR="006D24D4" w:rsidRPr="0012516C" w:rsidRDefault="001365E4" w:rsidP="000D3C8D">
      <w:pPr>
        <w:pStyle w:val="ListParagraph"/>
        <w:numPr>
          <w:ilvl w:val="0"/>
          <w:numId w:val="22"/>
        </w:numPr>
        <w:spacing w:after="0" w:line="264" w:lineRule="auto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 xml:space="preserve">ดำเนินการแก้ไข </w:t>
      </w:r>
      <w:r w:rsidRPr="0012516C">
        <w:rPr>
          <w:rFonts w:ascii="Cordia New" w:hAnsi="Cordia New"/>
          <w:sz w:val="28"/>
          <w:highlight w:val="green"/>
        </w:rPr>
        <w:t xml:space="preserve">Soil to air </w:t>
      </w:r>
      <w:r w:rsidR="00755FEA" w:rsidRPr="0012516C">
        <w:rPr>
          <w:rFonts w:ascii="Cordia New" w:hAnsi="Cordia New"/>
          <w:sz w:val="28"/>
          <w:highlight w:val="green"/>
          <w:cs/>
        </w:rPr>
        <w:t>แล้วเสร็จทั้งหมด 18 สถานี ดังต่อไปนี้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>BV</w:t>
      </w:r>
      <w:r w:rsidR="00565AD0" w:rsidRPr="0012516C">
        <w:rPr>
          <w:rFonts w:ascii="Cordia New" w:hAnsi="Cordia New"/>
          <w:sz w:val="28"/>
          <w:highlight w:val="green"/>
        </w:rPr>
        <w:t>6</w:t>
      </w:r>
      <w:r w:rsidRPr="0012516C">
        <w:rPr>
          <w:rFonts w:ascii="Cordia New" w:hAnsi="Cordia New"/>
          <w:sz w:val="28"/>
          <w:highlight w:val="green"/>
        </w:rPr>
        <w:t>, BPK, BV</w:t>
      </w:r>
      <w:r w:rsidR="00565AD0" w:rsidRPr="0012516C">
        <w:rPr>
          <w:rFonts w:ascii="Cordia New" w:hAnsi="Cordia New"/>
          <w:sz w:val="28"/>
          <w:highlight w:val="green"/>
        </w:rPr>
        <w:t>7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11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4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Pr="0012516C">
        <w:rPr>
          <w:rFonts w:ascii="Cordia New" w:hAnsi="Cordia New"/>
          <w:sz w:val="28"/>
          <w:highlight w:val="green"/>
          <w:cs/>
        </w:rPr>
        <w:t>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2.6</w:t>
      </w:r>
      <w:r w:rsidRPr="0012516C">
        <w:rPr>
          <w:rFonts w:ascii="Cordia New" w:hAnsi="Cordia New"/>
          <w:sz w:val="28"/>
          <w:highlight w:val="green"/>
        </w:rPr>
        <w:t>, BCS, WN</w:t>
      </w:r>
      <w:r w:rsidRPr="0012516C">
        <w:rPr>
          <w:rFonts w:ascii="Cordia New" w:hAnsi="Cordia New"/>
          <w:sz w:val="28"/>
          <w:highlight w:val="green"/>
          <w:cs/>
        </w:rPr>
        <w:t>1</w:t>
      </w:r>
      <w:r w:rsidRPr="0012516C">
        <w:rPr>
          <w:rFonts w:ascii="Cordia New" w:hAnsi="Cordia New"/>
          <w:sz w:val="28"/>
          <w:highlight w:val="green"/>
        </w:rPr>
        <w:t>, WN</w:t>
      </w:r>
      <w:r w:rsidRPr="0012516C">
        <w:rPr>
          <w:rFonts w:ascii="Cordia New" w:hAnsi="Cordia New"/>
          <w:sz w:val="28"/>
          <w:highlight w:val="green"/>
          <w:cs/>
        </w:rPr>
        <w:t>2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3.6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3.7</w:t>
      </w:r>
      <w:r w:rsidRPr="0012516C">
        <w:rPr>
          <w:rFonts w:ascii="Cordia New" w:hAnsi="Cordia New"/>
          <w:sz w:val="28"/>
          <w:highlight w:val="green"/>
        </w:rPr>
        <w:t>, SAHA MR, ABP</w:t>
      </w:r>
      <w:r w:rsidRPr="0012516C">
        <w:rPr>
          <w:rFonts w:ascii="Cordia New" w:hAnsi="Cordia New"/>
          <w:sz w:val="28"/>
          <w:highlight w:val="green"/>
          <w:cs/>
        </w:rPr>
        <w:t>3</w:t>
      </w:r>
    </w:p>
    <w:p w14:paraId="0DDAA618" w14:textId="77777777" w:rsidR="00381516" w:rsidRPr="0012516C" w:rsidRDefault="00381516" w:rsidP="00381516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18228E6F" w14:textId="77777777"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p w14:paraId="00BEF625" w14:textId="77777777"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78CE4A04" wp14:editId="1CFA66E7">
            <wp:extent cx="5645150" cy="105888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45" cy="10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5974C" w14:textId="77777777"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14:paraId="40BA1EBE" w14:textId="77777777" w:rsidR="004306B4" w:rsidRPr="0012516C" w:rsidRDefault="00967D2B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ins w:id="14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5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4D4A71AD" wp14:editId="3BF7D7CF">
                  <wp:simplePos x="0" y="0"/>
                  <wp:positionH relativeFrom="column">
                    <wp:posOffset>819510</wp:posOffset>
                  </wp:positionH>
                  <wp:positionV relativeFrom="paragraph">
                    <wp:posOffset>982345</wp:posOffset>
                  </wp:positionV>
                  <wp:extent cx="4373593" cy="793631"/>
                  <wp:effectExtent l="57150" t="38100" r="84455" b="102235"/>
                  <wp:wrapNone/>
                  <wp:docPr id="24" name="Rectangl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B7DEAC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16" w:author="NAVASIN HOMHUAL" w:date="2016-09-05T21:24:00Z">
                                    <w:rPr/>
                                  </w:rPrChange>
                                </w:rPr>
                                <w:pPrChange w:id="17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D4A71AD" id="Rectangle 24" o:spid="_x0000_s1027" style="position:absolute;left:0;text-align:left;margin-left:64.55pt;margin-top:77.35pt;width:344.4pt;height:6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66B7DEAC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8" w:author="NAVASIN HOMHUAL" w:date="2016-09-05T21:24:00Z">
                              <w:rPr/>
                            </w:rPrChange>
                          </w:rPr>
                          <w:pPrChange w:id="19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14:paraId="3F3A460D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14:paraId="399E3132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04D22827" w14:textId="77777777" w:rsidR="005D7A8B" w:rsidRPr="0012516C" w:rsidRDefault="005D7A8B" w:rsidP="009E506A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แผนดำเนินการตรวจ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วัดความหนา</w:t>
      </w:r>
      <w:r w:rsidRPr="0012516C">
        <w:rPr>
          <w:rFonts w:ascii="Cordia New" w:hAnsi="Cordia New" w:cs="Cordia New"/>
          <w:sz w:val="28"/>
          <w:highlight w:val="yellow"/>
          <w:cs/>
        </w:rPr>
        <w:t>ท่อ และ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="0098742D"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บริเวณรอยเชื่อม</w:t>
      </w:r>
      <w:r w:rsidRPr="0012516C">
        <w:rPr>
          <w:rFonts w:ascii="Cordia New" w:hAnsi="Cordia New" w:cs="Cordia New"/>
          <w:sz w:val="28"/>
          <w:highlight w:val="yellow"/>
          <w:cs/>
        </w:rPr>
        <w:t>ถังความดันบนแท่นพักท่อในทะเล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จำนวน 7 วัน ช่วงวันที่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05C9E" w:rsidRPr="0012516C">
        <w:rPr>
          <w:rFonts w:ascii="Cordia New" w:hAnsi="Cordia New" w:cs="Cordia New"/>
          <w:sz w:val="28"/>
          <w:highlight w:val="yellow"/>
        </w:rPr>
        <w:t xml:space="preserve">29 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ก.ค. – 5 ส.ค. 59 รายละเอียดดังต่อไปนี้</w:t>
      </w:r>
    </w:p>
    <w:p w14:paraId="0D5B239B" w14:textId="77777777" w:rsidR="005D7A8B" w:rsidRPr="0012516C" w:rsidRDefault="005D7A8B" w:rsidP="009E506A">
      <w:pPr>
        <w:spacing w:line="264" w:lineRule="auto"/>
        <w:ind w:left="2127" w:firstLine="33"/>
        <w:outlineLvl w:val="0"/>
        <w:rPr>
          <w:rFonts w:ascii="Cordia New" w:hAnsi="Cordia New" w:cs="Cordia New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PRP</w:t>
      </w:r>
    </w:p>
    <w:p w14:paraId="7C71B710" w14:textId="77777777" w:rsidR="00765F92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203 เส้นท่อ</w:t>
      </w:r>
    </w:p>
    <w:p w14:paraId="3188E523" w14:textId="77777777" w:rsidR="00805C9E" w:rsidRPr="0012516C" w:rsidRDefault="00805C9E" w:rsidP="009E506A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  <w:u w:val="single"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ERP</w:t>
      </w:r>
    </w:p>
    <w:p w14:paraId="6BCB4129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120 เส้นท่อ</w:t>
      </w:r>
    </w:p>
    <w:p w14:paraId="6F8FACBD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Pr="0012516C">
        <w:rPr>
          <w:rFonts w:ascii="Cordia New" w:hAnsi="Cordia New" w:cs="Cordia New"/>
          <w:sz w:val="28"/>
          <w:highlight w:val="yellow"/>
          <w:cs/>
        </w:rPr>
        <w:t>บนรอยเชื่อมถังความดัน จำนวน 6 ถัง</w:t>
      </w:r>
    </w:p>
    <w:p w14:paraId="75E2CFC2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1949447C" w14:textId="77777777" w:rsidR="00132A73" w:rsidRPr="0012516C" w:rsidRDefault="0036101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จัดทำแผนการตรวจสอบ แล้วเสร็จ</w:t>
      </w:r>
    </w:p>
    <w:p w14:paraId="2AD4F807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473BFA1C" w14:textId="77777777" w:rsidR="00765F92" w:rsidRPr="0012516C" w:rsidRDefault="00805C9E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ตรวจสภาพท่อและถังความดันบนแท่นพักท่อในทะเล ช่วงวันที่</w:t>
      </w:r>
      <w:r w:rsidRPr="0012516C">
        <w:rPr>
          <w:rFonts w:ascii="Cordia New" w:hAnsi="Cordia New"/>
          <w:sz w:val="28"/>
          <w:highlight w:val="yellow"/>
        </w:rPr>
        <w:t xml:space="preserve"> 29 </w:t>
      </w:r>
      <w:r w:rsidRPr="0012516C">
        <w:rPr>
          <w:rFonts w:ascii="Cordia New" w:hAnsi="Cordia New"/>
          <w:sz w:val="28"/>
          <w:highlight w:val="yellow"/>
          <w:cs/>
        </w:rPr>
        <w:t>ก.ค. – 5 ส.ค. 59</w:t>
      </w:r>
    </w:p>
    <w:p w14:paraId="62F6EEA5" w14:textId="77777777"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362E0E0D" w14:textId="77777777"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1FDDE7F5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14:paraId="1F1876AD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088D8811" w14:textId="77777777" w:rsidR="000D3C8D" w:rsidRPr="0012516C" w:rsidRDefault="000D3C8D" w:rsidP="00131629">
      <w:pPr>
        <w:spacing w:line="264" w:lineRule="auto"/>
        <w:ind w:left="1406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ประกอบด้วยแผนงานดังนี้</w:t>
      </w:r>
    </w:p>
    <w:p w14:paraId="38A9B703" w14:textId="77777777" w:rsidR="000D3C8D" w:rsidRPr="0012516C" w:rsidRDefault="009E506A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>ของท่อ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 บริเวณ </w:t>
      </w:r>
      <w:r w:rsidR="000D3C8D" w:rsidRPr="0012516C">
        <w:rPr>
          <w:rFonts w:ascii="Cordia New" w:hAnsi="Cordia New"/>
          <w:sz w:val="28"/>
          <w:highlight w:val="yellow"/>
        </w:rPr>
        <w:t xml:space="preserve">Pipe support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จำนวนทั้งหมด </w:t>
      </w:r>
      <w:r w:rsidR="000D3C8D" w:rsidRPr="0012516C">
        <w:rPr>
          <w:rFonts w:ascii="Cordia New" w:hAnsi="Cordia New"/>
          <w:sz w:val="28"/>
          <w:highlight w:val="yellow"/>
        </w:rPr>
        <w:t xml:space="preserve">7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จุด (แท่น </w:t>
      </w:r>
      <w:r w:rsidR="000D3C8D" w:rsidRPr="0012516C">
        <w:rPr>
          <w:rFonts w:ascii="Cordia New" w:hAnsi="Cordia New"/>
          <w:sz w:val="28"/>
          <w:highlight w:val="yellow"/>
        </w:rPr>
        <w:t xml:space="preserve">ERP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3 </w:t>
      </w:r>
      <w:r w:rsidR="000D3C8D" w:rsidRPr="0012516C">
        <w:rPr>
          <w:rFonts w:ascii="Cordia New" w:hAnsi="Cordia New"/>
          <w:sz w:val="28"/>
          <w:highlight w:val="yellow"/>
          <w:cs/>
        </w:rPr>
        <w:t>จุด และแท่น</w:t>
      </w:r>
      <w:r w:rsidR="000D3C8D" w:rsidRPr="0012516C">
        <w:rPr>
          <w:rFonts w:ascii="Cordia New" w:hAnsi="Cordia New"/>
          <w:sz w:val="28"/>
          <w:highlight w:val="yellow"/>
        </w:rPr>
        <w:t xml:space="preserve"> PRP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4 </w:t>
      </w:r>
      <w:r w:rsidR="000D3C8D" w:rsidRPr="0012516C">
        <w:rPr>
          <w:rFonts w:ascii="Cordia New" w:hAnsi="Cordia New"/>
          <w:sz w:val="28"/>
          <w:highlight w:val="yellow"/>
          <w:cs/>
        </w:rPr>
        <w:t>จุด)</w:t>
      </w:r>
    </w:p>
    <w:p w14:paraId="61DEC8D4" w14:textId="77777777" w:rsidR="009E506A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Insulation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บนแท่น </w:t>
      </w:r>
      <w:r w:rsidRPr="0012516C">
        <w:rPr>
          <w:rFonts w:ascii="Cordia New" w:hAnsi="Cordia New"/>
          <w:sz w:val="28"/>
          <w:highlight w:val="yellow"/>
        </w:rPr>
        <w:t xml:space="preserve">ERP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1 </w:t>
      </w:r>
      <w:r w:rsidRPr="0012516C">
        <w:rPr>
          <w:rFonts w:ascii="Cordia New" w:hAnsi="Cordia New"/>
          <w:sz w:val="28"/>
          <w:highlight w:val="yellow"/>
          <w:cs/>
        </w:rPr>
        <w:t>จุด</w:t>
      </w:r>
    </w:p>
    <w:p w14:paraId="3ACB4595" w14:textId="77777777" w:rsidR="000D3C8D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 xml:space="preserve">ท่อช่วง </w:t>
      </w:r>
      <w:r w:rsidRPr="0012516C">
        <w:rPr>
          <w:rFonts w:ascii="Cordia New" w:hAnsi="Cordia New"/>
          <w:sz w:val="28"/>
          <w:highlight w:val="yellow"/>
        </w:rPr>
        <w:t xml:space="preserve">Splash zone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2 </w:t>
      </w:r>
      <w:r w:rsidRPr="0012516C">
        <w:rPr>
          <w:rFonts w:ascii="Cordia New" w:hAnsi="Cordia New"/>
          <w:sz w:val="28"/>
          <w:highlight w:val="yellow"/>
          <w:cs/>
        </w:rPr>
        <w:t xml:space="preserve">เส้นท่อ (บนแท่น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2339336E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6476D5AE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อยู่ระหว่างดำเนินงานจัดหา</w:t>
      </w:r>
    </w:p>
    <w:p w14:paraId="3DF0626E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49FCF738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คาดว่าจะเริ่มงาน และแล้วเสร็จใน </w:t>
      </w:r>
      <w:r w:rsidR="004D29CE" w:rsidRPr="0012516C">
        <w:rPr>
          <w:rFonts w:ascii="Cordia New" w:hAnsi="Cordia New"/>
          <w:sz w:val="28"/>
          <w:highlight w:val="yellow"/>
        </w:rPr>
        <w:t>Q4</w:t>
      </w:r>
    </w:p>
    <w:p w14:paraId="08A4F058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3AA52102" w14:textId="77777777"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6BF016AD" w14:textId="77777777"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14:paraId="74A2D997" w14:textId="77777777"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20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21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2E1EF17F" wp14:editId="7423720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071791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2" w:author="NAVASIN HOMHUAL" w:date="2016-09-05T21:24:00Z">
                                    <w:rPr/>
                                  </w:rPrChange>
                                </w:rPr>
                                <w:pPrChange w:id="2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E1EF17F" id="Rectangle 25" o:spid="_x0000_s1028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40071791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24" w:author="NAVASIN HOMHUAL" w:date="2016-09-05T21:24:00Z">
                              <w:rPr/>
                            </w:rPrChange>
                          </w:rPr>
                          <w:pPrChange w:id="2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14:paraId="268261AE" w14:textId="77777777"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14:paraId="72EA125F" w14:textId="77777777"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18CFAF44" w14:textId="77777777"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14:paraId="728374C7" w14:textId="77777777"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14:paraId="3823F586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568ED9A3" w14:textId="77777777"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14:paraId="414038C0" w14:textId="77777777"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14:paraId="57CE053A" w14:textId="77777777"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15AB55FE" w14:textId="77777777"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14:paraId="690EB588" w14:textId="77777777"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14:paraId="74570E73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4AD24F22" w14:textId="77777777"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0132A0D9" w14:textId="77777777"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14:paraId="0E5161FA" w14:textId="77777777"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63286FB0" w14:textId="77777777"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14:paraId="21519D4D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530C5369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14:paraId="1AE8C514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6EDD5340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14:paraId="3BCFA6ED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2843A27F" w14:textId="77777777"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45BDB828" w14:textId="77777777"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p w14:paraId="1A4E9E17" w14:textId="77777777" w:rsidR="0015769D" w:rsidRPr="0012516C" w:rsidRDefault="003F76AD" w:rsidP="00967D2B">
      <w:pPr>
        <w:pStyle w:val="ListParagraph"/>
        <w:numPr>
          <w:ilvl w:val="2"/>
          <w:numId w:val="24"/>
        </w:numPr>
        <w:shd w:val="clear" w:color="auto" w:fill="FFFFFF" w:themeFill="background1"/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งานประเมินความแข็งแรงท่อส่งก๊าซที่เกิด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 xml:space="preserve">Dent </w:t>
      </w:r>
    </w:p>
    <w:p w14:paraId="55139DBD" w14:textId="77777777" w:rsidR="00B46618" w:rsidRPr="0012516C" w:rsidRDefault="00B46618" w:rsidP="00967D2B">
      <w:pPr>
        <w:pStyle w:val="ListParagraph"/>
        <w:shd w:val="clear" w:color="auto" w:fill="FFFFFF" w:themeFill="background1"/>
        <w:spacing w:before="240" w:after="120" w:line="264" w:lineRule="auto"/>
        <w:ind w:left="1418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การประเมินความแข็งแรงท่อส่งก๊าซฯที่ตรวจพบความเสียหายจากผลการตรวจสอบด้วย </w:t>
      </w:r>
      <w:r w:rsidRPr="0012516C">
        <w:rPr>
          <w:rFonts w:ascii="Cordia New" w:hAnsi="Cordia New"/>
          <w:sz w:val="28"/>
          <w:highlight w:val="yellow"/>
        </w:rPr>
        <w:t xml:space="preserve">ILI PIG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โดยใช้การประเมินขั้นสูงตามมาตรฐาน </w:t>
      </w:r>
      <w:r w:rsidRPr="0012516C">
        <w:rPr>
          <w:rFonts w:ascii="Cordia New" w:hAnsi="Cordia New"/>
          <w:sz w:val="28"/>
          <w:highlight w:val="yellow"/>
        </w:rPr>
        <w:t>ASME B31</w:t>
      </w:r>
      <w:r w:rsidRPr="0012516C">
        <w:rPr>
          <w:rFonts w:ascii="Cordia New" w:hAnsi="Cordia New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</w:rPr>
        <w:t xml:space="preserve">8 ,PDAM, UKOPA, API579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Enbridge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เพื่อ</w:t>
      </w:r>
      <w:r w:rsidRPr="0012516C">
        <w:rPr>
          <w:rFonts w:ascii="Cordia New" w:hAnsi="Cordia New" w:hint="cs"/>
          <w:sz w:val="28"/>
          <w:highlight w:val="yellow"/>
          <w:cs/>
        </w:rPr>
        <w:t>ใช้ยืนยันความแข็งแรง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บอกถึงความจำเป็นในการขุดซ่อม เนื่องจากบริเวณจุด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ที่เกิดความเสียหายนั้นเป็นจุดที่</w:t>
      </w:r>
      <w:r w:rsidRPr="0012516C">
        <w:rPr>
          <w:rFonts w:ascii="Cordia New" w:hAnsi="Cordia New" w:hint="cs"/>
          <w:sz w:val="28"/>
          <w:highlight w:val="yellow"/>
          <w:cs/>
        </w:rPr>
        <w:t>ขุดซ่อมทำได้ยาก มีราคาแพง และส่งผลกระทบต่อประชาชนในพื้นที่สูง</w:t>
      </w:r>
    </w:p>
    <w:p w14:paraId="6C973D24" w14:textId="77777777" w:rsidR="003F76AD" w:rsidRPr="0012516C" w:rsidRDefault="003F76AD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011173FC" w14:textId="77777777" w:rsidR="003F76AD" w:rsidRPr="0012516C" w:rsidRDefault="003F76AD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 w:hint="cs"/>
          <w:sz w:val="28"/>
          <w:highlight w:val="yellow"/>
          <w:cs/>
        </w:rPr>
        <w:t>650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จำนวน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2 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 w:hint="cs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  <w:cs/>
        </w:rPr>
        <w:t xml:space="preserve">22+339 และ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/>
          <w:sz w:val="28"/>
          <w:highlight w:val="yellow"/>
          <w:cs/>
        </w:rPr>
        <w:t>.22+959</w:t>
      </w:r>
    </w:p>
    <w:p w14:paraId="159B3F39" w14:textId="77777777" w:rsidR="00750852" w:rsidRPr="0012516C" w:rsidRDefault="00750852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จำนวน </w:t>
      </w:r>
      <w:r w:rsidR="00F04569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</w:rPr>
        <w:t xml:space="preserve">3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="00B46618" w:rsidRPr="0012516C">
        <w:rPr>
          <w:rFonts w:ascii="Cordia New" w:hAnsi="Cordia New" w:hint="cs"/>
          <w:sz w:val="28"/>
          <w:highlight w:val="yellow"/>
          <w:cs/>
        </w:rPr>
        <w:t>.</w:t>
      </w:r>
    </w:p>
    <w:p w14:paraId="7FD53BC8" w14:textId="77777777" w:rsidR="003F76AD" w:rsidRPr="0012516C" w:rsidRDefault="00750852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32635757" w14:textId="77777777" w:rsidR="00750852" w:rsidRPr="0012516C" w:rsidRDefault="00750852" w:rsidP="00B46618">
      <w:pPr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</w:rPr>
        <w:t>RC650</w:t>
      </w:r>
    </w:p>
    <w:p w14:paraId="281A6139" w14:textId="77777777" w:rsidR="00750852" w:rsidRPr="0012516C" w:rsidRDefault="00750852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>22</w:t>
      </w:r>
      <w:r w:rsidR="00B46618"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339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ลักษณะความเสียหาย 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Dent on weld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จากการประเมินพบว่า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>นี้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จัดอยู่ในประเภท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Kinked dent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สูงสุด เท่ากับ 10.06</w:t>
      </w:r>
      <w:r w:rsidR="00F04569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มีความเสี่ยงต่อการเกิด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ดำเนินการแก้ไข</w:t>
      </w:r>
    </w:p>
    <w:p w14:paraId="17109F87" w14:textId="77777777" w:rsidR="00F04569" w:rsidRPr="0012516C" w:rsidRDefault="00F04569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Pr="0012516C">
        <w:rPr>
          <w:rFonts w:asciiTheme="minorBidi" w:hAnsiTheme="minorBidi" w:cstheme="minorBidi"/>
          <w:sz w:val="28"/>
          <w:highlight w:val="yellow"/>
        </w:rPr>
        <w:t>22</w:t>
      </w:r>
      <w:r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959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ลักษระความเสียหาย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with mechanical damaged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พบว่า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นี้มีการสูญเสียเนื้อเหล็กบริเวณ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ด้วย 15 </w:t>
      </w:r>
      <w:r w:rsidRPr="0012516C">
        <w:rPr>
          <w:rFonts w:asciiTheme="minorBidi" w:hAnsiTheme="minorBidi" w:cs="Cordia New"/>
          <w:sz w:val="28"/>
          <w:highlight w:val="yellow"/>
          <w:cs/>
        </w:rPr>
        <w:t>%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Depth on dent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สูงสุด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gmjkdy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[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9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63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มีความเสียมีความเสี่ยงต่อการเกิด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จึงเห็นควรให้ดำเนินการแก้ไข</w:t>
      </w:r>
    </w:p>
    <w:p w14:paraId="73C4AD05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RC500</w:t>
      </w:r>
    </w:p>
    <w:p w14:paraId="5B2E94BF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>จัดจ้างแล้วเสร็จ อยู่ระหว่างทำการประเมินความแข็งแรง</w:t>
      </w:r>
    </w:p>
    <w:p w14:paraId="250D4E03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0A768EC7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ดำเนินการลดความเสี่ยง โดยศึกษาความเป็นไปได้ในการลดความดัน ลงเหลือ 85 </w:t>
      </w:r>
      <w:r w:rsidRPr="0012516C">
        <w:rPr>
          <w:rFonts w:ascii="Cordia New" w:hAnsi="Cordia New"/>
          <w:sz w:val="28"/>
          <w:highlight w:val="yellow"/>
          <w:cs/>
        </w:rPr>
        <w:t>%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ของ </w:t>
      </w:r>
      <w:r w:rsidRPr="0012516C">
        <w:rPr>
          <w:rFonts w:ascii="Cordia New" w:hAnsi="Cordia New"/>
          <w:sz w:val="28"/>
          <w:highlight w:val="yellow"/>
        </w:rPr>
        <w:t xml:space="preserve">Maximum Operating pressure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หรือ </w:t>
      </w:r>
      <w:r w:rsidRPr="0012516C">
        <w:rPr>
          <w:rFonts w:ascii="Cordia New" w:hAnsi="Cordia New"/>
          <w:sz w:val="28"/>
          <w:highlight w:val="yellow"/>
        </w:rPr>
        <w:t xml:space="preserve">MOP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นับตั้งแต่ช่วงหลักจาก </w:t>
      </w:r>
      <w:r w:rsidRPr="0012516C">
        <w:rPr>
          <w:rFonts w:ascii="Cordia New" w:hAnsi="Cordia New"/>
          <w:sz w:val="28"/>
          <w:highlight w:val="yellow"/>
        </w:rPr>
        <w:t>RUN ILI PIG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จนถีง 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015018ED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สรุปผลการประเมินความแข็งแรงท่อส่งก๊าซ</w:t>
      </w:r>
    </w:p>
    <w:p w14:paraId="78D8EB26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ปัญหาอุปสรรค (ถ้ามี) </w:t>
      </w:r>
    </w:p>
    <w:p w14:paraId="34C213B5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>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จึงสามารถดำเนินการลดความดัน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และแจ้งกับลูกค้าได้</w:t>
      </w:r>
    </w:p>
    <w:p w14:paraId="147AD25C" w14:textId="77777777" w:rsidR="001502FC" w:rsidRPr="0012516C" w:rsidRDefault="001502FC" w:rsidP="001502FC">
      <w:pPr>
        <w:pStyle w:val="ListParagraph"/>
        <w:numPr>
          <w:ilvl w:val="2"/>
          <w:numId w:val="24"/>
        </w:numPr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งานประเมินความจำเป็นในการเสริมความแข็งแรงโครงสร้างแท่น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>ERP</w:t>
      </w:r>
    </w:p>
    <w:p w14:paraId="46E4D176" w14:textId="77777777" w:rsidR="001502FC" w:rsidRPr="0012516C" w:rsidRDefault="00AA48BE" w:rsidP="00AA48BE">
      <w:pPr>
        <w:pStyle w:val="ListParagraph"/>
        <w:spacing w:before="240" w:after="120" w:line="264" w:lineRule="auto"/>
        <w:ind w:left="1134" w:firstLine="284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งานจ้างที่ปรึกษาประเมินความแข็งแรง และขยายอายุโครงสร้างแท่น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เพื่อให้สามารถรองรับโครงการขยายอายุโรงไฟฟ้าขนอม จนถึงปี 2584 โดยประเมินทั้งโครงสร้างส่วนเหนือน้ำ และใต้น้ำโดยใช้ผลการตรวจสอบล่าสุด อ้างอิงตามมาตรฐาน </w:t>
      </w:r>
      <w:r w:rsidRPr="0012516C">
        <w:rPr>
          <w:rFonts w:ascii="Cordia New" w:hAnsi="Cordia New"/>
          <w:sz w:val="28"/>
          <w:highlight w:val="yellow"/>
        </w:rPr>
        <w:t>API RP2A</w:t>
      </w: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 xml:space="preserve">WSD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API RP2SIM  </w:t>
      </w:r>
    </w:p>
    <w:p w14:paraId="534484FE" w14:textId="77777777" w:rsidR="001502FC" w:rsidRPr="0012516C" w:rsidRDefault="001502FC" w:rsidP="001502FC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 </w:t>
      </w:r>
      <w:r w:rsidR="00AA48BE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06AED80C" w14:textId="77777777" w:rsidR="008338CF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จ้างประเมินความแข็งแรงโครงสร้างแท่น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</w:t>
      </w:r>
    </w:p>
    <w:p w14:paraId="7CA2FAAE" w14:textId="77777777" w:rsidR="00AA48BE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1377D981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77DFD9BD" w14:textId="77777777" w:rsidR="0015769D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>ผลการประเมินความแข็งแรงโครงสร้างแท่น</w:t>
      </w:r>
    </w:p>
    <w:p w14:paraId="61B12A7C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ของ 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ในรอบ 1 ปี ผลที่ได้เท่ากับ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2.0 )</w:t>
      </w:r>
    </w:p>
    <w:p w14:paraId="64B7B694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="0024728E" w:rsidRPr="0012516C">
        <w:rPr>
          <w:rFonts w:ascii="Cordia New" w:hAnsi="Cordia New" w:hint="cs"/>
          <w:sz w:val="28"/>
          <w:highlight w:val="yellow"/>
          <w:cs/>
        </w:rPr>
        <w:t>ของ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>ในรอบ 1</w:t>
      </w:r>
      <w:r w:rsidR="009B3F4B" w:rsidRPr="0012516C">
        <w:rPr>
          <w:rFonts w:ascii="Cordia New" w:hAnsi="Cordia New" w:hint="cs"/>
          <w:sz w:val="28"/>
          <w:highlight w:val="yellow"/>
          <w:cs/>
        </w:rPr>
        <w:t>00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ปี ผลที่ได้เท่ากับ 1.5         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1.5 )</w:t>
      </w:r>
    </w:p>
    <w:p w14:paraId="76E43C4E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RSR </w:t>
      </w:r>
      <w:r w:rsidRPr="0012516C">
        <w:rPr>
          <w:rFonts w:ascii="Cordia New" w:hAnsi="Cordia New" w:hint="cs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</w:rPr>
        <w:t>Reserve Strength Ration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) ผลที่ได้เท่ากับ 1.96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1.6)</w:t>
      </w:r>
    </w:p>
    <w:p w14:paraId="2CEA75CC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จากทั้ง  3 ข้อด้านบน สรุปได้ว่า โครงสร้างแท่น มีความแข็งแรง เป็นไปตามมาตรฐาน </w:t>
      </w:r>
      <w:r w:rsidRPr="0012516C">
        <w:rPr>
          <w:rFonts w:ascii="Cordia New" w:hAnsi="Cordia New" w:hint="cs"/>
          <w:sz w:val="28"/>
          <w:highlight w:val="yellow"/>
        </w:rPr>
        <w:t>API RP</w:t>
      </w:r>
      <w:r w:rsidRPr="0012516C">
        <w:rPr>
          <w:rFonts w:ascii="Cordia New" w:hAnsi="Cordia New" w:hint="cs"/>
          <w:sz w:val="28"/>
          <w:highlight w:val="yellow"/>
          <w:cs/>
        </w:rPr>
        <w:t>2</w:t>
      </w:r>
      <w:r w:rsidRPr="0012516C">
        <w:rPr>
          <w:rFonts w:ascii="Cordia New" w:hAnsi="Cordia New" w:hint="cs"/>
          <w:sz w:val="28"/>
          <w:highlight w:val="yellow"/>
        </w:rPr>
        <w:t>D</w:t>
      </w:r>
      <w:r w:rsidRPr="0012516C">
        <w:rPr>
          <w:rFonts w:ascii="Cordia New" w:hAnsi="Cordia New" w:hint="cs"/>
          <w:sz w:val="28"/>
          <w:highlight w:val="yellow"/>
          <w:cs/>
        </w:rPr>
        <w:t>) จึงไม่มีความจำเป็นต้องเสริมความแข็งแรงโครงสร้างแท่</w:t>
      </w:r>
      <w:r w:rsidRPr="0012516C">
        <w:rPr>
          <w:rFonts w:ascii="Cordia New" w:hAnsi="Cordia New"/>
          <w:sz w:val="28"/>
          <w:highlight w:val="yellow"/>
          <w:cs/>
        </w:rPr>
        <w:t>น</w:t>
      </w:r>
    </w:p>
    <w:p w14:paraId="39B5D785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</w:p>
    <w:p w14:paraId="1019DCF1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 xml:space="preserve">) : </w:t>
      </w:r>
      <w:r w:rsidRPr="0012516C">
        <w:rPr>
          <w:rFonts w:ascii="Cordia New" w:hAnsi="Cordia New" w:hint="cs"/>
          <w:sz w:val="28"/>
          <w:highlight w:val="yellow"/>
          <w:cs/>
        </w:rPr>
        <w:t>อยู่ระหว่างดำเนินการจัดจ้าง</w:t>
      </w:r>
    </w:p>
    <w:p w14:paraId="4B3DB1F0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18E01A5C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สรุปผลการยืดอายุใช้งานโครงสร้างแท่น</w:t>
      </w:r>
    </w:p>
    <w:p w14:paraId="685FEA8D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ปัญหาอุปสรรค (ถ้ามี)</w:t>
      </w:r>
    </w:p>
    <w:p w14:paraId="42B606BA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-</w:t>
      </w:r>
    </w:p>
    <w:p w14:paraId="5C2CEFCD" w14:textId="77777777" w:rsidR="00DF2622" w:rsidRPr="0012516C" w:rsidRDefault="00DF2622" w:rsidP="004D29CE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cs/>
        </w:rPr>
      </w:pPr>
    </w:p>
    <w:sectPr w:rsidR="00DF2622" w:rsidRPr="0012516C" w:rsidSect="0058437D">
      <w:headerReference w:type="default" r:id="rId27"/>
      <w:footerReference w:type="default" r:id="rId28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uurBuur" w:date="2017-01-06T11:48:00Z" w:initials="S">
    <w:p w14:paraId="261B68CA" w14:textId="77777777" w:rsidR="00052AB4" w:rsidRDefault="00052AB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ส่งมาเป็นรูปทั้งกราฟเลย</w:t>
      </w:r>
    </w:p>
  </w:comment>
  <w:comment w:id="1" w:author="SuurBuur" w:date="2017-01-06T11:49:00Z" w:initials="S">
    <w:p w14:paraId="048FE6ED" w14:textId="77777777" w:rsidR="00052AB4" w:rsidRDefault="00052AB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ส่งมาทั้งกราฟเป็นรูป</w:t>
      </w:r>
    </w:p>
  </w:comment>
  <w:comment w:id="3" w:author="SuurBuur" w:date="2017-01-06T11:28:00Z" w:initials="S">
    <w:p w14:paraId="1F9AC7E6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szCs w:val="20"/>
          <w:cs/>
        </w:rPr>
        <w:t xml:space="preserve"> </w:t>
      </w:r>
      <w:r>
        <w:rPr>
          <w:rFonts w:hint="cs"/>
          <w:cs/>
        </w:rPr>
        <w:t>ดึงเป็นรายเส้นท่อที่รัน ซึ่งใน</w:t>
      </w:r>
      <w:r>
        <w:t xml:space="preserve"> Pigging </w:t>
      </w:r>
      <w:r>
        <w:rPr>
          <w:rFonts w:hint="cs"/>
          <w:cs/>
        </w:rPr>
        <w:t>จะมีบันทึกอุปสรรคแล้ว</w:t>
      </w:r>
    </w:p>
  </w:comment>
  <w:comment w:id="4" w:author="SuurBuur" w:date="2017-01-06T11:35:00Z" w:initials="S">
    <w:p w14:paraId="0FF38611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รบกวนพี่กู่ช่วย</w:t>
      </w:r>
      <w:r>
        <w:t xml:space="preserve"> Set up format </w:t>
      </w:r>
      <w:r>
        <w:rPr>
          <w:rFonts w:hint="cs"/>
          <w:cs/>
        </w:rPr>
        <w:t>ในการแสดงผลรายงาน</w:t>
      </w:r>
    </w:p>
  </w:comment>
  <w:comment w:id="5" w:author="SuurBuur" w:date="2017-01-06T11:38:00Z" w:initials="S">
    <w:p w14:paraId="0C6B06E8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ใส่</w:t>
      </w:r>
      <w:r>
        <w:t xml:space="preserve"> Manual </w:t>
      </w:r>
      <w:r>
        <w:rPr>
          <w:rFonts w:hint="cs"/>
          <w:cs/>
        </w:rPr>
        <w:t>แค่ช่องเดียว</w:t>
      </w:r>
    </w:p>
  </w:comment>
  <w:comment w:id="12" w:author="SuurBuur" w:date="2017-01-06T11:40:00Z" w:initials="S">
    <w:p w14:paraId="00F4A5C3" w14:textId="77777777" w:rsidR="00052AB4" w:rsidRDefault="00052AB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ตัวเลขข้างในเป็นเลขสถานี</w:t>
      </w:r>
    </w:p>
    <w:p w14:paraId="4487D526" w14:textId="77777777" w:rsidR="00052AB4" w:rsidRDefault="00052AB4">
      <w:pPr>
        <w:pStyle w:val="CommentText"/>
      </w:pPr>
      <w:r>
        <w:rPr>
          <w:rFonts w:hint="cs"/>
          <w:cs/>
        </w:rPr>
        <w:t>และแสดงผลทุก</w:t>
      </w:r>
      <w:r>
        <w:t xml:space="preserve"> Quarter</w:t>
      </w:r>
    </w:p>
    <w:p w14:paraId="2A08EC32" w14:textId="77777777" w:rsidR="00052AB4" w:rsidRDefault="00052AB4">
      <w:pPr>
        <w:pStyle w:val="CommentText"/>
      </w:pPr>
      <w:r>
        <w:rPr>
          <w:rFonts w:hint="cs"/>
          <w:cs/>
        </w:rPr>
        <w:t xml:space="preserve">ดึงเฉพาะ </w:t>
      </w:r>
      <w:r>
        <w:t xml:space="preserve">Asset GTA </w:t>
      </w:r>
      <w:r>
        <w:rPr>
          <w:szCs w:val="20"/>
          <w:cs/>
        </w:rPr>
        <w:t>(</w:t>
      </w:r>
      <w:r>
        <w:t xml:space="preserve">Customer Type </w:t>
      </w:r>
      <w:r>
        <w:rPr>
          <w:szCs w:val="20"/>
          <w:cs/>
        </w:rPr>
        <w:t xml:space="preserve">= </w:t>
      </w:r>
      <w:r>
        <w:rPr>
          <w:rFonts w:hint="cs"/>
          <w:cs/>
        </w:rPr>
        <w:t>ท่อประธาน</w:t>
      </w:r>
      <w:r>
        <w:rPr>
          <w:szCs w:val="20"/>
          <w:cs/>
        </w:rPr>
        <w:t>)</w:t>
      </w:r>
    </w:p>
  </w:comment>
  <w:comment w:id="13" w:author="SuurBuur" w:date="2017-01-06T11:41:00Z" w:initials="S">
    <w:p w14:paraId="335A13DB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ดึงจาก</w:t>
      </w:r>
      <w:r>
        <w:t xml:space="preserve"> Report </w:t>
      </w:r>
      <w:r>
        <w:rPr>
          <w:rFonts w:hint="cs"/>
          <w:cs/>
        </w:rPr>
        <w:t>รูปแบบตารางมาใส่ โดยจะต้องรอ</w:t>
      </w:r>
      <w:r>
        <w:t xml:space="preserve"> Report  Piping</w:t>
      </w:r>
      <w:r>
        <w:rPr>
          <w:rFonts w:hint="cs"/>
          <w:cs/>
        </w:rPr>
        <w:t xml:space="preserve"> ขึ้นก่อน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61B68CA" w15:done="0"/>
  <w15:commentEx w15:paraId="048FE6ED" w15:done="0"/>
  <w15:commentEx w15:paraId="1F9AC7E6" w15:done="0"/>
  <w15:commentEx w15:paraId="0FF38611" w15:done="0"/>
  <w15:commentEx w15:paraId="0C6B06E8" w15:done="0"/>
  <w15:commentEx w15:paraId="2A08EC32" w15:done="0"/>
  <w15:commentEx w15:paraId="335A13D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1B68CA" w16cid:durableId="1CE197B6"/>
  <w16cid:commentId w16cid:paraId="048FE6ED" w16cid:durableId="1CE197B7"/>
  <w16cid:commentId w16cid:paraId="1F9AC7E6" w16cid:durableId="1CE197B8"/>
  <w16cid:commentId w16cid:paraId="0FF38611" w16cid:durableId="1CE197B9"/>
  <w16cid:commentId w16cid:paraId="0C6B06E8" w16cid:durableId="1CE197BA"/>
  <w16cid:commentId w16cid:paraId="2A08EC32" w16cid:durableId="1CE197BB"/>
  <w16cid:commentId w16cid:paraId="335A13DB" w16cid:durableId="1CE197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16576" w14:textId="77777777" w:rsidR="003D2331" w:rsidRDefault="003D2331">
      <w:r>
        <w:separator/>
      </w:r>
    </w:p>
  </w:endnote>
  <w:endnote w:type="continuationSeparator" w:id="0">
    <w:p w14:paraId="36C6A01B" w14:textId="77777777" w:rsidR="003D2331" w:rsidRDefault="003D2331">
      <w:r>
        <w:continuationSeparator/>
      </w:r>
    </w:p>
  </w:endnote>
  <w:endnote w:type="continuationNotice" w:id="1">
    <w:p w14:paraId="77C509B3" w14:textId="77777777" w:rsidR="003D2331" w:rsidRDefault="003D23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14:paraId="345CFB13" w14:textId="77777777" w:rsidR="00052AB4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66EEC4B" wp14:editId="486BE2E5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ADD96A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6E18E170" w14:textId="77777777" w:rsidR="00052AB4" w:rsidRPr="00E32510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3D2331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3D2331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4B8D8836" w14:textId="77777777" w:rsidR="00052AB4" w:rsidRPr="00456DA4" w:rsidRDefault="00052A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14:paraId="4132261D" w14:textId="77777777" w:rsidR="00052AB4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6FADA1" wp14:editId="7E64E5FB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FF8136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3BECF62F" w14:textId="77777777" w:rsidR="00052AB4" w:rsidRPr="00E32510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3D2331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14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3D2331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0CAD4623" w14:textId="77777777" w:rsidR="00052AB4" w:rsidRPr="00456DA4" w:rsidRDefault="00052A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52AE1" w14:textId="77777777" w:rsidR="003D2331" w:rsidRDefault="003D2331">
      <w:r>
        <w:separator/>
      </w:r>
    </w:p>
  </w:footnote>
  <w:footnote w:type="continuationSeparator" w:id="0">
    <w:p w14:paraId="56495BC6" w14:textId="77777777" w:rsidR="003D2331" w:rsidRDefault="003D2331">
      <w:r>
        <w:continuationSeparator/>
      </w:r>
    </w:p>
  </w:footnote>
  <w:footnote w:type="continuationNotice" w:id="1">
    <w:p w14:paraId="1A3B4C09" w14:textId="77777777" w:rsidR="003D2331" w:rsidRDefault="003D23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CB7D1E" w14:textId="77777777" w:rsidR="00052AB4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1E85D2E4" wp14:editId="0EF8429B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748BA9AF" w14:textId="77777777" w:rsidR="00052AB4" w:rsidRPr="00A12DEF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2CF98AD9" w14:textId="77777777" w:rsidR="00052AB4" w:rsidRPr="00E32510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651FFC9D" wp14:editId="172AF7BE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4933E" w14:textId="77777777" w:rsidR="00052AB4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6DEC4960" wp14:editId="1CC7CE14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2E41831F" w14:textId="77777777" w:rsidR="00052AB4" w:rsidRPr="00A12DEF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22500EAF" w14:textId="77777777" w:rsidR="00052AB4" w:rsidRPr="00E32510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3839A5D0" wp14:editId="169B0085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331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331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9A"/>
    <w:rsid w:val="00795FD8"/>
    <w:rsid w:val="007964F7"/>
    <w:rsid w:val="00796F47"/>
    <w:rsid w:val="00797161"/>
    <w:rsid w:val="007972C0"/>
    <w:rsid w:val="00797611"/>
    <w:rsid w:val="007977E8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609405"/>
  <w15:docId w15:val="{C32852BF-DF11-4DBE-8714-398A395C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image" Target="media/image8.png"/><Relationship Id="rId26" Type="http://schemas.openxmlformats.org/officeDocument/2006/relationships/image" Target="media/image16.emf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7.png"/><Relationship Id="rId25" Type="http://schemas.openxmlformats.org/officeDocument/2006/relationships/image" Target="media/image15.emf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6/09/relationships/commentsIds" Target="commentsIds.xml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1706141331Quaterly_report_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7BC52F-862C-4CF8-8E70-925AC1D10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1706141331Quaterly_report_6</Template>
  <TotalTime>0</TotalTime>
  <Pages>17</Pages>
  <Words>3756</Words>
  <Characters>21410</Characters>
  <Application>Microsoft Office Word</Application>
  <DocSecurity>0</DocSecurity>
  <Lines>178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25116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2017-06-14T08:12:00Z</dcterms:created>
  <dcterms:modified xsi:type="dcterms:W3CDTF">2017-06-14T08:12:00Z</dcterms:modified>
</cp:coreProperties>
</file>